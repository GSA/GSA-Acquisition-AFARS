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13FE" w14:textId="77777777" w:rsidR="00B612DF" w:rsidRPr="00960656" w:rsidRDefault="00B612DF" w:rsidP="00820FBA">
      <w:pPr>
        <w:suppressLineNumbers/>
        <w:jc w:val="center"/>
        <w:rPr>
          <w:rFonts w:ascii="Arial" w:hAnsi="Arial" w:cs="Arial"/>
          <w:b/>
          <w:sz w:val="52"/>
          <w:szCs w:val="52"/>
        </w:rPr>
      </w:pPr>
    </w:p>
    <w:p w14:paraId="0DCCEE0C" w14:textId="77777777" w:rsidR="00B612DF" w:rsidRPr="00960656" w:rsidRDefault="00B612DF" w:rsidP="00820FBA">
      <w:pPr>
        <w:suppressLineNumbers/>
        <w:jc w:val="center"/>
        <w:rPr>
          <w:rFonts w:ascii="Arial" w:hAnsi="Arial" w:cs="Arial"/>
          <w:b/>
          <w:sz w:val="52"/>
          <w:szCs w:val="52"/>
        </w:rPr>
      </w:pPr>
    </w:p>
    <w:p w14:paraId="0D78FD42" w14:textId="7D1445F6" w:rsidR="001C5EBD" w:rsidRPr="00960656" w:rsidRDefault="00B647F0" w:rsidP="00820FBA">
      <w:pPr>
        <w:suppressLineNumbers/>
        <w:jc w:val="center"/>
        <w:rPr>
          <w:rFonts w:ascii="Arial" w:hAnsi="Arial" w:cs="Arial"/>
          <w:b/>
          <w:sz w:val="52"/>
          <w:szCs w:val="52"/>
        </w:rPr>
      </w:pPr>
      <w:r w:rsidRPr="00960656">
        <w:rPr>
          <w:rFonts w:ascii="Arial" w:hAnsi="Arial" w:cs="Arial"/>
          <w:b/>
          <w:sz w:val="52"/>
          <w:szCs w:val="52"/>
        </w:rPr>
        <w:t>AFARS – APPENDIX AA</w:t>
      </w:r>
    </w:p>
    <w:p w14:paraId="7598791B" w14:textId="77777777" w:rsidR="001C5EBD" w:rsidRPr="00960656" w:rsidRDefault="001C5EBD" w:rsidP="00E37299">
      <w:pPr>
        <w:suppressLineNumbers/>
        <w:jc w:val="center"/>
        <w:rPr>
          <w:rFonts w:ascii="Arial" w:hAnsi="Arial" w:cs="Arial"/>
          <w:b/>
          <w:sz w:val="28"/>
        </w:rPr>
      </w:pPr>
    </w:p>
    <w:p w14:paraId="44BA26AC" w14:textId="1AE9A828" w:rsidR="00820FBA" w:rsidRPr="00960656" w:rsidRDefault="00820FBA" w:rsidP="00820FBA">
      <w:pPr>
        <w:suppressLineNumbers/>
        <w:jc w:val="center"/>
        <w:rPr>
          <w:rFonts w:ascii="Arial" w:hAnsi="Arial" w:cs="Arial"/>
          <w:b/>
          <w:sz w:val="28"/>
        </w:rPr>
      </w:pPr>
    </w:p>
    <w:p w14:paraId="10E4B91C" w14:textId="77777777" w:rsidR="00820FBA" w:rsidRPr="00960656" w:rsidRDefault="00820FBA" w:rsidP="00820FBA">
      <w:pPr>
        <w:suppressLineNumbers/>
        <w:jc w:val="center"/>
        <w:rPr>
          <w:rFonts w:ascii="Arial" w:hAnsi="Arial" w:cs="Arial"/>
          <w:b/>
          <w:sz w:val="28"/>
        </w:rPr>
      </w:pPr>
    </w:p>
    <w:p w14:paraId="4C240247" w14:textId="77777777" w:rsidR="00820FBA" w:rsidRPr="00960656" w:rsidRDefault="00820FBA" w:rsidP="00820FBA">
      <w:pPr>
        <w:suppressLineNumbers/>
        <w:jc w:val="center"/>
        <w:rPr>
          <w:rFonts w:ascii="Arial" w:hAnsi="Arial" w:cs="Arial"/>
          <w:b/>
          <w:sz w:val="28"/>
        </w:rPr>
      </w:pPr>
    </w:p>
    <w:p w14:paraId="756B007C" w14:textId="6469DBD9" w:rsidR="001C5EBD" w:rsidRPr="00960656" w:rsidRDefault="001C5EBD" w:rsidP="00820FBA">
      <w:pPr>
        <w:suppressLineNumbers/>
        <w:jc w:val="center"/>
        <w:rPr>
          <w:rFonts w:ascii="Arial" w:hAnsi="Arial" w:cs="Arial"/>
          <w:b/>
          <w:sz w:val="28"/>
        </w:rPr>
      </w:pPr>
      <w:r w:rsidRPr="00960656">
        <w:rPr>
          <w:rFonts w:ascii="Arial" w:hAnsi="Arial" w:cs="Arial"/>
          <w:b/>
          <w:noProof/>
          <w:sz w:val="28"/>
        </w:rPr>
        <w:drawing>
          <wp:inline distT="0" distB="0" distL="0" distR="0" wp14:anchorId="726AF2A9" wp14:editId="79871B04">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px-OASA-ALT.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4FE82AB" w14:textId="77777777" w:rsidR="001C5EBD" w:rsidRPr="00960656" w:rsidRDefault="001C5EBD" w:rsidP="00E37299">
      <w:pPr>
        <w:suppressLineNumbers/>
        <w:jc w:val="center"/>
        <w:rPr>
          <w:rFonts w:ascii="Arial" w:hAnsi="Arial" w:cs="Arial"/>
          <w:b/>
          <w:sz w:val="28"/>
        </w:rPr>
      </w:pPr>
    </w:p>
    <w:p w14:paraId="52E7AA12" w14:textId="77777777" w:rsidR="001C5EBD" w:rsidRPr="00960656" w:rsidRDefault="001C5EBD" w:rsidP="00E37299">
      <w:pPr>
        <w:suppressLineNumbers/>
        <w:jc w:val="center"/>
        <w:rPr>
          <w:rFonts w:ascii="Arial" w:hAnsi="Arial" w:cs="Arial"/>
          <w:b/>
          <w:sz w:val="28"/>
        </w:rPr>
      </w:pPr>
    </w:p>
    <w:p w14:paraId="7EEA667E" w14:textId="77777777" w:rsidR="00B647F0" w:rsidRPr="00960656" w:rsidRDefault="00B647F0" w:rsidP="00E37299">
      <w:pPr>
        <w:suppressLineNumbers/>
        <w:jc w:val="center"/>
        <w:rPr>
          <w:rFonts w:ascii="Arial" w:hAnsi="Arial" w:cs="Arial"/>
          <w:b/>
          <w:sz w:val="28"/>
        </w:rPr>
      </w:pPr>
    </w:p>
    <w:p w14:paraId="016AEA49" w14:textId="77777777" w:rsidR="00B647F0" w:rsidRPr="00960656" w:rsidRDefault="00B647F0" w:rsidP="00E37299">
      <w:pPr>
        <w:suppressLineNumbers/>
        <w:jc w:val="center"/>
        <w:rPr>
          <w:rFonts w:ascii="Arial" w:hAnsi="Arial" w:cs="Arial"/>
          <w:b/>
          <w:sz w:val="28"/>
        </w:rPr>
      </w:pPr>
    </w:p>
    <w:p w14:paraId="1C74471D" w14:textId="77777777" w:rsidR="001C5EBD" w:rsidRPr="00960656" w:rsidRDefault="001C5EBD" w:rsidP="00E37299">
      <w:pPr>
        <w:suppressLineNumbers/>
        <w:jc w:val="center"/>
        <w:rPr>
          <w:rFonts w:ascii="Arial" w:hAnsi="Arial" w:cs="Arial"/>
          <w:b/>
          <w:sz w:val="28"/>
        </w:rPr>
      </w:pPr>
    </w:p>
    <w:p w14:paraId="7F7339F7" w14:textId="5EC44E20" w:rsidR="00B647F0" w:rsidRPr="00960656" w:rsidRDefault="001C5EBD" w:rsidP="00820FBA">
      <w:pPr>
        <w:pStyle w:val="Heading8"/>
        <w:suppressLineNumbers/>
        <w:rPr>
          <w:rFonts w:cs="Arial"/>
          <w:sz w:val="72"/>
        </w:rPr>
      </w:pPr>
      <w:bookmarkStart w:id="0" w:name="_Toc499526014"/>
      <w:r w:rsidRPr="00960656">
        <w:rPr>
          <w:rFonts w:cs="Arial"/>
          <w:sz w:val="72"/>
        </w:rPr>
        <w:t>ARMY SOURCE</w:t>
      </w:r>
    </w:p>
    <w:p w14:paraId="21B494A4" w14:textId="58B6B96A" w:rsidR="001C5EBD" w:rsidRPr="00960656" w:rsidRDefault="001C5EBD" w:rsidP="00820FBA">
      <w:pPr>
        <w:pStyle w:val="Heading8"/>
        <w:suppressLineNumbers/>
        <w:rPr>
          <w:rFonts w:cs="Arial"/>
          <w:sz w:val="72"/>
        </w:rPr>
      </w:pPr>
      <w:r w:rsidRPr="00960656">
        <w:rPr>
          <w:rFonts w:cs="Arial"/>
          <w:sz w:val="72"/>
        </w:rPr>
        <w:t xml:space="preserve">SELECTION </w:t>
      </w:r>
      <w:bookmarkEnd w:id="0"/>
      <w:r w:rsidRPr="00960656">
        <w:rPr>
          <w:rFonts w:cs="Arial"/>
          <w:sz w:val="72"/>
        </w:rPr>
        <w:t>SUPPLEMENT</w:t>
      </w:r>
    </w:p>
    <w:p w14:paraId="4FD6BAE6" w14:textId="7EB46113" w:rsidR="00837618" w:rsidRPr="00DE1F3A" w:rsidRDefault="00837618" w:rsidP="00837618">
      <w:pPr>
        <w:rPr>
          <w:rFonts w:ascii="Arial" w:hAnsi="Arial" w:cs="Arial"/>
        </w:rPr>
      </w:pPr>
    </w:p>
    <w:p w14:paraId="68FD03D2" w14:textId="77777777" w:rsidR="00161792" w:rsidRPr="00DE1F3A" w:rsidRDefault="00161792" w:rsidP="00161792">
      <w:pPr>
        <w:rPr>
          <w:rFonts w:ascii="Arial" w:hAnsi="Arial" w:cs="Arial"/>
        </w:rPr>
      </w:pPr>
    </w:p>
    <w:p w14:paraId="16C666E2" w14:textId="4DBD1B3B" w:rsidR="001C5EBD" w:rsidRPr="00960656" w:rsidRDefault="00161792" w:rsidP="00820FBA">
      <w:pPr>
        <w:pStyle w:val="Heading8"/>
        <w:rPr>
          <w:rFonts w:cs="Arial"/>
          <w:sz w:val="72"/>
          <w:szCs w:val="72"/>
        </w:rPr>
      </w:pPr>
      <w:r w:rsidRPr="00960656">
        <w:rPr>
          <w:rFonts w:cs="Arial"/>
          <w:sz w:val="72"/>
          <w:szCs w:val="72"/>
        </w:rPr>
        <w:t>(AS3)</w:t>
      </w:r>
    </w:p>
    <w:p w14:paraId="5465B0BC" w14:textId="77777777" w:rsidR="001C5EBD" w:rsidRPr="00960656" w:rsidRDefault="001C5EBD" w:rsidP="00E37299">
      <w:pPr>
        <w:suppressLineNumbers/>
        <w:rPr>
          <w:rFonts w:ascii="Arial" w:hAnsi="Arial" w:cs="Arial"/>
        </w:rPr>
      </w:pPr>
    </w:p>
    <w:p w14:paraId="5C3A04D2" w14:textId="77777777" w:rsidR="001C5EBD" w:rsidRPr="00960656" w:rsidRDefault="001C5EBD" w:rsidP="00E37299">
      <w:pPr>
        <w:suppressLineNumbers/>
        <w:rPr>
          <w:rFonts w:ascii="Arial" w:hAnsi="Arial" w:cs="Arial"/>
        </w:rPr>
      </w:pPr>
    </w:p>
    <w:p w14:paraId="6FEB0187" w14:textId="77777777" w:rsidR="00B647F0" w:rsidRPr="00960656" w:rsidRDefault="00B647F0" w:rsidP="00E37299">
      <w:pPr>
        <w:suppressLineNumbers/>
        <w:rPr>
          <w:rFonts w:ascii="Arial" w:hAnsi="Arial" w:cs="Arial"/>
        </w:rPr>
      </w:pPr>
    </w:p>
    <w:p w14:paraId="25A69C25" w14:textId="77777777" w:rsidR="00B647F0" w:rsidRPr="00960656" w:rsidRDefault="00B647F0" w:rsidP="00E37299">
      <w:pPr>
        <w:suppressLineNumbers/>
        <w:rPr>
          <w:rFonts w:ascii="Arial" w:hAnsi="Arial" w:cs="Arial"/>
        </w:rPr>
      </w:pPr>
    </w:p>
    <w:p w14:paraId="4A236156" w14:textId="77777777" w:rsidR="00B647F0" w:rsidRPr="00960656" w:rsidRDefault="00B647F0" w:rsidP="00E37299">
      <w:pPr>
        <w:suppressLineNumbers/>
        <w:rPr>
          <w:rFonts w:ascii="Arial" w:hAnsi="Arial" w:cs="Arial"/>
        </w:rPr>
      </w:pPr>
    </w:p>
    <w:p w14:paraId="4A59FBBB" w14:textId="77777777" w:rsidR="00B647F0" w:rsidRPr="00960656" w:rsidRDefault="00B647F0" w:rsidP="00E37299">
      <w:pPr>
        <w:suppressLineNumbers/>
        <w:rPr>
          <w:rFonts w:ascii="Arial" w:hAnsi="Arial" w:cs="Arial"/>
        </w:rPr>
      </w:pPr>
    </w:p>
    <w:p w14:paraId="792D6A8B" w14:textId="77777777" w:rsidR="00B647F0" w:rsidRPr="00960656" w:rsidRDefault="00B647F0" w:rsidP="00E37299">
      <w:pPr>
        <w:suppressLineNumbers/>
        <w:rPr>
          <w:rFonts w:ascii="Arial" w:hAnsi="Arial" w:cs="Arial"/>
        </w:rPr>
      </w:pPr>
    </w:p>
    <w:p w14:paraId="74E0CA06" w14:textId="7AAE9DE8" w:rsidR="001C5EBD" w:rsidRPr="00960656" w:rsidRDefault="00C444DC" w:rsidP="00E66067">
      <w:pPr>
        <w:pStyle w:val="Heading4"/>
        <w:suppressLineNumbers/>
        <w:jc w:val="center"/>
        <w:rPr>
          <w:rFonts w:cs="Arial"/>
          <w:b/>
          <w:sz w:val="48"/>
          <w:szCs w:val="48"/>
        </w:rPr>
      </w:pPr>
      <w:r>
        <w:rPr>
          <w:rFonts w:cs="Arial"/>
          <w:b/>
          <w:sz w:val="48"/>
          <w:szCs w:val="48"/>
        </w:rPr>
        <w:t>Rev</w:t>
      </w:r>
      <w:r w:rsidR="00E0500C">
        <w:rPr>
          <w:rFonts w:cs="Arial"/>
          <w:b/>
          <w:sz w:val="48"/>
          <w:szCs w:val="48"/>
        </w:rPr>
        <w:t xml:space="preserve"> 1</w:t>
      </w:r>
      <w:r>
        <w:rPr>
          <w:rFonts w:cs="Arial"/>
          <w:b/>
          <w:sz w:val="48"/>
          <w:szCs w:val="48"/>
        </w:rPr>
        <w:t xml:space="preserve">  DEC</w:t>
      </w:r>
      <w:r w:rsidRPr="00960656">
        <w:rPr>
          <w:rFonts w:cs="Arial"/>
          <w:b/>
          <w:sz w:val="48"/>
          <w:szCs w:val="48"/>
        </w:rPr>
        <w:t xml:space="preserve"> </w:t>
      </w:r>
      <w:r w:rsidR="00423729" w:rsidRPr="00960656">
        <w:rPr>
          <w:rFonts w:cs="Arial"/>
          <w:b/>
          <w:sz w:val="48"/>
          <w:szCs w:val="48"/>
        </w:rPr>
        <w:t>202</w:t>
      </w:r>
      <w:r w:rsidR="00F206E0" w:rsidRPr="00960656">
        <w:rPr>
          <w:rFonts w:cs="Arial"/>
          <w:b/>
          <w:sz w:val="48"/>
          <w:szCs w:val="48"/>
        </w:rPr>
        <w:t>4</w:t>
      </w:r>
    </w:p>
    <w:p w14:paraId="6EB33A98" w14:textId="77777777" w:rsidR="001C5EBD" w:rsidRPr="00DE1F3A" w:rsidRDefault="001C5EBD" w:rsidP="00E37299">
      <w:pPr>
        <w:suppressLineNumbers/>
        <w:jc w:val="center"/>
        <w:rPr>
          <w:rFonts w:ascii="Arial" w:hAnsi="Arial" w:cs="Arial"/>
          <w:b/>
          <w:sz w:val="28"/>
          <w:u w:val="single"/>
        </w:rPr>
      </w:pPr>
    </w:p>
    <w:p w14:paraId="6CDBC124" w14:textId="77777777" w:rsidR="001C5EBD" w:rsidRPr="00DE1F3A" w:rsidRDefault="001C5EBD" w:rsidP="00E37299">
      <w:pPr>
        <w:suppressLineNumbers/>
        <w:jc w:val="center"/>
        <w:rPr>
          <w:rFonts w:ascii="Arial" w:hAnsi="Arial" w:cs="Arial"/>
          <w:b/>
          <w:sz w:val="28"/>
          <w:u w:val="single"/>
        </w:rPr>
        <w:sectPr w:rsidR="001C5EBD" w:rsidRPr="00DE1F3A" w:rsidSect="00E37299">
          <w:headerReference w:type="default" r:id="rId12"/>
          <w:footerReference w:type="even" r:id="rId13"/>
          <w:footerReference w:type="default" r:id="rId14"/>
          <w:headerReference w:type="first" r:id="rId15"/>
          <w:footerReference w:type="first" r:id="rId16"/>
          <w:footnotePr>
            <w:numRestart w:val="eachPage"/>
          </w:footnotePr>
          <w:pgSz w:w="12240" w:h="15840" w:code="1"/>
          <w:pgMar w:top="1152" w:right="994" w:bottom="1440" w:left="1080" w:header="720" w:footer="720" w:gutter="0"/>
          <w:pgNumType w:fmt="lowerRoman"/>
          <w:cols w:space="720"/>
        </w:sectPr>
      </w:pPr>
    </w:p>
    <w:p w14:paraId="0C91B143" w14:textId="7319FF69" w:rsidR="00DA100F" w:rsidRPr="00960656" w:rsidRDefault="0043782C" w:rsidP="00F31173">
      <w:pPr>
        <w:pStyle w:val="TOCHeading"/>
        <w:jc w:val="center"/>
        <w:rPr>
          <w:rFonts w:ascii="Arial" w:hAnsi="Arial" w:cs="Arial"/>
          <w:color w:val="auto"/>
          <w:sz w:val="40"/>
          <w:szCs w:val="40"/>
        </w:rPr>
      </w:pPr>
      <w:r w:rsidRPr="00960656">
        <w:rPr>
          <w:rFonts w:ascii="Arial" w:hAnsi="Arial" w:cs="Arial"/>
          <w:color w:val="auto"/>
          <w:sz w:val="40"/>
          <w:szCs w:val="40"/>
        </w:rPr>
        <w:lastRenderedPageBreak/>
        <w:t xml:space="preserve">Summary of </w:t>
      </w:r>
      <w:r w:rsidR="00351ACB" w:rsidRPr="00960656">
        <w:rPr>
          <w:rFonts w:ascii="Arial" w:hAnsi="Arial" w:cs="Arial"/>
          <w:color w:val="auto"/>
          <w:sz w:val="40"/>
          <w:szCs w:val="40"/>
        </w:rPr>
        <w:t xml:space="preserve">Significant </w:t>
      </w:r>
      <w:r w:rsidRPr="00960656">
        <w:rPr>
          <w:rFonts w:ascii="Arial" w:hAnsi="Arial" w:cs="Arial"/>
          <w:color w:val="auto"/>
          <w:sz w:val="40"/>
          <w:szCs w:val="40"/>
        </w:rPr>
        <w:t xml:space="preserve">Key </w:t>
      </w:r>
      <w:r w:rsidR="004D6FA1" w:rsidRPr="00960656">
        <w:rPr>
          <w:rFonts w:ascii="Arial" w:hAnsi="Arial" w:cs="Arial"/>
          <w:color w:val="auto"/>
          <w:sz w:val="40"/>
          <w:szCs w:val="40"/>
        </w:rPr>
        <w:t>U</w:t>
      </w:r>
      <w:r w:rsidRPr="00960656">
        <w:rPr>
          <w:rFonts w:ascii="Arial" w:hAnsi="Arial" w:cs="Arial"/>
          <w:color w:val="auto"/>
          <w:sz w:val="40"/>
          <w:szCs w:val="40"/>
        </w:rPr>
        <w:t>pdates</w:t>
      </w:r>
      <w:r w:rsidR="0028096A" w:rsidRPr="00960656">
        <w:rPr>
          <w:rFonts w:ascii="Arial" w:hAnsi="Arial" w:cs="Arial"/>
          <w:color w:val="auto"/>
          <w:sz w:val="40"/>
          <w:szCs w:val="40"/>
        </w:rPr>
        <w:t xml:space="preserve"> </w:t>
      </w:r>
      <w:r w:rsidR="00351ACB" w:rsidRPr="00960656">
        <w:rPr>
          <w:rFonts w:ascii="Arial" w:hAnsi="Arial" w:cs="Arial"/>
          <w:color w:val="auto"/>
          <w:sz w:val="40"/>
          <w:szCs w:val="40"/>
        </w:rPr>
        <w:t xml:space="preserve">to </w:t>
      </w:r>
      <w:r w:rsidR="00837618" w:rsidRPr="00960656">
        <w:rPr>
          <w:rFonts w:ascii="Arial" w:hAnsi="Arial" w:cs="Arial"/>
          <w:color w:val="auto"/>
          <w:sz w:val="40"/>
          <w:szCs w:val="40"/>
        </w:rPr>
        <w:t>Army Source Selection Supplement (</w:t>
      </w:r>
      <w:r w:rsidR="004D6FA1" w:rsidRPr="00960656">
        <w:rPr>
          <w:rFonts w:ascii="Arial" w:hAnsi="Arial" w:cs="Arial"/>
          <w:color w:val="auto"/>
          <w:sz w:val="40"/>
          <w:szCs w:val="40"/>
        </w:rPr>
        <w:t>AS3</w:t>
      </w:r>
      <w:r w:rsidR="00837618" w:rsidRPr="00960656">
        <w:rPr>
          <w:rFonts w:ascii="Arial" w:hAnsi="Arial" w:cs="Arial"/>
          <w:color w:val="auto"/>
          <w:sz w:val="40"/>
          <w:szCs w:val="40"/>
        </w:rPr>
        <w:t>)</w:t>
      </w:r>
      <w:r w:rsidR="00B302D9" w:rsidRPr="00960656">
        <w:rPr>
          <w:rFonts w:ascii="Arial" w:hAnsi="Arial" w:cs="Arial"/>
          <w:color w:val="auto"/>
          <w:sz w:val="40"/>
          <w:szCs w:val="40"/>
        </w:rPr>
        <w:t xml:space="preserve"> (2024)</w:t>
      </w:r>
      <w:r w:rsidR="0028096A" w:rsidRPr="00960656">
        <w:rPr>
          <w:rFonts w:ascii="Arial" w:hAnsi="Arial" w:cs="Arial"/>
          <w:color w:val="auto"/>
          <w:sz w:val="40"/>
          <w:szCs w:val="40"/>
        </w:rPr>
        <w:t>:</w:t>
      </w:r>
      <w:r w:rsidR="004D6FA1" w:rsidRPr="00960656">
        <w:rPr>
          <w:rFonts w:ascii="Arial" w:hAnsi="Arial" w:cs="Arial"/>
          <w:color w:val="auto"/>
          <w:sz w:val="40"/>
          <w:szCs w:val="40"/>
        </w:rPr>
        <w:t xml:space="preserve"> </w:t>
      </w:r>
    </w:p>
    <w:p w14:paraId="4C936BE9" w14:textId="541F90B0" w:rsidR="00DA100F" w:rsidRPr="00960656" w:rsidRDefault="00DA100F" w:rsidP="00DA100F">
      <w:pPr>
        <w:rPr>
          <w:rFonts w:ascii="Arial" w:hAnsi="Arial" w:cs="Arial"/>
          <w:sz w:val="24"/>
          <w:szCs w:val="24"/>
        </w:rPr>
      </w:pPr>
    </w:p>
    <w:p w14:paraId="00C339FA" w14:textId="75138E9C" w:rsidR="004B1B89" w:rsidRPr="00DE1F3A" w:rsidRDefault="00E0500C" w:rsidP="00590EF8">
      <w:pPr>
        <w:rPr>
          <w:rFonts w:ascii="Arial" w:hAnsi="Arial" w:cs="Arial"/>
        </w:rPr>
      </w:pPr>
      <w:r w:rsidRPr="00E0500C">
        <w:rPr>
          <w:rFonts w:ascii="Arial" w:hAnsi="Arial" w:cs="Arial"/>
          <w:b/>
          <w:bCs/>
          <w:sz w:val="28"/>
          <w:szCs w:val="28"/>
        </w:rPr>
        <w:t xml:space="preserve">Section </w:t>
      </w:r>
      <w:r w:rsidR="00C444DC" w:rsidRPr="00E0500C">
        <w:rPr>
          <w:rFonts w:ascii="Arial" w:hAnsi="Arial" w:cs="Arial"/>
          <w:b/>
          <w:bCs/>
          <w:sz w:val="28"/>
          <w:szCs w:val="28"/>
        </w:rPr>
        <w:t>1.4</w:t>
      </w:r>
      <w:r w:rsidR="00C444DC" w:rsidRPr="00C444DC">
        <w:rPr>
          <w:rFonts w:ascii="Arial" w:hAnsi="Arial" w:cs="Arial"/>
          <w:sz w:val="28"/>
          <w:szCs w:val="28"/>
        </w:rPr>
        <w:t xml:space="preserve"> </w:t>
      </w:r>
      <w:r>
        <w:rPr>
          <w:rFonts w:ascii="Arial" w:hAnsi="Arial" w:cs="Arial"/>
          <w:sz w:val="28"/>
          <w:szCs w:val="28"/>
        </w:rPr>
        <w:t>– S</w:t>
      </w:r>
      <w:r w:rsidR="00C444DC" w:rsidRPr="00C444DC">
        <w:rPr>
          <w:rFonts w:ascii="Arial" w:hAnsi="Arial" w:cs="Arial"/>
          <w:sz w:val="28"/>
          <w:szCs w:val="28"/>
        </w:rPr>
        <w:t>ource Selection Team Roles and Responsibilities</w:t>
      </w:r>
      <w:r w:rsidR="00C444DC">
        <w:rPr>
          <w:rFonts w:ascii="Arial" w:hAnsi="Arial" w:cs="Arial"/>
          <w:sz w:val="28"/>
          <w:szCs w:val="28"/>
        </w:rPr>
        <w:t xml:space="preserve"> - Update to exempt Office of General </w:t>
      </w:r>
      <w:r w:rsidR="00BE0478">
        <w:rPr>
          <w:rFonts w:ascii="Arial" w:hAnsi="Arial" w:cs="Arial"/>
          <w:sz w:val="28"/>
          <w:szCs w:val="28"/>
        </w:rPr>
        <w:t>Counsel</w:t>
      </w:r>
      <w:r w:rsidR="00C444DC">
        <w:rPr>
          <w:rFonts w:ascii="Arial" w:hAnsi="Arial" w:cs="Arial"/>
          <w:sz w:val="28"/>
          <w:szCs w:val="28"/>
        </w:rPr>
        <w:t xml:space="preserve"> Attorneys from </w:t>
      </w:r>
      <w:r w:rsidR="003747B0">
        <w:rPr>
          <w:rFonts w:ascii="Arial" w:hAnsi="Arial" w:cs="Arial"/>
          <w:sz w:val="28"/>
          <w:szCs w:val="28"/>
        </w:rPr>
        <w:t>being requested or required to sign non-disclosure agreements.</w:t>
      </w:r>
      <w:r w:rsidR="00C444DC">
        <w:rPr>
          <w:rFonts w:ascii="Arial" w:hAnsi="Arial" w:cs="Arial"/>
          <w:sz w:val="28"/>
          <w:szCs w:val="28"/>
        </w:rPr>
        <w:t xml:space="preserve"> </w:t>
      </w:r>
    </w:p>
    <w:p w14:paraId="60E138E7" w14:textId="780205C1" w:rsidR="00F31173" w:rsidRPr="00960656" w:rsidRDefault="00F31173">
      <w:pPr>
        <w:rPr>
          <w:rFonts w:ascii="Arial" w:hAnsi="Arial" w:cs="Arial"/>
          <w:b/>
          <w:bCs/>
          <w:sz w:val="40"/>
          <w:szCs w:val="40"/>
        </w:rPr>
      </w:pPr>
    </w:p>
    <w:p w14:paraId="552F0983" w14:textId="77777777" w:rsidR="00453703" w:rsidRDefault="00453703">
      <w:pPr>
        <w:rPr>
          <w:rFonts w:ascii="Arial" w:hAnsi="Arial" w:cs="Arial"/>
          <w:b/>
          <w:bCs/>
          <w:sz w:val="40"/>
          <w:szCs w:val="40"/>
        </w:rPr>
      </w:pPr>
      <w:r>
        <w:rPr>
          <w:rFonts w:ascii="Arial" w:hAnsi="Arial" w:cs="Arial"/>
          <w:sz w:val="40"/>
          <w:szCs w:val="40"/>
        </w:rPr>
        <w:br w:type="page"/>
      </w:r>
    </w:p>
    <w:p w14:paraId="458D7FE2" w14:textId="3971935C" w:rsidR="001C5EBD" w:rsidRPr="00960656" w:rsidRDefault="001C5EBD" w:rsidP="00FF3772">
      <w:pPr>
        <w:pStyle w:val="TOCHeading"/>
        <w:jc w:val="center"/>
        <w:rPr>
          <w:rFonts w:ascii="Arial" w:hAnsi="Arial" w:cs="Arial"/>
          <w:color w:val="auto"/>
          <w:sz w:val="40"/>
          <w:szCs w:val="40"/>
        </w:rPr>
      </w:pPr>
      <w:r w:rsidRPr="00960656">
        <w:rPr>
          <w:rFonts w:ascii="Arial" w:hAnsi="Arial" w:cs="Arial"/>
          <w:color w:val="auto"/>
          <w:sz w:val="40"/>
          <w:szCs w:val="40"/>
        </w:rPr>
        <w:lastRenderedPageBreak/>
        <w:t>TABLE OF CONTENTS</w:t>
      </w:r>
    </w:p>
    <w:p w14:paraId="1B52AA2B" w14:textId="77777777" w:rsidR="003D01D7" w:rsidRPr="00960656" w:rsidRDefault="003D01D7" w:rsidP="006A2B2E">
      <w:pPr>
        <w:pStyle w:val="TOC1"/>
      </w:pPr>
    </w:p>
    <w:p w14:paraId="121D9800" w14:textId="77777777" w:rsidR="00513EDA" w:rsidRPr="00960656" w:rsidRDefault="00513EDA" w:rsidP="00513EDA">
      <w:pPr>
        <w:pStyle w:val="TOC1"/>
      </w:pPr>
    </w:p>
    <w:p w14:paraId="145CE350" w14:textId="78CC7AAA" w:rsidR="00513EDA" w:rsidRPr="00960656" w:rsidRDefault="00513EDA" w:rsidP="00513EDA">
      <w:pPr>
        <w:pStyle w:val="TOC1"/>
        <w:rPr>
          <w:rFonts w:eastAsiaTheme="minorEastAsia"/>
        </w:rPr>
      </w:pPr>
      <w:r w:rsidRPr="00FE6AC3">
        <w:t>CHAPTER 1:</w:t>
      </w:r>
      <w:r w:rsidRPr="00FE6AC3">
        <w:rPr>
          <w:rFonts w:eastAsiaTheme="minorEastAsia"/>
          <w:b w:val="0"/>
          <w:caps w:val="0"/>
        </w:rPr>
        <w:tab/>
      </w:r>
      <w:r w:rsidRPr="00FE6AC3">
        <w:t>PURPOSE, ROLES, AND RESPONSIBILITIES</w:t>
      </w:r>
      <w:r w:rsidRPr="00FE6AC3">
        <w:rPr>
          <w:webHidden/>
        </w:rPr>
        <w:tab/>
        <w:t>1</w:t>
      </w:r>
    </w:p>
    <w:p w14:paraId="4A893575" w14:textId="17A072A0" w:rsidR="00513EDA" w:rsidRPr="00DE1F3A" w:rsidRDefault="00513EDA" w:rsidP="00513EDA">
      <w:pPr>
        <w:pStyle w:val="TOC2"/>
        <w:rPr>
          <w:rFonts w:eastAsiaTheme="minorEastAsia"/>
          <w:noProof/>
        </w:rPr>
      </w:pPr>
      <w:r w:rsidRPr="00FE6AC3">
        <w:rPr>
          <w:rFonts w:ascii="Arial" w:hAnsi="Arial" w:cs="Arial"/>
          <w:noProof/>
          <w:spacing w:val="10"/>
          <w:sz w:val="24"/>
          <w:szCs w:val="24"/>
        </w:rPr>
        <w:t>1.1</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Purpose</w:t>
      </w:r>
      <w:r w:rsidRPr="00FE6AC3">
        <w:rPr>
          <w:rFonts w:ascii="Arial" w:hAnsi="Arial" w:cs="Arial"/>
          <w:noProof/>
          <w:webHidden/>
          <w:spacing w:val="10"/>
          <w:sz w:val="24"/>
          <w:szCs w:val="24"/>
        </w:rPr>
        <w:tab/>
        <w:t>1</w:t>
      </w:r>
    </w:p>
    <w:p w14:paraId="0CD49AC9" w14:textId="2CA98B4E" w:rsidR="00513EDA" w:rsidRPr="00DE1F3A" w:rsidRDefault="00513EDA" w:rsidP="00513EDA">
      <w:pPr>
        <w:pStyle w:val="TOC2"/>
        <w:rPr>
          <w:rFonts w:eastAsiaTheme="minorEastAsia"/>
          <w:noProof/>
        </w:rPr>
      </w:pPr>
      <w:r w:rsidRPr="00FE6AC3">
        <w:rPr>
          <w:rFonts w:ascii="Arial" w:hAnsi="Arial" w:cs="Arial"/>
          <w:noProof/>
          <w:spacing w:val="10"/>
          <w:sz w:val="24"/>
          <w:szCs w:val="24"/>
        </w:rPr>
        <w:t>1.2</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Applicability and Waivers</w:t>
      </w:r>
      <w:r w:rsidRPr="00FE6AC3">
        <w:rPr>
          <w:rFonts w:ascii="Arial" w:hAnsi="Arial" w:cs="Arial"/>
          <w:noProof/>
          <w:webHidden/>
          <w:spacing w:val="10"/>
          <w:sz w:val="24"/>
          <w:szCs w:val="24"/>
        </w:rPr>
        <w:tab/>
        <w:t>1</w:t>
      </w:r>
    </w:p>
    <w:p w14:paraId="5342CF6F" w14:textId="77BAF1D1" w:rsidR="00513EDA" w:rsidRPr="00DE1F3A" w:rsidRDefault="00513EDA" w:rsidP="00513EDA">
      <w:pPr>
        <w:pStyle w:val="TOC2"/>
        <w:rPr>
          <w:rFonts w:eastAsiaTheme="minorEastAsia"/>
          <w:noProof/>
        </w:rPr>
      </w:pPr>
      <w:r w:rsidRPr="00FE6AC3">
        <w:rPr>
          <w:rFonts w:ascii="Arial" w:hAnsi="Arial" w:cs="Arial"/>
          <w:noProof/>
          <w:spacing w:val="10"/>
          <w:sz w:val="24"/>
          <w:szCs w:val="24"/>
        </w:rPr>
        <w:t>1.3</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Best Value Continuum</w:t>
      </w:r>
      <w:r w:rsidRPr="00FE6AC3">
        <w:rPr>
          <w:rFonts w:ascii="Arial" w:hAnsi="Arial" w:cs="Arial"/>
          <w:noProof/>
          <w:webHidden/>
          <w:spacing w:val="10"/>
          <w:sz w:val="24"/>
          <w:szCs w:val="24"/>
        </w:rPr>
        <w:tab/>
        <w:t>1</w:t>
      </w:r>
    </w:p>
    <w:p w14:paraId="451CBAED" w14:textId="6B9787C8" w:rsidR="00513EDA" w:rsidRPr="00DE1F3A" w:rsidRDefault="00513EDA" w:rsidP="00513EDA">
      <w:pPr>
        <w:pStyle w:val="TOC2"/>
        <w:rPr>
          <w:rFonts w:eastAsiaTheme="minorEastAsia"/>
          <w:noProof/>
        </w:rPr>
      </w:pPr>
      <w:r w:rsidRPr="00FE6AC3">
        <w:rPr>
          <w:rFonts w:ascii="Arial" w:hAnsi="Arial" w:cs="Arial"/>
          <w:noProof/>
          <w:spacing w:val="10"/>
          <w:sz w:val="24"/>
          <w:szCs w:val="24"/>
        </w:rPr>
        <w:t>1.4</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Source Selection Team Roles &amp; Responsibilities</w:t>
      </w:r>
      <w:r w:rsidRPr="00FE6AC3">
        <w:rPr>
          <w:rFonts w:ascii="Arial" w:hAnsi="Arial" w:cs="Arial"/>
          <w:noProof/>
          <w:webHidden/>
          <w:spacing w:val="10"/>
          <w:sz w:val="24"/>
          <w:szCs w:val="24"/>
        </w:rPr>
        <w:tab/>
        <w:t>2</w:t>
      </w:r>
    </w:p>
    <w:p w14:paraId="7A3BFB9F" w14:textId="77777777" w:rsidR="00513EDA" w:rsidRPr="00960656" w:rsidRDefault="00513EDA" w:rsidP="00513EDA">
      <w:pPr>
        <w:pStyle w:val="TOC1"/>
      </w:pPr>
    </w:p>
    <w:p w14:paraId="6A3107AF" w14:textId="5845A2A4" w:rsidR="00513EDA" w:rsidRPr="00960656" w:rsidRDefault="00513EDA" w:rsidP="00513EDA">
      <w:pPr>
        <w:pStyle w:val="TOC1"/>
        <w:rPr>
          <w:rFonts w:eastAsiaTheme="minorEastAsia"/>
        </w:rPr>
      </w:pPr>
      <w:r w:rsidRPr="00FE6AC3">
        <w:t>CHAPTER 2:</w:t>
      </w:r>
      <w:r w:rsidRPr="00FE6AC3">
        <w:rPr>
          <w:rFonts w:eastAsiaTheme="minorEastAsia"/>
          <w:b w:val="0"/>
          <w:caps w:val="0"/>
        </w:rPr>
        <w:tab/>
      </w:r>
      <w:r w:rsidRPr="00FE6AC3">
        <w:t>PRESOLICITATION ACTIVITIES</w:t>
      </w:r>
      <w:r w:rsidRPr="00FE6AC3">
        <w:rPr>
          <w:webHidden/>
        </w:rPr>
        <w:tab/>
      </w:r>
      <w:r w:rsidR="00FE6AC3" w:rsidRPr="00FE6AC3">
        <w:t>7</w:t>
      </w:r>
    </w:p>
    <w:p w14:paraId="7600A767" w14:textId="27185FAB" w:rsidR="00513EDA" w:rsidRPr="00DE1F3A" w:rsidRDefault="00FE6AC3" w:rsidP="00513EDA">
      <w:pPr>
        <w:pStyle w:val="TOC2"/>
        <w:rPr>
          <w:rFonts w:eastAsiaTheme="minorEastAsia"/>
          <w:noProof/>
        </w:rPr>
      </w:pPr>
      <w:r w:rsidRPr="00FE6AC3">
        <w:rPr>
          <w:rFonts w:ascii="Arial" w:hAnsi="Arial" w:cs="Arial"/>
          <w:noProof/>
          <w:spacing w:val="10"/>
          <w:sz w:val="24"/>
          <w:szCs w:val="24"/>
        </w:rPr>
        <w:t>2.1</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Conduct Acquisition Planning</w:t>
      </w:r>
      <w:r w:rsidRPr="00FE6AC3">
        <w:rPr>
          <w:rFonts w:ascii="Arial" w:hAnsi="Arial" w:cs="Arial"/>
          <w:noProof/>
          <w:webHidden/>
          <w:spacing w:val="10"/>
          <w:sz w:val="24"/>
          <w:szCs w:val="24"/>
        </w:rPr>
        <w:tab/>
        <w:t xml:space="preserve"> 7</w:t>
      </w:r>
    </w:p>
    <w:p w14:paraId="12230AAA" w14:textId="4B8CDD72" w:rsidR="00513EDA" w:rsidRPr="00DE1F3A" w:rsidRDefault="00FE6AC3" w:rsidP="00513EDA">
      <w:pPr>
        <w:pStyle w:val="TOC2"/>
        <w:rPr>
          <w:rFonts w:eastAsiaTheme="minorEastAsia"/>
          <w:noProof/>
        </w:rPr>
      </w:pPr>
      <w:r w:rsidRPr="00FE6AC3">
        <w:rPr>
          <w:rFonts w:ascii="Arial" w:hAnsi="Arial" w:cs="Arial"/>
          <w:noProof/>
          <w:spacing w:val="10"/>
          <w:sz w:val="24"/>
          <w:szCs w:val="24"/>
        </w:rPr>
        <w:t>2.2</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Develop a Source Selection Plan</w:t>
      </w:r>
      <w:r w:rsidRPr="00FE6AC3">
        <w:rPr>
          <w:rFonts w:ascii="Arial" w:hAnsi="Arial" w:cs="Arial"/>
          <w:noProof/>
          <w:webHidden/>
          <w:spacing w:val="10"/>
          <w:sz w:val="24"/>
          <w:szCs w:val="24"/>
        </w:rPr>
        <w:tab/>
        <w:t>8</w:t>
      </w:r>
    </w:p>
    <w:p w14:paraId="655CD321" w14:textId="31F7FCC6" w:rsidR="00513EDA" w:rsidRPr="00DE1F3A" w:rsidRDefault="00FE6AC3" w:rsidP="00513EDA">
      <w:pPr>
        <w:pStyle w:val="TOC2"/>
        <w:rPr>
          <w:rFonts w:eastAsiaTheme="minorEastAsia"/>
          <w:noProof/>
        </w:rPr>
      </w:pPr>
      <w:r w:rsidRPr="00FE6AC3">
        <w:rPr>
          <w:rFonts w:ascii="Arial" w:hAnsi="Arial" w:cs="Arial"/>
          <w:noProof/>
          <w:spacing w:val="10"/>
          <w:sz w:val="24"/>
          <w:szCs w:val="24"/>
        </w:rPr>
        <w:t>2.3</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Develop the Request for Proposals</w:t>
      </w:r>
      <w:r w:rsidRPr="00FE6AC3">
        <w:rPr>
          <w:rFonts w:ascii="Arial" w:hAnsi="Arial" w:cs="Arial"/>
          <w:noProof/>
          <w:webHidden/>
          <w:spacing w:val="10"/>
          <w:sz w:val="24"/>
          <w:szCs w:val="24"/>
        </w:rPr>
        <w:tab/>
        <w:t>12</w:t>
      </w:r>
    </w:p>
    <w:p w14:paraId="351C7BBF" w14:textId="7BD77826" w:rsidR="00513EDA" w:rsidRPr="00DE1F3A" w:rsidRDefault="00FE6AC3" w:rsidP="00513EDA">
      <w:pPr>
        <w:pStyle w:val="TOC2"/>
        <w:rPr>
          <w:rFonts w:eastAsiaTheme="minorEastAsia"/>
          <w:noProof/>
        </w:rPr>
      </w:pPr>
      <w:r w:rsidRPr="00FE6AC3">
        <w:rPr>
          <w:rFonts w:ascii="Arial" w:hAnsi="Arial" w:cs="Arial"/>
          <w:noProof/>
          <w:spacing w:val="10"/>
          <w:sz w:val="24"/>
          <w:szCs w:val="24"/>
        </w:rPr>
        <w:t>2.4</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Release the Request for Proposals</w:t>
      </w:r>
      <w:r w:rsidRPr="00FE6AC3">
        <w:rPr>
          <w:rFonts w:ascii="Arial" w:hAnsi="Arial" w:cs="Arial"/>
          <w:noProof/>
          <w:webHidden/>
          <w:spacing w:val="10"/>
          <w:sz w:val="24"/>
          <w:szCs w:val="24"/>
        </w:rPr>
        <w:tab/>
        <w:t>21</w:t>
      </w:r>
    </w:p>
    <w:p w14:paraId="20C4114D" w14:textId="77777777" w:rsidR="00513EDA" w:rsidRPr="00960656" w:rsidRDefault="00513EDA" w:rsidP="00513EDA">
      <w:pPr>
        <w:pStyle w:val="TOC1"/>
      </w:pPr>
    </w:p>
    <w:p w14:paraId="1CD87251" w14:textId="26B5A986" w:rsidR="00513EDA" w:rsidRPr="00960656" w:rsidRDefault="00513EDA" w:rsidP="00513EDA">
      <w:pPr>
        <w:pStyle w:val="TOC1"/>
        <w:rPr>
          <w:rFonts w:eastAsiaTheme="minorEastAsia"/>
        </w:rPr>
      </w:pPr>
      <w:r w:rsidRPr="00FE6AC3">
        <w:t xml:space="preserve">CHAPTER 3: </w:t>
      </w:r>
      <w:r w:rsidRPr="00FE6AC3">
        <w:rPr>
          <w:rFonts w:eastAsiaTheme="minorEastAsia"/>
          <w:b w:val="0"/>
          <w:caps w:val="0"/>
        </w:rPr>
        <w:tab/>
      </w:r>
      <w:r w:rsidRPr="00FE6AC3">
        <w:t>EVALUATION AND DECISION PROCESS</w:t>
      </w:r>
      <w:r w:rsidRPr="00FE6AC3">
        <w:rPr>
          <w:webHidden/>
        </w:rPr>
        <w:tab/>
        <w:t>22</w:t>
      </w:r>
    </w:p>
    <w:p w14:paraId="36A661DF" w14:textId="64A3A371" w:rsidR="00513EDA" w:rsidRPr="00DE1F3A" w:rsidRDefault="00FE6AC3" w:rsidP="00513EDA">
      <w:pPr>
        <w:pStyle w:val="TOC2"/>
        <w:rPr>
          <w:rFonts w:ascii="Arial" w:eastAsiaTheme="minorEastAsia" w:hAnsi="Arial" w:cs="Arial"/>
          <w:noProof/>
        </w:rPr>
      </w:pPr>
      <w:r w:rsidRPr="00FE6AC3">
        <w:rPr>
          <w:rFonts w:ascii="Arial" w:hAnsi="Arial" w:cs="Arial"/>
          <w:noProof/>
          <w:spacing w:val="10"/>
          <w:sz w:val="24"/>
          <w:szCs w:val="24"/>
        </w:rPr>
        <w:t>3.1</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Evaluation Activities</w:t>
      </w:r>
      <w:r w:rsidRPr="00FE6AC3">
        <w:rPr>
          <w:rFonts w:ascii="Arial" w:hAnsi="Arial" w:cs="Arial"/>
          <w:noProof/>
          <w:webHidden/>
          <w:spacing w:val="10"/>
          <w:sz w:val="24"/>
          <w:szCs w:val="24"/>
        </w:rPr>
        <w:tab/>
        <w:t>22</w:t>
      </w:r>
    </w:p>
    <w:p w14:paraId="280576B0" w14:textId="1A98EBB9" w:rsidR="00513EDA" w:rsidRPr="00DE1F3A" w:rsidRDefault="00513EDA" w:rsidP="00513EDA">
      <w:pPr>
        <w:pStyle w:val="TOC2"/>
        <w:rPr>
          <w:rFonts w:eastAsiaTheme="minorEastAsia"/>
          <w:noProof/>
        </w:rPr>
      </w:pPr>
      <w:r w:rsidRPr="00FE6AC3">
        <w:rPr>
          <w:rFonts w:ascii="Arial" w:hAnsi="Arial" w:cs="Arial"/>
          <w:noProof/>
          <w:spacing w:val="10"/>
          <w:sz w:val="24"/>
          <w:szCs w:val="24"/>
        </w:rPr>
        <w:t>3.2</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Documentation of Initial Evaluation Results</w:t>
      </w:r>
      <w:r w:rsidRPr="00FE6AC3">
        <w:rPr>
          <w:rFonts w:ascii="Arial" w:hAnsi="Arial" w:cs="Arial"/>
          <w:noProof/>
          <w:webHidden/>
          <w:spacing w:val="10"/>
          <w:sz w:val="24"/>
          <w:szCs w:val="24"/>
        </w:rPr>
        <w:tab/>
        <w:t>3</w:t>
      </w:r>
      <w:r w:rsidRPr="003E26BA">
        <w:rPr>
          <w:rStyle w:val="Hyperlink"/>
          <w:rFonts w:ascii="Arial" w:hAnsi="Arial" w:cs="Arial"/>
          <w:noProof/>
          <w:color w:val="auto"/>
          <w:spacing w:val="10"/>
          <w:sz w:val="24"/>
          <w:szCs w:val="24"/>
          <w:u w:val="none"/>
          <w:rPrChange w:id="1" w:author="Patrick, David E CTR USARMY HQDA ASA ALT (USA)" w:date="2025-01-10T11:47:00Z">
            <w:rPr>
              <w:rStyle w:val="Hyperlink"/>
              <w:rFonts w:ascii="Arial" w:hAnsi="Arial" w:cs="Arial"/>
              <w:noProof/>
              <w:color w:val="auto"/>
              <w:spacing w:val="10"/>
              <w:sz w:val="24"/>
              <w:szCs w:val="24"/>
            </w:rPr>
          </w:rPrChange>
        </w:rPr>
        <w:t>0</w:t>
      </w:r>
    </w:p>
    <w:p w14:paraId="74A70D22" w14:textId="5F83B7F4" w:rsidR="00513EDA" w:rsidRPr="00DE1F3A" w:rsidRDefault="00513EDA" w:rsidP="00513EDA">
      <w:pPr>
        <w:pStyle w:val="TOC2"/>
        <w:rPr>
          <w:rFonts w:eastAsiaTheme="minorEastAsia"/>
          <w:noProof/>
        </w:rPr>
      </w:pPr>
      <w:r w:rsidRPr="00FE6AC3">
        <w:rPr>
          <w:rFonts w:ascii="Arial" w:hAnsi="Arial" w:cs="Arial"/>
          <w:noProof/>
          <w:spacing w:val="10"/>
          <w:sz w:val="24"/>
          <w:szCs w:val="24"/>
        </w:rPr>
        <w:t>3.3</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Award Without Discussions</w:t>
      </w:r>
      <w:r w:rsidRPr="00FE6AC3">
        <w:rPr>
          <w:rFonts w:ascii="Arial" w:hAnsi="Arial" w:cs="Arial"/>
          <w:noProof/>
          <w:webHidden/>
          <w:spacing w:val="10"/>
          <w:sz w:val="24"/>
          <w:szCs w:val="24"/>
        </w:rPr>
        <w:tab/>
        <w:t>3</w:t>
      </w:r>
      <w:r w:rsidRPr="003E26BA">
        <w:rPr>
          <w:rStyle w:val="Hyperlink"/>
          <w:rFonts w:ascii="Arial" w:hAnsi="Arial" w:cs="Arial"/>
          <w:noProof/>
          <w:color w:val="auto"/>
          <w:spacing w:val="10"/>
          <w:sz w:val="24"/>
          <w:szCs w:val="24"/>
          <w:u w:val="none"/>
          <w:rPrChange w:id="2" w:author="Patrick, David E CTR USARMY HQDA ASA ALT (USA)" w:date="2025-01-10T11:47:00Z">
            <w:rPr>
              <w:rStyle w:val="Hyperlink"/>
              <w:rFonts w:ascii="Arial" w:hAnsi="Arial" w:cs="Arial"/>
              <w:noProof/>
              <w:color w:val="auto"/>
              <w:spacing w:val="10"/>
              <w:sz w:val="24"/>
              <w:szCs w:val="24"/>
            </w:rPr>
          </w:rPrChange>
        </w:rPr>
        <w:t>2</w:t>
      </w:r>
    </w:p>
    <w:p w14:paraId="47AFD154" w14:textId="78FA4070" w:rsidR="00513EDA" w:rsidRPr="00DE1F3A" w:rsidRDefault="00513EDA" w:rsidP="00513EDA">
      <w:pPr>
        <w:pStyle w:val="TOC2"/>
        <w:rPr>
          <w:rFonts w:eastAsiaTheme="minorEastAsia"/>
          <w:noProof/>
        </w:rPr>
      </w:pPr>
      <w:r w:rsidRPr="00FE6AC3">
        <w:rPr>
          <w:rFonts w:ascii="Arial" w:hAnsi="Arial" w:cs="Arial"/>
          <w:noProof/>
          <w:spacing w:val="10"/>
          <w:sz w:val="24"/>
          <w:szCs w:val="24"/>
        </w:rPr>
        <w:t>3.4</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Competitive Range Decision Document</w:t>
      </w:r>
      <w:r w:rsidRPr="00FE6AC3">
        <w:rPr>
          <w:rFonts w:ascii="Arial" w:hAnsi="Arial" w:cs="Arial"/>
          <w:noProof/>
          <w:webHidden/>
          <w:spacing w:val="10"/>
          <w:sz w:val="24"/>
          <w:szCs w:val="24"/>
        </w:rPr>
        <w:tab/>
        <w:t>3</w:t>
      </w:r>
      <w:r w:rsidRPr="003E26BA">
        <w:rPr>
          <w:rStyle w:val="Hyperlink"/>
          <w:rFonts w:ascii="Arial" w:hAnsi="Arial" w:cs="Arial"/>
          <w:noProof/>
          <w:color w:val="auto"/>
          <w:spacing w:val="10"/>
          <w:sz w:val="24"/>
          <w:szCs w:val="24"/>
          <w:u w:val="none"/>
          <w:rPrChange w:id="3" w:author="Patrick, David E CTR USARMY HQDA ASA ALT (USA)" w:date="2025-01-10T11:47:00Z">
            <w:rPr>
              <w:rStyle w:val="Hyperlink"/>
              <w:rFonts w:ascii="Arial" w:hAnsi="Arial" w:cs="Arial"/>
              <w:noProof/>
              <w:color w:val="auto"/>
              <w:spacing w:val="10"/>
              <w:sz w:val="24"/>
              <w:szCs w:val="24"/>
            </w:rPr>
          </w:rPrChange>
        </w:rPr>
        <w:t>2</w:t>
      </w:r>
    </w:p>
    <w:p w14:paraId="3EFE66A5" w14:textId="5414CBEC" w:rsidR="00513EDA" w:rsidRPr="00DE1F3A" w:rsidRDefault="00513EDA" w:rsidP="00513EDA">
      <w:pPr>
        <w:pStyle w:val="TOC2"/>
        <w:rPr>
          <w:rFonts w:ascii="Arial" w:eastAsiaTheme="minorEastAsia" w:hAnsi="Arial" w:cs="Arial"/>
          <w:noProof/>
        </w:rPr>
      </w:pPr>
      <w:r w:rsidRPr="00FE6AC3">
        <w:rPr>
          <w:rFonts w:ascii="Arial" w:hAnsi="Arial" w:cs="Arial"/>
          <w:noProof/>
          <w:spacing w:val="10"/>
          <w:sz w:val="24"/>
          <w:szCs w:val="24"/>
        </w:rPr>
        <w:t>3.5</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Discussion Process</w:t>
      </w:r>
      <w:r w:rsidRPr="00FE6AC3">
        <w:rPr>
          <w:rFonts w:ascii="Arial" w:hAnsi="Arial" w:cs="Arial"/>
          <w:noProof/>
          <w:webHidden/>
          <w:spacing w:val="10"/>
          <w:sz w:val="24"/>
          <w:szCs w:val="24"/>
        </w:rPr>
        <w:tab/>
        <w:t>32</w:t>
      </w:r>
    </w:p>
    <w:p w14:paraId="40B4ADB2" w14:textId="6EDF4626" w:rsidR="00513EDA" w:rsidRPr="00DE1F3A" w:rsidRDefault="00513EDA" w:rsidP="00513EDA">
      <w:pPr>
        <w:pStyle w:val="TOC2"/>
        <w:rPr>
          <w:rFonts w:eastAsiaTheme="minorEastAsia"/>
          <w:noProof/>
        </w:rPr>
      </w:pPr>
      <w:r w:rsidRPr="00FE6AC3">
        <w:rPr>
          <w:rFonts w:ascii="Arial" w:hAnsi="Arial" w:cs="Arial"/>
          <w:noProof/>
          <w:spacing w:val="10"/>
          <w:sz w:val="24"/>
          <w:szCs w:val="24"/>
        </w:rPr>
        <w:t>3.6</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Final Proposal Revisions</w:t>
      </w:r>
      <w:r w:rsidRPr="00FE6AC3">
        <w:rPr>
          <w:rFonts w:ascii="Arial" w:hAnsi="Arial" w:cs="Arial"/>
          <w:noProof/>
          <w:webHidden/>
          <w:spacing w:val="10"/>
          <w:sz w:val="24"/>
          <w:szCs w:val="24"/>
        </w:rPr>
        <w:tab/>
        <w:t>3</w:t>
      </w:r>
      <w:r w:rsidRPr="003E26BA">
        <w:rPr>
          <w:rStyle w:val="Hyperlink"/>
          <w:rFonts w:ascii="Arial" w:hAnsi="Arial" w:cs="Arial"/>
          <w:noProof/>
          <w:color w:val="auto"/>
          <w:spacing w:val="10"/>
          <w:sz w:val="24"/>
          <w:szCs w:val="24"/>
          <w:u w:val="none"/>
          <w:rPrChange w:id="4" w:author="Patrick, David E CTR USARMY HQDA ASA ALT (USA)" w:date="2025-01-10T11:47:00Z">
            <w:rPr>
              <w:rStyle w:val="Hyperlink"/>
              <w:rFonts w:ascii="Arial" w:hAnsi="Arial" w:cs="Arial"/>
              <w:noProof/>
              <w:color w:val="auto"/>
              <w:spacing w:val="10"/>
              <w:sz w:val="24"/>
              <w:szCs w:val="24"/>
            </w:rPr>
          </w:rPrChange>
        </w:rPr>
        <w:t>3</w:t>
      </w:r>
    </w:p>
    <w:p w14:paraId="6E7852C3" w14:textId="66231A30" w:rsidR="00513EDA" w:rsidRPr="00DE1F3A" w:rsidRDefault="00513EDA" w:rsidP="00513EDA">
      <w:pPr>
        <w:pStyle w:val="TOC2"/>
        <w:rPr>
          <w:rFonts w:eastAsiaTheme="minorEastAsia"/>
          <w:noProof/>
        </w:rPr>
      </w:pPr>
      <w:r w:rsidRPr="00FE6AC3">
        <w:rPr>
          <w:rFonts w:ascii="Arial" w:hAnsi="Arial" w:cs="Arial"/>
          <w:noProof/>
          <w:spacing w:val="10"/>
          <w:sz w:val="24"/>
          <w:szCs w:val="24"/>
        </w:rPr>
        <w:t>3.7</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Documentation of Final Evaluation Results</w:t>
      </w:r>
      <w:r w:rsidRPr="00FE6AC3">
        <w:rPr>
          <w:rFonts w:ascii="Arial" w:hAnsi="Arial" w:cs="Arial"/>
          <w:noProof/>
          <w:webHidden/>
          <w:spacing w:val="10"/>
          <w:sz w:val="24"/>
          <w:szCs w:val="24"/>
        </w:rPr>
        <w:tab/>
        <w:t>3</w:t>
      </w:r>
      <w:r w:rsidRPr="003E26BA">
        <w:rPr>
          <w:rStyle w:val="Hyperlink"/>
          <w:rFonts w:ascii="Arial" w:hAnsi="Arial" w:cs="Arial"/>
          <w:noProof/>
          <w:color w:val="auto"/>
          <w:spacing w:val="10"/>
          <w:sz w:val="24"/>
          <w:szCs w:val="24"/>
          <w:u w:val="none"/>
          <w:rPrChange w:id="5" w:author="Patrick, David E CTR USARMY HQDA ASA ALT (USA)" w:date="2025-01-10T11:47:00Z">
            <w:rPr>
              <w:rStyle w:val="Hyperlink"/>
              <w:rFonts w:ascii="Arial" w:hAnsi="Arial" w:cs="Arial"/>
              <w:noProof/>
              <w:color w:val="auto"/>
              <w:spacing w:val="10"/>
              <w:sz w:val="24"/>
              <w:szCs w:val="24"/>
            </w:rPr>
          </w:rPrChange>
        </w:rPr>
        <w:t>3</w:t>
      </w:r>
    </w:p>
    <w:p w14:paraId="190BFF86" w14:textId="56E9143B" w:rsidR="00513EDA" w:rsidRPr="00DE1F3A" w:rsidRDefault="00513EDA" w:rsidP="00513EDA">
      <w:pPr>
        <w:pStyle w:val="TOC2"/>
        <w:rPr>
          <w:rFonts w:eastAsiaTheme="minorEastAsia"/>
          <w:noProof/>
        </w:rPr>
      </w:pPr>
      <w:r w:rsidRPr="00FE6AC3">
        <w:rPr>
          <w:rFonts w:ascii="Arial" w:hAnsi="Arial" w:cs="Arial"/>
          <w:noProof/>
          <w:spacing w:val="10"/>
          <w:sz w:val="24"/>
          <w:szCs w:val="24"/>
        </w:rPr>
        <w:t>3.8</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Conduct and Document the Comparative Analysis</w:t>
      </w:r>
      <w:r w:rsidRPr="00FE6AC3">
        <w:rPr>
          <w:rFonts w:ascii="Arial" w:hAnsi="Arial" w:cs="Arial"/>
          <w:noProof/>
          <w:webHidden/>
          <w:spacing w:val="10"/>
          <w:sz w:val="24"/>
          <w:szCs w:val="24"/>
        </w:rPr>
        <w:tab/>
        <w:t>3</w:t>
      </w:r>
      <w:r w:rsidRPr="003E26BA">
        <w:rPr>
          <w:rStyle w:val="Hyperlink"/>
          <w:rFonts w:ascii="Arial" w:hAnsi="Arial" w:cs="Arial"/>
          <w:noProof/>
          <w:color w:val="auto"/>
          <w:spacing w:val="10"/>
          <w:sz w:val="24"/>
          <w:szCs w:val="24"/>
          <w:u w:val="none"/>
          <w:rPrChange w:id="6" w:author="Patrick, David E CTR USARMY HQDA ASA ALT (USA)" w:date="2025-01-10T11:47:00Z">
            <w:rPr>
              <w:rStyle w:val="Hyperlink"/>
              <w:rFonts w:ascii="Arial" w:hAnsi="Arial" w:cs="Arial"/>
              <w:noProof/>
              <w:color w:val="auto"/>
              <w:spacing w:val="10"/>
              <w:sz w:val="24"/>
              <w:szCs w:val="24"/>
            </w:rPr>
          </w:rPrChange>
        </w:rPr>
        <w:t>4</w:t>
      </w:r>
    </w:p>
    <w:p w14:paraId="7C5674BE" w14:textId="0248C5C9" w:rsidR="00513EDA" w:rsidRPr="00DE1F3A" w:rsidRDefault="00513EDA" w:rsidP="00513EDA">
      <w:pPr>
        <w:pStyle w:val="TOC2"/>
        <w:rPr>
          <w:rFonts w:ascii="Arial" w:eastAsiaTheme="minorEastAsia" w:hAnsi="Arial" w:cs="Arial"/>
          <w:noProof/>
        </w:rPr>
      </w:pPr>
      <w:r w:rsidRPr="00FE6AC3">
        <w:rPr>
          <w:rFonts w:ascii="Arial" w:hAnsi="Arial" w:cs="Arial"/>
          <w:noProof/>
          <w:spacing w:val="10"/>
          <w:sz w:val="24"/>
          <w:szCs w:val="24"/>
        </w:rPr>
        <w:t>3.9</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Best-Value Decision</w:t>
      </w:r>
      <w:r w:rsidRPr="00FE6AC3">
        <w:rPr>
          <w:rFonts w:ascii="Arial" w:hAnsi="Arial" w:cs="Arial"/>
          <w:noProof/>
          <w:webHidden/>
          <w:spacing w:val="10"/>
          <w:sz w:val="24"/>
          <w:szCs w:val="24"/>
        </w:rPr>
        <w:tab/>
        <w:t>3</w:t>
      </w:r>
      <w:r w:rsidRPr="003E26BA">
        <w:rPr>
          <w:rStyle w:val="Hyperlink"/>
          <w:rFonts w:ascii="Arial" w:hAnsi="Arial" w:cs="Arial"/>
          <w:noProof/>
          <w:color w:val="auto"/>
          <w:spacing w:val="10"/>
          <w:sz w:val="24"/>
          <w:szCs w:val="24"/>
          <w:u w:val="none"/>
          <w:rPrChange w:id="7" w:author="Patrick, David E CTR USARMY HQDA ASA ALT (USA)" w:date="2025-01-10T11:47:00Z">
            <w:rPr>
              <w:rStyle w:val="Hyperlink"/>
              <w:rFonts w:ascii="Arial" w:hAnsi="Arial" w:cs="Arial"/>
              <w:noProof/>
              <w:color w:val="auto"/>
              <w:spacing w:val="10"/>
              <w:sz w:val="24"/>
              <w:szCs w:val="24"/>
            </w:rPr>
          </w:rPrChange>
        </w:rPr>
        <w:t>4</w:t>
      </w:r>
    </w:p>
    <w:p w14:paraId="1BC99EA7" w14:textId="192C8B51" w:rsidR="00513EDA" w:rsidRPr="00DE1F3A" w:rsidRDefault="00513EDA" w:rsidP="00513EDA">
      <w:pPr>
        <w:pStyle w:val="TOC2"/>
        <w:rPr>
          <w:rFonts w:eastAsiaTheme="minorEastAsia"/>
          <w:noProof/>
        </w:rPr>
      </w:pPr>
      <w:r w:rsidRPr="00FE6AC3">
        <w:rPr>
          <w:rFonts w:ascii="Arial" w:hAnsi="Arial" w:cs="Arial"/>
          <w:noProof/>
          <w:spacing w:val="10"/>
          <w:sz w:val="24"/>
          <w:szCs w:val="24"/>
        </w:rPr>
        <w:t>3.10</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Source Selection Decision Document</w:t>
      </w:r>
      <w:r w:rsidRPr="00FE6AC3">
        <w:rPr>
          <w:rFonts w:ascii="Arial" w:hAnsi="Arial" w:cs="Arial"/>
          <w:noProof/>
          <w:webHidden/>
          <w:spacing w:val="10"/>
          <w:sz w:val="24"/>
          <w:szCs w:val="24"/>
        </w:rPr>
        <w:tab/>
        <w:t>34</w:t>
      </w:r>
    </w:p>
    <w:p w14:paraId="20D82970" w14:textId="27851167" w:rsidR="00513EDA" w:rsidRPr="00960656" w:rsidRDefault="00513EDA" w:rsidP="00513EDA">
      <w:pPr>
        <w:pStyle w:val="TOC2"/>
        <w:rPr>
          <w:rFonts w:ascii="Arial" w:eastAsiaTheme="minorEastAsia" w:hAnsi="Arial" w:cs="Arial"/>
          <w:noProof/>
          <w:spacing w:val="10"/>
          <w:sz w:val="24"/>
          <w:szCs w:val="24"/>
        </w:rPr>
      </w:pPr>
      <w:r w:rsidRPr="00FE6AC3">
        <w:rPr>
          <w:rFonts w:ascii="Arial" w:hAnsi="Arial" w:cs="Arial"/>
          <w:noProof/>
          <w:spacing w:val="10"/>
          <w:sz w:val="24"/>
          <w:szCs w:val="24"/>
        </w:rPr>
        <w:t>3.11</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Debriefings</w:t>
      </w:r>
      <w:r w:rsidRPr="00FE6AC3">
        <w:rPr>
          <w:rFonts w:ascii="Arial" w:hAnsi="Arial" w:cs="Arial"/>
          <w:noProof/>
          <w:webHidden/>
          <w:spacing w:val="10"/>
          <w:sz w:val="24"/>
          <w:szCs w:val="24"/>
        </w:rPr>
        <w:tab/>
        <w:t>34</w:t>
      </w:r>
    </w:p>
    <w:p w14:paraId="1FBA6D14" w14:textId="6F43ADF1" w:rsidR="00513EDA" w:rsidRPr="00DE1F3A" w:rsidRDefault="00513EDA" w:rsidP="00513EDA">
      <w:pPr>
        <w:pStyle w:val="TOC2"/>
        <w:rPr>
          <w:rFonts w:eastAsiaTheme="minorEastAsia"/>
          <w:noProof/>
        </w:rPr>
      </w:pPr>
      <w:r w:rsidRPr="00FE6AC3">
        <w:rPr>
          <w:rFonts w:ascii="Arial" w:hAnsi="Arial" w:cs="Arial"/>
          <w:noProof/>
          <w:spacing w:val="10"/>
          <w:sz w:val="24"/>
          <w:szCs w:val="24"/>
        </w:rPr>
        <w:t>3.12</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Integrating Proposal into the Contract</w:t>
      </w:r>
      <w:r w:rsidRPr="00FE6AC3">
        <w:rPr>
          <w:rFonts w:ascii="Arial" w:hAnsi="Arial" w:cs="Arial"/>
          <w:noProof/>
          <w:webHidden/>
          <w:spacing w:val="10"/>
          <w:sz w:val="24"/>
          <w:szCs w:val="24"/>
        </w:rPr>
        <w:tab/>
      </w:r>
    </w:p>
    <w:p w14:paraId="4DF7655E" w14:textId="77777777" w:rsidR="00513EDA" w:rsidRPr="00960656" w:rsidRDefault="00513EDA" w:rsidP="00513EDA">
      <w:pPr>
        <w:pStyle w:val="TOC1"/>
      </w:pPr>
    </w:p>
    <w:p w14:paraId="26F89D78" w14:textId="251F1AE3" w:rsidR="00513EDA" w:rsidRPr="00960656" w:rsidRDefault="00513EDA" w:rsidP="00513EDA">
      <w:pPr>
        <w:pStyle w:val="TOC1"/>
        <w:rPr>
          <w:rFonts w:eastAsiaTheme="minorEastAsia"/>
        </w:rPr>
      </w:pPr>
      <w:r w:rsidRPr="00FE6AC3">
        <w:t xml:space="preserve">CHAPTER 4: </w:t>
      </w:r>
      <w:r w:rsidRPr="00FE6AC3">
        <w:rPr>
          <w:rFonts w:eastAsiaTheme="minorEastAsia"/>
          <w:b w:val="0"/>
          <w:caps w:val="0"/>
        </w:rPr>
        <w:tab/>
      </w:r>
      <w:r w:rsidRPr="00FE6AC3">
        <w:t>DOCUMENTATION REQUIREMENTS</w:t>
      </w:r>
      <w:r w:rsidRPr="00FE6AC3">
        <w:rPr>
          <w:webHidden/>
        </w:rPr>
        <w:tab/>
        <w:t>3</w:t>
      </w:r>
      <w:r>
        <w:rPr>
          <w:rStyle w:val="Hyperlink"/>
          <w:color w:val="auto"/>
          <w:u w:val="none"/>
        </w:rPr>
        <w:t>7</w:t>
      </w:r>
    </w:p>
    <w:p w14:paraId="2ABDC1A9" w14:textId="1A5610E8" w:rsidR="00513EDA" w:rsidRPr="00DE1F3A" w:rsidRDefault="00FE6AC3" w:rsidP="00513EDA">
      <w:pPr>
        <w:pStyle w:val="TOC2"/>
        <w:rPr>
          <w:rFonts w:eastAsiaTheme="minorEastAsia"/>
          <w:noProof/>
        </w:rPr>
      </w:pPr>
      <w:r w:rsidRPr="00FE6AC3">
        <w:rPr>
          <w:rFonts w:ascii="Arial" w:hAnsi="Arial" w:cs="Arial"/>
          <w:noProof/>
          <w:spacing w:val="10"/>
          <w:sz w:val="24"/>
          <w:szCs w:val="24"/>
        </w:rPr>
        <w:t>4.1</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Minimum Requirements</w:t>
      </w:r>
      <w:r w:rsidRPr="00FE6AC3">
        <w:rPr>
          <w:rFonts w:ascii="Arial" w:hAnsi="Arial" w:cs="Arial"/>
          <w:noProof/>
          <w:webHidden/>
          <w:spacing w:val="10"/>
          <w:sz w:val="24"/>
          <w:szCs w:val="24"/>
        </w:rPr>
        <w:tab/>
        <w:t>3</w:t>
      </w:r>
      <w:r w:rsidR="00513EDA" w:rsidRPr="00185DE0">
        <w:rPr>
          <w:rStyle w:val="Hyperlink"/>
          <w:rFonts w:ascii="Arial" w:hAnsi="Arial" w:cs="Arial"/>
          <w:noProof/>
          <w:color w:val="auto"/>
          <w:spacing w:val="10"/>
          <w:sz w:val="24"/>
          <w:szCs w:val="24"/>
          <w:u w:val="none"/>
        </w:rPr>
        <w:t>7</w:t>
      </w:r>
    </w:p>
    <w:p w14:paraId="4CBB4BA8" w14:textId="1DE22BDC" w:rsidR="00513EDA" w:rsidRPr="00DE1F3A" w:rsidRDefault="00FE6AC3" w:rsidP="00513EDA">
      <w:pPr>
        <w:pStyle w:val="TOC2"/>
        <w:rPr>
          <w:rFonts w:eastAsiaTheme="minorEastAsia"/>
          <w:noProof/>
        </w:rPr>
      </w:pPr>
      <w:r w:rsidRPr="00FE6AC3">
        <w:rPr>
          <w:rFonts w:ascii="Arial" w:hAnsi="Arial" w:cs="Arial"/>
          <w:noProof/>
          <w:spacing w:val="10"/>
          <w:sz w:val="24"/>
          <w:szCs w:val="24"/>
        </w:rPr>
        <w:t>4.2</w:t>
      </w:r>
      <w:r w:rsidRPr="00FE6AC3">
        <w:rPr>
          <w:rFonts w:ascii="Arial" w:eastAsiaTheme="minorEastAsia" w:hAnsi="Arial" w:cs="Arial"/>
          <w:noProof/>
          <w:spacing w:val="10"/>
          <w:sz w:val="24"/>
          <w:szCs w:val="24"/>
        </w:rPr>
        <w:tab/>
      </w:r>
      <w:r w:rsidRPr="00FE6AC3">
        <w:rPr>
          <w:rFonts w:ascii="Arial" w:hAnsi="Arial" w:cs="Arial"/>
          <w:noProof/>
          <w:spacing w:val="10"/>
          <w:sz w:val="24"/>
          <w:szCs w:val="24"/>
        </w:rPr>
        <w:t>Electronic Source Selection</w:t>
      </w:r>
      <w:r w:rsidRPr="00FE6AC3">
        <w:rPr>
          <w:rFonts w:ascii="Arial" w:hAnsi="Arial" w:cs="Arial"/>
          <w:noProof/>
          <w:webHidden/>
          <w:spacing w:val="10"/>
          <w:sz w:val="24"/>
          <w:szCs w:val="24"/>
        </w:rPr>
        <w:tab/>
        <w:t>3</w:t>
      </w:r>
      <w:r w:rsidR="00513EDA" w:rsidRPr="00185DE0">
        <w:rPr>
          <w:rStyle w:val="Hyperlink"/>
          <w:rFonts w:ascii="Arial" w:hAnsi="Arial" w:cs="Arial"/>
          <w:noProof/>
          <w:color w:val="auto"/>
          <w:spacing w:val="10"/>
          <w:sz w:val="24"/>
          <w:szCs w:val="24"/>
          <w:u w:val="none"/>
        </w:rPr>
        <w:t>7</w:t>
      </w:r>
    </w:p>
    <w:p w14:paraId="48524F03" w14:textId="77777777" w:rsidR="00513EDA" w:rsidRPr="00960656" w:rsidRDefault="00513EDA" w:rsidP="00513EDA">
      <w:pPr>
        <w:rPr>
          <w:rFonts w:ascii="Arial" w:hAnsi="Arial" w:cs="Arial"/>
          <w:spacing w:val="10"/>
          <w:sz w:val="24"/>
          <w:szCs w:val="24"/>
        </w:rPr>
      </w:pPr>
    </w:p>
    <w:p w14:paraId="18ADFDE9" w14:textId="1C1182E9" w:rsidR="00513EDA" w:rsidRPr="00960656" w:rsidRDefault="00513EDA" w:rsidP="00513EDA">
      <w:pPr>
        <w:rPr>
          <w:rFonts w:ascii="Arial" w:eastAsiaTheme="minorHAnsi" w:hAnsi="Arial" w:cs="Arial"/>
          <w:spacing w:val="10"/>
          <w:sz w:val="24"/>
          <w:szCs w:val="24"/>
        </w:rPr>
      </w:pPr>
      <w:r w:rsidRPr="00FE6AC3">
        <w:rPr>
          <w:rFonts w:ascii="Arial" w:hAnsi="Arial" w:cs="Arial"/>
          <w:b/>
          <w:bCs/>
          <w:spacing w:val="10"/>
          <w:sz w:val="24"/>
          <w:szCs w:val="24"/>
        </w:rPr>
        <w:t xml:space="preserve">CHAPTER 5: </w:t>
      </w:r>
      <w:r w:rsidRPr="00FE6AC3">
        <w:rPr>
          <w:rFonts w:ascii="Arial" w:eastAsiaTheme="minorEastAsia" w:hAnsi="Arial" w:cs="Arial"/>
          <w:b/>
          <w:bCs/>
          <w:spacing w:val="10"/>
          <w:sz w:val="24"/>
          <w:szCs w:val="24"/>
        </w:rPr>
        <w:t xml:space="preserve">   </w:t>
      </w:r>
      <w:r w:rsidRPr="00FE6AC3">
        <w:rPr>
          <w:rFonts w:ascii="Arial" w:hAnsi="Arial" w:cs="Arial"/>
          <w:b/>
          <w:bCs/>
          <w:spacing w:val="10"/>
          <w:sz w:val="24"/>
          <w:szCs w:val="24"/>
        </w:rPr>
        <w:t>DEFINITIONS</w:t>
      </w:r>
      <w:r w:rsidRPr="00FE6AC3">
        <w:rPr>
          <w:rFonts w:ascii="Arial" w:hAnsi="Arial" w:cs="Arial"/>
          <w:b/>
          <w:bCs/>
          <w:webHidden/>
          <w:spacing w:val="10"/>
          <w:sz w:val="24"/>
          <w:szCs w:val="24"/>
        </w:rPr>
        <w:t xml:space="preserve">…………………………………………………………….38                    </w:t>
      </w:r>
    </w:p>
    <w:p w14:paraId="5137836D" w14:textId="77777777" w:rsidR="00744AA4" w:rsidRPr="00DE1F3A" w:rsidRDefault="00744AA4" w:rsidP="00744AA4">
      <w:pPr>
        <w:rPr>
          <w:rFonts w:ascii="Arial" w:hAnsi="Arial" w:cs="Arial"/>
        </w:rPr>
      </w:pPr>
    </w:p>
    <w:p w14:paraId="0939ABF1" w14:textId="77777777" w:rsidR="00744AA4" w:rsidRPr="00DE1F3A" w:rsidRDefault="00744AA4" w:rsidP="00744AA4">
      <w:pPr>
        <w:rPr>
          <w:rFonts w:ascii="Arial" w:hAnsi="Arial" w:cs="Arial"/>
        </w:rPr>
      </w:pPr>
    </w:p>
    <w:p w14:paraId="2E51A927" w14:textId="77777777" w:rsidR="00FB662A" w:rsidRPr="00DE1F3A" w:rsidRDefault="00FB662A" w:rsidP="00FB662A">
      <w:pPr>
        <w:rPr>
          <w:rFonts w:ascii="Arial" w:hAnsi="Arial" w:cs="Arial"/>
          <w:sz w:val="22"/>
          <w:szCs w:val="22"/>
        </w:rPr>
      </w:pPr>
    </w:p>
    <w:p w14:paraId="606FDA0A" w14:textId="6522A3B3" w:rsidR="001C5EBD" w:rsidRPr="00960656" w:rsidRDefault="0072047E" w:rsidP="008C59AB">
      <w:pPr>
        <w:rPr>
          <w:rFonts w:ascii="Arial" w:hAnsi="Arial" w:cs="Arial"/>
          <w:b/>
          <w:bCs/>
          <w:sz w:val="24"/>
          <w:szCs w:val="24"/>
        </w:rPr>
      </w:pPr>
      <w:r w:rsidRPr="00960656">
        <w:rPr>
          <w:rFonts w:ascii="Arial" w:hAnsi="Arial" w:cs="Arial"/>
          <w:b/>
          <w:bCs/>
          <w:sz w:val="24"/>
          <w:szCs w:val="24"/>
        </w:rPr>
        <w:t>APPENDICES</w:t>
      </w:r>
    </w:p>
    <w:p w14:paraId="35E677BB" w14:textId="77777777" w:rsidR="00FB662A" w:rsidRPr="00DE1F3A" w:rsidRDefault="00FB662A" w:rsidP="008C59AB">
      <w:pPr>
        <w:rPr>
          <w:rFonts w:ascii="Arial" w:hAnsi="Arial" w:cs="Arial"/>
        </w:rPr>
      </w:pPr>
    </w:p>
    <w:p w14:paraId="2C0BC861" w14:textId="77777777" w:rsidR="00FB662A" w:rsidRPr="00DE1F3A" w:rsidRDefault="00FB662A" w:rsidP="008C59AB">
      <w:pPr>
        <w:rPr>
          <w:rFonts w:ascii="Arial" w:hAnsi="Arial" w:cs="Arial"/>
        </w:rPr>
      </w:pPr>
    </w:p>
    <w:p w14:paraId="04BF4E64" w14:textId="77777777" w:rsidR="00FB662A" w:rsidRPr="00DE1F3A" w:rsidRDefault="00FB662A" w:rsidP="008C59AB">
      <w:pPr>
        <w:rPr>
          <w:rFonts w:ascii="Arial" w:hAnsi="Arial" w:cs="Arial"/>
        </w:rPr>
      </w:pPr>
    </w:p>
    <w:p w14:paraId="291FE6C8" w14:textId="77777777" w:rsidR="001C5EBD" w:rsidRPr="00960656" w:rsidRDefault="001C5EBD" w:rsidP="004D6E52">
      <w:pPr>
        <w:pStyle w:val="TOCHeading"/>
        <w:jc w:val="center"/>
        <w:rPr>
          <w:rFonts w:ascii="Arial" w:hAnsi="Arial" w:cs="Arial"/>
          <w:sz w:val="24"/>
          <w:szCs w:val="24"/>
        </w:rPr>
      </w:pPr>
    </w:p>
    <w:p w14:paraId="47E53EA1" w14:textId="77777777" w:rsidR="001C5EBD" w:rsidRPr="00DE1F3A" w:rsidRDefault="001C5EBD" w:rsidP="00650290">
      <w:pPr>
        <w:rPr>
          <w:rFonts w:ascii="Arial" w:hAnsi="Arial" w:cs="Arial"/>
        </w:rPr>
      </w:pPr>
    </w:p>
    <w:p w14:paraId="40A07444" w14:textId="77777777" w:rsidR="001C5EBD" w:rsidRPr="00DE1F3A" w:rsidRDefault="001C5EBD" w:rsidP="00650290">
      <w:pPr>
        <w:rPr>
          <w:rFonts w:ascii="Arial" w:hAnsi="Arial" w:cs="Arial"/>
        </w:rPr>
      </w:pPr>
    </w:p>
    <w:p w14:paraId="66991D02" w14:textId="77777777" w:rsidR="001C5EBD" w:rsidRPr="00DE1F3A" w:rsidRDefault="001C5EBD" w:rsidP="00650290">
      <w:pPr>
        <w:rPr>
          <w:rFonts w:ascii="Arial" w:hAnsi="Arial" w:cs="Arial"/>
        </w:rPr>
      </w:pPr>
    </w:p>
    <w:p w14:paraId="38C43CC2" w14:textId="77777777" w:rsidR="0072047E" w:rsidRPr="00DE1F3A" w:rsidRDefault="0072047E" w:rsidP="004D6E52">
      <w:pPr>
        <w:pStyle w:val="TOCHeading"/>
        <w:jc w:val="center"/>
        <w:rPr>
          <w:rFonts w:ascii="Arial" w:hAnsi="Arial" w:cs="Arial"/>
          <w:b w:val="0"/>
          <w:bCs w:val="0"/>
          <w:color w:val="auto"/>
          <w:sz w:val="20"/>
          <w:szCs w:val="20"/>
        </w:rPr>
      </w:pPr>
    </w:p>
    <w:p w14:paraId="6992A3F5" w14:textId="2D0520B3" w:rsidR="001C5EBD" w:rsidRPr="00960656" w:rsidRDefault="001C5EBD" w:rsidP="004D6E52">
      <w:pPr>
        <w:pStyle w:val="TOCHeading"/>
        <w:jc w:val="center"/>
        <w:rPr>
          <w:rFonts w:ascii="Arial" w:hAnsi="Arial" w:cs="Arial"/>
          <w:color w:val="auto"/>
          <w:sz w:val="24"/>
          <w:szCs w:val="24"/>
        </w:rPr>
      </w:pPr>
      <w:r w:rsidRPr="00960656">
        <w:rPr>
          <w:rFonts w:ascii="Arial" w:hAnsi="Arial" w:cs="Arial"/>
          <w:color w:val="auto"/>
          <w:sz w:val="40"/>
          <w:szCs w:val="40"/>
        </w:rPr>
        <w:t>TABLE OF CONTENTS</w:t>
      </w:r>
    </w:p>
    <w:p w14:paraId="39A8EF68" w14:textId="77777777" w:rsidR="001C5EBD" w:rsidRPr="00960656" w:rsidRDefault="001C5EBD" w:rsidP="00887DD3">
      <w:pPr>
        <w:jc w:val="center"/>
        <w:rPr>
          <w:rFonts w:ascii="Arial" w:hAnsi="Arial" w:cs="Arial"/>
          <w:b/>
          <w:sz w:val="40"/>
          <w:szCs w:val="40"/>
        </w:rPr>
      </w:pPr>
      <w:r w:rsidRPr="00960656">
        <w:rPr>
          <w:rFonts w:ascii="Arial" w:hAnsi="Arial" w:cs="Arial"/>
          <w:b/>
          <w:sz w:val="40"/>
          <w:szCs w:val="40"/>
        </w:rPr>
        <w:t>APPENDICES</w:t>
      </w:r>
    </w:p>
    <w:p w14:paraId="20F54DDD" w14:textId="77777777" w:rsidR="001C5EBD" w:rsidRPr="00960656" w:rsidRDefault="001C5EBD" w:rsidP="004D6E52">
      <w:pPr>
        <w:pStyle w:val="Subtitle"/>
        <w:suppressLineNumbers/>
        <w:jc w:val="left"/>
        <w:outlineLvl w:val="0"/>
        <w:rPr>
          <w:rFonts w:ascii="Arial" w:hAnsi="Arial" w:cs="Arial"/>
          <w:i/>
          <w:szCs w:val="24"/>
        </w:rPr>
      </w:pPr>
    </w:p>
    <w:p w14:paraId="7DB8CC08" w14:textId="77777777" w:rsidR="001C5EBD" w:rsidRPr="00960656" w:rsidRDefault="001C5EBD" w:rsidP="004D6E52">
      <w:pPr>
        <w:suppressLineNumbers/>
        <w:ind w:left="5040" w:hanging="5040"/>
        <w:rPr>
          <w:rFonts w:ascii="Arial" w:hAnsi="Arial" w:cs="Arial"/>
          <w:b/>
          <w:iCs/>
          <w:sz w:val="24"/>
        </w:rPr>
      </w:pPr>
    </w:p>
    <w:p w14:paraId="35784A50" w14:textId="64966DAC" w:rsidR="001C5EBD" w:rsidRPr="00960656" w:rsidRDefault="001C5EBD" w:rsidP="004D6E52">
      <w:pPr>
        <w:suppressLineNumbers/>
        <w:ind w:left="5040" w:hanging="5040"/>
        <w:rPr>
          <w:rFonts w:ascii="Arial" w:hAnsi="Arial" w:cs="Arial"/>
          <w:b/>
          <w:iCs/>
          <w:color w:val="FF0000"/>
          <w:sz w:val="24"/>
        </w:rPr>
      </w:pPr>
      <w:bookmarkStart w:id="8" w:name="_Hlk172835941"/>
      <w:r w:rsidRPr="00960656">
        <w:rPr>
          <w:rFonts w:ascii="Arial" w:hAnsi="Arial" w:cs="Arial"/>
          <w:b/>
          <w:iCs/>
          <w:sz w:val="24"/>
        </w:rPr>
        <w:t>APPENDIX A__________________________</w:t>
      </w:r>
      <w:r w:rsidRPr="00DE1F3A">
        <w:rPr>
          <w:rFonts w:ascii="Arial" w:hAnsi="Arial" w:cs="Arial"/>
          <w:iCs/>
          <w:color w:val="FF0000"/>
        </w:rPr>
        <w:t xml:space="preserve"> </w:t>
      </w:r>
      <w:r w:rsidR="004814FA" w:rsidRPr="00960656">
        <w:rPr>
          <w:rFonts w:ascii="Arial" w:hAnsi="Arial" w:cs="Arial"/>
          <w:b/>
          <w:iCs/>
          <w:sz w:val="24"/>
        </w:rPr>
        <w:t xml:space="preserve">Debriefing </w:t>
      </w:r>
      <w:r w:rsidRPr="00960656">
        <w:rPr>
          <w:rFonts w:ascii="Arial" w:hAnsi="Arial" w:cs="Arial"/>
          <w:b/>
          <w:iCs/>
          <w:sz w:val="24"/>
        </w:rPr>
        <w:t>G</w:t>
      </w:r>
      <w:r w:rsidR="00F4608E" w:rsidRPr="00960656">
        <w:rPr>
          <w:rFonts w:ascii="Arial" w:hAnsi="Arial" w:cs="Arial"/>
          <w:b/>
          <w:iCs/>
          <w:sz w:val="24"/>
        </w:rPr>
        <w:t>uide</w:t>
      </w:r>
      <w:r w:rsidRPr="00960656">
        <w:rPr>
          <w:rFonts w:ascii="Arial" w:hAnsi="Arial" w:cs="Arial"/>
          <w:b/>
          <w:iCs/>
          <w:sz w:val="24"/>
        </w:rPr>
        <w:t xml:space="preserve"> </w:t>
      </w:r>
      <w:r w:rsidRPr="00960656">
        <w:rPr>
          <w:rFonts w:ascii="Arial" w:hAnsi="Arial" w:cs="Arial"/>
          <w:b/>
          <w:iCs/>
          <w:color w:val="FF0000"/>
          <w:sz w:val="24"/>
        </w:rPr>
        <w:t xml:space="preserve"> </w:t>
      </w:r>
    </w:p>
    <w:p w14:paraId="62C7BF32" w14:textId="77777777" w:rsidR="001C5EBD" w:rsidRPr="00960656" w:rsidRDefault="001C5EBD" w:rsidP="004D6E52">
      <w:pPr>
        <w:suppressLineNumbers/>
        <w:ind w:left="5040" w:hanging="5040"/>
        <w:rPr>
          <w:rFonts w:ascii="Arial" w:hAnsi="Arial" w:cs="Arial"/>
          <w:b/>
          <w:iCs/>
          <w:sz w:val="28"/>
          <w:szCs w:val="28"/>
        </w:rPr>
      </w:pPr>
    </w:p>
    <w:p w14:paraId="23FEBCBA" w14:textId="313C22D8" w:rsidR="001C5EBD" w:rsidRPr="00960656" w:rsidRDefault="001C5EBD" w:rsidP="004D6E52">
      <w:pPr>
        <w:suppressLineNumbers/>
        <w:ind w:left="5040" w:hanging="5040"/>
        <w:rPr>
          <w:rFonts w:ascii="Arial" w:hAnsi="Arial" w:cs="Arial"/>
          <w:b/>
          <w:iCs/>
          <w:color w:val="FF0000"/>
          <w:sz w:val="24"/>
        </w:rPr>
      </w:pPr>
      <w:r w:rsidRPr="00960656">
        <w:rPr>
          <w:rFonts w:ascii="Arial" w:hAnsi="Arial" w:cs="Arial"/>
          <w:b/>
          <w:iCs/>
          <w:sz w:val="24"/>
        </w:rPr>
        <w:t>APPENDIX B __________________________</w:t>
      </w:r>
      <w:r w:rsidR="00C472FA" w:rsidRPr="00960656">
        <w:rPr>
          <w:rFonts w:ascii="Arial" w:hAnsi="Arial" w:cs="Arial"/>
          <w:b/>
          <w:iCs/>
          <w:sz w:val="24"/>
        </w:rPr>
        <w:t>Tradeoff Source Selection Process: Subjective Tradeoff and Value Adjusted Total Evaluated Price (VATEP) Tradeoff</w:t>
      </w:r>
      <w:r w:rsidRPr="00960656">
        <w:rPr>
          <w:rFonts w:ascii="Arial" w:hAnsi="Arial" w:cs="Arial"/>
          <w:b/>
          <w:iCs/>
          <w:color w:val="FF0000"/>
          <w:sz w:val="24"/>
        </w:rPr>
        <w:t xml:space="preserve"> </w:t>
      </w:r>
    </w:p>
    <w:p w14:paraId="7E9B040F" w14:textId="77777777" w:rsidR="001C5EBD" w:rsidRPr="00960656" w:rsidRDefault="001C5EBD" w:rsidP="004D6E52">
      <w:pPr>
        <w:pStyle w:val="Subtitle"/>
        <w:suppressLineNumbers/>
        <w:outlineLvl w:val="0"/>
        <w:rPr>
          <w:rFonts w:ascii="Arial" w:hAnsi="Arial" w:cs="Arial"/>
          <w:iCs/>
          <w:color w:val="FF0000"/>
          <w:sz w:val="28"/>
          <w:szCs w:val="28"/>
        </w:rPr>
      </w:pPr>
    </w:p>
    <w:p w14:paraId="1BF7A126" w14:textId="2A2C3870" w:rsidR="001C5EBD" w:rsidRPr="00960656" w:rsidRDefault="001C5EBD" w:rsidP="004D6E52">
      <w:pPr>
        <w:pStyle w:val="Heading6"/>
        <w:suppressLineNumbers/>
        <w:ind w:left="5040" w:hanging="5040"/>
        <w:jc w:val="left"/>
        <w:rPr>
          <w:rFonts w:cs="Arial"/>
          <w:iCs/>
          <w:sz w:val="24"/>
        </w:rPr>
      </w:pPr>
      <w:r w:rsidRPr="00960656">
        <w:rPr>
          <w:rFonts w:cs="Arial"/>
          <w:iCs/>
          <w:sz w:val="24"/>
        </w:rPr>
        <w:t>AP</w:t>
      </w:r>
      <w:bookmarkStart w:id="9" w:name="_Hlt507923649"/>
      <w:r w:rsidRPr="00960656">
        <w:rPr>
          <w:rFonts w:cs="Arial"/>
          <w:iCs/>
          <w:sz w:val="24"/>
        </w:rPr>
        <w:t>P</w:t>
      </w:r>
      <w:bookmarkEnd w:id="9"/>
      <w:r w:rsidRPr="00960656">
        <w:rPr>
          <w:rFonts w:cs="Arial"/>
          <w:iCs/>
          <w:sz w:val="24"/>
        </w:rPr>
        <w:t>E</w:t>
      </w:r>
      <w:bookmarkStart w:id="10" w:name="_Hlt507924546"/>
      <w:r w:rsidRPr="00960656">
        <w:rPr>
          <w:rFonts w:cs="Arial"/>
          <w:iCs/>
          <w:sz w:val="24"/>
        </w:rPr>
        <w:t>N</w:t>
      </w:r>
      <w:bookmarkStart w:id="11" w:name="_Hlt507976809"/>
      <w:bookmarkEnd w:id="10"/>
      <w:r w:rsidRPr="00960656">
        <w:rPr>
          <w:rFonts w:cs="Arial"/>
          <w:iCs/>
          <w:sz w:val="24"/>
        </w:rPr>
        <w:t>D</w:t>
      </w:r>
      <w:bookmarkEnd w:id="11"/>
      <w:r w:rsidRPr="00960656">
        <w:rPr>
          <w:rFonts w:cs="Arial"/>
          <w:iCs/>
          <w:sz w:val="24"/>
        </w:rPr>
        <w:t>I</w:t>
      </w:r>
      <w:bookmarkStart w:id="12" w:name="_Hlt507923956"/>
      <w:r w:rsidRPr="00960656">
        <w:rPr>
          <w:rFonts w:cs="Arial"/>
          <w:iCs/>
          <w:sz w:val="24"/>
        </w:rPr>
        <w:t>X</w:t>
      </w:r>
      <w:bookmarkEnd w:id="12"/>
      <w:r w:rsidRPr="00960656">
        <w:rPr>
          <w:rFonts w:cs="Arial"/>
          <w:iCs/>
          <w:sz w:val="24"/>
        </w:rPr>
        <w:t xml:space="preserve"> C </w:t>
      </w:r>
      <w:r w:rsidR="003A7039" w:rsidRPr="00960656">
        <w:rPr>
          <w:rFonts w:cs="Arial"/>
          <w:iCs/>
          <w:sz w:val="24"/>
        </w:rPr>
        <w:t xml:space="preserve">__________________________ </w:t>
      </w:r>
      <w:r w:rsidR="00C472FA" w:rsidRPr="00960656">
        <w:rPr>
          <w:rFonts w:cs="Arial"/>
          <w:iCs/>
          <w:sz w:val="24"/>
        </w:rPr>
        <w:t>Lowest Price Technically Acceptable Source Selection Process</w:t>
      </w:r>
    </w:p>
    <w:p w14:paraId="05EDDF4A" w14:textId="77777777" w:rsidR="001C5EBD" w:rsidRPr="00960656" w:rsidRDefault="001C5EBD" w:rsidP="004D6E52">
      <w:pPr>
        <w:pStyle w:val="Heading3"/>
        <w:suppressLineNumbers/>
        <w:ind w:left="5040" w:hanging="5040"/>
        <w:rPr>
          <w:rFonts w:cs="Arial"/>
          <w:iCs/>
          <w:sz w:val="28"/>
          <w:szCs w:val="28"/>
        </w:rPr>
      </w:pPr>
    </w:p>
    <w:p w14:paraId="119BBB01" w14:textId="35041BF4" w:rsidR="001C5EBD" w:rsidRPr="00960656" w:rsidRDefault="001C5EBD" w:rsidP="00DA7B66">
      <w:pPr>
        <w:suppressLineNumbers/>
        <w:ind w:left="5040" w:hanging="5040"/>
        <w:rPr>
          <w:rFonts w:ascii="Arial" w:hAnsi="Arial" w:cs="Arial"/>
          <w:b/>
          <w:iCs/>
          <w:color w:val="FF0000"/>
          <w:sz w:val="24"/>
        </w:rPr>
      </w:pPr>
      <w:r w:rsidRPr="00960656">
        <w:rPr>
          <w:rFonts w:ascii="Arial" w:hAnsi="Arial" w:cs="Arial"/>
          <w:b/>
          <w:iCs/>
          <w:sz w:val="24"/>
        </w:rPr>
        <w:t>AP</w:t>
      </w:r>
      <w:bookmarkStart w:id="13" w:name="_Hlt507976811"/>
      <w:r w:rsidRPr="00960656">
        <w:rPr>
          <w:rFonts w:ascii="Arial" w:hAnsi="Arial" w:cs="Arial"/>
          <w:b/>
          <w:iCs/>
          <w:sz w:val="24"/>
        </w:rPr>
        <w:t>P</w:t>
      </w:r>
      <w:bookmarkStart w:id="14" w:name="_Hlt507923653"/>
      <w:bookmarkEnd w:id="13"/>
      <w:r w:rsidRPr="00960656">
        <w:rPr>
          <w:rFonts w:ascii="Arial" w:hAnsi="Arial" w:cs="Arial"/>
          <w:b/>
          <w:iCs/>
          <w:sz w:val="24"/>
        </w:rPr>
        <w:t>E</w:t>
      </w:r>
      <w:bookmarkStart w:id="15" w:name="_Hlt507924548"/>
      <w:bookmarkEnd w:id="14"/>
      <w:r w:rsidRPr="00960656">
        <w:rPr>
          <w:rFonts w:ascii="Arial" w:hAnsi="Arial" w:cs="Arial"/>
          <w:b/>
          <w:iCs/>
          <w:sz w:val="24"/>
        </w:rPr>
        <w:t>N</w:t>
      </w:r>
      <w:bookmarkEnd w:id="15"/>
      <w:r w:rsidRPr="00960656">
        <w:rPr>
          <w:rFonts w:ascii="Arial" w:hAnsi="Arial" w:cs="Arial"/>
          <w:b/>
          <w:iCs/>
          <w:sz w:val="24"/>
        </w:rPr>
        <w:t>DI</w:t>
      </w:r>
      <w:bookmarkStart w:id="16" w:name="_Hlt507923959"/>
      <w:r w:rsidRPr="00960656">
        <w:rPr>
          <w:rFonts w:ascii="Arial" w:hAnsi="Arial" w:cs="Arial"/>
          <w:b/>
          <w:iCs/>
          <w:sz w:val="24"/>
        </w:rPr>
        <w:t>X</w:t>
      </w:r>
      <w:bookmarkEnd w:id="16"/>
      <w:r w:rsidRPr="00960656">
        <w:rPr>
          <w:rFonts w:ascii="Arial" w:hAnsi="Arial" w:cs="Arial"/>
          <w:b/>
          <w:iCs/>
          <w:sz w:val="24"/>
        </w:rPr>
        <w:t xml:space="preserve"> D__________________________ </w:t>
      </w:r>
      <w:bookmarkStart w:id="17" w:name="_Hlk178350334"/>
      <w:r w:rsidR="00CE65E1" w:rsidRPr="00960656">
        <w:rPr>
          <w:rFonts w:ascii="Arial" w:hAnsi="Arial" w:cs="Arial"/>
          <w:b/>
          <w:iCs/>
          <w:sz w:val="24"/>
        </w:rPr>
        <w:t xml:space="preserve">Streamlining Source Selection </w:t>
      </w:r>
    </w:p>
    <w:bookmarkEnd w:id="17"/>
    <w:p w14:paraId="1E61D3C8" w14:textId="77777777" w:rsidR="001C5EBD" w:rsidRPr="00960656" w:rsidRDefault="001C5EBD" w:rsidP="00DA7B66">
      <w:pPr>
        <w:suppressLineNumbers/>
        <w:ind w:left="5040" w:hanging="5040"/>
        <w:rPr>
          <w:rFonts w:ascii="Arial" w:hAnsi="Arial" w:cs="Arial"/>
          <w:b/>
          <w:iCs/>
          <w:sz w:val="28"/>
          <w:szCs w:val="28"/>
        </w:rPr>
      </w:pPr>
    </w:p>
    <w:p w14:paraId="2A065EE6" w14:textId="713C33E5" w:rsidR="001C5EBD" w:rsidRPr="00960656" w:rsidRDefault="001C5EBD" w:rsidP="00DA7B66">
      <w:pPr>
        <w:suppressLineNumbers/>
        <w:ind w:left="5040" w:hanging="5040"/>
        <w:rPr>
          <w:rFonts w:ascii="Arial" w:hAnsi="Arial" w:cs="Arial"/>
          <w:b/>
          <w:iCs/>
          <w:color w:val="FF0000"/>
          <w:sz w:val="24"/>
        </w:rPr>
      </w:pPr>
      <w:r w:rsidRPr="00960656">
        <w:rPr>
          <w:rFonts w:ascii="Arial" w:hAnsi="Arial" w:cs="Arial"/>
          <w:b/>
          <w:iCs/>
          <w:sz w:val="24"/>
        </w:rPr>
        <w:t>AP</w:t>
      </w:r>
      <w:bookmarkStart w:id="18" w:name="_Hlt507923859"/>
      <w:r w:rsidRPr="00960656">
        <w:rPr>
          <w:rFonts w:ascii="Arial" w:hAnsi="Arial" w:cs="Arial"/>
          <w:b/>
          <w:iCs/>
          <w:sz w:val="24"/>
        </w:rPr>
        <w:t>P</w:t>
      </w:r>
      <w:bookmarkStart w:id="19" w:name="_Hlt507923970"/>
      <w:bookmarkEnd w:id="18"/>
      <w:r w:rsidRPr="00960656">
        <w:rPr>
          <w:rFonts w:ascii="Arial" w:hAnsi="Arial" w:cs="Arial"/>
          <w:b/>
          <w:iCs/>
          <w:sz w:val="24"/>
        </w:rPr>
        <w:t>E</w:t>
      </w:r>
      <w:bookmarkEnd w:id="19"/>
      <w:r w:rsidRPr="00960656">
        <w:rPr>
          <w:rFonts w:ascii="Arial" w:hAnsi="Arial" w:cs="Arial"/>
          <w:b/>
          <w:iCs/>
          <w:sz w:val="24"/>
        </w:rPr>
        <w:t>N</w:t>
      </w:r>
      <w:bookmarkStart w:id="20" w:name="_Hlt507976823"/>
      <w:r w:rsidRPr="00960656">
        <w:rPr>
          <w:rFonts w:ascii="Arial" w:hAnsi="Arial" w:cs="Arial"/>
          <w:b/>
          <w:iCs/>
          <w:sz w:val="24"/>
        </w:rPr>
        <w:t>D</w:t>
      </w:r>
      <w:bookmarkEnd w:id="20"/>
      <w:r w:rsidRPr="00960656">
        <w:rPr>
          <w:rFonts w:ascii="Arial" w:hAnsi="Arial" w:cs="Arial"/>
          <w:b/>
          <w:iCs/>
          <w:sz w:val="24"/>
        </w:rPr>
        <w:t>I</w:t>
      </w:r>
      <w:bookmarkStart w:id="21" w:name="_Hlt508671050"/>
      <w:r w:rsidRPr="00960656">
        <w:rPr>
          <w:rFonts w:ascii="Arial" w:hAnsi="Arial" w:cs="Arial"/>
          <w:b/>
          <w:iCs/>
          <w:sz w:val="24"/>
        </w:rPr>
        <w:t>X</w:t>
      </w:r>
      <w:bookmarkEnd w:id="21"/>
      <w:r w:rsidRPr="00960656">
        <w:rPr>
          <w:rFonts w:ascii="Arial" w:hAnsi="Arial" w:cs="Arial"/>
          <w:b/>
          <w:iCs/>
          <w:sz w:val="24"/>
        </w:rPr>
        <w:t xml:space="preserve"> E__________________________</w:t>
      </w:r>
      <w:r w:rsidRPr="00960656">
        <w:rPr>
          <w:rFonts w:ascii="Arial" w:hAnsi="Arial" w:cs="Arial"/>
          <w:b/>
          <w:iCs/>
          <w:sz w:val="24"/>
          <w:szCs w:val="24"/>
        </w:rPr>
        <w:t xml:space="preserve"> </w:t>
      </w:r>
      <w:r w:rsidR="00590EF8" w:rsidRPr="00960656">
        <w:rPr>
          <w:rFonts w:ascii="Arial" w:hAnsi="Arial" w:cs="Arial"/>
          <w:b/>
          <w:iCs/>
          <w:sz w:val="24"/>
        </w:rPr>
        <w:t>Intellectual Property</w:t>
      </w:r>
      <w:r w:rsidR="00590EF8" w:rsidRPr="00960656">
        <w:rPr>
          <w:rFonts w:ascii="Arial" w:hAnsi="Arial" w:cs="Arial"/>
          <w:bCs/>
          <w:i/>
          <w:sz w:val="24"/>
        </w:rPr>
        <w:t xml:space="preserve"> </w:t>
      </w:r>
    </w:p>
    <w:p w14:paraId="51735CB8" w14:textId="77777777" w:rsidR="001C5EBD" w:rsidRPr="00960656" w:rsidRDefault="001C5EBD" w:rsidP="00DA7B66">
      <w:pPr>
        <w:suppressLineNumbers/>
        <w:ind w:left="5040" w:hanging="5040"/>
        <w:rPr>
          <w:rFonts w:ascii="Arial" w:hAnsi="Arial" w:cs="Arial"/>
          <w:b/>
          <w:iCs/>
          <w:color w:val="FF0000"/>
          <w:sz w:val="28"/>
          <w:szCs w:val="28"/>
        </w:rPr>
      </w:pPr>
    </w:p>
    <w:p w14:paraId="51B8DD67" w14:textId="669D707D" w:rsidR="001C5EBD" w:rsidRPr="00960656" w:rsidRDefault="001C5EBD" w:rsidP="00DA7B66">
      <w:pPr>
        <w:suppressLineNumbers/>
        <w:ind w:left="5040" w:hanging="5040"/>
        <w:rPr>
          <w:rFonts w:ascii="Arial" w:hAnsi="Arial" w:cs="Arial"/>
          <w:b/>
          <w:iCs/>
          <w:sz w:val="24"/>
        </w:rPr>
      </w:pPr>
      <w:r w:rsidRPr="00960656">
        <w:rPr>
          <w:rFonts w:ascii="Arial" w:hAnsi="Arial" w:cs="Arial"/>
          <w:b/>
          <w:iCs/>
          <w:sz w:val="24"/>
        </w:rPr>
        <w:t>AP</w:t>
      </w:r>
      <w:bookmarkStart w:id="22" w:name="_Hlt507923861"/>
      <w:r w:rsidRPr="00960656">
        <w:rPr>
          <w:rFonts w:ascii="Arial" w:hAnsi="Arial" w:cs="Arial"/>
          <w:b/>
          <w:iCs/>
          <w:sz w:val="24"/>
        </w:rPr>
        <w:t>P</w:t>
      </w:r>
      <w:bookmarkStart w:id="23" w:name="_Hlt507924561"/>
      <w:bookmarkEnd w:id="22"/>
      <w:r w:rsidRPr="00960656">
        <w:rPr>
          <w:rFonts w:ascii="Arial" w:hAnsi="Arial" w:cs="Arial"/>
          <w:b/>
          <w:iCs/>
          <w:sz w:val="24"/>
        </w:rPr>
        <w:t>E</w:t>
      </w:r>
      <w:bookmarkStart w:id="24" w:name="_Hlt507923906"/>
      <w:bookmarkStart w:id="25" w:name="_Hlt507923872"/>
      <w:bookmarkEnd w:id="23"/>
      <w:bookmarkEnd w:id="24"/>
      <w:r w:rsidRPr="00960656">
        <w:rPr>
          <w:rFonts w:ascii="Arial" w:hAnsi="Arial" w:cs="Arial"/>
          <w:b/>
          <w:iCs/>
          <w:sz w:val="24"/>
        </w:rPr>
        <w:t>N</w:t>
      </w:r>
      <w:bookmarkEnd w:id="25"/>
      <w:r w:rsidRPr="00960656">
        <w:rPr>
          <w:rFonts w:ascii="Arial" w:hAnsi="Arial" w:cs="Arial"/>
          <w:b/>
          <w:iCs/>
          <w:sz w:val="24"/>
        </w:rPr>
        <w:t>D</w:t>
      </w:r>
      <w:bookmarkStart w:id="26" w:name="_Hlt508671054"/>
      <w:r w:rsidRPr="00960656">
        <w:rPr>
          <w:rFonts w:ascii="Arial" w:hAnsi="Arial" w:cs="Arial"/>
          <w:b/>
          <w:iCs/>
          <w:sz w:val="24"/>
        </w:rPr>
        <w:t>I</w:t>
      </w:r>
      <w:bookmarkEnd w:id="26"/>
      <w:r w:rsidRPr="00960656">
        <w:rPr>
          <w:rFonts w:ascii="Arial" w:hAnsi="Arial" w:cs="Arial"/>
          <w:b/>
          <w:iCs/>
          <w:sz w:val="24"/>
        </w:rPr>
        <w:t>X F__________________________</w:t>
      </w:r>
      <w:r w:rsidR="003A7039" w:rsidRPr="00960656">
        <w:rPr>
          <w:rFonts w:ascii="Arial" w:hAnsi="Arial" w:cs="Arial"/>
          <w:b/>
          <w:iCs/>
          <w:sz w:val="24"/>
        </w:rPr>
        <w:t xml:space="preserve"> </w:t>
      </w:r>
      <w:r w:rsidR="00590EF8" w:rsidRPr="00960656">
        <w:rPr>
          <w:rFonts w:ascii="Arial" w:hAnsi="Arial" w:cs="Arial"/>
          <w:b/>
          <w:iCs/>
          <w:sz w:val="24"/>
          <w:szCs w:val="24"/>
        </w:rPr>
        <w:t xml:space="preserve">Small Business Participation Commitment Documents (SBPCD) </w:t>
      </w:r>
    </w:p>
    <w:p w14:paraId="3C129B19" w14:textId="77777777" w:rsidR="001C5EBD" w:rsidRPr="00960656" w:rsidRDefault="001C5EBD" w:rsidP="00DA7B66">
      <w:pPr>
        <w:suppressLineNumbers/>
        <w:ind w:left="5040" w:hanging="5040"/>
        <w:rPr>
          <w:rFonts w:ascii="Arial" w:hAnsi="Arial" w:cs="Arial"/>
          <w:b/>
          <w:iCs/>
          <w:sz w:val="28"/>
          <w:szCs w:val="28"/>
        </w:rPr>
      </w:pPr>
    </w:p>
    <w:p w14:paraId="1F69AF9F" w14:textId="77777777" w:rsidR="00590EF8" w:rsidRPr="00960656" w:rsidRDefault="001C5EBD" w:rsidP="00590EF8">
      <w:pPr>
        <w:suppressLineNumbers/>
        <w:ind w:left="5040" w:hanging="5040"/>
        <w:rPr>
          <w:rFonts w:ascii="Arial" w:hAnsi="Arial" w:cs="Arial"/>
          <w:b/>
          <w:iCs/>
          <w:sz w:val="24"/>
        </w:rPr>
      </w:pPr>
      <w:r w:rsidRPr="00960656">
        <w:rPr>
          <w:rFonts w:ascii="Arial" w:hAnsi="Arial" w:cs="Arial"/>
          <w:b/>
          <w:iCs/>
          <w:sz w:val="24"/>
        </w:rPr>
        <w:t>APPENDIX G_________________________</w:t>
      </w:r>
      <w:r w:rsidR="003A7039" w:rsidRPr="00960656">
        <w:rPr>
          <w:rFonts w:ascii="Arial" w:hAnsi="Arial" w:cs="Arial"/>
          <w:b/>
          <w:iCs/>
          <w:sz w:val="24"/>
        </w:rPr>
        <w:t xml:space="preserve">_ </w:t>
      </w:r>
      <w:r w:rsidR="00590EF8" w:rsidRPr="00960656">
        <w:rPr>
          <w:rFonts w:ascii="Arial" w:hAnsi="Arial" w:cs="Arial"/>
          <w:b/>
          <w:iCs/>
          <w:sz w:val="24"/>
        </w:rPr>
        <w:t>Online Reverse Auctions</w:t>
      </w:r>
    </w:p>
    <w:p w14:paraId="2D7121E7" w14:textId="77777777" w:rsidR="002C2B20" w:rsidRPr="00960656" w:rsidRDefault="002C2B20" w:rsidP="003A7039">
      <w:pPr>
        <w:suppressLineNumbers/>
        <w:tabs>
          <w:tab w:val="left" w:pos="5040"/>
        </w:tabs>
        <w:ind w:left="5040" w:hanging="5040"/>
        <w:rPr>
          <w:rFonts w:ascii="Arial" w:hAnsi="Arial" w:cs="Arial"/>
          <w:b/>
          <w:i/>
          <w:sz w:val="28"/>
          <w:szCs w:val="28"/>
        </w:rPr>
      </w:pPr>
    </w:p>
    <w:p w14:paraId="37FB00CE" w14:textId="285D43A6" w:rsidR="00590EF8" w:rsidRPr="00960656" w:rsidRDefault="00610A3A" w:rsidP="00590EF8">
      <w:pPr>
        <w:suppressLineNumbers/>
        <w:tabs>
          <w:tab w:val="left" w:pos="5040"/>
        </w:tabs>
        <w:ind w:left="5040" w:hanging="5040"/>
        <w:rPr>
          <w:rFonts w:ascii="Arial" w:hAnsi="Arial" w:cs="Arial"/>
          <w:b/>
          <w:iCs/>
          <w:sz w:val="24"/>
        </w:rPr>
      </w:pPr>
      <w:r w:rsidRPr="00960656">
        <w:rPr>
          <w:rFonts w:ascii="Arial" w:hAnsi="Arial" w:cs="Arial"/>
          <w:b/>
          <w:iCs/>
          <w:sz w:val="24"/>
        </w:rPr>
        <w:t>APPENDIX H</w:t>
      </w:r>
      <w:r w:rsidR="002C2B20" w:rsidRPr="00960656">
        <w:rPr>
          <w:rFonts w:ascii="Arial" w:hAnsi="Arial" w:cs="Arial"/>
          <w:b/>
          <w:iCs/>
          <w:sz w:val="24"/>
        </w:rPr>
        <w:t>__________________________</w:t>
      </w:r>
      <w:r w:rsidR="00327278" w:rsidRPr="00960656">
        <w:rPr>
          <w:rFonts w:ascii="Arial" w:hAnsi="Arial" w:cs="Arial"/>
          <w:b/>
          <w:iCs/>
          <w:sz w:val="24"/>
        </w:rPr>
        <w:t xml:space="preserve"> </w:t>
      </w:r>
      <w:r w:rsidR="00590EF8" w:rsidRPr="00960656">
        <w:rPr>
          <w:rFonts w:ascii="Arial" w:hAnsi="Arial" w:cs="Arial"/>
          <w:b/>
          <w:iCs/>
          <w:sz w:val="24"/>
        </w:rPr>
        <w:t>Templates / Samples</w:t>
      </w:r>
    </w:p>
    <w:p w14:paraId="3CF6AB34" w14:textId="195BF20F" w:rsidR="00D61BD5" w:rsidRPr="00960656" w:rsidRDefault="00D61BD5" w:rsidP="003A7039">
      <w:pPr>
        <w:suppressLineNumbers/>
        <w:tabs>
          <w:tab w:val="left" w:pos="5040"/>
        </w:tabs>
        <w:ind w:left="5040" w:hanging="5040"/>
        <w:rPr>
          <w:rFonts w:ascii="Arial" w:hAnsi="Arial" w:cs="Arial"/>
          <w:b/>
          <w:i/>
          <w:sz w:val="24"/>
        </w:rPr>
      </w:pPr>
    </w:p>
    <w:p w14:paraId="7416EBCA" w14:textId="77777777" w:rsidR="001C5EBD" w:rsidRPr="00960656" w:rsidRDefault="001C5EBD" w:rsidP="004D6E52">
      <w:pPr>
        <w:suppressLineNumbers/>
        <w:ind w:left="5040" w:hanging="5040"/>
        <w:rPr>
          <w:rFonts w:ascii="Arial" w:hAnsi="Arial" w:cs="Arial"/>
          <w:b/>
          <w:i/>
          <w:sz w:val="24"/>
        </w:rPr>
      </w:pPr>
    </w:p>
    <w:bookmarkEnd w:id="8"/>
    <w:p w14:paraId="2E609ED1" w14:textId="77777777" w:rsidR="001C5EBD" w:rsidRPr="00960656" w:rsidRDefault="001C5EBD" w:rsidP="004D6E52">
      <w:pPr>
        <w:suppressLineNumbers/>
        <w:ind w:left="5040" w:hanging="5040"/>
        <w:rPr>
          <w:rFonts w:ascii="Arial" w:hAnsi="Arial" w:cs="Arial"/>
          <w:b/>
          <w:i/>
          <w:sz w:val="24"/>
        </w:rPr>
      </w:pPr>
    </w:p>
    <w:p w14:paraId="4BB98A46" w14:textId="77777777" w:rsidR="001C5EBD" w:rsidRPr="00960656" w:rsidRDefault="001C5EBD">
      <w:pPr>
        <w:rPr>
          <w:rFonts w:ascii="Arial" w:hAnsi="Arial" w:cs="Arial"/>
          <w:b/>
          <w:sz w:val="40"/>
          <w:szCs w:val="40"/>
        </w:rPr>
      </w:pPr>
      <w:bookmarkStart w:id="27" w:name="_Hlt507924023"/>
      <w:bookmarkStart w:id="28" w:name="Chapter_1"/>
      <w:bookmarkStart w:id="29" w:name="_Toc499524453"/>
      <w:bookmarkStart w:id="30" w:name="_Toc499524698"/>
      <w:bookmarkStart w:id="31" w:name="_Toc499526232"/>
      <w:bookmarkStart w:id="32" w:name="_Toc307839221"/>
      <w:bookmarkEnd w:id="27"/>
      <w:r w:rsidRPr="00DE1F3A">
        <w:rPr>
          <w:rFonts w:ascii="Arial" w:hAnsi="Arial" w:cs="Arial"/>
          <w:sz w:val="40"/>
          <w:szCs w:val="40"/>
        </w:rPr>
        <w:br w:type="page"/>
      </w:r>
    </w:p>
    <w:p w14:paraId="27FA6ACF" w14:textId="77777777" w:rsidR="001C5EBD" w:rsidRPr="00DE1F3A" w:rsidRDefault="001C5EBD" w:rsidP="007D7FD5">
      <w:pPr>
        <w:rPr>
          <w:rFonts w:ascii="Arial" w:hAnsi="Arial" w:cs="Arial"/>
        </w:rPr>
        <w:sectPr w:rsidR="001C5EBD" w:rsidRPr="00DE1F3A" w:rsidSect="00133D33">
          <w:headerReference w:type="even" r:id="rId17"/>
          <w:footerReference w:type="default" r:id="rId18"/>
          <w:headerReference w:type="first" r:id="rId19"/>
          <w:footnotePr>
            <w:numRestart w:val="eachPage"/>
          </w:footnotePr>
          <w:pgSz w:w="12240" w:h="15840"/>
          <w:pgMar w:top="1440" w:right="1296" w:bottom="1080" w:left="1350" w:header="720" w:footer="720" w:gutter="0"/>
          <w:pgNumType w:fmt="lowerRoman" w:start="1"/>
          <w:cols w:space="720"/>
          <w:docGrid w:linePitch="360"/>
        </w:sectPr>
      </w:pPr>
    </w:p>
    <w:p w14:paraId="2D3F86C7" w14:textId="07764499" w:rsidR="004E66E7" w:rsidRPr="00960656" w:rsidRDefault="004E66E7" w:rsidP="004E66E7">
      <w:pPr>
        <w:pStyle w:val="Heading1"/>
        <w:jc w:val="left"/>
        <w:rPr>
          <w:rFonts w:cs="Arial"/>
          <w:sz w:val="40"/>
          <w:szCs w:val="40"/>
        </w:rPr>
      </w:pPr>
      <w:bookmarkStart w:id="33" w:name="_Toc178607298"/>
      <w:bookmarkStart w:id="34" w:name="_Toc178607373"/>
      <w:bookmarkEnd w:id="28"/>
      <w:bookmarkEnd w:id="29"/>
      <w:bookmarkEnd w:id="30"/>
      <w:bookmarkEnd w:id="31"/>
      <w:bookmarkEnd w:id="32"/>
      <w:r w:rsidRPr="00960656">
        <w:rPr>
          <w:rFonts w:cs="Arial"/>
          <w:sz w:val="40"/>
          <w:szCs w:val="40"/>
        </w:rPr>
        <w:lastRenderedPageBreak/>
        <w:t>CHAPTER 1:</w:t>
      </w:r>
      <w:r w:rsidRPr="00960656">
        <w:rPr>
          <w:rFonts w:cs="Arial"/>
          <w:sz w:val="40"/>
          <w:szCs w:val="40"/>
        </w:rPr>
        <w:tab/>
        <w:t>PURPOSE, ROLES, AND RESPONSIBILITIES</w:t>
      </w:r>
      <w:bookmarkEnd w:id="33"/>
      <w:bookmarkEnd w:id="34"/>
    </w:p>
    <w:p w14:paraId="00260AD1" w14:textId="70DBF68B" w:rsidR="001C5EBD" w:rsidRPr="00960656" w:rsidRDefault="001C5EBD" w:rsidP="00E37299">
      <w:pPr>
        <w:pBdr>
          <w:bottom w:val="single" w:sz="6" w:space="1" w:color="auto"/>
        </w:pBdr>
        <w:rPr>
          <w:rFonts w:ascii="Arial" w:hAnsi="Arial" w:cs="Arial"/>
          <w:sz w:val="24"/>
          <w:szCs w:val="24"/>
        </w:rPr>
      </w:pPr>
    </w:p>
    <w:p w14:paraId="2E1A74F2" w14:textId="25B75B4E" w:rsidR="001C5EBD" w:rsidRPr="00960656" w:rsidRDefault="0039140C">
      <w:pPr>
        <w:pStyle w:val="Heading2"/>
        <w:numPr>
          <w:ilvl w:val="1"/>
          <w:numId w:val="13"/>
        </w:numPr>
        <w:pBdr>
          <w:bottom w:val="single" w:sz="4" w:space="1" w:color="auto"/>
        </w:pBdr>
        <w:jc w:val="left"/>
        <w:rPr>
          <w:rFonts w:ascii="Arial" w:hAnsi="Arial" w:cs="Arial"/>
          <w:iCs/>
          <w:sz w:val="28"/>
          <w:szCs w:val="28"/>
        </w:rPr>
      </w:pPr>
      <w:bookmarkStart w:id="35" w:name="_Toc307819117"/>
      <w:bookmarkStart w:id="36" w:name="_Toc307839222"/>
      <w:r w:rsidRPr="00960656">
        <w:rPr>
          <w:rFonts w:ascii="Arial" w:hAnsi="Arial" w:cs="Arial"/>
          <w:i/>
          <w:sz w:val="28"/>
          <w:szCs w:val="28"/>
        </w:rPr>
        <w:t xml:space="preserve"> </w:t>
      </w:r>
      <w:bookmarkStart w:id="37" w:name="_Toc178607299"/>
      <w:bookmarkStart w:id="38" w:name="_Toc178607374"/>
      <w:r w:rsidR="001C5EBD" w:rsidRPr="00960656">
        <w:rPr>
          <w:rFonts w:ascii="Arial" w:hAnsi="Arial" w:cs="Arial"/>
          <w:iCs/>
          <w:sz w:val="28"/>
          <w:szCs w:val="28"/>
        </w:rPr>
        <w:t>Purpos</w:t>
      </w:r>
      <w:bookmarkEnd w:id="35"/>
      <w:r w:rsidR="001C5EBD" w:rsidRPr="00960656">
        <w:rPr>
          <w:rFonts w:ascii="Arial" w:hAnsi="Arial" w:cs="Arial"/>
          <w:iCs/>
          <w:sz w:val="28"/>
          <w:szCs w:val="28"/>
        </w:rPr>
        <w:t>e</w:t>
      </w:r>
      <w:bookmarkEnd w:id="36"/>
      <w:bookmarkEnd w:id="37"/>
      <w:bookmarkEnd w:id="38"/>
    </w:p>
    <w:p w14:paraId="4805208F" w14:textId="77777777" w:rsidR="001C5EBD" w:rsidRPr="00960656" w:rsidRDefault="001C5EBD" w:rsidP="00E37299">
      <w:pPr>
        <w:pStyle w:val="NormalWeb"/>
        <w:suppressLineNumbers/>
        <w:spacing w:before="0" w:after="0"/>
        <w:rPr>
          <w:rFonts w:ascii="Arial" w:eastAsia="Times New Roman" w:hAnsi="Arial" w:cs="Arial"/>
          <w:szCs w:val="24"/>
        </w:rPr>
      </w:pPr>
    </w:p>
    <w:p w14:paraId="07BEF415" w14:textId="3B048937" w:rsidR="001C5EBD" w:rsidRPr="00960656" w:rsidRDefault="001C5EBD" w:rsidP="00DE7461">
      <w:pPr>
        <w:pStyle w:val="BodyText3"/>
        <w:numPr>
          <w:ilvl w:val="0"/>
          <w:numId w:val="0"/>
        </w:numPr>
        <w:suppressLineNumbers/>
        <w:jc w:val="left"/>
        <w:rPr>
          <w:rFonts w:cs="Arial"/>
          <w:szCs w:val="24"/>
        </w:rPr>
      </w:pPr>
      <w:r w:rsidRPr="00960656">
        <w:rPr>
          <w:rFonts w:cs="Arial"/>
          <w:szCs w:val="24"/>
        </w:rPr>
        <w:t>The Army Source Selection Supplement (AS3) implements and supplements the mandatory</w:t>
      </w:r>
      <w:r w:rsidRPr="00960656">
        <w:rPr>
          <w:rFonts w:cs="Arial"/>
          <w:color w:val="0000FF"/>
          <w:szCs w:val="24"/>
        </w:rPr>
        <w:t xml:space="preserve"> </w:t>
      </w:r>
      <w:r w:rsidRPr="00960656">
        <w:rPr>
          <w:rFonts w:cs="Arial"/>
          <w:szCs w:val="24"/>
        </w:rPr>
        <w:t>Department of Defense (DoD) Source Selection Procedures to establish consistent policies and procedures for Army source selections. The Federal Acquisition Regulation (FAR) and its supplements (Defense FAR Supplement (DFARS)</w:t>
      </w:r>
      <w:r w:rsidR="00893C62" w:rsidRPr="00960656">
        <w:rPr>
          <w:rFonts w:cs="Arial"/>
          <w:szCs w:val="24"/>
        </w:rPr>
        <w:t xml:space="preserve">, DFARS </w:t>
      </w:r>
      <w:r w:rsidR="00C31C4F" w:rsidRPr="00960656">
        <w:rPr>
          <w:rFonts w:cs="Arial"/>
          <w:szCs w:val="24"/>
        </w:rPr>
        <w:t>Procedures, Guidance, and Information (</w:t>
      </w:r>
      <w:r w:rsidR="00893C62" w:rsidRPr="00960656">
        <w:rPr>
          <w:rFonts w:cs="Arial"/>
          <w:szCs w:val="24"/>
        </w:rPr>
        <w:t>PGI</w:t>
      </w:r>
      <w:r w:rsidR="00C31C4F" w:rsidRPr="00960656">
        <w:rPr>
          <w:rFonts w:cs="Arial"/>
          <w:szCs w:val="24"/>
        </w:rPr>
        <w:t>)</w:t>
      </w:r>
      <w:r w:rsidR="00DC527B" w:rsidRPr="00960656">
        <w:rPr>
          <w:rFonts w:cs="Arial"/>
          <w:szCs w:val="24"/>
        </w:rPr>
        <w:t>,</w:t>
      </w:r>
      <w:r w:rsidRPr="00960656">
        <w:rPr>
          <w:rFonts w:cs="Arial"/>
          <w:szCs w:val="24"/>
        </w:rPr>
        <w:t xml:space="preserve"> Army FAR Supplement (AFARS)</w:t>
      </w:r>
      <w:r w:rsidR="00286A61" w:rsidRPr="00960656">
        <w:rPr>
          <w:rFonts w:cs="Arial"/>
          <w:szCs w:val="24"/>
        </w:rPr>
        <w:t xml:space="preserve"> and </w:t>
      </w:r>
      <w:r w:rsidR="00B35AE5" w:rsidRPr="00960656">
        <w:rPr>
          <w:rFonts w:cs="Arial"/>
          <w:szCs w:val="24"/>
        </w:rPr>
        <w:t xml:space="preserve">the </w:t>
      </w:r>
      <w:r w:rsidR="00286A61" w:rsidRPr="00960656">
        <w:rPr>
          <w:rFonts w:cs="Arial"/>
          <w:szCs w:val="24"/>
        </w:rPr>
        <w:t>AFARS PGI</w:t>
      </w:r>
      <w:r w:rsidRPr="00960656">
        <w:rPr>
          <w:rFonts w:cs="Arial"/>
          <w:szCs w:val="24"/>
        </w:rPr>
        <w:t xml:space="preserve">) prescribe the general policies governing these acquisitions.  </w:t>
      </w:r>
      <w:bookmarkStart w:id="39" w:name="_Toc307819118"/>
    </w:p>
    <w:p w14:paraId="62AA828B" w14:textId="77777777" w:rsidR="001C5EBD" w:rsidRPr="00960656" w:rsidRDefault="001C5EBD" w:rsidP="0047374B">
      <w:pPr>
        <w:rPr>
          <w:rFonts w:ascii="Arial" w:hAnsi="Arial" w:cs="Arial"/>
          <w:sz w:val="24"/>
          <w:szCs w:val="24"/>
        </w:rPr>
      </w:pPr>
    </w:p>
    <w:p w14:paraId="425EF3CD" w14:textId="6A0D926D" w:rsidR="001C5EBD" w:rsidRPr="00960656" w:rsidRDefault="0039140C">
      <w:pPr>
        <w:pStyle w:val="Heading2"/>
        <w:numPr>
          <w:ilvl w:val="1"/>
          <w:numId w:val="13"/>
        </w:numPr>
        <w:pBdr>
          <w:top w:val="single" w:sz="4" w:space="1" w:color="auto"/>
          <w:bottom w:val="single" w:sz="4" w:space="1" w:color="auto"/>
        </w:pBdr>
        <w:jc w:val="left"/>
        <w:rPr>
          <w:rFonts w:ascii="Arial" w:hAnsi="Arial" w:cs="Arial"/>
          <w:iCs/>
          <w:sz w:val="28"/>
          <w:szCs w:val="28"/>
        </w:rPr>
      </w:pPr>
      <w:bookmarkStart w:id="40" w:name="_Toc307839224"/>
      <w:bookmarkEnd w:id="39"/>
      <w:r w:rsidRPr="00960656">
        <w:rPr>
          <w:rFonts w:ascii="Arial" w:hAnsi="Arial" w:cs="Arial"/>
          <w:i/>
          <w:sz w:val="28"/>
          <w:szCs w:val="28"/>
        </w:rPr>
        <w:t xml:space="preserve"> </w:t>
      </w:r>
      <w:bookmarkStart w:id="41" w:name="_Toc178607300"/>
      <w:bookmarkStart w:id="42" w:name="_Toc178607375"/>
      <w:r w:rsidR="001C5EBD" w:rsidRPr="00960656">
        <w:rPr>
          <w:rFonts w:ascii="Arial" w:hAnsi="Arial" w:cs="Arial"/>
          <w:iCs/>
          <w:sz w:val="28"/>
          <w:szCs w:val="28"/>
        </w:rPr>
        <w:t>Applicability</w:t>
      </w:r>
      <w:bookmarkEnd w:id="40"/>
      <w:r w:rsidR="001C5EBD" w:rsidRPr="00960656">
        <w:rPr>
          <w:rFonts w:ascii="Arial" w:hAnsi="Arial" w:cs="Arial"/>
          <w:iCs/>
          <w:sz w:val="28"/>
          <w:szCs w:val="28"/>
        </w:rPr>
        <w:t xml:space="preserve"> and Waivers</w:t>
      </w:r>
      <w:bookmarkEnd w:id="41"/>
      <w:bookmarkEnd w:id="42"/>
    </w:p>
    <w:p w14:paraId="4FBBC920" w14:textId="77777777" w:rsidR="001C5EBD" w:rsidRPr="00960656" w:rsidRDefault="001C5EBD" w:rsidP="00E37299">
      <w:pPr>
        <w:pStyle w:val="Heading1"/>
        <w:keepNext w:val="0"/>
        <w:widowControl w:val="0"/>
        <w:suppressLineNumbers/>
        <w:jc w:val="left"/>
        <w:rPr>
          <w:rFonts w:cs="Arial"/>
          <w:b w:val="0"/>
        </w:rPr>
      </w:pPr>
    </w:p>
    <w:p w14:paraId="721FBFAA" w14:textId="2C33DABC" w:rsidR="001C5EBD" w:rsidRPr="00960656" w:rsidRDefault="001C5EBD" w:rsidP="00E469AD">
      <w:pPr>
        <w:rPr>
          <w:rFonts w:ascii="Arial" w:hAnsi="Arial" w:cs="Arial"/>
          <w:sz w:val="24"/>
          <w:szCs w:val="24"/>
        </w:rPr>
      </w:pPr>
      <w:r w:rsidRPr="00960656">
        <w:rPr>
          <w:rFonts w:ascii="Arial" w:hAnsi="Arial" w:cs="Arial"/>
          <w:sz w:val="24"/>
          <w:szCs w:val="24"/>
        </w:rPr>
        <w:t>The AS3 applies to best value, negotiated, competitive source selections with an estimated value greater than $10 million</w:t>
      </w:r>
      <w:r w:rsidR="007F7B79" w:rsidRPr="00960656">
        <w:rPr>
          <w:rFonts w:ascii="Arial" w:hAnsi="Arial" w:cs="Arial"/>
          <w:sz w:val="24"/>
          <w:szCs w:val="24"/>
        </w:rPr>
        <w:t>,</w:t>
      </w:r>
      <w:r w:rsidR="007765CA" w:rsidRPr="00960656">
        <w:rPr>
          <w:rFonts w:ascii="Arial" w:hAnsi="Arial" w:cs="Arial"/>
          <w:sz w:val="24"/>
          <w:szCs w:val="24"/>
        </w:rPr>
        <w:t xml:space="preserve"> and</w:t>
      </w:r>
      <w:r w:rsidRPr="00960656">
        <w:rPr>
          <w:rFonts w:ascii="Arial" w:hAnsi="Arial" w:cs="Arial"/>
          <w:b/>
          <w:bCs/>
          <w:sz w:val="24"/>
          <w:szCs w:val="24"/>
        </w:rPr>
        <w:t xml:space="preserve"> may</w:t>
      </w:r>
      <w:r w:rsidRPr="00960656">
        <w:rPr>
          <w:rFonts w:ascii="Arial" w:hAnsi="Arial" w:cs="Arial"/>
          <w:b/>
          <w:bCs/>
          <w:color w:val="FF0000"/>
          <w:sz w:val="24"/>
          <w:szCs w:val="24"/>
        </w:rPr>
        <w:t xml:space="preserve"> </w:t>
      </w:r>
      <w:r w:rsidRPr="00960656">
        <w:rPr>
          <w:rFonts w:ascii="Arial" w:hAnsi="Arial" w:cs="Arial"/>
          <w:b/>
          <w:bCs/>
          <w:sz w:val="24"/>
          <w:szCs w:val="24"/>
        </w:rPr>
        <w:t>also be used as guidance in all other acquisitions</w:t>
      </w:r>
      <w:r w:rsidRPr="00960656">
        <w:rPr>
          <w:rFonts w:ascii="Arial" w:hAnsi="Arial" w:cs="Arial"/>
          <w:sz w:val="24"/>
          <w:szCs w:val="24"/>
        </w:rPr>
        <w:t>. DoD Source Selection Procedures</w:t>
      </w:r>
      <w:r w:rsidR="00E001C6" w:rsidRPr="00960656">
        <w:rPr>
          <w:rFonts w:ascii="Arial" w:hAnsi="Arial" w:cs="Arial"/>
          <w:sz w:val="24"/>
          <w:szCs w:val="24"/>
        </w:rPr>
        <w:t>:</w:t>
      </w:r>
      <w:r w:rsidR="00885331" w:rsidRPr="00960656">
        <w:rPr>
          <w:rFonts w:ascii="Arial" w:hAnsi="Arial" w:cs="Arial"/>
          <w:sz w:val="24"/>
          <w:szCs w:val="24"/>
        </w:rPr>
        <w:t xml:space="preserve"> </w:t>
      </w:r>
      <w:hyperlink r:id="rId20" w:history="1">
        <w:r w:rsidR="00E001C6" w:rsidRPr="00960656">
          <w:rPr>
            <w:rStyle w:val="Hyperlink"/>
            <w:rFonts w:ascii="Arial" w:hAnsi="Arial" w:cs="Arial"/>
            <w:sz w:val="24"/>
            <w:szCs w:val="24"/>
          </w:rPr>
          <w:t>https://www.acq.osd.mil/dpap/policy/policyvault/USA000740-22-DPC.pdf</w:t>
        </w:r>
      </w:hyperlink>
      <w:r w:rsidRPr="00960656">
        <w:rPr>
          <w:rFonts w:ascii="Arial" w:hAnsi="Arial" w:cs="Arial"/>
          <w:sz w:val="24"/>
          <w:szCs w:val="24"/>
        </w:rPr>
        <w:t xml:space="preserve">, Paragraph 1.2, </w:t>
      </w:r>
      <w:r w:rsidR="00E001C6" w:rsidRPr="00960656">
        <w:rPr>
          <w:rFonts w:ascii="Arial" w:hAnsi="Arial" w:cs="Arial"/>
          <w:sz w:val="24"/>
          <w:szCs w:val="24"/>
        </w:rPr>
        <w:t xml:space="preserve">content </w:t>
      </w:r>
      <w:r w:rsidRPr="00960656">
        <w:rPr>
          <w:rFonts w:ascii="Arial" w:hAnsi="Arial" w:cs="Arial"/>
          <w:sz w:val="24"/>
          <w:szCs w:val="24"/>
        </w:rPr>
        <w:t xml:space="preserve">for applicability and </w:t>
      </w:r>
      <w:r w:rsidR="006C35C2" w:rsidRPr="00960656">
        <w:rPr>
          <w:rFonts w:ascii="Arial" w:hAnsi="Arial" w:cs="Arial"/>
          <w:sz w:val="24"/>
          <w:szCs w:val="24"/>
        </w:rPr>
        <w:t>waivers</w:t>
      </w:r>
      <w:r w:rsidR="007765CA" w:rsidRPr="00960656">
        <w:rPr>
          <w:rFonts w:ascii="Arial" w:hAnsi="Arial" w:cs="Arial"/>
          <w:sz w:val="24"/>
          <w:szCs w:val="24"/>
        </w:rPr>
        <w:t xml:space="preserve"> also applies to Army </w:t>
      </w:r>
      <w:r w:rsidR="000B6032" w:rsidRPr="00960656">
        <w:rPr>
          <w:rFonts w:ascii="Arial" w:hAnsi="Arial" w:cs="Arial"/>
          <w:sz w:val="24"/>
          <w:szCs w:val="24"/>
        </w:rPr>
        <w:t xml:space="preserve">waiver </w:t>
      </w:r>
      <w:r w:rsidR="007765CA" w:rsidRPr="00960656">
        <w:rPr>
          <w:rFonts w:ascii="Arial" w:hAnsi="Arial" w:cs="Arial"/>
          <w:sz w:val="24"/>
          <w:szCs w:val="24"/>
        </w:rPr>
        <w:t>procedures</w:t>
      </w:r>
      <w:r w:rsidRPr="00960656">
        <w:rPr>
          <w:rFonts w:ascii="Arial" w:hAnsi="Arial" w:cs="Arial"/>
          <w:sz w:val="24"/>
          <w:szCs w:val="24"/>
        </w:rPr>
        <w:t xml:space="preserve">.  </w:t>
      </w:r>
    </w:p>
    <w:p w14:paraId="4708E44E" w14:textId="77777777" w:rsidR="001C5EBD" w:rsidRPr="00960656" w:rsidRDefault="001C5EBD" w:rsidP="00C94575">
      <w:pPr>
        <w:rPr>
          <w:rFonts w:ascii="Arial" w:hAnsi="Arial" w:cs="Arial"/>
          <w:sz w:val="24"/>
          <w:szCs w:val="24"/>
        </w:rPr>
      </w:pPr>
    </w:p>
    <w:p w14:paraId="3B2B4E71" w14:textId="0D5CDA1F" w:rsidR="001C5EBD" w:rsidRPr="00960656" w:rsidRDefault="001C5EBD" w:rsidP="00C94575">
      <w:pPr>
        <w:rPr>
          <w:rFonts w:ascii="Arial" w:hAnsi="Arial" w:cs="Arial"/>
          <w:sz w:val="24"/>
          <w:szCs w:val="24"/>
        </w:rPr>
      </w:pPr>
      <w:r w:rsidRPr="00960656">
        <w:rPr>
          <w:rFonts w:ascii="Arial" w:hAnsi="Arial" w:cs="Arial"/>
          <w:sz w:val="24"/>
          <w:szCs w:val="24"/>
        </w:rPr>
        <w:t xml:space="preserve">The AS3 is not a stand-alone </w:t>
      </w:r>
      <w:r w:rsidR="00AF1ADC" w:rsidRPr="00960656">
        <w:rPr>
          <w:rFonts w:ascii="Arial" w:hAnsi="Arial" w:cs="Arial"/>
          <w:sz w:val="24"/>
          <w:szCs w:val="24"/>
        </w:rPr>
        <w:t>document and</w:t>
      </w:r>
      <w:r w:rsidRPr="00960656">
        <w:rPr>
          <w:rFonts w:ascii="Arial" w:hAnsi="Arial" w:cs="Arial"/>
          <w:sz w:val="24"/>
          <w:szCs w:val="24"/>
        </w:rPr>
        <w:t xml:space="preserve"> shall be used in conjunction with FAR Part 15</w:t>
      </w:r>
      <w:r w:rsidRPr="00960656">
        <w:rPr>
          <w:rStyle w:val="Hyperlink"/>
          <w:rFonts w:ascii="Arial" w:hAnsi="Arial" w:cs="Arial"/>
          <w:color w:val="auto"/>
          <w:sz w:val="24"/>
          <w:szCs w:val="24"/>
          <w:u w:val="none"/>
        </w:rPr>
        <w:t xml:space="preserve">, DFARS </w:t>
      </w:r>
      <w:r w:rsidR="000B7176" w:rsidRPr="00960656">
        <w:rPr>
          <w:rStyle w:val="Hyperlink"/>
          <w:rFonts w:ascii="Arial" w:hAnsi="Arial" w:cs="Arial"/>
          <w:color w:val="auto"/>
          <w:sz w:val="24"/>
          <w:szCs w:val="24"/>
          <w:u w:val="none"/>
        </w:rPr>
        <w:t xml:space="preserve">and DFARS PGI </w:t>
      </w:r>
      <w:r w:rsidR="00DF6AAE" w:rsidRPr="00960656">
        <w:rPr>
          <w:rStyle w:val="Hyperlink"/>
          <w:rFonts w:ascii="Arial" w:hAnsi="Arial" w:cs="Arial"/>
          <w:color w:val="auto"/>
          <w:sz w:val="24"/>
          <w:szCs w:val="24"/>
          <w:u w:val="none"/>
        </w:rPr>
        <w:t>Su</w:t>
      </w:r>
      <w:r w:rsidR="00D001CD" w:rsidRPr="00960656">
        <w:rPr>
          <w:rStyle w:val="Hyperlink"/>
          <w:rFonts w:ascii="Arial" w:hAnsi="Arial" w:cs="Arial"/>
          <w:color w:val="auto"/>
          <w:sz w:val="24"/>
          <w:szCs w:val="24"/>
          <w:u w:val="none"/>
        </w:rPr>
        <w:t>bp</w:t>
      </w:r>
      <w:r w:rsidRPr="00960656">
        <w:rPr>
          <w:rStyle w:val="Hyperlink"/>
          <w:rFonts w:ascii="Arial" w:hAnsi="Arial" w:cs="Arial"/>
          <w:color w:val="auto"/>
          <w:sz w:val="24"/>
          <w:szCs w:val="24"/>
          <w:u w:val="none"/>
        </w:rPr>
        <w:t>art 215,</w:t>
      </w:r>
      <w:r w:rsidRPr="00960656">
        <w:rPr>
          <w:rFonts w:ascii="Arial" w:hAnsi="Arial" w:cs="Arial"/>
          <w:sz w:val="24"/>
          <w:szCs w:val="24"/>
        </w:rPr>
        <w:t xml:space="preserve"> </w:t>
      </w:r>
      <w:r w:rsidR="009A364B" w:rsidRPr="00960656">
        <w:rPr>
          <w:rFonts w:ascii="Arial" w:hAnsi="Arial" w:cs="Arial"/>
          <w:sz w:val="24"/>
          <w:szCs w:val="24"/>
        </w:rPr>
        <w:t>AFARS</w:t>
      </w:r>
      <w:r w:rsidR="005B2DEB" w:rsidRPr="00960656">
        <w:rPr>
          <w:rFonts w:ascii="Arial" w:hAnsi="Arial" w:cs="Arial"/>
          <w:sz w:val="24"/>
          <w:szCs w:val="24"/>
        </w:rPr>
        <w:t xml:space="preserve"> and AFARS</w:t>
      </w:r>
      <w:r w:rsidR="009A364B" w:rsidRPr="00960656">
        <w:rPr>
          <w:rFonts w:ascii="Arial" w:hAnsi="Arial" w:cs="Arial"/>
          <w:sz w:val="24"/>
          <w:szCs w:val="24"/>
        </w:rPr>
        <w:t xml:space="preserve"> PGI </w:t>
      </w:r>
      <w:r w:rsidR="00D71288" w:rsidRPr="00960656">
        <w:rPr>
          <w:rFonts w:ascii="Arial" w:hAnsi="Arial" w:cs="Arial"/>
          <w:sz w:val="24"/>
          <w:szCs w:val="24"/>
        </w:rPr>
        <w:t xml:space="preserve">Subpart </w:t>
      </w:r>
      <w:r w:rsidR="00200D70" w:rsidRPr="00960656">
        <w:rPr>
          <w:rFonts w:ascii="Arial" w:hAnsi="Arial" w:cs="Arial"/>
          <w:sz w:val="24"/>
          <w:szCs w:val="24"/>
        </w:rPr>
        <w:t xml:space="preserve">5115 </w:t>
      </w:r>
      <w:r w:rsidRPr="00960656">
        <w:rPr>
          <w:rFonts w:ascii="Arial" w:hAnsi="Arial" w:cs="Arial"/>
          <w:sz w:val="24"/>
          <w:szCs w:val="24"/>
        </w:rPr>
        <w:t>and the</w:t>
      </w:r>
      <w:r w:rsidRPr="00960656">
        <w:rPr>
          <w:rFonts w:ascii="Arial" w:hAnsi="Arial" w:cs="Arial"/>
          <w:color w:val="FF0000"/>
          <w:sz w:val="24"/>
          <w:szCs w:val="24"/>
        </w:rPr>
        <w:t xml:space="preserve"> </w:t>
      </w:r>
      <w:r w:rsidRPr="00960656">
        <w:rPr>
          <w:rFonts w:ascii="Arial" w:hAnsi="Arial" w:cs="Arial"/>
          <w:sz w:val="24"/>
          <w:szCs w:val="24"/>
        </w:rPr>
        <w:t>DoD Source Selection Procedures. Any conflicts shall be resolved through the Office of the Deputy Assistant Secretary of the Army (Procurement) (</w:t>
      </w:r>
      <w:r w:rsidR="00BB350A" w:rsidRPr="00960656">
        <w:rPr>
          <w:rFonts w:ascii="Arial" w:hAnsi="Arial" w:cs="Arial"/>
          <w:sz w:val="24"/>
          <w:szCs w:val="24"/>
        </w:rPr>
        <w:t>O</w:t>
      </w:r>
      <w:r w:rsidRPr="00960656">
        <w:rPr>
          <w:rFonts w:ascii="Arial" w:hAnsi="Arial" w:cs="Arial"/>
          <w:sz w:val="24"/>
          <w:szCs w:val="24"/>
        </w:rPr>
        <w:t>DASA(P)), Policy Directorate</w:t>
      </w:r>
      <w:r w:rsidR="002E17AC" w:rsidRPr="00960656">
        <w:rPr>
          <w:rFonts w:ascii="Arial" w:hAnsi="Arial" w:cs="Arial"/>
          <w:sz w:val="24"/>
          <w:szCs w:val="24"/>
        </w:rPr>
        <w:t xml:space="preserve">, mailbox </w:t>
      </w:r>
      <w:hyperlink r:id="rId21" w:history="1">
        <w:r w:rsidR="002E17AC" w:rsidRPr="00960656">
          <w:rPr>
            <w:rStyle w:val="Hyperlink"/>
            <w:rFonts w:ascii="Arial" w:hAnsi="Arial" w:cs="Arial"/>
            <w:sz w:val="24"/>
            <w:szCs w:val="24"/>
          </w:rPr>
          <w:t>usarmy.pentagon.hqda-asa-alt.mbx.office-of-the-dasa-p@army.mil</w:t>
        </w:r>
      </w:hyperlink>
      <w:r w:rsidRPr="00960656">
        <w:rPr>
          <w:rFonts w:ascii="Arial" w:hAnsi="Arial" w:cs="Arial"/>
          <w:sz w:val="24"/>
          <w:szCs w:val="24"/>
        </w:rPr>
        <w:t xml:space="preserve">.         </w:t>
      </w:r>
    </w:p>
    <w:p w14:paraId="076D112F" w14:textId="77777777" w:rsidR="001C5EBD" w:rsidRPr="00960656" w:rsidRDefault="001C5EBD" w:rsidP="00C94575">
      <w:pPr>
        <w:rPr>
          <w:rFonts w:ascii="Arial" w:hAnsi="Arial" w:cs="Arial"/>
          <w:sz w:val="24"/>
          <w:szCs w:val="24"/>
        </w:rPr>
      </w:pPr>
    </w:p>
    <w:p w14:paraId="7E38DA2A" w14:textId="7D2BF9BF" w:rsidR="001C5EBD" w:rsidRPr="00960656" w:rsidRDefault="001C5EBD" w:rsidP="00C94575">
      <w:pPr>
        <w:rPr>
          <w:rFonts w:ascii="Arial" w:hAnsi="Arial" w:cs="Arial"/>
          <w:sz w:val="24"/>
          <w:szCs w:val="24"/>
        </w:rPr>
      </w:pPr>
      <w:r w:rsidRPr="00960656">
        <w:rPr>
          <w:rFonts w:ascii="Arial" w:hAnsi="Arial" w:cs="Arial"/>
          <w:sz w:val="24"/>
          <w:szCs w:val="24"/>
        </w:rPr>
        <w:t xml:space="preserve">Any request for waiver of the DoD Source Selection Procedures shall be submitted by the cognizant </w:t>
      </w:r>
      <w:r w:rsidR="005C0651" w:rsidRPr="00960656">
        <w:rPr>
          <w:rFonts w:ascii="Arial" w:hAnsi="Arial" w:cs="Arial"/>
          <w:sz w:val="24"/>
          <w:szCs w:val="24"/>
        </w:rPr>
        <w:t>Senior Contracting Official</w:t>
      </w:r>
      <w:r w:rsidR="009E5FA5" w:rsidRPr="00960656">
        <w:rPr>
          <w:rFonts w:ascii="Arial" w:hAnsi="Arial" w:cs="Arial"/>
          <w:sz w:val="24"/>
          <w:szCs w:val="24"/>
        </w:rPr>
        <w:t xml:space="preserve"> </w:t>
      </w:r>
      <w:r w:rsidRPr="00960656">
        <w:rPr>
          <w:rFonts w:ascii="Arial" w:hAnsi="Arial" w:cs="Arial"/>
          <w:sz w:val="24"/>
          <w:szCs w:val="24"/>
        </w:rPr>
        <w:t>(</w:t>
      </w:r>
      <w:r w:rsidR="005C0651" w:rsidRPr="00960656">
        <w:rPr>
          <w:rFonts w:ascii="Arial" w:hAnsi="Arial" w:cs="Arial"/>
          <w:sz w:val="24"/>
          <w:szCs w:val="24"/>
        </w:rPr>
        <w:t>SCO</w:t>
      </w:r>
      <w:r w:rsidRPr="00960656">
        <w:rPr>
          <w:rFonts w:ascii="Arial" w:hAnsi="Arial" w:cs="Arial"/>
          <w:sz w:val="24"/>
          <w:szCs w:val="24"/>
        </w:rPr>
        <w:t>), through the</w:t>
      </w:r>
      <w:r w:rsidR="00CE6F35" w:rsidRPr="00960656">
        <w:rPr>
          <w:rFonts w:ascii="Arial" w:hAnsi="Arial" w:cs="Arial"/>
          <w:sz w:val="24"/>
          <w:szCs w:val="24"/>
        </w:rPr>
        <w:t>ir</w:t>
      </w:r>
      <w:r w:rsidRPr="00960656">
        <w:rPr>
          <w:rFonts w:ascii="Arial" w:hAnsi="Arial" w:cs="Arial"/>
          <w:sz w:val="24"/>
          <w:szCs w:val="24"/>
        </w:rPr>
        <w:t xml:space="preserve"> Head of the Contracting Activity (HCA), to the DASA(P), Attn: Policy Directorate (SAAL-PP). </w:t>
      </w:r>
      <w:r w:rsidR="00E217E7" w:rsidRPr="00960656">
        <w:rPr>
          <w:rFonts w:ascii="Arial" w:hAnsi="Arial" w:cs="Arial"/>
          <w:sz w:val="24"/>
          <w:szCs w:val="24"/>
        </w:rPr>
        <w:t>O</w:t>
      </w:r>
      <w:r w:rsidRPr="00960656">
        <w:rPr>
          <w:rFonts w:ascii="Arial" w:hAnsi="Arial" w:cs="Arial"/>
          <w:sz w:val="24"/>
          <w:szCs w:val="24"/>
        </w:rPr>
        <w:t>DASA(P) will process all waivers as follows:</w:t>
      </w:r>
    </w:p>
    <w:p w14:paraId="66166FE5" w14:textId="77777777" w:rsidR="001C5EBD" w:rsidRPr="00960656" w:rsidRDefault="001C5EBD" w:rsidP="007E6154">
      <w:pPr>
        <w:ind w:firstLine="450"/>
        <w:rPr>
          <w:rFonts w:ascii="Arial" w:hAnsi="Arial" w:cs="Arial"/>
          <w:sz w:val="24"/>
          <w:szCs w:val="24"/>
        </w:rPr>
      </w:pPr>
    </w:p>
    <w:p w14:paraId="05CFA11A" w14:textId="138D3DE8" w:rsidR="001C5EBD" w:rsidRPr="00960656" w:rsidRDefault="001C5EBD">
      <w:pPr>
        <w:pStyle w:val="ListParagraph"/>
        <w:numPr>
          <w:ilvl w:val="0"/>
          <w:numId w:val="42"/>
        </w:numPr>
        <w:ind w:left="720"/>
        <w:rPr>
          <w:rFonts w:ascii="Arial" w:hAnsi="Arial" w:cs="Arial"/>
          <w:sz w:val="24"/>
          <w:szCs w:val="24"/>
        </w:rPr>
      </w:pPr>
      <w:r w:rsidRPr="00960656">
        <w:rPr>
          <w:rFonts w:ascii="Arial" w:hAnsi="Arial" w:cs="Arial"/>
          <w:sz w:val="24"/>
          <w:szCs w:val="24"/>
        </w:rPr>
        <w:t xml:space="preserve">For solicitations valued at $1 billion or more, waivers may only be approved with the express, written permission of the Director, Defense </w:t>
      </w:r>
      <w:r w:rsidR="00035E6F" w:rsidRPr="00960656">
        <w:rPr>
          <w:rFonts w:ascii="Arial" w:hAnsi="Arial" w:cs="Arial"/>
          <w:sz w:val="24"/>
          <w:szCs w:val="24"/>
        </w:rPr>
        <w:t>Pricing</w:t>
      </w:r>
      <w:r w:rsidR="00360AF7" w:rsidRPr="00960656">
        <w:rPr>
          <w:rFonts w:ascii="Arial" w:hAnsi="Arial" w:cs="Arial"/>
          <w:sz w:val="24"/>
          <w:szCs w:val="24"/>
        </w:rPr>
        <w:t>,</w:t>
      </w:r>
      <w:r w:rsidR="00035E6F" w:rsidRPr="00960656">
        <w:rPr>
          <w:rFonts w:ascii="Arial" w:hAnsi="Arial" w:cs="Arial"/>
          <w:sz w:val="24"/>
          <w:szCs w:val="24"/>
        </w:rPr>
        <w:t xml:space="preserve"> Contracting</w:t>
      </w:r>
      <w:r w:rsidR="00360AF7" w:rsidRPr="00960656">
        <w:rPr>
          <w:rFonts w:ascii="Arial" w:hAnsi="Arial" w:cs="Arial"/>
          <w:sz w:val="24"/>
          <w:szCs w:val="24"/>
        </w:rPr>
        <w:t>, and Acquisition Policy</w:t>
      </w:r>
      <w:r w:rsidR="00035E6F" w:rsidRPr="00960656">
        <w:rPr>
          <w:rFonts w:ascii="Arial" w:hAnsi="Arial" w:cs="Arial"/>
          <w:sz w:val="24"/>
          <w:szCs w:val="24"/>
        </w:rPr>
        <w:t xml:space="preserve"> </w:t>
      </w:r>
      <w:r w:rsidRPr="00960656">
        <w:rPr>
          <w:rFonts w:ascii="Arial" w:hAnsi="Arial" w:cs="Arial"/>
          <w:sz w:val="24"/>
          <w:szCs w:val="24"/>
        </w:rPr>
        <w:t>(DP</w:t>
      </w:r>
      <w:r w:rsidR="00035E6F" w:rsidRPr="00960656">
        <w:rPr>
          <w:rFonts w:ascii="Arial" w:hAnsi="Arial" w:cs="Arial"/>
          <w:sz w:val="24"/>
          <w:szCs w:val="24"/>
        </w:rPr>
        <w:t>C</w:t>
      </w:r>
      <w:r w:rsidR="00360AF7" w:rsidRPr="00960656">
        <w:rPr>
          <w:rFonts w:ascii="Arial" w:hAnsi="Arial" w:cs="Arial"/>
          <w:sz w:val="24"/>
          <w:szCs w:val="24"/>
        </w:rPr>
        <w:t>AP</w:t>
      </w:r>
      <w:r w:rsidR="0010188B" w:rsidRPr="00960656">
        <w:rPr>
          <w:rFonts w:ascii="Arial" w:hAnsi="Arial" w:cs="Arial"/>
          <w:sz w:val="24"/>
          <w:szCs w:val="24"/>
        </w:rPr>
        <w:t>).</w:t>
      </w:r>
    </w:p>
    <w:p w14:paraId="2189C603" w14:textId="77777777" w:rsidR="00360AF7" w:rsidRPr="00960656" w:rsidRDefault="00360AF7" w:rsidP="00360AF7">
      <w:pPr>
        <w:pStyle w:val="ListParagraph"/>
        <w:rPr>
          <w:rFonts w:ascii="Arial" w:hAnsi="Arial" w:cs="Arial"/>
          <w:sz w:val="24"/>
          <w:szCs w:val="24"/>
        </w:rPr>
      </w:pPr>
    </w:p>
    <w:p w14:paraId="09640E0F" w14:textId="77777777" w:rsidR="001C5EBD" w:rsidRPr="00960656" w:rsidRDefault="001C5EBD">
      <w:pPr>
        <w:pStyle w:val="ListParagraph"/>
        <w:numPr>
          <w:ilvl w:val="0"/>
          <w:numId w:val="42"/>
        </w:numPr>
        <w:ind w:left="720"/>
        <w:rPr>
          <w:rFonts w:ascii="Arial" w:hAnsi="Arial" w:cs="Arial"/>
          <w:sz w:val="24"/>
          <w:szCs w:val="24"/>
        </w:rPr>
      </w:pPr>
      <w:r w:rsidRPr="00960656">
        <w:rPr>
          <w:rFonts w:ascii="Arial" w:hAnsi="Arial" w:cs="Arial"/>
          <w:sz w:val="24"/>
          <w:szCs w:val="24"/>
        </w:rPr>
        <w:t>For solicitations valued below $1 billion, waivers must be approved by the DASA(P).</w:t>
      </w:r>
    </w:p>
    <w:p w14:paraId="5E7BFDFC" w14:textId="77777777" w:rsidR="001C5EBD" w:rsidRPr="00960656" w:rsidRDefault="001C5EBD" w:rsidP="00D9690C">
      <w:pPr>
        <w:pStyle w:val="Heading2"/>
        <w:rPr>
          <w:rFonts w:ascii="Arial" w:hAnsi="Arial" w:cs="Arial"/>
          <w:sz w:val="24"/>
          <w:szCs w:val="24"/>
        </w:rPr>
      </w:pPr>
    </w:p>
    <w:p w14:paraId="55CB90A6" w14:textId="27C92141" w:rsidR="001C5EBD" w:rsidRPr="00960656" w:rsidRDefault="0039140C">
      <w:pPr>
        <w:pStyle w:val="Heading2"/>
        <w:numPr>
          <w:ilvl w:val="1"/>
          <w:numId w:val="13"/>
        </w:numPr>
        <w:pBdr>
          <w:top w:val="single" w:sz="4" w:space="1" w:color="auto"/>
          <w:bottom w:val="single" w:sz="4" w:space="1" w:color="auto"/>
        </w:pBdr>
        <w:jc w:val="left"/>
        <w:rPr>
          <w:rFonts w:ascii="Arial" w:hAnsi="Arial" w:cs="Arial"/>
          <w:iCs/>
          <w:sz w:val="28"/>
          <w:szCs w:val="28"/>
        </w:rPr>
      </w:pPr>
      <w:bookmarkStart w:id="43" w:name="_Toc307839223"/>
      <w:r w:rsidRPr="00960656">
        <w:rPr>
          <w:rFonts w:ascii="Arial" w:hAnsi="Arial" w:cs="Arial"/>
          <w:i/>
          <w:sz w:val="28"/>
          <w:szCs w:val="28"/>
        </w:rPr>
        <w:t xml:space="preserve"> </w:t>
      </w:r>
      <w:bookmarkStart w:id="44" w:name="_Toc178607301"/>
      <w:bookmarkStart w:id="45" w:name="_Toc178607376"/>
      <w:r w:rsidR="001C5EBD" w:rsidRPr="00960656">
        <w:rPr>
          <w:rFonts w:ascii="Arial" w:hAnsi="Arial" w:cs="Arial"/>
          <w:iCs/>
          <w:sz w:val="28"/>
          <w:szCs w:val="28"/>
        </w:rPr>
        <w:t>Best Value Continuum</w:t>
      </w:r>
      <w:bookmarkEnd w:id="44"/>
      <w:bookmarkEnd w:id="45"/>
      <w:r w:rsidR="001C5EBD" w:rsidRPr="00960656">
        <w:rPr>
          <w:rFonts w:ascii="Arial" w:hAnsi="Arial" w:cs="Arial"/>
          <w:iCs/>
          <w:sz w:val="28"/>
          <w:szCs w:val="28"/>
        </w:rPr>
        <w:t xml:space="preserve"> </w:t>
      </w:r>
      <w:bookmarkEnd w:id="43"/>
    </w:p>
    <w:p w14:paraId="7D7923EA" w14:textId="77777777" w:rsidR="001C5EBD" w:rsidRPr="00960656" w:rsidRDefault="001C5EBD" w:rsidP="00D9690C">
      <w:pPr>
        <w:rPr>
          <w:rFonts w:ascii="Arial" w:hAnsi="Arial" w:cs="Arial"/>
          <w:color w:val="00B050"/>
          <w:sz w:val="24"/>
          <w:szCs w:val="24"/>
          <w:highlight w:val="yellow"/>
        </w:rPr>
      </w:pPr>
    </w:p>
    <w:p w14:paraId="2B63D2A0" w14:textId="18F5E3E9" w:rsidR="001C5EBD" w:rsidRPr="00960656" w:rsidRDefault="001C5EBD" w:rsidP="00CF0117">
      <w:pPr>
        <w:rPr>
          <w:rFonts w:ascii="Arial" w:hAnsi="Arial" w:cs="Arial"/>
          <w:i/>
          <w:sz w:val="24"/>
          <w:szCs w:val="24"/>
        </w:rPr>
      </w:pPr>
      <w:r w:rsidRPr="00960656">
        <w:rPr>
          <w:rFonts w:ascii="Arial" w:hAnsi="Arial" w:cs="Arial"/>
          <w:b/>
          <w:iCs/>
          <w:sz w:val="24"/>
          <w:szCs w:val="24"/>
        </w:rPr>
        <w:t>Subjective Tradeoff.</w:t>
      </w:r>
      <w:r w:rsidRPr="00960656">
        <w:rPr>
          <w:rFonts w:ascii="Arial" w:hAnsi="Arial" w:cs="Arial"/>
          <w:iCs/>
          <w:sz w:val="24"/>
          <w:szCs w:val="24"/>
        </w:rPr>
        <w:t xml:space="preserve">  Use of subjective tradeoff is appropriate for most Army source selections. See Appendix B for more information. </w:t>
      </w:r>
      <w:r w:rsidRPr="00960656">
        <w:rPr>
          <w:rFonts w:ascii="Arial" w:hAnsi="Arial" w:cs="Arial"/>
          <w:i/>
          <w:sz w:val="24"/>
          <w:szCs w:val="24"/>
        </w:rPr>
        <w:t>(Reference D</w:t>
      </w:r>
      <w:r w:rsidR="007B19BE" w:rsidRPr="00960656">
        <w:rPr>
          <w:rFonts w:ascii="Arial" w:hAnsi="Arial" w:cs="Arial"/>
          <w:i/>
          <w:sz w:val="24"/>
          <w:szCs w:val="24"/>
        </w:rPr>
        <w:t>o</w:t>
      </w:r>
      <w:r w:rsidRPr="00960656">
        <w:rPr>
          <w:rFonts w:ascii="Arial" w:hAnsi="Arial" w:cs="Arial"/>
          <w:i/>
          <w:sz w:val="24"/>
          <w:szCs w:val="24"/>
        </w:rPr>
        <w:t>D Source Selection Procedures</w:t>
      </w:r>
      <w:r w:rsidR="00CC6F04" w:rsidRPr="00960656">
        <w:rPr>
          <w:rFonts w:ascii="Arial" w:hAnsi="Arial" w:cs="Arial"/>
          <w:i/>
          <w:sz w:val="24"/>
          <w:szCs w:val="24"/>
        </w:rPr>
        <w:t xml:space="preserve"> </w:t>
      </w:r>
      <w:hyperlink r:id="rId22" w:history="1">
        <w:r w:rsidR="00CC6F04" w:rsidRPr="00960656">
          <w:rPr>
            <w:rStyle w:val="Hyperlink"/>
            <w:rFonts w:ascii="Arial" w:hAnsi="Arial" w:cs="Arial"/>
            <w:sz w:val="24"/>
            <w:szCs w:val="24"/>
          </w:rPr>
          <w:t>https://www.acq.osd.mil/dpap/policy/policyvault/USA000740-22-DPC.pdf</w:t>
        </w:r>
      </w:hyperlink>
      <w:r w:rsidR="00CC6F04" w:rsidRPr="00960656">
        <w:rPr>
          <w:rFonts w:ascii="Arial" w:hAnsi="Arial" w:cs="Arial"/>
          <w:i/>
          <w:sz w:val="24"/>
          <w:szCs w:val="24"/>
        </w:rPr>
        <w:t>, Section</w:t>
      </w:r>
      <w:r w:rsidRPr="00960656">
        <w:rPr>
          <w:rFonts w:ascii="Arial" w:hAnsi="Arial" w:cs="Arial"/>
          <w:i/>
          <w:sz w:val="24"/>
          <w:szCs w:val="24"/>
        </w:rPr>
        <w:t xml:space="preserve"> 1.3.1.3)  </w:t>
      </w:r>
    </w:p>
    <w:p w14:paraId="2F941F77" w14:textId="77777777" w:rsidR="001C5EBD" w:rsidRPr="00960656" w:rsidRDefault="001C5EBD" w:rsidP="00CF0117">
      <w:pPr>
        <w:rPr>
          <w:rFonts w:ascii="Arial" w:hAnsi="Arial" w:cs="Arial"/>
          <w:iCs/>
          <w:color w:val="00B050"/>
          <w:sz w:val="24"/>
          <w:szCs w:val="24"/>
        </w:rPr>
      </w:pPr>
    </w:p>
    <w:p w14:paraId="6087DBD0" w14:textId="12FF6200" w:rsidR="001C5EBD" w:rsidRPr="00960656" w:rsidRDefault="001C5EBD" w:rsidP="00D9690C">
      <w:pPr>
        <w:rPr>
          <w:rFonts w:ascii="Arial" w:hAnsi="Arial" w:cs="Arial"/>
          <w:color w:val="00B050"/>
          <w:sz w:val="24"/>
          <w:szCs w:val="24"/>
          <w:highlight w:val="yellow"/>
        </w:rPr>
      </w:pPr>
      <w:r w:rsidRPr="00960656">
        <w:rPr>
          <w:rFonts w:ascii="Arial" w:hAnsi="Arial" w:cs="Arial"/>
          <w:b/>
          <w:iCs/>
          <w:sz w:val="24"/>
          <w:szCs w:val="24"/>
        </w:rPr>
        <w:lastRenderedPageBreak/>
        <w:t>Value Adjusted Total Evaluated Price (VATEP).</w:t>
      </w:r>
      <w:r w:rsidRPr="00960656">
        <w:rPr>
          <w:rFonts w:ascii="Arial" w:hAnsi="Arial" w:cs="Arial"/>
          <w:iCs/>
          <w:sz w:val="24"/>
          <w:szCs w:val="24"/>
        </w:rPr>
        <w:t xml:space="preserve"> </w:t>
      </w:r>
      <w:r w:rsidRPr="00960656">
        <w:rPr>
          <w:rFonts w:ascii="Arial" w:hAnsi="Arial" w:cs="Arial"/>
          <w:sz w:val="24"/>
          <w:szCs w:val="24"/>
        </w:rPr>
        <w:t xml:space="preserve">Use of VATEP may be most suitable for procuring developmental items when the </w:t>
      </w:r>
      <w:r w:rsidR="00795984" w:rsidRPr="00960656">
        <w:rPr>
          <w:rFonts w:ascii="Arial" w:hAnsi="Arial" w:cs="Arial"/>
          <w:sz w:val="24"/>
          <w:szCs w:val="24"/>
        </w:rPr>
        <w:t>g</w:t>
      </w:r>
      <w:r w:rsidRPr="00960656">
        <w:rPr>
          <w:rFonts w:ascii="Arial" w:hAnsi="Arial" w:cs="Arial"/>
          <w:sz w:val="24"/>
          <w:szCs w:val="24"/>
        </w:rPr>
        <w:t xml:space="preserve">overnment can determine the value (or worth) of “better performance” and quantify it in the Request for Proposal (RFP). See Appendix B for more information. </w:t>
      </w:r>
      <w:r w:rsidRPr="00960656">
        <w:rPr>
          <w:rFonts w:ascii="Arial" w:hAnsi="Arial" w:cs="Arial"/>
          <w:i/>
          <w:sz w:val="24"/>
          <w:szCs w:val="24"/>
        </w:rPr>
        <w:t>(Reference D</w:t>
      </w:r>
      <w:r w:rsidR="007B19BE" w:rsidRPr="00960656">
        <w:rPr>
          <w:rFonts w:ascii="Arial" w:hAnsi="Arial" w:cs="Arial"/>
          <w:i/>
          <w:sz w:val="24"/>
          <w:szCs w:val="24"/>
        </w:rPr>
        <w:t>o</w:t>
      </w:r>
      <w:r w:rsidRPr="00960656">
        <w:rPr>
          <w:rFonts w:ascii="Arial" w:hAnsi="Arial" w:cs="Arial"/>
          <w:i/>
          <w:sz w:val="24"/>
          <w:szCs w:val="24"/>
        </w:rPr>
        <w:t xml:space="preserve">D Source Selection Procedures 1.3.1.4)  </w:t>
      </w:r>
    </w:p>
    <w:p w14:paraId="5708B49F" w14:textId="77777777" w:rsidR="001C5EBD" w:rsidRPr="00960656" w:rsidRDefault="001C5EBD" w:rsidP="00D9690C">
      <w:pPr>
        <w:rPr>
          <w:rFonts w:ascii="Arial" w:hAnsi="Arial" w:cs="Arial"/>
          <w:bCs/>
          <w:sz w:val="24"/>
          <w:szCs w:val="24"/>
        </w:rPr>
      </w:pPr>
    </w:p>
    <w:p w14:paraId="04060D7C" w14:textId="7AF4FFCC" w:rsidR="001C5EBD" w:rsidRPr="00960656" w:rsidRDefault="0039140C">
      <w:pPr>
        <w:pStyle w:val="Heading2"/>
        <w:numPr>
          <w:ilvl w:val="1"/>
          <w:numId w:val="13"/>
        </w:numPr>
        <w:pBdr>
          <w:top w:val="single" w:sz="4" w:space="1" w:color="auto"/>
          <w:bottom w:val="single" w:sz="4" w:space="1" w:color="auto"/>
        </w:pBdr>
        <w:jc w:val="left"/>
        <w:rPr>
          <w:rFonts w:ascii="Arial" w:hAnsi="Arial" w:cs="Arial"/>
          <w:iCs/>
          <w:sz w:val="28"/>
          <w:szCs w:val="28"/>
        </w:rPr>
      </w:pPr>
      <w:bookmarkStart w:id="46" w:name="_Toc307839225"/>
      <w:r w:rsidRPr="00960656">
        <w:rPr>
          <w:rFonts w:ascii="Arial" w:hAnsi="Arial" w:cs="Arial"/>
          <w:i/>
          <w:sz w:val="28"/>
          <w:szCs w:val="28"/>
        </w:rPr>
        <w:t xml:space="preserve"> </w:t>
      </w:r>
      <w:bookmarkStart w:id="47" w:name="_Toc178607302"/>
      <w:bookmarkStart w:id="48" w:name="_Toc178607377"/>
      <w:r w:rsidR="001C5EBD" w:rsidRPr="00960656">
        <w:rPr>
          <w:rFonts w:ascii="Arial" w:hAnsi="Arial" w:cs="Arial"/>
          <w:iCs/>
          <w:sz w:val="28"/>
          <w:szCs w:val="28"/>
        </w:rPr>
        <w:t xml:space="preserve">Source Selection Team Roles &amp; </w:t>
      </w:r>
      <w:bookmarkStart w:id="49" w:name="_Toc307819120"/>
      <w:r w:rsidR="001C5EBD" w:rsidRPr="00960656">
        <w:rPr>
          <w:rFonts w:ascii="Arial" w:hAnsi="Arial" w:cs="Arial"/>
          <w:iCs/>
          <w:sz w:val="28"/>
          <w:szCs w:val="28"/>
        </w:rPr>
        <w:t>Responsibilities</w:t>
      </w:r>
      <w:bookmarkEnd w:id="46"/>
      <w:bookmarkEnd w:id="47"/>
      <w:bookmarkEnd w:id="48"/>
    </w:p>
    <w:bookmarkEnd w:id="49"/>
    <w:p w14:paraId="773FF9BA" w14:textId="77777777" w:rsidR="001C5EBD" w:rsidRPr="00960656" w:rsidRDefault="001C5EBD" w:rsidP="00E37299">
      <w:pPr>
        <w:suppressLineNumbers/>
        <w:tabs>
          <w:tab w:val="left" w:pos="792"/>
          <w:tab w:val="left" w:pos="1512"/>
          <w:tab w:val="left" w:pos="2232"/>
          <w:tab w:val="left" w:pos="4392"/>
          <w:tab w:val="left" w:pos="7722"/>
        </w:tabs>
        <w:jc w:val="both"/>
        <w:rPr>
          <w:rFonts w:ascii="Arial" w:hAnsi="Arial" w:cs="Arial"/>
          <w:sz w:val="24"/>
          <w:szCs w:val="24"/>
        </w:rPr>
      </w:pPr>
    </w:p>
    <w:p w14:paraId="6C5C50CD" w14:textId="0463D20E" w:rsidR="001C5EBD" w:rsidRPr="00960656" w:rsidRDefault="001C5EBD" w:rsidP="007E6154">
      <w:pPr>
        <w:pStyle w:val="BodyText"/>
        <w:numPr>
          <w:ilvl w:val="12"/>
          <w:numId w:val="0"/>
        </w:numPr>
        <w:suppressLineNumbers/>
        <w:tabs>
          <w:tab w:val="left" w:pos="792"/>
          <w:tab w:val="left" w:pos="1512"/>
          <w:tab w:val="left" w:pos="2232"/>
          <w:tab w:val="left" w:pos="4392"/>
          <w:tab w:val="left" w:pos="7722"/>
        </w:tabs>
        <w:rPr>
          <w:rFonts w:cs="Arial"/>
          <w:szCs w:val="24"/>
        </w:rPr>
      </w:pPr>
      <w:r w:rsidRPr="00960656">
        <w:rPr>
          <w:rFonts w:cs="Arial"/>
          <w:szCs w:val="24"/>
        </w:rPr>
        <w:t xml:space="preserve">Source selection is a multi-disciplined team effort. The </w:t>
      </w:r>
      <w:r w:rsidR="004B07F1" w:rsidRPr="00960656">
        <w:rPr>
          <w:rFonts w:cs="Arial"/>
          <w:szCs w:val="24"/>
        </w:rPr>
        <w:t>Source Selection Team (SST)</w:t>
      </w:r>
      <w:r w:rsidRPr="00960656">
        <w:rPr>
          <w:rFonts w:cs="Arial"/>
          <w:szCs w:val="24"/>
        </w:rPr>
        <w:t xml:space="preserve"> should include representatives from appropriate functional areas such as contracting, small business, technical, logistics, cost/price, legal, and program management. User organizations should also be represented. </w:t>
      </w:r>
    </w:p>
    <w:p w14:paraId="2C94A89B" w14:textId="77777777" w:rsidR="001C5EBD" w:rsidRPr="0096065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szCs w:val="24"/>
        </w:rPr>
      </w:pPr>
    </w:p>
    <w:p w14:paraId="5E151DF2" w14:textId="588393AC" w:rsidR="001C5EBD" w:rsidRPr="00960656" w:rsidRDefault="001C5EBD" w:rsidP="007E6154">
      <w:pPr>
        <w:pStyle w:val="BodyText"/>
        <w:numPr>
          <w:ilvl w:val="12"/>
          <w:numId w:val="0"/>
        </w:numPr>
        <w:suppressLineNumbers/>
        <w:tabs>
          <w:tab w:val="left" w:pos="792"/>
          <w:tab w:val="left" w:pos="1512"/>
          <w:tab w:val="left" w:pos="2232"/>
          <w:tab w:val="left" w:pos="4392"/>
          <w:tab w:val="left" w:pos="7722"/>
        </w:tabs>
        <w:rPr>
          <w:rFonts w:cs="Arial"/>
          <w:szCs w:val="24"/>
        </w:rPr>
      </w:pPr>
      <w:r w:rsidRPr="00960656">
        <w:rPr>
          <w:rFonts w:cs="Arial"/>
          <w:szCs w:val="24"/>
        </w:rPr>
        <w:t xml:space="preserve">The success of any source selection is </w:t>
      </w:r>
      <w:r w:rsidR="00360AF7" w:rsidRPr="00960656">
        <w:rPr>
          <w:rFonts w:cs="Arial"/>
          <w:szCs w:val="24"/>
        </w:rPr>
        <w:t xml:space="preserve">usually </w:t>
      </w:r>
      <w:r w:rsidRPr="00960656">
        <w:rPr>
          <w:rFonts w:cs="Arial"/>
          <w:szCs w:val="24"/>
        </w:rPr>
        <w:t>determined by the personnel involved</w:t>
      </w:r>
      <w:r w:rsidR="00360AF7" w:rsidRPr="00960656">
        <w:rPr>
          <w:rFonts w:cs="Arial"/>
          <w:szCs w:val="24"/>
        </w:rPr>
        <w:t xml:space="preserve"> </w:t>
      </w:r>
      <w:r w:rsidR="009E236C" w:rsidRPr="00960656">
        <w:rPr>
          <w:rFonts w:cs="Arial"/>
          <w:szCs w:val="24"/>
        </w:rPr>
        <w:t xml:space="preserve">at all levels, </w:t>
      </w:r>
      <w:r w:rsidR="00360AF7" w:rsidRPr="00960656">
        <w:rPr>
          <w:rFonts w:cs="Arial"/>
          <w:szCs w:val="24"/>
        </w:rPr>
        <w:t xml:space="preserve">and their </w:t>
      </w:r>
      <w:r w:rsidR="009E236C" w:rsidRPr="00960656">
        <w:rPr>
          <w:rFonts w:cs="Arial"/>
          <w:szCs w:val="24"/>
        </w:rPr>
        <w:t xml:space="preserve">degree </w:t>
      </w:r>
      <w:r w:rsidR="00360AF7" w:rsidRPr="00960656">
        <w:rPr>
          <w:rFonts w:cs="Arial"/>
          <w:szCs w:val="24"/>
        </w:rPr>
        <w:t>of active participation</w:t>
      </w:r>
      <w:r w:rsidRPr="00960656">
        <w:rPr>
          <w:rFonts w:cs="Arial"/>
          <w:szCs w:val="24"/>
        </w:rPr>
        <w:t xml:space="preserve">. Likewise, the Source Selection Authority (SSA), with assistance from the </w:t>
      </w:r>
      <w:r w:rsidR="009E5FA5" w:rsidRPr="00960656">
        <w:rPr>
          <w:rFonts w:cs="Arial"/>
          <w:szCs w:val="24"/>
        </w:rPr>
        <w:t>SCO</w:t>
      </w:r>
      <w:r w:rsidRPr="00960656">
        <w:rPr>
          <w:rFonts w:cs="Arial"/>
          <w:szCs w:val="24"/>
        </w:rPr>
        <w:t xml:space="preserve">, will ensure the appointment of </w:t>
      </w:r>
      <w:r w:rsidR="00051725" w:rsidRPr="00960656">
        <w:rPr>
          <w:rFonts w:cs="Arial"/>
          <w:szCs w:val="24"/>
        </w:rPr>
        <w:t xml:space="preserve">personnel </w:t>
      </w:r>
      <w:r w:rsidRPr="00960656">
        <w:rPr>
          <w:rFonts w:cs="Arial"/>
          <w:szCs w:val="24"/>
        </w:rPr>
        <w:t>with the requisite skills, expertise, and experience to ensure the success of the source selection</w:t>
      </w:r>
      <w:r w:rsidR="00D36174" w:rsidRPr="00960656">
        <w:rPr>
          <w:rFonts w:cs="Arial"/>
          <w:szCs w:val="24"/>
        </w:rPr>
        <w:t>, to</w:t>
      </w:r>
      <w:r w:rsidRPr="00960656">
        <w:rPr>
          <w:rFonts w:cs="Arial"/>
          <w:szCs w:val="24"/>
        </w:rPr>
        <w:t xml:space="preserve"> include members appointed to the Source Selection Advisory Council (SSAC).  </w:t>
      </w:r>
    </w:p>
    <w:p w14:paraId="6B2AAC5F" w14:textId="77777777" w:rsidR="001C5EBD" w:rsidRPr="00960656" w:rsidRDefault="001C5EBD" w:rsidP="00AF2380">
      <w:pPr>
        <w:pStyle w:val="BodyText"/>
        <w:numPr>
          <w:ilvl w:val="12"/>
          <w:numId w:val="0"/>
        </w:numPr>
        <w:suppressLineNumbers/>
        <w:tabs>
          <w:tab w:val="left" w:pos="792"/>
          <w:tab w:val="left" w:pos="1512"/>
          <w:tab w:val="left" w:pos="2232"/>
          <w:tab w:val="left" w:pos="4392"/>
          <w:tab w:val="left" w:pos="7722"/>
        </w:tabs>
        <w:rPr>
          <w:rFonts w:cs="Arial"/>
          <w:szCs w:val="24"/>
        </w:rPr>
      </w:pPr>
    </w:p>
    <w:p w14:paraId="5F23A216" w14:textId="35055A8C" w:rsidR="001C5EBD" w:rsidRPr="00960656" w:rsidRDefault="001C5EBD" w:rsidP="00AF2380">
      <w:pPr>
        <w:pStyle w:val="BodyText"/>
        <w:numPr>
          <w:ilvl w:val="12"/>
          <w:numId w:val="0"/>
        </w:numPr>
        <w:suppressLineNumbers/>
        <w:tabs>
          <w:tab w:val="left" w:pos="792"/>
          <w:tab w:val="left" w:pos="1512"/>
          <w:tab w:val="left" w:pos="2232"/>
          <w:tab w:val="left" w:pos="4392"/>
          <w:tab w:val="left" w:pos="7722"/>
        </w:tabs>
        <w:rPr>
          <w:rFonts w:cs="Arial"/>
          <w:szCs w:val="24"/>
        </w:rPr>
      </w:pPr>
      <w:r w:rsidRPr="00960656">
        <w:rPr>
          <w:rFonts w:cs="Arial"/>
          <w:szCs w:val="24"/>
        </w:rPr>
        <w:t xml:space="preserve">The </w:t>
      </w:r>
      <w:r w:rsidR="009E5FA5" w:rsidRPr="00960656">
        <w:rPr>
          <w:rFonts w:cs="Arial"/>
          <w:szCs w:val="24"/>
        </w:rPr>
        <w:t xml:space="preserve">SCO </w:t>
      </w:r>
      <w:r w:rsidRPr="00960656">
        <w:rPr>
          <w:rFonts w:cs="Arial"/>
          <w:szCs w:val="24"/>
        </w:rPr>
        <w:t>is responsible for determining the capability of the organization to effectively resource the SST as set forth in the hierarchy of source selection expertise below (</w:t>
      </w:r>
      <w:r w:rsidR="00325311" w:rsidRPr="00960656">
        <w:rPr>
          <w:rFonts w:cs="Arial"/>
          <w:szCs w:val="24"/>
        </w:rPr>
        <w:t>S</w:t>
      </w:r>
      <w:r w:rsidRPr="00960656">
        <w:rPr>
          <w:rFonts w:cs="Arial"/>
          <w:szCs w:val="24"/>
        </w:rPr>
        <w:t xml:space="preserve">ee Figure 1-1). In the event the </w:t>
      </w:r>
      <w:r w:rsidR="009E5FA5" w:rsidRPr="00960656">
        <w:rPr>
          <w:rFonts w:cs="Arial"/>
          <w:szCs w:val="24"/>
        </w:rPr>
        <w:t xml:space="preserve">SCO </w:t>
      </w:r>
      <w:r w:rsidRPr="00960656">
        <w:rPr>
          <w:rFonts w:cs="Arial"/>
          <w:szCs w:val="24"/>
        </w:rPr>
        <w:t xml:space="preserve">determines the required expertise is not obtainable, the HCA will be consulted. If the HCA concurs the </w:t>
      </w:r>
      <w:r w:rsidR="00822187" w:rsidRPr="00960656">
        <w:rPr>
          <w:rFonts w:cs="Arial"/>
          <w:szCs w:val="24"/>
        </w:rPr>
        <w:t xml:space="preserve">appropriate </w:t>
      </w:r>
      <w:r w:rsidRPr="00960656">
        <w:rPr>
          <w:rFonts w:cs="Arial"/>
          <w:szCs w:val="24"/>
        </w:rPr>
        <w:t xml:space="preserve">resources are still unavailable, the DASA(P) will be notified and will assist in providing resources from other contracting activities or assign the procurement to another contracting activity for execution. </w:t>
      </w:r>
    </w:p>
    <w:p w14:paraId="34BAA473" w14:textId="77777777" w:rsidR="001C5EBD" w:rsidRPr="00960656"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960656">
        <w:rPr>
          <w:rFonts w:cs="Arial"/>
          <w:noProof/>
        </w:rPr>
        <mc:AlternateContent>
          <mc:Choice Requires="wps">
            <w:drawing>
              <wp:anchor distT="45720" distB="45720" distL="114300" distR="114300" simplePos="0" relativeHeight="251809280" behindDoc="0" locked="0" layoutInCell="1" allowOverlap="1" wp14:anchorId="7F7A1A1E" wp14:editId="4CFC3BD9">
                <wp:simplePos x="0" y="0"/>
                <wp:positionH relativeFrom="margin">
                  <wp:posOffset>0</wp:posOffset>
                </wp:positionH>
                <wp:positionV relativeFrom="paragraph">
                  <wp:posOffset>295910</wp:posOffset>
                </wp:positionV>
                <wp:extent cx="6114415" cy="2581275"/>
                <wp:effectExtent l="19050" t="19050" r="19685" b="2857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581275"/>
                        </a:xfrm>
                        <a:prstGeom prst="rect">
                          <a:avLst/>
                        </a:prstGeom>
                        <a:solidFill>
                          <a:srgbClr val="9BBB59">
                            <a:lumMod val="40000"/>
                            <a:lumOff val="60000"/>
                          </a:srgbClr>
                        </a:solidFill>
                        <a:ln w="28575">
                          <a:solidFill>
                            <a:srgbClr val="000000"/>
                          </a:solidFill>
                          <a:miter lim="800000"/>
                          <a:headEnd/>
                          <a:tailEnd/>
                        </a:ln>
                      </wps:spPr>
                      <wps:txbx>
                        <w:txbxContent>
                          <w:p w14:paraId="5F5C2395"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Look within own organization for expertise.</w:t>
                            </w:r>
                          </w:p>
                          <w:p w14:paraId="6CCDFC31"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 xml:space="preserve">Identify and appoint Government personnel outside own organization with the requisite expertise. </w:t>
                            </w:r>
                          </w:p>
                          <w:p w14:paraId="3550E7AD"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Identify junior personnel to grow expertise and experience in source selection by allowing them to participate on non-technical factors.</w:t>
                            </w:r>
                          </w:p>
                          <w:p w14:paraId="7BD4A5B2"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If expertise does not exist, then move acquisition elsewhere.</w:t>
                            </w:r>
                          </w:p>
                          <w:p w14:paraId="27E5934E"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Consider establishing and/or hiring, on an ad hoc basis, qualified retired annuitants to supplement source selection teams.</w:t>
                            </w:r>
                          </w:p>
                          <w:p w14:paraId="2D50D1B5"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Establish an advance pool of experts to supplement on an ad hoc and rotational basis.</w:t>
                            </w:r>
                          </w:p>
                          <w:p w14:paraId="1089D357" w14:textId="57B3FA6B"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In accordance with FAR Subparts 7.5 and 9.5, contractor experts</w:t>
                            </w:r>
                            <w:r w:rsidR="00CE15A4" w:rsidRPr="009876B5">
                              <w:rPr>
                                <w:rFonts w:ascii="Arial" w:hAnsi="Arial" w:cs="Arial"/>
                                <w:b/>
                                <w:bCs/>
                                <w:i/>
                                <w:iCs/>
                                <w:sz w:val="22"/>
                                <w:szCs w:val="22"/>
                              </w:rPr>
                              <w:t xml:space="preserve"> may be hired as advisors</w:t>
                            </w:r>
                            <w:r w:rsidR="0014043A" w:rsidRPr="009876B5">
                              <w:rPr>
                                <w:rFonts w:ascii="Arial" w:hAnsi="Arial" w:cs="Arial"/>
                                <w:b/>
                                <w:bCs/>
                                <w:i/>
                                <w:iCs/>
                                <w:sz w:val="22"/>
                                <w:szCs w:val="22"/>
                              </w:rPr>
                              <w:t xml:space="preserve"> </w:t>
                            </w:r>
                            <w:r w:rsidRPr="009876B5">
                              <w:rPr>
                                <w:rFonts w:ascii="Arial" w:hAnsi="Arial" w:cs="Arial"/>
                                <w:b/>
                                <w:bCs/>
                                <w:i/>
                                <w:iCs/>
                                <w:sz w:val="22"/>
                                <w:szCs w:val="22"/>
                              </w:rPr>
                              <w:t>to augment the Source Selection Evaluation Board (SSEB)</w:t>
                            </w:r>
                            <w:r w:rsidR="00AE6256" w:rsidRPr="009876B5">
                              <w:rPr>
                                <w:rFonts w:ascii="Arial" w:hAnsi="Arial" w:cs="Arial"/>
                                <w:b/>
                                <w:bCs/>
                                <w:i/>
                                <w:iCs/>
                                <w:sz w:val="22"/>
                                <w:szCs w:val="22"/>
                              </w:rPr>
                              <w:t xml:space="preserve"> but CANNOT</w:t>
                            </w:r>
                            <w:r w:rsidR="00CE15A4" w:rsidRPr="009876B5">
                              <w:rPr>
                                <w:rFonts w:ascii="Arial" w:hAnsi="Arial" w:cs="Arial"/>
                                <w:b/>
                                <w:bCs/>
                                <w:i/>
                                <w:iCs/>
                                <w:sz w:val="22"/>
                                <w:szCs w:val="22"/>
                              </w:rPr>
                              <w:t>. participate as voting members</w:t>
                            </w:r>
                            <w:r w:rsidR="00F35A74" w:rsidRPr="009876B5">
                              <w:rPr>
                                <w:rFonts w:ascii="Arial" w:hAnsi="Arial" w:cs="Arial"/>
                                <w:b/>
                                <w:bCs/>
                                <w:i/>
                                <w:iCs/>
                                <w:sz w:val="22"/>
                                <w:szCs w:val="22"/>
                              </w:rPr>
                              <w:t xml:space="preserve"> of the SSEB</w:t>
                            </w:r>
                            <w:r w:rsidR="00AE6256" w:rsidRPr="009876B5">
                              <w:rPr>
                                <w:rFonts w:ascii="Arial" w:hAnsi="Arial" w:cs="Arial"/>
                                <w:b/>
                                <w:bCs/>
                                <w:i/>
                                <w:iCs/>
                                <w:sz w:val="22"/>
                                <w:szCs w:val="22"/>
                              </w:rPr>
                              <w:t>. D</w:t>
                            </w:r>
                            <w:r w:rsidR="00F35A74" w:rsidRPr="009876B5">
                              <w:rPr>
                                <w:rFonts w:ascii="Arial" w:hAnsi="Arial" w:cs="Arial"/>
                                <w:b/>
                                <w:bCs/>
                                <w:i/>
                                <w:iCs/>
                                <w:sz w:val="22"/>
                                <w:szCs w:val="22"/>
                              </w:rPr>
                              <w:t>ue diligence shall be made to</w:t>
                            </w:r>
                            <w:r w:rsidRPr="009876B5">
                              <w:rPr>
                                <w:rFonts w:ascii="Arial" w:hAnsi="Arial" w:cs="Arial"/>
                                <w:b/>
                                <w:bCs/>
                                <w:i/>
                                <w:iCs/>
                                <w:sz w:val="22"/>
                                <w:szCs w:val="22"/>
                              </w:rPr>
                              <w:t xml:space="preserve"> </w:t>
                            </w:r>
                            <w:r w:rsidR="00F35A74" w:rsidRPr="009876B5">
                              <w:rPr>
                                <w:rFonts w:ascii="Arial" w:hAnsi="Arial" w:cs="Arial"/>
                                <w:b/>
                                <w:bCs/>
                                <w:i/>
                                <w:iCs/>
                                <w:sz w:val="22"/>
                                <w:szCs w:val="22"/>
                              </w:rPr>
                              <w:t xml:space="preserve">ensure </w:t>
                            </w:r>
                            <w:r w:rsidRPr="009876B5">
                              <w:rPr>
                                <w:rFonts w:ascii="Arial" w:hAnsi="Arial" w:cs="Arial"/>
                                <w:b/>
                                <w:bCs/>
                                <w:i/>
                                <w:iCs/>
                                <w:sz w:val="22"/>
                                <w:szCs w:val="22"/>
                              </w:rPr>
                              <w:t>there is no organizational conflict of interest or inclusion of inherently governmental functions</w:t>
                            </w:r>
                            <w:r w:rsidR="00F35A74" w:rsidRPr="009876B5">
                              <w:rPr>
                                <w:rFonts w:ascii="Arial" w:hAnsi="Arial" w:cs="Arial"/>
                                <w:b/>
                                <w:bCs/>
                                <w:i/>
                                <w:iCs/>
                                <w:sz w:val="22"/>
                                <w:szCs w:val="22"/>
                              </w:rPr>
                              <w:t xml:space="preserve"> in duties performed</w:t>
                            </w:r>
                            <w:r w:rsidRPr="009876B5">
                              <w:rPr>
                                <w:rFonts w:ascii="Arial" w:hAnsi="Arial" w:cs="Arial"/>
                                <w:b/>
                                <w:bCs/>
                                <w:i/>
                                <w:iCs/>
                                <w:sz w:val="22"/>
                                <w:szCs w:val="22"/>
                              </w:rPr>
                              <w:t>.</w:t>
                            </w:r>
                          </w:p>
                          <w:p w14:paraId="127D6821" w14:textId="77777777" w:rsidR="001C5EBD" w:rsidRPr="00AC4D93" w:rsidRDefault="001C5EBD" w:rsidP="00AF2380">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A1A1E" id="_x0000_t202" coordsize="21600,21600" o:spt="202" path="m,l,21600r21600,l21600,xe">
                <v:stroke joinstyle="miter"/>
                <v:path gradientshapeok="t" o:connecttype="rect"/>
              </v:shapetype>
              <v:shape id="Text Box 2" o:spid="_x0000_s1026" type="#_x0000_t202" style="position:absolute;margin-left:0;margin-top:23.3pt;width:481.45pt;height:203.25pt;z-index:25180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" fillcolor="#d7e4bd" strokeweight="2.25pt">
                <v:textbox>
                  <w:txbxContent>
                    <w:p w14:paraId="5F5C2395"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Look within own organization for expertise.</w:t>
                      </w:r>
                    </w:p>
                    <w:p w14:paraId="6CCDFC31"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 xml:space="preserve">Identify and appoint Government personnel outside own organization with the requisite expertise. </w:t>
                      </w:r>
                    </w:p>
                    <w:p w14:paraId="3550E7AD"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Identify junior personnel to grow expertise and experience in source selection by allowing them to participate on non-technical factors.</w:t>
                      </w:r>
                    </w:p>
                    <w:p w14:paraId="7BD4A5B2"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If expertise does not exist, then move acquisition elsewhere.</w:t>
                      </w:r>
                    </w:p>
                    <w:p w14:paraId="27E5934E"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Consider establishing and/or hiring, on an ad hoc basis, qualified retired annuitants to supplement source selection teams.</w:t>
                      </w:r>
                    </w:p>
                    <w:p w14:paraId="2D50D1B5" w14:textId="77777777"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Establish an advance pool of experts to supplement on an ad hoc and rotational basis.</w:t>
                      </w:r>
                    </w:p>
                    <w:p w14:paraId="1089D357" w14:textId="57B3FA6B" w:rsidR="001C5EBD" w:rsidRPr="009876B5" w:rsidRDefault="001C5EBD">
                      <w:pPr>
                        <w:numPr>
                          <w:ilvl w:val="1"/>
                          <w:numId w:val="17"/>
                        </w:numPr>
                        <w:tabs>
                          <w:tab w:val="clear" w:pos="1440"/>
                          <w:tab w:val="num" w:pos="1080"/>
                        </w:tabs>
                        <w:ind w:left="630"/>
                        <w:rPr>
                          <w:rFonts w:ascii="Arial" w:hAnsi="Arial" w:cs="Arial"/>
                          <w:b/>
                          <w:bCs/>
                          <w:i/>
                          <w:iCs/>
                          <w:sz w:val="22"/>
                          <w:szCs w:val="22"/>
                        </w:rPr>
                      </w:pPr>
                      <w:r w:rsidRPr="009876B5">
                        <w:rPr>
                          <w:rFonts w:ascii="Arial" w:hAnsi="Arial" w:cs="Arial"/>
                          <w:b/>
                          <w:bCs/>
                          <w:i/>
                          <w:iCs/>
                          <w:sz w:val="22"/>
                          <w:szCs w:val="22"/>
                        </w:rPr>
                        <w:t>In accordance with FAR Subparts 7.5 and 9.5, contractor experts</w:t>
                      </w:r>
                      <w:r w:rsidR="00CE15A4" w:rsidRPr="009876B5">
                        <w:rPr>
                          <w:rFonts w:ascii="Arial" w:hAnsi="Arial" w:cs="Arial"/>
                          <w:b/>
                          <w:bCs/>
                          <w:i/>
                          <w:iCs/>
                          <w:sz w:val="22"/>
                          <w:szCs w:val="22"/>
                        </w:rPr>
                        <w:t xml:space="preserve"> may be hired as advisors</w:t>
                      </w:r>
                      <w:r w:rsidR="0014043A" w:rsidRPr="009876B5">
                        <w:rPr>
                          <w:rFonts w:ascii="Arial" w:hAnsi="Arial" w:cs="Arial"/>
                          <w:b/>
                          <w:bCs/>
                          <w:i/>
                          <w:iCs/>
                          <w:sz w:val="22"/>
                          <w:szCs w:val="22"/>
                        </w:rPr>
                        <w:t xml:space="preserve"> </w:t>
                      </w:r>
                      <w:r w:rsidRPr="009876B5">
                        <w:rPr>
                          <w:rFonts w:ascii="Arial" w:hAnsi="Arial" w:cs="Arial"/>
                          <w:b/>
                          <w:bCs/>
                          <w:i/>
                          <w:iCs/>
                          <w:sz w:val="22"/>
                          <w:szCs w:val="22"/>
                        </w:rPr>
                        <w:t>to augment the Source Selection Evaluation Board (SSEB)</w:t>
                      </w:r>
                      <w:r w:rsidR="00AE6256" w:rsidRPr="009876B5">
                        <w:rPr>
                          <w:rFonts w:ascii="Arial" w:hAnsi="Arial" w:cs="Arial"/>
                          <w:b/>
                          <w:bCs/>
                          <w:i/>
                          <w:iCs/>
                          <w:sz w:val="22"/>
                          <w:szCs w:val="22"/>
                        </w:rPr>
                        <w:t xml:space="preserve"> but CANNOT</w:t>
                      </w:r>
                      <w:r w:rsidR="00CE15A4" w:rsidRPr="009876B5">
                        <w:rPr>
                          <w:rFonts w:ascii="Arial" w:hAnsi="Arial" w:cs="Arial"/>
                          <w:b/>
                          <w:bCs/>
                          <w:i/>
                          <w:iCs/>
                          <w:sz w:val="22"/>
                          <w:szCs w:val="22"/>
                        </w:rPr>
                        <w:t>. participate as voting members</w:t>
                      </w:r>
                      <w:r w:rsidR="00F35A74" w:rsidRPr="009876B5">
                        <w:rPr>
                          <w:rFonts w:ascii="Arial" w:hAnsi="Arial" w:cs="Arial"/>
                          <w:b/>
                          <w:bCs/>
                          <w:i/>
                          <w:iCs/>
                          <w:sz w:val="22"/>
                          <w:szCs w:val="22"/>
                        </w:rPr>
                        <w:t xml:space="preserve"> of the SSEB</w:t>
                      </w:r>
                      <w:r w:rsidR="00AE6256" w:rsidRPr="009876B5">
                        <w:rPr>
                          <w:rFonts w:ascii="Arial" w:hAnsi="Arial" w:cs="Arial"/>
                          <w:b/>
                          <w:bCs/>
                          <w:i/>
                          <w:iCs/>
                          <w:sz w:val="22"/>
                          <w:szCs w:val="22"/>
                        </w:rPr>
                        <w:t>. D</w:t>
                      </w:r>
                      <w:r w:rsidR="00F35A74" w:rsidRPr="009876B5">
                        <w:rPr>
                          <w:rFonts w:ascii="Arial" w:hAnsi="Arial" w:cs="Arial"/>
                          <w:b/>
                          <w:bCs/>
                          <w:i/>
                          <w:iCs/>
                          <w:sz w:val="22"/>
                          <w:szCs w:val="22"/>
                        </w:rPr>
                        <w:t>ue diligence shall be made to</w:t>
                      </w:r>
                      <w:r w:rsidRPr="009876B5">
                        <w:rPr>
                          <w:rFonts w:ascii="Arial" w:hAnsi="Arial" w:cs="Arial"/>
                          <w:b/>
                          <w:bCs/>
                          <w:i/>
                          <w:iCs/>
                          <w:sz w:val="22"/>
                          <w:szCs w:val="22"/>
                        </w:rPr>
                        <w:t xml:space="preserve"> </w:t>
                      </w:r>
                      <w:r w:rsidR="00F35A74" w:rsidRPr="009876B5">
                        <w:rPr>
                          <w:rFonts w:ascii="Arial" w:hAnsi="Arial" w:cs="Arial"/>
                          <w:b/>
                          <w:bCs/>
                          <w:i/>
                          <w:iCs/>
                          <w:sz w:val="22"/>
                          <w:szCs w:val="22"/>
                        </w:rPr>
                        <w:t xml:space="preserve">ensure </w:t>
                      </w:r>
                      <w:r w:rsidRPr="009876B5">
                        <w:rPr>
                          <w:rFonts w:ascii="Arial" w:hAnsi="Arial" w:cs="Arial"/>
                          <w:b/>
                          <w:bCs/>
                          <w:i/>
                          <w:iCs/>
                          <w:sz w:val="22"/>
                          <w:szCs w:val="22"/>
                        </w:rPr>
                        <w:t>there is no organizational conflict of interest or inclusion of inherently governmental functions</w:t>
                      </w:r>
                      <w:r w:rsidR="00F35A74" w:rsidRPr="009876B5">
                        <w:rPr>
                          <w:rFonts w:ascii="Arial" w:hAnsi="Arial" w:cs="Arial"/>
                          <w:b/>
                          <w:bCs/>
                          <w:i/>
                          <w:iCs/>
                          <w:sz w:val="22"/>
                          <w:szCs w:val="22"/>
                        </w:rPr>
                        <w:t xml:space="preserve"> in duties performed</w:t>
                      </w:r>
                      <w:r w:rsidRPr="009876B5">
                        <w:rPr>
                          <w:rFonts w:ascii="Arial" w:hAnsi="Arial" w:cs="Arial"/>
                          <w:b/>
                          <w:bCs/>
                          <w:i/>
                          <w:iCs/>
                          <w:sz w:val="22"/>
                          <w:szCs w:val="22"/>
                        </w:rPr>
                        <w:t>.</w:t>
                      </w:r>
                    </w:p>
                    <w:p w14:paraId="127D6821" w14:textId="77777777" w:rsidR="001C5EBD" w:rsidRPr="00AC4D93" w:rsidRDefault="001C5EBD" w:rsidP="00AF2380">
                      <w:pPr>
                        <w:rPr>
                          <w:rFonts w:ascii="Arial" w:hAnsi="Arial" w:cs="Arial"/>
                          <w:sz w:val="22"/>
                          <w:szCs w:val="22"/>
                        </w:rPr>
                      </w:pPr>
                    </w:p>
                  </w:txbxContent>
                </v:textbox>
                <w10:wrap type="square" anchorx="margin"/>
              </v:shape>
            </w:pict>
          </mc:Fallback>
        </mc:AlternateContent>
      </w:r>
    </w:p>
    <w:p w14:paraId="77439BD4" w14:textId="5B22FCE7" w:rsidR="001C5EBD" w:rsidRPr="00960656" w:rsidRDefault="001C5EBD" w:rsidP="00AF2380">
      <w:pPr>
        <w:pStyle w:val="BodyText"/>
        <w:numPr>
          <w:ilvl w:val="12"/>
          <w:numId w:val="0"/>
        </w:numPr>
        <w:suppressLineNumbers/>
        <w:tabs>
          <w:tab w:val="left" w:pos="792"/>
          <w:tab w:val="left" w:pos="1512"/>
          <w:tab w:val="left" w:pos="2232"/>
          <w:tab w:val="left" w:pos="4392"/>
          <w:tab w:val="left" w:pos="7722"/>
        </w:tabs>
        <w:jc w:val="center"/>
        <w:rPr>
          <w:rFonts w:cs="Arial"/>
          <w:i/>
          <w:szCs w:val="24"/>
        </w:rPr>
      </w:pPr>
      <w:r w:rsidRPr="00960656">
        <w:rPr>
          <w:rFonts w:cs="Arial"/>
          <w:i/>
          <w:szCs w:val="24"/>
        </w:rPr>
        <w:t>Figure 1-1</w:t>
      </w:r>
      <w:r w:rsidR="00AD1C50" w:rsidRPr="00960656">
        <w:rPr>
          <w:rFonts w:cs="Arial"/>
          <w:i/>
          <w:szCs w:val="24"/>
        </w:rPr>
        <w:t>:</w:t>
      </w:r>
      <w:r w:rsidRPr="00960656">
        <w:rPr>
          <w:rFonts w:cs="Arial"/>
          <w:i/>
          <w:szCs w:val="24"/>
        </w:rPr>
        <w:t xml:space="preserve"> Hierarchy of Source Selection Expertise</w:t>
      </w:r>
    </w:p>
    <w:p w14:paraId="77BDFBDD" w14:textId="77777777" w:rsidR="001C5EBD" w:rsidRPr="0096065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szCs w:val="24"/>
        </w:rPr>
      </w:pPr>
    </w:p>
    <w:p w14:paraId="4E744432" w14:textId="58213037" w:rsidR="001C5EBD" w:rsidRPr="00960656" w:rsidRDefault="001C5EBD" w:rsidP="00C83BEF">
      <w:pPr>
        <w:pStyle w:val="BodyText"/>
        <w:numPr>
          <w:ilvl w:val="12"/>
          <w:numId w:val="0"/>
        </w:numPr>
        <w:suppressLineNumbers/>
        <w:tabs>
          <w:tab w:val="left" w:pos="792"/>
          <w:tab w:val="left" w:pos="1512"/>
          <w:tab w:val="left" w:pos="2232"/>
          <w:tab w:val="left" w:pos="4392"/>
          <w:tab w:val="left" w:pos="7722"/>
        </w:tabs>
        <w:rPr>
          <w:rFonts w:cs="Arial"/>
          <w:snapToGrid w:val="0"/>
          <w:szCs w:val="24"/>
        </w:rPr>
      </w:pPr>
      <w:r w:rsidRPr="00960656">
        <w:rPr>
          <w:rFonts w:cs="Arial"/>
          <w:szCs w:val="24"/>
        </w:rPr>
        <w:t xml:space="preserve">The size and composition of the SST will vary depending upon the requirements of each acquisition. For example, major hardware acquisitions frequently involve requirements </w:t>
      </w:r>
      <w:r w:rsidR="000A2806" w:rsidRPr="00960656">
        <w:rPr>
          <w:rFonts w:cs="Arial"/>
          <w:szCs w:val="24"/>
        </w:rPr>
        <w:t xml:space="preserve">impacting various </w:t>
      </w:r>
      <w:r w:rsidRPr="00960656">
        <w:rPr>
          <w:rFonts w:cs="Arial"/>
          <w:szCs w:val="24"/>
        </w:rPr>
        <w:t>organizations from across the Army (or from other services on joint-</w:t>
      </w:r>
      <w:r w:rsidRPr="00960656">
        <w:rPr>
          <w:rFonts w:cs="Arial"/>
          <w:szCs w:val="24"/>
        </w:rPr>
        <w:lastRenderedPageBreak/>
        <w:t xml:space="preserve">service programs). In such cases, and when forming the SST, SSEB Factor/Subfactor teams should include evaluator representation from each major requirements organization. These evaluators should be assigned to the evaluation criteria associated with their specific area of requirements </w:t>
      </w:r>
      <w:r w:rsidR="000A2806" w:rsidRPr="00960656">
        <w:rPr>
          <w:rFonts w:cs="Arial"/>
          <w:szCs w:val="24"/>
        </w:rPr>
        <w:t>and expertise</w:t>
      </w:r>
      <w:r w:rsidRPr="00960656">
        <w:rPr>
          <w:rFonts w:cs="Arial"/>
          <w:szCs w:val="24"/>
        </w:rPr>
        <w:t xml:space="preserve">. Inclusion of technical evaluators who are subject matter experts on the requirement(s) being evaluated is essential to a successful evaluation process </w:t>
      </w:r>
      <w:r w:rsidR="00651FD5" w:rsidRPr="00960656">
        <w:rPr>
          <w:rFonts w:cs="Arial"/>
          <w:szCs w:val="24"/>
        </w:rPr>
        <w:t>providing</w:t>
      </w:r>
      <w:r w:rsidR="000A2806" w:rsidRPr="00960656">
        <w:rPr>
          <w:rFonts w:cs="Arial"/>
          <w:szCs w:val="24"/>
        </w:rPr>
        <w:t xml:space="preserve"> </w:t>
      </w:r>
      <w:r w:rsidRPr="00960656">
        <w:rPr>
          <w:rFonts w:cs="Arial"/>
          <w:szCs w:val="24"/>
        </w:rPr>
        <w:t xml:space="preserve">fair/accurate assessment of the proposals, and absolutely critical where joint-service and/or multiple functional requirements are involved.  </w:t>
      </w:r>
    </w:p>
    <w:p w14:paraId="5D691631" w14:textId="77777777" w:rsidR="001C5EBD" w:rsidRPr="00960656" w:rsidRDefault="001C5EBD" w:rsidP="007E6154">
      <w:pPr>
        <w:pStyle w:val="BodyText"/>
        <w:numPr>
          <w:ilvl w:val="12"/>
          <w:numId w:val="0"/>
        </w:numPr>
        <w:suppressLineNumbers/>
        <w:tabs>
          <w:tab w:val="left" w:pos="792"/>
          <w:tab w:val="left" w:pos="1512"/>
          <w:tab w:val="left" w:pos="2232"/>
          <w:tab w:val="left" w:pos="4392"/>
          <w:tab w:val="left" w:pos="7722"/>
        </w:tabs>
        <w:rPr>
          <w:rFonts w:cs="Arial"/>
          <w:szCs w:val="24"/>
        </w:rPr>
      </w:pPr>
    </w:p>
    <w:p w14:paraId="23854273" w14:textId="5D6769D4" w:rsidR="001C5EBD" w:rsidRPr="00960656" w:rsidRDefault="001C5EBD" w:rsidP="00C83BEF">
      <w:pPr>
        <w:pStyle w:val="BodyText"/>
        <w:numPr>
          <w:ilvl w:val="12"/>
          <w:numId w:val="0"/>
        </w:numPr>
        <w:suppressLineNumbers/>
        <w:tabs>
          <w:tab w:val="left" w:pos="792"/>
          <w:tab w:val="left" w:pos="1512"/>
          <w:tab w:val="left" w:pos="2232"/>
          <w:tab w:val="left" w:pos="4392"/>
          <w:tab w:val="left" w:pos="7722"/>
        </w:tabs>
        <w:rPr>
          <w:rFonts w:cs="Arial"/>
          <w:szCs w:val="24"/>
        </w:rPr>
      </w:pPr>
      <w:r w:rsidRPr="00960656">
        <w:rPr>
          <w:rFonts w:cs="Arial"/>
          <w:szCs w:val="24"/>
        </w:rPr>
        <w:t xml:space="preserve">Whether the team is large or small, it should be structured to ensure teamwork, unity of purpose, and </w:t>
      </w:r>
      <w:r w:rsidR="00651FD5" w:rsidRPr="00960656">
        <w:rPr>
          <w:rFonts w:cs="Arial"/>
          <w:szCs w:val="24"/>
        </w:rPr>
        <w:t xml:space="preserve">allow for </w:t>
      </w:r>
      <w:r w:rsidRPr="00960656">
        <w:rPr>
          <w:rFonts w:cs="Arial"/>
          <w:szCs w:val="24"/>
        </w:rPr>
        <w:t>appropriate open communication among the team members throughout the process. This will facilitate a comprehensive evaluation and selection of the best value proposal.</w:t>
      </w:r>
    </w:p>
    <w:p w14:paraId="4A52F7CA" w14:textId="77777777" w:rsidR="001C5EBD" w:rsidRPr="00960656" w:rsidRDefault="001C5EBD" w:rsidP="007E6154">
      <w:pPr>
        <w:pStyle w:val="BodyText"/>
        <w:numPr>
          <w:ilvl w:val="12"/>
          <w:numId w:val="0"/>
        </w:numPr>
        <w:suppressLineNumbers/>
        <w:tabs>
          <w:tab w:val="left" w:pos="792"/>
          <w:tab w:val="left" w:pos="1512"/>
          <w:tab w:val="left" w:pos="2232"/>
          <w:tab w:val="left" w:pos="4392"/>
          <w:tab w:val="left" w:pos="7722"/>
        </w:tabs>
        <w:rPr>
          <w:rFonts w:cs="Arial"/>
          <w:szCs w:val="24"/>
        </w:rPr>
      </w:pPr>
    </w:p>
    <w:p w14:paraId="44FDECB3" w14:textId="77777777" w:rsidR="001C5EBD" w:rsidRPr="00DE1F3A" w:rsidRDefault="001C5EBD" w:rsidP="00505AEB">
      <w:pPr>
        <w:keepNext/>
        <w:keepLines/>
        <w:suppressLineNumbers/>
        <w:tabs>
          <w:tab w:val="left" w:pos="792"/>
          <w:tab w:val="left" w:pos="1512"/>
          <w:tab w:val="left" w:pos="2232"/>
          <w:tab w:val="left" w:pos="4392"/>
          <w:tab w:val="left" w:pos="7722"/>
        </w:tabs>
        <w:jc w:val="both"/>
        <w:rPr>
          <w:rFonts w:ascii="Arial" w:hAnsi="Arial" w:cs="Arial"/>
          <w:iCs/>
          <w:sz w:val="24"/>
          <w:szCs w:val="24"/>
          <w:u w:val="single"/>
        </w:rPr>
      </w:pPr>
      <w:r w:rsidRPr="00960656">
        <w:rPr>
          <w:rFonts w:ascii="Arial" w:hAnsi="Arial" w:cs="Arial"/>
          <w:b/>
          <w:iCs/>
          <w:sz w:val="24"/>
          <w:szCs w:val="24"/>
          <w:u w:val="single"/>
        </w:rPr>
        <w:t>Key Components of the SST</w:t>
      </w:r>
    </w:p>
    <w:p w14:paraId="5C6E5948" w14:textId="77777777" w:rsidR="001C5EBD" w:rsidRPr="00960656" w:rsidRDefault="001C5EBD" w:rsidP="00E37299">
      <w:pPr>
        <w:pStyle w:val="BodyText3"/>
        <w:numPr>
          <w:ilvl w:val="0"/>
          <w:numId w:val="0"/>
        </w:numPr>
        <w:suppressLineNumbers/>
        <w:tabs>
          <w:tab w:val="left" w:pos="360"/>
          <w:tab w:val="left" w:pos="819"/>
        </w:tabs>
        <w:ind w:left="360" w:right="-4"/>
        <w:jc w:val="left"/>
        <w:rPr>
          <w:rFonts w:cs="Arial"/>
          <w:snapToGrid w:val="0"/>
          <w:szCs w:val="24"/>
        </w:rPr>
      </w:pPr>
      <w:bookmarkStart w:id="50" w:name="OLE_LINK23"/>
      <w:bookmarkStart w:id="51" w:name="OLE_LINK24"/>
    </w:p>
    <w:p w14:paraId="1063F939" w14:textId="51DCAAF2" w:rsidR="001C5EBD" w:rsidRPr="00960656" w:rsidRDefault="001C5EBD" w:rsidP="007E6154">
      <w:pPr>
        <w:pStyle w:val="BodyText3"/>
        <w:numPr>
          <w:ilvl w:val="0"/>
          <w:numId w:val="0"/>
        </w:numPr>
        <w:suppressLineNumbers/>
        <w:tabs>
          <w:tab w:val="left" w:pos="360"/>
          <w:tab w:val="left" w:pos="819"/>
        </w:tabs>
        <w:ind w:right="-4"/>
        <w:jc w:val="left"/>
        <w:rPr>
          <w:rFonts w:cs="Arial"/>
          <w:snapToGrid w:val="0"/>
          <w:szCs w:val="24"/>
        </w:rPr>
      </w:pPr>
      <w:r w:rsidRPr="00960656">
        <w:rPr>
          <w:rFonts w:cs="Arial"/>
          <w:noProof/>
          <w:szCs w:val="24"/>
        </w:rPr>
        <mc:AlternateContent>
          <mc:Choice Requires="wps">
            <w:drawing>
              <wp:anchor distT="0" distB="0" distL="114300" distR="114300" simplePos="0" relativeHeight="251581952" behindDoc="1" locked="0" layoutInCell="1" allowOverlap="1" wp14:anchorId="2BBADFBE" wp14:editId="3B264634">
                <wp:simplePos x="0" y="0"/>
                <wp:positionH relativeFrom="column">
                  <wp:posOffset>4022937</wp:posOffset>
                </wp:positionH>
                <wp:positionV relativeFrom="paragraph">
                  <wp:posOffset>6350</wp:posOffset>
                </wp:positionV>
                <wp:extent cx="2400300" cy="1853565"/>
                <wp:effectExtent l="4445" t="0" r="0" b="0"/>
                <wp:wrapTight wrapText="bothSides">
                  <wp:wrapPolygon edited="0">
                    <wp:start x="-86" y="0"/>
                    <wp:lineTo x="-86" y="21482"/>
                    <wp:lineTo x="21600" y="21482"/>
                    <wp:lineTo x="21600" y="0"/>
                    <wp:lineTo x="-86" y="0"/>
                  </wp:wrapPolygon>
                </wp:wrapTight>
                <wp:docPr id="3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5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7D1CCA16">
                                  <wp:extent cx="2124710" cy="1622128"/>
                                  <wp:effectExtent l="0" t="0" r="8890" b="0"/>
                                  <wp:docPr id="631905148" name="Picture 63190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710" cy="1622128"/>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ADFBE" id="Text Box 16" o:spid="_x0000_s1027" type="#_x0000_t202" style="position:absolute;margin-left:316.75pt;margin-top:.5pt;width:189pt;height:145.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" stroked="f">
                <v:textbo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7D1CCA16">
                            <wp:extent cx="2124710" cy="1622128"/>
                            <wp:effectExtent l="0" t="0" r="8890" b="0"/>
                            <wp:docPr id="631905148" name="Picture 63190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710" cy="1622128"/>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v:textbox>
                <w10:wrap type="tight"/>
              </v:shape>
            </w:pict>
          </mc:Fallback>
        </mc:AlternateContent>
      </w:r>
      <w:r w:rsidRPr="00960656">
        <w:rPr>
          <w:rFonts w:cs="Arial"/>
          <w:snapToGrid w:val="0"/>
          <w:szCs w:val="24"/>
        </w:rPr>
        <w:t xml:space="preserve">For source selections with a total estimated value of $100M or more, the SST shall consist of the SSA, a SSAC, and an SSEB. Each of these SST entities has distinct and separate functions (See Figure 1-2).  </w:t>
      </w:r>
    </w:p>
    <w:p w14:paraId="4DB0AE29" w14:textId="77777777" w:rsidR="009B6B3C" w:rsidRPr="00960656" w:rsidRDefault="009B6B3C" w:rsidP="007E6154">
      <w:pPr>
        <w:pStyle w:val="BodyText3"/>
        <w:numPr>
          <w:ilvl w:val="0"/>
          <w:numId w:val="0"/>
        </w:numPr>
        <w:suppressLineNumbers/>
        <w:tabs>
          <w:tab w:val="left" w:pos="360"/>
          <w:tab w:val="left" w:pos="819"/>
        </w:tabs>
        <w:ind w:right="-4"/>
        <w:jc w:val="left"/>
        <w:rPr>
          <w:rFonts w:cs="Arial"/>
          <w:snapToGrid w:val="0"/>
          <w:szCs w:val="24"/>
        </w:rPr>
      </w:pPr>
    </w:p>
    <w:p w14:paraId="665CBFEB" w14:textId="1996EA8C" w:rsidR="001C5EBD" w:rsidRPr="00960656" w:rsidRDefault="009B6B3C" w:rsidP="007E6154">
      <w:pPr>
        <w:pStyle w:val="BodyText3"/>
        <w:numPr>
          <w:ilvl w:val="0"/>
          <w:numId w:val="0"/>
        </w:numPr>
        <w:suppressLineNumbers/>
        <w:tabs>
          <w:tab w:val="left" w:pos="360"/>
          <w:tab w:val="left" w:pos="819"/>
        </w:tabs>
        <w:ind w:right="-4"/>
        <w:jc w:val="left"/>
        <w:rPr>
          <w:rFonts w:cs="Arial"/>
          <w:snapToGrid w:val="0"/>
        </w:rPr>
      </w:pPr>
      <w:r w:rsidRPr="00960656">
        <w:rPr>
          <w:rFonts w:cs="Arial"/>
          <w:b/>
          <w:bCs/>
          <w:snapToGrid w:val="0"/>
          <w:szCs w:val="24"/>
        </w:rPr>
        <w:t>NOTE</w:t>
      </w:r>
      <w:r w:rsidRPr="00960656">
        <w:rPr>
          <w:rFonts w:cs="Arial"/>
          <w:snapToGrid w:val="0"/>
          <w:szCs w:val="24"/>
        </w:rPr>
        <w:t>: Source selections using LPTA methodology do NOT require the SSAC or require a SSAC Report be prepared.</w:t>
      </w:r>
    </w:p>
    <w:p w14:paraId="301297B1" w14:textId="77777777" w:rsidR="009B6B3C" w:rsidRPr="00960656" w:rsidRDefault="009B6B3C" w:rsidP="007E6154">
      <w:pPr>
        <w:pStyle w:val="BodyText3"/>
        <w:numPr>
          <w:ilvl w:val="0"/>
          <w:numId w:val="0"/>
        </w:numPr>
        <w:suppressLineNumbers/>
        <w:ind w:right="-4"/>
        <w:jc w:val="left"/>
        <w:rPr>
          <w:rFonts w:cs="Arial"/>
          <w:snapToGrid w:val="0"/>
          <w:szCs w:val="24"/>
        </w:rPr>
      </w:pPr>
    </w:p>
    <w:p w14:paraId="0F3B8DC4" w14:textId="04AE5C2B" w:rsidR="001C5EBD" w:rsidRPr="00960656" w:rsidRDefault="001C5EBD" w:rsidP="007E6154">
      <w:pPr>
        <w:pStyle w:val="BodyText3"/>
        <w:numPr>
          <w:ilvl w:val="0"/>
          <w:numId w:val="0"/>
        </w:numPr>
        <w:suppressLineNumbers/>
        <w:ind w:right="-4"/>
        <w:jc w:val="left"/>
        <w:rPr>
          <w:rFonts w:cs="Arial"/>
          <w:snapToGrid w:val="0"/>
          <w:szCs w:val="24"/>
        </w:rPr>
      </w:pPr>
      <w:r w:rsidRPr="00960656">
        <w:rPr>
          <w:rFonts w:cs="Arial"/>
          <w:snapToGrid w:val="0"/>
          <w:szCs w:val="24"/>
        </w:rPr>
        <w:t xml:space="preserve">The SSEB is usually comprised of multiple groups of evaluators who are responsible for evaluating specific areas of the proposal against the RFP requirements. Additionally, legal counsel, small business </w:t>
      </w:r>
      <w:r w:rsidR="00B35735" w:rsidRPr="00960656">
        <w:rPr>
          <w:rFonts w:cs="Arial"/>
          <w:snapToGrid w:val="0"/>
          <w:szCs w:val="24"/>
        </w:rPr>
        <w:t>professionals</w:t>
      </w:r>
      <w:r w:rsidRPr="00960656">
        <w:rPr>
          <w:rFonts w:cs="Arial"/>
          <w:snapToGrid w:val="0"/>
          <w:szCs w:val="24"/>
        </w:rPr>
        <w:t xml:space="preserve">, cost/price, and technical experts may also serve as SST advisors. The precise structure of the SSEB is a matter within the SSA’s discretion. </w:t>
      </w:r>
    </w:p>
    <w:p w14:paraId="7ABA4130" w14:textId="77777777" w:rsidR="001C5EBD" w:rsidRPr="00960656" w:rsidRDefault="001C5EBD" w:rsidP="00574A65">
      <w:pPr>
        <w:pStyle w:val="BodyText3"/>
        <w:numPr>
          <w:ilvl w:val="0"/>
          <w:numId w:val="0"/>
        </w:numPr>
        <w:suppressLineNumbers/>
        <w:tabs>
          <w:tab w:val="left" w:pos="630"/>
          <w:tab w:val="left" w:pos="819"/>
        </w:tabs>
        <w:ind w:right="-4"/>
        <w:jc w:val="left"/>
        <w:rPr>
          <w:rFonts w:cs="Arial"/>
          <w:snapToGrid w:val="0"/>
          <w:szCs w:val="24"/>
        </w:rPr>
      </w:pPr>
    </w:p>
    <w:bookmarkEnd w:id="50"/>
    <w:bookmarkEnd w:id="51"/>
    <w:p w14:paraId="5663B5FD" w14:textId="4408395C" w:rsidR="001C5EBD" w:rsidRPr="00960656" w:rsidRDefault="001C5EBD" w:rsidP="00574A65">
      <w:pPr>
        <w:pStyle w:val="BodyText"/>
        <w:keepNext/>
        <w:keepLines/>
        <w:suppressLineNumbers/>
        <w:tabs>
          <w:tab w:val="left" w:pos="792"/>
          <w:tab w:val="left" w:pos="1512"/>
          <w:tab w:val="left" w:pos="2232"/>
          <w:tab w:val="left" w:pos="4392"/>
          <w:tab w:val="left" w:pos="7722"/>
        </w:tabs>
        <w:rPr>
          <w:rFonts w:cs="Arial"/>
          <w:color w:val="FF0000"/>
          <w:szCs w:val="24"/>
        </w:rPr>
      </w:pPr>
      <w:r w:rsidRPr="00960656">
        <w:rPr>
          <w:rFonts w:cs="Arial"/>
          <w:szCs w:val="24"/>
        </w:rPr>
        <w:t>The information below supplements the Roles and Responsibilities found in the</w:t>
      </w:r>
      <w:r w:rsidRPr="00960656">
        <w:rPr>
          <w:rFonts w:cs="Arial"/>
          <w:color w:val="FF0000"/>
          <w:szCs w:val="24"/>
        </w:rPr>
        <w:t xml:space="preserve"> </w:t>
      </w:r>
      <w:r w:rsidRPr="00960656">
        <w:rPr>
          <w:rFonts w:cs="Arial"/>
          <w:szCs w:val="24"/>
        </w:rPr>
        <w:t>DoD Source Selection Procedures (</w:t>
      </w:r>
      <w:r w:rsidR="00325311" w:rsidRPr="00960656">
        <w:rPr>
          <w:rFonts w:cs="Arial"/>
          <w:szCs w:val="24"/>
        </w:rPr>
        <w:t>S</w:t>
      </w:r>
      <w:r w:rsidRPr="00960656">
        <w:rPr>
          <w:rFonts w:cs="Arial"/>
          <w:szCs w:val="24"/>
        </w:rPr>
        <w:t>ee paragraph 1.4)</w:t>
      </w:r>
      <w:r w:rsidRPr="00960656">
        <w:rPr>
          <w:rFonts w:cs="Arial"/>
          <w:color w:val="FF0000"/>
          <w:szCs w:val="24"/>
        </w:rPr>
        <w:t xml:space="preserve">.  </w:t>
      </w:r>
    </w:p>
    <w:p w14:paraId="4A4985F3" w14:textId="77777777" w:rsidR="001C5EBD" w:rsidRPr="00960656" w:rsidRDefault="001C5EBD" w:rsidP="00E37299">
      <w:pPr>
        <w:pStyle w:val="BodyText"/>
        <w:keepNext/>
        <w:keepLines/>
        <w:suppressLineNumbers/>
        <w:tabs>
          <w:tab w:val="left" w:pos="792"/>
          <w:tab w:val="left" w:pos="1512"/>
          <w:tab w:val="left" w:pos="2232"/>
          <w:tab w:val="left" w:pos="4392"/>
          <w:tab w:val="left" w:pos="7722"/>
        </w:tabs>
        <w:ind w:left="360"/>
        <w:rPr>
          <w:rFonts w:cs="Arial"/>
          <w:szCs w:val="24"/>
        </w:rPr>
      </w:pPr>
      <w:r w:rsidRPr="00960656">
        <w:rPr>
          <w:rFonts w:cs="Arial"/>
          <w:szCs w:val="24"/>
        </w:rPr>
        <w:t xml:space="preserve"> </w:t>
      </w:r>
    </w:p>
    <w:p w14:paraId="01A4895B" w14:textId="77777777" w:rsidR="001C5EBD" w:rsidRPr="00960656" w:rsidRDefault="001C5EBD" w:rsidP="007E6154">
      <w:pPr>
        <w:suppressLineNumbers/>
        <w:rPr>
          <w:rFonts w:ascii="Arial" w:hAnsi="Arial" w:cs="Arial"/>
          <w:b/>
          <w:i/>
          <w:sz w:val="24"/>
          <w:szCs w:val="24"/>
        </w:rPr>
      </w:pPr>
      <w:r w:rsidRPr="00960656">
        <w:rPr>
          <w:rFonts w:ascii="Arial" w:hAnsi="Arial" w:cs="Arial"/>
          <w:b/>
          <w:iCs/>
          <w:sz w:val="24"/>
          <w:szCs w:val="24"/>
        </w:rPr>
        <w:t>The SSA</w:t>
      </w:r>
      <w:r w:rsidRPr="00960656">
        <w:rPr>
          <w:rFonts w:ascii="Arial" w:hAnsi="Arial" w:cs="Arial"/>
          <w:b/>
          <w:i/>
          <w:sz w:val="24"/>
          <w:szCs w:val="24"/>
        </w:rPr>
        <w:t xml:space="preserve">.   </w:t>
      </w:r>
    </w:p>
    <w:p w14:paraId="203625E0" w14:textId="77777777" w:rsidR="001C5EBD" w:rsidRPr="00960656" w:rsidRDefault="001C5EBD" w:rsidP="007E6154">
      <w:pPr>
        <w:suppressLineNumbers/>
        <w:rPr>
          <w:rFonts w:ascii="Arial" w:hAnsi="Arial" w:cs="Arial"/>
          <w:bCs/>
          <w:iCs/>
          <w:sz w:val="24"/>
          <w:szCs w:val="24"/>
        </w:rPr>
      </w:pPr>
    </w:p>
    <w:p w14:paraId="5857D698" w14:textId="77777777" w:rsidR="001C5EBD" w:rsidRPr="00960656" w:rsidRDefault="001C5EBD">
      <w:pPr>
        <w:pStyle w:val="ListParagraph"/>
        <w:numPr>
          <w:ilvl w:val="0"/>
          <w:numId w:val="52"/>
        </w:numPr>
        <w:suppressLineNumbers/>
        <w:rPr>
          <w:rFonts w:ascii="Arial" w:hAnsi="Arial" w:cs="Arial"/>
          <w:i/>
          <w:sz w:val="24"/>
          <w:szCs w:val="24"/>
        </w:rPr>
      </w:pPr>
      <w:r w:rsidRPr="00960656">
        <w:rPr>
          <w:rFonts w:ascii="Arial" w:hAnsi="Arial" w:cs="Arial"/>
          <w:iCs/>
          <w:sz w:val="24"/>
          <w:szCs w:val="24"/>
        </w:rPr>
        <w:t>Appointment.</w:t>
      </w:r>
      <w:r w:rsidRPr="00960656">
        <w:rPr>
          <w:rFonts w:ascii="Arial" w:hAnsi="Arial" w:cs="Arial"/>
          <w:i/>
          <w:sz w:val="24"/>
          <w:szCs w:val="24"/>
        </w:rPr>
        <w:t xml:space="preserve"> </w:t>
      </w:r>
      <w:r w:rsidRPr="00960656">
        <w:rPr>
          <w:rFonts w:ascii="Arial" w:hAnsi="Arial" w:cs="Arial"/>
          <w:sz w:val="24"/>
          <w:szCs w:val="24"/>
        </w:rPr>
        <w:t>The AFARS 5115.303 provides the policy on SSA appointments.</w:t>
      </w:r>
    </w:p>
    <w:p w14:paraId="3CD070DB" w14:textId="77777777" w:rsidR="001C5EBD" w:rsidRPr="00960656" w:rsidRDefault="001C5EBD" w:rsidP="007C61EE">
      <w:pPr>
        <w:pStyle w:val="ListParagraph"/>
        <w:suppressLineNumbers/>
        <w:ind w:left="1080"/>
        <w:rPr>
          <w:rFonts w:ascii="Arial" w:hAnsi="Arial" w:cs="Arial"/>
          <w:iCs/>
          <w:sz w:val="24"/>
          <w:szCs w:val="24"/>
        </w:rPr>
      </w:pPr>
    </w:p>
    <w:p w14:paraId="23864572" w14:textId="77777777" w:rsidR="001C5EBD" w:rsidRPr="00960656" w:rsidRDefault="001C5EBD">
      <w:pPr>
        <w:pStyle w:val="ListParagraph"/>
        <w:numPr>
          <w:ilvl w:val="1"/>
          <w:numId w:val="52"/>
        </w:numPr>
        <w:suppressLineNumbers/>
        <w:ind w:left="1080"/>
        <w:rPr>
          <w:rFonts w:ascii="Arial" w:hAnsi="Arial" w:cs="Arial"/>
          <w:i/>
          <w:sz w:val="24"/>
          <w:szCs w:val="24"/>
        </w:rPr>
      </w:pPr>
      <w:r w:rsidRPr="00960656">
        <w:rPr>
          <w:rFonts w:ascii="Arial" w:hAnsi="Arial" w:cs="Arial"/>
          <w:sz w:val="24"/>
          <w:szCs w:val="24"/>
        </w:rPr>
        <w:t>All appointed SSAs are considered procurement officials and are subject to the associated statutory / regulatory rules.</w:t>
      </w:r>
    </w:p>
    <w:p w14:paraId="7122EF9E" w14:textId="77777777" w:rsidR="001C5EBD" w:rsidRPr="00960656" w:rsidRDefault="001C5EBD" w:rsidP="007C61EE">
      <w:pPr>
        <w:pStyle w:val="ListParagraph"/>
        <w:suppressLineNumbers/>
        <w:ind w:left="1080"/>
        <w:rPr>
          <w:rFonts w:ascii="Arial" w:hAnsi="Arial" w:cs="Arial"/>
          <w:iCs/>
          <w:sz w:val="24"/>
          <w:szCs w:val="24"/>
        </w:rPr>
      </w:pPr>
    </w:p>
    <w:p w14:paraId="644F6BFE" w14:textId="77777777" w:rsidR="001C5EBD" w:rsidRPr="00960656" w:rsidRDefault="001C5EBD">
      <w:pPr>
        <w:pStyle w:val="ListParagraph"/>
        <w:numPr>
          <w:ilvl w:val="1"/>
          <w:numId w:val="52"/>
        </w:numPr>
        <w:suppressLineNumbers/>
        <w:ind w:left="1080"/>
        <w:rPr>
          <w:rFonts w:ascii="Arial" w:hAnsi="Arial" w:cs="Arial"/>
          <w:i/>
          <w:sz w:val="24"/>
          <w:szCs w:val="24"/>
        </w:rPr>
      </w:pPr>
      <w:r w:rsidRPr="00960656">
        <w:rPr>
          <w:rFonts w:ascii="Arial" w:hAnsi="Arial" w:cs="Arial"/>
          <w:sz w:val="24"/>
          <w:szCs w:val="24"/>
        </w:rPr>
        <w:t>Once appointed, the SSA cannot further delegate their SSA authorities.</w:t>
      </w:r>
    </w:p>
    <w:p w14:paraId="700DE2CD" w14:textId="77777777" w:rsidR="005C1B84" w:rsidRPr="00960656" w:rsidRDefault="005C1B84" w:rsidP="00463FD4">
      <w:pPr>
        <w:pStyle w:val="ListParagraph"/>
        <w:suppressLineNumbers/>
        <w:ind w:left="1080"/>
        <w:rPr>
          <w:rFonts w:ascii="Arial" w:hAnsi="Arial" w:cs="Arial"/>
          <w:iCs/>
          <w:sz w:val="24"/>
          <w:szCs w:val="24"/>
        </w:rPr>
      </w:pPr>
    </w:p>
    <w:p w14:paraId="224EC18A" w14:textId="680BBA12" w:rsidR="005C1B84" w:rsidRPr="00960656" w:rsidRDefault="005C1B84" w:rsidP="005C1B84">
      <w:pPr>
        <w:pStyle w:val="ListParagraph"/>
        <w:numPr>
          <w:ilvl w:val="1"/>
          <w:numId w:val="52"/>
        </w:numPr>
        <w:suppressLineNumbers/>
        <w:ind w:left="1080"/>
        <w:rPr>
          <w:rFonts w:ascii="Arial" w:hAnsi="Arial" w:cs="Arial"/>
          <w:i/>
          <w:sz w:val="24"/>
          <w:szCs w:val="24"/>
        </w:rPr>
      </w:pPr>
      <w:r w:rsidRPr="00960656">
        <w:rPr>
          <w:rFonts w:ascii="Arial" w:hAnsi="Arial" w:cs="Arial"/>
          <w:sz w:val="24"/>
          <w:szCs w:val="24"/>
        </w:rPr>
        <w:t>For source selections exceeding $100M, the SSA is other than the PCO.</w:t>
      </w:r>
    </w:p>
    <w:p w14:paraId="441E857A" w14:textId="23E85226" w:rsidR="00C62ADE" w:rsidRPr="00960656" w:rsidRDefault="00C62ADE" w:rsidP="00C62ADE">
      <w:pPr>
        <w:pStyle w:val="ListParagraph"/>
        <w:suppressLineNumbers/>
        <w:ind w:left="1080"/>
        <w:rPr>
          <w:rFonts w:ascii="Arial" w:hAnsi="Arial" w:cs="Arial"/>
          <w:iCs/>
          <w:sz w:val="24"/>
          <w:szCs w:val="24"/>
        </w:rPr>
      </w:pPr>
    </w:p>
    <w:p w14:paraId="3372E7F4" w14:textId="3A7D9EEB" w:rsidR="001C5EBD" w:rsidRPr="00960656" w:rsidRDefault="001C5EBD">
      <w:pPr>
        <w:pStyle w:val="ListParagraph"/>
        <w:numPr>
          <w:ilvl w:val="0"/>
          <w:numId w:val="52"/>
        </w:numPr>
        <w:suppressLineNumbers/>
        <w:rPr>
          <w:rFonts w:ascii="Arial" w:hAnsi="Arial" w:cs="Arial"/>
          <w:i/>
          <w:sz w:val="24"/>
          <w:szCs w:val="24"/>
        </w:rPr>
      </w:pPr>
      <w:r w:rsidRPr="00960656">
        <w:rPr>
          <w:rFonts w:ascii="Arial" w:hAnsi="Arial" w:cs="Arial"/>
          <w:sz w:val="24"/>
          <w:szCs w:val="24"/>
        </w:rPr>
        <w:t>Ensure</w:t>
      </w:r>
      <w:r w:rsidR="00C62ADE" w:rsidRPr="00960656">
        <w:rPr>
          <w:rFonts w:ascii="Arial" w:hAnsi="Arial" w:cs="Arial"/>
          <w:sz w:val="24"/>
          <w:szCs w:val="24"/>
        </w:rPr>
        <w:t>s</w:t>
      </w:r>
      <w:r w:rsidRPr="00960656">
        <w:rPr>
          <w:rFonts w:ascii="Arial" w:hAnsi="Arial" w:cs="Arial"/>
          <w:sz w:val="24"/>
          <w:szCs w:val="24"/>
        </w:rPr>
        <w:t xml:space="preserve"> the Source Selection Plan (SSP) and evaluation criteria are consistent with the requirements of the solicitation and applicable regulations. </w:t>
      </w:r>
    </w:p>
    <w:p w14:paraId="6D7197FC" w14:textId="77777777" w:rsidR="00C62ADE" w:rsidRPr="00C444DC" w:rsidRDefault="00C62ADE" w:rsidP="00C62ADE">
      <w:pPr>
        <w:pStyle w:val="ListParagraph"/>
        <w:numPr>
          <w:ilvl w:val="0"/>
          <w:numId w:val="52"/>
        </w:numPr>
        <w:suppressLineNumbers/>
        <w:rPr>
          <w:rFonts w:ascii="Arial" w:hAnsi="Arial" w:cs="Arial"/>
          <w:i/>
          <w:sz w:val="24"/>
          <w:szCs w:val="24"/>
        </w:rPr>
      </w:pPr>
      <w:r w:rsidRPr="00960656">
        <w:rPr>
          <w:rFonts w:ascii="Arial" w:hAnsi="Arial" w:cs="Arial"/>
          <w:b/>
          <w:iCs/>
          <w:sz w:val="24"/>
          <w:szCs w:val="24"/>
        </w:rPr>
        <w:lastRenderedPageBreak/>
        <w:t>NOTE</w:t>
      </w:r>
      <w:r w:rsidRPr="00960656">
        <w:rPr>
          <w:rFonts w:ascii="Arial" w:hAnsi="Arial" w:cs="Arial"/>
          <w:b/>
          <w:i/>
          <w:sz w:val="24"/>
          <w:szCs w:val="24"/>
        </w:rPr>
        <w:t>:</w:t>
      </w:r>
      <w:r w:rsidRPr="00960656">
        <w:rPr>
          <w:rFonts w:ascii="Arial" w:hAnsi="Arial" w:cs="Arial"/>
          <w:sz w:val="24"/>
          <w:szCs w:val="24"/>
        </w:rPr>
        <w:t xml:space="preserve"> The identity of the SSA shall be considered procurement sensitive and shall not be disclosed to anyone who has not </w:t>
      </w:r>
      <w:r w:rsidRPr="00C444DC">
        <w:rPr>
          <w:rFonts w:ascii="Arial" w:hAnsi="Arial" w:cs="Arial"/>
          <w:sz w:val="24"/>
          <w:szCs w:val="24"/>
        </w:rPr>
        <w:t>signed a non-disclosure agreement for that RFP / acquisition.</w:t>
      </w:r>
    </w:p>
    <w:p w14:paraId="57B183C9" w14:textId="77777777" w:rsidR="00C62ADE" w:rsidRPr="00960656" w:rsidRDefault="00C62ADE" w:rsidP="00C62ADE">
      <w:pPr>
        <w:suppressLineNumbers/>
        <w:rPr>
          <w:rFonts w:ascii="Arial" w:hAnsi="Arial" w:cs="Arial"/>
          <w:iCs/>
          <w:sz w:val="24"/>
          <w:szCs w:val="24"/>
        </w:rPr>
      </w:pPr>
    </w:p>
    <w:p w14:paraId="60CB4CCF" w14:textId="77777777" w:rsidR="001C5EBD" w:rsidRPr="00960656" w:rsidRDefault="001C5EBD" w:rsidP="005C3435">
      <w:pPr>
        <w:suppressLineNumbers/>
        <w:rPr>
          <w:rFonts w:ascii="Arial" w:hAnsi="Arial" w:cs="Arial"/>
          <w:b/>
          <w:iCs/>
          <w:sz w:val="24"/>
          <w:szCs w:val="24"/>
        </w:rPr>
      </w:pPr>
      <w:r w:rsidRPr="00960656">
        <w:rPr>
          <w:rFonts w:ascii="Arial" w:hAnsi="Arial" w:cs="Arial"/>
          <w:b/>
          <w:iCs/>
          <w:sz w:val="24"/>
          <w:szCs w:val="24"/>
        </w:rPr>
        <w:t xml:space="preserve">The Procuring Contracting Officer (PCO).  </w:t>
      </w:r>
    </w:p>
    <w:p w14:paraId="724E7E2F" w14:textId="77777777" w:rsidR="001C5EBD" w:rsidRPr="00960656" w:rsidRDefault="001C5EBD" w:rsidP="005C3435">
      <w:pPr>
        <w:suppressLineNumbers/>
        <w:rPr>
          <w:rFonts w:ascii="Arial" w:hAnsi="Arial" w:cs="Arial"/>
          <w:bCs/>
          <w:iCs/>
          <w:sz w:val="24"/>
          <w:szCs w:val="24"/>
        </w:rPr>
      </w:pPr>
    </w:p>
    <w:p w14:paraId="484BBADF" w14:textId="306A83D9" w:rsidR="001C5EBD" w:rsidRPr="00960656" w:rsidRDefault="007424ED" w:rsidP="00C62ADE">
      <w:pPr>
        <w:pStyle w:val="ListParagraph"/>
        <w:suppressLineNumbers/>
        <w:rPr>
          <w:rFonts w:ascii="Arial" w:hAnsi="Arial" w:cs="Arial"/>
          <w:b/>
          <w:i/>
          <w:iCs/>
          <w:sz w:val="24"/>
          <w:szCs w:val="24"/>
        </w:rPr>
      </w:pPr>
      <w:r w:rsidRPr="00960656">
        <w:rPr>
          <w:rFonts w:ascii="Arial" w:hAnsi="Arial" w:cs="Arial"/>
          <w:i/>
          <w:iCs/>
          <w:sz w:val="24"/>
          <w:szCs w:val="24"/>
        </w:rPr>
        <w:t>(</w:t>
      </w:r>
      <w:r w:rsidR="001C5EBD" w:rsidRPr="00960656">
        <w:rPr>
          <w:rFonts w:ascii="Arial" w:hAnsi="Arial" w:cs="Arial"/>
          <w:i/>
          <w:iCs/>
          <w:sz w:val="24"/>
          <w:szCs w:val="24"/>
        </w:rPr>
        <w:t xml:space="preserve">No </w:t>
      </w:r>
      <w:r w:rsidR="008018E1" w:rsidRPr="00960656">
        <w:rPr>
          <w:rFonts w:ascii="Arial" w:hAnsi="Arial" w:cs="Arial"/>
          <w:i/>
          <w:iCs/>
          <w:sz w:val="24"/>
          <w:szCs w:val="24"/>
        </w:rPr>
        <w:t xml:space="preserve">Supplemental </w:t>
      </w:r>
      <w:r w:rsidR="001C5EBD" w:rsidRPr="00960656">
        <w:rPr>
          <w:rFonts w:ascii="Arial" w:hAnsi="Arial" w:cs="Arial"/>
          <w:i/>
          <w:iCs/>
          <w:sz w:val="24"/>
          <w:szCs w:val="24"/>
        </w:rPr>
        <w:t xml:space="preserve">Army </w:t>
      </w:r>
      <w:r w:rsidR="008018E1" w:rsidRPr="00960656">
        <w:rPr>
          <w:rFonts w:ascii="Arial" w:hAnsi="Arial" w:cs="Arial"/>
          <w:i/>
          <w:iCs/>
          <w:sz w:val="24"/>
          <w:szCs w:val="24"/>
        </w:rPr>
        <w:t>Guidance</w:t>
      </w:r>
      <w:r w:rsidR="001C5EBD" w:rsidRPr="00960656">
        <w:rPr>
          <w:rFonts w:ascii="Arial" w:hAnsi="Arial" w:cs="Arial"/>
          <w:i/>
          <w:iCs/>
          <w:sz w:val="24"/>
          <w:szCs w:val="24"/>
        </w:rPr>
        <w:t>.</w:t>
      </w:r>
      <w:r w:rsidRPr="00960656">
        <w:rPr>
          <w:rFonts w:ascii="Arial" w:hAnsi="Arial" w:cs="Arial"/>
          <w:i/>
          <w:iCs/>
          <w:sz w:val="24"/>
          <w:szCs w:val="24"/>
        </w:rPr>
        <w:t>)</w:t>
      </w:r>
    </w:p>
    <w:p w14:paraId="62DE7BE5" w14:textId="77777777" w:rsidR="004E66E7" w:rsidRPr="00960656" w:rsidRDefault="004E66E7" w:rsidP="002228BB">
      <w:pPr>
        <w:suppressLineNumbers/>
        <w:rPr>
          <w:rFonts w:ascii="Arial" w:hAnsi="Arial" w:cs="Arial"/>
          <w:bCs/>
          <w:iCs/>
          <w:sz w:val="24"/>
          <w:szCs w:val="24"/>
        </w:rPr>
      </w:pPr>
    </w:p>
    <w:p w14:paraId="1C4CE923" w14:textId="77777777" w:rsidR="001C5EBD" w:rsidRPr="00960656" w:rsidRDefault="001C5EBD" w:rsidP="002228BB">
      <w:pPr>
        <w:suppressLineNumbers/>
        <w:rPr>
          <w:rFonts w:ascii="Arial" w:hAnsi="Arial" w:cs="Arial"/>
          <w:b/>
          <w:i/>
          <w:sz w:val="24"/>
          <w:szCs w:val="24"/>
        </w:rPr>
      </w:pPr>
      <w:r w:rsidRPr="00960656">
        <w:rPr>
          <w:rFonts w:ascii="Arial" w:hAnsi="Arial" w:cs="Arial"/>
          <w:b/>
          <w:iCs/>
          <w:sz w:val="24"/>
          <w:szCs w:val="24"/>
        </w:rPr>
        <w:t>The SSAC</w:t>
      </w:r>
      <w:r w:rsidRPr="00960656">
        <w:rPr>
          <w:rFonts w:ascii="Arial" w:hAnsi="Arial" w:cs="Arial"/>
          <w:b/>
          <w:i/>
          <w:sz w:val="24"/>
          <w:szCs w:val="24"/>
        </w:rPr>
        <w:t>.</w:t>
      </w:r>
    </w:p>
    <w:p w14:paraId="4D989B50" w14:textId="77777777" w:rsidR="001C5EBD" w:rsidRPr="00960656" w:rsidRDefault="001C5EBD" w:rsidP="002228BB">
      <w:pPr>
        <w:suppressLineNumbers/>
        <w:rPr>
          <w:rFonts w:ascii="Arial" w:hAnsi="Arial" w:cs="Arial"/>
          <w:bCs/>
          <w:iCs/>
          <w:sz w:val="24"/>
          <w:szCs w:val="24"/>
        </w:rPr>
      </w:pPr>
    </w:p>
    <w:p w14:paraId="728B1D5B" w14:textId="4A49FFEC" w:rsidR="001C5EBD" w:rsidRPr="00960656" w:rsidRDefault="001C5EBD" w:rsidP="00B9206D">
      <w:pPr>
        <w:pStyle w:val="ListParagraph"/>
        <w:numPr>
          <w:ilvl w:val="0"/>
          <w:numId w:val="53"/>
        </w:numPr>
        <w:suppressLineNumbers/>
        <w:rPr>
          <w:rFonts w:ascii="Arial" w:hAnsi="Arial" w:cs="Arial"/>
          <w:color w:val="000000"/>
          <w:sz w:val="24"/>
          <w:szCs w:val="24"/>
        </w:rPr>
      </w:pPr>
      <w:r w:rsidRPr="00960656">
        <w:rPr>
          <w:rFonts w:ascii="Arial" w:hAnsi="Arial" w:cs="Arial"/>
          <w:sz w:val="24"/>
          <w:szCs w:val="24"/>
        </w:rPr>
        <w:t xml:space="preserve">The SSAC will consist of senior </w:t>
      </w:r>
      <w:r w:rsidR="00795984" w:rsidRPr="00960656">
        <w:rPr>
          <w:rFonts w:ascii="Arial" w:hAnsi="Arial" w:cs="Arial"/>
          <w:sz w:val="24"/>
          <w:szCs w:val="24"/>
        </w:rPr>
        <w:t>g</w:t>
      </w:r>
      <w:r w:rsidRPr="00960656">
        <w:rPr>
          <w:rFonts w:ascii="Arial" w:hAnsi="Arial" w:cs="Arial"/>
          <w:sz w:val="24"/>
          <w:szCs w:val="24"/>
        </w:rPr>
        <w:t xml:space="preserve">overnment </w:t>
      </w:r>
      <w:r w:rsidR="00BC7CC4" w:rsidRPr="00960656">
        <w:rPr>
          <w:rFonts w:ascii="Arial" w:hAnsi="Arial" w:cs="Arial"/>
          <w:sz w:val="24"/>
          <w:szCs w:val="24"/>
        </w:rPr>
        <w:t>personnel and</w:t>
      </w:r>
      <w:r w:rsidRPr="00960656">
        <w:rPr>
          <w:rFonts w:ascii="Arial" w:hAnsi="Arial" w:cs="Arial"/>
          <w:sz w:val="24"/>
          <w:szCs w:val="24"/>
        </w:rPr>
        <w:t xml:space="preserve"> may include representation from the cognizant contracting office and legal office.</w:t>
      </w:r>
    </w:p>
    <w:p w14:paraId="5DF22F55" w14:textId="77777777" w:rsidR="001C5EBD" w:rsidRPr="00960656" w:rsidRDefault="001C5EBD" w:rsidP="002228BB">
      <w:pPr>
        <w:pStyle w:val="ListParagraph"/>
        <w:suppressLineNumbers/>
        <w:rPr>
          <w:rFonts w:ascii="Arial" w:hAnsi="Arial" w:cs="Arial"/>
          <w:color w:val="000000"/>
          <w:sz w:val="24"/>
          <w:szCs w:val="24"/>
        </w:rPr>
      </w:pPr>
    </w:p>
    <w:p w14:paraId="2F0EB2B6" w14:textId="1484103D" w:rsidR="001C5EBD" w:rsidRPr="00960656" w:rsidRDefault="001C5EBD" w:rsidP="00B9206D">
      <w:pPr>
        <w:pStyle w:val="ListParagraph"/>
        <w:numPr>
          <w:ilvl w:val="0"/>
          <w:numId w:val="53"/>
        </w:numPr>
        <w:suppressLineNumbers/>
        <w:rPr>
          <w:rFonts w:ascii="Arial" w:hAnsi="Arial" w:cs="Arial"/>
          <w:color w:val="000000"/>
          <w:sz w:val="24"/>
          <w:szCs w:val="24"/>
        </w:rPr>
      </w:pPr>
      <w:r w:rsidRPr="00960656">
        <w:rPr>
          <w:rFonts w:ascii="Arial" w:hAnsi="Arial" w:cs="Arial"/>
          <w:sz w:val="24"/>
          <w:szCs w:val="24"/>
        </w:rPr>
        <w:t xml:space="preserve">For </w:t>
      </w:r>
      <w:r w:rsidR="004E66E7" w:rsidRPr="00960656">
        <w:rPr>
          <w:rFonts w:ascii="Arial" w:hAnsi="Arial" w:cs="Arial"/>
          <w:sz w:val="24"/>
          <w:szCs w:val="24"/>
        </w:rPr>
        <w:t xml:space="preserve">Acquisition Category </w:t>
      </w:r>
      <w:r w:rsidRPr="00960656">
        <w:rPr>
          <w:rFonts w:ascii="Arial" w:hAnsi="Arial" w:cs="Arial"/>
          <w:sz w:val="24"/>
          <w:szCs w:val="24"/>
        </w:rPr>
        <w:t xml:space="preserve">I/II </w:t>
      </w:r>
      <w:r w:rsidR="00F4012E" w:rsidRPr="00960656">
        <w:rPr>
          <w:rFonts w:ascii="Arial" w:hAnsi="Arial" w:cs="Arial"/>
          <w:sz w:val="24"/>
          <w:szCs w:val="24"/>
        </w:rPr>
        <w:t>s</w:t>
      </w:r>
      <w:r w:rsidRPr="00960656">
        <w:rPr>
          <w:rFonts w:ascii="Arial" w:hAnsi="Arial" w:cs="Arial"/>
          <w:sz w:val="24"/>
          <w:szCs w:val="24"/>
        </w:rPr>
        <w:t xml:space="preserve">ource </w:t>
      </w:r>
      <w:r w:rsidR="00F4012E" w:rsidRPr="00960656">
        <w:rPr>
          <w:rFonts w:ascii="Arial" w:hAnsi="Arial" w:cs="Arial"/>
          <w:sz w:val="24"/>
          <w:szCs w:val="24"/>
        </w:rPr>
        <w:t>s</w:t>
      </w:r>
      <w:r w:rsidRPr="00960656">
        <w:rPr>
          <w:rFonts w:ascii="Arial" w:hAnsi="Arial" w:cs="Arial"/>
          <w:sz w:val="24"/>
          <w:szCs w:val="24"/>
        </w:rPr>
        <w:t xml:space="preserve">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 </w:t>
      </w:r>
    </w:p>
    <w:p w14:paraId="61EAB9FF" w14:textId="77777777" w:rsidR="001C5EBD" w:rsidRPr="00960656" w:rsidRDefault="001C5EBD" w:rsidP="002228BB">
      <w:pPr>
        <w:pStyle w:val="ListParagraph"/>
        <w:rPr>
          <w:rFonts w:ascii="Arial" w:hAnsi="Arial" w:cs="Arial"/>
          <w:color w:val="000000"/>
          <w:sz w:val="24"/>
          <w:szCs w:val="24"/>
        </w:rPr>
      </w:pPr>
    </w:p>
    <w:p w14:paraId="04EE493A" w14:textId="77777777" w:rsidR="001C5EBD" w:rsidRPr="00960656" w:rsidRDefault="001C5EBD" w:rsidP="002228BB">
      <w:pPr>
        <w:suppressLineNumbers/>
        <w:rPr>
          <w:rFonts w:ascii="Arial" w:hAnsi="Arial" w:cs="Arial"/>
          <w:color w:val="000000"/>
          <w:sz w:val="24"/>
          <w:szCs w:val="24"/>
        </w:rPr>
      </w:pPr>
      <w:r w:rsidRPr="00960656">
        <w:rPr>
          <w:rFonts w:ascii="Arial" w:hAnsi="Arial" w:cs="Arial"/>
          <w:b/>
          <w:iCs/>
          <w:color w:val="000000"/>
          <w:sz w:val="24"/>
          <w:szCs w:val="24"/>
        </w:rPr>
        <w:t>The SSEB</w:t>
      </w:r>
      <w:r w:rsidRPr="00960656">
        <w:rPr>
          <w:rFonts w:ascii="Arial" w:hAnsi="Arial" w:cs="Arial"/>
          <w:b/>
          <w:i/>
          <w:color w:val="000000"/>
          <w:sz w:val="24"/>
          <w:szCs w:val="24"/>
        </w:rPr>
        <w:t>.</w:t>
      </w:r>
    </w:p>
    <w:p w14:paraId="447BE487" w14:textId="77777777" w:rsidR="001C5EBD" w:rsidRPr="00960656" w:rsidRDefault="001C5EBD" w:rsidP="002228BB">
      <w:pPr>
        <w:suppressLineNumbers/>
        <w:rPr>
          <w:rFonts w:ascii="Arial" w:hAnsi="Arial" w:cs="Arial"/>
          <w:color w:val="000000"/>
          <w:sz w:val="24"/>
          <w:szCs w:val="24"/>
        </w:rPr>
      </w:pPr>
    </w:p>
    <w:p w14:paraId="5FFADA32" w14:textId="77777777" w:rsidR="001C5EBD" w:rsidRPr="00960656" w:rsidRDefault="001C5EBD" w:rsidP="00B9206D">
      <w:pPr>
        <w:pStyle w:val="ListParagraph"/>
        <w:numPr>
          <w:ilvl w:val="0"/>
          <w:numId w:val="54"/>
        </w:numPr>
        <w:suppressLineNumbers/>
        <w:rPr>
          <w:rFonts w:ascii="Arial" w:hAnsi="Arial" w:cs="Arial"/>
          <w:color w:val="000000"/>
          <w:sz w:val="24"/>
          <w:szCs w:val="24"/>
        </w:rPr>
      </w:pPr>
      <w:r w:rsidRPr="00960656">
        <w:rPr>
          <w:rFonts w:ascii="Arial" w:hAnsi="Arial" w:cs="Arial"/>
          <w:b/>
          <w:iCs/>
          <w:color w:val="000000"/>
          <w:sz w:val="24"/>
          <w:szCs w:val="24"/>
        </w:rPr>
        <w:t>The SSEB Chairperson</w:t>
      </w:r>
      <w:r w:rsidRPr="00960656">
        <w:rPr>
          <w:rFonts w:ascii="Arial" w:hAnsi="Arial" w:cs="Arial"/>
          <w:b/>
          <w:i/>
          <w:color w:val="000000"/>
          <w:sz w:val="24"/>
          <w:szCs w:val="24"/>
        </w:rPr>
        <w:t>.</w:t>
      </w:r>
    </w:p>
    <w:p w14:paraId="3591911F" w14:textId="77777777" w:rsidR="001C5EBD" w:rsidRPr="00960656" w:rsidRDefault="001C5EBD" w:rsidP="00BD1D13">
      <w:pPr>
        <w:pStyle w:val="ListParagraph"/>
        <w:suppressLineNumbers/>
        <w:rPr>
          <w:rFonts w:ascii="Arial" w:hAnsi="Arial" w:cs="Arial"/>
          <w:color w:val="000000"/>
          <w:sz w:val="24"/>
          <w:szCs w:val="24"/>
        </w:rPr>
      </w:pPr>
    </w:p>
    <w:p w14:paraId="2C792DC0" w14:textId="1AC1469A" w:rsidR="001C5EBD" w:rsidRPr="00960656" w:rsidRDefault="001C5EBD" w:rsidP="00B9206D">
      <w:pPr>
        <w:pStyle w:val="ListParagraph"/>
        <w:numPr>
          <w:ilvl w:val="1"/>
          <w:numId w:val="54"/>
        </w:numPr>
        <w:suppressLineNumbers/>
        <w:ind w:left="1080"/>
        <w:rPr>
          <w:rFonts w:ascii="Arial" w:hAnsi="Arial" w:cs="Arial"/>
          <w:color w:val="000000"/>
          <w:sz w:val="24"/>
          <w:szCs w:val="24"/>
        </w:rPr>
      </w:pPr>
      <w:r w:rsidRPr="00960656">
        <w:rPr>
          <w:rFonts w:ascii="Arial" w:hAnsi="Arial" w:cs="Arial"/>
          <w:color w:val="000000"/>
          <w:sz w:val="24"/>
          <w:szCs w:val="24"/>
        </w:rPr>
        <w:t>Ensure</w:t>
      </w:r>
      <w:r w:rsidR="00C62ADE" w:rsidRPr="00960656">
        <w:rPr>
          <w:rFonts w:ascii="Arial" w:hAnsi="Arial" w:cs="Arial"/>
          <w:color w:val="000000"/>
          <w:sz w:val="24"/>
          <w:szCs w:val="24"/>
        </w:rPr>
        <w:t>s</w:t>
      </w:r>
      <w:r w:rsidRPr="00960656">
        <w:rPr>
          <w:rFonts w:ascii="Arial" w:hAnsi="Arial" w:cs="Arial"/>
          <w:color w:val="000000"/>
          <w:sz w:val="24"/>
          <w:szCs w:val="24"/>
        </w:rPr>
        <w:t xml:space="preserve"> the SSEB members understand the evaluation criteria and establish</w:t>
      </w:r>
      <w:r w:rsidR="00C62ADE" w:rsidRPr="00960656">
        <w:rPr>
          <w:rFonts w:ascii="Arial" w:hAnsi="Arial" w:cs="Arial"/>
          <w:color w:val="000000"/>
          <w:sz w:val="24"/>
          <w:szCs w:val="24"/>
        </w:rPr>
        <w:t>es</w:t>
      </w:r>
      <w:r w:rsidRPr="00960656">
        <w:rPr>
          <w:rFonts w:ascii="Arial" w:hAnsi="Arial" w:cs="Arial"/>
          <w:color w:val="000000"/>
          <w:sz w:val="24"/>
          <w:szCs w:val="24"/>
        </w:rPr>
        <w:t xml:space="preserve"> a uniform approach to the evaluation and rating effort. Seek</w:t>
      </w:r>
      <w:r w:rsidR="00C62ADE" w:rsidRPr="00960656">
        <w:rPr>
          <w:rFonts w:ascii="Arial" w:hAnsi="Arial" w:cs="Arial"/>
          <w:color w:val="000000"/>
          <w:sz w:val="24"/>
          <w:szCs w:val="24"/>
        </w:rPr>
        <w:t>s</w:t>
      </w:r>
      <w:r w:rsidRPr="00960656">
        <w:rPr>
          <w:rFonts w:ascii="Arial" w:hAnsi="Arial" w:cs="Arial"/>
          <w:color w:val="000000"/>
          <w:sz w:val="24"/>
          <w:szCs w:val="24"/>
        </w:rPr>
        <w:t xml:space="preserve"> to build consensus among the SSEB members.</w:t>
      </w:r>
    </w:p>
    <w:p w14:paraId="3FDCF046" w14:textId="77777777" w:rsidR="001C5EBD" w:rsidRPr="00960656" w:rsidRDefault="001C5EBD" w:rsidP="002101C5">
      <w:pPr>
        <w:pStyle w:val="ListParagraph"/>
        <w:suppressLineNumbers/>
        <w:ind w:left="1080"/>
        <w:rPr>
          <w:rFonts w:ascii="Arial" w:hAnsi="Arial" w:cs="Arial"/>
          <w:color w:val="000000"/>
          <w:sz w:val="24"/>
          <w:szCs w:val="24"/>
        </w:rPr>
      </w:pPr>
    </w:p>
    <w:p w14:paraId="19FA78E3" w14:textId="637BC0C9" w:rsidR="001C5EBD" w:rsidRPr="00960656" w:rsidRDefault="001C5EBD" w:rsidP="00B9206D">
      <w:pPr>
        <w:pStyle w:val="ListParagraph"/>
        <w:numPr>
          <w:ilvl w:val="1"/>
          <w:numId w:val="54"/>
        </w:numPr>
        <w:suppressLineNumbers/>
        <w:ind w:left="1080"/>
        <w:rPr>
          <w:rFonts w:ascii="Arial" w:hAnsi="Arial" w:cs="Arial"/>
          <w:color w:val="000000"/>
          <w:sz w:val="24"/>
          <w:szCs w:val="24"/>
        </w:rPr>
      </w:pPr>
      <w:r w:rsidRPr="00960656">
        <w:rPr>
          <w:rFonts w:ascii="Arial" w:hAnsi="Arial" w:cs="Arial"/>
          <w:color w:val="000000"/>
          <w:sz w:val="24"/>
          <w:szCs w:val="24"/>
        </w:rPr>
        <w:t>Isolate</w:t>
      </w:r>
      <w:r w:rsidR="00C62ADE" w:rsidRPr="00960656">
        <w:rPr>
          <w:rFonts w:ascii="Arial" w:hAnsi="Arial" w:cs="Arial"/>
          <w:color w:val="000000"/>
          <w:sz w:val="24"/>
          <w:szCs w:val="24"/>
        </w:rPr>
        <w:t>s</w:t>
      </w:r>
      <w:r w:rsidRPr="00960656">
        <w:rPr>
          <w:rFonts w:ascii="Arial" w:hAnsi="Arial" w:cs="Arial"/>
          <w:color w:val="000000"/>
          <w:sz w:val="24"/>
          <w:szCs w:val="24"/>
        </w:rPr>
        <w:t xml:space="preserve"> policy issues and major questions requiring decision by the SSA.</w:t>
      </w:r>
    </w:p>
    <w:p w14:paraId="38FC4C92" w14:textId="77777777" w:rsidR="001C5EBD" w:rsidRPr="00960656" w:rsidRDefault="001C5EBD" w:rsidP="002101C5">
      <w:pPr>
        <w:pStyle w:val="ListParagraph"/>
        <w:rPr>
          <w:rFonts w:ascii="Arial" w:hAnsi="Arial" w:cs="Arial"/>
          <w:color w:val="000000"/>
          <w:sz w:val="24"/>
          <w:szCs w:val="24"/>
        </w:rPr>
      </w:pPr>
    </w:p>
    <w:p w14:paraId="4212480B" w14:textId="3818FCD6" w:rsidR="001C5EBD" w:rsidRPr="00960656" w:rsidRDefault="001C5EBD" w:rsidP="00B9206D">
      <w:pPr>
        <w:pStyle w:val="ListParagraph"/>
        <w:numPr>
          <w:ilvl w:val="1"/>
          <w:numId w:val="54"/>
        </w:numPr>
        <w:suppressLineNumbers/>
        <w:ind w:left="1080"/>
        <w:rPr>
          <w:rFonts w:ascii="Arial" w:hAnsi="Arial" w:cs="Arial"/>
          <w:color w:val="000000"/>
          <w:sz w:val="24"/>
          <w:szCs w:val="24"/>
        </w:rPr>
      </w:pPr>
      <w:r w:rsidRPr="00960656">
        <w:rPr>
          <w:rFonts w:ascii="Arial" w:hAnsi="Arial" w:cs="Arial"/>
          <w:color w:val="000000"/>
          <w:sz w:val="24"/>
          <w:szCs w:val="24"/>
        </w:rPr>
        <w:t>Relieve</w:t>
      </w:r>
      <w:r w:rsidR="00C62ADE" w:rsidRPr="00960656">
        <w:rPr>
          <w:rFonts w:ascii="Arial" w:hAnsi="Arial" w:cs="Arial"/>
          <w:color w:val="000000"/>
          <w:sz w:val="24"/>
          <w:szCs w:val="24"/>
        </w:rPr>
        <w:t>s</w:t>
      </w:r>
      <w:r w:rsidRPr="00960656">
        <w:rPr>
          <w:rFonts w:ascii="Arial" w:hAnsi="Arial" w:cs="Arial"/>
          <w:color w:val="000000"/>
          <w:sz w:val="24"/>
          <w:szCs w:val="24"/>
        </w:rPr>
        <w:t xml:space="preserve"> and replace</w:t>
      </w:r>
      <w:r w:rsidR="00C62ADE" w:rsidRPr="00960656">
        <w:rPr>
          <w:rFonts w:ascii="Arial" w:hAnsi="Arial" w:cs="Arial"/>
          <w:color w:val="000000"/>
          <w:sz w:val="24"/>
          <w:szCs w:val="24"/>
        </w:rPr>
        <w:t>s</w:t>
      </w:r>
      <w:r w:rsidRPr="00960656">
        <w:rPr>
          <w:rFonts w:ascii="Arial" w:hAnsi="Arial" w:cs="Arial"/>
          <w:color w:val="000000"/>
          <w:sz w:val="24"/>
          <w:szCs w:val="24"/>
        </w:rPr>
        <w:t xml:space="preserve"> SSEB members from assignment </w:t>
      </w:r>
      <w:r w:rsidRPr="00960656">
        <w:rPr>
          <w:rFonts w:ascii="Arial" w:hAnsi="Arial" w:cs="Arial"/>
          <w:b/>
          <w:i/>
          <w:color w:val="000000"/>
          <w:sz w:val="24"/>
          <w:szCs w:val="24"/>
          <w:u w:val="single"/>
        </w:rPr>
        <w:t>only</w:t>
      </w:r>
      <w:r w:rsidRPr="00960656">
        <w:rPr>
          <w:rFonts w:ascii="Arial" w:hAnsi="Arial" w:cs="Arial"/>
          <w:color w:val="000000"/>
          <w:sz w:val="24"/>
          <w:szCs w:val="24"/>
        </w:rPr>
        <w:t xml:space="preserve"> in the event of a demonstrated emergency or other appropriate cause. </w:t>
      </w:r>
    </w:p>
    <w:p w14:paraId="5262A104" w14:textId="77777777" w:rsidR="001C5EBD" w:rsidRPr="00960656" w:rsidRDefault="001C5EBD" w:rsidP="002101C5">
      <w:pPr>
        <w:pStyle w:val="ListParagraph"/>
        <w:rPr>
          <w:rFonts w:ascii="Arial" w:hAnsi="Arial" w:cs="Arial"/>
          <w:color w:val="000000"/>
          <w:sz w:val="24"/>
          <w:szCs w:val="24"/>
        </w:rPr>
      </w:pPr>
    </w:p>
    <w:p w14:paraId="2CC7FA2F" w14:textId="0EF12209" w:rsidR="001C5EBD" w:rsidRPr="00960656" w:rsidRDefault="001C5EBD" w:rsidP="00B9206D">
      <w:pPr>
        <w:pStyle w:val="ListParagraph"/>
        <w:numPr>
          <w:ilvl w:val="1"/>
          <w:numId w:val="54"/>
        </w:numPr>
        <w:suppressLineNumbers/>
        <w:ind w:left="1080"/>
        <w:rPr>
          <w:rFonts w:ascii="Arial" w:hAnsi="Arial" w:cs="Arial"/>
          <w:color w:val="000000"/>
          <w:sz w:val="24"/>
          <w:szCs w:val="24"/>
        </w:rPr>
      </w:pPr>
      <w:r w:rsidRPr="00960656">
        <w:rPr>
          <w:rFonts w:ascii="Arial" w:hAnsi="Arial" w:cs="Arial"/>
          <w:color w:val="000000"/>
          <w:sz w:val="24"/>
          <w:szCs w:val="24"/>
        </w:rPr>
        <w:t>Arrange</w:t>
      </w:r>
      <w:r w:rsidR="00C62ADE" w:rsidRPr="00960656">
        <w:rPr>
          <w:rFonts w:ascii="Arial" w:hAnsi="Arial" w:cs="Arial"/>
          <w:color w:val="000000"/>
          <w:sz w:val="24"/>
          <w:szCs w:val="24"/>
        </w:rPr>
        <w:t>s</w:t>
      </w:r>
      <w:r w:rsidRPr="00960656">
        <w:rPr>
          <w:rFonts w:ascii="Arial" w:hAnsi="Arial" w:cs="Arial"/>
          <w:color w:val="000000"/>
          <w:sz w:val="24"/>
          <w:szCs w:val="24"/>
        </w:rPr>
        <w:t xml:space="preserve"> for the SSEB members to work compensatory time, when necessary, authorized, and approved. </w:t>
      </w:r>
    </w:p>
    <w:p w14:paraId="0ED5ADDA" w14:textId="77777777" w:rsidR="001C5EBD" w:rsidRPr="00960656" w:rsidRDefault="001C5EBD" w:rsidP="002101C5">
      <w:pPr>
        <w:pStyle w:val="ListParagraph"/>
        <w:rPr>
          <w:rFonts w:ascii="Arial" w:hAnsi="Arial" w:cs="Arial"/>
          <w:color w:val="000000"/>
          <w:sz w:val="24"/>
          <w:szCs w:val="24"/>
        </w:rPr>
      </w:pPr>
    </w:p>
    <w:p w14:paraId="367B3054" w14:textId="2EB6C3D1" w:rsidR="001C5EBD" w:rsidRPr="00960656" w:rsidRDefault="001C5EBD" w:rsidP="00B9206D">
      <w:pPr>
        <w:pStyle w:val="ListParagraph"/>
        <w:numPr>
          <w:ilvl w:val="1"/>
          <w:numId w:val="54"/>
        </w:numPr>
        <w:suppressLineNumbers/>
        <w:ind w:left="1080"/>
        <w:rPr>
          <w:rFonts w:ascii="Arial" w:hAnsi="Arial" w:cs="Arial"/>
          <w:color w:val="000000"/>
          <w:sz w:val="24"/>
          <w:szCs w:val="24"/>
        </w:rPr>
      </w:pPr>
      <w:r w:rsidRPr="00960656">
        <w:rPr>
          <w:rFonts w:ascii="Arial" w:hAnsi="Arial" w:cs="Arial"/>
          <w:color w:val="000000"/>
          <w:sz w:val="24"/>
          <w:szCs w:val="24"/>
        </w:rPr>
        <w:t>Arrange</w:t>
      </w:r>
      <w:r w:rsidR="00C62ADE" w:rsidRPr="00960656">
        <w:rPr>
          <w:rFonts w:ascii="Arial" w:hAnsi="Arial" w:cs="Arial"/>
          <w:color w:val="000000"/>
          <w:sz w:val="24"/>
          <w:szCs w:val="24"/>
        </w:rPr>
        <w:t>s</w:t>
      </w:r>
      <w:r w:rsidRPr="00960656">
        <w:rPr>
          <w:rFonts w:ascii="Arial" w:hAnsi="Arial" w:cs="Arial"/>
          <w:color w:val="000000"/>
          <w:sz w:val="24"/>
          <w:szCs w:val="24"/>
        </w:rPr>
        <w:t xml:space="preserve"> for the needed administrative staff at the evaluation work site. </w:t>
      </w:r>
    </w:p>
    <w:p w14:paraId="2EF9DFD5" w14:textId="77777777" w:rsidR="001C5EBD" w:rsidRPr="00960656" w:rsidRDefault="001C5EBD" w:rsidP="002101C5">
      <w:pPr>
        <w:pStyle w:val="ListParagraph"/>
        <w:rPr>
          <w:rFonts w:ascii="Arial" w:hAnsi="Arial" w:cs="Arial"/>
          <w:color w:val="000000"/>
          <w:sz w:val="24"/>
          <w:szCs w:val="24"/>
        </w:rPr>
      </w:pPr>
    </w:p>
    <w:p w14:paraId="430CB5A3" w14:textId="77777777" w:rsidR="001C5EBD" w:rsidRPr="00960656" w:rsidRDefault="001C5EBD" w:rsidP="00B9206D">
      <w:pPr>
        <w:pStyle w:val="ListParagraph"/>
        <w:numPr>
          <w:ilvl w:val="0"/>
          <w:numId w:val="54"/>
        </w:numPr>
        <w:suppressLineNumbers/>
        <w:rPr>
          <w:rFonts w:ascii="Arial" w:hAnsi="Arial" w:cs="Arial"/>
          <w:color w:val="000000"/>
          <w:sz w:val="24"/>
          <w:szCs w:val="24"/>
        </w:rPr>
      </w:pPr>
      <w:r w:rsidRPr="00960656">
        <w:rPr>
          <w:rFonts w:ascii="Arial" w:hAnsi="Arial" w:cs="Arial"/>
          <w:b/>
          <w:iCs/>
          <w:color w:val="000000"/>
          <w:sz w:val="24"/>
          <w:szCs w:val="24"/>
        </w:rPr>
        <w:t>The SSEB Members</w:t>
      </w:r>
      <w:r w:rsidRPr="00960656">
        <w:rPr>
          <w:rFonts w:ascii="Arial" w:hAnsi="Arial" w:cs="Arial"/>
          <w:b/>
          <w:i/>
          <w:color w:val="000000"/>
          <w:sz w:val="24"/>
          <w:szCs w:val="24"/>
        </w:rPr>
        <w:t>.</w:t>
      </w:r>
    </w:p>
    <w:p w14:paraId="59A0FE16" w14:textId="77777777" w:rsidR="001C5EBD" w:rsidRPr="00960656" w:rsidRDefault="001C5EBD" w:rsidP="002101C5">
      <w:pPr>
        <w:pStyle w:val="ListParagraph"/>
        <w:suppressLineNumbers/>
        <w:rPr>
          <w:rFonts w:ascii="Arial" w:hAnsi="Arial" w:cs="Arial"/>
          <w:color w:val="000000"/>
          <w:sz w:val="24"/>
          <w:szCs w:val="24"/>
        </w:rPr>
      </w:pPr>
    </w:p>
    <w:p w14:paraId="104083F6" w14:textId="3E9F659F" w:rsidR="001C5EBD" w:rsidRPr="00960656" w:rsidRDefault="001C5EBD" w:rsidP="00B9206D">
      <w:pPr>
        <w:pStyle w:val="ListParagraph"/>
        <w:numPr>
          <w:ilvl w:val="1"/>
          <w:numId w:val="54"/>
        </w:numPr>
        <w:suppressLineNumbers/>
        <w:ind w:left="1080"/>
        <w:rPr>
          <w:rFonts w:ascii="Arial" w:hAnsi="Arial" w:cs="Arial"/>
          <w:color w:val="000000"/>
          <w:sz w:val="24"/>
          <w:szCs w:val="24"/>
        </w:rPr>
      </w:pPr>
      <w:r w:rsidRPr="00960656">
        <w:rPr>
          <w:rFonts w:ascii="Arial" w:hAnsi="Arial" w:cs="Arial"/>
          <w:color w:val="000000"/>
          <w:sz w:val="24"/>
          <w:szCs w:val="24"/>
        </w:rPr>
        <w:t>Prepare the evaluation notices (E</w:t>
      </w:r>
      <w:r w:rsidR="00E5323F" w:rsidRPr="00960656">
        <w:rPr>
          <w:rFonts w:ascii="Arial" w:hAnsi="Arial" w:cs="Arial"/>
          <w:color w:val="000000"/>
          <w:sz w:val="24"/>
          <w:szCs w:val="24"/>
        </w:rPr>
        <w:t>N</w:t>
      </w:r>
      <w:r w:rsidRPr="00960656">
        <w:rPr>
          <w:rFonts w:ascii="Arial" w:hAnsi="Arial" w:cs="Arial"/>
          <w:color w:val="000000"/>
          <w:sz w:val="24"/>
          <w:szCs w:val="24"/>
        </w:rPr>
        <w:t>s).</w:t>
      </w:r>
    </w:p>
    <w:p w14:paraId="16133269" w14:textId="77777777" w:rsidR="001C5EBD" w:rsidRPr="00960656" w:rsidRDefault="001C5EBD" w:rsidP="002101C5">
      <w:pPr>
        <w:pStyle w:val="ListParagraph"/>
        <w:suppressLineNumbers/>
        <w:ind w:left="1080"/>
        <w:rPr>
          <w:rFonts w:ascii="Arial" w:hAnsi="Arial" w:cs="Arial"/>
          <w:color w:val="000000"/>
          <w:sz w:val="24"/>
          <w:szCs w:val="24"/>
        </w:rPr>
      </w:pPr>
    </w:p>
    <w:p w14:paraId="7981A8E7" w14:textId="21E59E15" w:rsidR="001C5EBD" w:rsidRPr="00960656" w:rsidRDefault="001C5EBD" w:rsidP="00B9206D">
      <w:pPr>
        <w:pStyle w:val="ListParagraph"/>
        <w:numPr>
          <w:ilvl w:val="1"/>
          <w:numId w:val="54"/>
        </w:numPr>
        <w:suppressLineNumbers/>
        <w:ind w:left="1080"/>
        <w:rPr>
          <w:rFonts w:ascii="Arial" w:hAnsi="Arial" w:cs="Arial"/>
          <w:color w:val="000000"/>
          <w:sz w:val="24"/>
          <w:szCs w:val="24"/>
        </w:rPr>
      </w:pPr>
      <w:r w:rsidRPr="00960656">
        <w:rPr>
          <w:rFonts w:ascii="Arial" w:hAnsi="Arial" w:cs="Arial"/>
          <w:color w:val="000000"/>
          <w:sz w:val="24"/>
          <w:szCs w:val="24"/>
        </w:rPr>
        <w:t>Brief</w:t>
      </w:r>
      <w:r w:rsidR="00C62ADE" w:rsidRPr="00960656">
        <w:rPr>
          <w:rFonts w:ascii="Arial" w:hAnsi="Arial" w:cs="Arial"/>
          <w:color w:val="000000"/>
          <w:sz w:val="24"/>
          <w:szCs w:val="24"/>
        </w:rPr>
        <w:t>s</w:t>
      </w:r>
      <w:r w:rsidRPr="00960656">
        <w:rPr>
          <w:rFonts w:ascii="Arial" w:hAnsi="Arial" w:cs="Arial"/>
          <w:color w:val="000000"/>
          <w:sz w:val="24"/>
          <w:szCs w:val="24"/>
        </w:rPr>
        <w:t xml:space="preserve"> the SSAC/SSA (as requested</w:t>
      </w:r>
      <w:r w:rsidR="00176E64" w:rsidRPr="00960656">
        <w:rPr>
          <w:rFonts w:ascii="Arial" w:hAnsi="Arial" w:cs="Arial"/>
          <w:color w:val="000000"/>
          <w:sz w:val="24"/>
          <w:szCs w:val="24"/>
        </w:rPr>
        <w:t>) and</w:t>
      </w:r>
      <w:r w:rsidRPr="00960656">
        <w:rPr>
          <w:rFonts w:ascii="Arial" w:hAnsi="Arial" w:cs="Arial"/>
          <w:color w:val="000000"/>
          <w:sz w:val="24"/>
          <w:szCs w:val="24"/>
        </w:rPr>
        <w:t xml:space="preserve"> respond</w:t>
      </w:r>
      <w:r w:rsidR="00C62ADE" w:rsidRPr="00960656">
        <w:rPr>
          <w:rFonts w:ascii="Arial" w:hAnsi="Arial" w:cs="Arial"/>
          <w:color w:val="000000"/>
          <w:sz w:val="24"/>
          <w:szCs w:val="24"/>
        </w:rPr>
        <w:t>s</w:t>
      </w:r>
      <w:r w:rsidRPr="00960656">
        <w:rPr>
          <w:rFonts w:ascii="Arial" w:hAnsi="Arial" w:cs="Arial"/>
          <w:color w:val="000000"/>
          <w:sz w:val="24"/>
          <w:szCs w:val="24"/>
        </w:rPr>
        <w:t xml:space="preserve"> to comments / instructions from the SSAC/SSA.</w:t>
      </w:r>
    </w:p>
    <w:p w14:paraId="51AF9A9D" w14:textId="77777777" w:rsidR="004B3E03" w:rsidRDefault="004B3E03">
      <w:pPr>
        <w:rPr>
          <w:rFonts w:ascii="Arial" w:hAnsi="Arial" w:cs="Arial"/>
          <w:b/>
          <w:iCs/>
          <w:color w:val="000000"/>
          <w:sz w:val="24"/>
          <w:szCs w:val="24"/>
        </w:rPr>
      </w:pPr>
      <w:r>
        <w:rPr>
          <w:rFonts w:ascii="Arial" w:hAnsi="Arial" w:cs="Arial"/>
          <w:b/>
          <w:iCs/>
          <w:color w:val="000000"/>
          <w:sz w:val="24"/>
          <w:szCs w:val="24"/>
        </w:rPr>
        <w:br w:type="page"/>
      </w:r>
    </w:p>
    <w:p w14:paraId="03BDEF90" w14:textId="443C204A" w:rsidR="001C5EBD" w:rsidRPr="00960656" w:rsidRDefault="001C5EBD" w:rsidP="0002526A">
      <w:pPr>
        <w:suppressLineNumbers/>
        <w:rPr>
          <w:rFonts w:ascii="Arial" w:hAnsi="Arial" w:cs="Arial"/>
          <w:color w:val="000000"/>
          <w:sz w:val="24"/>
          <w:szCs w:val="24"/>
        </w:rPr>
      </w:pPr>
      <w:r w:rsidRPr="00960656">
        <w:rPr>
          <w:rFonts w:ascii="Arial" w:hAnsi="Arial" w:cs="Arial"/>
          <w:b/>
          <w:iCs/>
          <w:color w:val="000000"/>
          <w:sz w:val="24"/>
          <w:szCs w:val="24"/>
        </w:rPr>
        <w:lastRenderedPageBreak/>
        <w:t>Legal Counsel</w:t>
      </w:r>
      <w:r w:rsidRPr="00960656">
        <w:rPr>
          <w:rFonts w:ascii="Arial" w:hAnsi="Arial" w:cs="Arial"/>
          <w:b/>
          <w:i/>
          <w:color w:val="000000"/>
          <w:sz w:val="24"/>
          <w:szCs w:val="24"/>
        </w:rPr>
        <w:t>.</w:t>
      </w:r>
    </w:p>
    <w:p w14:paraId="289C1CE3" w14:textId="77777777" w:rsidR="001C5EBD" w:rsidRPr="00960656" w:rsidRDefault="001C5EBD" w:rsidP="0002526A">
      <w:pPr>
        <w:suppressLineNumbers/>
        <w:rPr>
          <w:rFonts w:ascii="Arial" w:hAnsi="Arial" w:cs="Arial"/>
          <w:color w:val="000000"/>
          <w:sz w:val="24"/>
          <w:szCs w:val="24"/>
        </w:rPr>
      </w:pPr>
    </w:p>
    <w:p w14:paraId="372644C9" w14:textId="22F63DA7" w:rsidR="00BE0478" w:rsidRPr="00960656" w:rsidRDefault="00BE0478" w:rsidP="00BE0478">
      <w:pPr>
        <w:contextualSpacing/>
        <w:rPr>
          <w:rFonts w:ascii="Arial" w:hAnsi="Arial" w:cs="Arial"/>
          <w:color w:val="000000"/>
          <w:sz w:val="24"/>
          <w:szCs w:val="24"/>
        </w:rPr>
      </w:pPr>
      <w:r>
        <w:rPr>
          <w:rFonts w:ascii="Arial" w:hAnsi="Arial" w:cs="Arial"/>
          <w:color w:val="000000"/>
          <w:sz w:val="24"/>
          <w:szCs w:val="24"/>
        </w:rPr>
        <w:t>Non-disclosure agreements (NDAs) will not be requested or required of HQDA Office of General Counsel (OGC) attorneys.</w:t>
      </w:r>
      <w:r w:rsidR="00E0500C">
        <w:rPr>
          <w:rFonts w:ascii="Arial" w:hAnsi="Arial" w:cs="Arial"/>
          <w:color w:val="000000"/>
          <w:sz w:val="24"/>
          <w:szCs w:val="24"/>
        </w:rPr>
        <w:t xml:space="preserve">    </w:t>
      </w:r>
    </w:p>
    <w:p w14:paraId="6DF0AC38" w14:textId="77777777" w:rsidR="00BE0478" w:rsidRDefault="00BE0478" w:rsidP="00C62ADE">
      <w:pPr>
        <w:pStyle w:val="ListParagraph"/>
        <w:suppressLineNumbers/>
        <w:rPr>
          <w:rFonts w:ascii="Arial" w:hAnsi="Arial" w:cs="Arial"/>
          <w:i/>
          <w:iCs/>
          <w:color w:val="000000"/>
          <w:sz w:val="24"/>
          <w:szCs w:val="24"/>
        </w:rPr>
      </w:pPr>
    </w:p>
    <w:p w14:paraId="2E40A771" w14:textId="77777777" w:rsidR="003D4FF8" w:rsidRPr="00960656" w:rsidRDefault="003D4FF8" w:rsidP="00C62ADE">
      <w:pPr>
        <w:pStyle w:val="ListParagraph"/>
        <w:suppressLineNumbers/>
        <w:rPr>
          <w:rFonts w:ascii="Arial" w:hAnsi="Arial" w:cs="Arial"/>
          <w:i/>
          <w:iCs/>
          <w:color w:val="000000"/>
          <w:sz w:val="24"/>
          <w:szCs w:val="24"/>
        </w:rPr>
      </w:pPr>
    </w:p>
    <w:p w14:paraId="7EFE5738" w14:textId="43F6CF07" w:rsidR="001C5EBD" w:rsidRPr="00960656" w:rsidRDefault="001C5EBD" w:rsidP="0002526A">
      <w:pPr>
        <w:suppressLineNumbers/>
        <w:rPr>
          <w:rFonts w:ascii="Arial" w:hAnsi="Arial" w:cs="Arial"/>
          <w:color w:val="000000"/>
          <w:sz w:val="24"/>
          <w:szCs w:val="24"/>
        </w:rPr>
      </w:pPr>
      <w:r w:rsidRPr="00960656">
        <w:rPr>
          <w:rFonts w:ascii="Arial" w:hAnsi="Arial" w:cs="Arial"/>
          <w:b/>
          <w:iCs/>
          <w:color w:val="000000"/>
          <w:sz w:val="24"/>
          <w:szCs w:val="24"/>
        </w:rPr>
        <w:t>Other Advisors</w:t>
      </w:r>
      <w:r w:rsidRPr="00960656">
        <w:rPr>
          <w:rFonts w:ascii="Arial" w:hAnsi="Arial" w:cs="Arial"/>
          <w:b/>
          <w:i/>
          <w:color w:val="000000"/>
          <w:sz w:val="24"/>
          <w:szCs w:val="24"/>
        </w:rPr>
        <w:t>.</w:t>
      </w:r>
    </w:p>
    <w:p w14:paraId="7E6501F1" w14:textId="77777777" w:rsidR="001C5EBD" w:rsidRPr="00960656" w:rsidRDefault="001C5EBD" w:rsidP="0002526A">
      <w:pPr>
        <w:suppressLineNumbers/>
        <w:rPr>
          <w:rFonts w:ascii="Arial" w:hAnsi="Arial" w:cs="Arial"/>
          <w:color w:val="000000"/>
          <w:sz w:val="24"/>
          <w:szCs w:val="24"/>
        </w:rPr>
      </w:pPr>
    </w:p>
    <w:p w14:paraId="520FAA3E" w14:textId="3592E718" w:rsidR="001C5EBD" w:rsidRPr="00960656" w:rsidRDefault="007424ED" w:rsidP="00C62ADE">
      <w:pPr>
        <w:pStyle w:val="ListParagraph"/>
        <w:suppressLineNumbers/>
        <w:rPr>
          <w:rFonts w:ascii="Arial" w:hAnsi="Arial" w:cs="Arial"/>
          <w:color w:val="000000"/>
          <w:sz w:val="24"/>
          <w:szCs w:val="24"/>
        </w:rPr>
      </w:pPr>
      <w:r w:rsidRPr="00960656">
        <w:rPr>
          <w:rFonts w:ascii="Arial" w:hAnsi="Arial" w:cs="Arial"/>
          <w:i/>
          <w:iCs/>
          <w:color w:val="000000"/>
          <w:sz w:val="24"/>
          <w:szCs w:val="24"/>
        </w:rPr>
        <w:t>(</w:t>
      </w:r>
      <w:r w:rsidR="001C5EBD" w:rsidRPr="00960656">
        <w:rPr>
          <w:rFonts w:ascii="Arial" w:hAnsi="Arial" w:cs="Arial"/>
          <w:i/>
          <w:iCs/>
          <w:color w:val="000000"/>
          <w:sz w:val="24"/>
          <w:szCs w:val="24"/>
        </w:rPr>
        <w:t xml:space="preserve">No </w:t>
      </w:r>
      <w:r w:rsidR="008018E1" w:rsidRPr="00960656">
        <w:rPr>
          <w:rFonts w:ascii="Arial" w:hAnsi="Arial" w:cs="Arial"/>
          <w:i/>
          <w:iCs/>
          <w:color w:val="000000"/>
          <w:sz w:val="24"/>
          <w:szCs w:val="24"/>
        </w:rPr>
        <w:t xml:space="preserve">Supplemental </w:t>
      </w:r>
      <w:r w:rsidR="001C5EBD" w:rsidRPr="00960656">
        <w:rPr>
          <w:rFonts w:ascii="Arial" w:hAnsi="Arial" w:cs="Arial"/>
          <w:i/>
          <w:iCs/>
          <w:color w:val="000000"/>
          <w:sz w:val="24"/>
          <w:szCs w:val="24"/>
        </w:rPr>
        <w:t xml:space="preserve">Army </w:t>
      </w:r>
      <w:r w:rsidR="008018E1" w:rsidRPr="00960656">
        <w:rPr>
          <w:rFonts w:ascii="Arial" w:hAnsi="Arial" w:cs="Arial"/>
          <w:i/>
          <w:iCs/>
          <w:color w:val="000000"/>
          <w:sz w:val="24"/>
          <w:szCs w:val="24"/>
        </w:rPr>
        <w:t>Guidance</w:t>
      </w:r>
      <w:r w:rsidR="001C5EBD" w:rsidRPr="00960656">
        <w:rPr>
          <w:rFonts w:ascii="Arial" w:hAnsi="Arial" w:cs="Arial"/>
          <w:i/>
          <w:iCs/>
          <w:color w:val="000000"/>
          <w:sz w:val="24"/>
          <w:szCs w:val="24"/>
        </w:rPr>
        <w:t>.</w:t>
      </w:r>
      <w:r w:rsidRPr="00960656">
        <w:rPr>
          <w:rFonts w:ascii="Arial" w:hAnsi="Arial" w:cs="Arial"/>
          <w:i/>
          <w:iCs/>
          <w:color w:val="000000"/>
          <w:sz w:val="24"/>
          <w:szCs w:val="24"/>
        </w:rPr>
        <w:t>)</w:t>
      </w:r>
    </w:p>
    <w:p w14:paraId="06890139" w14:textId="77777777" w:rsidR="00AD1C50" w:rsidRPr="00960656" w:rsidRDefault="00AD1C50" w:rsidP="0002526A">
      <w:pPr>
        <w:suppressLineNumbers/>
        <w:rPr>
          <w:rFonts w:ascii="Arial" w:hAnsi="Arial" w:cs="Arial"/>
          <w:bCs/>
          <w:iCs/>
          <w:color w:val="000000"/>
          <w:sz w:val="24"/>
          <w:szCs w:val="24"/>
        </w:rPr>
      </w:pPr>
    </w:p>
    <w:p w14:paraId="3E02E996" w14:textId="77777777" w:rsidR="001C5EBD" w:rsidRPr="00960656" w:rsidRDefault="001C5EBD" w:rsidP="0002526A">
      <w:pPr>
        <w:suppressLineNumbers/>
        <w:rPr>
          <w:rFonts w:ascii="Arial" w:hAnsi="Arial" w:cs="Arial"/>
          <w:b/>
          <w:iCs/>
          <w:color w:val="000000"/>
          <w:sz w:val="24"/>
          <w:szCs w:val="24"/>
        </w:rPr>
      </w:pPr>
      <w:r w:rsidRPr="00960656">
        <w:rPr>
          <w:rFonts w:ascii="Arial" w:hAnsi="Arial" w:cs="Arial"/>
          <w:b/>
          <w:iCs/>
          <w:color w:val="000000"/>
          <w:sz w:val="24"/>
          <w:szCs w:val="24"/>
        </w:rPr>
        <w:t>Program Manager (PM) / Requiring Activity (RA).</w:t>
      </w:r>
    </w:p>
    <w:p w14:paraId="10C7E9E6" w14:textId="77777777" w:rsidR="001C5EBD" w:rsidRPr="00960656" w:rsidRDefault="001C5EBD" w:rsidP="0002526A">
      <w:pPr>
        <w:suppressLineNumbers/>
        <w:rPr>
          <w:rFonts w:ascii="Arial" w:hAnsi="Arial" w:cs="Arial"/>
          <w:color w:val="000000"/>
          <w:sz w:val="24"/>
          <w:szCs w:val="24"/>
        </w:rPr>
      </w:pPr>
    </w:p>
    <w:p w14:paraId="044C5DAF" w14:textId="3FB66508" w:rsidR="001D6A5A" w:rsidRPr="00960656" w:rsidRDefault="007424ED" w:rsidP="00664FAA">
      <w:pPr>
        <w:pStyle w:val="ListParagraph"/>
        <w:suppressLineNumbers/>
        <w:rPr>
          <w:rFonts w:ascii="Arial" w:hAnsi="Arial" w:cs="Arial"/>
          <w:i/>
          <w:iCs/>
          <w:color w:val="000000"/>
          <w:sz w:val="24"/>
          <w:szCs w:val="24"/>
        </w:rPr>
      </w:pPr>
      <w:r w:rsidRPr="00960656">
        <w:rPr>
          <w:rFonts w:ascii="Arial" w:hAnsi="Arial" w:cs="Arial"/>
          <w:i/>
          <w:iCs/>
          <w:color w:val="000000"/>
          <w:sz w:val="24"/>
          <w:szCs w:val="24"/>
        </w:rPr>
        <w:t>(</w:t>
      </w:r>
      <w:r w:rsidR="001C5EBD" w:rsidRPr="00960656">
        <w:rPr>
          <w:rFonts w:ascii="Arial" w:hAnsi="Arial" w:cs="Arial"/>
          <w:i/>
          <w:iCs/>
          <w:color w:val="000000"/>
          <w:sz w:val="24"/>
          <w:szCs w:val="24"/>
        </w:rPr>
        <w:t xml:space="preserve">No </w:t>
      </w:r>
      <w:r w:rsidR="008018E1" w:rsidRPr="00960656">
        <w:rPr>
          <w:rFonts w:ascii="Arial" w:hAnsi="Arial" w:cs="Arial"/>
          <w:i/>
          <w:iCs/>
          <w:color w:val="000000"/>
          <w:sz w:val="24"/>
          <w:szCs w:val="24"/>
        </w:rPr>
        <w:t xml:space="preserve">Supplemental </w:t>
      </w:r>
      <w:r w:rsidR="001C5EBD" w:rsidRPr="00960656">
        <w:rPr>
          <w:rFonts w:ascii="Arial" w:hAnsi="Arial" w:cs="Arial"/>
          <w:i/>
          <w:iCs/>
          <w:color w:val="000000"/>
          <w:sz w:val="24"/>
          <w:szCs w:val="24"/>
        </w:rPr>
        <w:t xml:space="preserve">Army </w:t>
      </w:r>
      <w:r w:rsidR="008018E1" w:rsidRPr="00960656">
        <w:rPr>
          <w:rFonts w:ascii="Arial" w:hAnsi="Arial" w:cs="Arial"/>
          <w:i/>
          <w:iCs/>
          <w:color w:val="000000"/>
          <w:sz w:val="24"/>
          <w:szCs w:val="24"/>
        </w:rPr>
        <w:t>Guidance</w:t>
      </w:r>
      <w:r w:rsidR="001C5EBD" w:rsidRPr="00960656">
        <w:rPr>
          <w:rFonts w:ascii="Arial" w:hAnsi="Arial" w:cs="Arial"/>
          <w:i/>
          <w:iCs/>
          <w:color w:val="000000"/>
          <w:sz w:val="24"/>
          <w:szCs w:val="24"/>
        </w:rPr>
        <w:t>.</w:t>
      </w:r>
      <w:r w:rsidRPr="00960656">
        <w:rPr>
          <w:rFonts w:ascii="Arial" w:hAnsi="Arial" w:cs="Arial"/>
          <w:i/>
          <w:iCs/>
          <w:color w:val="000000"/>
          <w:sz w:val="24"/>
          <w:szCs w:val="24"/>
        </w:rPr>
        <w:t>)</w:t>
      </w:r>
      <w:r w:rsidR="001C5EBD" w:rsidRPr="00960656">
        <w:rPr>
          <w:rFonts w:ascii="Arial" w:hAnsi="Arial" w:cs="Arial"/>
          <w:i/>
          <w:iCs/>
          <w:color w:val="000000"/>
          <w:sz w:val="24"/>
          <w:szCs w:val="24"/>
        </w:rPr>
        <w:t xml:space="preserve"> </w:t>
      </w:r>
    </w:p>
    <w:p w14:paraId="3F76DF60" w14:textId="77777777" w:rsidR="001D6A5A" w:rsidRPr="00960656" w:rsidRDefault="001D6A5A" w:rsidP="009A553C">
      <w:pPr>
        <w:pStyle w:val="ListParagraph"/>
        <w:suppressLineNumbers/>
        <w:rPr>
          <w:rFonts w:ascii="Arial" w:hAnsi="Arial" w:cs="Arial"/>
          <w:color w:val="000000"/>
          <w:sz w:val="24"/>
          <w:szCs w:val="24"/>
        </w:rPr>
      </w:pPr>
    </w:p>
    <w:p w14:paraId="1BD747B2" w14:textId="4072D5F6" w:rsidR="00D2567D" w:rsidRPr="00960656" w:rsidRDefault="00D2567D" w:rsidP="001D6A5A">
      <w:pPr>
        <w:suppressLineNumbers/>
        <w:rPr>
          <w:rFonts w:ascii="Arial" w:hAnsi="Arial" w:cs="Arial"/>
          <w:color w:val="000000"/>
          <w:sz w:val="24"/>
          <w:szCs w:val="24"/>
        </w:rPr>
      </w:pPr>
      <w:r w:rsidRPr="00960656">
        <w:rPr>
          <w:rFonts w:ascii="Arial" w:hAnsi="Arial" w:cs="Arial"/>
          <w:b/>
          <w:bCs/>
          <w:color w:val="000000"/>
          <w:sz w:val="24"/>
          <w:szCs w:val="24"/>
        </w:rPr>
        <w:t>Small Business Team</w:t>
      </w:r>
      <w:r w:rsidRPr="00960656">
        <w:rPr>
          <w:rFonts w:ascii="Arial" w:hAnsi="Arial" w:cs="Arial"/>
          <w:color w:val="000000"/>
          <w:sz w:val="24"/>
          <w:szCs w:val="24"/>
        </w:rPr>
        <w:t>.</w:t>
      </w:r>
    </w:p>
    <w:p w14:paraId="0337D23A" w14:textId="77777777" w:rsidR="00664FAA" w:rsidRPr="00960656" w:rsidRDefault="00664FAA" w:rsidP="001D6A5A">
      <w:pPr>
        <w:suppressLineNumbers/>
        <w:rPr>
          <w:rFonts w:ascii="Arial" w:hAnsi="Arial" w:cs="Arial"/>
          <w:color w:val="000000"/>
          <w:sz w:val="24"/>
          <w:szCs w:val="24"/>
        </w:rPr>
      </w:pPr>
    </w:p>
    <w:p w14:paraId="477D94B8" w14:textId="246F79B6" w:rsidR="00FE6B47" w:rsidRDefault="00126627" w:rsidP="00B9206D">
      <w:pPr>
        <w:pStyle w:val="ListParagraph"/>
        <w:numPr>
          <w:ilvl w:val="0"/>
          <w:numId w:val="74"/>
        </w:numPr>
        <w:suppressLineNumbers/>
        <w:rPr>
          <w:rFonts w:ascii="Arial" w:hAnsi="Arial" w:cs="Arial"/>
          <w:color w:val="000000"/>
          <w:sz w:val="24"/>
          <w:szCs w:val="24"/>
        </w:rPr>
      </w:pPr>
      <w:r w:rsidRPr="00960656">
        <w:rPr>
          <w:rFonts w:ascii="Arial" w:hAnsi="Arial" w:cs="Arial"/>
          <w:color w:val="000000"/>
          <w:sz w:val="24"/>
          <w:szCs w:val="24"/>
        </w:rPr>
        <w:t>Assist</w:t>
      </w:r>
      <w:r w:rsidR="00664FAA" w:rsidRPr="00960656">
        <w:rPr>
          <w:rFonts w:ascii="Arial" w:hAnsi="Arial" w:cs="Arial"/>
          <w:color w:val="000000"/>
          <w:sz w:val="24"/>
          <w:szCs w:val="24"/>
        </w:rPr>
        <w:t>s</w:t>
      </w:r>
      <w:r w:rsidRPr="00960656">
        <w:rPr>
          <w:rFonts w:ascii="Arial" w:hAnsi="Arial" w:cs="Arial"/>
          <w:color w:val="000000"/>
          <w:sz w:val="24"/>
          <w:szCs w:val="24"/>
        </w:rPr>
        <w:t xml:space="preserve"> </w:t>
      </w:r>
      <w:r w:rsidR="004F7778" w:rsidRPr="00960656">
        <w:rPr>
          <w:rFonts w:ascii="Arial" w:hAnsi="Arial" w:cs="Arial"/>
          <w:color w:val="000000"/>
          <w:sz w:val="24"/>
          <w:szCs w:val="24"/>
        </w:rPr>
        <w:t xml:space="preserve">requirements office and PCO </w:t>
      </w:r>
      <w:r w:rsidRPr="00960656">
        <w:rPr>
          <w:rFonts w:ascii="Arial" w:hAnsi="Arial" w:cs="Arial"/>
          <w:color w:val="000000"/>
          <w:sz w:val="24"/>
          <w:szCs w:val="24"/>
        </w:rPr>
        <w:t xml:space="preserve">with </w:t>
      </w:r>
      <w:r w:rsidR="00E800A7" w:rsidRPr="00960656">
        <w:rPr>
          <w:rFonts w:ascii="Arial" w:hAnsi="Arial" w:cs="Arial"/>
          <w:color w:val="000000"/>
          <w:sz w:val="24"/>
          <w:szCs w:val="24"/>
        </w:rPr>
        <w:t>Market Research</w:t>
      </w:r>
      <w:r w:rsidR="000A3E23" w:rsidRPr="00960656">
        <w:rPr>
          <w:rFonts w:ascii="Arial" w:hAnsi="Arial" w:cs="Arial"/>
          <w:color w:val="000000"/>
          <w:sz w:val="24"/>
          <w:szCs w:val="24"/>
        </w:rPr>
        <w:t xml:space="preserve"> </w:t>
      </w:r>
      <w:r w:rsidR="00615189" w:rsidRPr="00960656">
        <w:rPr>
          <w:rFonts w:ascii="Arial" w:hAnsi="Arial" w:cs="Arial"/>
          <w:color w:val="000000"/>
          <w:sz w:val="24"/>
          <w:szCs w:val="24"/>
        </w:rPr>
        <w:t>d</w:t>
      </w:r>
      <w:r w:rsidR="00B372C2" w:rsidRPr="00960656">
        <w:rPr>
          <w:rFonts w:ascii="Arial" w:hAnsi="Arial" w:cs="Arial"/>
          <w:color w:val="000000"/>
          <w:sz w:val="24"/>
          <w:szCs w:val="24"/>
        </w:rPr>
        <w:t xml:space="preserve">uring planning </w:t>
      </w:r>
      <w:r w:rsidR="00615189" w:rsidRPr="00960656">
        <w:rPr>
          <w:rFonts w:ascii="Arial" w:hAnsi="Arial" w:cs="Arial"/>
          <w:color w:val="000000"/>
          <w:sz w:val="24"/>
          <w:szCs w:val="24"/>
        </w:rPr>
        <w:t xml:space="preserve">and throughout </w:t>
      </w:r>
      <w:r w:rsidR="00723793" w:rsidRPr="00960656">
        <w:rPr>
          <w:rFonts w:ascii="Arial" w:hAnsi="Arial" w:cs="Arial"/>
          <w:color w:val="000000"/>
          <w:sz w:val="24"/>
          <w:szCs w:val="24"/>
        </w:rPr>
        <w:t xml:space="preserve">the </w:t>
      </w:r>
      <w:r w:rsidR="00615189" w:rsidRPr="00960656">
        <w:rPr>
          <w:rFonts w:ascii="Arial" w:hAnsi="Arial" w:cs="Arial"/>
          <w:color w:val="000000"/>
          <w:sz w:val="24"/>
          <w:szCs w:val="24"/>
        </w:rPr>
        <w:t xml:space="preserve">various </w:t>
      </w:r>
      <w:r w:rsidR="00944C98" w:rsidRPr="00960656">
        <w:rPr>
          <w:rFonts w:ascii="Arial" w:hAnsi="Arial" w:cs="Arial"/>
          <w:color w:val="000000"/>
          <w:sz w:val="24"/>
          <w:szCs w:val="24"/>
        </w:rPr>
        <w:t xml:space="preserve">acquisition </w:t>
      </w:r>
      <w:r w:rsidR="00C44960" w:rsidRPr="00960656">
        <w:rPr>
          <w:rFonts w:ascii="Arial" w:hAnsi="Arial" w:cs="Arial"/>
          <w:color w:val="000000"/>
          <w:sz w:val="24"/>
          <w:szCs w:val="24"/>
        </w:rPr>
        <w:t>phases.</w:t>
      </w:r>
    </w:p>
    <w:p w14:paraId="5480C9F7" w14:textId="77777777" w:rsidR="003D4FF8" w:rsidRPr="00960656" w:rsidRDefault="003D4FF8" w:rsidP="003D4FF8">
      <w:pPr>
        <w:pStyle w:val="ListParagraph"/>
        <w:suppressLineNumbers/>
        <w:rPr>
          <w:rFonts w:ascii="Arial" w:hAnsi="Arial" w:cs="Arial"/>
          <w:color w:val="000000"/>
          <w:sz w:val="24"/>
          <w:szCs w:val="24"/>
        </w:rPr>
      </w:pPr>
    </w:p>
    <w:p w14:paraId="10871B95" w14:textId="3E08631F" w:rsidR="00D2567D" w:rsidRDefault="00FE6B47" w:rsidP="00B9206D">
      <w:pPr>
        <w:pStyle w:val="ListParagraph"/>
        <w:numPr>
          <w:ilvl w:val="0"/>
          <w:numId w:val="74"/>
        </w:numPr>
        <w:suppressLineNumbers/>
        <w:rPr>
          <w:rFonts w:ascii="Arial" w:hAnsi="Arial" w:cs="Arial"/>
          <w:color w:val="000000"/>
          <w:sz w:val="24"/>
          <w:szCs w:val="24"/>
        </w:rPr>
      </w:pPr>
      <w:r w:rsidRPr="00960656">
        <w:rPr>
          <w:rFonts w:ascii="Arial" w:hAnsi="Arial" w:cs="Arial"/>
          <w:color w:val="000000"/>
          <w:sz w:val="24"/>
          <w:szCs w:val="24"/>
        </w:rPr>
        <w:t>Assists in shaping Acquisition Strategy in support of small businesses when applicable</w:t>
      </w:r>
      <w:r w:rsidR="00C44960" w:rsidRPr="00960656">
        <w:rPr>
          <w:rFonts w:ascii="Arial" w:hAnsi="Arial" w:cs="Arial"/>
          <w:color w:val="000000"/>
          <w:sz w:val="24"/>
          <w:szCs w:val="24"/>
        </w:rPr>
        <w:t>.</w:t>
      </w:r>
      <w:r w:rsidRPr="00960656">
        <w:rPr>
          <w:rFonts w:ascii="Arial" w:hAnsi="Arial" w:cs="Arial"/>
          <w:color w:val="000000"/>
          <w:sz w:val="24"/>
          <w:szCs w:val="24"/>
        </w:rPr>
        <w:t xml:space="preserve"> </w:t>
      </w:r>
      <w:r w:rsidR="00944C98" w:rsidRPr="00960656">
        <w:rPr>
          <w:rFonts w:ascii="Arial" w:hAnsi="Arial" w:cs="Arial"/>
          <w:color w:val="000000"/>
          <w:sz w:val="24"/>
          <w:szCs w:val="24"/>
        </w:rPr>
        <w:t xml:space="preserve"> </w:t>
      </w:r>
    </w:p>
    <w:p w14:paraId="45BFB4C9" w14:textId="77777777" w:rsidR="003D4FF8" w:rsidRPr="00960656" w:rsidRDefault="003D4FF8" w:rsidP="003D4FF8">
      <w:pPr>
        <w:pStyle w:val="ListParagraph"/>
        <w:suppressLineNumbers/>
        <w:rPr>
          <w:rFonts w:ascii="Arial" w:hAnsi="Arial" w:cs="Arial"/>
          <w:color w:val="000000"/>
          <w:sz w:val="24"/>
          <w:szCs w:val="24"/>
        </w:rPr>
      </w:pPr>
    </w:p>
    <w:p w14:paraId="0F3854CD" w14:textId="408E5D2D" w:rsidR="000A3E23" w:rsidRPr="00960656" w:rsidRDefault="004F7778" w:rsidP="00B9206D">
      <w:pPr>
        <w:pStyle w:val="ListParagraph"/>
        <w:numPr>
          <w:ilvl w:val="0"/>
          <w:numId w:val="74"/>
        </w:numPr>
        <w:suppressLineNumbers/>
        <w:rPr>
          <w:rFonts w:ascii="Arial" w:hAnsi="Arial" w:cs="Arial"/>
          <w:color w:val="000000"/>
          <w:sz w:val="24"/>
          <w:szCs w:val="24"/>
        </w:rPr>
      </w:pPr>
      <w:r w:rsidRPr="00960656">
        <w:rPr>
          <w:rFonts w:ascii="Arial" w:hAnsi="Arial" w:cs="Arial"/>
          <w:color w:val="000000"/>
          <w:sz w:val="24"/>
          <w:szCs w:val="24"/>
        </w:rPr>
        <w:t>Provide</w:t>
      </w:r>
      <w:r w:rsidR="00664FAA" w:rsidRPr="00960656">
        <w:rPr>
          <w:rFonts w:ascii="Arial" w:hAnsi="Arial" w:cs="Arial"/>
          <w:color w:val="000000"/>
          <w:sz w:val="24"/>
          <w:szCs w:val="24"/>
        </w:rPr>
        <w:t>s</w:t>
      </w:r>
      <w:r w:rsidRPr="00960656">
        <w:rPr>
          <w:rFonts w:ascii="Arial" w:hAnsi="Arial" w:cs="Arial"/>
          <w:color w:val="000000"/>
          <w:sz w:val="24"/>
          <w:szCs w:val="24"/>
        </w:rPr>
        <w:t xml:space="preserve"> review of draft and </w:t>
      </w:r>
      <w:r w:rsidR="00EB7DA2" w:rsidRPr="00960656">
        <w:rPr>
          <w:rFonts w:ascii="Arial" w:hAnsi="Arial" w:cs="Arial"/>
          <w:color w:val="000000"/>
          <w:sz w:val="24"/>
          <w:szCs w:val="24"/>
        </w:rPr>
        <w:t xml:space="preserve">final documents prior to release to </w:t>
      </w:r>
      <w:r w:rsidR="00723793" w:rsidRPr="00960656">
        <w:rPr>
          <w:rFonts w:ascii="Arial" w:hAnsi="Arial" w:cs="Arial"/>
          <w:color w:val="000000"/>
          <w:sz w:val="24"/>
          <w:szCs w:val="24"/>
        </w:rPr>
        <w:t xml:space="preserve">potential </w:t>
      </w:r>
      <w:r w:rsidR="00EB7DA2" w:rsidRPr="00960656">
        <w:rPr>
          <w:rFonts w:ascii="Arial" w:hAnsi="Arial" w:cs="Arial"/>
          <w:color w:val="000000"/>
          <w:sz w:val="24"/>
          <w:szCs w:val="24"/>
        </w:rPr>
        <w:t>offerors</w:t>
      </w:r>
      <w:r w:rsidR="00C44960" w:rsidRPr="00960656">
        <w:rPr>
          <w:rFonts w:ascii="Arial" w:hAnsi="Arial" w:cs="Arial"/>
          <w:color w:val="000000"/>
          <w:sz w:val="24"/>
          <w:szCs w:val="24"/>
        </w:rPr>
        <w:t>.</w:t>
      </w:r>
    </w:p>
    <w:p w14:paraId="19FED0E6" w14:textId="77777777" w:rsidR="00D2567D" w:rsidRPr="00960656" w:rsidRDefault="00D2567D" w:rsidP="001D6A5A">
      <w:pPr>
        <w:suppressLineNumbers/>
        <w:rPr>
          <w:rFonts w:ascii="Arial" w:hAnsi="Arial" w:cs="Arial"/>
          <w:color w:val="000000"/>
          <w:sz w:val="24"/>
          <w:szCs w:val="24"/>
        </w:rPr>
      </w:pPr>
    </w:p>
    <w:p w14:paraId="5643E995" w14:textId="05BC0B01" w:rsidR="001D6A5A" w:rsidRDefault="001D6A5A" w:rsidP="001D6A5A">
      <w:pPr>
        <w:suppressLineNumbers/>
        <w:rPr>
          <w:rFonts w:ascii="Arial" w:hAnsi="Arial" w:cs="Arial"/>
          <w:b/>
          <w:bCs/>
          <w:color w:val="000000"/>
          <w:sz w:val="24"/>
          <w:szCs w:val="24"/>
        </w:rPr>
      </w:pPr>
      <w:r w:rsidRPr="00960656">
        <w:rPr>
          <w:rFonts w:ascii="Arial" w:hAnsi="Arial" w:cs="Arial"/>
          <w:b/>
          <w:bCs/>
          <w:color w:val="000000"/>
          <w:sz w:val="24"/>
          <w:szCs w:val="24"/>
        </w:rPr>
        <w:t>Tools</w:t>
      </w:r>
      <w:r w:rsidR="00E4419E" w:rsidRPr="00960656">
        <w:rPr>
          <w:rFonts w:ascii="Arial" w:hAnsi="Arial" w:cs="Arial"/>
          <w:b/>
          <w:bCs/>
          <w:color w:val="000000"/>
          <w:sz w:val="24"/>
          <w:szCs w:val="24"/>
        </w:rPr>
        <w:t>.</w:t>
      </w:r>
    </w:p>
    <w:p w14:paraId="1BFF970D" w14:textId="77777777" w:rsidR="003D4FF8" w:rsidRPr="00960656" w:rsidRDefault="003D4FF8" w:rsidP="001D6A5A">
      <w:pPr>
        <w:suppressLineNumbers/>
        <w:rPr>
          <w:rFonts w:ascii="Arial" w:hAnsi="Arial" w:cs="Arial"/>
          <w:b/>
          <w:bCs/>
          <w:color w:val="000000"/>
          <w:sz w:val="24"/>
          <w:szCs w:val="24"/>
        </w:rPr>
      </w:pPr>
    </w:p>
    <w:p w14:paraId="58357768" w14:textId="2E17074A" w:rsidR="00E4419E" w:rsidRPr="00960656" w:rsidRDefault="00E4419E" w:rsidP="00B9206D">
      <w:pPr>
        <w:pStyle w:val="ListParagraph"/>
        <w:numPr>
          <w:ilvl w:val="0"/>
          <w:numId w:val="55"/>
        </w:numPr>
        <w:suppressLineNumbers/>
        <w:rPr>
          <w:rFonts w:ascii="Arial" w:hAnsi="Arial" w:cs="Arial"/>
          <w:color w:val="000000"/>
          <w:sz w:val="24"/>
          <w:szCs w:val="24"/>
        </w:rPr>
      </w:pPr>
      <w:r w:rsidRPr="00960656">
        <w:rPr>
          <w:rFonts w:ascii="Arial" w:hAnsi="Arial" w:cs="Arial"/>
          <w:color w:val="000000"/>
          <w:sz w:val="24"/>
          <w:szCs w:val="24"/>
        </w:rPr>
        <w:t xml:space="preserve">Army’s Virtual Source Selection Advisory Team (VSSAT) Tile </w:t>
      </w:r>
      <w:r w:rsidR="0042491F" w:rsidRPr="00960656">
        <w:rPr>
          <w:rFonts w:ascii="Arial" w:hAnsi="Arial" w:cs="Arial"/>
          <w:color w:val="000000"/>
          <w:sz w:val="24"/>
          <w:szCs w:val="24"/>
        </w:rPr>
        <w:t xml:space="preserve">is </w:t>
      </w:r>
      <w:r w:rsidRPr="00960656">
        <w:rPr>
          <w:rFonts w:ascii="Arial" w:hAnsi="Arial" w:cs="Arial"/>
          <w:color w:val="000000"/>
          <w:sz w:val="24"/>
          <w:szCs w:val="24"/>
        </w:rPr>
        <w:t>accessible through Army’s Knowledge Management Portal Procurement.Army.Mil (PAM) Source selection tile (</w:t>
      </w:r>
      <w:hyperlink r:id="rId24" w:history="1">
        <w:r w:rsidR="001B1B1F" w:rsidRPr="00960656">
          <w:rPr>
            <w:rStyle w:val="Hyperlink"/>
            <w:rFonts w:ascii="Arial" w:hAnsi="Arial" w:cs="Arial"/>
            <w:sz w:val="24"/>
            <w:szCs w:val="24"/>
          </w:rPr>
          <w:t>https://armyeitaas.sharepoint-mil.us/sites/ASA-ALT-PAM-ProcProc/SitePages/SourceSelection.aspx</w:t>
        </w:r>
      </w:hyperlink>
      <w:r w:rsidR="00211355" w:rsidRPr="00960656">
        <w:rPr>
          <w:rFonts w:ascii="Arial" w:hAnsi="Arial" w:cs="Arial"/>
          <w:sz w:val="24"/>
          <w:szCs w:val="24"/>
        </w:rPr>
        <w:t>).</w:t>
      </w:r>
      <w:r w:rsidR="001B1B1F" w:rsidRPr="00960656">
        <w:rPr>
          <w:rFonts w:ascii="Arial" w:hAnsi="Arial" w:cs="Arial"/>
          <w:sz w:val="24"/>
          <w:szCs w:val="24"/>
        </w:rPr>
        <w:t xml:space="preserve"> </w:t>
      </w:r>
    </w:p>
    <w:p w14:paraId="5100AA51" w14:textId="5772585F" w:rsidR="00AD1C50" w:rsidRPr="00960656" w:rsidRDefault="00AD1C50" w:rsidP="00AD1C50">
      <w:pPr>
        <w:pStyle w:val="ListParagraph"/>
        <w:suppressLineNumbers/>
        <w:rPr>
          <w:rFonts w:ascii="Arial" w:hAnsi="Arial" w:cs="Arial"/>
          <w:color w:val="000000"/>
          <w:sz w:val="24"/>
          <w:szCs w:val="24"/>
        </w:rPr>
      </w:pPr>
    </w:p>
    <w:p w14:paraId="18ACDC23" w14:textId="77777777" w:rsidR="001C5EBD" w:rsidRPr="00960656" w:rsidRDefault="001C5EBD" w:rsidP="001D380B">
      <w:pPr>
        <w:suppressLineNumbers/>
        <w:rPr>
          <w:rFonts w:ascii="Arial" w:hAnsi="Arial" w:cs="Arial"/>
          <w:sz w:val="24"/>
          <w:szCs w:val="24"/>
        </w:rPr>
      </w:pPr>
      <w:r w:rsidRPr="00960656">
        <w:rPr>
          <w:rFonts w:ascii="Arial" w:hAnsi="Arial" w:cs="Arial"/>
          <w:b/>
          <w:iCs/>
          <w:sz w:val="24"/>
          <w:szCs w:val="24"/>
        </w:rPr>
        <w:t>Administrative Support</w:t>
      </w:r>
      <w:r w:rsidRPr="00960656">
        <w:rPr>
          <w:rFonts w:ascii="Arial" w:hAnsi="Arial" w:cs="Arial"/>
          <w:b/>
          <w:i/>
          <w:sz w:val="24"/>
          <w:szCs w:val="24"/>
        </w:rPr>
        <w:t>.</w:t>
      </w:r>
    </w:p>
    <w:p w14:paraId="3A85F87E" w14:textId="20975E6F" w:rsidR="001C5EBD" w:rsidRPr="00960656" w:rsidRDefault="001C5EBD" w:rsidP="001D380B">
      <w:pPr>
        <w:suppressLineNumbers/>
        <w:rPr>
          <w:rFonts w:ascii="Arial" w:hAnsi="Arial" w:cs="Arial"/>
          <w:sz w:val="24"/>
          <w:szCs w:val="24"/>
        </w:rPr>
      </w:pPr>
    </w:p>
    <w:p w14:paraId="7D2C03A8" w14:textId="4E631FE9" w:rsidR="00694E2B" w:rsidRPr="00960656" w:rsidRDefault="001C5EBD" w:rsidP="00B9206D">
      <w:pPr>
        <w:pStyle w:val="BodyText"/>
        <w:keepNext/>
        <w:keepLines/>
        <w:numPr>
          <w:ilvl w:val="0"/>
          <w:numId w:val="55"/>
        </w:numPr>
        <w:suppressLineNumbers/>
        <w:tabs>
          <w:tab w:val="left" w:pos="792"/>
          <w:tab w:val="left" w:pos="1512"/>
          <w:tab w:val="left" w:pos="2232"/>
          <w:tab w:val="left" w:pos="4392"/>
          <w:tab w:val="left" w:pos="7722"/>
        </w:tabs>
        <w:rPr>
          <w:rFonts w:cs="Arial"/>
          <w:szCs w:val="24"/>
        </w:rPr>
      </w:pPr>
      <w:r w:rsidRPr="00960656">
        <w:rPr>
          <w:rFonts w:cs="Arial"/>
          <w:szCs w:val="24"/>
        </w:rPr>
        <w:t xml:space="preserve">Each acquisition will vary in terms of the administrative support requirements.  </w:t>
      </w:r>
    </w:p>
    <w:p w14:paraId="6E835BC1" w14:textId="62706C6D" w:rsidR="00694E2B" w:rsidRPr="00960656" w:rsidRDefault="00694E2B" w:rsidP="00694E2B">
      <w:pPr>
        <w:pStyle w:val="BodyText"/>
        <w:keepNext/>
        <w:keepLines/>
        <w:suppressLineNumbers/>
        <w:tabs>
          <w:tab w:val="left" w:pos="792"/>
          <w:tab w:val="left" w:pos="1512"/>
          <w:tab w:val="left" w:pos="2232"/>
          <w:tab w:val="left" w:pos="4392"/>
          <w:tab w:val="left" w:pos="7722"/>
        </w:tabs>
        <w:rPr>
          <w:rFonts w:cs="Arial"/>
          <w:szCs w:val="24"/>
        </w:rPr>
      </w:pPr>
    </w:p>
    <w:p w14:paraId="6722294F" w14:textId="77777777" w:rsidR="008A1B8C" w:rsidRPr="00960656" w:rsidRDefault="008A1B8C" w:rsidP="00694E2B">
      <w:pPr>
        <w:pStyle w:val="BodyText"/>
        <w:keepNext/>
        <w:keepLines/>
        <w:suppressLineNumbers/>
        <w:tabs>
          <w:tab w:val="left" w:pos="792"/>
          <w:tab w:val="left" w:pos="1512"/>
          <w:tab w:val="left" w:pos="2232"/>
          <w:tab w:val="left" w:pos="4392"/>
          <w:tab w:val="left" w:pos="7722"/>
        </w:tabs>
        <w:rPr>
          <w:rFonts w:cs="Arial"/>
          <w:szCs w:val="24"/>
        </w:rPr>
      </w:pPr>
    </w:p>
    <w:p w14:paraId="409AC214" w14:textId="6FB5C767" w:rsidR="001C5EBD" w:rsidRPr="00960656" w:rsidRDefault="001C5EBD" w:rsidP="00694E2B">
      <w:pPr>
        <w:pStyle w:val="BodyText"/>
        <w:keepNext/>
        <w:keepLines/>
        <w:suppressLineNumbers/>
        <w:tabs>
          <w:tab w:val="left" w:pos="792"/>
          <w:tab w:val="left" w:pos="1512"/>
          <w:tab w:val="left" w:pos="2232"/>
          <w:tab w:val="left" w:pos="4392"/>
          <w:tab w:val="left" w:pos="7722"/>
        </w:tabs>
        <w:rPr>
          <w:rFonts w:cs="Arial"/>
          <w:szCs w:val="24"/>
        </w:rPr>
      </w:pPr>
      <w:r w:rsidRPr="00960656">
        <w:rPr>
          <w:rFonts w:cs="Arial"/>
          <w:szCs w:val="24"/>
        </w:rPr>
        <w:t xml:space="preserve">Figure 1-3 </w:t>
      </w:r>
      <w:r w:rsidR="00694E2B" w:rsidRPr="00960656">
        <w:rPr>
          <w:rFonts w:cs="Arial"/>
          <w:szCs w:val="24"/>
        </w:rPr>
        <w:t xml:space="preserve">on the following page </w:t>
      </w:r>
      <w:r w:rsidRPr="00960656">
        <w:rPr>
          <w:rFonts w:cs="Arial"/>
          <w:szCs w:val="24"/>
        </w:rPr>
        <w:t>contains a checklist of some important requirements common to many acquisitions.</w:t>
      </w:r>
    </w:p>
    <w:p w14:paraId="0C145DF9" w14:textId="6F7C2DC3" w:rsidR="001C5EBD" w:rsidRPr="00960656" w:rsidRDefault="001C5EBD" w:rsidP="001D380B">
      <w:pPr>
        <w:pStyle w:val="ListParagraph"/>
        <w:suppressLineNumbers/>
        <w:rPr>
          <w:rFonts w:ascii="Arial" w:hAnsi="Arial" w:cs="Arial"/>
          <w:sz w:val="24"/>
          <w:szCs w:val="24"/>
        </w:rPr>
      </w:pPr>
    </w:p>
    <w:p w14:paraId="0465D1BB" w14:textId="1D84173C" w:rsidR="001C5EBD" w:rsidRPr="00960656" w:rsidRDefault="0078480D" w:rsidP="007E6154">
      <w:pPr>
        <w:pStyle w:val="BodyText"/>
        <w:keepNext/>
        <w:keepLines/>
        <w:suppressLineNumbers/>
        <w:tabs>
          <w:tab w:val="left" w:pos="792"/>
          <w:tab w:val="left" w:pos="1512"/>
          <w:tab w:val="left" w:pos="2232"/>
          <w:tab w:val="left" w:pos="4392"/>
          <w:tab w:val="left" w:pos="7722"/>
        </w:tabs>
        <w:ind w:left="360"/>
        <w:rPr>
          <w:rFonts w:cs="Arial"/>
          <w:szCs w:val="24"/>
        </w:rPr>
      </w:pPr>
      <w:r w:rsidRPr="00DE1F3A">
        <w:rPr>
          <w:rFonts w:cs="Arial"/>
          <w:noProof/>
        </w:rPr>
        <w:lastRenderedPageBreak/>
        <mc:AlternateContent>
          <mc:Choice Requires="wps">
            <w:drawing>
              <wp:anchor distT="0" distB="0" distL="114300" distR="114300" simplePos="0" relativeHeight="251582976" behindDoc="0" locked="0" layoutInCell="1" allowOverlap="1" wp14:anchorId="46600BFC" wp14:editId="0676C30A">
                <wp:simplePos x="0" y="0"/>
                <wp:positionH relativeFrom="margin">
                  <wp:posOffset>-193040</wp:posOffset>
                </wp:positionH>
                <wp:positionV relativeFrom="paragraph">
                  <wp:posOffset>-142875</wp:posOffset>
                </wp:positionV>
                <wp:extent cx="6467475" cy="4410075"/>
                <wp:effectExtent l="19050" t="95250" r="104775" b="28575"/>
                <wp:wrapNone/>
                <wp:docPr id="3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4410075"/>
                        </a:xfrm>
                        <a:prstGeom prst="rect">
                          <a:avLst/>
                        </a:prstGeom>
                        <a:solidFill>
                          <a:schemeClr val="accent6">
                            <a:lumMod val="20000"/>
                            <a:lumOff val="80000"/>
                          </a:schemeClr>
                        </a:solidFill>
                        <a:ln w="38100">
                          <a:solidFill>
                            <a:srgbClr val="000000"/>
                          </a:solidFill>
                          <a:miter lim="800000"/>
                          <a:headEnd/>
                          <a:tailEnd/>
                        </a:ln>
                        <a:effectLst>
                          <a:outerShdw dist="107763" dir="18900000" algn="ctr" rotWithShape="0">
                            <a:srgbClr val="808080"/>
                          </a:outerShdw>
                        </a:effectLst>
                      </wps:spPr>
                      <wps:txbx>
                        <w:txbxContent>
                          <w:p w14:paraId="538B2F58" w14:textId="77777777" w:rsidR="001C5EBD" w:rsidRPr="006C1A1E" w:rsidRDefault="001C5EBD" w:rsidP="00E37299">
                            <w:pPr>
                              <w:pStyle w:val="BodyText"/>
                              <w:jc w:val="both"/>
                              <w:rPr>
                                <w:rFonts w:ascii="Times New Roman" w:hAnsi="Times New Roman"/>
                                <w:i/>
                              </w:rPr>
                            </w:pPr>
                          </w:p>
                          <w:p w14:paraId="1DA4299F" w14:textId="4EE35242" w:rsidR="001C5EBD" w:rsidRPr="00C57DB0" w:rsidRDefault="001C5EBD" w:rsidP="00296B50">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facilities (to include space for the evaluators</w:t>
                            </w:r>
                            <w:r w:rsidR="00C44960" w:rsidRPr="00C57DB0">
                              <w:rPr>
                                <w:rFonts w:cs="Arial"/>
                                <w:b/>
                                <w:i/>
                                <w:color w:val="215868"/>
                                <w:sz w:val="22"/>
                                <w:szCs w:val="22"/>
                              </w:rPr>
                              <w:t>,</w:t>
                            </w:r>
                            <w:r w:rsidRPr="00C57DB0">
                              <w:rPr>
                                <w:rFonts w:cs="Arial"/>
                                <w:b/>
                                <w:i/>
                                <w:color w:val="215868"/>
                                <w:sz w:val="22"/>
                                <w:szCs w:val="22"/>
                              </w:rPr>
                              <w:t xml:space="preserve"> related meetings</w:t>
                            </w:r>
                            <w:r w:rsidR="00C44960" w:rsidRPr="00C57DB0">
                              <w:rPr>
                                <w:rFonts w:cs="Arial"/>
                                <w:b/>
                                <w:i/>
                                <w:color w:val="215868"/>
                                <w:sz w:val="22"/>
                                <w:szCs w:val="22"/>
                              </w:rPr>
                              <w:t>,</w:t>
                            </w:r>
                            <w:r w:rsidRPr="00C57DB0">
                              <w:rPr>
                                <w:rFonts w:cs="Arial"/>
                                <w:b/>
                                <w:i/>
                                <w:color w:val="215868"/>
                                <w:sz w:val="22"/>
                                <w:szCs w:val="22"/>
                              </w:rPr>
                              <w:t xml:space="preserve"> and discussions with Offerors):  Consider whether the facilities are of an adequate size, capable of </w:t>
                            </w:r>
                            <w:r w:rsidR="00C44960" w:rsidRPr="00C57DB0">
                              <w:rPr>
                                <w:rFonts w:cs="Arial"/>
                                <w:b/>
                                <w:i/>
                                <w:color w:val="215868"/>
                                <w:sz w:val="22"/>
                                <w:szCs w:val="22"/>
                              </w:rPr>
                              <w:t xml:space="preserve">segregation for various </w:t>
                            </w:r>
                            <w:r w:rsidRPr="00C57DB0">
                              <w:rPr>
                                <w:rFonts w:cs="Arial"/>
                                <w:b/>
                                <w:i/>
                                <w:color w:val="215868"/>
                                <w:sz w:val="22"/>
                                <w:szCs w:val="22"/>
                              </w:rPr>
                              <w:t>committees, comfortable, properly furnished, secure, accessible to disabled persons, and close to support services such as copiers, restrooms, and eating facilities.</w:t>
                            </w:r>
                          </w:p>
                          <w:p w14:paraId="3DDD8CC2" w14:textId="77777777" w:rsidR="001C5EBD" w:rsidRPr="00C57DB0" w:rsidRDefault="001C5EBD" w:rsidP="00E37299">
                            <w:pPr>
                              <w:pStyle w:val="BodyText"/>
                              <w:rPr>
                                <w:rFonts w:cs="Arial"/>
                                <w:b/>
                                <w:i/>
                                <w:color w:val="215868"/>
                                <w:sz w:val="22"/>
                                <w:szCs w:val="22"/>
                              </w:rPr>
                            </w:pPr>
                          </w:p>
                          <w:p w14:paraId="2A3376C4" w14:textId="7CB43C27" w:rsidR="00DE6A58" w:rsidRPr="00C57DB0" w:rsidRDefault="001C5EBD" w:rsidP="00DE6A58">
                            <w:pPr>
                              <w:pStyle w:val="BodyText"/>
                              <w:numPr>
                                <w:ilvl w:val="0"/>
                                <w:numId w:val="6"/>
                              </w:numPr>
                              <w:tabs>
                                <w:tab w:val="num" w:pos="-360"/>
                              </w:tabs>
                              <w:rPr>
                                <w:rFonts w:cs="Arial"/>
                                <w:b/>
                                <w:i/>
                                <w:color w:val="215868"/>
                                <w:sz w:val="22"/>
                                <w:szCs w:val="22"/>
                              </w:rPr>
                            </w:pPr>
                            <w:r w:rsidRPr="00C57DB0">
                              <w:rPr>
                                <w:rFonts w:cs="Arial"/>
                                <w:b/>
                                <w:i/>
                                <w:color w:val="215868"/>
                                <w:sz w:val="22"/>
                                <w:szCs w:val="22"/>
                              </w:rPr>
                              <w:t>Appropriate security controls, such as identification badges and access control.</w:t>
                            </w:r>
                          </w:p>
                          <w:p w14:paraId="477A1651" w14:textId="77777777" w:rsidR="001C5EBD" w:rsidRPr="00C57DB0" w:rsidRDefault="001C5EBD" w:rsidP="00E37299">
                            <w:pPr>
                              <w:pStyle w:val="BodyText"/>
                              <w:rPr>
                                <w:rFonts w:cs="Arial"/>
                                <w:b/>
                                <w:i/>
                                <w:color w:val="215868"/>
                                <w:sz w:val="22"/>
                                <w:szCs w:val="22"/>
                              </w:rPr>
                            </w:pPr>
                          </w:p>
                          <w:p w14:paraId="31B6F8DE" w14:textId="77777777" w:rsidR="001C5EBD" w:rsidRPr="00C57DB0" w:rsidRDefault="001C5EBD" w:rsidP="00296B50">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secure storage space for proposals and source selection materials.</w:t>
                            </w:r>
                          </w:p>
                          <w:p w14:paraId="53763583" w14:textId="77777777" w:rsidR="001C5EBD" w:rsidRPr="00C57DB0" w:rsidRDefault="001C5EBD" w:rsidP="00E37299">
                            <w:pPr>
                              <w:pStyle w:val="BodyText"/>
                              <w:rPr>
                                <w:rFonts w:cs="Arial"/>
                                <w:b/>
                                <w:i/>
                                <w:color w:val="215868"/>
                                <w:sz w:val="22"/>
                                <w:szCs w:val="22"/>
                              </w:rPr>
                            </w:pPr>
                          </w:p>
                          <w:p w14:paraId="78EFCCC3" w14:textId="77777777" w:rsidR="001C5EBD" w:rsidRPr="00C57DB0" w:rsidRDefault="001C5EBD" w:rsidP="00296B50">
                            <w:pPr>
                              <w:pStyle w:val="BodyText"/>
                              <w:numPr>
                                <w:ilvl w:val="0"/>
                                <w:numId w:val="6"/>
                              </w:numPr>
                              <w:tabs>
                                <w:tab w:val="num" w:pos="-360"/>
                              </w:tabs>
                              <w:rPr>
                                <w:rFonts w:cs="Arial"/>
                                <w:i/>
                                <w:color w:val="215868"/>
                                <w:sz w:val="22"/>
                                <w:szCs w:val="22"/>
                              </w:rPr>
                            </w:pPr>
                            <w:r w:rsidRPr="00C57DB0">
                              <w:rPr>
                                <w:rFonts w:cs="Arial"/>
                                <w:b/>
                                <w:i/>
                                <w:color w:val="215868"/>
                                <w:sz w:val="22"/>
                                <w:szCs w:val="22"/>
                              </w:rPr>
                              <w:t xml:space="preserve">Appropriate computer hardware and software and related support.                    </w:t>
                            </w:r>
                          </w:p>
                          <w:p w14:paraId="228F3D71" w14:textId="77777777" w:rsidR="001C5EBD" w:rsidRPr="00C57DB0" w:rsidRDefault="001C5EBD" w:rsidP="00E37299">
                            <w:pPr>
                              <w:pStyle w:val="BodyText"/>
                              <w:rPr>
                                <w:rFonts w:cs="Arial"/>
                                <w:b/>
                                <w:i/>
                                <w:color w:val="215868"/>
                                <w:sz w:val="22"/>
                                <w:szCs w:val="22"/>
                              </w:rPr>
                            </w:pPr>
                          </w:p>
                          <w:p w14:paraId="7FDC9B75" w14:textId="5A887EE4" w:rsidR="00DE6A58" w:rsidRPr="00C57DB0" w:rsidRDefault="001C5EBD" w:rsidP="00DE6A58">
                            <w:pPr>
                              <w:pStyle w:val="BodyText"/>
                              <w:numPr>
                                <w:ilvl w:val="0"/>
                                <w:numId w:val="6"/>
                              </w:numPr>
                              <w:tabs>
                                <w:tab w:val="num" w:pos="-360"/>
                              </w:tabs>
                              <w:rPr>
                                <w:rFonts w:cs="Arial"/>
                                <w:b/>
                                <w:i/>
                                <w:color w:val="215868"/>
                                <w:sz w:val="22"/>
                                <w:szCs w:val="22"/>
                              </w:rPr>
                            </w:pPr>
                            <w:r w:rsidRPr="00C57DB0">
                              <w:rPr>
                                <w:rFonts w:cs="Arial"/>
                                <w:b/>
                                <w:i/>
                                <w:color w:val="215868"/>
                                <w:sz w:val="22"/>
                                <w:szCs w:val="22"/>
                              </w:rPr>
                              <w:t xml:space="preserve">Adequate telephones, facsimile machines, copiers and/or printing services </w:t>
                            </w:r>
                            <w:r w:rsidR="00C44960" w:rsidRPr="00C57DB0">
                              <w:rPr>
                                <w:rFonts w:cs="Arial"/>
                                <w:b/>
                                <w:i/>
                                <w:color w:val="215868"/>
                                <w:sz w:val="22"/>
                                <w:szCs w:val="22"/>
                              </w:rPr>
                              <w:t xml:space="preserve">in </w:t>
                            </w:r>
                            <w:r w:rsidRPr="00C57DB0">
                              <w:rPr>
                                <w:rFonts w:cs="Arial"/>
                                <w:b/>
                                <w:i/>
                                <w:color w:val="215868"/>
                                <w:sz w:val="22"/>
                                <w:szCs w:val="22"/>
                              </w:rPr>
                              <w:t>areas</w:t>
                            </w:r>
                            <w:r w:rsidR="00C44960" w:rsidRPr="00C57DB0">
                              <w:rPr>
                                <w:rFonts w:cs="Arial"/>
                                <w:b/>
                                <w:i/>
                                <w:color w:val="215868"/>
                                <w:sz w:val="22"/>
                                <w:szCs w:val="22"/>
                              </w:rPr>
                              <w:t xml:space="preserve"> able to be secured</w:t>
                            </w:r>
                            <w:r w:rsidR="00211355" w:rsidRPr="00C57DB0">
                              <w:rPr>
                                <w:rFonts w:cs="Arial"/>
                                <w:b/>
                                <w:i/>
                                <w:color w:val="215868"/>
                                <w:sz w:val="22"/>
                                <w:szCs w:val="22"/>
                              </w:rPr>
                              <w:t>.</w:t>
                            </w:r>
                          </w:p>
                          <w:p w14:paraId="0CC305C3" w14:textId="77777777" w:rsidR="00DE6A58" w:rsidRPr="00C57DB0" w:rsidRDefault="00DE6A58" w:rsidP="00292456">
                            <w:pPr>
                              <w:pStyle w:val="BodyText"/>
                              <w:ind w:left="360"/>
                              <w:rPr>
                                <w:rFonts w:cs="Arial"/>
                                <w:b/>
                                <w:i/>
                                <w:color w:val="215868"/>
                                <w:sz w:val="22"/>
                                <w:szCs w:val="22"/>
                              </w:rPr>
                            </w:pPr>
                          </w:p>
                          <w:p w14:paraId="0C48295A" w14:textId="0E5635FA" w:rsidR="00DE6A58" w:rsidRPr="00C444DC" w:rsidRDefault="00DE6A58" w:rsidP="00DE6A58">
                            <w:pPr>
                              <w:pStyle w:val="BodyText"/>
                              <w:numPr>
                                <w:ilvl w:val="0"/>
                                <w:numId w:val="6"/>
                              </w:numPr>
                              <w:tabs>
                                <w:tab w:val="num" w:pos="-360"/>
                              </w:tabs>
                              <w:rPr>
                                <w:rFonts w:cs="Arial"/>
                                <w:b/>
                                <w:i/>
                                <w:color w:val="215868"/>
                                <w:sz w:val="22"/>
                                <w:szCs w:val="22"/>
                              </w:rPr>
                            </w:pPr>
                            <w:r w:rsidRPr="00C444DC">
                              <w:rPr>
                                <w:rFonts w:cs="Arial"/>
                                <w:b/>
                                <w:i/>
                                <w:color w:val="215868"/>
                                <w:sz w:val="22"/>
                                <w:szCs w:val="22"/>
                              </w:rPr>
                              <w:t xml:space="preserve">All Non-Disclosure Agreements signed, </w:t>
                            </w:r>
                            <w:r w:rsidR="008E7A7B" w:rsidRPr="00C444DC">
                              <w:rPr>
                                <w:rFonts w:cs="Arial"/>
                                <w:b/>
                                <w:i/>
                                <w:color w:val="215868"/>
                                <w:sz w:val="22"/>
                                <w:szCs w:val="22"/>
                              </w:rPr>
                              <w:t>trackable by name to each participant</w:t>
                            </w:r>
                            <w:r w:rsidRPr="00C444DC">
                              <w:rPr>
                                <w:rFonts w:cs="Arial"/>
                                <w:b/>
                                <w:i/>
                                <w:color w:val="215868"/>
                                <w:sz w:val="22"/>
                                <w:szCs w:val="22"/>
                              </w:rPr>
                              <w:t>, and properly stored</w:t>
                            </w:r>
                            <w:r w:rsidR="00C44960" w:rsidRPr="00C444DC">
                              <w:rPr>
                                <w:rFonts w:cs="Arial"/>
                                <w:b/>
                                <w:i/>
                                <w:color w:val="215868"/>
                                <w:sz w:val="22"/>
                                <w:szCs w:val="22"/>
                              </w:rPr>
                              <w:t>.</w:t>
                            </w:r>
                            <w:r w:rsidRPr="00C444DC">
                              <w:rPr>
                                <w:rFonts w:cs="Arial"/>
                                <w:b/>
                                <w:i/>
                                <w:color w:val="215868"/>
                                <w:sz w:val="22"/>
                                <w:szCs w:val="22"/>
                              </w:rPr>
                              <w:t xml:space="preserve"> </w:t>
                            </w:r>
                          </w:p>
                          <w:p w14:paraId="43B825F4" w14:textId="77777777" w:rsidR="001C5EBD" w:rsidRPr="00C57DB0" w:rsidRDefault="001C5EBD" w:rsidP="00E37299">
                            <w:pPr>
                              <w:pStyle w:val="BodyText"/>
                              <w:rPr>
                                <w:rFonts w:cs="Arial"/>
                                <w:b/>
                                <w:i/>
                                <w:color w:val="215868"/>
                                <w:sz w:val="22"/>
                                <w:szCs w:val="22"/>
                              </w:rPr>
                            </w:pPr>
                          </w:p>
                          <w:p w14:paraId="0A94CD19" w14:textId="77777777" w:rsidR="001C5EBD" w:rsidRPr="00C57DB0" w:rsidRDefault="001C5EBD" w:rsidP="00296B50">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office supplies.</w:t>
                            </w:r>
                          </w:p>
                          <w:p w14:paraId="098CE831" w14:textId="77777777" w:rsidR="001C5EBD" w:rsidRPr="00C57DB0" w:rsidRDefault="001C5EBD" w:rsidP="00E37299">
                            <w:pPr>
                              <w:pStyle w:val="BodyText"/>
                              <w:rPr>
                                <w:rFonts w:cs="Arial"/>
                                <w:b/>
                                <w:i/>
                                <w:color w:val="215868"/>
                                <w:sz w:val="22"/>
                                <w:szCs w:val="22"/>
                              </w:rPr>
                            </w:pPr>
                          </w:p>
                          <w:p w14:paraId="0D4796FE" w14:textId="1F422C5E" w:rsidR="00DE6A58" w:rsidRPr="00C57DB0" w:rsidRDefault="001C5EBD" w:rsidP="00DE6A58">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lodging and transportation for personnel on temporary duty (TDY).</w:t>
                            </w:r>
                          </w:p>
                          <w:p w14:paraId="7A5AE85F" w14:textId="77777777" w:rsidR="00292456" w:rsidRPr="00C57DB0" w:rsidRDefault="00292456" w:rsidP="00292456">
                            <w:pPr>
                              <w:pStyle w:val="BodyText"/>
                              <w:ind w:left="360"/>
                              <w:rPr>
                                <w:rFonts w:cs="Arial"/>
                                <w:b/>
                                <w:i/>
                                <w:color w:val="215868"/>
                                <w:sz w:val="22"/>
                                <w:szCs w:val="22"/>
                              </w:rPr>
                            </w:pPr>
                          </w:p>
                          <w:p w14:paraId="0A0FA4B5" w14:textId="67535A2E" w:rsidR="00292456" w:rsidRPr="00C57DB0" w:rsidRDefault="00292456" w:rsidP="00292456">
                            <w:pPr>
                              <w:pStyle w:val="BodyText"/>
                              <w:numPr>
                                <w:ilvl w:val="0"/>
                                <w:numId w:val="6"/>
                              </w:numPr>
                              <w:rPr>
                                <w:rFonts w:cs="Arial"/>
                                <w:b/>
                                <w:i/>
                                <w:color w:val="215868"/>
                                <w:sz w:val="22"/>
                                <w:szCs w:val="22"/>
                              </w:rPr>
                            </w:pPr>
                            <w:r w:rsidRPr="00C57DB0">
                              <w:rPr>
                                <w:rFonts w:cs="Arial"/>
                                <w:b/>
                                <w:i/>
                                <w:color w:val="215868"/>
                                <w:sz w:val="22"/>
                                <w:szCs w:val="22"/>
                              </w:rPr>
                              <w:t xml:space="preserve">Clear guidance </w:t>
                            </w:r>
                            <w:r w:rsidR="001722FE" w:rsidRPr="00C57DB0">
                              <w:rPr>
                                <w:rFonts w:cs="Arial"/>
                                <w:b/>
                                <w:i/>
                                <w:color w:val="215868"/>
                                <w:sz w:val="22"/>
                                <w:szCs w:val="22"/>
                              </w:rPr>
                              <w:t>disseminated</w:t>
                            </w:r>
                            <w:r w:rsidRPr="00C57DB0">
                              <w:rPr>
                                <w:rFonts w:cs="Arial"/>
                                <w:b/>
                                <w:i/>
                                <w:color w:val="215868"/>
                                <w:sz w:val="22"/>
                                <w:szCs w:val="22"/>
                              </w:rPr>
                              <w:t xml:space="preserve"> to all participants regarding process</w:t>
                            </w:r>
                            <w:r w:rsidR="002C4071" w:rsidRPr="00C57DB0">
                              <w:rPr>
                                <w:rFonts w:cs="Arial"/>
                                <w:b/>
                                <w:i/>
                                <w:color w:val="215868"/>
                                <w:sz w:val="22"/>
                                <w:szCs w:val="22"/>
                              </w:rPr>
                              <w:t xml:space="preserve">, protocols, </w:t>
                            </w:r>
                            <w:r w:rsidR="001722FE" w:rsidRPr="00C57DB0">
                              <w:rPr>
                                <w:rFonts w:cs="Arial"/>
                                <w:b/>
                                <w:i/>
                                <w:color w:val="215868"/>
                                <w:sz w:val="22"/>
                                <w:szCs w:val="22"/>
                              </w:rPr>
                              <w:t>restrictions or limitations</w:t>
                            </w:r>
                            <w:r w:rsidR="002C4071" w:rsidRPr="00C57DB0">
                              <w:rPr>
                                <w:rFonts w:cs="Arial"/>
                                <w:b/>
                                <w:i/>
                                <w:color w:val="215868"/>
                                <w:sz w:val="22"/>
                                <w:szCs w:val="22"/>
                              </w:rPr>
                              <w:t xml:space="preserve">, and safeguards, </w:t>
                            </w:r>
                            <w:r w:rsidRPr="00C57DB0">
                              <w:rPr>
                                <w:rFonts w:cs="Arial"/>
                                <w:b/>
                                <w:i/>
                                <w:color w:val="215868"/>
                                <w:sz w:val="22"/>
                                <w:szCs w:val="22"/>
                              </w:rPr>
                              <w:t xml:space="preserve">if source selection </w:t>
                            </w:r>
                            <w:r w:rsidR="001722FE" w:rsidRPr="00C57DB0">
                              <w:rPr>
                                <w:rFonts w:cs="Arial"/>
                                <w:b/>
                                <w:i/>
                                <w:color w:val="215868"/>
                                <w:sz w:val="22"/>
                                <w:szCs w:val="22"/>
                              </w:rPr>
                              <w:t>is to</w:t>
                            </w:r>
                            <w:r w:rsidRPr="00C57DB0">
                              <w:rPr>
                                <w:rFonts w:cs="Arial"/>
                                <w:b/>
                                <w:i/>
                                <w:color w:val="215868"/>
                                <w:sz w:val="22"/>
                                <w:szCs w:val="22"/>
                              </w:rPr>
                              <w:t xml:space="preserve"> be performed in a virtual environment.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00BFC" id="Text Box 17" o:spid="_x0000_s1028" type="#_x0000_t202" style="position:absolute;left:0;text-align:left;margin-left:-15.2pt;margin-top:-11.25pt;width:509.25pt;height:347.2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" fillcolor="#fde9d9 [665]" strokeweight="3pt">
                <v:shadow on="t" offset="6pt,-6pt"/>
                <v:textbox>
                  <w:txbxContent>
                    <w:p w14:paraId="538B2F58" w14:textId="77777777" w:rsidR="001C5EBD" w:rsidRPr="006C1A1E" w:rsidRDefault="001C5EBD" w:rsidP="00E37299">
                      <w:pPr>
                        <w:pStyle w:val="BodyText"/>
                        <w:jc w:val="both"/>
                        <w:rPr>
                          <w:rFonts w:ascii="Times New Roman" w:hAnsi="Times New Roman"/>
                          <w:i/>
                        </w:rPr>
                      </w:pPr>
                    </w:p>
                    <w:p w14:paraId="1DA4299F" w14:textId="4EE35242" w:rsidR="001C5EBD" w:rsidRPr="00C57DB0" w:rsidRDefault="001C5EBD" w:rsidP="00296B50">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facilities (to include space for the evaluators</w:t>
                      </w:r>
                      <w:r w:rsidR="00C44960" w:rsidRPr="00C57DB0">
                        <w:rPr>
                          <w:rFonts w:cs="Arial"/>
                          <w:b/>
                          <w:i/>
                          <w:color w:val="215868"/>
                          <w:sz w:val="22"/>
                          <w:szCs w:val="22"/>
                        </w:rPr>
                        <w:t>,</w:t>
                      </w:r>
                      <w:r w:rsidRPr="00C57DB0">
                        <w:rPr>
                          <w:rFonts w:cs="Arial"/>
                          <w:b/>
                          <w:i/>
                          <w:color w:val="215868"/>
                          <w:sz w:val="22"/>
                          <w:szCs w:val="22"/>
                        </w:rPr>
                        <w:t xml:space="preserve"> related meetings</w:t>
                      </w:r>
                      <w:r w:rsidR="00C44960" w:rsidRPr="00C57DB0">
                        <w:rPr>
                          <w:rFonts w:cs="Arial"/>
                          <w:b/>
                          <w:i/>
                          <w:color w:val="215868"/>
                          <w:sz w:val="22"/>
                          <w:szCs w:val="22"/>
                        </w:rPr>
                        <w:t>,</w:t>
                      </w:r>
                      <w:r w:rsidRPr="00C57DB0">
                        <w:rPr>
                          <w:rFonts w:cs="Arial"/>
                          <w:b/>
                          <w:i/>
                          <w:color w:val="215868"/>
                          <w:sz w:val="22"/>
                          <w:szCs w:val="22"/>
                        </w:rPr>
                        <w:t xml:space="preserve"> and discussions with Offerors):  Consider whether the facilities are of an adequate size, capable of </w:t>
                      </w:r>
                      <w:r w:rsidR="00C44960" w:rsidRPr="00C57DB0">
                        <w:rPr>
                          <w:rFonts w:cs="Arial"/>
                          <w:b/>
                          <w:i/>
                          <w:color w:val="215868"/>
                          <w:sz w:val="22"/>
                          <w:szCs w:val="22"/>
                        </w:rPr>
                        <w:t xml:space="preserve">segregation for various </w:t>
                      </w:r>
                      <w:r w:rsidRPr="00C57DB0">
                        <w:rPr>
                          <w:rFonts w:cs="Arial"/>
                          <w:b/>
                          <w:i/>
                          <w:color w:val="215868"/>
                          <w:sz w:val="22"/>
                          <w:szCs w:val="22"/>
                        </w:rPr>
                        <w:t>committees, comfortable, properly furnished, secure, accessible to disabled persons, and close to support services such as copiers, restrooms, and eating facilities.</w:t>
                      </w:r>
                    </w:p>
                    <w:p w14:paraId="3DDD8CC2" w14:textId="77777777" w:rsidR="001C5EBD" w:rsidRPr="00C57DB0" w:rsidRDefault="001C5EBD" w:rsidP="00E37299">
                      <w:pPr>
                        <w:pStyle w:val="BodyText"/>
                        <w:rPr>
                          <w:rFonts w:cs="Arial"/>
                          <w:b/>
                          <w:i/>
                          <w:color w:val="215868"/>
                          <w:sz w:val="22"/>
                          <w:szCs w:val="22"/>
                        </w:rPr>
                      </w:pPr>
                    </w:p>
                    <w:p w14:paraId="2A3376C4" w14:textId="7CB43C27" w:rsidR="00DE6A58" w:rsidRPr="00C57DB0" w:rsidRDefault="001C5EBD" w:rsidP="00DE6A58">
                      <w:pPr>
                        <w:pStyle w:val="BodyText"/>
                        <w:numPr>
                          <w:ilvl w:val="0"/>
                          <w:numId w:val="6"/>
                        </w:numPr>
                        <w:tabs>
                          <w:tab w:val="num" w:pos="-360"/>
                        </w:tabs>
                        <w:rPr>
                          <w:rFonts w:cs="Arial"/>
                          <w:b/>
                          <w:i/>
                          <w:color w:val="215868"/>
                          <w:sz w:val="22"/>
                          <w:szCs w:val="22"/>
                        </w:rPr>
                      </w:pPr>
                      <w:r w:rsidRPr="00C57DB0">
                        <w:rPr>
                          <w:rFonts w:cs="Arial"/>
                          <w:b/>
                          <w:i/>
                          <w:color w:val="215868"/>
                          <w:sz w:val="22"/>
                          <w:szCs w:val="22"/>
                        </w:rPr>
                        <w:t>Appropriate security controls, such as identification badges and access control.</w:t>
                      </w:r>
                    </w:p>
                    <w:p w14:paraId="477A1651" w14:textId="77777777" w:rsidR="001C5EBD" w:rsidRPr="00C57DB0" w:rsidRDefault="001C5EBD" w:rsidP="00E37299">
                      <w:pPr>
                        <w:pStyle w:val="BodyText"/>
                        <w:rPr>
                          <w:rFonts w:cs="Arial"/>
                          <w:b/>
                          <w:i/>
                          <w:color w:val="215868"/>
                          <w:sz w:val="22"/>
                          <w:szCs w:val="22"/>
                        </w:rPr>
                      </w:pPr>
                    </w:p>
                    <w:p w14:paraId="31B6F8DE" w14:textId="77777777" w:rsidR="001C5EBD" w:rsidRPr="00C57DB0" w:rsidRDefault="001C5EBD" w:rsidP="00296B50">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secure storage space for proposals and source selection materials.</w:t>
                      </w:r>
                    </w:p>
                    <w:p w14:paraId="53763583" w14:textId="77777777" w:rsidR="001C5EBD" w:rsidRPr="00C57DB0" w:rsidRDefault="001C5EBD" w:rsidP="00E37299">
                      <w:pPr>
                        <w:pStyle w:val="BodyText"/>
                        <w:rPr>
                          <w:rFonts w:cs="Arial"/>
                          <w:b/>
                          <w:i/>
                          <w:color w:val="215868"/>
                          <w:sz w:val="22"/>
                          <w:szCs w:val="22"/>
                        </w:rPr>
                      </w:pPr>
                    </w:p>
                    <w:p w14:paraId="78EFCCC3" w14:textId="77777777" w:rsidR="001C5EBD" w:rsidRPr="00C57DB0" w:rsidRDefault="001C5EBD" w:rsidP="00296B50">
                      <w:pPr>
                        <w:pStyle w:val="BodyText"/>
                        <w:numPr>
                          <w:ilvl w:val="0"/>
                          <w:numId w:val="6"/>
                        </w:numPr>
                        <w:tabs>
                          <w:tab w:val="num" w:pos="-360"/>
                        </w:tabs>
                        <w:rPr>
                          <w:rFonts w:cs="Arial"/>
                          <w:i/>
                          <w:color w:val="215868"/>
                          <w:sz w:val="22"/>
                          <w:szCs w:val="22"/>
                        </w:rPr>
                      </w:pPr>
                      <w:r w:rsidRPr="00C57DB0">
                        <w:rPr>
                          <w:rFonts w:cs="Arial"/>
                          <w:b/>
                          <w:i/>
                          <w:color w:val="215868"/>
                          <w:sz w:val="22"/>
                          <w:szCs w:val="22"/>
                        </w:rPr>
                        <w:t xml:space="preserve">Appropriate computer hardware and software and related support.                    </w:t>
                      </w:r>
                    </w:p>
                    <w:p w14:paraId="228F3D71" w14:textId="77777777" w:rsidR="001C5EBD" w:rsidRPr="00C57DB0" w:rsidRDefault="001C5EBD" w:rsidP="00E37299">
                      <w:pPr>
                        <w:pStyle w:val="BodyText"/>
                        <w:rPr>
                          <w:rFonts w:cs="Arial"/>
                          <w:b/>
                          <w:i/>
                          <w:color w:val="215868"/>
                          <w:sz w:val="22"/>
                          <w:szCs w:val="22"/>
                        </w:rPr>
                      </w:pPr>
                    </w:p>
                    <w:p w14:paraId="7FDC9B75" w14:textId="5A887EE4" w:rsidR="00DE6A58" w:rsidRPr="00C57DB0" w:rsidRDefault="001C5EBD" w:rsidP="00DE6A58">
                      <w:pPr>
                        <w:pStyle w:val="BodyText"/>
                        <w:numPr>
                          <w:ilvl w:val="0"/>
                          <w:numId w:val="6"/>
                        </w:numPr>
                        <w:tabs>
                          <w:tab w:val="num" w:pos="-360"/>
                        </w:tabs>
                        <w:rPr>
                          <w:rFonts w:cs="Arial"/>
                          <w:b/>
                          <w:i/>
                          <w:color w:val="215868"/>
                          <w:sz w:val="22"/>
                          <w:szCs w:val="22"/>
                        </w:rPr>
                      </w:pPr>
                      <w:r w:rsidRPr="00C57DB0">
                        <w:rPr>
                          <w:rFonts w:cs="Arial"/>
                          <w:b/>
                          <w:i/>
                          <w:color w:val="215868"/>
                          <w:sz w:val="22"/>
                          <w:szCs w:val="22"/>
                        </w:rPr>
                        <w:t xml:space="preserve">Adequate telephones, facsimile machines, copiers and/or printing services </w:t>
                      </w:r>
                      <w:r w:rsidR="00C44960" w:rsidRPr="00C57DB0">
                        <w:rPr>
                          <w:rFonts w:cs="Arial"/>
                          <w:b/>
                          <w:i/>
                          <w:color w:val="215868"/>
                          <w:sz w:val="22"/>
                          <w:szCs w:val="22"/>
                        </w:rPr>
                        <w:t xml:space="preserve">in </w:t>
                      </w:r>
                      <w:r w:rsidRPr="00C57DB0">
                        <w:rPr>
                          <w:rFonts w:cs="Arial"/>
                          <w:b/>
                          <w:i/>
                          <w:color w:val="215868"/>
                          <w:sz w:val="22"/>
                          <w:szCs w:val="22"/>
                        </w:rPr>
                        <w:t>areas</w:t>
                      </w:r>
                      <w:r w:rsidR="00C44960" w:rsidRPr="00C57DB0">
                        <w:rPr>
                          <w:rFonts w:cs="Arial"/>
                          <w:b/>
                          <w:i/>
                          <w:color w:val="215868"/>
                          <w:sz w:val="22"/>
                          <w:szCs w:val="22"/>
                        </w:rPr>
                        <w:t xml:space="preserve"> able to be secured</w:t>
                      </w:r>
                      <w:r w:rsidR="00211355" w:rsidRPr="00C57DB0">
                        <w:rPr>
                          <w:rFonts w:cs="Arial"/>
                          <w:b/>
                          <w:i/>
                          <w:color w:val="215868"/>
                          <w:sz w:val="22"/>
                          <w:szCs w:val="22"/>
                        </w:rPr>
                        <w:t>.</w:t>
                      </w:r>
                    </w:p>
                    <w:p w14:paraId="0CC305C3" w14:textId="77777777" w:rsidR="00DE6A58" w:rsidRPr="00C57DB0" w:rsidRDefault="00DE6A58" w:rsidP="00292456">
                      <w:pPr>
                        <w:pStyle w:val="BodyText"/>
                        <w:ind w:left="360"/>
                        <w:rPr>
                          <w:rFonts w:cs="Arial"/>
                          <w:b/>
                          <w:i/>
                          <w:color w:val="215868"/>
                          <w:sz w:val="22"/>
                          <w:szCs w:val="22"/>
                        </w:rPr>
                      </w:pPr>
                    </w:p>
                    <w:p w14:paraId="0C48295A" w14:textId="0E5635FA" w:rsidR="00DE6A58" w:rsidRPr="00C444DC" w:rsidRDefault="00DE6A58" w:rsidP="00DE6A58">
                      <w:pPr>
                        <w:pStyle w:val="BodyText"/>
                        <w:numPr>
                          <w:ilvl w:val="0"/>
                          <w:numId w:val="6"/>
                        </w:numPr>
                        <w:tabs>
                          <w:tab w:val="num" w:pos="-360"/>
                        </w:tabs>
                        <w:rPr>
                          <w:rFonts w:cs="Arial"/>
                          <w:b/>
                          <w:i/>
                          <w:color w:val="215868"/>
                          <w:sz w:val="22"/>
                          <w:szCs w:val="22"/>
                        </w:rPr>
                      </w:pPr>
                      <w:r w:rsidRPr="00C444DC">
                        <w:rPr>
                          <w:rFonts w:cs="Arial"/>
                          <w:b/>
                          <w:i/>
                          <w:color w:val="215868"/>
                          <w:sz w:val="22"/>
                          <w:szCs w:val="22"/>
                        </w:rPr>
                        <w:t xml:space="preserve">All Non-Disclosure Agreements signed, </w:t>
                      </w:r>
                      <w:r w:rsidR="008E7A7B" w:rsidRPr="00C444DC">
                        <w:rPr>
                          <w:rFonts w:cs="Arial"/>
                          <w:b/>
                          <w:i/>
                          <w:color w:val="215868"/>
                          <w:sz w:val="22"/>
                          <w:szCs w:val="22"/>
                        </w:rPr>
                        <w:t>trackable by name to each participant</w:t>
                      </w:r>
                      <w:r w:rsidRPr="00C444DC">
                        <w:rPr>
                          <w:rFonts w:cs="Arial"/>
                          <w:b/>
                          <w:i/>
                          <w:color w:val="215868"/>
                          <w:sz w:val="22"/>
                          <w:szCs w:val="22"/>
                        </w:rPr>
                        <w:t>, and properly stored</w:t>
                      </w:r>
                      <w:r w:rsidR="00C44960" w:rsidRPr="00C444DC">
                        <w:rPr>
                          <w:rFonts w:cs="Arial"/>
                          <w:b/>
                          <w:i/>
                          <w:color w:val="215868"/>
                          <w:sz w:val="22"/>
                          <w:szCs w:val="22"/>
                        </w:rPr>
                        <w:t>.</w:t>
                      </w:r>
                      <w:r w:rsidRPr="00C444DC">
                        <w:rPr>
                          <w:rFonts w:cs="Arial"/>
                          <w:b/>
                          <w:i/>
                          <w:color w:val="215868"/>
                          <w:sz w:val="22"/>
                          <w:szCs w:val="22"/>
                        </w:rPr>
                        <w:t xml:space="preserve"> </w:t>
                      </w:r>
                    </w:p>
                    <w:p w14:paraId="43B825F4" w14:textId="77777777" w:rsidR="001C5EBD" w:rsidRPr="00C57DB0" w:rsidRDefault="001C5EBD" w:rsidP="00E37299">
                      <w:pPr>
                        <w:pStyle w:val="BodyText"/>
                        <w:rPr>
                          <w:rFonts w:cs="Arial"/>
                          <w:b/>
                          <w:i/>
                          <w:color w:val="215868"/>
                          <w:sz w:val="22"/>
                          <w:szCs w:val="22"/>
                        </w:rPr>
                      </w:pPr>
                    </w:p>
                    <w:p w14:paraId="0A94CD19" w14:textId="77777777" w:rsidR="001C5EBD" w:rsidRPr="00C57DB0" w:rsidRDefault="001C5EBD" w:rsidP="00296B50">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office supplies.</w:t>
                      </w:r>
                    </w:p>
                    <w:p w14:paraId="098CE831" w14:textId="77777777" w:rsidR="001C5EBD" w:rsidRPr="00C57DB0" w:rsidRDefault="001C5EBD" w:rsidP="00E37299">
                      <w:pPr>
                        <w:pStyle w:val="BodyText"/>
                        <w:rPr>
                          <w:rFonts w:cs="Arial"/>
                          <w:b/>
                          <w:i/>
                          <w:color w:val="215868"/>
                          <w:sz w:val="22"/>
                          <w:szCs w:val="22"/>
                        </w:rPr>
                      </w:pPr>
                    </w:p>
                    <w:p w14:paraId="0D4796FE" w14:textId="1F422C5E" w:rsidR="00DE6A58" w:rsidRPr="00C57DB0" w:rsidRDefault="001C5EBD" w:rsidP="00DE6A58">
                      <w:pPr>
                        <w:pStyle w:val="BodyText"/>
                        <w:numPr>
                          <w:ilvl w:val="0"/>
                          <w:numId w:val="6"/>
                        </w:numPr>
                        <w:tabs>
                          <w:tab w:val="num" w:pos="-360"/>
                        </w:tabs>
                        <w:rPr>
                          <w:rFonts w:cs="Arial"/>
                          <w:b/>
                          <w:i/>
                          <w:color w:val="215868"/>
                          <w:sz w:val="22"/>
                          <w:szCs w:val="22"/>
                        </w:rPr>
                      </w:pPr>
                      <w:r w:rsidRPr="00C57DB0">
                        <w:rPr>
                          <w:rFonts w:cs="Arial"/>
                          <w:b/>
                          <w:i/>
                          <w:color w:val="215868"/>
                          <w:sz w:val="22"/>
                          <w:szCs w:val="22"/>
                        </w:rPr>
                        <w:t>Adequate lodging and transportation for personnel on temporary duty (TDY).</w:t>
                      </w:r>
                    </w:p>
                    <w:p w14:paraId="7A5AE85F" w14:textId="77777777" w:rsidR="00292456" w:rsidRPr="00C57DB0" w:rsidRDefault="00292456" w:rsidP="00292456">
                      <w:pPr>
                        <w:pStyle w:val="BodyText"/>
                        <w:ind w:left="360"/>
                        <w:rPr>
                          <w:rFonts w:cs="Arial"/>
                          <w:b/>
                          <w:i/>
                          <w:color w:val="215868"/>
                          <w:sz w:val="22"/>
                          <w:szCs w:val="22"/>
                        </w:rPr>
                      </w:pPr>
                    </w:p>
                    <w:p w14:paraId="0A0FA4B5" w14:textId="67535A2E" w:rsidR="00292456" w:rsidRPr="00C57DB0" w:rsidRDefault="00292456" w:rsidP="00292456">
                      <w:pPr>
                        <w:pStyle w:val="BodyText"/>
                        <w:numPr>
                          <w:ilvl w:val="0"/>
                          <w:numId w:val="6"/>
                        </w:numPr>
                        <w:rPr>
                          <w:rFonts w:cs="Arial"/>
                          <w:b/>
                          <w:i/>
                          <w:color w:val="215868"/>
                          <w:sz w:val="22"/>
                          <w:szCs w:val="22"/>
                        </w:rPr>
                      </w:pPr>
                      <w:r w:rsidRPr="00C57DB0">
                        <w:rPr>
                          <w:rFonts w:cs="Arial"/>
                          <w:b/>
                          <w:i/>
                          <w:color w:val="215868"/>
                          <w:sz w:val="22"/>
                          <w:szCs w:val="22"/>
                        </w:rPr>
                        <w:t xml:space="preserve">Clear guidance </w:t>
                      </w:r>
                      <w:r w:rsidR="001722FE" w:rsidRPr="00C57DB0">
                        <w:rPr>
                          <w:rFonts w:cs="Arial"/>
                          <w:b/>
                          <w:i/>
                          <w:color w:val="215868"/>
                          <w:sz w:val="22"/>
                          <w:szCs w:val="22"/>
                        </w:rPr>
                        <w:t>disseminated</w:t>
                      </w:r>
                      <w:r w:rsidRPr="00C57DB0">
                        <w:rPr>
                          <w:rFonts w:cs="Arial"/>
                          <w:b/>
                          <w:i/>
                          <w:color w:val="215868"/>
                          <w:sz w:val="22"/>
                          <w:szCs w:val="22"/>
                        </w:rPr>
                        <w:t xml:space="preserve"> to all participants regarding process</w:t>
                      </w:r>
                      <w:r w:rsidR="002C4071" w:rsidRPr="00C57DB0">
                        <w:rPr>
                          <w:rFonts w:cs="Arial"/>
                          <w:b/>
                          <w:i/>
                          <w:color w:val="215868"/>
                          <w:sz w:val="22"/>
                          <w:szCs w:val="22"/>
                        </w:rPr>
                        <w:t xml:space="preserve">, protocols, </w:t>
                      </w:r>
                      <w:r w:rsidR="001722FE" w:rsidRPr="00C57DB0">
                        <w:rPr>
                          <w:rFonts w:cs="Arial"/>
                          <w:b/>
                          <w:i/>
                          <w:color w:val="215868"/>
                          <w:sz w:val="22"/>
                          <w:szCs w:val="22"/>
                        </w:rPr>
                        <w:t>restrictions or limitations</w:t>
                      </w:r>
                      <w:r w:rsidR="002C4071" w:rsidRPr="00C57DB0">
                        <w:rPr>
                          <w:rFonts w:cs="Arial"/>
                          <w:b/>
                          <w:i/>
                          <w:color w:val="215868"/>
                          <w:sz w:val="22"/>
                          <w:szCs w:val="22"/>
                        </w:rPr>
                        <w:t xml:space="preserve">, and safeguards, </w:t>
                      </w:r>
                      <w:r w:rsidRPr="00C57DB0">
                        <w:rPr>
                          <w:rFonts w:cs="Arial"/>
                          <w:b/>
                          <w:i/>
                          <w:color w:val="215868"/>
                          <w:sz w:val="22"/>
                          <w:szCs w:val="22"/>
                        </w:rPr>
                        <w:t xml:space="preserve">if source selection </w:t>
                      </w:r>
                      <w:r w:rsidR="001722FE" w:rsidRPr="00C57DB0">
                        <w:rPr>
                          <w:rFonts w:cs="Arial"/>
                          <w:b/>
                          <w:i/>
                          <w:color w:val="215868"/>
                          <w:sz w:val="22"/>
                          <w:szCs w:val="22"/>
                        </w:rPr>
                        <w:t>is to</w:t>
                      </w:r>
                      <w:r w:rsidRPr="00C57DB0">
                        <w:rPr>
                          <w:rFonts w:cs="Arial"/>
                          <w:b/>
                          <w:i/>
                          <w:color w:val="215868"/>
                          <w:sz w:val="22"/>
                          <w:szCs w:val="22"/>
                        </w:rPr>
                        <w:t xml:space="preserve"> be performed in a virtual environment. </w:t>
                      </w:r>
                    </w:p>
                  </w:txbxContent>
                </v:textbox>
                <w10:wrap anchorx="margin"/>
              </v:shape>
            </w:pict>
          </mc:Fallback>
        </mc:AlternateContent>
      </w:r>
    </w:p>
    <w:p w14:paraId="512BB638" w14:textId="0F7E62E4"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14FA6088" w14:textId="3E8563D4"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6456013E" w14:textId="3B8F7D0E"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527A9E6F" w14:textId="225DC7D1"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451CEC47" w14:textId="6F04D99C"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01A1457A" w14:textId="6EDC1C2D"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22F2F918" w14:textId="5405F075"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5E4AC1CB" w14:textId="7003DAAE"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74F9774D" w14:textId="77777777"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2162B25F" w14:textId="77777777"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6261A17A" w14:textId="77777777"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567CC3A6" w14:textId="77777777"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0B6A9A97" w14:textId="77777777"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13B939D2" w14:textId="77777777"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43EBF226" w14:textId="77777777"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6BD47FA6" w14:textId="77777777" w:rsidR="001722FE" w:rsidRPr="00960656" w:rsidRDefault="001722FE"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59D2774F" w14:textId="77777777" w:rsidR="001722FE" w:rsidRPr="00960656" w:rsidRDefault="001722FE"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570885EB" w14:textId="77777777" w:rsidR="001722FE" w:rsidRPr="00960656" w:rsidRDefault="001722FE"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5BFE9B0C" w14:textId="77777777" w:rsidR="001722FE" w:rsidRPr="00960656" w:rsidRDefault="001722FE"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4106ED99" w14:textId="77777777" w:rsidR="00664FAA" w:rsidRPr="00960656" w:rsidRDefault="00664FAA"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47626623" w14:textId="77777777" w:rsidR="00664FAA" w:rsidRPr="00960656" w:rsidRDefault="00664FAA"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304F50DE" w14:textId="77777777" w:rsidR="00664FAA" w:rsidRPr="00960656" w:rsidRDefault="00664FAA"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7F45A79B" w14:textId="77777777" w:rsidR="00664FAA" w:rsidRPr="00960656" w:rsidRDefault="00664FAA"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72349F3F" w14:textId="77777777" w:rsidR="00C57DB0" w:rsidRPr="00960656" w:rsidRDefault="00C57DB0"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687E1878" w14:textId="77777777" w:rsidR="00C57DB0" w:rsidRPr="00960656" w:rsidRDefault="00C57DB0"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15A4761C" w14:textId="77777777" w:rsidR="00C57DB0" w:rsidRPr="00960656" w:rsidRDefault="00C57DB0"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65602AA8" w14:textId="77777777" w:rsidR="00C57DB0" w:rsidRPr="00960656" w:rsidRDefault="00C57DB0" w:rsidP="007E6154">
      <w:pPr>
        <w:pStyle w:val="BodyText"/>
        <w:keepNext/>
        <w:keepLines/>
        <w:suppressLineNumbers/>
        <w:tabs>
          <w:tab w:val="left" w:pos="792"/>
          <w:tab w:val="left" w:pos="1512"/>
          <w:tab w:val="left" w:pos="2232"/>
          <w:tab w:val="left" w:pos="4392"/>
          <w:tab w:val="left" w:pos="7722"/>
        </w:tabs>
        <w:jc w:val="center"/>
        <w:rPr>
          <w:rFonts w:cs="Arial"/>
          <w:i/>
          <w:sz w:val="22"/>
          <w:szCs w:val="22"/>
        </w:rPr>
      </w:pPr>
    </w:p>
    <w:p w14:paraId="60166E78" w14:textId="6153C2AC" w:rsidR="001C5EBD" w:rsidRPr="00960656" w:rsidRDefault="001C5EBD" w:rsidP="007E6154">
      <w:pPr>
        <w:pStyle w:val="BodyText"/>
        <w:keepNext/>
        <w:keepLines/>
        <w:suppressLineNumbers/>
        <w:tabs>
          <w:tab w:val="left" w:pos="792"/>
          <w:tab w:val="left" w:pos="1512"/>
          <w:tab w:val="left" w:pos="2232"/>
          <w:tab w:val="left" w:pos="4392"/>
          <w:tab w:val="left" w:pos="7722"/>
        </w:tabs>
        <w:jc w:val="center"/>
        <w:rPr>
          <w:rFonts w:cs="Arial"/>
          <w:i/>
          <w:szCs w:val="24"/>
        </w:rPr>
      </w:pPr>
      <w:r w:rsidRPr="00960656">
        <w:rPr>
          <w:rFonts w:cs="Arial"/>
          <w:i/>
          <w:szCs w:val="24"/>
        </w:rPr>
        <w:t>Figure 1-3</w:t>
      </w:r>
      <w:r w:rsidR="00AD1C50" w:rsidRPr="00960656">
        <w:rPr>
          <w:rFonts w:cs="Arial"/>
          <w:i/>
          <w:szCs w:val="24"/>
        </w:rPr>
        <w:t>:</w:t>
      </w:r>
      <w:r w:rsidRPr="00960656">
        <w:rPr>
          <w:rFonts w:cs="Arial"/>
          <w:i/>
          <w:szCs w:val="24"/>
        </w:rPr>
        <w:t xml:space="preserve"> Administrative Support </w:t>
      </w:r>
      <w:r w:rsidR="00501439" w:rsidRPr="00960656">
        <w:rPr>
          <w:rFonts w:cs="Arial"/>
          <w:i/>
          <w:szCs w:val="24"/>
        </w:rPr>
        <w:t>Requirements</w:t>
      </w:r>
    </w:p>
    <w:p w14:paraId="20BAC596" w14:textId="50BCF505" w:rsidR="001C5EBD" w:rsidRPr="00960656" w:rsidRDefault="001C5EBD" w:rsidP="007E6154">
      <w:pPr>
        <w:pStyle w:val="BodyText"/>
        <w:keepNext/>
        <w:keepLines/>
        <w:suppressLineNumbers/>
        <w:tabs>
          <w:tab w:val="left" w:pos="792"/>
          <w:tab w:val="left" w:pos="1512"/>
          <w:tab w:val="left" w:pos="2232"/>
          <w:tab w:val="left" w:pos="4392"/>
          <w:tab w:val="left" w:pos="7722"/>
        </w:tabs>
        <w:rPr>
          <w:rFonts w:cs="Arial"/>
        </w:rPr>
      </w:pPr>
    </w:p>
    <w:p w14:paraId="7C10A4D8" w14:textId="6DBBC1C2" w:rsidR="00172F71" w:rsidRPr="00960656" w:rsidRDefault="00172F71" w:rsidP="007E6154">
      <w:pPr>
        <w:pStyle w:val="BodyText"/>
        <w:keepNext/>
        <w:keepLines/>
        <w:suppressLineNumbers/>
        <w:tabs>
          <w:tab w:val="left" w:pos="792"/>
          <w:tab w:val="left" w:pos="1512"/>
          <w:tab w:val="left" w:pos="2232"/>
          <w:tab w:val="left" w:pos="4392"/>
          <w:tab w:val="left" w:pos="7722"/>
        </w:tabs>
        <w:rPr>
          <w:rFonts w:cs="Arial"/>
        </w:rPr>
      </w:pPr>
    </w:p>
    <w:p w14:paraId="57051574" w14:textId="53918F63" w:rsidR="00172F71" w:rsidRPr="00DE1F3A" w:rsidRDefault="00172F71">
      <w:pPr>
        <w:rPr>
          <w:rFonts w:ascii="Arial" w:hAnsi="Arial" w:cs="Arial"/>
          <w:sz w:val="24"/>
        </w:rPr>
      </w:pPr>
      <w:r w:rsidRPr="00DE1F3A">
        <w:rPr>
          <w:rFonts w:ascii="Arial" w:hAnsi="Arial" w:cs="Arial"/>
        </w:rPr>
        <w:br w:type="page"/>
      </w:r>
    </w:p>
    <w:p w14:paraId="40BA21E5" w14:textId="77777777" w:rsidR="001C5EBD" w:rsidRPr="00960656" w:rsidRDefault="001C5EBD" w:rsidP="001B3261">
      <w:pPr>
        <w:pStyle w:val="Heading1"/>
        <w:jc w:val="left"/>
        <w:rPr>
          <w:rFonts w:cs="Arial"/>
          <w:sz w:val="40"/>
          <w:szCs w:val="40"/>
        </w:rPr>
      </w:pPr>
      <w:bookmarkStart w:id="52" w:name="T15"/>
      <w:bookmarkStart w:id="53" w:name="_Hlt507924292"/>
      <w:bookmarkStart w:id="54" w:name="Chapter_2"/>
      <w:bookmarkStart w:id="55" w:name="_Toc499524454"/>
      <w:bookmarkStart w:id="56" w:name="_Toc499524699"/>
      <w:bookmarkStart w:id="57" w:name="_Toc499526233"/>
      <w:bookmarkStart w:id="58" w:name="_Toc307839227"/>
      <w:bookmarkStart w:id="59" w:name="_Toc178607303"/>
      <w:bookmarkStart w:id="60" w:name="_Toc178607378"/>
      <w:bookmarkEnd w:id="52"/>
      <w:bookmarkEnd w:id="53"/>
      <w:r w:rsidRPr="00960656">
        <w:rPr>
          <w:rFonts w:cs="Arial"/>
          <w:sz w:val="40"/>
          <w:szCs w:val="40"/>
        </w:rPr>
        <w:lastRenderedPageBreak/>
        <w:t>CHAPTER 2</w:t>
      </w:r>
      <w:bookmarkEnd w:id="54"/>
      <w:r w:rsidRPr="00960656">
        <w:rPr>
          <w:rFonts w:cs="Arial"/>
          <w:sz w:val="40"/>
          <w:szCs w:val="40"/>
        </w:rPr>
        <w:t>:</w:t>
      </w:r>
      <w:r w:rsidRPr="00960656">
        <w:rPr>
          <w:rFonts w:cs="Arial"/>
          <w:sz w:val="40"/>
          <w:szCs w:val="40"/>
        </w:rPr>
        <w:tab/>
      </w:r>
      <w:bookmarkEnd w:id="55"/>
      <w:bookmarkEnd w:id="56"/>
      <w:bookmarkEnd w:id="57"/>
      <w:r w:rsidRPr="00960656">
        <w:rPr>
          <w:rFonts w:cs="Arial"/>
          <w:sz w:val="40"/>
          <w:szCs w:val="40"/>
        </w:rPr>
        <w:t>PRESOLICITATION ACTIVITIES</w:t>
      </w:r>
      <w:bookmarkEnd w:id="58"/>
      <w:bookmarkEnd w:id="59"/>
      <w:bookmarkEnd w:id="60"/>
    </w:p>
    <w:p w14:paraId="3FB32BB4" w14:textId="77777777" w:rsidR="001C5EBD" w:rsidRPr="00960656"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57A0663D" w14:textId="600448F7" w:rsidR="001C5EBD" w:rsidRPr="00960656" w:rsidRDefault="0039140C">
      <w:pPr>
        <w:pStyle w:val="Heading2"/>
        <w:numPr>
          <w:ilvl w:val="1"/>
          <w:numId w:val="14"/>
        </w:numPr>
        <w:pBdr>
          <w:top w:val="single" w:sz="4" w:space="1" w:color="auto"/>
          <w:bottom w:val="single" w:sz="4" w:space="1" w:color="auto"/>
        </w:pBdr>
        <w:jc w:val="left"/>
        <w:rPr>
          <w:rFonts w:ascii="Arial" w:hAnsi="Arial" w:cs="Arial"/>
          <w:iCs/>
          <w:sz w:val="28"/>
          <w:szCs w:val="28"/>
        </w:rPr>
      </w:pPr>
      <w:bookmarkStart w:id="61" w:name="_Toc307839228"/>
      <w:r w:rsidRPr="00960656">
        <w:rPr>
          <w:rFonts w:ascii="Arial" w:hAnsi="Arial" w:cs="Arial"/>
          <w:iCs/>
          <w:sz w:val="28"/>
          <w:szCs w:val="28"/>
        </w:rPr>
        <w:t xml:space="preserve"> </w:t>
      </w:r>
      <w:bookmarkStart w:id="62" w:name="_Toc178607304"/>
      <w:bookmarkStart w:id="63" w:name="_Toc178607379"/>
      <w:r w:rsidR="001C5EBD" w:rsidRPr="00960656">
        <w:rPr>
          <w:rFonts w:ascii="Arial" w:hAnsi="Arial" w:cs="Arial"/>
          <w:iCs/>
          <w:sz w:val="28"/>
          <w:szCs w:val="28"/>
        </w:rPr>
        <w:t>Conduct Acquisition Planning</w:t>
      </w:r>
      <w:bookmarkEnd w:id="61"/>
      <w:bookmarkEnd w:id="62"/>
      <w:bookmarkEnd w:id="63"/>
    </w:p>
    <w:p w14:paraId="3F7F27CC" w14:textId="77777777" w:rsidR="001C5EBD" w:rsidRPr="00960656"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0C269DB2" w14:textId="0C2E80E4" w:rsidR="001C5EBD" w:rsidRPr="00960656" w:rsidRDefault="001C5EBD" w:rsidP="00506B36">
      <w:pPr>
        <w:rPr>
          <w:rFonts w:ascii="Arial" w:hAnsi="Arial" w:cs="Arial"/>
          <w:i/>
          <w:sz w:val="24"/>
          <w:szCs w:val="24"/>
        </w:rPr>
      </w:pPr>
      <w:r w:rsidRPr="00960656">
        <w:rPr>
          <w:rFonts w:ascii="Arial" w:hAnsi="Arial" w:cs="Arial"/>
          <w:b/>
          <w:iCs/>
          <w:noProof/>
          <w:sz w:val="24"/>
        </w:rPr>
        <w:t>Acquisition Planning.</w:t>
      </w:r>
      <w:r w:rsidRPr="00960656">
        <w:rPr>
          <w:rFonts w:ascii="Arial" w:hAnsi="Arial" w:cs="Arial"/>
          <w:b/>
          <w:i/>
          <w:noProof/>
          <w:sz w:val="24"/>
        </w:rPr>
        <w:t xml:space="preserve"> </w:t>
      </w:r>
      <w:r w:rsidRPr="00960656">
        <w:rPr>
          <w:rFonts w:ascii="Arial" w:hAnsi="Arial" w:cs="Arial"/>
          <w:noProof/>
          <w:sz w:val="24"/>
        </w:rPr>
        <w:t>Acquisition planning</w:t>
      </w:r>
      <w:r w:rsidRPr="00960656">
        <w:rPr>
          <w:rFonts w:ascii="Arial" w:hAnsi="Arial" w:cs="Arial"/>
          <w:sz w:val="24"/>
        </w:rPr>
        <w:t xml:space="preserve"> should start when an agency identifies a need for supplies, construction and/or services. When practical, utilize an </w:t>
      </w:r>
      <w:r w:rsidR="00C57DB0" w:rsidRPr="00960656">
        <w:rPr>
          <w:rFonts w:ascii="Arial" w:hAnsi="Arial" w:cs="Arial"/>
          <w:sz w:val="24"/>
        </w:rPr>
        <w:t>i</w:t>
      </w:r>
      <w:r w:rsidRPr="00960656">
        <w:rPr>
          <w:rFonts w:ascii="Arial" w:hAnsi="Arial" w:cs="Arial"/>
          <w:sz w:val="24"/>
        </w:rPr>
        <w:t xml:space="preserve">ntegrated </w:t>
      </w:r>
      <w:r w:rsidR="00C57DB0" w:rsidRPr="00960656">
        <w:rPr>
          <w:rFonts w:ascii="Arial" w:hAnsi="Arial" w:cs="Arial"/>
          <w:sz w:val="24"/>
        </w:rPr>
        <w:t xml:space="preserve">product team </w:t>
      </w:r>
      <w:r w:rsidRPr="00960656">
        <w:rPr>
          <w:rFonts w:ascii="Arial" w:hAnsi="Arial" w:cs="Arial"/>
          <w:sz w:val="24"/>
        </w:rPr>
        <w:t xml:space="preserve">(IPT) approach to develop the acquisition </w:t>
      </w:r>
      <w:r w:rsidR="00CE15A4" w:rsidRPr="00960656">
        <w:rPr>
          <w:rFonts w:ascii="Arial" w:hAnsi="Arial" w:cs="Arial"/>
          <w:sz w:val="24"/>
        </w:rPr>
        <w:t xml:space="preserve">plan and/or </w:t>
      </w:r>
      <w:r w:rsidRPr="00960656">
        <w:rPr>
          <w:rFonts w:ascii="Arial" w:hAnsi="Arial" w:cs="Arial"/>
          <w:sz w:val="24"/>
        </w:rPr>
        <w:t>strategy</w:t>
      </w:r>
      <w:r w:rsidR="00CE15A4" w:rsidRPr="00960656">
        <w:rPr>
          <w:rFonts w:ascii="Arial" w:hAnsi="Arial" w:cs="Arial"/>
          <w:sz w:val="24"/>
        </w:rPr>
        <w:t xml:space="preserve"> as required</w:t>
      </w:r>
      <w:r w:rsidRPr="00960656">
        <w:rPr>
          <w:rFonts w:ascii="Arial" w:hAnsi="Arial" w:cs="Arial"/>
          <w:sz w:val="24"/>
        </w:rPr>
        <w:t xml:space="preserve">. This early teaming effort may reduce false starts and </w:t>
      </w:r>
      <w:r w:rsidR="00C57DB0" w:rsidRPr="00960656">
        <w:rPr>
          <w:rFonts w:ascii="Arial" w:hAnsi="Arial" w:cs="Arial"/>
          <w:sz w:val="24"/>
        </w:rPr>
        <w:t xml:space="preserve">resulting </w:t>
      </w:r>
      <w:r w:rsidRPr="00960656">
        <w:rPr>
          <w:rFonts w:ascii="Arial" w:hAnsi="Arial" w:cs="Arial"/>
          <w:sz w:val="24"/>
        </w:rPr>
        <w:t xml:space="preserve">delays that frequently accompany the preparation of a complex procurement. </w:t>
      </w:r>
      <w:r w:rsidRPr="00960656">
        <w:rPr>
          <w:rFonts w:ascii="Arial" w:hAnsi="Arial" w:cs="Arial"/>
          <w:i/>
          <w:sz w:val="24"/>
          <w:szCs w:val="24"/>
        </w:rPr>
        <w:t>(Reference D</w:t>
      </w:r>
      <w:r w:rsidR="007B19BE" w:rsidRPr="00960656">
        <w:rPr>
          <w:rFonts w:ascii="Arial" w:hAnsi="Arial" w:cs="Arial"/>
          <w:i/>
          <w:sz w:val="24"/>
          <w:szCs w:val="24"/>
        </w:rPr>
        <w:t>o</w:t>
      </w:r>
      <w:r w:rsidRPr="00960656">
        <w:rPr>
          <w:rFonts w:ascii="Arial" w:hAnsi="Arial" w:cs="Arial"/>
          <w:i/>
          <w:sz w:val="24"/>
          <w:szCs w:val="24"/>
        </w:rPr>
        <w:t xml:space="preserve">D Source Selection Procedures 2.1.1)  </w:t>
      </w:r>
    </w:p>
    <w:p w14:paraId="407C6E4F" w14:textId="77777777" w:rsidR="001C5EBD" w:rsidRPr="00960656" w:rsidRDefault="001C5EBD" w:rsidP="00E37299">
      <w:pPr>
        <w:suppressLineNumbers/>
        <w:rPr>
          <w:rFonts w:ascii="Arial" w:hAnsi="Arial" w:cs="Arial"/>
          <w:sz w:val="24"/>
        </w:rPr>
      </w:pPr>
      <w:r w:rsidRPr="00960656">
        <w:rPr>
          <w:rFonts w:ascii="Arial" w:hAnsi="Arial" w:cs="Arial"/>
          <w:sz w:val="24"/>
        </w:rPr>
        <w:t xml:space="preserve">  </w:t>
      </w:r>
    </w:p>
    <w:p w14:paraId="00A0B2D5" w14:textId="7642F534" w:rsidR="001C5EBD" w:rsidRPr="00960656" w:rsidRDefault="001C5EBD" w:rsidP="00B9206D">
      <w:pPr>
        <w:pStyle w:val="ListParagraph"/>
        <w:numPr>
          <w:ilvl w:val="0"/>
          <w:numId w:val="55"/>
        </w:numPr>
        <w:suppressLineNumbers/>
        <w:tabs>
          <w:tab w:val="left" w:pos="792"/>
          <w:tab w:val="left" w:pos="1512"/>
          <w:tab w:val="left" w:pos="2232"/>
          <w:tab w:val="left" w:pos="4392"/>
          <w:tab w:val="left" w:pos="7722"/>
        </w:tabs>
        <w:rPr>
          <w:rFonts w:ascii="Arial" w:hAnsi="Arial" w:cs="Arial"/>
          <w:i/>
          <w:sz w:val="24"/>
        </w:rPr>
      </w:pPr>
      <w:r w:rsidRPr="00960656">
        <w:rPr>
          <w:rFonts w:ascii="Arial" w:hAnsi="Arial" w:cs="Arial"/>
          <w:b/>
          <w:i/>
          <w:sz w:val="24"/>
        </w:rPr>
        <w:t>Best Practice:</w:t>
      </w:r>
      <w:r w:rsidRPr="00960656">
        <w:rPr>
          <w:rFonts w:ascii="Arial" w:hAnsi="Arial" w:cs="Arial"/>
          <w:i/>
          <w:sz w:val="24"/>
        </w:rPr>
        <w:t xml:space="preserve">  Some of the decisions/determinations made during the planning phase are key and will impact the entire acquisition from source selection through contract administration. Including key stakeholders, such as contract administrators,</w:t>
      </w:r>
      <w:r w:rsidR="00740B54" w:rsidRPr="00960656">
        <w:rPr>
          <w:rFonts w:ascii="Arial" w:hAnsi="Arial" w:cs="Arial"/>
          <w:i/>
          <w:sz w:val="24"/>
        </w:rPr>
        <w:t xml:space="preserve"> </w:t>
      </w:r>
      <w:r w:rsidR="002A1737" w:rsidRPr="00960656">
        <w:rPr>
          <w:rFonts w:ascii="Arial" w:hAnsi="Arial" w:cs="Arial"/>
          <w:i/>
          <w:sz w:val="24"/>
        </w:rPr>
        <w:t>small business professionals</w:t>
      </w:r>
      <w:r w:rsidR="00A45499" w:rsidRPr="00960656">
        <w:rPr>
          <w:rFonts w:ascii="Arial" w:hAnsi="Arial" w:cs="Arial"/>
          <w:i/>
          <w:sz w:val="24"/>
        </w:rPr>
        <w:t xml:space="preserve"> (SBPs)</w:t>
      </w:r>
      <w:r w:rsidR="002A1737" w:rsidRPr="00960656">
        <w:rPr>
          <w:rFonts w:ascii="Arial" w:hAnsi="Arial" w:cs="Arial"/>
          <w:i/>
          <w:sz w:val="24"/>
        </w:rPr>
        <w:t>,</w:t>
      </w:r>
      <w:r w:rsidRPr="00960656">
        <w:rPr>
          <w:rFonts w:ascii="Arial" w:hAnsi="Arial" w:cs="Arial"/>
          <w:i/>
          <w:sz w:val="24"/>
        </w:rPr>
        <w:t xml:space="preserve"> Contracting Officer’s Representatives (CORs), Quality Assurance (QA) and Property Administrator, will help to ensure consideration of issues that may impact the requirements, performance, and acquisition strategy as a whole.</w:t>
      </w:r>
    </w:p>
    <w:p w14:paraId="2FF93899" w14:textId="77777777" w:rsidR="001C5EBD" w:rsidRPr="00960656" w:rsidRDefault="001C5EBD" w:rsidP="00E37299">
      <w:pPr>
        <w:suppressLineNumbers/>
        <w:rPr>
          <w:rFonts w:ascii="Arial" w:hAnsi="Arial" w:cs="Arial"/>
          <w:sz w:val="24"/>
        </w:rPr>
      </w:pPr>
    </w:p>
    <w:p w14:paraId="06FD074D" w14:textId="6E7CD9FA" w:rsidR="001C5EBD" w:rsidRPr="00960656" w:rsidRDefault="001C5EBD" w:rsidP="00506B36">
      <w:pPr>
        <w:rPr>
          <w:rFonts w:ascii="Arial" w:hAnsi="Arial" w:cs="Arial"/>
          <w:i/>
          <w:sz w:val="24"/>
          <w:szCs w:val="24"/>
        </w:rPr>
      </w:pPr>
      <w:r w:rsidRPr="00960656">
        <w:rPr>
          <w:rFonts w:ascii="Arial" w:hAnsi="Arial" w:cs="Arial"/>
          <w:b/>
          <w:iCs/>
          <w:sz w:val="24"/>
        </w:rPr>
        <w:t>Risk Assessment</w:t>
      </w:r>
      <w:r w:rsidRPr="00960656">
        <w:rPr>
          <w:rFonts w:ascii="Arial" w:hAnsi="Arial" w:cs="Arial"/>
          <w:b/>
          <w:i/>
          <w:sz w:val="24"/>
        </w:rPr>
        <w:t>.</w:t>
      </w:r>
      <w:r w:rsidRPr="00960656">
        <w:rPr>
          <w:rFonts w:ascii="Arial" w:hAnsi="Arial" w:cs="Arial"/>
          <w:sz w:val="24"/>
        </w:rPr>
        <w:t xml:space="preserve">  </w:t>
      </w:r>
      <w:r w:rsidRPr="00960656">
        <w:rPr>
          <w:rFonts w:ascii="Arial" w:hAnsi="Arial" w:cs="Arial"/>
          <w:sz w:val="24"/>
          <w:szCs w:val="24"/>
        </w:rPr>
        <w:t xml:space="preserve">Risk analysis is a critical component of acquisition planning, and the market research results should be a primary consideration as part of this analysis. Early identification, formation, and direct involvement of the acquisition team (and key stakeholders) will help to ensure a comprehensive understanding of the requirements and any marketplace influences on risk and risk mitigation.  </w:t>
      </w:r>
      <w:r w:rsidRPr="00960656">
        <w:rPr>
          <w:rFonts w:ascii="Arial" w:hAnsi="Arial" w:cs="Arial"/>
          <w:i/>
          <w:sz w:val="24"/>
          <w:szCs w:val="24"/>
        </w:rPr>
        <w:t>(Reference D</w:t>
      </w:r>
      <w:r w:rsidR="007B19BE" w:rsidRPr="00960656">
        <w:rPr>
          <w:rFonts w:ascii="Arial" w:hAnsi="Arial" w:cs="Arial"/>
          <w:i/>
          <w:sz w:val="24"/>
          <w:szCs w:val="24"/>
        </w:rPr>
        <w:t>o</w:t>
      </w:r>
      <w:r w:rsidRPr="00960656">
        <w:rPr>
          <w:rFonts w:ascii="Arial" w:hAnsi="Arial" w:cs="Arial"/>
          <w:i/>
          <w:sz w:val="24"/>
          <w:szCs w:val="24"/>
        </w:rPr>
        <w:t xml:space="preserve">D Source Selection Procedures 2.1.1.2)  </w:t>
      </w:r>
    </w:p>
    <w:p w14:paraId="340DB90D" w14:textId="77777777" w:rsidR="001C5EBD" w:rsidRPr="00960656" w:rsidRDefault="001C5EBD" w:rsidP="007E6154">
      <w:pPr>
        <w:suppressLineNumbers/>
        <w:tabs>
          <w:tab w:val="left" w:pos="792"/>
          <w:tab w:val="left" w:pos="1512"/>
          <w:tab w:val="left" w:pos="2232"/>
          <w:tab w:val="left" w:pos="4392"/>
          <w:tab w:val="left" w:pos="7722"/>
        </w:tabs>
        <w:rPr>
          <w:rFonts w:ascii="Arial" w:hAnsi="Arial" w:cs="Arial"/>
          <w:sz w:val="24"/>
          <w:szCs w:val="24"/>
        </w:rPr>
      </w:pPr>
      <w:r w:rsidRPr="00960656">
        <w:rPr>
          <w:rFonts w:ascii="Arial" w:hAnsi="Arial" w:cs="Arial"/>
          <w:sz w:val="24"/>
          <w:szCs w:val="24"/>
        </w:rPr>
        <w:t xml:space="preserve">  </w:t>
      </w:r>
    </w:p>
    <w:p w14:paraId="0D810007" w14:textId="1D67C994" w:rsidR="001C5EBD" w:rsidRPr="00960656" w:rsidRDefault="001C5EBD" w:rsidP="006D6757">
      <w:pPr>
        <w:pStyle w:val="PlainText"/>
        <w:rPr>
          <w:rFonts w:ascii="Arial" w:hAnsi="Arial" w:cs="Arial"/>
          <w:sz w:val="24"/>
          <w:szCs w:val="24"/>
        </w:rPr>
      </w:pPr>
      <w:r w:rsidRPr="00960656">
        <w:rPr>
          <w:rFonts w:ascii="Arial" w:hAnsi="Arial" w:cs="Arial"/>
          <w:b/>
          <w:iCs/>
          <w:sz w:val="24"/>
        </w:rPr>
        <w:t>Peer Reviews.</w:t>
      </w:r>
      <w:r w:rsidRPr="00960656">
        <w:rPr>
          <w:rFonts w:ascii="Arial" w:hAnsi="Arial" w:cs="Arial"/>
          <w:sz w:val="24"/>
        </w:rPr>
        <w:t xml:space="preserve"> See </w:t>
      </w:r>
      <w:r w:rsidRPr="00960656">
        <w:rPr>
          <w:rFonts w:ascii="Arial" w:hAnsi="Arial" w:cs="Arial"/>
          <w:sz w:val="24"/>
          <w:szCs w:val="24"/>
        </w:rPr>
        <w:t>AFARS 5101.170 for Preaward peer reviews. Planning and including realistic time allowances for all requisite reviews when establishing milestone schedules</w:t>
      </w:r>
      <w:r w:rsidR="00221F6A" w:rsidRPr="00960656">
        <w:rPr>
          <w:rFonts w:ascii="Arial" w:hAnsi="Arial" w:cs="Arial"/>
          <w:sz w:val="24"/>
          <w:szCs w:val="24"/>
        </w:rPr>
        <w:t>,</w:t>
      </w:r>
      <w:r w:rsidRPr="00960656">
        <w:rPr>
          <w:rFonts w:ascii="Arial" w:hAnsi="Arial" w:cs="Arial"/>
          <w:sz w:val="24"/>
          <w:szCs w:val="24"/>
        </w:rPr>
        <w:t xml:space="preserve"> is essential to the success of your acquisition.</w:t>
      </w:r>
    </w:p>
    <w:p w14:paraId="28EAD5A3" w14:textId="77777777" w:rsidR="001C5EBD" w:rsidRPr="00960656" w:rsidRDefault="001C5EBD" w:rsidP="001A646F">
      <w:pPr>
        <w:suppressLineNumbers/>
        <w:ind w:left="360"/>
        <w:rPr>
          <w:rFonts w:ascii="Arial" w:hAnsi="Arial" w:cs="Arial"/>
          <w:b/>
          <w:i/>
          <w:sz w:val="28"/>
        </w:rPr>
      </w:pPr>
      <w:r w:rsidRPr="00DE1F3A">
        <w:rPr>
          <w:rFonts w:ascii="Arial" w:hAnsi="Arial" w:cs="Arial"/>
          <w:snapToGrid w:val="0"/>
          <w:color w:val="000000"/>
          <w:w w:val="0"/>
          <w:sz w:val="0"/>
          <w:szCs w:val="0"/>
          <w:u w:color="000000"/>
          <w:bdr w:val="none" w:sz="0" w:space="0" w:color="000000"/>
          <w:shd w:val="clear" w:color="000000" w:fill="000000"/>
          <w:lang w:val="x-none" w:eastAsia="x-none" w:bidi="x-none"/>
        </w:rPr>
        <w:t xml:space="preserve"> </w:t>
      </w:r>
      <w:r w:rsidRPr="00960656">
        <w:rPr>
          <w:rFonts w:ascii="Arial" w:hAnsi="Arial" w:cs="Arial"/>
          <w:noProof/>
          <w:sz w:val="24"/>
        </w:rPr>
        <w:t xml:space="preserve">                                                       </w:t>
      </w:r>
    </w:p>
    <w:p w14:paraId="54129C2D" w14:textId="1AC4B767" w:rsidR="001C5EBD" w:rsidRPr="00960656" w:rsidRDefault="001C5EBD" w:rsidP="00687AFF">
      <w:pPr>
        <w:pStyle w:val="BodyText"/>
        <w:suppressLineNumbers/>
        <w:rPr>
          <w:rFonts w:cs="Arial"/>
          <w:szCs w:val="24"/>
        </w:rPr>
      </w:pPr>
      <w:r w:rsidRPr="00960656">
        <w:rPr>
          <w:rFonts w:cs="Arial"/>
          <w:b/>
          <w:iCs/>
          <w:szCs w:val="24"/>
        </w:rPr>
        <w:t>Market Research</w:t>
      </w:r>
      <w:r w:rsidRPr="00960656">
        <w:rPr>
          <w:rFonts w:cs="Arial"/>
          <w:b/>
          <w:i/>
          <w:szCs w:val="24"/>
        </w:rPr>
        <w:t>.</w:t>
      </w:r>
      <w:r w:rsidRPr="00960656">
        <w:rPr>
          <w:rFonts w:cs="Arial"/>
          <w:szCs w:val="24"/>
        </w:rPr>
        <w:t xml:space="preserve">  Market research is a </w:t>
      </w:r>
      <w:r w:rsidR="00B075B1" w:rsidRPr="00960656">
        <w:rPr>
          <w:rFonts w:cs="Arial"/>
          <w:szCs w:val="24"/>
        </w:rPr>
        <w:t xml:space="preserve">shared responsibility and </w:t>
      </w:r>
      <w:r w:rsidRPr="00960656">
        <w:rPr>
          <w:rFonts w:cs="Arial"/>
          <w:szCs w:val="24"/>
        </w:rPr>
        <w:t xml:space="preserve">continuous process </w:t>
      </w:r>
      <w:r w:rsidR="00D32756" w:rsidRPr="00960656">
        <w:rPr>
          <w:rFonts w:cs="Arial"/>
          <w:szCs w:val="24"/>
        </w:rPr>
        <w:t>conducted by</w:t>
      </w:r>
      <w:r w:rsidR="00675E57" w:rsidRPr="00960656">
        <w:rPr>
          <w:rFonts w:cs="Arial"/>
          <w:szCs w:val="24"/>
        </w:rPr>
        <w:t xml:space="preserve"> the P</w:t>
      </w:r>
      <w:r w:rsidR="006A6D91" w:rsidRPr="00960656">
        <w:rPr>
          <w:rFonts w:cs="Arial"/>
          <w:szCs w:val="24"/>
        </w:rPr>
        <w:t xml:space="preserve">M, requiring </w:t>
      </w:r>
      <w:r w:rsidR="00E20C08" w:rsidRPr="00960656">
        <w:rPr>
          <w:rFonts w:cs="Arial"/>
          <w:szCs w:val="24"/>
        </w:rPr>
        <w:t>activity</w:t>
      </w:r>
      <w:r w:rsidR="006A6D91" w:rsidRPr="00960656">
        <w:rPr>
          <w:rFonts w:cs="Arial"/>
          <w:szCs w:val="24"/>
        </w:rPr>
        <w:t xml:space="preserve">, PCO, </w:t>
      </w:r>
      <w:r w:rsidR="00A45499" w:rsidRPr="00960656">
        <w:rPr>
          <w:rFonts w:cs="Arial"/>
          <w:szCs w:val="24"/>
        </w:rPr>
        <w:t>SBP,</w:t>
      </w:r>
      <w:r w:rsidR="0058492B" w:rsidRPr="00960656">
        <w:rPr>
          <w:rFonts w:cs="Arial"/>
          <w:szCs w:val="24"/>
        </w:rPr>
        <w:t xml:space="preserve"> and other acquisition team members w</w:t>
      </w:r>
      <w:r w:rsidR="00B70F00" w:rsidRPr="00960656">
        <w:rPr>
          <w:rFonts w:cs="Arial"/>
          <w:szCs w:val="24"/>
        </w:rPr>
        <w:t xml:space="preserve">hich </w:t>
      </w:r>
      <w:r w:rsidRPr="00960656">
        <w:rPr>
          <w:rFonts w:cs="Arial"/>
          <w:szCs w:val="24"/>
        </w:rPr>
        <w:t xml:space="preserve">directly influences how the acquisition strategy and source selection process is shaped.  </w:t>
      </w:r>
      <w:r w:rsidRPr="00960656">
        <w:rPr>
          <w:rFonts w:cs="Arial"/>
          <w:i/>
          <w:szCs w:val="24"/>
        </w:rPr>
        <w:t>(Reference D</w:t>
      </w:r>
      <w:r w:rsidR="007B19BE" w:rsidRPr="00960656">
        <w:rPr>
          <w:rFonts w:cs="Arial"/>
          <w:i/>
          <w:szCs w:val="24"/>
        </w:rPr>
        <w:t>o</w:t>
      </w:r>
      <w:r w:rsidRPr="00960656">
        <w:rPr>
          <w:rFonts w:cs="Arial"/>
          <w:i/>
          <w:szCs w:val="24"/>
        </w:rPr>
        <w:t>D Source Selection Procedures 2.1.2 and AFARS 5110.002)</w:t>
      </w:r>
      <w:r w:rsidRPr="00960656">
        <w:rPr>
          <w:rFonts w:cs="Arial"/>
          <w:szCs w:val="24"/>
        </w:rPr>
        <w:t xml:space="preserve"> </w:t>
      </w:r>
    </w:p>
    <w:p w14:paraId="68FE5741" w14:textId="77777777" w:rsidR="001C5EBD" w:rsidRPr="00960656" w:rsidRDefault="001C5EBD" w:rsidP="00687AFF">
      <w:pPr>
        <w:pStyle w:val="BodyText"/>
        <w:suppressLineNumbers/>
        <w:rPr>
          <w:rFonts w:cs="Arial"/>
          <w:szCs w:val="24"/>
        </w:rPr>
      </w:pPr>
    </w:p>
    <w:p w14:paraId="0066462A" w14:textId="77777777" w:rsidR="001C5EBD" w:rsidRPr="00960656" w:rsidRDefault="001C5EBD" w:rsidP="00687AFF">
      <w:pPr>
        <w:pStyle w:val="BodyText"/>
        <w:suppressLineNumbers/>
        <w:rPr>
          <w:rFonts w:cs="Arial"/>
          <w:szCs w:val="24"/>
        </w:rPr>
      </w:pPr>
      <w:r w:rsidRPr="00960656">
        <w:rPr>
          <w:rFonts w:cs="Arial"/>
          <w:szCs w:val="24"/>
        </w:rPr>
        <w:t>Some techniques you may use in conducting market research include:</w:t>
      </w:r>
    </w:p>
    <w:p w14:paraId="6E9E5BCC" w14:textId="77777777" w:rsidR="001C5EBD" w:rsidRPr="00960656" w:rsidRDefault="001C5EBD" w:rsidP="00687AFF">
      <w:pPr>
        <w:pStyle w:val="BodyText"/>
        <w:suppressLineNumbers/>
        <w:rPr>
          <w:rFonts w:cs="Arial"/>
          <w:szCs w:val="24"/>
        </w:rPr>
      </w:pPr>
    </w:p>
    <w:p w14:paraId="4C349733" w14:textId="70933971" w:rsidR="001C5EBD" w:rsidRPr="00960656" w:rsidRDefault="001C5EBD" w:rsidP="00B9206D">
      <w:pPr>
        <w:pStyle w:val="BodyText"/>
        <w:numPr>
          <w:ilvl w:val="0"/>
          <w:numId w:val="55"/>
        </w:numPr>
        <w:suppressLineNumbers/>
        <w:rPr>
          <w:rFonts w:cs="Arial"/>
          <w:szCs w:val="24"/>
        </w:rPr>
      </w:pPr>
      <w:r w:rsidRPr="00960656">
        <w:rPr>
          <w:rFonts w:cs="Arial"/>
          <w:szCs w:val="24"/>
        </w:rPr>
        <w:t>Use general sources of information available from the marketplace, other D</w:t>
      </w:r>
      <w:r w:rsidR="007B19BE" w:rsidRPr="00960656">
        <w:rPr>
          <w:rFonts w:cs="Arial"/>
          <w:szCs w:val="24"/>
        </w:rPr>
        <w:t>o</w:t>
      </w:r>
      <w:r w:rsidRPr="00960656">
        <w:rPr>
          <w:rFonts w:cs="Arial"/>
          <w:szCs w:val="24"/>
        </w:rPr>
        <w:t xml:space="preserve">D/ government agencies, and the </w:t>
      </w:r>
      <w:r w:rsidR="008E7A7B" w:rsidRPr="00960656">
        <w:rPr>
          <w:rFonts w:cs="Arial"/>
          <w:szCs w:val="24"/>
        </w:rPr>
        <w:t>internet.</w:t>
      </w:r>
    </w:p>
    <w:p w14:paraId="18994B95" w14:textId="77777777" w:rsidR="001C5EBD" w:rsidRPr="00960656" w:rsidRDefault="001C5EBD" w:rsidP="00CE4553">
      <w:pPr>
        <w:pStyle w:val="BodyText"/>
        <w:suppressLineNumbers/>
        <w:ind w:left="720"/>
        <w:rPr>
          <w:rFonts w:cs="Arial"/>
          <w:szCs w:val="24"/>
        </w:rPr>
      </w:pPr>
    </w:p>
    <w:p w14:paraId="1DBC01CD" w14:textId="35D1C0B7" w:rsidR="001C5EBD" w:rsidRPr="00960656" w:rsidRDefault="001C5EBD" w:rsidP="00B9206D">
      <w:pPr>
        <w:pStyle w:val="ListParagraph"/>
        <w:numPr>
          <w:ilvl w:val="0"/>
          <w:numId w:val="75"/>
        </w:numPr>
        <w:rPr>
          <w:rFonts w:ascii="Arial" w:hAnsi="Arial" w:cs="Arial"/>
          <w:sz w:val="24"/>
          <w:szCs w:val="24"/>
        </w:rPr>
      </w:pPr>
      <w:r w:rsidRPr="00960656">
        <w:rPr>
          <w:rFonts w:ascii="Arial" w:hAnsi="Arial" w:cs="Arial"/>
          <w:sz w:val="24"/>
          <w:szCs w:val="24"/>
        </w:rPr>
        <w:t>Contact knowledgeable individuals</w:t>
      </w:r>
      <w:r w:rsidR="0042491F" w:rsidRPr="00960656">
        <w:rPr>
          <w:rFonts w:ascii="Arial" w:hAnsi="Arial" w:cs="Arial"/>
          <w:sz w:val="24"/>
          <w:szCs w:val="24"/>
        </w:rPr>
        <w:t>,</w:t>
      </w:r>
      <w:r w:rsidRPr="00960656">
        <w:rPr>
          <w:rFonts w:ascii="Arial" w:hAnsi="Arial" w:cs="Arial"/>
          <w:sz w:val="24"/>
          <w:szCs w:val="24"/>
        </w:rPr>
        <w:t xml:space="preserve"> </w:t>
      </w:r>
      <w:r w:rsidR="00194122" w:rsidRPr="00960656">
        <w:rPr>
          <w:rFonts w:ascii="Arial" w:hAnsi="Arial" w:cs="Arial"/>
          <w:sz w:val="24"/>
          <w:szCs w:val="24"/>
        </w:rPr>
        <w:t>such as SBPs</w:t>
      </w:r>
      <w:r w:rsidR="0042491F" w:rsidRPr="00960656">
        <w:rPr>
          <w:rFonts w:ascii="Arial" w:hAnsi="Arial" w:cs="Arial"/>
          <w:sz w:val="24"/>
          <w:szCs w:val="24"/>
        </w:rPr>
        <w:t>,</w:t>
      </w:r>
      <w:r w:rsidR="00194122" w:rsidRPr="00960656">
        <w:rPr>
          <w:rFonts w:ascii="Arial" w:hAnsi="Arial" w:cs="Arial"/>
          <w:sz w:val="24"/>
          <w:szCs w:val="24"/>
        </w:rPr>
        <w:t xml:space="preserve"> </w:t>
      </w:r>
      <w:r w:rsidRPr="00960656">
        <w:rPr>
          <w:rFonts w:ascii="Arial" w:hAnsi="Arial" w:cs="Arial"/>
          <w:sz w:val="24"/>
          <w:szCs w:val="24"/>
        </w:rPr>
        <w:t>regarding market capabilities and business practices</w:t>
      </w:r>
      <w:r w:rsidR="00A03765" w:rsidRPr="00960656">
        <w:rPr>
          <w:rFonts w:ascii="Arial" w:hAnsi="Arial" w:cs="Arial"/>
          <w:sz w:val="24"/>
          <w:szCs w:val="24"/>
        </w:rPr>
        <w:t>.</w:t>
      </w:r>
      <w:r w:rsidRPr="00960656">
        <w:rPr>
          <w:rFonts w:ascii="Arial" w:hAnsi="Arial" w:cs="Arial"/>
          <w:sz w:val="24"/>
          <w:szCs w:val="24"/>
        </w:rPr>
        <w:t xml:space="preserve"> </w:t>
      </w:r>
    </w:p>
    <w:p w14:paraId="55848299" w14:textId="77777777" w:rsidR="00A03765" w:rsidRPr="00960656" w:rsidRDefault="00A03765" w:rsidP="00A03765">
      <w:pPr>
        <w:pStyle w:val="ListParagraph"/>
        <w:rPr>
          <w:rFonts w:ascii="Arial" w:hAnsi="Arial" w:cs="Arial"/>
          <w:sz w:val="24"/>
          <w:szCs w:val="24"/>
        </w:rPr>
      </w:pPr>
    </w:p>
    <w:p w14:paraId="509DC520" w14:textId="58F398CC" w:rsidR="001C5EBD" w:rsidRPr="00960656" w:rsidRDefault="001C5EBD" w:rsidP="00B9206D">
      <w:pPr>
        <w:pStyle w:val="BodyText"/>
        <w:numPr>
          <w:ilvl w:val="0"/>
          <w:numId w:val="55"/>
        </w:numPr>
        <w:suppressLineNumbers/>
        <w:rPr>
          <w:rFonts w:cs="Arial"/>
          <w:color w:val="FF0000"/>
          <w:szCs w:val="24"/>
        </w:rPr>
      </w:pPr>
      <w:r w:rsidRPr="00960656">
        <w:rPr>
          <w:rFonts w:cs="Arial"/>
          <w:szCs w:val="24"/>
        </w:rPr>
        <w:t>Review the results of recent market research</w:t>
      </w:r>
      <w:r w:rsidR="00194122" w:rsidRPr="00960656">
        <w:rPr>
          <w:rFonts w:cs="Arial"/>
          <w:szCs w:val="24"/>
        </w:rPr>
        <w:t xml:space="preserve"> for same or similar </w:t>
      </w:r>
      <w:r w:rsidR="00A03765" w:rsidRPr="00960656">
        <w:rPr>
          <w:rFonts w:cs="Arial"/>
          <w:szCs w:val="24"/>
        </w:rPr>
        <w:t>requirements.</w:t>
      </w:r>
      <w:r w:rsidRPr="00960656">
        <w:rPr>
          <w:rFonts w:cs="Arial"/>
          <w:szCs w:val="24"/>
        </w:rPr>
        <w:t xml:space="preserve"> </w:t>
      </w:r>
    </w:p>
    <w:p w14:paraId="4FA04A8B" w14:textId="77777777" w:rsidR="001C5EBD" w:rsidRPr="00960656" w:rsidRDefault="001C5EBD" w:rsidP="00CE4553">
      <w:pPr>
        <w:pStyle w:val="ListParagraph"/>
        <w:rPr>
          <w:rFonts w:ascii="Arial" w:hAnsi="Arial" w:cs="Arial"/>
          <w:color w:val="FF0000"/>
          <w:sz w:val="24"/>
          <w:szCs w:val="24"/>
        </w:rPr>
      </w:pPr>
    </w:p>
    <w:p w14:paraId="58F64A04" w14:textId="54778241" w:rsidR="0086588B" w:rsidRPr="00960656" w:rsidRDefault="001C5EBD" w:rsidP="0086588B">
      <w:pPr>
        <w:pStyle w:val="BodyText"/>
        <w:numPr>
          <w:ilvl w:val="0"/>
          <w:numId w:val="55"/>
        </w:numPr>
        <w:suppressLineNumbers/>
        <w:rPr>
          <w:rFonts w:cs="Arial"/>
          <w:color w:val="FF0000"/>
          <w:szCs w:val="24"/>
        </w:rPr>
      </w:pPr>
      <w:r w:rsidRPr="00960656">
        <w:rPr>
          <w:rFonts w:cs="Arial"/>
          <w:szCs w:val="24"/>
        </w:rPr>
        <w:lastRenderedPageBreak/>
        <w:t>Query government and/or commercial databases</w:t>
      </w:r>
      <w:r w:rsidR="00B24E5B" w:rsidRPr="00960656">
        <w:rPr>
          <w:rFonts w:cs="Arial"/>
          <w:szCs w:val="24"/>
        </w:rPr>
        <w:t xml:space="preserve"> (e.g., Dynamic Small Business Search</w:t>
      </w:r>
      <w:r w:rsidR="00E46F0B" w:rsidRPr="00960656">
        <w:rPr>
          <w:rFonts w:cs="Arial"/>
          <w:szCs w:val="24"/>
        </w:rPr>
        <w:t xml:space="preserve"> </w:t>
      </w:r>
      <w:hyperlink r:id="rId25" w:history="1">
        <w:r w:rsidR="001B1B1F" w:rsidRPr="00960656">
          <w:rPr>
            <w:rStyle w:val="Hyperlink"/>
            <w:rFonts w:cs="Arial"/>
            <w:szCs w:val="24"/>
          </w:rPr>
          <w:t>https://dsbs.sba.gov/search/dsp_dsbs.cfm</w:t>
        </w:r>
      </w:hyperlink>
      <w:r w:rsidR="008E7A7B" w:rsidRPr="00960656">
        <w:rPr>
          <w:rFonts w:cs="Arial"/>
          <w:szCs w:val="24"/>
        </w:rPr>
        <w:t>,</w:t>
      </w:r>
      <w:r w:rsidR="00FE01C5" w:rsidRPr="00960656">
        <w:rPr>
          <w:rFonts w:cs="Arial"/>
          <w:szCs w:val="24"/>
        </w:rPr>
        <w:t xml:space="preserve"> System for Award </w:t>
      </w:r>
      <w:r w:rsidR="002B3229" w:rsidRPr="00960656">
        <w:rPr>
          <w:rFonts w:cs="Arial"/>
          <w:szCs w:val="24"/>
        </w:rPr>
        <w:t>M</w:t>
      </w:r>
      <w:r w:rsidR="00FE01C5" w:rsidRPr="00960656">
        <w:rPr>
          <w:rFonts w:cs="Arial"/>
          <w:szCs w:val="24"/>
        </w:rPr>
        <w:t>anagement</w:t>
      </w:r>
      <w:r w:rsidR="00E46F0B" w:rsidRPr="00960656">
        <w:rPr>
          <w:rFonts w:cs="Arial"/>
          <w:szCs w:val="24"/>
        </w:rPr>
        <w:t xml:space="preserve"> (SAM.Gov)</w:t>
      </w:r>
      <w:r w:rsidR="008E7A7B" w:rsidRPr="00960656">
        <w:rPr>
          <w:rFonts w:cs="Arial"/>
          <w:szCs w:val="24"/>
        </w:rPr>
        <w:t>;</w:t>
      </w:r>
      <w:r w:rsidR="00E46F0B" w:rsidRPr="00960656">
        <w:rPr>
          <w:rFonts w:cs="Arial"/>
          <w:szCs w:val="24"/>
        </w:rPr>
        <w:t xml:space="preserve"> </w:t>
      </w:r>
      <w:r w:rsidR="002B3229" w:rsidRPr="00960656">
        <w:rPr>
          <w:rFonts w:cs="Arial"/>
          <w:szCs w:val="24"/>
        </w:rPr>
        <w:t xml:space="preserve"> </w:t>
      </w:r>
      <w:hyperlink r:id="rId26" w:history="1">
        <w:r w:rsidR="001B1B1F" w:rsidRPr="00960656">
          <w:rPr>
            <w:rStyle w:val="Hyperlink"/>
            <w:rFonts w:cs="Arial"/>
            <w:szCs w:val="24"/>
          </w:rPr>
          <w:t>https://sam.gov/content/home</w:t>
        </w:r>
      </w:hyperlink>
      <w:r w:rsidR="001B1B1F" w:rsidRPr="00960656">
        <w:rPr>
          <w:rFonts w:cs="Arial"/>
          <w:szCs w:val="24"/>
        </w:rPr>
        <w:t>.</w:t>
      </w:r>
      <w:r w:rsidR="00424DF3" w:rsidRPr="00960656">
        <w:rPr>
          <w:rFonts w:cs="Arial"/>
          <w:szCs w:val="24"/>
        </w:rPr>
        <w:t>)</w:t>
      </w:r>
      <w:r w:rsidR="001B1B1F" w:rsidRPr="00960656">
        <w:rPr>
          <w:rFonts w:cs="Arial"/>
          <w:szCs w:val="24"/>
        </w:rPr>
        <w:t xml:space="preserve"> </w:t>
      </w:r>
      <w:r w:rsidRPr="00960656">
        <w:rPr>
          <w:rFonts w:cs="Arial"/>
          <w:szCs w:val="24"/>
        </w:rPr>
        <w:t xml:space="preserve"> </w:t>
      </w:r>
    </w:p>
    <w:p w14:paraId="2ED3D0D0" w14:textId="26559300" w:rsidR="0086588B" w:rsidRPr="0086588B" w:rsidRDefault="0086588B" w:rsidP="0086588B">
      <w:pPr>
        <w:pStyle w:val="BodyText"/>
        <w:suppressLineNumbers/>
        <w:ind w:left="720"/>
        <w:rPr>
          <w:rFonts w:eastAsia="Arial" w:cs="Arial"/>
          <w:szCs w:val="24"/>
        </w:rPr>
      </w:pPr>
    </w:p>
    <w:p w14:paraId="75D40410" w14:textId="2716402B" w:rsidR="00D25604" w:rsidRPr="00960656" w:rsidRDefault="0086588B" w:rsidP="0086588B">
      <w:pPr>
        <w:pStyle w:val="BodyText"/>
        <w:numPr>
          <w:ilvl w:val="0"/>
          <w:numId w:val="55"/>
        </w:numPr>
        <w:suppressLineNumbers/>
        <w:rPr>
          <w:rFonts w:eastAsia="Arial" w:cs="Arial"/>
          <w:szCs w:val="24"/>
        </w:rPr>
      </w:pPr>
      <w:r>
        <w:rPr>
          <w:rFonts w:eastAsia="Arial" w:cs="Arial"/>
          <w:spacing w:val="-2"/>
          <w:szCs w:val="24"/>
        </w:rPr>
        <w:t xml:space="preserve">Conduct industry engagement/industry days in </w:t>
      </w:r>
      <w:r w:rsidR="00590F22" w:rsidRPr="00960656">
        <w:rPr>
          <w:rFonts w:eastAsia="Arial" w:cs="Arial"/>
          <w:spacing w:val="-2"/>
          <w:szCs w:val="24"/>
        </w:rPr>
        <w:t xml:space="preserve">coordination with </w:t>
      </w:r>
      <w:r w:rsidR="000D73C1" w:rsidRPr="00960656">
        <w:rPr>
          <w:rFonts w:eastAsia="Arial" w:cs="Arial"/>
          <w:szCs w:val="24"/>
        </w:rPr>
        <w:t xml:space="preserve">supporting </w:t>
      </w:r>
      <w:r w:rsidR="00287F7F" w:rsidRPr="00960656">
        <w:rPr>
          <w:rFonts w:eastAsia="Arial" w:cs="Arial"/>
          <w:szCs w:val="24"/>
        </w:rPr>
        <w:t xml:space="preserve">Small Business </w:t>
      </w:r>
      <w:r w:rsidR="00590F22" w:rsidRPr="00960656">
        <w:rPr>
          <w:rFonts w:eastAsia="Arial" w:cs="Arial"/>
          <w:szCs w:val="24"/>
        </w:rPr>
        <w:t>O</w:t>
      </w:r>
      <w:r w:rsidR="000D73C1" w:rsidRPr="00960656">
        <w:rPr>
          <w:rFonts w:eastAsia="Arial" w:cs="Arial"/>
          <w:szCs w:val="24"/>
        </w:rPr>
        <w:t>ffice</w:t>
      </w:r>
      <w:r w:rsidR="00424DF3" w:rsidRPr="00960656">
        <w:rPr>
          <w:rFonts w:eastAsia="Arial" w:cs="Arial"/>
          <w:szCs w:val="24"/>
        </w:rPr>
        <w:t>.</w:t>
      </w:r>
    </w:p>
    <w:p w14:paraId="4394A44B" w14:textId="77777777" w:rsidR="003660BE" w:rsidRPr="00960656" w:rsidRDefault="003660BE" w:rsidP="000244F6">
      <w:pPr>
        <w:ind w:left="360"/>
        <w:rPr>
          <w:rFonts w:ascii="Arial" w:eastAsiaTheme="minorHAnsi" w:hAnsi="Arial" w:cs="Arial"/>
          <w:sz w:val="24"/>
          <w:szCs w:val="24"/>
        </w:rPr>
      </w:pPr>
    </w:p>
    <w:p w14:paraId="0A550602" w14:textId="5C79E15B" w:rsidR="001C5EBD" w:rsidRPr="00DE1F3A" w:rsidRDefault="00194122" w:rsidP="00B9206D">
      <w:pPr>
        <w:pStyle w:val="ListParagraph"/>
        <w:numPr>
          <w:ilvl w:val="0"/>
          <w:numId w:val="73"/>
        </w:numPr>
        <w:rPr>
          <w:rFonts w:ascii="Arial" w:hAnsi="Arial" w:cs="Arial"/>
          <w:szCs w:val="24"/>
        </w:rPr>
      </w:pPr>
      <w:r w:rsidRPr="00960656">
        <w:rPr>
          <w:rFonts w:ascii="Arial" w:eastAsiaTheme="minorHAnsi" w:hAnsi="Arial" w:cs="Arial"/>
          <w:sz w:val="24"/>
          <w:szCs w:val="24"/>
        </w:rPr>
        <w:t xml:space="preserve">Prepare a </w:t>
      </w:r>
      <w:r w:rsidR="000244F6" w:rsidRPr="00960656">
        <w:rPr>
          <w:rFonts w:ascii="Arial" w:eastAsiaTheme="minorHAnsi" w:hAnsi="Arial" w:cs="Arial"/>
          <w:sz w:val="24"/>
          <w:szCs w:val="24"/>
        </w:rPr>
        <w:t>d</w:t>
      </w:r>
      <w:r w:rsidR="000A3616" w:rsidRPr="00960656">
        <w:rPr>
          <w:rFonts w:ascii="Arial" w:eastAsiaTheme="minorHAnsi" w:hAnsi="Arial" w:cs="Arial"/>
          <w:sz w:val="24"/>
          <w:szCs w:val="24"/>
        </w:rPr>
        <w:t>raft Request for Proposal</w:t>
      </w:r>
      <w:r w:rsidRPr="00960656">
        <w:rPr>
          <w:rFonts w:ascii="Arial" w:eastAsiaTheme="minorHAnsi" w:hAnsi="Arial" w:cs="Arial"/>
          <w:sz w:val="24"/>
          <w:szCs w:val="24"/>
        </w:rPr>
        <w:t xml:space="preserve"> (RFP) and ensure review by a </w:t>
      </w:r>
      <w:r w:rsidR="00AD707B" w:rsidRPr="00960656">
        <w:rPr>
          <w:rFonts w:ascii="Arial" w:eastAsiaTheme="minorHAnsi" w:hAnsi="Arial" w:cs="Arial"/>
          <w:sz w:val="24"/>
          <w:szCs w:val="24"/>
        </w:rPr>
        <w:t>SBP prior to issuing</w:t>
      </w:r>
      <w:r w:rsidR="00E93B2E" w:rsidRPr="00960656">
        <w:rPr>
          <w:rFonts w:ascii="Arial" w:eastAsiaTheme="minorHAnsi" w:hAnsi="Arial" w:cs="Arial"/>
          <w:sz w:val="24"/>
          <w:szCs w:val="24"/>
        </w:rPr>
        <w:t>.</w:t>
      </w:r>
      <w:r w:rsidR="00AD707B" w:rsidRPr="00960656">
        <w:rPr>
          <w:rFonts w:ascii="Arial" w:eastAsiaTheme="minorHAnsi" w:hAnsi="Arial" w:cs="Arial"/>
          <w:sz w:val="24"/>
          <w:szCs w:val="24"/>
        </w:rPr>
        <w:t xml:space="preserve"> </w:t>
      </w:r>
      <w:r w:rsidR="00AD707B" w:rsidRPr="00960656">
        <w:rPr>
          <w:rFonts w:ascii="Arial" w:eastAsiaTheme="minorHAnsi" w:hAnsi="Arial" w:cs="Arial"/>
          <w:i/>
          <w:iCs/>
          <w:sz w:val="24"/>
          <w:szCs w:val="24"/>
        </w:rPr>
        <w:t>(DoD Source Selection Procedures 2.1.2.3)</w:t>
      </w:r>
      <w:r w:rsidR="000A3616" w:rsidRPr="00960656">
        <w:rPr>
          <w:rFonts w:ascii="Arial" w:eastAsiaTheme="minorHAnsi" w:hAnsi="Arial" w:cs="Arial"/>
          <w:sz w:val="24"/>
          <w:szCs w:val="24"/>
        </w:rPr>
        <w:t xml:space="preserve"> </w:t>
      </w:r>
      <w:r w:rsidR="00B54FF0" w:rsidRPr="00960656">
        <w:rPr>
          <w:rFonts w:ascii="Arial" w:eastAsiaTheme="minorHAnsi" w:hAnsi="Arial" w:cs="Arial"/>
          <w:sz w:val="24"/>
          <w:szCs w:val="24"/>
        </w:rPr>
        <w:t xml:space="preserve"> </w:t>
      </w:r>
    </w:p>
    <w:p w14:paraId="3ACC1DBE" w14:textId="77777777" w:rsidR="001C5EBD" w:rsidRPr="00960656" w:rsidRDefault="001C5EBD">
      <w:pPr>
        <w:rPr>
          <w:rFonts w:ascii="Arial" w:hAnsi="Arial" w:cs="Arial"/>
          <w:color w:val="FF0000"/>
          <w:sz w:val="24"/>
          <w:szCs w:val="24"/>
        </w:rPr>
      </w:pPr>
    </w:p>
    <w:p w14:paraId="439DD02C" w14:textId="3BD4711D" w:rsidR="001C5EBD" w:rsidRPr="00960656" w:rsidRDefault="0039140C">
      <w:pPr>
        <w:pStyle w:val="Heading2"/>
        <w:numPr>
          <w:ilvl w:val="1"/>
          <w:numId w:val="14"/>
        </w:numPr>
        <w:pBdr>
          <w:top w:val="single" w:sz="4" w:space="1" w:color="auto"/>
          <w:bottom w:val="single" w:sz="4" w:space="1" w:color="auto"/>
        </w:pBdr>
        <w:jc w:val="left"/>
        <w:rPr>
          <w:rFonts w:ascii="Arial" w:hAnsi="Arial" w:cs="Arial"/>
          <w:iCs/>
          <w:sz w:val="28"/>
          <w:szCs w:val="28"/>
        </w:rPr>
      </w:pPr>
      <w:bookmarkStart w:id="64" w:name="_Toc307839229"/>
      <w:bookmarkStart w:id="65" w:name="_Toc499524455"/>
      <w:bookmarkStart w:id="66" w:name="_Toc499524700"/>
      <w:bookmarkStart w:id="67" w:name="_Toc499526234"/>
      <w:r w:rsidRPr="00960656">
        <w:rPr>
          <w:rFonts w:ascii="Arial" w:hAnsi="Arial" w:cs="Arial"/>
          <w:i/>
          <w:sz w:val="28"/>
          <w:szCs w:val="28"/>
        </w:rPr>
        <w:t xml:space="preserve"> </w:t>
      </w:r>
      <w:bookmarkStart w:id="68" w:name="_Toc178607305"/>
      <w:bookmarkStart w:id="69" w:name="_Toc178607380"/>
      <w:r w:rsidR="001C5EBD" w:rsidRPr="00960656">
        <w:rPr>
          <w:rFonts w:ascii="Arial" w:hAnsi="Arial" w:cs="Arial"/>
          <w:iCs/>
          <w:sz w:val="28"/>
          <w:szCs w:val="28"/>
        </w:rPr>
        <w:t>Develop a Source Selection Plan</w:t>
      </w:r>
      <w:bookmarkEnd w:id="64"/>
      <w:bookmarkEnd w:id="68"/>
      <w:bookmarkEnd w:id="69"/>
      <w:r w:rsidR="001C5EBD" w:rsidRPr="00960656">
        <w:rPr>
          <w:rFonts w:ascii="Arial" w:hAnsi="Arial" w:cs="Arial"/>
          <w:iCs/>
          <w:sz w:val="28"/>
          <w:szCs w:val="28"/>
        </w:rPr>
        <w:t xml:space="preserve"> </w:t>
      </w:r>
    </w:p>
    <w:p w14:paraId="18481322" w14:textId="77777777" w:rsidR="001C5EBD" w:rsidRPr="00960656" w:rsidRDefault="001C5EBD" w:rsidP="00A306D1">
      <w:pPr>
        <w:suppressLineNumbers/>
        <w:tabs>
          <w:tab w:val="left" w:pos="792"/>
          <w:tab w:val="left" w:pos="1512"/>
          <w:tab w:val="left" w:pos="2232"/>
          <w:tab w:val="left" w:pos="4392"/>
          <w:tab w:val="left" w:pos="7722"/>
        </w:tabs>
        <w:jc w:val="both"/>
        <w:rPr>
          <w:rFonts w:ascii="Arial" w:hAnsi="Arial" w:cs="Arial"/>
          <w:b/>
          <w:iCs/>
          <w:sz w:val="24"/>
          <w:szCs w:val="24"/>
        </w:rPr>
      </w:pPr>
    </w:p>
    <w:p w14:paraId="2012CF74" w14:textId="088BCC76" w:rsidR="001C5EBD" w:rsidRPr="00960656" w:rsidRDefault="001C5EBD" w:rsidP="005C5C56">
      <w:pPr>
        <w:pStyle w:val="BodyText"/>
        <w:suppressLineNumbers/>
        <w:rPr>
          <w:rFonts w:cs="Arial"/>
          <w:szCs w:val="24"/>
        </w:rPr>
      </w:pPr>
      <w:r w:rsidRPr="00960656">
        <w:rPr>
          <w:rFonts w:cs="Arial"/>
          <w:b/>
          <w:iCs/>
          <w:szCs w:val="24"/>
        </w:rPr>
        <w:t>Selection of Evaluation Factors</w:t>
      </w:r>
      <w:r w:rsidRPr="00960656">
        <w:rPr>
          <w:rFonts w:cs="Arial"/>
          <w:b/>
          <w:i/>
          <w:szCs w:val="24"/>
        </w:rPr>
        <w:t xml:space="preserve">.  </w:t>
      </w:r>
      <w:r w:rsidRPr="00960656">
        <w:rPr>
          <w:rFonts w:cs="Arial"/>
          <w:szCs w:val="24"/>
        </w:rPr>
        <w:t>Selecting the correct evaluation factors is the most important decision in the evaluation process. Structure the evaluation factors and their relative importance to clearly reflect the needs of your acquisition</w:t>
      </w:r>
      <w:r w:rsidR="001B1B1F" w:rsidRPr="00960656">
        <w:rPr>
          <w:rFonts w:cs="Arial"/>
          <w:szCs w:val="24"/>
        </w:rPr>
        <w:t>,</w:t>
      </w:r>
      <w:r w:rsidR="00D255F6" w:rsidRPr="00960656">
        <w:rPr>
          <w:rFonts w:cs="Arial"/>
          <w:szCs w:val="24"/>
        </w:rPr>
        <w:t xml:space="preserve"> with c</w:t>
      </w:r>
      <w:r w:rsidR="001A0D25" w:rsidRPr="00960656">
        <w:rPr>
          <w:rFonts w:cs="Arial"/>
          <w:szCs w:val="24"/>
        </w:rPr>
        <w:t xml:space="preserve">onsideration </w:t>
      </w:r>
      <w:r w:rsidR="00D255F6" w:rsidRPr="00960656">
        <w:rPr>
          <w:rFonts w:cs="Arial"/>
          <w:szCs w:val="24"/>
        </w:rPr>
        <w:t>given to the</w:t>
      </w:r>
      <w:r w:rsidR="00A1680E" w:rsidRPr="00960656">
        <w:rPr>
          <w:rFonts w:cs="Arial"/>
          <w:szCs w:val="24"/>
        </w:rPr>
        <w:t xml:space="preserve"> inclusion and</w:t>
      </w:r>
      <w:r w:rsidR="001A0D25" w:rsidRPr="00960656">
        <w:rPr>
          <w:rFonts w:cs="Arial"/>
          <w:szCs w:val="24"/>
        </w:rPr>
        <w:t xml:space="preserve"> evaluation of intellectual property/data rights</w:t>
      </w:r>
      <w:r w:rsidR="00D255F6" w:rsidRPr="00960656">
        <w:rPr>
          <w:rFonts w:cs="Arial"/>
          <w:szCs w:val="24"/>
        </w:rPr>
        <w:t xml:space="preserve"> and what </w:t>
      </w:r>
      <w:r w:rsidR="001B1B1F" w:rsidRPr="00960656">
        <w:rPr>
          <w:rFonts w:cs="Arial"/>
          <w:szCs w:val="24"/>
        </w:rPr>
        <w:t xml:space="preserve">is necessary and </w:t>
      </w:r>
      <w:r w:rsidR="00772394" w:rsidRPr="00960656">
        <w:rPr>
          <w:rFonts w:cs="Arial"/>
          <w:szCs w:val="24"/>
        </w:rPr>
        <w:t xml:space="preserve">prudent </w:t>
      </w:r>
      <w:r w:rsidR="00D255F6" w:rsidRPr="00960656">
        <w:rPr>
          <w:rFonts w:cs="Arial"/>
          <w:szCs w:val="24"/>
        </w:rPr>
        <w:t>be included</w:t>
      </w:r>
      <w:r w:rsidR="001B1B1F" w:rsidRPr="00960656">
        <w:rPr>
          <w:rFonts w:cs="Arial"/>
          <w:szCs w:val="24"/>
        </w:rPr>
        <w:t xml:space="preserve"> in the acquisition</w:t>
      </w:r>
      <w:r w:rsidRPr="00960656">
        <w:rPr>
          <w:rFonts w:cs="Arial"/>
          <w:szCs w:val="24"/>
        </w:rPr>
        <w:t xml:space="preserve">. </w:t>
      </w:r>
    </w:p>
    <w:p w14:paraId="0CAD4F4A" w14:textId="77777777" w:rsidR="001C5EBD" w:rsidRPr="00960656" w:rsidRDefault="001C5EBD" w:rsidP="005C5C56">
      <w:pPr>
        <w:pStyle w:val="BodyText"/>
        <w:suppressLineNumbers/>
        <w:tabs>
          <w:tab w:val="left" w:pos="360"/>
        </w:tabs>
        <w:ind w:hanging="180"/>
        <w:rPr>
          <w:rFonts w:cs="Arial"/>
          <w:szCs w:val="24"/>
        </w:rPr>
      </w:pPr>
    </w:p>
    <w:p w14:paraId="6FC77B8F" w14:textId="6F9929DF" w:rsidR="001C5EBD" w:rsidRPr="00960656" w:rsidRDefault="001C5EBD" w:rsidP="005C5C56">
      <w:pPr>
        <w:pStyle w:val="BodyText"/>
        <w:suppressLineNumbers/>
        <w:rPr>
          <w:rFonts w:cs="Arial"/>
        </w:rPr>
      </w:pPr>
      <w:r w:rsidRPr="00960656">
        <w:rPr>
          <w:rFonts w:cs="Arial"/>
          <w:b/>
          <w:iCs/>
          <w:szCs w:val="24"/>
        </w:rPr>
        <w:t>Mandatory Evaluation Considerations</w:t>
      </w:r>
      <w:r w:rsidRPr="00960656">
        <w:rPr>
          <w:rFonts w:cs="Arial"/>
          <w:b/>
          <w:i/>
          <w:szCs w:val="24"/>
        </w:rPr>
        <w:t xml:space="preserve">.  </w:t>
      </w:r>
      <w:r w:rsidR="00437CD5" w:rsidRPr="00960656">
        <w:rPr>
          <w:rFonts w:cs="Arial"/>
        </w:rPr>
        <w:t>For</w:t>
      </w:r>
      <w:r w:rsidRPr="00960656">
        <w:rPr>
          <w:rFonts w:cs="Arial"/>
        </w:rPr>
        <w:t xml:space="preserve"> source selection</w:t>
      </w:r>
      <w:r w:rsidR="00437CD5" w:rsidRPr="00960656">
        <w:rPr>
          <w:rFonts w:cs="Arial"/>
        </w:rPr>
        <w:t>s</w:t>
      </w:r>
      <w:r w:rsidRPr="00960656">
        <w:rPr>
          <w:rFonts w:cs="Arial"/>
        </w:rPr>
        <w:t>, you must evaluate cost/price</w:t>
      </w:r>
      <w:r w:rsidR="00A2265B" w:rsidRPr="00960656">
        <w:rPr>
          <w:rFonts w:cs="Arial"/>
        </w:rPr>
        <w:t xml:space="preserve"> (unless </w:t>
      </w:r>
      <w:r w:rsidR="006C4E4C" w:rsidRPr="00960656">
        <w:rPr>
          <w:rFonts w:cs="Arial"/>
        </w:rPr>
        <w:t>the</w:t>
      </w:r>
      <w:r w:rsidR="00A2265B" w:rsidRPr="00960656">
        <w:rPr>
          <w:rFonts w:cs="Arial"/>
        </w:rPr>
        <w:t xml:space="preserve"> exception </w:t>
      </w:r>
      <w:r w:rsidR="006C4E4C" w:rsidRPr="00960656">
        <w:rPr>
          <w:rFonts w:cs="Arial"/>
        </w:rPr>
        <w:t xml:space="preserve">at </w:t>
      </w:r>
      <w:r w:rsidR="00A2265B" w:rsidRPr="00960656">
        <w:rPr>
          <w:rFonts w:cs="Arial"/>
        </w:rPr>
        <w:t>FAR 15.304</w:t>
      </w:r>
      <w:r w:rsidR="006C4E4C" w:rsidRPr="00960656">
        <w:rPr>
          <w:rFonts w:cs="Arial"/>
        </w:rPr>
        <w:t>(c)</w:t>
      </w:r>
      <w:r w:rsidR="00A2265B" w:rsidRPr="00960656">
        <w:rPr>
          <w:rFonts w:cs="Arial"/>
        </w:rPr>
        <w:t>(1)(i</w:t>
      </w:r>
      <w:r w:rsidR="006C4E4C" w:rsidRPr="00960656">
        <w:rPr>
          <w:rFonts w:cs="Arial"/>
        </w:rPr>
        <w:t>i</w:t>
      </w:r>
      <w:r w:rsidR="00A2265B" w:rsidRPr="00960656">
        <w:rPr>
          <w:rFonts w:cs="Arial"/>
        </w:rPr>
        <w:t>)(</w:t>
      </w:r>
      <w:r w:rsidR="006C4E4C" w:rsidRPr="00960656">
        <w:rPr>
          <w:rFonts w:cs="Arial"/>
        </w:rPr>
        <w:t>A</w:t>
      </w:r>
      <w:r w:rsidR="00437CD5" w:rsidRPr="00960656">
        <w:rPr>
          <w:rFonts w:cs="Arial"/>
        </w:rPr>
        <w:t>)</w:t>
      </w:r>
      <w:r w:rsidR="0042491F" w:rsidRPr="00960656">
        <w:rPr>
          <w:rFonts w:cs="Arial"/>
        </w:rPr>
        <w:t xml:space="preserve"> applies</w:t>
      </w:r>
      <w:r w:rsidR="00A2265B" w:rsidRPr="00960656">
        <w:rPr>
          <w:rFonts w:cs="Arial"/>
        </w:rPr>
        <w:t>)</w:t>
      </w:r>
      <w:r w:rsidRPr="00960656">
        <w:rPr>
          <w:rFonts w:cs="Arial"/>
        </w:rPr>
        <w:t xml:space="preserve"> and the </w:t>
      </w:r>
      <w:r w:rsidR="00E20C08" w:rsidRPr="00960656">
        <w:rPr>
          <w:rFonts w:cs="Arial"/>
        </w:rPr>
        <w:t>acceptability/</w:t>
      </w:r>
      <w:r w:rsidRPr="00960656">
        <w:rPr>
          <w:rFonts w:cs="Arial"/>
        </w:rPr>
        <w:t>quality of the proposed product or service through one or more non-cost evaluation factors (</w:t>
      </w:r>
      <w:r w:rsidR="00506CCD" w:rsidRPr="00960656">
        <w:rPr>
          <w:rFonts w:cs="Arial"/>
        </w:rPr>
        <w:t>e.g.,</w:t>
      </w:r>
      <w:r w:rsidRPr="00960656">
        <w:rPr>
          <w:rFonts w:cs="Arial"/>
        </w:rPr>
        <w:t xml:space="preserve"> </w:t>
      </w:r>
      <w:r w:rsidR="00E20C08" w:rsidRPr="00960656">
        <w:rPr>
          <w:rFonts w:cs="Arial"/>
        </w:rPr>
        <w:t xml:space="preserve">past performance, </w:t>
      </w:r>
      <w:r w:rsidRPr="00960656">
        <w:rPr>
          <w:rFonts w:cs="Arial"/>
        </w:rPr>
        <w:t xml:space="preserve">technical excellence, management capability, and key personnel qualifications).  </w:t>
      </w:r>
    </w:p>
    <w:p w14:paraId="0663F0FF" w14:textId="77777777" w:rsidR="00437CD5" w:rsidRPr="00960656" w:rsidRDefault="00437CD5" w:rsidP="005C5C56">
      <w:pPr>
        <w:pStyle w:val="BodyText"/>
        <w:suppressLineNumbers/>
        <w:rPr>
          <w:rFonts w:cs="Arial"/>
        </w:rPr>
      </w:pPr>
    </w:p>
    <w:p w14:paraId="40BF853C" w14:textId="7DAE9C21" w:rsidR="00437CD5" w:rsidRPr="00960656" w:rsidRDefault="00437CD5" w:rsidP="005C5C56">
      <w:pPr>
        <w:pStyle w:val="BodyText"/>
        <w:suppressLineNumbers/>
        <w:rPr>
          <w:rFonts w:cs="Arial"/>
        </w:rPr>
      </w:pPr>
      <w:r w:rsidRPr="00960656">
        <w:rPr>
          <w:rFonts w:cs="Arial"/>
        </w:rPr>
        <w:t>As stated at FAR 15.304(</w:t>
      </w:r>
      <w:r w:rsidR="008E7A7B" w:rsidRPr="00960656">
        <w:rPr>
          <w:rFonts w:cs="Arial"/>
        </w:rPr>
        <w:t>c)</w:t>
      </w:r>
      <w:r w:rsidRPr="00960656">
        <w:rPr>
          <w:rFonts w:cs="Arial"/>
        </w:rPr>
        <w:t>(1)(ii)(A)), the PCO may exclude cost/price as an evaluation factor for a Multiple Award IDIQ effort issued for the same or similar services if the Government intends to make award to all "qualifying offerors" and Cost/Price will be considered as one of the factors for all tasks/delivery orders.</w:t>
      </w:r>
    </w:p>
    <w:p w14:paraId="52DC0732" w14:textId="77777777" w:rsidR="001C5EBD" w:rsidRPr="00960656" w:rsidRDefault="001C5EBD" w:rsidP="005C5C56">
      <w:pPr>
        <w:suppressLineNumbers/>
        <w:rPr>
          <w:rFonts w:ascii="Arial" w:hAnsi="Arial" w:cs="Arial"/>
          <w:sz w:val="24"/>
        </w:rPr>
      </w:pPr>
    </w:p>
    <w:p w14:paraId="5E0CF8E1" w14:textId="36731CC5" w:rsidR="001C5EBD" w:rsidRPr="00960656" w:rsidRDefault="001C5EBD" w:rsidP="005C5C56">
      <w:pPr>
        <w:suppressLineNumbers/>
        <w:rPr>
          <w:rFonts w:ascii="Arial" w:hAnsi="Arial" w:cs="Arial"/>
          <w:sz w:val="24"/>
        </w:rPr>
      </w:pPr>
      <w:r w:rsidRPr="00960656">
        <w:rPr>
          <w:rFonts w:ascii="Arial" w:hAnsi="Arial" w:cs="Arial"/>
          <w:sz w:val="24"/>
        </w:rPr>
        <w:t xml:space="preserve">Additionally, you must evaluate past performance on all negotiated competitive acquisitions expected to exceed the thresholds identified in FAR </w:t>
      </w:r>
      <w:r w:rsidRPr="00960656">
        <w:rPr>
          <w:rFonts w:ascii="Arial" w:hAnsi="Arial" w:cs="Arial"/>
          <w:sz w:val="24"/>
          <w:szCs w:val="24"/>
        </w:rPr>
        <w:t>15</w:t>
      </w:r>
      <w:bookmarkStart w:id="70" w:name="_Hlt514027624"/>
      <w:r w:rsidRPr="00960656">
        <w:rPr>
          <w:rFonts w:ascii="Arial" w:hAnsi="Arial" w:cs="Arial"/>
          <w:sz w:val="24"/>
          <w:szCs w:val="24"/>
        </w:rPr>
        <w:t>.</w:t>
      </w:r>
      <w:bookmarkEnd w:id="70"/>
      <w:r w:rsidRPr="00960656">
        <w:rPr>
          <w:rFonts w:ascii="Arial" w:hAnsi="Arial" w:cs="Arial"/>
          <w:sz w:val="24"/>
          <w:szCs w:val="24"/>
        </w:rPr>
        <w:t>304 and DFARS 215.304,</w:t>
      </w:r>
      <w:r w:rsidRPr="00960656">
        <w:rPr>
          <w:rFonts w:ascii="Arial" w:hAnsi="Arial" w:cs="Arial"/>
          <w:sz w:val="24"/>
        </w:rPr>
        <w:t xml:space="preserve"> unless the PCO documents why it would not be</w:t>
      </w:r>
      <w:r w:rsidRPr="00960656">
        <w:rPr>
          <w:rFonts w:ascii="Arial" w:hAnsi="Arial" w:cs="Arial"/>
          <w:color w:val="FF0000"/>
          <w:sz w:val="24"/>
        </w:rPr>
        <w:t xml:space="preserve"> </w:t>
      </w:r>
      <w:r w:rsidRPr="00960656">
        <w:rPr>
          <w:rFonts w:ascii="Arial" w:hAnsi="Arial" w:cs="Arial"/>
          <w:sz w:val="24"/>
        </w:rPr>
        <w:t>appropriate.</w:t>
      </w:r>
      <w:r w:rsidRPr="00960656">
        <w:rPr>
          <w:rFonts w:ascii="Arial" w:hAnsi="Arial" w:cs="Arial"/>
          <w:sz w:val="24"/>
          <w:szCs w:val="24"/>
        </w:rPr>
        <w:t xml:space="preserve"> </w:t>
      </w:r>
      <w:r w:rsidRPr="00960656">
        <w:rPr>
          <w:rFonts w:ascii="Arial" w:hAnsi="Arial" w:cs="Arial"/>
          <w:sz w:val="24"/>
        </w:rPr>
        <w:t>There may be other required evaluation factors, such as</w:t>
      </w:r>
      <w:r w:rsidRPr="00960656">
        <w:rPr>
          <w:rFonts w:ascii="Arial" w:hAnsi="Arial" w:cs="Arial"/>
          <w:color w:val="FF0000"/>
          <w:sz w:val="24"/>
        </w:rPr>
        <w:t xml:space="preserve"> </w:t>
      </w:r>
      <w:r w:rsidRPr="00960656">
        <w:rPr>
          <w:rFonts w:ascii="Arial" w:hAnsi="Arial" w:cs="Arial"/>
          <w:sz w:val="24"/>
        </w:rPr>
        <w:t>small business participation, based upon regulatory and/or statutory requirements</w:t>
      </w:r>
      <w:r w:rsidR="004F7A03" w:rsidRPr="00960656">
        <w:rPr>
          <w:rFonts w:ascii="Arial" w:hAnsi="Arial" w:cs="Arial"/>
          <w:sz w:val="24"/>
        </w:rPr>
        <w:t>.</w:t>
      </w:r>
      <w:r w:rsidRPr="00960656">
        <w:rPr>
          <w:rFonts w:ascii="Arial" w:hAnsi="Arial" w:cs="Arial"/>
          <w:color w:val="FF0000"/>
          <w:sz w:val="24"/>
        </w:rPr>
        <w:t xml:space="preserve"> </w:t>
      </w:r>
      <w:r w:rsidRPr="00960656">
        <w:rPr>
          <w:rFonts w:ascii="Arial" w:hAnsi="Arial" w:cs="Arial"/>
          <w:i/>
          <w:iCs/>
          <w:sz w:val="24"/>
        </w:rPr>
        <w:t>(</w:t>
      </w:r>
      <w:r w:rsidR="004F7A03" w:rsidRPr="00960656">
        <w:rPr>
          <w:rFonts w:ascii="Arial" w:hAnsi="Arial" w:cs="Arial"/>
          <w:i/>
          <w:iCs/>
          <w:sz w:val="24"/>
        </w:rPr>
        <w:t xml:space="preserve">See </w:t>
      </w:r>
      <w:r w:rsidRPr="00960656">
        <w:rPr>
          <w:rFonts w:ascii="Arial" w:hAnsi="Arial" w:cs="Arial"/>
          <w:i/>
          <w:iCs/>
          <w:sz w:val="24"/>
          <w:szCs w:val="24"/>
        </w:rPr>
        <w:t>FAR</w:t>
      </w:r>
      <w:r w:rsidRPr="00960656">
        <w:rPr>
          <w:rFonts w:ascii="Arial" w:hAnsi="Arial" w:cs="Arial"/>
          <w:i/>
          <w:iCs/>
          <w:color w:val="FF0000"/>
          <w:sz w:val="24"/>
          <w:szCs w:val="24"/>
        </w:rPr>
        <w:t xml:space="preserve"> </w:t>
      </w:r>
      <w:r w:rsidRPr="00960656">
        <w:rPr>
          <w:rFonts w:ascii="Arial" w:hAnsi="Arial" w:cs="Arial"/>
          <w:i/>
          <w:iCs/>
          <w:sz w:val="24"/>
          <w:szCs w:val="24"/>
        </w:rPr>
        <w:t>1</w:t>
      </w:r>
      <w:bookmarkStart w:id="71" w:name="_Hlt498146333"/>
      <w:r w:rsidRPr="00960656">
        <w:rPr>
          <w:rFonts w:ascii="Arial" w:hAnsi="Arial" w:cs="Arial"/>
          <w:i/>
          <w:iCs/>
          <w:sz w:val="24"/>
          <w:szCs w:val="24"/>
        </w:rPr>
        <w:t>5</w:t>
      </w:r>
      <w:bookmarkEnd w:id="71"/>
      <w:r w:rsidRPr="00960656">
        <w:rPr>
          <w:rFonts w:ascii="Arial" w:hAnsi="Arial" w:cs="Arial"/>
          <w:i/>
          <w:iCs/>
          <w:sz w:val="24"/>
          <w:szCs w:val="24"/>
        </w:rPr>
        <w:t>.304</w:t>
      </w:r>
      <w:r w:rsidRPr="00960656">
        <w:rPr>
          <w:rFonts w:ascii="Arial" w:hAnsi="Arial" w:cs="Arial"/>
          <w:i/>
          <w:iCs/>
          <w:color w:val="FF0000"/>
          <w:sz w:val="24"/>
          <w:szCs w:val="24"/>
        </w:rPr>
        <w:t xml:space="preserve"> </w:t>
      </w:r>
      <w:r w:rsidRPr="00960656">
        <w:rPr>
          <w:rFonts w:ascii="Arial" w:hAnsi="Arial" w:cs="Arial"/>
          <w:i/>
          <w:iCs/>
          <w:sz w:val="24"/>
          <w:szCs w:val="24"/>
        </w:rPr>
        <w:t>and</w:t>
      </w:r>
      <w:r w:rsidRPr="00960656">
        <w:rPr>
          <w:rFonts w:ascii="Arial" w:hAnsi="Arial" w:cs="Arial"/>
          <w:i/>
          <w:iCs/>
          <w:sz w:val="24"/>
        </w:rPr>
        <w:t xml:space="preserve"> its supplements)</w:t>
      </w:r>
      <w:r w:rsidRPr="00960656">
        <w:rPr>
          <w:rFonts w:ascii="Arial" w:hAnsi="Arial" w:cs="Arial"/>
          <w:sz w:val="24"/>
        </w:rPr>
        <w:t xml:space="preserve"> </w:t>
      </w:r>
    </w:p>
    <w:p w14:paraId="32B4C946" w14:textId="77777777" w:rsidR="001C5EBD" w:rsidRPr="00960656" w:rsidRDefault="001C5EBD" w:rsidP="005C5C56">
      <w:pPr>
        <w:suppressLineNumbers/>
        <w:rPr>
          <w:rFonts w:ascii="Arial" w:hAnsi="Arial" w:cs="Arial"/>
          <w:sz w:val="24"/>
        </w:rPr>
      </w:pPr>
    </w:p>
    <w:p w14:paraId="5C9A4DBB" w14:textId="4B78202D" w:rsidR="001C5EBD" w:rsidRPr="00960656" w:rsidRDefault="001C5EBD" w:rsidP="005C5C56">
      <w:pPr>
        <w:suppressLineNumbers/>
        <w:rPr>
          <w:rFonts w:ascii="Arial" w:hAnsi="Arial" w:cs="Arial"/>
          <w:sz w:val="24"/>
        </w:rPr>
      </w:pPr>
      <w:r w:rsidRPr="00960656">
        <w:rPr>
          <w:rFonts w:ascii="Arial" w:hAnsi="Arial" w:cs="Arial"/>
          <w:sz w:val="24"/>
        </w:rPr>
        <w:t xml:space="preserve">From this </w:t>
      </w:r>
      <w:r w:rsidR="00772394" w:rsidRPr="00960656">
        <w:rPr>
          <w:rFonts w:ascii="Arial" w:hAnsi="Arial" w:cs="Arial"/>
          <w:sz w:val="24"/>
        </w:rPr>
        <w:t xml:space="preserve">vantage </w:t>
      </w:r>
      <w:r w:rsidRPr="00960656">
        <w:rPr>
          <w:rFonts w:ascii="Arial" w:hAnsi="Arial" w:cs="Arial"/>
          <w:sz w:val="24"/>
        </w:rPr>
        <w:t>point, the acquisition team must apply prudent business judgment to add other evaluation factors, subfactors, and elements that are important to selecting the most advantageous proposal(s). The number of factors and subfactors should be kept to the absolute minimum required to effectively assess the proposal</w:t>
      </w:r>
      <w:r w:rsidR="00772394" w:rsidRPr="00960656">
        <w:rPr>
          <w:rFonts w:ascii="Arial" w:hAnsi="Arial" w:cs="Arial"/>
          <w:sz w:val="24"/>
        </w:rPr>
        <w:t>(</w:t>
      </w:r>
      <w:r w:rsidRPr="00960656">
        <w:rPr>
          <w:rFonts w:ascii="Arial" w:hAnsi="Arial" w:cs="Arial"/>
          <w:sz w:val="24"/>
        </w:rPr>
        <w:t>s</w:t>
      </w:r>
      <w:r w:rsidR="00772394" w:rsidRPr="00960656">
        <w:rPr>
          <w:rFonts w:ascii="Arial" w:hAnsi="Arial" w:cs="Arial"/>
          <w:sz w:val="24"/>
        </w:rPr>
        <w:t>)</w:t>
      </w:r>
      <w:r w:rsidRPr="00960656">
        <w:rPr>
          <w:rFonts w:ascii="Arial" w:hAnsi="Arial" w:cs="Arial"/>
          <w:sz w:val="24"/>
        </w:rPr>
        <w:t>. The use of more factors than needed to conduct the evaluation can complicate and extend the process</w:t>
      </w:r>
      <w:r w:rsidR="00772394" w:rsidRPr="00960656">
        <w:rPr>
          <w:rFonts w:ascii="Arial" w:hAnsi="Arial" w:cs="Arial"/>
          <w:sz w:val="24"/>
        </w:rPr>
        <w:t>,</w:t>
      </w:r>
      <w:r w:rsidRPr="00960656">
        <w:rPr>
          <w:rFonts w:ascii="Arial" w:hAnsi="Arial" w:cs="Arial"/>
          <w:sz w:val="24"/>
        </w:rPr>
        <w:t xml:space="preserve"> while providing no additional value </w:t>
      </w:r>
      <w:r w:rsidR="007A632D" w:rsidRPr="00960656">
        <w:rPr>
          <w:rFonts w:ascii="Arial" w:hAnsi="Arial" w:cs="Arial"/>
          <w:sz w:val="24"/>
        </w:rPr>
        <w:t xml:space="preserve">and </w:t>
      </w:r>
      <w:r w:rsidR="00772394" w:rsidRPr="00960656">
        <w:rPr>
          <w:rFonts w:ascii="Arial" w:hAnsi="Arial" w:cs="Arial"/>
          <w:sz w:val="24"/>
        </w:rPr>
        <w:t xml:space="preserve">thereby </w:t>
      </w:r>
      <w:r w:rsidRPr="00960656">
        <w:rPr>
          <w:rFonts w:ascii="Arial" w:hAnsi="Arial" w:cs="Arial"/>
          <w:sz w:val="24"/>
        </w:rPr>
        <w:t>dilut</w:t>
      </w:r>
      <w:r w:rsidR="00772394" w:rsidRPr="00960656">
        <w:rPr>
          <w:rFonts w:ascii="Arial" w:hAnsi="Arial" w:cs="Arial"/>
          <w:sz w:val="24"/>
        </w:rPr>
        <w:t>ing</w:t>
      </w:r>
      <w:r w:rsidRPr="00960656">
        <w:rPr>
          <w:rFonts w:ascii="Arial" w:hAnsi="Arial" w:cs="Arial"/>
          <w:sz w:val="24"/>
        </w:rPr>
        <w:t xml:space="preserve"> meaningful discriminators. Limiting factors also serves to reduce the evaluation oversight span-of-control responsibilities of the SSEB leadership, SSA/SSAC, PCO</w:t>
      </w:r>
      <w:r w:rsidR="007A1387" w:rsidRPr="00960656">
        <w:rPr>
          <w:rFonts w:ascii="Arial" w:hAnsi="Arial" w:cs="Arial"/>
          <w:sz w:val="24"/>
        </w:rPr>
        <w:t>,</w:t>
      </w:r>
      <w:r w:rsidRPr="00960656">
        <w:rPr>
          <w:rFonts w:ascii="Arial" w:hAnsi="Arial" w:cs="Arial"/>
          <w:sz w:val="24"/>
        </w:rPr>
        <w:t xml:space="preserve"> and legal counsel, thereby permitting more focused oversight on the remaining (and most important) factors/subfactors and reducing the likelihood of evaluation errors. </w:t>
      </w:r>
    </w:p>
    <w:p w14:paraId="63564032" w14:textId="77777777" w:rsidR="00FD3DEB" w:rsidRPr="00960656" w:rsidRDefault="00FD3DEB" w:rsidP="005C5C56">
      <w:pPr>
        <w:suppressLineNumbers/>
        <w:rPr>
          <w:rFonts w:ascii="Arial" w:hAnsi="Arial" w:cs="Arial"/>
          <w:sz w:val="24"/>
        </w:rPr>
      </w:pPr>
    </w:p>
    <w:p w14:paraId="094D4280" w14:textId="77777777" w:rsidR="008979A0" w:rsidRPr="00960656" w:rsidRDefault="001C5EBD" w:rsidP="005C5C56">
      <w:pPr>
        <w:suppressLineNumbers/>
        <w:rPr>
          <w:rFonts w:ascii="Arial" w:hAnsi="Arial" w:cs="Arial"/>
          <w:sz w:val="24"/>
        </w:rPr>
      </w:pPr>
      <w:r w:rsidRPr="00960656">
        <w:rPr>
          <w:rFonts w:ascii="Arial" w:hAnsi="Arial" w:cs="Arial"/>
          <w:sz w:val="24"/>
        </w:rPr>
        <w:lastRenderedPageBreak/>
        <w:t>Common evaluation factors are cost/price, technical, past performance, and small business participation.</w:t>
      </w:r>
      <w:r w:rsidR="00524CAD" w:rsidRPr="00960656">
        <w:rPr>
          <w:rFonts w:ascii="Arial" w:hAnsi="Arial" w:cs="Arial"/>
          <w:sz w:val="24"/>
        </w:rPr>
        <w:t xml:space="preserve"> </w:t>
      </w:r>
    </w:p>
    <w:p w14:paraId="52287C5C" w14:textId="77777777" w:rsidR="008979A0" w:rsidRPr="00960656" w:rsidRDefault="008979A0" w:rsidP="005C5C56">
      <w:pPr>
        <w:suppressLineNumbers/>
        <w:rPr>
          <w:rFonts w:ascii="Arial" w:hAnsi="Arial" w:cs="Arial"/>
          <w:sz w:val="24"/>
        </w:rPr>
      </w:pPr>
    </w:p>
    <w:p w14:paraId="2044B143" w14:textId="06F552B8" w:rsidR="001C5EBD" w:rsidRPr="00960656" w:rsidRDefault="008979A0" w:rsidP="005C5C56">
      <w:pPr>
        <w:suppressLineNumbers/>
        <w:rPr>
          <w:rFonts w:ascii="Arial" w:hAnsi="Arial" w:cs="Arial"/>
          <w:sz w:val="24"/>
        </w:rPr>
      </w:pPr>
      <w:r w:rsidRPr="00960656">
        <w:rPr>
          <w:rFonts w:ascii="Arial" w:hAnsi="Arial" w:cs="Arial"/>
          <w:b/>
          <w:bCs/>
          <w:sz w:val="24"/>
        </w:rPr>
        <w:t>N</w:t>
      </w:r>
      <w:r w:rsidR="00153ABE" w:rsidRPr="00960656">
        <w:rPr>
          <w:rFonts w:ascii="Arial" w:hAnsi="Arial" w:cs="Arial"/>
          <w:b/>
          <w:bCs/>
          <w:sz w:val="24"/>
        </w:rPr>
        <w:t>OTE</w:t>
      </w:r>
      <w:r w:rsidR="00153ABE" w:rsidRPr="00960656">
        <w:rPr>
          <w:rFonts w:ascii="Arial" w:hAnsi="Arial" w:cs="Arial"/>
          <w:sz w:val="24"/>
        </w:rPr>
        <w:t xml:space="preserve">: </w:t>
      </w:r>
      <w:r w:rsidR="00D74EE3" w:rsidRPr="00960656">
        <w:rPr>
          <w:rFonts w:ascii="Arial" w:hAnsi="Arial" w:cs="Arial"/>
          <w:sz w:val="24"/>
        </w:rPr>
        <w:t>E</w:t>
      </w:r>
      <w:r w:rsidR="00F97BAD" w:rsidRPr="00960656">
        <w:rPr>
          <w:rFonts w:ascii="Arial" w:hAnsi="Arial" w:cs="Arial"/>
          <w:sz w:val="24"/>
        </w:rPr>
        <w:t xml:space="preserve">nsure </w:t>
      </w:r>
      <w:r w:rsidR="003A3D2E" w:rsidRPr="00960656">
        <w:rPr>
          <w:rFonts w:ascii="Arial" w:hAnsi="Arial" w:cs="Arial"/>
          <w:sz w:val="24"/>
        </w:rPr>
        <w:t>s</w:t>
      </w:r>
      <w:r w:rsidR="00524CAD" w:rsidRPr="00960656">
        <w:rPr>
          <w:rFonts w:ascii="Arial" w:hAnsi="Arial" w:cs="Arial"/>
          <w:sz w:val="24"/>
        </w:rPr>
        <w:t xml:space="preserve">mall </w:t>
      </w:r>
      <w:r w:rsidR="003A3D2E" w:rsidRPr="00960656">
        <w:rPr>
          <w:rFonts w:ascii="Arial" w:hAnsi="Arial" w:cs="Arial"/>
          <w:sz w:val="24"/>
        </w:rPr>
        <w:t>b</w:t>
      </w:r>
      <w:r w:rsidR="00524CAD" w:rsidRPr="00960656">
        <w:rPr>
          <w:rFonts w:ascii="Arial" w:hAnsi="Arial" w:cs="Arial"/>
          <w:sz w:val="24"/>
        </w:rPr>
        <w:t xml:space="preserve">usiness </w:t>
      </w:r>
      <w:r w:rsidR="003A3D2E" w:rsidRPr="00960656">
        <w:rPr>
          <w:rFonts w:ascii="Arial" w:hAnsi="Arial" w:cs="Arial"/>
          <w:sz w:val="24"/>
        </w:rPr>
        <w:t>p</w:t>
      </w:r>
      <w:r w:rsidR="00524CAD" w:rsidRPr="00960656">
        <w:rPr>
          <w:rFonts w:ascii="Arial" w:hAnsi="Arial" w:cs="Arial"/>
          <w:sz w:val="24"/>
        </w:rPr>
        <w:t xml:space="preserve">articipation </w:t>
      </w:r>
      <w:r w:rsidR="00F97BAD" w:rsidRPr="00960656">
        <w:rPr>
          <w:rFonts w:ascii="Arial" w:hAnsi="Arial" w:cs="Arial"/>
          <w:sz w:val="24"/>
        </w:rPr>
        <w:t xml:space="preserve">remains </w:t>
      </w:r>
      <w:r w:rsidR="002702C8" w:rsidRPr="00960656">
        <w:rPr>
          <w:rFonts w:ascii="Arial" w:hAnsi="Arial" w:cs="Arial"/>
          <w:sz w:val="24"/>
        </w:rPr>
        <w:t>a</w:t>
      </w:r>
      <w:r w:rsidR="008A29D7" w:rsidRPr="00960656">
        <w:rPr>
          <w:rFonts w:ascii="Arial" w:hAnsi="Arial" w:cs="Arial"/>
          <w:sz w:val="24"/>
        </w:rPr>
        <w:t>n independent</w:t>
      </w:r>
      <w:r w:rsidR="002702C8" w:rsidRPr="00960656">
        <w:rPr>
          <w:rFonts w:ascii="Arial" w:hAnsi="Arial" w:cs="Arial"/>
          <w:sz w:val="24"/>
        </w:rPr>
        <w:t xml:space="preserve"> factor</w:t>
      </w:r>
      <w:r w:rsidR="008A29D7" w:rsidRPr="00960656">
        <w:rPr>
          <w:rFonts w:ascii="Arial" w:hAnsi="Arial" w:cs="Arial"/>
          <w:sz w:val="24"/>
        </w:rPr>
        <w:t>,</w:t>
      </w:r>
      <w:r w:rsidR="00F97BAD" w:rsidRPr="00960656">
        <w:rPr>
          <w:rFonts w:ascii="Arial" w:hAnsi="Arial" w:cs="Arial"/>
          <w:sz w:val="24"/>
        </w:rPr>
        <w:t xml:space="preserve"> </w:t>
      </w:r>
      <w:r w:rsidR="00353D10" w:rsidRPr="00960656">
        <w:rPr>
          <w:rFonts w:ascii="Arial" w:hAnsi="Arial" w:cs="Arial"/>
          <w:sz w:val="24"/>
        </w:rPr>
        <w:t>not</w:t>
      </w:r>
      <w:r w:rsidR="009F0203" w:rsidRPr="00960656">
        <w:rPr>
          <w:rFonts w:ascii="Arial" w:hAnsi="Arial" w:cs="Arial"/>
          <w:sz w:val="24"/>
        </w:rPr>
        <w:t xml:space="preserve"> </w:t>
      </w:r>
      <w:r w:rsidR="004769BF" w:rsidRPr="00960656">
        <w:rPr>
          <w:rFonts w:ascii="Arial" w:hAnsi="Arial" w:cs="Arial"/>
          <w:sz w:val="24"/>
        </w:rPr>
        <w:t xml:space="preserve">subordinate and </w:t>
      </w:r>
      <w:r w:rsidR="0008549E" w:rsidRPr="00960656">
        <w:rPr>
          <w:rFonts w:ascii="Arial" w:hAnsi="Arial" w:cs="Arial"/>
          <w:sz w:val="24"/>
        </w:rPr>
        <w:t xml:space="preserve">a subfactor </w:t>
      </w:r>
      <w:r w:rsidR="004769BF" w:rsidRPr="00960656">
        <w:rPr>
          <w:rFonts w:ascii="Arial" w:hAnsi="Arial" w:cs="Arial"/>
          <w:sz w:val="24"/>
        </w:rPr>
        <w:t xml:space="preserve">to </w:t>
      </w:r>
      <w:r w:rsidR="00752139" w:rsidRPr="00960656">
        <w:rPr>
          <w:rFonts w:ascii="Arial" w:hAnsi="Arial" w:cs="Arial"/>
          <w:sz w:val="24"/>
        </w:rPr>
        <w:t xml:space="preserve">any </w:t>
      </w:r>
      <w:r w:rsidR="004769BF" w:rsidRPr="00960656">
        <w:rPr>
          <w:rFonts w:ascii="Arial" w:hAnsi="Arial" w:cs="Arial"/>
          <w:sz w:val="24"/>
        </w:rPr>
        <w:t>other</w:t>
      </w:r>
      <w:r w:rsidR="0008549E" w:rsidRPr="00960656">
        <w:rPr>
          <w:rFonts w:ascii="Arial" w:hAnsi="Arial" w:cs="Arial"/>
          <w:sz w:val="24"/>
        </w:rPr>
        <w:t xml:space="preserve"> e</w:t>
      </w:r>
      <w:r w:rsidR="00153ABE" w:rsidRPr="00960656">
        <w:rPr>
          <w:rFonts w:ascii="Arial" w:hAnsi="Arial" w:cs="Arial"/>
          <w:sz w:val="24"/>
        </w:rPr>
        <w:t xml:space="preserve">valuation </w:t>
      </w:r>
      <w:r w:rsidR="00D33AA9" w:rsidRPr="00960656">
        <w:rPr>
          <w:rFonts w:ascii="Arial" w:hAnsi="Arial" w:cs="Arial"/>
          <w:sz w:val="24"/>
        </w:rPr>
        <w:t>factor</w:t>
      </w:r>
      <w:r w:rsidR="00153ABE" w:rsidRPr="00960656">
        <w:rPr>
          <w:rFonts w:ascii="Arial" w:hAnsi="Arial" w:cs="Arial"/>
          <w:sz w:val="24"/>
        </w:rPr>
        <w:t>.</w:t>
      </w:r>
      <w:r w:rsidR="001C5EBD" w:rsidRPr="00960656">
        <w:rPr>
          <w:rFonts w:ascii="Arial" w:hAnsi="Arial" w:cs="Arial"/>
          <w:sz w:val="24"/>
        </w:rPr>
        <w:t xml:space="preserve"> </w:t>
      </w:r>
      <w:r w:rsidRPr="00960656">
        <w:rPr>
          <w:rFonts w:ascii="Arial" w:hAnsi="Arial" w:cs="Arial"/>
          <w:sz w:val="24"/>
        </w:rPr>
        <w:t>A</w:t>
      </w:r>
      <w:r w:rsidR="001C5EBD" w:rsidRPr="00960656">
        <w:rPr>
          <w:rFonts w:ascii="Arial" w:hAnsi="Arial" w:cs="Arial"/>
          <w:sz w:val="24"/>
        </w:rPr>
        <w:t>ddition</w:t>
      </w:r>
      <w:r w:rsidRPr="00960656">
        <w:rPr>
          <w:rFonts w:ascii="Arial" w:hAnsi="Arial" w:cs="Arial"/>
          <w:sz w:val="24"/>
        </w:rPr>
        <w:t>ally</w:t>
      </w:r>
      <w:r w:rsidR="001C5EBD" w:rsidRPr="00960656">
        <w:rPr>
          <w:rFonts w:ascii="Arial" w:hAnsi="Arial" w:cs="Arial"/>
          <w:sz w:val="24"/>
        </w:rPr>
        <w:t xml:space="preserve">, </w:t>
      </w:r>
      <w:r w:rsidRPr="00960656">
        <w:rPr>
          <w:rFonts w:ascii="Arial" w:hAnsi="Arial" w:cs="Arial"/>
          <w:sz w:val="24"/>
        </w:rPr>
        <w:t xml:space="preserve">if </w:t>
      </w:r>
      <w:r w:rsidR="001C5EBD" w:rsidRPr="00960656">
        <w:rPr>
          <w:rFonts w:ascii="Arial" w:hAnsi="Arial" w:cs="Arial"/>
          <w:sz w:val="24"/>
        </w:rPr>
        <w:t>appropriate</w:t>
      </w:r>
      <w:r w:rsidRPr="00960656">
        <w:rPr>
          <w:rFonts w:ascii="Arial" w:hAnsi="Arial" w:cs="Arial"/>
          <w:sz w:val="24"/>
        </w:rPr>
        <w:t xml:space="preserve"> for the requirement</w:t>
      </w:r>
      <w:r w:rsidR="001C5EBD" w:rsidRPr="00960656">
        <w:rPr>
          <w:rFonts w:ascii="Arial" w:hAnsi="Arial" w:cs="Arial"/>
          <w:sz w:val="24"/>
        </w:rPr>
        <w:t xml:space="preserve">, you may have other evaluation factors and/or may use one or more levels of subfactors. The standard Army naming convention for the various levels is: Evaluation Factor, Subfactor, and Element. </w:t>
      </w:r>
      <w:r w:rsidR="00F41A05" w:rsidRPr="00960656">
        <w:rPr>
          <w:rFonts w:ascii="Arial" w:hAnsi="Arial" w:cs="Arial"/>
          <w:i/>
          <w:iCs/>
          <w:sz w:val="24"/>
        </w:rPr>
        <w:t>(See Figure 2-1)</w:t>
      </w:r>
    </w:p>
    <w:p w14:paraId="0651299D" w14:textId="3C431B55" w:rsidR="001C5EBD" w:rsidRPr="00960656" w:rsidRDefault="001C5EBD" w:rsidP="00D1262E">
      <w:pPr>
        <w:suppressLineNumbers/>
        <w:rPr>
          <w:rFonts w:ascii="Arial" w:hAnsi="Arial" w:cs="Arial"/>
          <w:sz w:val="24"/>
        </w:rPr>
      </w:pPr>
    </w:p>
    <w:p w14:paraId="72B63071" w14:textId="440CDB3A" w:rsidR="001C5EBD" w:rsidRPr="00960656" w:rsidRDefault="001C5EBD" w:rsidP="000F3D4D">
      <w:pPr>
        <w:suppressLineNumbers/>
        <w:ind w:left="360"/>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815424" behindDoc="0" locked="0" layoutInCell="1" allowOverlap="1" wp14:anchorId="60DB1689" wp14:editId="5A1930EE">
                <wp:simplePos x="0" y="0"/>
                <wp:positionH relativeFrom="margin">
                  <wp:align>left</wp:align>
                </wp:positionH>
                <wp:positionV relativeFrom="paragraph">
                  <wp:posOffset>5080</wp:posOffset>
                </wp:positionV>
                <wp:extent cx="6193155" cy="2156460"/>
                <wp:effectExtent l="0" t="0" r="17145" b="15240"/>
                <wp:wrapNone/>
                <wp:docPr id="9" name="Rectangle 9"/>
                <wp:cNvGraphicFramePr/>
                <a:graphic xmlns:a="http://schemas.openxmlformats.org/drawingml/2006/main">
                  <a:graphicData uri="http://schemas.microsoft.com/office/word/2010/wordprocessingShape">
                    <wps:wsp>
                      <wps:cNvSpPr/>
                      <wps:spPr>
                        <a:xfrm>
                          <a:off x="0" y="0"/>
                          <a:ext cx="6193155" cy="2156460"/>
                        </a:xfrm>
                        <a:prstGeom prst="rect">
                          <a:avLst/>
                        </a:prstGeom>
                        <a:solidFill>
                          <a:srgbClr val="FBF6E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F4CBEE3" id="Rectangle 9" o:spid="_x0000_s1026" style="position:absolute;margin-left:0;margin-top:.4pt;width:487.65pt;height:169.8pt;z-index:251815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" fillcolor="#fbf6e9" strokecolor="black [3213]" strokeweight="2pt">
                <w10:wrap anchorx="margin"/>
              </v:rect>
            </w:pict>
          </mc:Fallback>
        </mc:AlternateContent>
      </w:r>
      <w:r w:rsidRPr="00960656">
        <w:rPr>
          <w:rFonts w:ascii="Arial" w:hAnsi="Arial" w:cs="Arial"/>
          <w:noProof/>
          <w:sz w:val="24"/>
        </w:rPr>
        <mc:AlternateContent>
          <mc:Choice Requires="wps">
            <w:drawing>
              <wp:anchor distT="0" distB="0" distL="114300" distR="114300" simplePos="0" relativeHeight="251816448" behindDoc="0" locked="0" layoutInCell="1" allowOverlap="1" wp14:anchorId="24A3FF07" wp14:editId="6D5AD9FB">
                <wp:simplePos x="0" y="0"/>
                <wp:positionH relativeFrom="column">
                  <wp:posOffset>194310</wp:posOffset>
                </wp:positionH>
                <wp:positionV relativeFrom="paragraph">
                  <wp:posOffset>106680</wp:posOffset>
                </wp:positionV>
                <wp:extent cx="1351915" cy="586740"/>
                <wp:effectExtent l="0" t="0" r="19685" b="22860"/>
                <wp:wrapNone/>
                <wp:docPr id="13" name="Text Box 13"/>
                <wp:cNvGraphicFramePr/>
                <a:graphic xmlns:a="http://schemas.openxmlformats.org/drawingml/2006/main">
                  <a:graphicData uri="http://schemas.microsoft.com/office/word/2010/wordprocessingShape">
                    <wps:wsp>
                      <wps:cNvSpPr txBox="1"/>
                      <wps:spPr>
                        <a:xfrm>
                          <a:off x="0" y="0"/>
                          <a:ext cx="1351915" cy="58674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3FF07" id="Text Box 13" o:spid="_x0000_s1029" type="#_x0000_t202" style="position:absolute;left:0;text-align:left;margin-left:15.3pt;margin-top:8.4pt;width:106.45pt;height:46.2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" fillcolor="white [3201]" strokecolor="black [3213]" strokeweight="1pt">
                <v:textbo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v:textbox>
              </v:shape>
            </w:pict>
          </mc:Fallback>
        </mc:AlternateContent>
      </w:r>
      <w:r w:rsidRPr="00960656">
        <w:rPr>
          <w:rFonts w:ascii="Arial" w:hAnsi="Arial" w:cs="Arial"/>
          <w:noProof/>
          <w:sz w:val="24"/>
        </w:rPr>
        <mc:AlternateContent>
          <mc:Choice Requires="wps">
            <w:drawing>
              <wp:anchor distT="0" distB="0" distL="114300" distR="114300" simplePos="0" relativeHeight="251817472" behindDoc="0" locked="0" layoutInCell="1" allowOverlap="1" wp14:anchorId="17948ED0" wp14:editId="0341A672">
                <wp:simplePos x="0" y="0"/>
                <wp:positionH relativeFrom="column">
                  <wp:posOffset>1764030</wp:posOffset>
                </wp:positionH>
                <wp:positionV relativeFrom="paragraph">
                  <wp:posOffset>99060</wp:posOffset>
                </wp:positionV>
                <wp:extent cx="1184275" cy="567690"/>
                <wp:effectExtent l="0" t="0" r="1587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1184275" cy="567690"/>
                        </a:xfrm>
                        <a:prstGeom prst="rect">
                          <a:avLst/>
                        </a:prstGeom>
                        <a:solidFill>
                          <a:sysClr val="window" lastClr="FFFFFF"/>
                        </a:solidFill>
                        <a:ln w="12700">
                          <a:solidFill>
                            <a:sysClr val="windowText" lastClr="000000"/>
                          </a:solidFill>
                        </a:ln>
                        <a:effectLst/>
                      </wps:spPr>
                      <wps:txb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8ED0" id="Text Box 10" o:spid="_x0000_s1030" type="#_x0000_t202" style="position:absolute;left:0;text-align:left;margin-left:138.9pt;margin-top:7.8pt;width:93.25pt;height:44.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" fillcolor="window" strokecolor="windowText" strokeweight="1pt">
                <v:textbo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960656">
        <w:rPr>
          <w:rFonts w:ascii="Arial" w:hAnsi="Arial" w:cs="Arial"/>
          <w:noProof/>
          <w:sz w:val="24"/>
        </w:rPr>
        <mc:AlternateContent>
          <mc:Choice Requires="wps">
            <w:drawing>
              <wp:anchor distT="0" distB="0" distL="114300" distR="114300" simplePos="0" relativeHeight="251832832" behindDoc="0" locked="0" layoutInCell="1" allowOverlap="1" wp14:anchorId="2004CD22" wp14:editId="733E5F59">
                <wp:simplePos x="0" y="0"/>
                <wp:positionH relativeFrom="column">
                  <wp:posOffset>3166110</wp:posOffset>
                </wp:positionH>
                <wp:positionV relativeFrom="paragraph">
                  <wp:posOffset>91440</wp:posOffset>
                </wp:positionV>
                <wp:extent cx="1295400" cy="567690"/>
                <wp:effectExtent l="0" t="0" r="1905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1295400" cy="567690"/>
                        </a:xfrm>
                        <a:prstGeom prst="rect">
                          <a:avLst/>
                        </a:prstGeom>
                        <a:solidFill>
                          <a:sysClr val="window" lastClr="FFFFFF"/>
                        </a:solidFill>
                        <a:ln w="12700">
                          <a:solidFill>
                            <a:sysClr val="windowText" lastClr="000000"/>
                          </a:solidFill>
                        </a:ln>
                        <a:effectLst/>
                      </wps:spPr>
                      <wps:txb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CD22" id="Text Box 11" o:spid="_x0000_s1031" type="#_x0000_t202" style="position:absolute;left:0;text-align:left;margin-left:249.3pt;margin-top:7.2pt;width:102pt;height:44.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" fillcolor="window" strokecolor="windowText" strokeweight="1pt">
                <v:textbo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960656">
        <w:rPr>
          <w:rFonts w:ascii="Arial" w:hAnsi="Arial" w:cs="Arial"/>
          <w:noProof/>
          <w:sz w:val="24"/>
        </w:rPr>
        <mc:AlternateContent>
          <mc:Choice Requires="wps">
            <w:drawing>
              <wp:anchor distT="0" distB="0" distL="114300" distR="114300" simplePos="0" relativeHeight="251819520" behindDoc="0" locked="0" layoutInCell="1" allowOverlap="1" wp14:anchorId="3ADCDCE8" wp14:editId="4613889F">
                <wp:simplePos x="0" y="0"/>
                <wp:positionH relativeFrom="column">
                  <wp:posOffset>4667250</wp:posOffset>
                </wp:positionH>
                <wp:positionV relativeFrom="paragraph">
                  <wp:posOffset>83820</wp:posOffset>
                </wp:positionV>
                <wp:extent cx="1337945" cy="556260"/>
                <wp:effectExtent l="0" t="0" r="1460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337945" cy="556260"/>
                        </a:xfrm>
                        <a:prstGeom prst="rect">
                          <a:avLst/>
                        </a:prstGeom>
                        <a:solidFill>
                          <a:sysClr val="window" lastClr="FFFFFF"/>
                        </a:solidFill>
                        <a:ln w="12700">
                          <a:solidFill>
                            <a:sysClr val="windowText" lastClr="000000"/>
                          </a:solidFill>
                        </a:ln>
                        <a:effectLst/>
                      </wps:spPr>
                      <wps:txb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DCE8" id="Text Box 12" o:spid="_x0000_s1032" type="#_x0000_t202" style="position:absolute;left:0;text-align:left;margin-left:367.5pt;margin-top:6.6pt;width:105.35pt;height:43.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" fillcolor="window" strokecolor="windowText" strokeweight="1pt">
                <v:textbo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v:textbox>
                <w10:wrap type="square"/>
              </v:shape>
            </w:pict>
          </mc:Fallback>
        </mc:AlternateContent>
      </w:r>
    </w:p>
    <w:p w14:paraId="526D5909" w14:textId="623BF6CD" w:rsidR="001C5EBD" w:rsidRPr="00960656" w:rsidRDefault="001C5EBD" w:rsidP="000F3D4D">
      <w:pPr>
        <w:suppressLineNumbers/>
        <w:ind w:left="360"/>
        <w:rPr>
          <w:rFonts w:ascii="Arial" w:hAnsi="Arial" w:cs="Arial"/>
          <w:sz w:val="24"/>
        </w:rPr>
      </w:pPr>
    </w:p>
    <w:p w14:paraId="47FD7D05" w14:textId="77777777" w:rsidR="001C5EBD" w:rsidRPr="00960656" w:rsidRDefault="001C5EBD" w:rsidP="000F3D4D">
      <w:pPr>
        <w:suppressLineNumbers/>
        <w:ind w:left="360"/>
        <w:rPr>
          <w:rFonts w:ascii="Arial" w:hAnsi="Arial" w:cs="Arial"/>
          <w:sz w:val="24"/>
        </w:rPr>
      </w:pPr>
    </w:p>
    <w:p w14:paraId="62B1FEFB" w14:textId="77777777" w:rsidR="001C5EBD" w:rsidRPr="00960656" w:rsidRDefault="001C5EBD" w:rsidP="000F3D4D">
      <w:pPr>
        <w:suppressLineNumbers/>
        <w:ind w:left="630"/>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819007" behindDoc="0" locked="0" layoutInCell="1" allowOverlap="1" wp14:anchorId="766D1B84" wp14:editId="52C59C66">
                <wp:simplePos x="0" y="0"/>
                <wp:positionH relativeFrom="column">
                  <wp:posOffset>3845560</wp:posOffset>
                </wp:positionH>
                <wp:positionV relativeFrom="paragraph">
                  <wp:posOffset>25400</wp:posOffset>
                </wp:positionV>
                <wp:extent cx="0" cy="319001"/>
                <wp:effectExtent l="57150" t="19050" r="76200" b="81280"/>
                <wp:wrapNone/>
                <wp:docPr id="14" name="Straight Connector 14"/>
                <wp:cNvGraphicFramePr/>
                <a:graphic xmlns:a="http://schemas.openxmlformats.org/drawingml/2006/main">
                  <a:graphicData uri="http://schemas.microsoft.com/office/word/2010/wordprocessingShape">
                    <wps:wsp>
                      <wps:cNvCnPr/>
                      <wps:spPr>
                        <a:xfrm>
                          <a:off x="0" y="0"/>
                          <a:ext cx="0" cy="319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70ABC123" id="Straight Connector 14" o:spid="_x0000_s1026" style="position:absolute;z-index:251819007;visibility:visible;mso-wrap-style:square;mso-wrap-distance-left:9pt;mso-wrap-distance-top:0;mso-wrap-distance-right:9pt;mso-wrap-distance-bottom:0;mso-position-horizontal:absolute;mso-position-horizontal-relative:text;mso-position-vertical:absolute;mso-position-vertical-relative:text" from="302.8pt,2pt" to="302.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" strokecolor="black [3200]" strokeweight="2pt">
                <v:shadow on="t" color="black" opacity="24903f" origin=",.5" offset="0,.55556mm"/>
              </v:line>
            </w:pict>
          </mc:Fallback>
        </mc:AlternateContent>
      </w:r>
    </w:p>
    <w:p w14:paraId="618FDF0A" w14:textId="77777777" w:rsidR="001C5EBD" w:rsidRPr="00960656" w:rsidRDefault="001C5EBD" w:rsidP="000F3D4D">
      <w:pPr>
        <w:suppressLineNumbers/>
        <w:ind w:left="630"/>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822592" behindDoc="0" locked="0" layoutInCell="1" allowOverlap="1" wp14:anchorId="020DE23B" wp14:editId="69AC977F">
                <wp:simplePos x="0" y="0"/>
                <wp:positionH relativeFrom="column">
                  <wp:posOffset>2875280</wp:posOffset>
                </wp:positionH>
                <wp:positionV relativeFrom="paragraph">
                  <wp:posOffset>153035</wp:posOffset>
                </wp:positionV>
                <wp:extent cx="0" cy="318770"/>
                <wp:effectExtent l="57150" t="19050" r="76200" b="81280"/>
                <wp:wrapNone/>
                <wp:docPr id="16" name="Straight Connector 16"/>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71047A65" id="Straight Connector 16" o:spid="_x0000_s1026" style="position:absolute;z-index:251822592;visibility:visible;mso-wrap-style:square;mso-wrap-distance-left:9pt;mso-wrap-distance-top:0;mso-wrap-distance-right:9pt;mso-wrap-distance-bottom:0;mso-position-horizontal:absolute;mso-position-horizontal-relative:text;mso-position-vertical:absolute;mso-position-vertical-relative:text" from="226.4pt,12.05pt" to="226.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" strokecolor="black [3200]" strokeweight="2pt">
                <v:shadow on="t" color="black" opacity="24903f" origin=",.5" offset="0,.55556mm"/>
              </v:line>
            </w:pict>
          </mc:Fallback>
        </mc:AlternateContent>
      </w:r>
      <w:r w:rsidRPr="00960656">
        <w:rPr>
          <w:rFonts w:ascii="Arial" w:hAnsi="Arial" w:cs="Arial"/>
          <w:noProof/>
          <w:sz w:val="24"/>
        </w:rPr>
        <mc:AlternateContent>
          <mc:Choice Requires="wps">
            <w:drawing>
              <wp:anchor distT="0" distB="0" distL="114300" distR="114300" simplePos="0" relativeHeight="251823616" behindDoc="0" locked="0" layoutInCell="1" allowOverlap="1" wp14:anchorId="1D3CC778" wp14:editId="3FBD1964">
                <wp:simplePos x="0" y="0"/>
                <wp:positionH relativeFrom="column">
                  <wp:posOffset>4834890</wp:posOffset>
                </wp:positionH>
                <wp:positionV relativeFrom="paragraph">
                  <wp:posOffset>153035</wp:posOffset>
                </wp:positionV>
                <wp:extent cx="0" cy="318770"/>
                <wp:effectExtent l="57150" t="19050" r="76200" b="8128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584B9F82" id="Straight Connector 15"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380.7pt,12.05pt" to="3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" strokecolor="black [3200]" strokeweight="2pt">
                <v:shadow on="t" color="black" opacity="24903f" origin=",.5" offset="0,.55556mm"/>
              </v:line>
            </w:pict>
          </mc:Fallback>
        </mc:AlternateContent>
      </w:r>
      <w:r w:rsidRPr="00960656">
        <w:rPr>
          <w:rFonts w:ascii="Arial" w:hAnsi="Arial" w:cs="Arial"/>
          <w:noProof/>
          <w:sz w:val="24"/>
        </w:rPr>
        <mc:AlternateContent>
          <mc:Choice Requires="wps">
            <w:drawing>
              <wp:anchor distT="0" distB="0" distL="114300" distR="114300" simplePos="0" relativeHeight="251821568" behindDoc="0" locked="0" layoutInCell="1" allowOverlap="1" wp14:anchorId="5483E027" wp14:editId="623B154D">
                <wp:simplePos x="0" y="0"/>
                <wp:positionH relativeFrom="column">
                  <wp:posOffset>2869565</wp:posOffset>
                </wp:positionH>
                <wp:positionV relativeFrom="paragraph">
                  <wp:posOffset>168275</wp:posOffset>
                </wp:positionV>
                <wp:extent cx="1967230" cy="0"/>
                <wp:effectExtent l="38100" t="38100" r="71120" b="95250"/>
                <wp:wrapNone/>
                <wp:docPr id="17" name="Straight Connector 17"/>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1EFF6A3A" id="Straight Connector 17" o:spid="_x0000_s1026" style="position:absolute;z-index:251821568;visibility:visible;mso-wrap-style:square;mso-wrap-distance-left:9pt;mso-wrap-distance-top:0;mso-wrap-distance-right:9pt;mso-wrap-distance-bottom:0;mso-position-horizontal:absolute;mso-position-horizontal-relative:text;mso-position-vertical:absolute;mso-position-vertical-relative:text" from="225.95pt,13.25pt" to="380.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" strokecolor="black [3200]" strokeweight="2pt">
                <v:shadow on="t" color="black" opacity="24903f" origin=",.5" offset="0,.55556mm"/>
              </v:line>
            </w:pict>
          </mc:Fallback>
        </mc:AlternateContent>
      </w:r>
    </w:p>
    <w:p w14:paraId="676C6623" w14:textId="77777777" w:rsidR="001C5EBD" w:rsidRPr="00960656" w:rsidRDefault="001C5EBD" w:rsidP="000F3D4D">
      <w:pPr>
        <w:suppressLineNumbers/>
        <w:ind w:left="630"/>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833856" behindDoc="0" locked="0" layoutInCell="1" allowOverlap="1" wp14:anchorId="0FAD22B6" wp14:editId="00195DA3">
                <wp:simplePos x="0" y="0"/>
                <wp:positionH relativeFrom="column">
                  <wp:posOffset>2287270</wp:posOffset>
                </wp:positionH>
                <wp:positionV relativeFrom="paragraph">
                  <wp:posOffset>123825</wp:posOffset>
                </wp:positionV>
                <wp:extent cx="1184275" cy="381000"/>
                <wp:effectExtent l="0" t="0" r="15875" b="19050"/>
                <wp:wrapSquare wrapText="bothSides"/>
                <wp:docPr id="19" name="Text Box 19"/>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22B6" id="Text Box 19" o:spid="_x0000_s1033" type="#_x0000_t202" style="position:absolute;left:0;text-align:left;margin-left:180.1pt;margin-top:9.75pt;width:93.25pt;height:30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" fillcolor="window" strokecolor="windowText" strokeweight="1pt">
                <v:textbo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v:textbox>
                <w10:wrap type="square"/>
              </v:shape>
            </w:pict>
          </mc:Fallback>
        </mc:AlternateContent>
      </w:r>
      <w:r w:rsidRPr="00960656">
        <w:rPr>
          <w:rFonts w:ascii="Arial" w:hAnsi="Arial" w:cs="Arial"/>
          <w:noProof/>
          <w:sz w:val="24"/>
        </w:rPr>
        <mc:AlternateContent>
          <mc:Choice Requires="wps">
            <w:drawing>
              <wp:anchor distT="0" distB="0" distL="114300" distR="114300" simplePos="0" relativeHeight="251825664" behindDoc="0" locked="0" layoutInCell="1" allowOverlap="1" wp14:anchorId="6829EE8F" wp14:editId="2BB1D492">
                <wp:simplePos x="0" y="0"/>
                <wp:positionH relativeFrom="column">
                  <wp:posOffset>4255135</wp:posOffset>
                </wp:positionH>
                <wp:positionV relativeFrom="paragraph">
                  <wp:posOffset>165735</wp:posOffset>
                </wp:positionV>
                <wp:extent cx="1184275" cy="381000"/>
                <wp:effectExtent l="0" t="0" r="1587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EE8F" id="Text Box 18" o:spid="_x0000_s1034" type="#_x0000_t202" style="position:absolute;left:0;text-align:left;margin-left:335.05pt;margin-top:13.05pt;width:93.25pt;height:30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" fillcolor="window" strokecolor="windowText" strokeweight="1pt">
                <v:textbo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v:textbox>
                <w10:wrap type="square"/>
              </v:shape>
            </w:pict>
          </mc:Fallback>
        </mc:AlternateContent>
      </w:r>
    </w:p>
    <w:p w14:paraId="44972EF2" w14:textId="77777777" w:rsidR="001C5EBD" w:rsidRPr="00960656" w:rsidRDefault="001C5EBD" w:rsidP="000F3D4D">
      <w:pPr>
        <w:suppressLineNumbers/>
        <w:ind w:left="630"/>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826688" behindDoc="0" locked="0" layoutInCell="1" allowOverlap="1" wp14:anchorId="6034A660" wp14:editId="5EDF99B3">
                <wp:simplePos x="0" y="0"/>
                <wp:positionH relativeFrom="column">
                  <wp:posOffset>2882900</wp:posOffset>
                </wp:positionH>
                <wp:positionV relativeFrom="paragraph">
                  <wp:posOffset>146050</wp:posOffset>
                </wp:positionV>
                <wp:extent cx="0" cy="318770"/>
                <wp:effectExtent l="57150" t="19050" r="76200" b="81280"/>
                <wp:wrapNone/>
                <wp:docPr id="20" name="Straight Connector 20"/>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7F62B7FB" id="Straight Connector 20" o:spid="_x0000_s1026" style="position:absolute;z-index:251826688;visibility:visible;mso-wrap-style:square;mso-wrap-distance-left:9pt;mso-wrap-distance-top:0;mso-wrap-distance-right:9pt;mso-wrap-distance-bottom:0;mso-position-horizontal:absolute;mso-position-horizontal-relative:text;mso-position-vertical:absolute;mso-position-vertical-relative:text" from="227pt,11.5pt" to="22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" strokecolor="black [3200]" strokeweight="2pt">
                <v:shadow on="t" color="black" opacity="24903f" origin=",.5" offset="0,.55556mm"/>
              </v:line>
            </w:pict>
          </mc:Fallback>
        </mc:AlternateContent>
      </w:r>
    </w:p>
    <w:p w14:paraId="76F0D8C5" w14:textId="77777777" w:rsidR="001C5EBD" w:rsidRPr="00960656" w:rsidRDefault="001C5EBD" w:rsidP="000F3D4D">
      <w:pPr>
        <w:suppressLineNumbers/>
        <w:ind w:left="630"/>
        <w:rPr>
          <w:rFonts w:ascii="Arial" w:hAnsi="Arial" w:cs="Arial"/>
          <w:sz w:val="24"/>
        </w:rPr>
      </w:pPr>
    </w:p>
    <w:p w14:paraId="10B8FC20" w14:textId="77777777" w:rsidR="001C5EBD" w:rsidRPr="00960656" w:rsidRDefault="001C5EBD" w:rsidP="000F3D4D">
      <w:pPr>
        <w:suppressLineNumbers/>
        <w:ind w:left="630"/>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828736" behindDoc="0" locked="0" layoutInCell="1" allowOverlap="1" wp14:anchorId="4318464A" wp14:editId="154D4BB1">
                <wp:simplePos x="0" y="0"/>
                <wp:positionH relativeFrom="column">
                  <wp:posOffset>3893820</wp:posOffset>
                </wp:positionH>
                <wp:positionV relativeFrom="paragraph">
                  <wp:posOffset>116205</wp:posOffset>
                </wp:positionV>
                <wp:extent cx="0" cy="318770"/>
                <wp:effectExtent l="57150" t="19050" r="76200" b="81280"/>
                <wp:wrapNone/>
                <wp:docPr id="22" name="Straight Connector 22"/>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343B2516" id="Straight Connector 22" o:spid="_x0000_s1026" style="position:absolute;z-index:251828736;visibility:visible;mso-wrap-style:square;mso-wrap-distance-left:9pt;mso-wrap-distance-top:0;mso-wrap-distance-right:9pt;mso-wrap-distance-bottom:0;mso-position-horizontal:absolute;mso-position-horizontal-relative:text;mso-position-vertical:absolute;mso-position-vertical-relative:text" from="306.6pt,9.15pt" to="306.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" strokecolor="black [3200]" strokeweight="2pt">
                <v:shadow on="t" color="black" opacity="24903f" origin=",.5" offset="0,.55556mm"/>
              </v:line>
            </w:pict>
          </mc:Fallback>
        </mc:AlternateContent>
      </w:r>
      <w:r w:rsidRPr="00960656">
        <w:rPr>
          <w:rFonts w:ascii="Arial" w:hAnsi="Arial" w:cs="Arial"/>
          <w:noProof/>
          <w:sz w:val="24"/>
        </w:rPr>
        <mc:AlternateContent>
          <mc:Choice Requires="wps">
            <w:drawing>
              <wp:anchor distT="0" distB="0" distL="114300" distR="114300" simplePos="0" relativeHeight="251829760" behindDoc="0" locked="0" layoutInCell="1" allowOverlap="1" wp14:anchorId="515D91BA" wp14:editId="0DAC70E7">
                <wp:simplePos x="0" y="0"/>
                <wp:positionH relativeFrom="column">
                  <wp:posOffset>1925955</wp:posOffset>
                </wp:positionH>
                <wp:positionV relativeFrom="paragraph">
                  <wp:posOffset>115570</wp:posOffset>
                </wp:positionV>
                <wp:extent cx="0" cy="318770"/>
                <wp:effectExtent l="57150" t="19050" r="76200" b="81280"/>
                <wp:wrapNone/>
                <wp:docPr id="21" name="Straight Connector 21"/>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27903CF7" id="Straight Connector 21"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51.65pt,9.1pt" to="151.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" strokecolor="black [3200]" strokeweight="2pt">
                <v:shadow on="t" color="black" opacity="24903f" origin=",.5" offset="0,.55556mm"/>
              </v:line>
            </w:pict>
          </mc:Fallback>
        </mc:AlternateContent>
      </w:r>
      <w:r w:rsidRPr="00960656">
        <w:rPr>
          <w:rFonts w:ascii="Arial" w:hAnsi="Arial" w:cs="Arial"/>
          <w:noProof/>
          <w:sz w:val="24"/>
        </w:rPr>
        <mc:AlternateContent>
          <mc:Choice Requires="wps">
            <w:drawing>
              <wp:anchor distT="0" distB="0" distL="114300" distR="114300" simplePos="0" relativeHeight="251827712" behindDoc="0" locked="0" layoutInCell="1" allowOverlap="1" wp14:anchorId="2B7409B6" wp14:editId="1DA56303">
                <wp:simplePos x="0" y="0"/>
                <wp:positionH relativeFrom="column">
                  <wp:posOffset>1927225</wp:posOffset>
                </wp:positionH>
                <wp:positionV relativeFrom="paragraph">
                  <wp:posOffset>121920</wp:posOffset>
                </wp:positionV>
                <wp:extent cx="1967230" cy="0"/>
                <wp:effectExtent l="38100" t="38100" r="71120" b="95250"/>
                <wp:wrapNone/>
                <wp:docPr id="23" name="Straight Connector 23"/>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13343AC5" id="Straight Connector 23" o:spid="_x0000_s1026" style="position:absolute;z-index:251827712;visibility:visible;mso-wrap-style:square;mso-wrap-distance-left:9pt;mso-wrap-distance-top:0;mso-wrap-distance-right:9pt;mso-wrap-distance-bottom:0;mso-position-horizontal:absolute;mso-position-horizontal-relative:text;mso-position-vertical:absolute;mso-position-vertical-relative:text" from="151.75pt,9.6pt" to="306.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" strokecolor="black [3200]" strokeweight="2pt">
                <v:shadow on="t" color="black" opacity="24903f" origin=",.5" offset="0,.55556mm"/>
              </v:line>
            </w:pict>
          </mc:Fallback>
        </mc:AlternateContent>
      </w:r>
    </w:p>
    <w:p w14:paraId="23AD0329" w14:textId="77777777" w:rsidR="001C5EBD" w:rsidRPr="00960656" w:rsidRDefault="001C5EBD" w:rsidP="000F3D4D">
      <w:pPr>
        <w:suppressLineNumbers/>
        <w:ind w:left="630"/>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831808" behindDoc="0" locked="0" layoutInCell="1" allowOverlap="1" wp14:anchorId="6CD42009" wp14:editId="20DDF115">
                <wp:simplePos x="0" y="0"/>
                <wp:positionH relativeFrom="column">
                  <wp:posOffset>1346835</wp:posOffset>
                </wp:positionH>
                <wp:positionV relativeFrom="paragraph">
                  <wp:posOffset>106680</wp:posOffset>
                </wp:positionV>
                <wp:extent cx="1184275" cy="381000"/>
                <wp:effectExtent l="0" t="0" r="15875" b="19050"/>
                <wp:wrapSquare wrapText="bothSides"/>
                <wp:docPr id="25" name="Text Box 25"/>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2009" id="Text Box 25" o:spid="_x0000_s1035" type="#_x0000_t202" style="position:absolute;left:0;text-align:left;margin-left:106.05pt;margin-top:8.4pt;width:93.25pt;height:30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" fillcolor="window" strokecolor="windowText" strokeweight="1pt">
                <v:textbo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v:textbox>
                <w10:wrap type="square"/>
              </v:shape>
            </w:pict>
          </mc:Fallback>
        </mc:AlternateContent>
      </w:r>
      <w:r w:rsidRPr="00960656">
        <w:rPr>
          <w:rFonts w:ascii="Arial" w:hAnsi="Arial" w:cs="Arial"/>
          <w:noProof/>
          <w:sz w:val="24"/>
        </w:rPr>
        <mc:AlternateContent>
          <mc:Choice Requires="wps">
            <w:drawing>
              <wp:anchor distT="0" distB="0" distL="114300" distR="114300" simplePos="0" relativeHeight="251830784" behindDoc="0" locked="0" layoutInCell="1" allowOverlap="1" wp14:anchorId="7D76772F" wp14:editId="44C74DFF">
                <wp:simplePos x="0" y="0"/>
                <wp:positionH relativeFrom="column">
                  <wp:posOffset>3305810</wp:posOffset>
                </wp:positionH>
                <wp:positionV relativeFrom="paragraph">
                  <wp:posOffset>114935</wp:posOffset>
                </wp:positionV>
                <wp:extent cx="1184275" cy="381000"/>
                <wp:effectExtent l="0" t="0" r="15875"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772F" id="Text Box 24" o:spid="_x0000_s1036" type="#_x0000_t202" style="position:absolute;left:0;text-align:left;margin-left:260.3pt;margin-top:9.05pt;width:93.25pt;height:30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" fillcolor="window" strokecolor="windowText" strokeweight="1pt">
                <v:textbo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v:textbox>
                <w10:wrap type="square"/>
              </v:shape>
            </w:pict>
          </mc:Fallback>
        </mc:AlternateContent>
      </w:r>
    </w:p>
    <w:p w14:paraId="3F5F03D3" w14:textId="77777777" w:rsidR="001C5EBD" w:rsidRPr="00960656" w:rsidRDefault="001C5EBD" w:rsidP="000F3D4D">
      <w:pPr>
        <w:suppressLineNumbers/>
        <w:ind w:left="630"/>
        <w:rPr>
          <w:rFonts w:ascii="Arial" w:hAnsi="Arial" w:cs="Arial"/>
          <w:sz w:val="24"/>
        </w:rPr>
      </w:pPr>
    </w:p>
    <w:p w14:paraId="3B229DE1" w14:textId="77777777" w:rsidR="001C5EBD" w:rsidRPr="00960656" w:rsidRDefault="001C5EBD" w:rsidP="00D1262E">
      <w:pPr>
        <w:suppressLineNumbers/>
        <w:rPr>
          <w:rFonts w:ascii="Arial" w:hAnsi="Arial" w:cs="Arial"/>
          <w:sz w:val="24"/>
        </w:rPr>
      </w:pPr>
    </w:p>
    <w:p w14:paraId="3A0F8D9E" w14:textId="77777777" w:rsidR="001C5EBD" w:rsidRPr="00960656" w:rsidRDefault="001C5EBD" w:rsidP="00D1262E">
      <w:pPr>
        <w:suppressLineNumbers/>
        <w:rPr>
          <w:rFonts w:ascii="Arial" w:hAnsi="Arial" w:cs="Arial"/>
          <w:sz w:val="24"/>
        </w:rPr>
      </w:pPr>
    </w:p>
    <w:p w14:paraId="01B8A7D1" w14:textId="0F3315BE" w:rsidR="001C5EBD" w:rsidRPr="00960656" w:rsidRDefault="001C5EBD" w:rsidP="00D1262E">
      <w:pPr>
        <w:suppressLineNumbers/>
        <w:jc w:val="center"/>
        <w:rPr>
          <w:rFonts w:ascii="Arial" w:hAnsi="Arial" w:cs="Arial"/>
          <w:i/>
          <w:sz w:val="22"/>
          <w:szCs w:val="22"/>
        </w:rPr>
      </w:pPr>
      <w:r w:rsidRPr="00960656">
        <w:rPr>
          <w:rFonts w:ascii="Arial" w:hAnsi="Arial" w:cs="Arial"/>
          <w:i/>
          <w:sz w:val="22"/>
          <w:szCs w:val="22"/>
        </w:rPr>
        <w:t>Figure 2-1</w:t>
      </w:r>
      <w:r w:rsidR="00AD1C50" w:rsidRPr="00960656">
        <w:rPr>
          <w:rFonts w:ascii="Arial" w:hAnsi="Arial" w:cs="Arial"/>
          <w:i/>
          <w:sz w:val="22"/>
          <w:szCs w:val="22"/>
        </w:rPr>
        <w:t>:</w:t>
      </w:r>
      <w:r w:rsidRPr="00960656">
        <w:rPr>
          <w:rFonts w:ascii="Arial" w:hAnsi="Arial" w:cs="Arial"/>
          <w:i/>
          <w:sz w:val="22"/>
          <w:szCs w:val="22"/>
        </w:rPr>
        <w:t xml:space="preserve"> Sample Evaluation Factor Structure</w:t>
      </w:r>
    </w:p>
    <w:p w14:paraId="24DB0294" w14:textId="77777777" w:rsidR="00D1731E" w:rsidRPr="00960656" w:rsidRDefault="00D1731E" w:rsidP="00850C05">
      <w:pPr>
        <w:suppressLineNumbers/>
        <w:rPr>
          <w:rFonts w:ascii="Arial" w:hAnsi="Arial" w:cs="Arial"/>
          <w:bCs/>
          <w:iCs/>
          <w:sz w:val="24"/>
          <w:szCs w:val="24"/>
        </w:rPr>
      </w:pPr>
    </w:p>
    <w:p w14:paraId="5122F1F2" w14:textId="77777777" w:rsidR="002018CC" w:rsidRPr="00960656" w:rsidRDefault="002018CC" w:rsidP="00850C05">
      <w:pPr>
        <w:suppressLineNumbers/>
        <w:rPr>
          <w:rFonts w:ascii="Arial" w:hAnsi="Arial" w:cs="Arial"/>
          <w:b/>
          <w:iCs/>
          <w:sz w:val="24"/>
          <w:szCs w:val="24"/>
        </w:rPr>
      </w:pPr>
    </w:p>
    <w:p w14:paraId="43B5DB04" w14:textId="3FA2F0B1" w:rsidR="00172F71" w:rsidRPr="00960656" w:rsidRDefault="001C5EBD" w:rsidP="00850C05">
      <w:pPr>
        <w:suppressLineNumbers/>
        <w:rPr>
          <w:rFonts w:ascii="Arial" w:hAnsi="Arial" w:cs="Arial"/>
          <w:i/>
          <w:iCs/>
          <w:sz w:val="24"/>
          <w:szCs w:val="24"/>
        </w:rPr>
      </w:pPr>
      <w:r w:rsidRPr="00960656">
        <w:rPr>
          <w:rFonts w:ascii="Arial" w:hAnsi="Arial" w:cs="Arial"/>
          <w:b/>
          <w:iCs/>
          <w:sz w:val="24"/>
          <w:szCs w:val="24"/>
        </w:rPr>
        <w:t>Establishing Evaluation Factors and Subfactors</w:t>
      </w:r>
      <w:r w:rsidRPr="00960656">
        <w:rPr>
          <w:rFonts w:ascii="Arial" w:hAnsi="Arial" w:cs="Arial"/>
          <w:b/>
          <w:i/>
          <w:sz w:val="24"/>
          <w:szCs w:val="24"/>
        </w:rPr>
        <w:t xml:space="preserve">. </w:t>
      </w:r>
      <w:r w:rsidRPr="00960656">
        <w:rPr>
          <w:rFonts w:ascii="Arial" w:hAnsi="Arial" w:cs="Arial"/>
          <w:sz w:val="24"/>
          <w:szCs w:val="24"/>
        </w:rPr>
        <w:t xml:space="preserve">The acquisition team develops the evaluation factors and any appropriate subfactors and elements. The team should select the factors based on user requirements, acquisition objectives, thorough market research and risk analysis. </w:t>
      </w:r>
      <w:r w:rsidRPr="00960656">
        <w:rPr>
          <w:rFonts w:ascii="Arial" w:hAnsi="Arial" w:cs="Arial"/>
          <w:sz w:val="24"/>
        </w:rPr>
        <w:t>Figure 2-2 illustrates the steps involved in developing the factors and subfactors.</w:t>
      </w:r>
      <w:r w:rsidR="002F290F" w:rsidRPr="00960656">
        <w:rPr>
          <w:rFonts w:ascii="Arial" w:hAnsi="Arial" w:cs="Arial"/>
          <w:sz w:val="24"/>
        </w:rPr>
        <w:t xml:space="preserve"> </w:t>
      </w:r>
      <w:r w:rsidR="004273EA" w:rsidRPr="00960656">
        <w:rPr>
          <w:rFonts w:ascii="Arial" w:hAnsi="Arial" w:cs="Arial"/>
          <w:sz w:val="24"/>
        </w:rPr>
        <w:t>The use of e</w:t>
      </w:r>
      <w:r w:rsidR="002F290F" w:rsidRPr="00960656">
        <w:rPr>
          <w:rFonts w:ascii="Arial" w:hAnsi="Arial" w:cs="Arial"/>
          <w:sz w:val="24"/>
        </w:rPr>
        <w:t xml:space="preserve">lements should only be </w:t>
      </w:r>
      <w:r w:rsidR="004273EA" w:rsidRPr="00960656">
        <w:rPr>
          <w:rFonts w:ascii="Arial" w:hAnsi="Arial" w:cs="Arial"/>
          <w:sz w:val="24"/>
        </w:rPr>
        <w:t>utilized</w:t>
      </w:r>
      <w:r w:rsidR="002F290F" w:rsidRPr="00960656">
        <w:rPr>
          <w:rFonts w:ascii="Arial" w:hAnsi="Arial" w:cs="Arial"/>
          <w:sz w:val="24"/>
        </w:rPr>
        <w:t xml:space="preserve"> on rare occasions</w:t>
      </w:r>
      <w:r w:rsidR="004F7A03" w:rsidRPr="00960656">
        <w:rPr>
          <w:rFonts w:ascii="Arial" w:hAnsi="Arial" w:cs="Arial"/>
          <w:sz w:val="24"/>
        </w:rPr>
        <w:t>.</w:t>
      </w:r>
      <w:r w:rsidR="002F290F" w:rsidRPr="00960656">
        <w:rPr>
          <w:rFonts w:ascii="Arial" w:hAnsi="Arial" w:cs="Arial"/>
          <w:sz w:val="24"/>
        </w:rPr>
        <w:t xml:space="preserve"> </w:t>
      </w:r>
      <w:r w:rsidR="002F290F" w:rsidRPr="00960656">
        <w:rPr>
          <w:rFonts w:ascii="Arial" w:hAnsi="Arial" w:cs="Arial"/>
          <w:i/>
          <w:iCs/>
          <w:sz w:val="24"/>
        </w:rPr>
        <w:t>(AFARS 5115.304)</w:t>
      </w:r>
      <w:r w:rsidRPr="00960656">
        <w:rPr>
          <w:rFonts w:ascii="Arial" w:hAnsi="Arial" w:cs="Arial"/>
          <w:i/>
          <w:iCs/>
          <w:sz w:val="24"/>
          <w:szCs w:val="24"/>
        </w:rPr>
        <w:t xml:space="preserve">  </w:t>
      </w:r>
    </w:p>
    <w:p w14:paraId="7723D781" w14:textId="77777777" w:rsidR="00487B8B" w:rsidRPr="00960656" w:rsidRDefault="00487B8B" w:rsidP="00850C05">
      <w:pPr>
        <w:suppressLineNumbers/>
        <w:rPr>
          <w:rFonts w:ascii="Arial" w:hAnsi="Arial" w:cs="Arial"/>
          <w:sz w:val="24"/>
          <w:szCs w:val="24"/>
        </w:rPr>
      </w:pPr>
    </w:p>
    <w:p w14:paraId="19D1012A" w14:textId="68F883C6" w:rsidR="00487B8B" w:rsidRPr="00960656" w:rsidRDefault="007E0876" w:rsidP="00094F07">
      <w:pPr>
        <w:suppressLineNumbers/>
        <w:rPr>
          <w:rFonts w:ascii="Arial" w:hAnsi="Arial" w:cs="Arial"/>
          <w:sz w:val="24"/>
          <w:szCs w:val="24"/>
        </w:rPr>
      </w:pPr>
      <w:r w:rsidRPr="00960656">
        <w:rPr>
          <w:rFonts w:ascii="Arial" w:hAnsi="Arial" w:cs="Arial"/>
          <w:sz w:val="24"/>
          <w:szCs w:val="24"/>
        </w:rPr>
        <w:t>O</w:t>
      </w:r>
      <w:r w:rsidR="001C5EBD" w:rsidRPr="00960656">
        <w:rPr>
          <w:rFonts w:ascii="Arial" w:hAnsi="Arial" w:cs="Arial"/>
          <w:sz w:val="24"/>
          <w:szCs w:val="24"/>
        </w:rPr>
        <w:t xml:space="preserve">nce the RFP is issued, the factors and subfactors give the offerors insight into the significant considerations the </w:t>
      </w:r>
      <w:r w:rsidR="00F4012E" w:rsidRPr="00960656">
        <w:rPr>
          <w:rFonts w:ascii="Arial" w:hAnsi="Arial" w:cs="Arial"/>
          <w:sz w:val="24"/>
          <w:szCs w:val="24"/>
        </w:rPr>
        <w:t>g</w:t>
      </w:r>
      <w:r w:rsidR="001C5EBD" w:rsidRPr="00960656">
        <w:rPr>
          <w:rFonts w:ascii="Arial" w:hAnsi="Arial" w:cs="Arial"/>
          <w:sz w:val="24"/>
          <w:szCs w:val="24"/>
        </w:rPr>
        <w:t>overnment will use in selecting the best value proposal and help them to understand the source selection process. Carefully consider whether minimum “</w:t>
      </w:r>
      <w:r w:rsidR="00765680" w:rsidRPr="00960656">
        <w:rPr>
          <w:rFonts w:ascii="Arial" w:hAnsi="Arial" w:cs="Arial"/>
          <w:sz w:val="24"/>
          <w:szCs w:val="24"/>
        </w:rPr>
        <w:t>acceptable/unacceptable</w:t>
      </w:r>
      <w:r w:rsidR="001C5EBD" w:rsidRPr="00960656">
        <w:rPr>
          <w:rFonts w:ascii="Arial" w:hAnsi="Arial" w:cs="Arial"/>
          <w:sz w:val="24"/>
          <w:szCs w:val="24"/>
        </w:rPr>
        <w:t>” entry-gates can be included</w:t>
      </w:r>
      <w:r w:rsidR="00CE4ACF" w:rsidRPr="00960656">
        <w:rPr>
          <w:rFonts w:ascii="Arial" w:hAnsi="Arial" w:cs="Arial"/>
          <w:sz w:val="24"/>
          <w:szCs w:val="24"/>
        </w:rPr>
        <w:t xml:space="preserve">. </w:t>
      </w:r>
    </w:p>
    <w:p w14:paraId="02794229" w14:textId="77777777" w:rsidR="002C4071" w:rsidRPr="00960656" w:rsidRDefault="002C4071" w:rsidP="00094F07">
      <w:pPr>
        <w:suppressLineNumbers/>
        <w:rPr>
          <w:rFonts w:ascii="Arial" w:hAnsi="Arial" w:cs="Arial"/>
          <w:sz w:val="24"/>
          <w:szCs w:val="24"/>
        </w:rPr>
      </w:pPr>
    </w:p>
    <w:p w14:paraId="60A5A3FF" w14:textId="6EE20D2D" w:rsidR="002C4071" w:rsidRPr="00960656" w:rsidRDefault="002C4071" w:rsidP="00094F07">
      <w:pPr>
        <w:suppressLineNumbers/>
        <w:rPr>
          <w:rFonts w:ascii="Arial" w:hAnsi="Arial" w:cs="Arial"/>
          <w:sz w:val="24"/>
          <w:szCs w:val="24"/>
        </w:rPr>
      </w:pPr>
      <w:r w:rsidRPr="00960656">
        <w:rPr>
          <w:rFonts w:ascii="Arial" w:hAnsi="Arial" w:cs="Arial"/>
          <w:sz w:val="24"/>
          <w:szCs w:val="24"/>
        </w:rPr>
        <w:t xml:space="preserve">The team must </w:t>
      </w:r>
      <w:r w:rsidR="008979A0" w:rsidRPr="00960656">
        <w:rPr>
          <w:rFonts w:ascii="Arial" w:hAnsi="Arial" w:cs="Arial"/>
          <w:sz w:val="24"/>
          <w:szCs w:val="24"/>
        </w:rPr>
        <w:t xml:space="preserve">also </w:t>
      </w:r>
      <w:r w:rsidRPr="00960656">
        <w:rPr>
          <w:rFonts w:ascii="Arial" w:hAnsi="Arial" w:cs="Arial"/>
          <w:sz w:val="24"/>
          <w:szCs w:val="24"/>
        </w:rPr>
        <w:t xml:space="preserve">specify </w:t>
      </w:r>
      <w:r w:rsidR="007A1387" w:rsidRPr="00960656">
        <w:rPr>
          <w:rFonts w:ascii="Arial" w:hAnsi="Arial" w:cs="Arial"/>
          <w:sz w:val="24"/>
          <w:szCs w:val="24"/>
        </w:rPr>
        <w:t>whether</w:t>
      </w:r>
      <w:r w:rsidRPr="00960656">
        <w:rPr>
          <w:rFonts w:ascii="Arial" w:hAnsi="Arial" w:cs="Arial"/>
          <w:sz w:val="24"/>
          <w:szCs w:val="24"/>
        </w:rPr>
        <w:t xml:space="preserve"> technical ratings will be applied </w:t>
      </w:r>
      <w:r w:rsidR="007A1387" w:rsidRPr="00960656">
        <w:rPr>
          <w:rFonts w:ascii="Arial" w:hAnsi="Arial" w:cs="Arial"/>
          <w:sz w:val="24"/>
          <w:szCs w:val="24"/>
        </w:rPr>
        <w:t>at</w:t>
      </w:r>
      <w:r w:rsidRPr="00960656">
        <w:rPr>
          <w:rFonts w:ascii="Arial" w:hAnsi="Arial" w:cs="Arial"/>
          <w:sz w:val="24"/>
          <w:szCs w:val="24"/>
        </w:rPr>
        <w:t xml:space="preserve"> the subfactor level or rolled up to the factor level, with the information contained and clearly stated in the RFP so all stakeholders know how </w:t>
      </w:r>
      <w:r w:rsidR="00A306D1" w:rsidRPr="00960656">
        <w:rPr>
          <w:rFonts w:ascii="Arial" w:hAnsi="Arial" w:cs="Arial"/>
          <w:sz w:val="24"/>
          <w:szCs w:val="24"/>
        </w:rPr>
        <w:t xml:space="preserve">the evaluation of </w:t>
      </w:r>
      <w:r w:rsidRPr="00960656">
        <w:rPr>
          <w:rFonts w:ascii="Arial" w:hAnsi="Arial" w:cs="Arial"/>
          <w:sz w:val="24"/>
          <w:szCs w:val="24"/>
        </w:rPr>
        <w:t>ratings will be applied.</w:t>
      </w:r>
    </w:p>
    <w:p w14:paraId="58C233CB" w14:textId="77777777" w:rsidR="00487B8B" w:rsidRPr="00960656" w:rsidRDefault="00487B8B" w:rsidP="00094F07">
      <w:pPr>
        <w:suppressLineNumbers/>
        <w:rPr>
          <w:rFonts w:ascii="Arial" w:hAnsi="Arial" w:cs="Arial"/>
          <w:sz w:val="24"/>
          <w:szCs w:val="24"/>
        </w:rPr>
      </w:pPr>
    </w:p>
    <w:p w14:paraId="059CE3E9" w14:textId="2E8D607E" w:rsidR="00B97AC1" w:rsidRPr="00960656" w:rsidRDefault="00CE4ACF" w:rsidP="004325A7">
      <w:pPr>
        <w:suppressLineNumbers/>
        <w:rPr>
          <w:rFonts w:ascii="Arial" w:hAnsi="Arial" w:cs="Arial"/>
          <w:bCs/>
          <w:snapToGrid w:val="0"/>
          <w:sz w:val="22"/>
          <w:szCs w:val="22"/>
        </w:rPr>
      </w:pPr>
      <w:r w:rsidRPr="00960656">
        <w:rPr>
          <w:rFonts w:ascii="Arial" w:hAnsi="Arial" w:cs="Arial"/>
          <w:b/>
          <w:bCs/>
          <w:sz w:val="24"/>
          <w:szCs w:val="24"/>
        </w:rPr>
        <w:t>NOTE</w:t>
      </w:r>
      <w:r w:rsidR="007E05BF" w:rsidRPr="00960656">
        <w:rPr>
          <w:rFonts w:ascii="Arial" w:hAnsi="Arial" w:cs="Arial"/>
          <w:sz w:val="24"/>
          <w:szCs w:val="24"/>
        </w:rPr>
        <w:t>:</w:t>
      </w:r>
      <w:r w:rsidR="00846544" w:rsidRPr="00960656">
        <w:rPr>
          <w:rFonts w:ascii="Arial" w:hAnsi="Arial" w:cs="Arial"/>
          <w:sz w:val="24"/>
          <w:szCs w:val="24"/>
        </w:rPr>
        <w:t xml:space="preserve"> </w:t>
      </w:r>
      <w:r w:rsidR="00227627" w:rsidRPr="00960656">
        <w:rPr>
          <w:rFonts w:ascii="Arial" w:hAnsi="Arial" w:cs="Arial"/>
          <w:sz w:val="24"/>
          <w:szCs w:val="24"/>
        </w:rPr>
        <w:t>T</w:t>
      </w:r>
      <w:r w:rsidR="00A9675E" w:rsidRPr="00960656">
        <w:rPr>
          <w:rFonts w:ascii="Arial" w:hAnsi="Arial" w:cs="Arial"/>
          <w:sz w:val="24"/>
          <w:szCs w:val="24"/>
        </w:rPr>
        <w:t xml:space="preserve">he </w:t>
      </w:r>
      <w:r w:rsidR="00765680" w:rsidRPr="00960656">
        <w:rPr>
          <w:rFonts w:ascii="Arial" w:hAnsi="Arial" w:cs="Arial"/>
          <w:sz w:val="24"/>
          <w:szCs w:val="24"/>
        </w:rPr>
        <w:t xml:space="preserve">Small Business </w:t>
      </w:r>
      <w:r w:rsidR="00A9675E" w:rsidRPr="00960656">
        <w:rPr>
          <w:rFonts w:ascii="Arial" w:hAnsi="Arial" w:cs="Arial"/>
          <w:sz w:val="24"/>
          <w:szCs w:val="24"/>
        </w:rPr>
        <w:t xml:space="preserve">Subcontracting Plan </w:t>
      </w:r>
      <w:r w:rsidR="00227627" w:rsidRPr="00960656">
        <w:rPr>
          <w:rFonts w:ascii="Arial" w:hAnsi="Arial" w:cs="Arial"/>
          <w:sz w:val="24"/>
          <w:szCs w:val="24"/>
        </w:rPr>
        <w:t>is not a factor or subfactor to be rated but</w:t>
      </w:r>
      <w:r w:rsidR="007A1387" w:rsidRPr="00960656">
        <w:rPr>
          <w:rFonts w:ascii="Arial" w:hAnsi="Arial" w:cs="Arial"/>
          <w:sz w:val="24"/>
          <w:szCs w:val="24"/>
        </w:rPr>
        <w:t>,</w:t>
      </w:r>
      <w:r w:rsidR="00227627" w:rsidRPr="00960656">
        <w:rPr>
          <w:rFonts w:ascii="Arial" w:hAnsi="Arial" w:cs="Arial"/>
          <w:sz w:val="24"/>
          <w:szCs w:val="24"/>
        </w:rPr>
        <w:t xml:space="preserve"> as stated at FAR 19.705-4, shall be reviewed for adequacy and determined to be </w:t>
      </w:r>
      <w:r w:rsidR="00A9675E" w:rsidRPr="00960656">
        <w:rPr>
          <w:rFonts w:ascii="Arial" w:hAnsi="Arial" w:cs="Arial"/>
          <w:sz w:val="24"/>
          <w:szCs w:val="24"/>
        </w:rPr>
        <w:t>“</w:t>
      </w:r>
      <w:r w:rsidR="00765680" w:rsidRPr="00960656">
        <w:rPr>
          <w:rFonts w:ascii="Arial" w:hAnsi="Arial" w:cs="Arial"/>
          <w:sz w:val="24"/>
          <w:szCs w:val="24"/>
        </w:rPr>
        <w:t>acceptable</w:t>
      </w:r>
      <w:r w:rsidR="00227627" w:rsidRPr="00960656">
        <w:rPr>
          <w:rFonts w:ascii="Arial" w:hAnsi="Arial" w:cs="Arial"/>
          <w:sz w:val="24"/>
          <w:szCs w:val="24"/>
        </w:rPr>
        <w:t xml:space="preserve"> or </w:t>
      </w:r>
      <w:r w:rsidR="00765680" w:rsidRPr="00960656">
        <w:rPr>
          <w:rFonts w:ascii="Arial" w:hAnsi="Arial" w:cs="Arial"/>
          <w:sz w:val="24"/>
          <w:szCs w:val="24"/>
        </w:rPr>
        <w:t>unacceptable</w:t>
      </w:r>
      <w:r w:rsidR="008712D6" w:rsidRPr="00960656">
        <w:rPr>
          <w:rFonts w:ascii="Arial" w:hAnsi="Arial" w:cs="Arial"/>
          <w:sz w:val="24"/>
          <w:szCs w:val="24"/>
        </w:rPr>
        <w:t xml:space="preserve"> based the requirements identified at FAR 19.704</w:t>
      </w:r>
      <w:r w:rsidR="00227627" w:rsidRPr="00960656">
        <w:rPr>
          <w:rFonts w:ascii="Arial" w:hAnsi="Arial" w:cs="Arial"/>
          <w:sz w:val="24"/>
          <w:szCs w:val="24"/>
        </w:rPr>
        <w:t>.</w:t>
      </w:r>
      <w:r w:rsidR="001C5EBD" w:rsidRPr="00960656">
        <w:rPr>
          <w:rFonts w:ascii="Arial" w:hAnsi="Arial" w:cs="Arial"/>
          <w:sz w:val="24"/>
          <w:szCs w:val="24"/>
        </w:rPr>
        <w:t xml:space="preserve"> When used properly, this use of entry-gate criteria can streamline the evaluation process significantly.</w:t>
      </w:r>
      <w:r w:rsidR="00762B68" w:rsidRPr="00960656">
        <w:rPr>
          <w:rFonts w:ascii="Arial" w:hAnsi="Arial" w:cs="Arial"/>
          <w:sz w:val="24"/>
          <w:szCs w:val="24"/>
        </w:rPr>
        <w:t>”</w:t>
      </w:r>
      <w:r w:rsidR="00397FE6" w:rsidRPr="00960656">
        <w:rPr>
          <w:rFonts w:ascii="Arial" w:hAnsi="Arial" w:cs="Arial"/>
          <w:sz w:val="24"/>
          <w:szCs w:val="24"/>
        </w:rPr>
        <w:t xml:space="preserve"> </w:t>
      </w:r>
      <w:r w:rsidR="00B97AC1" w:rsidRPr="00960656">
        <w:rPr>
          <w:rFonts w:ascii="Arial" w:hAnsi="Arial" w:cs="Arial"/>
          <w:b/>
          <w:iCs/>
          <w:snapToGrid w:val="0"/>
          <w:sz w:val="24"/>
          <w:szCs w:val="24"/>
        </w:rPr>
        <w:t xml:space="preserve">        </w:t>
      </w:r>
    </w:p>
    <w:p w14:paraId="1A8490D9" w14:textId="2901890C" w:rsidR="00B97AC1" w:rsidRPr="00960656" w:rsidRDefault="00487B8B" w:rsidP="00624513">
      <w:pPr>
        <w:suppressLineNumbers/>
        <w:tabs>
          <w:tab w:val="left" w:pos="792"/>
          <w:tab w:val="left" w:pos="1512"/>
          <w:tab w:val="left" w:pos="2232"/>
          <w:tab w:val="left" w:pos="4392"/>
          <w:tab w:val="left" w:pos="7722"/>
        </w:tabs>
        <w:jc w:val="center"/>
        <w:rPr>
          <w:rFonts w:ascii="Arial" w:hAnsi="Arial" w:cs="Arial"/>
          <w:b/>
          <w:i/>
          <w:iCs/>
          <w:snapToGrid w:val="0"/>
          <w:sz w:val="24"/>
          <w:szCs w:val="24"/>
        </w:rPr>
      </w:pPr>
      <w:r w:rsidRPr="00DE1F3A">
        <w:rPr>
          <w:rFonts w:ascii="Arial" w:eastAsia="Calibri" w:hAnsi="Arial" w:cs="Arial"/>
          <w:noProof/>
          <w:sz w:val="24"/>
          <w:szCs w:val="24"/>
        </w:rPr>
        <w:lastRenderedPageBreak/>
        <mc:AlternateContent>
          <mc:Choice Requires="wps">
            <w:drawing>
              <wp:anchor distT="0" distB="182880" distL="114300" distR="182880" simplePos="0" relativeHeight="251658240" behindDoc="1" locked="0" layoutInCell="0" allowOverlap="1" wp14:anchorId="2D07F64C" wp14:editId="462A529E">
                <wp:simplePos x="0" y="0"/>
                <wp:positionH relativeFrom="margin">
                  <wp:align>left</wp:align>
                </wp:positionH>
                <wp:positionV relativeFrom="margin">
                  <wp:posOffset>168996</wp:posOffset>
                </wp:positionV>
                <wp:extent cx="5958840" cy="4820920"/>
                <wp:effectExtent l="19050" t="95250" r="99060" b="17780"/>
                <wp:wrapSquare wrapText="right"/>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4820920"/>
                        </a:xfrm>
                        <a:prstGeom prst="rect">
                          <a:avLst/>
                        </a:prstGeom>
                        <a:solidFill>
                          <a:srgbClr val="FBF6E9"/>
                        </a:solidFill>
                        <a:ln w="38100">
                          <a:solidFill>
                            <a:srgbClr val="000000"/>
                          </a:solidFill>
                          <a:miter lim="800000"/>
                          <a:headEnd/>
                          <a:tailEnd/>
                        </a:ln>
                        <a:effectLst>
                          <a:outerShdw dist="107763" dir="18900000" algn="ctr" rotWithShape="0">
                            <a:srgbClr val="808080"/>
                          </a:outerShdw>
                        </a:effectLst>
                      </wps:spPr>
                      <wps:txbx>
                        <w:txbxContent>
                          <w:p w14:paraId="699C70DD" w14:textId="77777777" w:rsidR="001C5EBD" w:rsidRDefault="001C5EBD" w:rsidP="009E1226">
                            <w:pPr>
                              <w:rPr>
                                <w:rFonts w:ascii="Arial" w:hAnsi="Arial"/>
                                <w:b/>
                                <w:i/>
                                <w:sz w:val="16"/>
                              </w:rPr>
                            </w:pPr>
                          </w:p>
                          <w:p w14:paraId="31A2C5A6"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32435602"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7F64C" id="Text Box 87" o:spid="_x0000_s1037" type="#_x0000_t202" style="position:absolute;left:0;text-align:left;margin-left:0;margin-top:13.3pt;width:469.2pt;height:379.6pt;z-index:-251658240;visibility:visible;mso-wrap-style:square;mso-width-percent:0;mso-height-percent:0;mso-wrap-distance-left:9pt;mso-wrap-distance-top:0;mso-wrap-distance-right:14.4pt;mso-wrap-distance-bottom:14.4pt;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" o:allowincell="f" fillcolor="#fbf6e9" strokeweight="3pt">
                <v:shadow on="t" offset="6pt,-6pt"/>
                <v:textbox>
                  <w:txbxContent>
                    <w:p w14:paraId="699C70DD" w14:textId="77777777" w:rsidR="001C5EBD" w:rsidRDefault="001C5EBD" w:rsidP="009E1226">
                      <w:pPr>
                        <w:rPr>
                          <w:rFonts w:ascii="Arial" w:hAnsi="Arial"/>
                          <w:b/>
                          <w:i/>
                          <w:sz w:val="16"/>
                        </w:rPr>
                      </w:pPr>
                    </w:p>
                    <w:p w14:paraId="31A2C5A6"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32435602" w:rsidR="001C5EBD" w:rsidRDefault="001C5EBD">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v:textbox>
                <w10:wrap type="square" side="right" anchorx="margin" anchory="margin"/>
              </v:shape>
            </w:pict>
          </mc:Fallback>
        </mc:AlternateContent>
      </w:r>
      <w:r w:rsidR="00B97AC1" w:rsidRPr="00960656">
        <w:rPr>
          <w:rFonts w:ascii="Arial" w:hAnsi="Arial" w:cs="Arial"/>
          <w:bCs/>
          <w:i/>
          <w:iCs/>
          <w:snapToGrid w:val="0"/>
          <w:sz w:val="22"/>
          <w:szCs w:val="22"/>
        </w:rPr>
        <w:t>Figure 2-2: Steps Involved in Formulating Evaluation Factors and Subfactors</w:t>
      </w:r>
    </w:p>
    <w:p w14:paraId="0705D495" w14:textId="0F4D7155" w:rsidR="004325A7" w:rsidRPr="00960656" w:rsidRDefault="004325A7" w:rsidP="005D1AFC">
      <w:pPr>
        <w:suppressLineNumbers/>
        <w:tabs>
          <w:tab w:val="left" w:pos="792"/>
          <w:tab w:val="left" w:pos="1512"/>
          <w:tab w:val="left" w:pos="2232"/>
          <w:tab w:val="left" w:pos="4392"/>
          <w:tab w:val="left" w:pos="7722"/>
        </w:tabs>
        <w:jc w:val="both"/>
        <w:rPr>
          <w:rFonts w:ascii="Arial" w:hAnsi="Arial" w:cs="Arial"/>
          <w:bCs/>
          <w:iCs/>
          <w:snapToGrid w:val="0"/>
          <w:sz w:val="24"/>
          <w:szCs w:val="24"/>
        </w:rPr>
      </w:pPr>
    </w:p>
    <w:p w14:paraId="1CD922EC" w14:textId="4763D7E0" w:rsidR="00480B8F" w:rsidRPr="00960656" w:rsidRDefault="001C5EBD" w:rsidP="0065653B">
      <w:pPr>
        <w:suppressLineNumbers/>
        <w:tabs>
          <w:tab w:val="left" w:pos="792"/>
          <w:tab w:val="left" w:pos="1512"/>
          <w:tab w:val="left" w:pos="2232"/>
          <w:tab w:val="left" w:pos="4392"/>
          <w:tab w:val="left" w:pos="7722"/>
        </w:tabs>
        <w:rPr>
          <w:rFonts w:ascii="Arial" w:hAnsi="Arial" w:cs="Arial"/>
          <w:snapToGrid w:val="0"/>
          <w:sz w:val="24"/>
          <w:szCs w:val="24"/>
        </w:rPr>
      </w:pPr>
      <w:r w:rsidRPr="00960656">
        <w:rPr>
          <w:rFonts w:ascii="Arial" w:hAnsi="Arial" w:cs="Arial"/>
          <w:b/>
          <w:iCs/>
          <w:snapToGrid w:val="0"/>
          <w:sz w:val="24"/>
          <w:szCs w:val="24"/>
        </w:rPr>
        <w:t>Nongovernment Advisors</w:t>
      </w:r>
      <w:r w:rsidRPr="00960656">
        <w:rPr>
          <w:rFonts w:ascii="Arial" w:hAnsi="Arial" w:cs="Arial"/>
          <w:b/>
          <w:i/>
          <w:snapToGrid w:val="0"/>
          <w:sz w:val="24"/>
          <w:szCs w:val="24"/>
        </w:rPr>
        <w:t xml:space="preserve">. </w:t>
      </w:r>
      <w:r w:rsidR="00DC125D" w:rsidRPr="00960656">
        <w:rPr>
          <w:rFonts w:ascii="Arial" w:hAnsi="Arial" w:cs="Arial"/>
          <w:bCs/>
          <w:iCs/>
          <w:snapToGrid w:val="0"/>
          <w:sz w:val="24"/>
          <w:szCs w:val="24"/>
        </w:rPr>
        <w:t>Allowance</w:t>
      </w:r>
      <w:r w:rsidR="002A5826" w:rsidRPr="00960656">
        <w:rPr>
          <w:rFonts w:ascii="Arial" w:hAnsi="Arial" w:cs="Arial"/>
          <w:bCs/>
          <w:iCs/>
          <w:snapToGrid w:val="0"/>
          <w:sz w:val="24"/>
          <w:szCs w:val="24"/>
        </w:rPr>
        <w:t xml:space="preserve"> and guidelines for </w:t>
      </w:r>
      <w:r w:rsidR="007A1387" w:rsidRPr="00960656">
        <w:rPr>
          <w:rFonts w:ascii="Arial" w:hAnsi="Arial" w:cs="Arial"/>
          <w:bCs/>
          <w:iCs/>
          <w:snapToGrid w:val="0"/>
          <w:sz w:val="24"/>
          <w:szCs w:val="24"/>
        </w:rPr>
        <w:t xml:space="preserve">use of </w:t>
      </w:r>
      <w:r w:rsidR="002A5826" w:rsidRPr="00960656">
        <w:rPr>
          <w:rFonts w:ascii="Arial" w:hAnsi="Arial" w:cs="Arial"/>
          <w:bCs/>
          <w:iCs/>
          <w:snapToGrid w:val="0"/>
          <w:sz w:val="24"/>
          <w:szCs w:val="24"/>
        </w:rPr>
        <w:t>contracted advisory services is stated at</w:t>
      </w:r>
      <w:r w:rsidR="00DC125D" w:rsidRPr="00960656">
        <w:rPr>
          <w:rFonts w:ascii="Arial" w:hAnsi="Arial" w:cs="Arial"/>
          <w:bCs/>
          <w:iCs/>
          <w:snapToGrid w:val="0"/>
          <w:sz w:val="24"/>
          <w:szCs w:val="24"/>
        </w:rPr>
        <w:t xml:space="preserve"> FAR 37.203</w:t>
      </w:r>
      <w:r w:rsidR="002A5826" w:rsidRPr="00960656">
        <w:rPr>
          <w:rFonts w:ascii="Arial" w:hAnsi="Arial" w:cs="Arial"/>
          <w:bCs/>
          <w:iCs/>
          <w:snapToGrid w:val="0"/>
          <w:sz w:val="24"/>
          <w:szCs w:val="24"/>
        </w:rPr>
        <w:t>,</w:t>
      </w:r>
      <w:r w:rsidR="00DC125D" w:rsidRPr="00960656">
        <w:rPr>
          <w:rFonts w:ascii="Arial" w:hAnsi="Arial" w:cs="Arial"/>
          <w:bCs/>
          <w:iCs/>
          <w:snapToGrid w:val="0"/>
          <w:sz w:val="24"/>
          <w:szCs w:val="24"/>
        </w:rPr>
        <w:t xml:space="preserve"> FAR 37.204</w:t>
      </w:r>
      <w:r w:rsidR="002A5826" w:rsidRPr="00960656">
        <w:rPr>
          <w:rFonts w:ascii="Arial" w:hAnsi="Arial" w:cs="Arial"/>
          <w:bCs/>
          <w:iCs/>
          <w:snapToGrid w:val="0"/>
          <w:sz w:val="24"/>
          <w:szCs w:val="24"/>
        </w:rPr>
        <w:t>, and FAR 37.205. If utilized, prior to issuing a solicitation, t</w:t>
      </w:r>
      <w:r w:rsidR="00DC125D" w:rsidRPr="00960656">
        <w:rPr>
          <w:rFonts w:ascii="Arial" w:hAnsi="Arial" w:cs="Arial"/>
          <w:bCs/>
          <w:iCs/>
          <w:snapToGrid w:val="0"/>
          <w:sz w:val="24"/>
          <w:szCs w:val="24"/>
        </w:rPr>
        <w:t xml:space="preserve">he head of the agency </w:t>
      </w:r>
      <w:r w:rsidR="002A5826" w:rsidRPr="00960656">
        <w:rPr>
          <w:rFonts w:ascii="Arial" w:hAnsi="Arial" w:cs="Arial"/>
          <w:bCs/>
          <w:iCs/>
          <w:snapToGrid w:val="0"/>
          <w:sz w:val="24"/>
          <w:szCs w:val="24"/>
        </w:rPr>
        <w:t>shall make a written</w:t>
      </w:r>
      <w:r w:rsidR="00DC125D" w:rsidRPr="00960656">
        <w:rPr>
          <w:rFonts w:ascii="Arial" w:hAnsi="Arial" w:cs="Arial"/>
          <w:bCs/>
          <w:iCs/>
          <w:snapToGrid w:val="0"/>
          <w:sz w:val="24"/>
          <w:szCs w:val="24"/>
        </w:rPr>
        <w:t xml:space="preserve"> determin</w:t>
      </w:r>
      <w:r w:rsidR="002A5826" w:rsidRPr="00960656">
        <w:rPr>
          <w:rFonts w:ascii="Arial" w:hAnsi="Arial" w:cs="Arial"/>
          <w:bCs/>
          <w:iCs/>
          <w:snapToGrid w:val="0"/>
          <w:sz w:val="24"/>
          <w:szCs w:val="24"/>
        </w:rPr>
        <w:t>ation based on availability of qualified personnel withing the agency.</w:t>
      </w:r>
      <w:r w:rsidR="00916F82" w:rsidRPr="00960656">
        <w:rPr>
          <w:rFonts w:ascii="Arial" w:hAnsi="Arial" w:cs="Arial"/>
          <w:bCs/>
          <w:iCs/>
          <w:snapToGrid w:val="0"/>
          <w:sz w:val="24"/>
          <w:szCs w:val="24"/>
        </w:rPr>
        <w:t xml:space="preserve"> </w:t>
      </w:r>
      <w:r w:rsidRPr="00960656">
        <w:rPr>
          <w:rFonts w:ascii="Arial" w:hAnsi="Arial" w:cs="Arial"/>
          <w:bCs/>
          <w:snapToGrid w:val="0"/>
          <w:sz w:val="24"/>
          <w:szCs w:val="24"/>
        </w:rPr>
        <w:t>Nongovernment advisors may assist in and provide input regarding</w:t>
      </w:r>
      <w:r w:rsidRPr="00960656">
        <w:rPr>
          <w:rFonts w:ascii="Arial" w:hAnsi="Arial" w:cs="Arial"/>
          <w:snapToGrid w:val="0"/>
          <w:sz w:val="24"/>
          <w:szCs w:val="24"/>
        </w:rPr>
        <w:t xml:space="preserve"> the </w:t>
      </w:r>
      <w:r w:rsidR="00803702" w:rsidRPr="00960656">
        <w:rPr>
          <w:rFonts w:ascii="Arial" w:hAnsi="Arial" w:cs="Arial"/>
          <w:snapToGrid w:val="0"/>
          <w:sz w:val="24"/>
          <w:szCs w:val="24"/>
        </w:rPr>
        <w:t>evaluation,</w:t>
      </w:r>
      <w:r w:rsidRPr="00960656">
        <w:rPr>
          <w:rFonts w:ascii="Arial" w:hAnsi="Arial" w:cs="Arial"/>
          <w:snapToGrid w:val="0"/>
          <w:sz w:val="24"/>
          <w:szCs w:val="24"/>
        </w:rPr>
        <w:t xml:space="preserve"> but they shall not determine ratings or rankings of the offeror’s proposals</w:t>
      </w:r>
      <w:r w:rsidR="00916F82" w:rsidRPr="00960656">
        <w:rPr>
          <w:rFonts w:ascii="Arial" w:hAnsi="Arial" w:cs="Arial"/>
          <w:snapToGrid w:val="0"/>
          <w:sz w:val="24"/>
          <w:szCs w:val="24"/>
        </w:rPr>
        <w:t>. Recommend clarifying allowances and or access</w:t>
      </w:r>
      <w:r w:rsidR="00480B8F" w:rsidRPr="00960656">
        <w:rPr>
          <w:rFonts w:ascii="Arial" w:hAnsi="Arial" w:cs="Arial"/>
          <w:snapToGrid w:val="0"/>
          <w:sz w:val="24"/>
          <w:szCs w:val="24"/>
        </w:rPr>
        <w:t xml:space="preserve"> </w:t>
      </w:r>
      <w:r w:rsidR="00916F82" w:rsidRPr="00960656">
        <w:rPr>
          <w:rFonts w:ascii="Arial" w:hAnsi="Arial" w:cs="Arial"/>
          <w:snapToGrid w:val="0"/>
          <w:sz w:val="24"/>
          <w:szCs w:val="24"/>
        </w:rPr>
        <w:t>that will be given the advisors (e.g.,</w:t>
      </w:r>
      <w:r w:rsidR="00480B8F" w:rsidRPr="00DE1F3A">
        <w:rPr>
          <w:rFonts w:ascii="Arial" w:hAnsi="Arial" w:cs="Arial"/>
        </w:rPr>
        <w:t xml:space="preserve"> </w:t>
      </w:r>
      <w:r w:rsidR="00480B8F" w:rsidRPr="00960656">
        <w:rPr>
          <w:rFonts w:ascii="Arial" w:hAnsi="Arial" w:cs="Arial"/>
          <w:snapToGrid w:val="0"/>
          <w:sz w:val="24"/>
          <w:szCs w:val="24"/>
        </w:rPr>
        <w:t>access to the entire proposal or only access to the part concerning their particular expertise? Can they write strengths and weaknesses or only assist other evaluators in this process? Can they participate in the consensus process without participating in/providing input for the rating assignment?)</w:t>
      </w:r>
      <w:r w:rsidRPr="00960656">
        <w:rPr>
          <w:rFonts w:ascii="Arial" w:hAnsi="Arial" w:cs="Arial"/>
          <w:snapToGrid w:val="0"/>
          <w:sz w:val="24"/>
          <w:szCs w:val="24"/>
        </w:rPr>
        <w:t xml:space="preserve">. </w:t>
      </w:r>
    </w:p>
    <w:p w14:paraId="6F45D21F" w14:textId="77777777" w:rsidR="00480B8F" w:rsidRPr="00960656" w:rsidRDefault="00480B8F" w:rsidP="005D1AFC">
      <w:pPr>
        <w:suppressLineNumbers/>
        <w:tabs>
          <w:tab w:val="left" w:pos="792"/>
          <w:tab w:val="left" w:pos="1512"/>
          <w:tab w:val="left" w:pos="2232"/>
          <w:tab w:val="left" w:pos="4392"/>
          <w:tab w:val="left" w:pos="7722"/>
        </w:tabs>
        <w:jc w:val="both"/>
        <w:rPr>
          <w:rFonts w:ascii="Arial" w:hAnsi="Arial" w:cs="Arial"/>
          <w:snapToGrid w:val="0"/>
          <w:sz w:val="24"/>
          <w:szCs w:val="24"/>
        </w:rPr>
      </w:pPr>
    </w:p>
    <w:p w14:paraId="26D7DA1A" w14:textId="5F6AA622" w:rsidR="001C5EBD" w:rsidRPr="00960656" w:rsidRDefault="00480B8F" w:rsidP="0065653B">
      <w:pPr>
        <w:suppressLineNumbers/>
        <w:tabs>
          <w:tab w:val="left" w:pos="792"/>
          <w:tab w:val="left" w:pos="1512"/>
          <w:tab w:val="left" w:pos="2232"/>
          <w:tab w:val="left" w:pos="4392"/>
          <w:tab w:val="left" w:pos="7722"/>
        </w:tabs>
        <w:rPr>
          <w:rFonts w:ascii="Arial" w:hAnsi="Arial" w:cs="Arial"/>
          <w:snapToGrid w:val="0"/>
          <w:sz w:val="24"/>
          <w:szCs w:val="24"/>
        </w:rPr>
      </w:pPr>
      <w:r w:rsidRPr="00960656">
        <w:rPr>
          <w:rFonts w:ascii="Arial" w:hAnsi="Arial" w:cs="Arial"/>
          <w:snapToGrid w:val="0"/>
          <w:sz w:val="24"/>
          <w:szCs w:val="24"/>
        </w:rPr>
        <w:t>Reminder,</w:t>
      </w:r>
      <w:r w:rsidR="00B55C36" w:rsidRPr="00960656">
        <w:rPr>
          <w:rFonts w:ascii="Arial" w:hAnsi="Arial" w:cs="Arial"/>
          <w:snapToGrid w:val="0"/>
          <w:sz w:val="24"/>
          <w:szCs w:val="24"/>
        </w:rPr>
        <w:t xml:space="preserve"> </w:t>
      </w:r>
      <w:r w:rsidR="00735931" w:rsidRPr="00960656">
        <w:rPr>
          <w:rFonts w:ascii="Arial" w:hAnsi="Arial" w:cs="Arial"/>
          <w:snapToGrid w:val="0"/>
          <w:sz w:val="24"/>
          <w:szCs w:val="24"/>
        </w:rPr>
        <w:t>n</w:t>
      </w:r>
      <w:r w:rsidR="001C5EBD" w:rsidRPr="00960656">
        <w:rPr>
          <w:rFonts w:ascii="Arial" w:hAnsi="Arial" w:cs="Arial"/>
          <w:snapToGrid w:val="0"/>
          <w:sz w:val="24"/>
          <w:szCs w:val="24"/>
        </w:rPr>
        <w:t>ongovernment sources can include academia, nonprofit institutions, and industry.</w:t>
      </w:r>
    </w:p>
    <w:p w14:paraId="41D6D6C3" w14:textId="77777777" w:rsidR="001C5EBD" w:rsidRPr="00960656" w:rsidRDefault="001C5EBD" w:rsidP="009E1226">
      <w:pPr>
        <w:suppressLineNumbers/>
        <w:tabs>
          <w:tab w:val="left" w:pos="360"/>
          <w:tab w:val="left" w:pos="1512"/>
          <w:tab w:val="left" w:pos="2232"/>
          <w:tab w:val="left" w:pos="4392"/>
          <w:tab w:val="left" w:pos="7722"/>
        </w:tabs>
        <w:ind w:left="360"/>
        <w:jc w:val="both"/>
        <w:rPr>
          <w:rFonts w:ascii="Arial" w:hAnsi="Arial" w:cs="Arial"/>
          <w:snapToGrid w:val="0"/>
          <w:sz w:val="24"/>
          <w:szCs w:val="24"/>
        </w:rPr>
      </w:pPr>
    </w:p>
    <w:p w14:paraId="69F9BCF8" w14:textId="61635E92" w:rsidR="001C5EBD" w:rsidRPr="00960656" w:rsidRDefault="001C5EBD" w:rsidP="0065653B">
      <w:pPr>
        <w:suppressLineNumbers/>
        <w:tabs>
          <w:tab w:val="left" w:pos="360"/>
          <w:tab w:val="left" w:pos="1512"/>
          <w:tab w:val="left" w:pos="2232"/>
          <w:tab w:val="left" w:pos="4392"/>
          <w:tab w:val="left" w:pos="7722"/>
        </w:tabs>
        <w:rPr>
          <w:rFonts w:ascii="Arial" w:hAnsi="Arial" w:cs="Arial"/>
          <w:i/>
          <w:snapToGrid w:val="0"/>
          <w:sz w:val="24"/>
          <w:szCs w:val="24"/>
        </w:rPr>
      </w:pPr>
      <w:r w:rsidRPr="00960656">
        <w:rPr>
          <w:rFonts w:ascii="Arial" w:hAnsi="Arial" w:cs="Arial"/>
          <w:b/>
          <w:iCs/>
          <w:noProof/>
          <w:sz w:val="28"/>
          <w:szCs w:val="28"/>
        </w:rPr>
        <w:lastRenderedPageBreak/>
        <mc:AlternateContent>
          <mc:Choice Requires="wps">
            <w:drawing>
              <wp:anchor distT="0" distB="0" distL="114300" distR="114300" simplePos="0" relativeHeight="251838976" behindDoc="0" locked="0" layoutInCell="0" allowOverlap="1" wp14:anchorId="4DBF2BA7" wp14:editId="6D694B5A">
                <wp:simplePos x="0" y="0"/>
                <wp:positionH relativeFrom="margin">
                  <wp:align>left</wp:align>
                </wp:positionH>
                <wp:positionV relativeFrom="paragraph">
                  <wp:posOffset>1295400</wp:posOffset>
                </wp:positionV>
                <wp:extent cx="5934075" cy="3495040"/>
                <wp:effectExtent l="19050" t="95250" r="104775" b="10160"/>
                <wp:wrapSquare wrapText="bothSides"/>
                <wp:docPr id="2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495040"/>
                        </a:xfrm>
                        <a:prstGeom prst="rect">
                          <a:avLst/>
                        </a:prstGeom>
                        <a:solidFill>
                          <a:srgbClr val="FFFFFF"/>
                        </a:solidFill>
                        <a:ln w="28575">
                          <a:solidFill>
                            <a:srgbClr val="000000"/>
                          </a:solidFill>
                          <a:miter lim="800000"/>
                          <a:headEnd/>
                          <a:tailEnd/>
                        </a:ln>
                        <a:effectLst>
                          <a:outerShdw dist="107763" dir="18900000" algn="ctr" rotWithShape="0">
                            <a:srgbClr val="808080"/>
                          </a:outerShdw>
                        </a:effectLst>
                      </wps:spPr>
                      <wps:txbx>
                        <w:txbxContent>
                          <w:p w14:paraId="05B640C6" w14:textId="5A92706D" w:rsidR="001C5EBD" w:rsidRPr="004F7A03" w:rsidRDefault="001C5EBD" w:rsidP="00DE1F3A">
                            <w:pPr>
                              <w:tabs>
                                <w:tab w:val="left" w:pos="1260"/>
                              </w:tabs>
                              <w:ind w:left="360" w:right="405"/>
                              <w:jc w:val="both"/>
                              <w:rPr>
                                <w:rFonts w:ascii="Arial" w:hAnsi="Arial" w:cs="Arial"/>
                                <w:i/>
                                <w:iCs/>
                                <w:color w:val="215868"/>
                                <w:sz w:val="22"/>
                                <w:szCs w:val="22"/>
                              </w:rPr>
                            </w:pPr>
                            <w:r w:rsidRPr="004F7A03">
                              <w:rPr>
                                <w:rFonts w:ascii="Arial" w:hAnsi="Arial" w:cs="Arial"/>
                                <w:i/>
                                <w:iCs/>
                                <w:color w:val="215868"/>
                                <w:sz w:val="22"/>
                                <w:szCs w:val="22"/>
                              </w:rPr>
                              <w:t xml:space="preserve">(1) Offerors are advised that employees of the firms identified below may serve as non-government advisors in the source selection process. These individuals will be authorized access only to those portions of the proposal data and discussions that are necessary to enable them to perform their respective duties. Such firms are expressly prohibited from competing on the subject acquisition. </w:t>
                            </w:r>
                          </w:p>
                          <w:p w14:paraId="3BDFA9BF" w14:textId="77777777" w:rsidR="001C5EBD" w:rsidRPr="004F7A03" w:rsidRDefault="001C5EBD" w:rsidP="009E1226">
                            <w:pPr>
                              <w:tabs>
                                <w:tab w:val="left" w:pos="1260"/>
                              </w:tabs>
                              <w:ind w:left="360" w:right="405"/>
                              <w:rPr>
                                <w:rFonts w:ascii="Arial" w:hAnsi="Arial" w:cs="Arial"/>
                                <w:i/>
                                <w:iCs/>
                                <w:color w:val="215868"/>
                                <w:sz w:val="22"/>
                                <w:szCs w:val="22"/>
                              </w:rPr>
                            </w:pPr>
                          </w:p>
                          <w:p w14:paraId="0E7FD89C" w14:textId="77777777" w:rsidR="001C5EBD" w:rsidRPr="004F7A03" w:rsidRDefault="001C5EBD" w:rsidP="009E1226">
                            <w:pPr>
                              <w:ind w:firstLine="360"/>
                              <w:rPr>
                                <w:rFonts w:ascii="Arial" w:hAnsi="Arial" w:cs="Arial"/>
                                <w:i/>
                                <w:iCs/>
                                <w:color w:val="215868"/>
                                <w:sz w:val="22"/>
                                <w:szCs w:val="22"/>
                              </w:rPr>
                            </w:pPr>
                            <w:r w:rsidRPr="004F7A03">
                              <w:rPr>
                                <w:rFonts w:ascii="Arial" w:hAnsi="Arial" w:cs="Arial"/>
                                <w:i/>
                                <w:iCs/>
                                <w:color w:val="215868"/>
                                <w:sz w:val="22"/>
                                <w:szCs w:val="22"/>
                              </w:rPr>
                              <w:t>INSERT NAMES, ADDRESSES, AND TELEPHONE NUMBERS OF FIRMS</w:t>
                            </w:r>
                          </w:p>
                          <w:p w14:paraId="59A59271" w14:textId="77777777" w:rsidR="001C5EBD" w:rsidRPr="004F7A03" w:rsidRDefault="001C5EBD" w:rsidP="009E1226">
                            <w:pPr>
                              <w:tabs>
                                <w:tab w:val="left" w:pos="1260"/>
                                <w:tab w:val="right" w:pos="6664"/>
                              </w:tabs>
                              <w:ind w:left="360" w:right="405"/>
                              <w:rPr>
                                <w:rFonts w:ascii="Arial" w:hAnsi="Arial" w:cs="Arial"/>
                                <w:b/>
                                <w:i/>
                                <w:iCs/>
                                <w:color w:val="215868"/>
                                <w:sz w:val="22"/>
                                <w:szCs w:val="22"/>
                              </w:rPr>
                            </w:pPr>
                          </w:p>
                          <w:p w14:paraId="3FEFD49D" w14:textId="327BFA49" w:rsidR="001C5EBD" w:rsidRPr="004F7A03" w:rsidRDefault="001C5EBD" w:rsidP="009E1226">
                            <w:pPr>
                              <w:tabs>
                                <w:tab w:val="left" w:pos="120"/>
                                <w:tab w:val="left" w:pos="1260"/>
                              </w:tabs>
                              <w:ind w:left="360" w:right="405"/>
                              <w:rPr>
                                <w:rFonts w:ascii="Arial" w:hAnsi="Arial" w:cs="Arial"/>
                                <w:i/>
                                <w:iCs/>
                                <w:color w:val="215868"/>
                                <w:sz w:val="22"/>
                                <w:szCs w:val="22"/>
                              </w:rPr>
                            </w:pPr>
                            <w:r w:rsidRPr="004F7A03">
                              <w:rPr>
                                <w:rFonts w:ascii="Arial" w:hAnsi="Arial" w:cs="Arial"/>
                                <w:i/>
                                <w:iCs/>
                                <w:color w:val="215868"/>
                                <w:sz w:val="22"/>
                                <w:szCs w:val="22"/>
                              </w:rPr>
                              <w:t>(2) In accomplishing their duties related to the source selection process, the aforementioned firms may require access to proprietary information contained in the offerors' proposals. Therefore, pursuant to FAR</w:t>
                            </w:r>
                            <w:r w:rsidRPr="004F7A03">
                              <w:rPr>
                                <w:rFonts w:ascii="Arial" w:hAnsi="Arial" w:cs="Arial"/>
                                <w:i/>
                                <w:iCs/>
                                <w:snapToGrid w:val="0"/>
                                <w:color w:val="215868"/>
                                <w:sz w:val="22"/>
                                <w:szCs w:val="22"/>
                              </w:rPr>
                              <w:t xml:space="preserve"> </w:t>
                            </w:r>
                            <w:r w:rsidRPr="004F7A03">
                              <w:rPr>
                                <w:rFonts w:ascii="Arial" w:hAnsi="Arial" w:cs="Arial"/>
                                <w:i/>
                                <w:iCs/>
                                <w:color w:val="215868"/>
                                <w:sz w:val="22"/>
                                <w:szCs w:val="22"/>
                              </w:rPr>
                              <w:t>9.505</w:t>
                            </w:r>
                            <w:r w:rsidRPr="004F7A03">
                              <w:rPr>
                                <w:rFonts w:ascii="Arial" w:hAnsi="Arial" w:cs="Arial"/>
                                <w:i/>
                                <w:iCs/>
                                <w:color w:val="215868"/>
                                <w:sz w:val="22"/>
                                <w:szCs w:val="22"/>
                              </w:rPr>
                              <w:noBreakHyphen/>
                              <w:t>4,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 To expedite the evaluation process, each offeror must contact the above companies to effect execution of such an agreement prior to the submission of proposals. Each offeror shall submit copies of the agreement with their proposal.</w:t>
                            </w:r>
                          </w:p>
                          <w:p w14:paraId="6EBC6386" w14:textId="77777777" w:rsidR="001C5EBD" w:rsidRPr="004F7A03" w:rsidRDefault="001C5EBD" w:rsidP="009E1226">
                            <w:pPr>
                              <w:tabs>
                                <w:tab w:val="left" w:pos="120"/>
                                <w:tab w:val="left" w:pos="1260"/>
                              </w:tabs>
                              <w:ind w:left="360" w:right="405"/>
                              <w:jc w:val="both"/>
                              <w:rPr>
                                <w:rFonts w:ascii="Arial" w:hAnsi="Arial" w:cs="Arial"/>
                                <w:i/>
                                <w:iCs/>
                                <w:color w:val="215868"/>
                                <w:sz w:val="22"/>
                                <w:szCs w:val="22"/>
                              </w:rPr>
                            </w:pPr>
                          </w:p>
                          <w:p w14:paraId="4065AEB8" w14:textId="7FBC68F0" w:rsidR="001C5EBD" w:rsidRPr="0083767F" w:rsidRDefault="001C5EBD" w:rsidP="00DE1F3A">
                            <w:pPr>
                              <w:tabs>
                                <w:tab w:val="left" w:pos="120"/>
                                <w:tab w:val="left" w:pos="1260"/>
                              </w:tabs>
                              <w:ind w:left="360" w:right="405"/>
                              <w:jc w:val="both"/>
                              <w:rPr>
                                <w:color w:val="215868"/>
                              </w:rPr>
                            </w:pPr>
                            <w:r w:rsidRPr="004F7A03">
                              <w:rPr>
                                <w:rFonts w:ascii="Arial" w:hAnsi="Arial" w:cs="Arial"/>
                                <w:b/>
                                <w:i/>
                                <w:iCs/>
                                <w:color w:val="215868"/>
                                <w:sz w:val="22"/>
                                <w:szCs w:val="22"/>
                              </w:rPr>
                              <w:t>NOTE:  This requirement shall flow down to all Subcontractors.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F2BA7" id="Text Box 140" o:spid="_x0000_s1038" type="#_x0000_t202" style="position:absolute;margin-left:0;margin-top:102pt;width:467.25pt;height:275.2pt;z-index:251838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" o:allowincell="f" strokeweight="2.25pt">
                <v:shadow on="t" offset="6pt,-6pt"/>
                <v:textbox>
                  <w:txbxContent>
                    <w:p w14:paraId="05B640C6" w14:textId="5A92706D" w:rsidR="001C5EBD" w:rsidRPr="004F7A03" w:rsidRDefault="001C5EBD" w:rsidP="00DE1F3A">
                      <w:pPr>
                        <w:tabs>
                          <w:tab w:val="left" w:pos="1260"/>
                        </w:tabs>
                        <w:ind w:left="360" w:right="405"/>
                        <w:jc w:val="both"/>
                        <w:rPr>
                          <w:rFonts w:ascii="Arial" w:hAnsi="Arial" w:cs="Arial"/>
                          <w:i/>
                          <w:iCs/>
                          <w:color w:val="215868"/>
                          <w:sz w:val="22"/>
                          <w:szCs w:val="22"/>
                        </w:rPr>
                      </w:pPr>
                      <w:r w:rsidRPr="004F7A03">
                        <w:rPr>
                          <w:rFonts w:ascii="Arial" w:hAnsi="Arial" w:cs="Arial"/>
                          <w:i/>
                          <w:iCs/>
                          <w:color w:val="215868"/>
                          <w:sz w:val="22"/>
                          <w:szCs w:val="22"/>
                        </w:rPr>
                        <w:t xml:space="preserve">(1) Offerors are advised that employees of the firms identified below may serve as non-government advisors in the source selection process. These individuals will be authorized access only to those portions of the proposal data and discussions that are necessary to enable them to perform their respective duties. Such firms are expressly prohibited from competing on the subject acquisition. </w:t>
                      </w:r>
                    </w:p>
                    <w:p w14:paraId="3BDFA9BF" w14:textId="77777777" w:rsidR="001C5EBD" w:rsidRPr="004F7A03" w:rsidRDefault="001C5EBD" w:rsidP="009E1226">
                      <w:pPr>
                        <w:tabs>
                          <w:tab w:val="left" w:pos="1260"/>
                        </w:tabs>
                        <w:ind w:left="360" w:right="405"/>
                        <w:rPr>
                          <w:rFonts w:ascii="Arial" w:hAnsi="Arial" w:cs="Arial"/>
                          <w:i/>
                          <w:iCs/>
                          <w:color w:val="215868"/>
                          <w:sz w:val="22"/>
                          <w:szCs w:val="22"/>
                        </w:rPr>
                      </w:pPr>
                    </w:p>
                    <w:p w14:paraId="0E7FD89C" w14:textId="77777777" w:rsidR="001C5EBD" w:rsidRPr="004F7A03" w:rsidRDefault="001C5EBD" w:rsidP="009E1226">
                      <w:pPr>
                        <w:ind w:firstLine="360"/>
                        <w:rPr>
                          <w:rFonts w:ascii="Arial" w:hAnsi="Arial" w:cs="Arial"/>
                          <w:i/>
                          <w:iCs/>
                          <w:color w:val="215868"/>
                          <w:sz w:val="22"/>
                          <w:szCs w:val="22"/>
                        </w:rPr>
                      </w:pPr>
                      <w:r w:rsidRPr="004F7A03">
                        <w:rPr>
                          <w:rFonts w:ascii="Arial" w:hAnsi="Arial" w:cs="Arial"/>
                          <w:i/>
                          <w:iCs/>
                          <w:color w:val="215868"/>
                          <w:sz w:val="22"/>
                          <w:szCs w:val="22"/>
                        </w:rPr>
                        <w:t>INSERT NAMES, ADDRESSES, AND TELEPHONE NUMBERS OF FIRMS</w:t>
                      </w:r>
                    </w:p>
                    <w:p w14:paraId="59A59271" w14:textId="77777777" w:rsidR="001C5EBD" w:rsidRPr="004F7A03" w:rsidRDefault="001C5EBD" w:rsidP="009E1226">
                      <w:pPr>
                        <w:tabs>
                          <w:tab w:val="left" w:pos="1260"/>
                          <w:tab w:val="right" w:pos="6664"/>
                        </w:tabs>
                        <w:ind w:left="360" w:right="405"/>
                        <w:rPr>
                          <w:rFonts w:ascii="Arial" w:hAnsi="Arial" w:cs="Arial"/>
                          <w:b/>
                          <w:i/>
                          <w:iCs/>
                          <w:color w:val="215868"/>
                          <w:sz w:val="22"/>
                          <w:szCs w:val="22"/>
                        </w:rPr>
                      </w:pPr>
                    </w:p>
                    <w:p w14:paraId="3FEFD49D" w14:textId="327BFA49" w:rsidR="001C5EBD" w:rsidRPr="004F7A03" w:rsidRDefault="001C5EBD" w:rsidP="009E1226">
                      <w:pPr>
                        <w:tabs>
                          <w:tab w:val="left" w:pos="120"/>
                          <w:tab w:val="left" w:pos="1260"/>
                        </w:tabs>
                        <w:ind w:left="360" w:right="405"/>
                        <w:rPr>
                          <w:rFonts w:ascii="Arial" w:hAnsi="Arial" w:cs="Arial"/>
                          <w:i/>
                          <w:iCs/>
                          <w:color w:val="215868"/>
                          <w:sz w:val="22"/>
                          <w:szCs w:val="22"/>
                        </w:rPr>
                      </w:pPr>
                      <w:r w:rsidRPr="004F7A03">
                        <w:rPr>
                          <w:rFonts w:ascii="Arial" w:hAnsi="Arial" w:cs="Arial"/>
                          <w:i/>
                          <w:iCs/>
                          <w:color w:val="215868"/>
                          <w:sz w:val="22"/>
                          <w:szCs w:val="22"/>
                        </w:rPr>
                        <w:t>(2) In accomplishing their duties related to the source selection process, the aforementioned firms may require access to proprietary information contained in the offerors' proposals. Therefore, pursuant to FAR</w:t>
                      </w:r>
                      <w:r w:rsidRPr="004F7A03">
                        <w:rPr>
                          <w:rFonts w:ascii="Arial" w:hAnsi="Arial" w:cs="Arial"/>
                          <w:i/>
                          <w:iCs/>
                          <w:snapToGrid w:val="0"/>
                          <w:color w:val="215868"/>
                          <w:sz w:val="22"/>
                          <w:szCs w:val="22"/>
                        </w:rPr>
                        <w:t xml:space="preserve"> </w:t>
                      </w:r>
                      <w:r w:rsidRPr="004F7A03">
                        <w:rPr>
                          <w:rFonts w:ascii="Arial" w:hAnsi="Arial" w:cs="Arial"/>
                          <w:i/>
                          <w:iCs/>
                          <w:color w:val="215868"/>
                          <w:sz w:val="22"/>
                          <w:szCs w:val="22"/>
                        </w:rPr>
                        <w:t>9.505</w:t>
                      </w:r>
                      <w:r w:rsidRPr="004F7A03">
                        <w:rPr>
                          <w:rFonts w:ascii="Arial" w:hAnsi="Arial" w:cs="Arial"/>
                          <w:i/>
                          <w:iCs/>
                          <w:color w:val="215868"/>
                          <w:sz w:val="22"/>
                          <w:szCs w:val="22"/>
                        </w:rPr>
                        <w:noBreakHyphen/>
                        <w:t>4,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 To expedite the evaluation process, each offeror must contact the above companies to effect execution of such an agreement prior to the submission of proposals. Each offeror shall submit copies of the agreement with their proposal.</w:t>
                      </w:r>
                    </w:p>
                    <w:p w14:paraId="6EBC6386" w14:textId="77777777" w:rsidR="001C5EBD" w:rsidRPr="004F7A03" w:rsidRDefault="001C5EBD" w:rsidP="009E1226">
                      <w:pPr>
                        <w:tabs>
                          <w:tab w:val="left" w:pos="120"/>
                          <w:tab w:val="left" w:pos="1260"/>
                        </w:tabs>
                        <w:ind w:left="360" w:right="405"/>
                        <w:jc w:val="both"/>
                        <w:rPr>
                          <w:rFonts w:ascii="Arial" w:hAnsi="Arial" w:cs="Arial"/>
                          <w:i/>
                          <w:iCs/>
                          <w:color w:val="215868"/>
                          <w:sz w:val="22"/>
                          <w:szCs w:val="22"/>
                        </w:rPr>
                      </w:pPr>
                    </w:p>
                    <w:p w14:paraId="4065AEB8" w14:textId="7FBC68F0" w:rsidR="001C5EBD" w:rsidRPr="0083767F" w:rsidRDefault="001C5EBD" w:rsidP="00DE1F3A">
                      <w:pPr>
                        <w:tabs>
                          <w:tab w:val="left" w:pos="120"/>
                          <w:tab w:val="left" w:pos="1260"/>
                        </w:tabs>
                        <w:ind w:left="360" w:right="405"/>
                        <w:jc w:val="both"/>
                        <w:rPr>
                          <w:color w:val="215868"/>
                        </w:rPr>
                      </w:pPr>
                      <w:r w:rsidRPr="004F7A03">
                        <w:rPr>
                          <w:rFonts w:ascii="Arial" w:hAnsi="Arial" w:cs="Arial"/>
                          <w:b/>
                          <w:i/>
                          <w:iCs/>
                          <w:color w:val="215868"/>
                          <w:sz w:val="22"/>
                          <w:szCs w:val="22"/>
                        </w:rPr>
                        <w:t>NOTE:  This requirement shall flow down to all Subcontractors.</w:t>
                      </w:r>
                    </w:p>
                  </w:txbxContent>
                </v:textbox>
                <w10:wrap type="square" anchorx="margin"/>
              </v:shape>
            </w:pict>
          </mc:Fallback>
        </mc:AlternateContent>
      </w:r>
      <w:r w:rsidRPr="00960656">
        <w:rPr>
          <w:rFonts w:ascii="Arial" w:hAnsi="Arial" w:cs="Arial"/>
          <w:b/>
          <w:iCs/>
          <w:snapToGrid w:val="0"/>
          <w:sz w:val="24"/>
          <w:szCs w:val="24"/>
        </w:rPr>
        <w:t>Reminder</w:t>
      </w:r>
      <w:r w:rsidRPr="00960656">
        <w:rPr>
          <w:rFonts w:ascii="Arial" w:hAnsi="Arial" w:cs="Arial"/>
          <w:b/>
          <w:i/>
          <w:snapToGrid w:val="0"/>
          <w:sz w:val="24"/>
          <w:szCs w:val="24"/>
        </w:rPr>
        <w:t xml:space="preserve">: </w:t>
      </w:r>
      <w:r w:rsidRPr="00960656">
        <w:rPr>
          <w:rFonts w:ascii="Arial" w:hAnsi="Arial" w:cs="Arial"/>
          <w:snapToGrid w:val="0"/>
          <w:sz w:val="24"/>
          <w:szCs w:val="24"/>
        </w:rPr>
        <w:t xml:space="preserve">When using nongovernment advisors, you must advise potential offerors of the nongovernment advisors’ participation in the source selection and obtain the offerors consent to provide access </w:t>
      </w:r>
      <w:r w:rsidR="007A1387" w:rsidRPr="00960656">
        <w:rPr>
          <w:rFonts w:ascii="Arial" w:hAnsi="Arial" w:cs="Arial"/>
          <w:snapToGrid w:val="0"/>
          <w:sz w:val="24"/>
          <w:szCs w:val="24"/>
        </w:rPr>
        <w:t>to</w:t>
      </w:r>
      <w:r w:rsidRPr="00960656">
        <w:rPr>
          <w:rFonts w:ascii="Arial" w:hAnsi="Arial" w:cs="Arial"/>
          <w:snapToGrid w:val="0"/>
          <w:sz w:val="24"/>
          <w:szCs w:val="24"/>
        </w:rPr>
        <w:t xml:space="preserve"> its proprietary information to the nongovernment advisor or the company which employs the nongovernment advisor. Figure 2-3 identifies suggested RFP language relative to the use of commercial firms to support the source selection process. </w:t>
      </w:r>
      <w:r w:rsidRPr="00960656">
        <w:rPr>
          <w:rFonts w:ascii="Arial" w:hAnsi="Arial" w:cs="Arial"/>
          <w:i/>
          <w:snapToGrid w:val="0"/>
          <w:sz w:val="24"/>
          <w:szCs w:val="24"/>
        </w:rPr>
        <w:t>(Reference D</w:t>
      </w:r>
      <w:r w:rsidR="007B19BE" w:rsidRPr="00960656">
        <w:rPr>
          <w:rFonts w:ascii="Arial" w:hAnsi="Arial" w:cs="Arial"/>
          <w:i/>
          <w:snapToGrid w:val="0"/>
          <w:sz w:val="24"/>
          <w:szCs w:val="24"/>
        </w:rPr>
        <w:t>o</w:t>
      </w:r>
      <w:r w:rsidRPr="00960656">
        <w:rPr>
          <w:rFonts w:ascii="Arial" w:hAnsi="Arial" w:cs="Arial"/>
          <w:i/>
          <w:snapToGrid w:val="0"/>
          <w:sz w:val="24"/>
          <w:szCs w:val="24"/>
        </w:rPr>
        <w:t>D Source Selection Procedures 2.2.8)</w:t>
      </w:r>
    </w:p>
    <w:p w14:paraId="2CD376E6" w14:textId="0A6D6653" w:rsidR="001C5EBD" w:rsidRPr="00960656" w:rsidRDefault="001C5EBD" w:rsidP="009E1226">
      <w:pPr>
        <w:suppressLineNumbers/>
        <w:tabs>
          <w:tab w:val="left" w:pos="360"/>
          <w:tab w:val="left" w:pos="1512"/>
          <w:tab w:val="left" w:pos="2232"/>
          <w:tab w:val="left" w:pos="4392"/>
          <w:tab w:val="left" w:pos="7722"/>
        </w:tabs>
        <w:ind w:left="360"/>
        <w:jc w:val="center"/>
        <w:rPr>
          <w:rFonts w:ascii="Arial" w:hAnsi="Arial" w:cs="Arial"/>
          <w:i/>
          <w:snapToGrid w:val="0"/>
          <w:sz w:val="22"/>
          <w:szCs w:val="22"/>
        </w:rPr>
      </w:pPr>
      <w:r w:rsidRPr="00960656">
        <w:rPr>
          <w:rFonts w:ascii="Arial" w:hAnsi="Arial" w:cs="Arial"/>
          <w:i/>
          <w:snapToGrid w:val="0"/>
          <w:sz w:val="22"/>
          <w:szCs w:val="22"/>
        </w:rPr>
        <w:t>Figure 2-3</w:t>
      </w:r>
      <w:r w:rsidR="00AD1C50" w:rsidRPr="00960656">
        <w:rPr>
          <w:rFonts w:ascii="Arial" w:hAnsi="Arial" w:cs="Arial"/>
          <w:i/>
          <w:snapToGrid w:val="0"/>
          <w:sz w:val="22"/>
          <w:szCs w:val="22"/>
        </w:rPr>
        <w:t>:</w:t>
      </w:r>
      <w:r w:rsidRPr="00960656">
        <w:rPr>
          <w:rFonts w:ascii="Arial" w:hAnsi="Arial" w:cs="Arial"/>
          <w:i/>
          <w:snapToGrid w:val="0"/>
          <w:sz w:val="22"/>
          <w:szCs w:val="22"/>
        </w:rPr>
        <w:t xml:space="preserve"> Suggested RFP Language for the use of Nongovernment Advisors</w:t>
      </w:r>
    </w:p>
    <w:p w14:paraId="4785123F" w14:textId="77777777" w:rsidR="001C5EBD" w:rsidRPr="00960656" w:rsidRDefault="001C5EBD" w:rsidP="0086588B">
      <w:pPr>
        <w:suppressLineNumbers/>
        <w:tabs>
          <w:tab w:val="left" w:pos="792"/>
          <w:tab w:val="left" w:pos="1512"/>
          <w:tab w:val="left" w:pos="2232"/>
          <w:tab w:val="left" w:pos="4392"/>
          <w:tab w:val="left" w:pos="7722"/>
        </w:tabs>
        <w:rPr>
          <w:rFonts w:ascii="Arial" w:hAnsi="Arial" w:cs="Arial"/>
          <w:bCs/>
          <w:iCs/>
          <w:sz w:val="24"/>
          <w:szCs w:val="24"/>
        </w:rPr>
      </w:pPr>
    </w:p>
    <w:p w14:paraId="5719D9AC" w14:textId="68B12364" w:rsidR="001C5EBD" w:rsidRPr="00960656" w:rsidRDefault="001C5EBD" w:rsidP="00DC3CB8">
      <w:pPr>
        <w:suppressLineNumbers/>
        <w:tabs>
          <w:tab w:val="left" w:pos="792"/>
          <w:tab w:val="left" w:pos="1512"/>
          <w:tab w:val="left" w:pos="2232"/>
          <w:tab w:val="left" w:pos="4392"/>
          <w:tab w:val="left" w:pos="7722"/>
        </w:tabs>
        <w:rPr>
          <w:rFonts w:ascii="Arial" w:hAnsi="Arial" w:cs="Arial"/>
          <w:b/>
          <w:i/>
          <w:sz w:val="24"/>
          <w:szCs w:val="24"/>
        </w:rPr>
      </w:pPr>
      <w:r w:rsidRPr="00960656">
        <w:rPr>
          <w:rFonts w:ascii="Arial" w:hAnsi="Arial" w:cs="Arial"/>
          <w:b/>
          <w:iCs/>
          <w:sz w:val="24"/>
          <w:szCs w:val="24"/>
        </w:rPr>
        <w:t>Source Selection for Services</w:t>
      </w:r>
      <w:r w:rsidRPr="00960656">
        <w:rPr>
          <w:rFonts w:ascii="Arial" w:hAnsi="Arial" w:cs="Arial"/>
          <w:b/>
          <w:i/>
          <w:sz w:val="24"/>
          <w:szCs w:val="24"/>
        </w:rPr>
        <w:t xml:space="preserve">. </w:t>
      </w:r>
      <w:r w:rsidRPr="00960656">
        <w:rPr>
          <w:rFonts w:ascii="Arial" w:hAnsi="Arial" w:cs="Arial"/>
          <w:sz w:val="24"/>
          <w:szCs w:val="24"/>
        </w:rPr>
        <w:t>The source selection process for services, including development of the SSP, is often very complex. Organizations must ensure that the SST is comprised of qualified personnel with specific knowledge of the types of services to be acquired.</w:t>
      </w:r>
    </w:p>
    <w:p w14:paraId="15C06CB6" w14:textId="77777777" w:rsidR="001C5EBD" w:rsidRPr="00960656" w:rsidRDefault="001C5EBD" w:rsidP="00264628">
      <w:pPr>
        <w:suppressLineNumbers/>
        <w:rPr>
          <w:rFonts w:ascii="Arial" w:hAnsi="Arial" w:cs="Arial"/>
          <w:sz w:val="24"/>
          <w:szCs w:val="24"/>
        </w:rPr>
      </w:pPr>
    </w:p>
    <w:p w14:paraId="121731B3" w14:textId="6CE835DF" w:rsidR="001C5EBD" w:rsidRPr="00960656" w:rsidRDefault="001C5EBD" w:rsidP="00264628">
      <w:pPr>
        <w:suppressLineNumbers/>
        <w:rPr>
          <w:rFonts w:ascii="Arial" w:hAnsi="Arial" w:cs="Arial"/>
          <w:sz w:val="24"/>
          <w:szCs w:val="24"/>
        </w:rPr>
      </w:pPr>
      <w:r w:rsidRPr="00960656">
        <w:rPr>
          <w:rFonts w:ascii="Arial" w:hAnsi="Arial" w:cs="Arial"/>
          <w:sz w:val="24"/>
          <w:szCs w:val="24"/>
        </w:rPr>
        <w:t xml:space="preserve">The use of Sample Tasks is </w:t>
      </w:r>
      <w:r w:rsidRPr="00960656">
        <w:rPr>
          <w:rFonts w:ascii="Arial" w:hAnsi="Arial" w:cs="Arial"/>
          <w:color w:val="000000"/>
          <w:sz w:val="24"/>
          <w:szCs w:val="24"/>
        </w:rPr>
        <w:t xml:space="preserve">an effective tool in the evaluation of services. </w:t>
      </w:r>
      <w:r w:rsidRPr="00960656">
        <w:rPr>
          <w:rFonts w:ascii="Arial" w:hAnsi="Arial" w:cs="Arial"/>
          <w:sz w:val="24"/>
          <w:szCs w:val="24"/>
        </w:rPr>
        <w:t xml:space="preserve">Sample Tasks can provide insight as to the offeror’s level of understanding of the work to be performed, as well as how the technical approach relates to the cost/price proposed for that Sample Task. </w:t>
      </w:r>
      <w:r w:rsidR="004F7A03" w:rsidRPr="00960656">
        <w:rPr>
          <w:rFonts w:ascii="Arial" w:hAnsi="Arial" w:cs="Arial"/>
          <w:sz w:val="24"/>
          <w:szCs w:val="24"/>
        </w:rPr>
        <w:t>(</w:t>
      </w:r>
      <w:r w:rsidRPr="00960656">
        <w:rPr>
          <w:rFonts w:ascii="Arial" w:hAnsi="Arial" w:cs="Arial"/>
          <w:i/>
          <w:iCs/>
          <w:sz w:val="24"/>
          <w:szCs w:val="24"/>
        </w:rPr>
        <w:t xml:space="preserve">See Appendix </w:t>
      </w:r>
      <w:r w:rsidR="00590EF8" w:rsidRPr="00960656">
        <w:rPr>
          <w:rFonts w:ascii="Arial" w:hAnsi="Arial" w:cs="Arial"/>
          <w:i/>
          <w:iCs/>
          <w:sz w:val="24"/>
          <w:szCs w:val="24"/>
        </w:rPr>
        <w:t>H</w:t>
      </w:r>
      <w:r w:rsidRPr="00960656">
        <w:rPr>
          <w:rFonts w:ascii="Arial" w:hAnsi="Arial" w:cs="Arial"/>
          <w:i/>
          <w:iCs/>
          <w:sz w:val="24"/>
          <w:szCs w:val="24"/>
        </w:rPr>
        <w:t xml:space="preserve"> for a</w:t>
      </w:r>
      <w:r w:rsidR="009C1D4E" w:rsidRPr="00960656">
        <w:rPr>
          <w:rFonts w:ascii="Arial" w:hAnsi="Arial" w:cs="Arial"/>
          <w:i/>
          <w:iCs/>
          <w:sz w:val="24"/>
          <w:szCs w:val="24"/>
        </w:rPr>
        <w:t>n example</w:t>
      </w:r>
      <w:r w:rsidRPr="00960656">
        <w:rPr>
          <w:rFonts w:ascii="Arial" w:hAnsi="Arial" w:cs="Arial"/>
          <w:i/>
          <w:iCs/>
          <w:sz w:val="24"/>
          <w:szCs w:val="24"/>
        </w:rPr>
        <w:t xml:space="preserve"> of a Sample Task</w:t>
      </w:r>
      <w:r w:rsidRPr="00960656">
        <w:rPr>
          <w:rFonts w:ascii="Arial" w:hAnsi="Arial" w:cs="Arial"/>
          <w:sz w:val="24"/>
          <w:szCs w:val="24"/>
        </w:rPr>
        <w:t>.</w:t>
      </w:r>
      <w:r w:rsidR="004F7A03" w:rsidRPr="00960656">
        <w:rPr>
          <w:rFonts w:ascii="Arial" w:hAnsi="Arial" w:cs="Arial"/>
          <w:sz w:val="24"/>
          <w:szCs w:val="24"/>
        </w:rPr>
        <w:t>)</w:t>
      </w:r>
    </w:p>
    <w:p w14:paraId="1EDA609E" w14:textId="77777777" w:rsidR="001C5EBD" w:rsidRPr="00960656" w:rsidRDefault="001C5EBD" w:rsidP="00264628">
      <w:pPr>
        <w:suppressLineNumbers/>
        <w:ind w:left="360"/>
        <w:rPr>
          <w:rFonts w:ascii="Arial" w:hAnsi="Arial" w:cs="Arial"/>
          <w:sz w:val="24"/>
          <w:szCs w:val="24"/>
        </w:rPr>
      </w:pPr>
    </w:p>
    <w:p w14:paraId="3AB956E7" w14:textId="47967D7A" w:rsidR="001C5EBD" w:rsidRPr="00960656" w:rsidRDefault="001C5EBD">
      <w:pPr>
        <w:pStyle w:val="ListParagraph"/>
        <w:numPr>
          <w:ilvl w:val="0"/>
          <w:numId w:val="49"/>
        </w:numPr>
        <w:suppressLineNumbers/>
        <w:ind w:left="720"/>
        <w:rPr>
          <w:rFonts w:ascii="Arial" w:hAnsi="Arial" w:cs="Arial"/>
          <w:sz w:val="24"/>
          <w:szCs w:val="24"/>
        </w:rPr>
      </w:pPr>
      <w:r w:rsidRPr="00960656">
        <w:rPr>
          <w:rFonts w:ascii="Arial" w:hAnsi="Arial" w:cs="Arial"/>
          <w:sz w:val="24"/>
          <w:szCs w:val="24"/>
        </w:rPr>
        <w:t>To the maximum extent practicable, sample tasks should set forth requirements that are contemplated for award</w:t>
      </w:r>
      <w:r w:rsidR="004F7A03" w:rsidRPr="00960656">
        <w:rPr>
          <w:rFonts w:ascii="Arial" w:hAnsi="Arial" w:cs="Arial"/>
          <w:sz w:val="24"/>
          <w:szCs w:val="24"/>
        </w:rPr>
        <w:t>,</w:t>
      </w:r>
      <w:r w:rsidRPr="00960656">
        <w:rPr>
          <w:rFonts w:ascii="Arial" w:hAnsi="Arial" w:cs="Arial"/>
          <w:sz w:val="24"/>
          <w:szCs w:val="24"/>
        </w:rPr>
        <w:t xml:space="preserve"> establish</w:t>
      </w:r>
      <w:r w:rsidR="004F7A03" w:rsidRPr="00960656">
        <w:rPr>
          <w:rFonts w:ascii="Arial" w:hAnsi="Arial" w:cs="Arial"/>
          <w:sz w:val="24"/>
          <w:szCs w:val="24"/>
        </w:rPr>
        <w:t>ing</w:t>
      </w:r>
      <w:r w:rsidRPr="00960656">
        <w:rPr>
          <w:rFonts w:ascii="Arial" w:hAnsi="Arial" w:cs="Arial"/>
          <w:sz w:val="24"/>
          <w:szCs w:val="24"/>
        </w:rPr>
        <w:t xml:space="preserve"> the expectation that offerors will be held accountable for the resources and costs they propose.  </w:t>
      </w:r>
    </w:p>
    <w:p w14:paraId="7347BD06" w14:textId="77777777" w:rsidR="001C5EBD" w:rsidRPr="00960656" w:rsidRDefault="001C5EBD" w:rsidP="00264628">
      <w:pPr>
        <w:pStyle w:val="ListParagraph"/>
        <w:suppressLineNumbers/>
        <w:rPr>
          <w:rFonts w:ascii="Arial" w:hAnsi="Arial" w:cs="Arial"/>
          <w:sz w:val="24"/>
          <w:szCs w:val="24"/>
        </w:rPr>
      </w:pPr>
    </w:p>
    <w:p w14:paraId="222B789B" w14:textId="1906B41A" w:rsidR="001C5EBD" w:rsidRPr="00960656" w:rsidRDefault="001C5EBD">
      <w:pPr>
        <w:pStyle w:val="PlainText"/>
        <w:numPr>
          <w:ilvl w:val="0"/>
          <w:numId w:val="49"/>
        </w:numPr>
        <w:ind w:left="720"/>
        <w:rPr>
          <w:rFonts w:ascii="Arial" w:hAnsi="Arial" w:cs="Arial"/>
          <w:i/>
          <w:sz w:val="24"/>
          <w:szCs w:val="24"/>
        </w:rPr>
      </w:pPr>
      <w:r w:rsidRPr="00960656">
        <w:rPr>
          <w:rFonts w:ascii="Arial" w:hAnsi="Arial" w:cs="Arial"/>
          <w:sz w:val="24"/>
          <w:szCs w:val="24"/>
        </w:rPr>
        <w:t xml:space="preserve">The use of generic or hypothetical sample tasks may unintentionally create an environment </w:t>
      </w:r>
      <w:r w:rsidR="007A1387" w:rsidRPr="00960656">
        <w:rPr>
          <w:rFonts w:ascii="Arial" w:hAnsi="Arial" w:cs="Arial"/>
          <w:sz w:val="24"/>
          <w:szCs w:val="24"/>
        </w:rPr>
        <w:t>that</w:t>
      </w:r>
      <w:r w:rsidR="004F7A03" w:rsidRPr="00960656">
        <w:rPr>
          <w:rFonts w:ascii="Arial" w:hAnsi="Arial" w:cs="Arial"/>
          <w:sz w:val="24"/>
          <w:szCs w:val="24"/>
        </w:rPr>
        <w:t xml:space="preserve"> mislead</w:t>
      </w:r>
      <w:r w:rsidR="007A1387" w:rsidRPr="00960656">
        <w:rPr>
          <w:rFonts w:ascii="Arial" w:hAnsi="Arial" w:cs="Arial"/>
          <w:sz w:val="24"/>
          <w:szCs w:val="24"/>
        </w:rPr>
        <w:t>s</w:t>
      </w:r>
      <w:r w:rsidR="004F7A03" w:rsidRPr="00960656">
        <w:rPr>
          <w:rFonts w:ascii="Arial" w:hAnsi="Arial" w:cs="Arial"/>
          <w:sz w:val="24"/>
          <w:szCs w:val="24"/>
        </w:rPr>
        <w:t xml:space="preserve"> </w:t>
      </w:r>
      <w:r w:rsidRPr="00960656">
        <w:rPr>
          <w:rFonts w:ascii="Arial" w:hAnsi="Arial" w:cs="Arial"/>
          <w:sz w:val="24"/>
          <w:szCs w:val="24"/>
        </w:rPr>
        <w:t>offerors to understate resources and costs</w:t>
      </w:r>
      <w:r w:rsidR="004F7A03" w:rsidRPr="00960656">
        <w:rPr>
          <w:rFonts w:ascii="Arial" w:hAnsi="Arial" w:cs="Arial"/>
          <w:sz w:val="24"/>
          <w:szCs w:val="24"/>
        </w:rPr>
        <w:t xml:space="preserve"> due to</w:t>
      </w:r>
      <w:r w:rsidRPr="00960656">
        <w:rPr>
          <w:rFonts w:ascii="Arial" w:hAnsi="Arial" w:cs="Arial"/>
          <w:sz w:val="24"/>
          <w:szCs w:val="24"/>
        </w:rPr>
        <w:t xml:space="preserve"> the fact that the sample tasks will not be awarded. </w:t>
      </w:r>
      <w:r w:rsidR="007A1387" w:rsidRPr="00960656">
        <w:rPr>
          <w:rFonts w:ascii="Arial" w:hAnsi="Arial" w:cs="Arial"/>
          <w:sz w:val="24"/>
          <w:szCs w:val="24"/>
        </w:rPr>
        <w:t>C</w:t>
      </w:r>
      <w:r w:rsidRPr="00960656">
        <w:rPr>
          <w:rFonts w:ascii="Arial" w:hAnsi="Arial" w:cs="Arial"/>
          <w:sz w:val="24"/>
          <w:szCs w:val="24"/>
        </w:rPr>
        <w:t xml:space="preserve">are must be taken to draft the </w:t>
      </w:r>
      <w:r w:rsidRPr="00960656">
        <w:rPr>
          <w:rFonts w:ascii="Arial" w:hAnsi="Arial" w:cs="Arial"/>
          <w:sz w:val="24"/>
          <w:szCs w:val="24"/>
        </w:rPr>
        <w:lastRenderedPageBreak/>
        <w:t>sample tasks as closely as possible to the types and scope of services expected to be acquired from the Performance Work Statement (PWS). If possible, consider the use of a “live” task, which would be awarded at time of contract award</w:t>
      </w:r>
      <w:r w:rsidRPr="00960656">
        <w:rPr>
          <w:rFonts w:ascii="Arial" w:hAnsi="Arial" w:cs="Arial"/>
          <w:i/>
          <w:sz w:val="24"/>
          <w:szCs w:val="24"/>
        </w:rPr>
        <w:t>.</w:t>
      </w:r>
    </w:p>
    <w:p w14:paraId="78BE9BA9" w14:textId="77777777" w:rsidR="001C5EBD" w:rsidRPr="00960656" w:rsidRDefault="001C5EBD" w:rsidP="00264628">
      <w:pPr>
        <w:pStyle w:val="ListParagraph"/>
        <w:rPr>
          <w:rFonts w:ascii="Arial" w:hAnsi="Arial" w:cs="Arial"/>
          <w:iCs/>
          <w:sz w:val="24"/>
          <w:szCs w:val="24"/>
        </w:rPr>
      </w:pPr>
    </w:p>
    <w:p w14:paraId="43669BEE" w14:textId="5AF6C7B1" w:rsidR="001C5EBD" w:rsidRPr="00960656" w:rsidRDefault="001C5EBD">
      <w:pPr>
        <w:pStyle w:val="PlainText"/>
        <w:numPr>
          <w:ilvl w:val="0"/>
          <w:numId w:val="49"/>
        </w:numPr>
        <w:ind w:left="720"/>
        <w:rPr>
          <w:rFonts w:ascii="Arial" w:hAnsi="Arial" w:cs="Arial"/>
          <w:sz w:val="24"/>
          <w:szCs w:val="24"/>
        </w:rPr>
      </w:pPr>
      <w:r w:rsidRPr="00960656">
        <w:rPr>
          <w:rFonts w:ascii="Arial" w:hAnsi="Arial" w:cs="Arial"/>
          <w:sz w:val="24"/>
          <w:szCs w:val="24"/>
        </w:rPr>
        <w:t>Evaluation criteria should be limited to essential areas of performance that are measurable during the proposal evaluation process. This will permit a more focused evaluation of the offeror</w:t>
      </w:r>
      <w:r w:rsidR="00765680" w:rsidRPr="00960656">
        <w:rPr>
          <w:rFonts w:ascii="Arial" w:hAnsi="Arial" w:cs="Arial"/>
          <w:sz w:val="24"/>
          <w:szCs w:val="24"/>
        </w:rPr>
        <w:t>’</w:t>
      </w:r>
      <w:r w:rsidRPr="00960656">
        <w:rPr>
          <w:rFonts w:ascii="Arial" w:hAnsi="Arial" w:cs="Arial"/>
          <w:sz w:val="24"/>
          <w:szCs w:val="24"/>
        </w:rPr>
        <w:t xml:space="preserve">s proposed solution to the sample task.  </w:t>
      </w:r>
    </w:p>
    <w:p w14:paraId="5278C4EA" w14:textId="77777777" w:rsidR="001C5EBD" w:rsidRPr="00960656" w:rsidRDefault="001C5EBD" w:rsidP="00264628">
      <w:pPr>
        <w:pStyle w:val="PlainText"/>
        <w:ind w:left="720"/>
        <w:rPr>
          <w:rFonts w:ascii="Arial" w:hAnsi="Arial" w:cs="Arial"/>
          <w:sz w:val="24"/>
          <w:szCs w:val="24"/>
        </w:rPr>
      </w:pPr>
    </w:p>
    <w:p w14:paraId="7E271B79" w14:textId="1C302901" w:rsidR="001C5EBD" w:rsidRPr="00960656" w:rsidRDefault="001C5EBD">
      <w:pPr>
        <w:pStyle w:val="PlainText"/>
        <w:numPr>
          <w:ilvl w:val="0"/>
          <w:numId w:val="49"/>
        </w:numPr>
        <w:ind w:left="720"/>
        <w:rPr>
          <w:rFonts w:ascii="Arial" w:hAnsi="Arial" w:cs="Arial"/>
          <w:sz w:val="24"/>
          <w:szCs w:val="24"/>
        </w:rPr>
      </w:pPr>
      <w:r w:rsidRPr="00960656">
        <w:rPr>
          <w:rFonts w:ascii="Arial" w:hAnsi="Arial" w:cs="Arial"/>
          <w:sz w:val="24"/>
          <w:szCs w:val="24"/>
        </w:rPr>
        <w:t>If utilizing a sample task, ensure this is accounted for and aligned with Sections L and M</w:t>
      </w:r>
      <w:r w:rsidR="00F10888" w:rsidRPr="00960656">
        <w:rPr>
          <w:rFonts w:ascii="Arial" w:hAnsi="Arial" w:cs="Arial"/>
          <w:sz w:val="24"/>
          <w:szCs w:val="24"/>
        </w:rPr>
        <w:t xml:space="preserve"> (or equivalent sections</w:t>
      </w:r>
      <w:r w:rsidR="009A1611" w:rsidRPr="00960656">
        <w:rPr>
          <w:rFonts w:ascii="Arial" w:hAnsi="Arial" w:cs="Arial"/>
          <w:sz w:val="24"/>
          <w:szCs w:val="24"/>
        </w:rPr>
        <w:t xml:space="preserve"> for procurements not using uniform contract format (UCF)</w:t>
      </w:r>
      <w:r w:rsidR="00F10888" w:rsidRPr="00960656">
        <w:rPr>
          <w:rFonts w:ascii="Arial" w:hAnsi="Arial" w:cs="Arial"/>
          <w:sz w:val="24"/>
          <w:szCs w:val="24"/>
        </w:rPr>
        <w:t>)</w:t>
      </w:r>
      <w:r w:rsidRPr="00960656">
        <w:rPr>
          <w:rFonts w:ascii="Arial" w:hAnsi="Arial" w:cs="Arial"/>
          <w:sz w:val="24"/>
          <w:szCs w:val="24"/>
        </w:rPr>
        <w:t>.</w:t>
      </w:r>
    </w:p>
    <w:p w14:paraId="22D85D40" w14:textId="77777777" w:rsidR="001C5EBD" w:rsidRPr="00960656" w:rsidRDefault="001C5EBD" w:rsidP="00A432B6">
      <w:pPr>
        <w:rPr>
          <w:rFonts w:ascii="Arial" w:hAnsi="Arial" w:cs="Arial"/>
          <w:sz w:val="24"/>
          <w:szCs w:val="24"/>
        </w:rPr>
      </w:pPr>
    </w:p>
    <w:p w14:paraId="617E2495" w14:textId="60F5413B" w:rsidR="001C5EBD" w:rsidRPr="00960656" w:rsidRDefault="0039140C">
      <w:pPr>
        <w:pStyle w:val="Heading2"/>
        <w:numPr>
          <w:ilvl w:val="1"/>
          <w:numId w:val="14"/>
        </w:numPr>
        <w:pBdr>
          <w:top w:val="single" w:sz="4" w:space="1" w:color="auto"/>
          <w:bottom w:val="single" w:sz="4" w:space="1" w:color="auto"/>
        </w:pBdr>
        <w:jc w:val="left"/>
        <w:rPr>
          <w:rFonts w:ascii="Arial" w:hAnsi="Arial" w:cs="Arial"/>
          <w:iCs/>
          <w:sz w:val="28"/>
          <w:szCs w:val="28"/>
        </w:rPr>
      </w:pPr>
      <w:r w:rsidRPr="00960656">
        <w:rPr>
          <w:rFonts w:ascii="Arial" w:hAnsi="Arial" w:cs="Arial"/>
          <w:i/>
          <w:sz w:val="28"/>
          <w:szCs w:val="28"/>
        </w:rPr>
        <w:t xml:space="preserve"> </w:t>
      </w:r>
      <w:bookmarkStart w:id="72" w:name="_Toc178607306"/>
      <w:bookmarkStart w:id="73" w:name="_Toc178607381"/>
      <w:r w:rsidR="001C5EBD" w:rsidRPr="00960656">
        <w:rPr>
          <w:rFonts w:ascii="Arial" w:hAnsi="Arial" w:cs="Arial"/>
          <w:iCs/>
          <w:sz w:val="28"/>
          <w:szCs w:val="28"/>
        </w:rPr>
        <w:t>Develop the Request for Proposals</w:t>
      </w:r>
      <w:bookmarkEnd w:id="72"/>
      <w:bookmarkEnd w:id="73"/>
    </w:p>
    <w:p w14:paraId="3F4E5B25" w14:textId="77777777" w:rsidR="001C5EBD" w:rsidRPr="00960656" w:rsidRDefault="001C5EBD" w:rsidP="00A432B6">
      <w:pPr>
        <w:suppressLineNumbers/>
        <w:tabs>
          <w:tab w:val="left" w:pos="792"/>
          <w:tab w:val="left" w:pos="1512"/>
          <w:tab w:val="left" w:pos="2232"/>
          <w:tab w:val="left" w:pos="4392"/>
          <w:tab w:val="left" w:pos="7722"/>
        </w:tabs>
        <w:ind w:left="72"/>
        <w:jc w:val="both"/>
        <w:rPr>
          <w:rFonts w:ascii="Arial" w:hAnsi="Arial" w:cs="Arial"/>
          <w:iCs/>
          <w:sz w:val="24"/>
          <w:szCs w:val="24"/>
        </w:rPr>
      </w:pPr>
    </w:p>
    <w:p w14:paraId="3C0B6D50" w14:textId="77777777" w:rsidR="001C5EBD" w:rsidRPr="00960656" w:rsidRDefault="001C5EBD" w:rsidP="0065653B">
      <w:pPr>
        <w:suppressLineNumbers/>
        <w:rPr>
          <w:rFonts w:ascii="Arial" w:hAnsi="Arial" w:cs="Arial"/>
          <w:snapToGrid w:val="0"/>
          <w:sz w:val="24"/>
          <w:szCs w:val="24"/>
        </w:rPr>
      </w:pPr>
      <w:r w:rsidRPr="00960656">
        <w:rPr>
          <w:rFonts w:ascii="Arial" w:hAnsi="Arial" w:cs="Arial"/>
          <w:snapToGrid w:val="0"/>
          <w:sz w:val="24"/>
          <w:szCs w:val="24"/>
        </w:rPr>
        <w:t xml:space="preserve">The success of an acquisition is directly linked to the quality of the RFP.  A well-written RFP will: </w:t>
      </w:r>
    </w:p>
    <w:p w14:paraId="1D6D6BDC" w14:textId="77777777" w:rsidR="001C5EBD" w:rsidRPr="00960656" w:rsidRDefault="001C5EBD" w:rsidP="00E37299">
      <w:pPr>
        <w:suppressLineNumbers/>
        <w:jc w:val="both"/>
        <w:rPr>
          <w:rFonts w:ascii="Arial" w:hAnsi="Arial" w:cs="Arial"/>
          <w:snapToGrid w:val="0"/>
          <w:sz w:val="24"/>
          <w:szCs w:val="24"/>
        </w:rPr>
      </w:pPr>
    </w:p>
    <w:p w14:paraId="783AD215" w14:textId="0E742460" w:rsidR="00C416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 xml:space="preserve">Facilitate fair </w:t>
      </w:r>
      <w:r w:rsidR="009E758A" w:rsidRPr="00960656">
        <w:rPr>
          <w:rFonts w:ascii="Arial" w:hAnsi="Arial" w:cs="Arial"/>
          <w:snapToGrid w:val="0"/>
          <w:sz w:val="24"/>
          <w:szCs w:val="24"/>
        </w:rPr>
        <w:t>competition</w:t>
      </w:r>
      <w:r w:rsidR="00C1673A" w:rsidRPr="00960656">
        <w:rPr>
          <w:rFonts w:ascii="Arial" w:hAnsi="Arial" w:cs="Arial"/>
          <w:snapToGrid w:val="0"/>
          <w:sz w:val="24"/>
          <w:szCs w:val="24"/>
        </w:rPr>
        <w:t>;</w:t>
      </w:r>
    </w:p>
    <w:p w14:paraId="79DD9E25" w14:textId="77777777" w:rsidR="001C5EBD" w:rsidRPr="00960656" w:rsidRDefault="001C5EBD" w:rsidP="0081304C">
      <w:pPr>
        <w:pStyle w:val="ListParagraph"/>
        <w:suppressLineNumbers/>
        <w:jc w:val="both"/>
        <w:rPr>
          <w:rFonts w:ascii="Arial" w:hAnsi="Arial" w:cs="Arial"/>
          <w:snapToGrid w:val="0"/>
          <w:sz w:val="24"/>
          <w:szCs w:val="24"/>
        </w:rPr>
      </w:pPr>
    </w:p>
    <w:p w14:paraId="4608F82A" w14:textId="77777777" w:rsidR="001C5E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Convey a clear understanding of the government’s requirements;</w:t>
      </w:r>
    </w:p>
    <w:p w14:paraId="61252D83" w14:textId="77777777" w:rsidR="001C5EBD" w:rsidRPr="00960656" w:rsidRDefault="001C5EBD" w:rsidP="0081304C">
      <w:pPr>
        <w:pStyle w:val="ListParagraph"/>
        <w:suppressLineNumbers/>
        <w:jc w:val="both"/>
        <w:rPr>
          <w:rFonts w:ascii="Arial" w:hAnsi="Arial" w:cs="Arial"/>
          <w:snapToGrid w:val="0"/>
          <w:sz w:val="24"/>
          <w:szCs w:val="24"/>
        </w:rPr>
      </w:pPr>
    </w:p>
    <w:p w14:paraId="6A4FD4A7" w14:textId="038D36C0" w:rsidR="001C5E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 xml:space="preserve">Clearly identify the evaluation and award criteria; </w:t>
      </w:r>
    </w:p>
    <w:p w14:paraId="139DF13F" w14:textId="77777777" w:rsidR="001C5EBD" w:rsidRPr="00960656" w:rsidRDefault="001C5EBD" w:rsidP="0081304C">
      <w:pPr>
        <w:pStyle w:val="ListParagraph"/>
        <w:suppressLineNumbers/>
        <w:jc w:val="both"/>
        <w:rPr>
          <w:rFonts w:ascii="Arial" w:hAnsi="Arial" w:cs="Arial"/>
          <w:snapToGrid w:val="0"/>
          <w:sz w:val="24"/>
          <w:szCs w:val="24"/>
        </w:rPr>
      </w:pPr>
    </w:p>
    <w:p w14:paraId="2D3CCAEA" w14:textId="77777777" w:rsidR="001C5E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 xml:space="preserve">Clearly detail information required by the offerors; </w:t>
      </w:r>
    </w:p>
    <w:p w14:paraId="1041425C" w14:textId="77777777" w:rsidR="001C5EBD" w:rsidRPr="00960656" w:rsidRDefault="001C5EBD" w:rsidP="0081304C">
      <w:pPr>
        <w:pStyle w:val="ListParagraph"/>
        <w:suppressLineNumbers/>
        <w:jc w:val="both"/>
        <w:rPr>
          <w:rFonts w:ascii="Arial" w:hAnsi="Arial" w:cs="Arial"/>
          <w:snapToGrid w:val="0"/>
          <w:sz w:val="24"/>
          <w:szCs w:val="24"/>
        </w:rPr>
      </w:pPr>
    </w:p>
    <w:p w14:paraId="329B849C" w14:textId="691313A0" w:rsidR="001C5E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 xml:space="preserve">Limit criteria to discriminators that </w:t>
      </w:r>
      <w:r w:rsidR="00C416BD" w:rsidRPr="00960656">
        <w:rPr>
          <w:rFonts w:ascii="Arial" w:hAnsi="Arial" w:cs="Arial"/>
          <w:snapToGrid w:val="0"/>
          <w:sz w:val="24"/>
          <w:szCs w:val="24"/>
        </w:rPr>
        <w:t xml:space="preserve">are not overly restrictive, but </w:t>
      </w:r>
      <w:r w:rsidRPr="00960656">
        <w:rPr>
          <w:rFonts w:ascii="Arial" w:hAnsi="Arial" w:cs="Arial"/>
          <w:snapToGrid w:val="0"/>
          <w:sz w:val="24"/>
          <w:szCs w:val="24"/>
        </w:rPr>
        <w:t>add value and reduce risk;</w:t>
      </w:r>
    </w:p>
    <w:p w14:paraId="41CB464A" w14:textId="77777777" w:rsidR="00AD1C50" w:rsidRPr="00960656" w:rsidRDefault="00AD1C50" w:rsidP="00AD1C50">
      <w:pPr>
        <w:pStyle w:val="ListParagraph"/>
        <w:rPr>
          <w:rFonts w:ascii="Arial" w:hAnsi="Arial" w:cs="Arial"/>
          <w:snapToGrid w:val="0"/>
          <w:sz w:val="24"/>
          <w:szCs w:val="24"/>
        </w:rPr>
      </w:pPr>
    </w:p>
    <w:p w14:paraId="133B2F90" w14:textId="77777777" w:rsidR="001C5E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Preserve the offeror’s flexibility to propose innovative solutions when appropriate;</w:t>
      </w:r>
    </w:p>
    <w:p w14:paraId="609C6773" w14:textId="77777777" w:rsidR="001C5EBD" w:rsidRPr="00960656" w:rsidRDefault="001C5EBD" w:rsidP="0081304C">
      <w:pPr>
        <w:pStyle w:val="ListParagraph"/>
        <w:suppressLineNumbers/>
        <w:jc w:val="both"/>
        <w:rPr>
          <w:rFonts w:ascii="Arial" w:hAnsi="Arial" w:cs="Arial"/>
          <w:snapToGrid w:val="0"/>
          <w:sz w:val="24"/>
          <w:szCs w:val="24"/>
        </w:rPr>
      </w:pPr>
    </w:p>
    <w:p w14:paraId="6B399332" w14:textId="77777777" w:rsidR="001C5E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 xml:space="preserve">Specify areas where the offerors can make technical and cost tradeoffs in their proposals; </w:t>
      </w:r>
    </w:p>
    <w:p w14:paraId="1AD0DF00" w14:textId="77777777" w:rsidR="001C5EBD" w:rsidRPr="00960656" w:rsidRDefault="001C5EBD" w:rsidP="0081304C">
      <w:pPr>
        <w:pStyle w:val="ListParagraph"/>
        <w:suppressLineNumbers/>
        <w:jc w:val="both"/>
        <w:rPr>
          <w:rFonts w:ascii="Arial" w:hAnsi="Arial" w:cs="Arial"/>
          <w:snapToGrid w:val="0"/>
          <w:sz w:val="24"/>
          <w:szCs w:val="24"/>
        </w:rPr>
      </w:pPr>
    </w:p>
    <w:p w14:paraId="5A07C3F6" w14:textId="4188A081" w:rsidR="001C5EBD" w:rsidRPr="00960656" w:rsidRDefault="001C5EBD" w:rsidP="00B9206D">
      <w:pPr>
        <w:pStyle w:val="ListParagraph"/>
        <w:numPr>
          <w:ilvl w:val="0"/>
          <w:numId w:val="56"/>
        </w:numPr>
        <w:suppressLineNumbers/>
        <w:rPr>
          <w:rFonts w:ascii="Arial" w:hAnsi="Arial" w:cs="Arial"/>
          <w:snapToGrid w:val="0"/>
          <w:sz w:val="24"/>
          <w:szCs w:val="24"/>
        </w:rPr>
      </w:pPr>
      <w:r w:rsidRPr="00960656">
        <w:rPr>
          <w:rFonts w:ascii="Arial" w:hAnsi="Arial" w:cs="Arial"/>
          <w:snapToGrid w:val="0"/>
          <w:sz w:val="24"/>
          <w:szCs w:val="24"/>
        </w:rPr>
        <w:t xml:space="preserve">Ensure that Sections L and M </w:t>
      </w:r>
      <w:r w:rsidR="00324B6A" w:rsidRPr="00960656">
        <w:rPr>
          <w:rFonts w:ascii="Arial" w:hAnsi="Arial" w:cs="Arial"/>
          <w:snapToGrid w:val="0"/>
          <w:sz w:val="24"/>
          <w:szCs w:val="24"/>
        </w:rPr>
        <w:t xml:space="preserve">(or equivalent sections) </w:t>
      </w:r>
      <w:r w:rsidRPr="00960656">
        <w:rPr>
          <w:rFonts w:ascii="Arial" w:hAnsi="Arial" w:cs="Arial"/>
          <w:snapToGrid w:val="0"/>
          <w:sz w:val="24"/>
          <w:szCs w:val="24"/>
        </w:rPr>
        <w:t>relate back to each other and the SSP.</w:t>
      </w:r>
    </w:p>
    <w:bookmarkEnd w:id="65"/>
    <w:bookmarkEnd w:id="66"/>
    <w:bookmarkEnd w:id="67"/>
    <w:p w14:paraId="76F5A0B6" w14:textId="77777777" w:rsidR="001C5EBD" w:rsidRPr="00960656" w:rsidRDefault="001C5EBD" w:rsidP="00B12A5D">
      <w:pPr>
        <w:pStyle w:val="BodyText"/>
        <w:suppressLineNumbers/>
        <w:ind w:left="432"/>
        <w:rPr>
          <w:rFonts w:cs="Arial"/>
        </w:rPr>
      </w:pPr>
    </w:p>
    <w:p w14:paraId="0F19808F" w14:textId="77777777" w:rsidR="001C5EBD" w:rsidRPr="00960656" w:rsidRDefault="001C5EBD" w:rsidP="00094689">
      <w:pPr>
        <w:keepNext/>
        <w:suppressLineNumbers/>
        <w:tabs>
          <w:tab w:val="left" w:pos="792"/>
          <w:tab w:val="left" w:pos="1512"/>
          <w:tab w:val="left" w:pos="2232"/>
          <w:tab w:val="left" w:pos="4392"/>
          <w:tab w:val="left" w:pos="7722"/>
        </w:tabs>
        <w:jc w:val="both"/>
        <w:rPr>
          <w:rFonts w:ascii="Arial" w:hAnsi="Arial" w:cs="Arial"/>
          <w:b/>
          <w:iCs/>
          <w:snapToGrid w:val="0"/>
          <w:sz w:val="28"/>
          <w:u w:val="single"/>
        </w:rPr>
      </w:pPr>
      <w:bookmarkStart w:id="74" w:name="_Hlt507924298"/>
      <w:bookmarkEnd w:id="74"/>
      <w:r w:rsidRPr="00960656">
        <w:rPr>
          <w:rFonts w:ascii="Arial" w:hAnsi="Arial" w:cs="Arial"/>
          <w:b/>
          <w:iCs/>
          <w:snapToGrid w:val="0"/>
          <w:sz w:val="28"/>
          <w:u w:val="single"/>
        </w:rPr>
        <w:t>Ways to Improve the RFP Process</w:t>
      </w:r>
    </w:p>
    <w:p w14:paraId="6065AC96" w14:textId="77777777" w:rsidR="001C5EBD" w:rsidRPr="00960656" w:rsidRDefault="001C5EBD" w:rsidP="001A2D71">
      <w:pPr>
        <w:pStyle w:val="BodyTextIndent"/>
        <w:keepNext/>
        <w:suppressLineNumbers/>
        <w:ind w:left="360"/>
        <w:jc w:val="left"/>
        <w:rPr>
          <w:rFonts w:cs="Arial"/>
          <w:szCs w:val="24"/>
        </w:rPr>
      </w:pPr>
    </w:p>
    <w:p w14:paraId="379AF100" w14:textId="129DF941" w:rsidR="001C5EBD" w:rsidRPr="00960656" w:rsidRDefault="001C5EBD" w:rsidP="00094689">
      <w:pPr>
        <w:suppressLineNumbers/>
        <w:tabs>
          <w:tab w:val="left" w:pos="1512"/>
          <w:tab w:val="left" w:pos="2232"/>
          <w:tab w:val="left" w:pos="4392"/>
          <w:tab w:val="left" w:pos="7722"/>
        </w:tabs>
        <w:rPr>
          <w:rFonts w:ascii="Arial" w:hAnsi="Arial" w:cs="Arial"/>
          <w:sz w:val="24"/>
        </w:rPr>
      </w:pPr>
      <w:r w:rsidRPr="00960656">
        <w:rPr>
          <w:rFonts w:ascii="Arial" w:hAnsi="Arial" w:cs="Arial"/>
          <w:b/>
          <w:i/>
          <w:sz w:val="24"/>
        </w:rPr>
        <w:t>Ensure Consistency in the RFP and Related Documents.</w:t>
      </w:r>
      <w:r w:rsidRPr="00960656">
        <w:rPr>
          <w:rFonts w:ascii="Arial" w:hAnsi="Arial" w:cs="Arial"/>
          <w:b/>
          <w:sz w:val="24"/>
        </w:rPr>
        <w:t xml:space="preserve"> </w:t>
      </w:r>
      <w:r w:rsidRPr="00960656">
        <w:rPr>
          <w:rFonts w:ascii="Arial" w:hAnsi="Arial" w:cs="Arial"/>
          <w:sz w:val="24"/>
        </w:rPr>
        <w:t xml:space="preserve">RFP inconsistencies can create ambiguity and result in less advantageous offers, require RFP amendments, cause delays in the acquisition, and result in litigation. Inconsistencies between the descriptions of the </w:t>
      </w:r>
      <w:r w:rsidR="00F4012E" w:rsidRPr="00960656">
        <w:rPr>
          <w:rFonts w:ascii="Arial" w:hAnsi="Arial" w:cs="Arial"/>
          <w:sz w:val="24"/>
        </w:rPr>
        <w:t>g</w:t>
      </w:r>
      <w:r w:rsidRPr="00960656">
        <w:rPr>
          <w:rFonts w:ascii="Arial" w:hAnsi="Arial" w:cs="Arial"/>
          <w:sz w:val="24"/>
        </w:rPr>
        <w:t xml:space="preserve">overnment’s requirements, instructions on how to prepare a proposal, and information related to the evaluation factors and subfactors are particularly troublesome </w:t>
      </w:r>
      <w:r w:rsidR="00504862" w:rsidRPr="00960656">
        <w:rPr>
          <w:rFonts w:ascii="Arial" w:hAnsi="Arial" w:cs="Arial"/>
          <w:sz w:val="24"/>
        </w:rPr>
        <w:t xml:space="preserve">and can </w:t>
      </w:r>
      <w:r w:rsidRPr="00960656">
        <w:rPr>
          <w:rFonts w:ascii="Arial" w:hAnsi="Arial" w:cs="Arial"/>
          <w:sz w:val="24"/>
        </w:rPr>
        <w:t xml:space="preserve">be </w:t>
      </w:r>
      <w:r w:rsidR="00504862" w:rsidRPr="00960656">
        <w:rPr>
          <w:rFonts w:ascii="Arial" w:hAnsi="Arial" w:cs="Arial"/>
          <w:sz w:val="24"/>
        </w:rPr>
        <w:t>a result of</w:t>
      </w:r>
      <w:r w:rsidRPr="00960656">
        <w:rPr>
          <w:rFonts w:ascii="Arial" w:hAnsi="Arial" w:cs="Arial"/>
          <w:sz w:val="24"/>
        </w:rPr>
        <w:t xml:space="preserve"> </w:t>
      </w:r>
      <w:r w:rsidR="00504862" w:rsidRPr="00960656">
        <w:rPr>
          <w:rFonts w:ascii="Arial" w:hAnsi="Arial" w:cs="Arial"/>
          <w:sz w:val="24"/>
        </w:rPr>
        <w:t xml:space="preserve">various </w:t>
      </w:r>
      <w:r w:rsidRPr="00960656">
        <w:rPr>
          <w:rFonts w:ascii="Arial" w:hAnsi="Arial" w:cs="Arial"/>
          <w:sz w:val="24"/>
        </w:rPr>
        <w:t xml:space="preserve">groups of </w:t>
      </w:r>
      <w:r w:rsidR="00051725" w:rsidRPr="00960656">
        <w:rPr>
          <w:rFonts w:ascii="Arial" w:hAnsi="Arial" w:cs="Arial"/>
          <w:sz w:val="24"/>
        </w:rPr>
        <w:t xml:space="preserve">personnel </w:t>
      </w:r>
      <w:r w:rsidRPr="00960656">
        <w:rPr>
          <w:rFonts w:ascii="Arial" w:hAnsi="Arial" w:cs="Arial"/>
          <w:sz w:val="24"/>
        </w:rPr>
        <w:t xml:space="preserve">developing different RFP sections </w:t>
      </w:r>
      <w:r w:rsidRPr="00960656">
        <w:rPr>
          <w:rFonts w:ascii="Arial" w:hAnsi="Arial" w:cs="Arial"/>
          <w:sz w:val="24"/>
        </w:rPr>
        <w:lastRenderedPageBreak/>
        <w:t xml:space="preserve">without </w:t>
      </w:r>
      <w:r w:rsidR="00504862" w:rsidRPr="00960656">
        <w:rPr>
          <w:rFonts w:ascii="Arial" w:hAnsi="Arial" w:cs="Arial"/>
          <w:sz w:val="24"/>
        </w:rPr>
        <w:t xml:space="preserve">adequate </w:t>
      </w:r>
      <w:r w:rsidRPr="00960656">
        <w:rPr>
          <w:rFonts w:ascii="Arial" w:hAnsi="Arial" w:cs="Arial"/>
          <w:sz w:val="24"/>
        </w:rPr>
        <w:t xml:space="preserve">coordination and review. Additionally, when one document is revised, those revisions must also be made to </w:t>
      </w:r>
      <w:r w:rsidR="00504862" w:rsidRPr="00960656">
        <w:rPr>
          <w:rFonts w:ascii="Arial" w:hAnsi="Arial" w:cs="Arial"/>
          <w:sz w:val="24"/>
        </w:rPr>
        <w:t xml:space="preserve">other </w:t>
      </w:r>
      <w:r w:rsidRPr="00960656">
        <w:rPr>
          <w:rFonts w:ascii="Arial" w:hAnsi="Arial" w:cs="Arial"/>
          <w:sz w:val="24"/>
        </w:rPr>
        <w:t xml:space="preserve">corresponding documents.  </w:t>
      </w:r>
    </w:p>
    <w:p w14:paraId="64D9926C" w14:textId="77777777" w:rsidR="00504862" w:rsidRPr="00960656" w:rsidRDefault="00504862" w:rsidP="006470F4">
      <w:pPr>
        <w:suppressLineNumbers/>
        <w:tabs>
          <w:tab w:val="left" w:pos="1512"/>
          <w:tab w:val="left" w:pos="2232"/>
          <w:tab w:val="left" w:pos="4392"/>
          <w:tab w:val="left" w:pos="7722"/>
        </w:tabs>
        <w:rPr>
          <w:rFonts w:ascii="Arial" w:hAnsi="Arial" w:cs="Arial"/>
          <w:sz w:val="24"/>
        </w:rPr>
      </w:pPr>
    </w:p>
    <w:p w14:paraId="328838F1" w14:textId="058DB882" w:rsidR="001C5EBD" w:rsidRPr="00960656" w:rsidRDefault="00504862" w:rsidP="006470F4">
      <w:pPr>
        <w:suppressLineNumbers/>
        <w:tabs>
          <w:tab w:val="left" w:pos="1512"/>
          <w:tab w:val="left" w:pos="2232"/>
          <w:tab w:val="left" w:pos="4392"/>
          <w:tab w:val="left" w:pos="7722"/>
        </w:tabs>
        <w:rPr>
          <w:rFonts w:ascii="Arial" w:hAnsi="Arial" w:cs="Arial"/>
          <w:sz w:val="24"/>
        </w:rPr>
      </w:pPr>
      <w:r w:rsidRPr="00960656">
        <w:rPr>
          <w:rFonts w:ascii="Arial" w:hAnsi="Arial" w:cs="Arial"/>
          <w:sz w:val="24"/>
        </w:rPr>
        <w:t>It may be</w:t>
      </w:r>
      <w:r w:rsidR="001C5EBD" w:rsidRPr="00960656">
        <w:rPr>
          <w:rFonts w:ascii="Arial" w:hAnsi="Arial" w:cs="Arial"/>
          <w:sz w:val="24"/>
        </w:rPr>
        <w:t xml:space="preserve"> beneficial to develop a matrix that correlates the RFP sections and content to ensure consistency. Figure 2-4 illustrates how key documents and evaluation standards map to one another</w:t>
      </w:r>
      <w:r w:rsidRPr="00960656">
        <w:rPr>
          <w:rFonts w:ascii="Arial" w:hAnsi="Arial" w:cs="Arial"/>
          <w:sz w:val="24"/>
        </w:rPr>
        <w:t>,</w:t>
      </w:r>
      <w:r w:rsidR="001C5EBD" w:rsidRPr="00960656">
        <w:rPr>
          <w:rFonts w:ascii="Arial" w:hAnsi="Arial" w:cs="Arial"/>
          <w:sz w:val="24"/>
        </w:rPr>
        <w:t xml:space="preserve"> </w:t>
      </w:r>
      <w:r w:rsidRPr="00960656">
        <w:rPr>
          <w:rFonts w:ascii="Arial" w:hAnsi="Arial" w:cs="Arial"/>
          <w:sz w:val="24"/>
        </w:rPr>
        <w:t>showing</w:t>
      </w:r>
      <w:r w:rsidR="001C5EBD" w:rsidRPr="00960656">
        <w:rPr>
          <w:rFonts w:ascii="Arial" w:hAnsi="Arial" w:cs="Arial"/>
          <w:sz w:val="24"/>
        </w:rPr>
        <w:t xml:space="preserve"> the recommended sequencing for document preparation. Provid</w:t>
      </w:r>
      <w:r w:rsidRPr="00960656">
        <w:rPr>
          <w:rFonts w:ascii="Arial" w:hAnsi="Arial" w:cs="Arial"/>
          <w:sz w:val="24"/>
        </w:rPr>
        <w:t>ing</w:t>
      </w:r>
      <w:r w:rsidR="001C5EBD" w:rsidRPr="00960656">
        <w:rPr>
          <w:rFonts w:ascii="Arial" w:hAnsi="Arial" w:cs="Arial"/>
          <w:sz w:val="24"/>
        </w:rPr>
        <w:t xml:space="preserve"> industry with a </w:t>
      </w:r>
      <w:r w:rsidRPr="00960656">
        <w:rPr>
          <w:rFonts w:ascii="Arial" w:hAnsi="Arial" w:cs="Arial"/>
          <w:sz w:val="24"/>
        </w:rPr>
        <w:t xml:space="preserve">similar </w:t>
      </w:r>
      <w:r w:rsidR="001C5EBD" w:rsidRPr="00960656">
        <w:rPr>
          <w:rFonts w:ascii="Arial" w:hAnsi="Arial" w:cs="Arial"/>
          <w:sz w:val="24"/>
        </w:rPr>
        <w:t xml:space="preserve">copy of the matrix as a reference tool </w:t>
      </w:r>
      <w:r w:rsidRPr="00960656">
        <w:rPr>
          <w:rFonts w:ascii="Arial" w:hAnsi="Arial" w:cs="Arial"/>
          <w:sz w:val="24"/>
        </w:rPr>
        <w:t>and part of the solicitation can</w:t>
      </w:r>
      <w:r w:rsidR="001C5EBD" w:rsidRPr="00960656">
        <w:rPr>
          <w:rFonts w:ascii="Arial" w:hAnsi="Arial" w:cs="Arial"/>
          <w:sz w:val="24"/>
        </w:rPr>
        <w:t xml:space="preserve"> aid in proposal preparation. You may also consider including a column for offerors to complete in the tracking matrix (as shown in Figure 2-4), denoting where in their proposal the requirement is addressed. This approach promotes understanding of the linkage within the solicitation, explains how all parts of the proposal will be used in the evaluation process, and enables a crosswalk for both the government and offerors to ensure all requirements have been addressed. </w:t>
      </w:r>
    </w:p>
    <w:p w14:paraId="469963F9" w14:textId="77777777" w:rsidR="001C5EBD" w:rsidRPr="00960656" w:rsidRDefault="001C5EBD" w:rsidP="00E37299">
      <w:pPr>
        <w:suppressLineNumbers/>
        <w:tabs>
          <w:tab w:val="left" w:pos="1512"/>
          <w:tab w:val="left" w:pos="2232"/>
          <w:tab w:val="left" w:pos="4392"/>
          <w:tab w:val="left" w:pos="7722"/>
        </w:tabs>
        <w:ind w:left="360"/>
        <w:rPr>
          <w:rFonts w:ascii="Arial" w:hAnsi="Arial" w:cs="Arial"/>
          <w:sz w:val="24"/>
        </w:rPr>
      </w:pPr>
    </w:p>
    <w:tbl>
      <w:tblPr>
        <w:tblpPr w:leftFromText="180" w:rightFromText="180" w:vertAnchor="text" w:horzAnchor="margin" w:tblpXSpec="center" w:tblpY="83"/>
        <w:tblW w:w="9442" w:type="dxa"/>
        <w:tblLayout w:type="fixed"/>
        <w:tblCellMar>
          <w:left w:w="120" w:type="dxa"/>
          <w:right w:w="120" w:type="dxa"/>
        </w:tblCellMar>
        <w:tblLook w:val="0000" w:firstRow="0" w:lastRow="0" w:firstColumn="0" w:lastColumn="0" w:noHBand="0" w:noVBand="0"/>
      </w:tblPr>
      <w:tblGrid>
        <w:gridCol w:w="1890"/>
        <w:gridCol w:w="1792"/>
        <w:gridCol w:w="2160"/>
        <w:gridCol w:w="1980"/>
        <w:gridCol w:w="1620"/>
      </w:tblGrid>
      <w:tr w:rsidR="001C5EBD" w:rsidRPr="00DE1F3A" w14:paraId="57CF0360" w14:textId="77777777" w:rsidTr="00673CF8">
        <w:trPr>
          <w:trHeight w:val="705"/>
        </w:trPr>
        <w:tc>
          <w:tcPr>
            <w:tcW w:w="3682" w:type="dxa"/>
            <w:gridSpan w:val="2"/>
            <w:tcBorders>
              <w:top w:val="single" w:sz="6" w:space="0" w:color="000000"/>
              <w:left w:val="single" w:sz="6" w:space="0" w:color="000000"/>
              <w:bottom w:val="single" w:sz="6" w:space="0" w:color="000000"/>
              <w:right w:val="single" w:sz="6" w:space="0" w:color="000000"/>
            </w:tcBorders>
            <w:shd w:val="pct12" w:color="auto" w:fill="B6DDE8"/>
          </w:tcPr>
          <w:p w14:paraId="059D32E8"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cs="Arial"/>
                <w:b/>
                <w:sz w:val="18"/>
                <w:szCs w:val="18"/>
              </w:rPr>
            </w:pPr>
            <w:r w:rsidRPr="00960656">
              <w:rPr>
                <w:rFonts w:ascii="Arial" w:hAnsi="Arial" w:cs="Arial"/>
                <w:b/>
                <w:sz w:val="18"/>
                <w:szCs w:val="18"/>
              </w:rPr>
              <w:t>SPECIFICATION AND PWS</w:t>
            </w:r>
          </w:p>
          <w:p w14:paraId="7AB6B3E3"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b/>
                <w:sz w:val="18"/>
                <w:szCs w:val="18"/>
              </w:rPr>
            </w:pPr>
          </w:p>
        </w:tc>
        <w:tc>
          <w:tcPr>
            <w:tcW w:w="4140" w:type="dxa"/>
            <w:gridSpan w:val="2"/>
            <w:tcBorders>
              <w:top w:val="single" w:sz="6" w:space="0" w:color="000000"/>
              <w:left w:val="single" w:sz="6" w:space="0" w:color="000000"/>
              <w:bottom w:val="single" w:sz="6" w:space="0" w:color="000000"/>
              <w:right w:val="single" w:sz="6" w:space="0" w:color="000000"/>
            </w:tcBorders>
            <w:shd w:val="pct12" w:color="auto" w:fill="B6DDE8"/>
          </w:tcPr>
          <w:p w14:paraId="4E2001DA"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cs="Arial"/>
                <w:b/>
                <w:sz w:val="18"/>
                <w:szCs w:val="18"/>
              </w:rPr>
            </w:pPr>
            <w:r w:rsidRPr="00960656">
              <w:rPr>
                <w:rFonts w:ascii="Arial" w:hAnsi="Arial" w:cs="Arial"/>
                <w:b/>
                <w:sz w:val="18"/>
                <w:szCs w:val="18"/>
              </w:rPr>
              <w:t>EVALUATION FACTORS, SUBFACTORS EVALUATION AND SUBMISSION INFORMATION</w:t>
            </w:r>
          </w:p>
          <w:p w14:paraId="3CF3E1BC"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 xml:space="preserve"> </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7327C575"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cs="Arial"/>
                <w:b/>
                <w:sz w:val="18"/>
                <w:szCs w:val="18"/>
              </w:rPr>
            </w:pPr>
            <w:r w:rsidRPr="00960656">
              <w:rPr>
                <w:rFonts w:ascii="Arial" w:hAnsi="Arial" w:cs="Arial"/>
                <w:b/>
                <w:sz w:val="18"/>
                <w:szCs w:val="18"/>
              </w:rPr>
              <w:t>PROPOSAL REFERENCE</w:t>
            </w:r>
          </w:p>
        </w:tc>
      </w:tr>
      <w:tr w:rsidR="001C5EBD" w:rsidRPr="00DE1F3A" w14:paraId="2876FD4B" w14:textId="77777777" w:rsidTr="00673CF8">
        <w:trPr>
          <w:trHeight w:val="343"/>
        </w:trPr>
        <w:tc>
          <w:tcPr>
            <w:tcW w:w="1890" w:type="dxa"/>
            <w:tcBorders>
              <w:top w:val="single" w:sz="6" w:space="0" w:color="000000"/>
              <w:left w:val="single" w:sz="6" w:space="0" w:color="000000"/>
              <w:bottom w:val="single" w:sz="6" w:space="0" w:color="000000"/>
              <w:right w:val="single" w:sz="6" w:space="0" w:color="000000"/>
            </w:tcBorders>
            <w:shd w:val="pct12" w:color="auto" w:fill="76923C"/>
          </w:tcPr>
          <w:p w14:paraId="3BC16D0A" w14:textId="77777777" w:rsidR="001C5EBD" w:rsidRPr="00960656" w:rsidRDefault="001C5EBD" w:rsidP="00917C78">
            <w:pPr>
              <w:keepNext/>
              <w:keepLines/>
              <w:numPr>
                <w:ilvl w:val="12"/>
                <w:numId w:val="0"/>
              </w:numPr>
              <w:suppressLineNumbers/>
              <w:spacing w:line="-120" w:lineRule="auto"/>
              <w:rPr>
                <w:rFonts w:ascii="Arial" w:hAnsi="Arial" w:cs="Arial"/>
                <w:b/>
                <w:sz w:val="16"/>
              </w:rPr>
            </w:pPr>
          </w:p>
          <w:p w14:paraId="0680F972"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b/>
                <w:sz w:val="16"/>
              </w:rPr>
            </w:pPr>
          </w:p>
        </w:tc>
        <w:tc>
          <w:tcPr>
            <w:tcW w:w="1792" w:type="dxa"/>
            <w:tcBorders>
              <w:top w:val="single" w:sz="6" w:space="0" w:color="000000"/>
              <w:left w:val="single" w:sz="6" w:space="0" w:color="000000"/>
              <w:bottom w:val="single" w:sz="6" w:space="0" w:color="000000"/>
              <w:right w:val="single" w:sz="6" w:space="0" w:color="000000"/>
            </w:tcBorders>
            <w:shd w:val="pct12" w:color="auto" w:fill="76923C"/>
          </w:tcPr>
          <w:p w14:paraId="1CEE319B" w14:textId="77777777" w:rsidR="001C5EBD" w:rsidRPr="00960656" w:rsidRDefault="001C5EBD" w:rsidP="00917C78">
            <w:pPr>
              <w:keepNext/>
              <w:keepLines/>
              <w:numPr>
                <w:ilvl w:val="12"/>
                <w:numId w:val="0"/>
              </w:numPr>
              <w:suppressLineNumbers/>
              <w:spacing w:line="-120" w:lineRule="auto"/>
              <w:rPr>
                <w:rFonts w:ascii="Arial" w:hAnsi="Arial" w:cs="Arial"/>
                <w:b/>
                <w:sz w:val="16"/>
              </w:rPr>
            </w:pPr>
            <w:r w:rsidRPr="00960656">
              <w:rPr>
                <w:rFonts w:ascii="Arial" w:hAnsi="Arial" w:cs="Arial"/>
                <w:b/>
                <w:noProof/>
                <w:sz w:val="16"/>
              </w:rPr>
              <mc:AlternateContent>
                <mc:Choice Requires="wps">
                  <w:drawing>
                    <wp:anchor distT="0" distB="0" distL="114300" distR="114300" simplePos="0" relativeHeight="251698688" behindDoc="0" locked="0" layoutInCell="1" allowOverlap="1" wp14:anchorId="5B1CC2D6" wp14:editId="796B6AE6">
                      <wp:simplePos x="0" y="0"/>
                      <wp:positionH relativeFrom="column">
                        <wp:posOffset>-572040</wp:posOffset>
                      </wp:positionH>
                      <wp:positionV relativeFrom="paragraph">
                        <wp:posOffset>37304</wp:posOffset>
                      </wp:positionV>
                      <wp:extent cx="822960" cy="182880"/>
                      <wp:effectExtent l="14605" t="8255" r="38735" b="8890"/>
                      <wp:wrapNone/>
                      <wp:docPr id="456"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3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17" y="14028"/>
                                    </a:lnTo>
                                    <a:lnTo>
                                      <a:pt x="575" y="12222"/>
                                    </a:lnTo>
                                    <a:lnTo>
                                      <a:pt x="863" y="10463"/>
                                    </a:lnTo>
                                    <a:lnTo>
                                      <a:pt x="1220" y="8843"/>
                                    </a:lnTo>
                                    <a:lnTo>
                                      <a:pt x="1637" y="7315"/>
                                    </a:lnTo>
                                    <a:lnTo>
                                      <a:pt x="1855" y="6574"/>
                                    </a:lnTo>
                                    <a:lnTo>
                                      <a:pt x="2073" y="5833"/>
                                    </a:lnTo>
                                    <a:lnTo>
                                      <a:pt x="2331" y="5185"/>
                                    </a:lnTo>
                                    <a:lnTo>
                                      <a:pt x="2589" y="4583"/>
                                    </a:lnTo>
                                    <a:lnTo>
                                      <a:pt x="2877" y="3981"/>
                                    </a:lnTo>
                                    <a:lnTo>
                                      <a:pt x="3135" y="3426"/>
                                    </a:lnTo>
                                    <a:lnTo>
                                      <a:pt x="3423" y="2917"/>
                                    </a:lnTo>
                                    <a:lnTo>
                                      <a:pt x="3740" y="2454"/>
                                    </a:lnTo>
                                    <a:lnTo>
                                      <a:pt x="4038" y="1991"/>
                                    </a:lnTo>
                                    <a:lnTo>
                                      <a:pt x="4355" y="1574"/>
                                    </a:lnTo>
                                    <a:lnTo>
                                      <a:pt x="4673" y="1204"/>
                                    </a:lnTo>
                                    <a:lnTo>
                                      <a:pt x="5030" y="880"/>
                                    </a:lnTo>
                                    <a:lnTo>
                                      <a:pt x="5347" y="648"/>
                                    </a:lnTo>
                                    <a:lnTo>
                                      <a:pt x="5694" y="417"/>
                                    </a:lnTo>
                                    <a:lnTo>
                                      <a:pt x="6042" y="231"/>
                                    </a:lnTo>
                                    <a:lnTo>
                                      <a:pt x="6399" y="93"/>
                                    </a:lnTo>
                                    <a:lnTo>
                                      <a:pt x="6786" y="46"/>
                                    </a:lnTo>
                                    <a:lnTo>
                                      <a:pt x="7133" y="0"/>
                                    </a:lnTo>
                                    <a:lnTo>
                                      <a:pt x="11230" y="0"/>
                                    </a:lnTo>
                                    <a:lnTo>
                                      <a:pt x="11806" y="46"/>
                                    </a:lnTo>
                                    <a:lnTo>
                                      <a:pt x="12351" y="278"/>
                                    </a:lnTo>
                                    <a:lnTo>
                                      <a:pt x="12897" y="556"/>
                                    </a:lnTo>
                                    <a:lnTo>
                                      <a:pt x="13403" y="972"/>
                                    </a:lnTo>
                                    <a:lnTo>
                                      <a:pt x="1391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62" y="11157"/>
                                    </a:lnTo>
                                    <a:lnTo>
                                      <a:pt x="13343" y="10093"/>
                                    </a:lnTo>
                                    <a:lnTo>
                                      <a:pt x="13155" y="9074"/>
                                    </a:lnTo>
                                    <a:lnTo>
                                      <a:pt x="12897" y="8148"/>
                                    </a:lnTo>
                                    <a:lnTo>
                                      <a:pt x="12639" y="7222"/>
                                    </a:lnTo>
                                    <a:lnTo>
                                      <a:pt x="12351" y="6343"/>
                                    </a:lnTo>
                                    <a:lnTo>
                                      <a:pt x="12063" y="5509"/>
                                    </a:lnTo>
                                    <a:lnTo>
                                      <a:pt x="11746" y="4722"/>
                                    </a:lnTo>
                                    <a:lnTo>
                                      <a:pt x="11419" y="3981"/>
                                    </a:lnTo>
                                    <a:lnTo>
                                      <a:pt x="11071" y="3333"/>
                                    </a:lnTo>
                                    <a:lnTo>
                                      <a:pt x="10724" y="2731"/>
                                    </a:lnTo>
                                    <a:lnTo>
                                      <a:pt x="10367" y="2130"/>
                                    </a:lnTo>
                                    <a:lnTo>
                                      <a:pt x="999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89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89AEC11" id="Freeform 132" o:spid="_x0000_s1026" style="position:absolute;margin-left:-45.05pt;margin-top:2.95pt;width:64.8pt;height:14.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" path="m,20000l30,17963,159,15972,317,14028,575,12222,863,10463,1220,8843,1637,7315r218,-741l2073,5833r258,-648l2589,4583r288,-602l3135,3426r288,-509l3740,2454r298,-463l4355,1574r318,-370l5030,880,5347,648,5694,417,6042,231,6399,93,6786,46,7133,r4097,l11806,46r545,232l12897,556r506,416l13919,1481r516,649l14881,2870r476,787l15774,4630r416,972l16577,6713r318,1157l17212,9167r298,1296l17758,11852r188,1481l20000,13333r-3681,6667l11835,13333r2054,l13730,12222r-168,-1065l13343,10093,13155,9074r-258,-926l12639,7222r-288,-879l12063,5509r-317,-787l11419,3981r-348,-648l10724,2731r-357,-601l9990,1620,9603,1204,9187,833r-546,556l8095,2037r-506,741l7103,3657r-446,973l6240,5694,5853,6806,5506,8056,5188,9352r-297,1389l4673,12176r-199,1435l4315,15185r-119,1574l4127,18380r-30,1620l,20000xe">
                      <v:path arrowok="t" o:connecttype="custom" o:connectlocs="1234,164254;13044,128272;35511,95674;67359,66888;85300,53337;106532,41907;128999,31327;153894,22439;179200,14393;206974,8047;234297,3813;263306,850;293509,0;485793,421;530686,5084;572739,13542;612323,26243;649069,42337;682110,61384;708239,83823;730706,108375;822960,121917;486987,121917;564962,111758;549038,92290;530686,74505;508219,58000;483324,43178;455550,30477;426581,19477;395144,11009;355560,12701;312272,25402;273922,42337;240839,62234;213476,85515;192285,111337;177554,138852;169818,168067;0,182880" o:connectangles="0,0,0,0,0,0,0,0,0,0,0,0,0,0,0,0,0,0,0,0,0,0,0,0,0,0,0,0,0,0,0,0,0,0,0,0,0,0,0,0"/>
                    </v:shape>
                  </w:pict>
                </mc:Fallback>
              </mc:AlternateContent>
            </w:r>
          </w:p>
          <w:p w14:paraId="78F1BAB5"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b/>
                <w:sz w:val="16"/>
              </w:rPr>
            </w:pPr>
          </w:p>
        </w:tc>
        <w:tc>
          <w:tcPr>
            <w:tcW w:w="2160" w:type="dxa"/>
            <w:tcBorders>
              <w:top w:val="single" w:sz="6" w:space="0" w:color="000000"/>
              <w:left w:val="single" w:sz="6" w:space="0" w:color="000000"/>
              <w:bottom w:val="single" w:sz="6" w:space="0" w:color="000000"/>
              <w:right w:val="single" w:sz="6" w:space="0" w:color="000000"/>
            </w:tcBorders>
            <w:shd w:val="pct12" w:color="auto" w:fill="76923C"/>
          </w:tcPr>
          <w:p w14:paraId="6C94A2D1" w14:textId="77777777" w:rsidR="001C5EBD" w:rsidRPr="00960656" w:rsidRDefault="001C5EBD" w:rsidP="00917C78">
            <w:pPr>
              <w:keepNext/>
              <w:keepLines/>
              <w:numPr>
                <w:ilvl w:val="12"/>
                <w:numId w:val="0"/>
              </w:numPr>
              <w:suppressLineNumbers/>
              <w:spacing w:line="-120" w:lineRule="auto"/>
              <w:rPr>
                <w:rFonts w:ascii="Arial" w:hAnsi="Arial" w:cs="Arial"/>
                <w:b/>
                <w:sz w:val="16"/>
              </w:rPr>
            </w:pPr>
            <w:r w:rsidRPr="00960656">
              <w:rPr>
                <w:rFonts w:ascii="Arial" w:hAnsi="Arial" w:cs="Arial"/>
                <w:b/>
                <w:noProof/>
                <w:sz w:val="16"/>
              </w:rPr>
              <mc:AlternateContent>
                <mc:Choice Requires="wps">
                  <w:drawing>
                    <wp:anchor distT="0" distB="0" distL="114300" distR="114300" simplePos="0" relativeHeight="251699712" behindDoc="0" locked="0" layoutInCell="1" allowOverlap="1" wp14:anchorId="28F0ED9F" wp14:editId="3DD8AE2D">
                      <wp:simplePos x="0" y="0"/>
                      <wp:positionH relativeFrom="column">
                        <wp:posOffset>-491860</wp:posOffset>
                      </wp:positionH>
                      <wp:positionV relativeFrom="paragraph">
                        <wp:posOffset>23173</wp:posOffset>
                      </wp:positionV>
                      <wp:extent cx="822960" cy="182880"/>
                      <wp:effectExtent l="17145" t="8255" r="36195" b="8890"/>
                      <wp:wrapNone/>
                      <wp:docPr id="457"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4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43 w 20000"/>
                                  <a:gd name="T25" fmla="*/ 0 h 20000"/>
                                  <a:gd name="T26" fmla="*/ 11806 w 20000"/>
                                  <a:gd name="T27" fmla="*/ 46 h 20000"/>
                                  <a:gd name="T28" fmla="*/ 12897 w 20000"/>
                                  <a:gd name="T29" fmla="*/ 556 h 20000"/>
                                  <a:gd name="T30" fmla="*/ 1392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593 w 20000"/>
                                  <a:gd name="T61" fmla="*/ 1204 h 20000"/>
                                  <a:gd name="T62" fmla="*/ 8641 w 20000"/>
                                  <a:gd name="T63" fmla="*/ 1389 h 20000"/>
                                  <a:gd name="T64" fmla="*/ 757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40" y="17963"/>
                                    </a:lnTo>
                                    <a:lnTo>
                                      <a:pt x="159" y="15972"/>
                                    </a:lnTo>
                                    <a:lnTo>
                                      <a:pt x="317" y="14028"/>
                                    </a:lnTo>
                                    <a:lnTo>
                                      <a:pt x="575" y="12222"/>
                                    </a:lnTo>
                                    <a:lnTo>
                                      <a:pt x="863" y="10463"/>
                                    </a:lnTo>
                                    <a:lnTo>
                                      <a:pt x="1210" y="8843"/>
                                    </a:lnTo>
                                    <a:lnTo>
                                      <a:pt x="1637" y="7315"/>
                                    </a:lnTo>
                                    <a:lnTo>
                                      <a:pt x="1855" y="6574"/>
                                    </a:lnTo>
                                    <a:lnTo>
                                      <a:pt x="2073" y="5833"/>
                                    </a:lnTo>
                                    <a:lnTo>
                                      <a:pt x="2331" y="5185"/>
                                    </a:lnTo>
                                    <a:lnTo>
                                      <a:pt x="2589" y="4583"/>
                                    </a:lnTo>
                                    <a:lnTo>
                                      <a:pt x="288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43" y="0"/>
                                    </a:lnTo>
                                    <a:lnTo>
                                      <a:pt x="11230" y="0"/>
                                    </a:lnTo>
                                    <a:lnTo>
                                      <a:pt x="11806" y="46"/>
                                    </a:lnTo>
                                    <a:lnTo>
                                      <a:pt x="12351" y="278"/>
                                    </a:lnTo>
                                    <a:lnTo>
                                      <a:pt x="12897" y="556"/>
                                    </a:lnTo>
                                    <a:lnTo>
                                      <a:pt x="13413" y="972"/>
                                    </a:lnTo>
                                    <a:lnTo>
                                      <a:pt x="1392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71" y="11157"/>
                                    </a:lnTo>
                                    <a:lnTo>
                                      <a:pt x="13343" y="10093"/>
                                    </a:lnTo>
                                    <a:lnTo>
                                      <a:pt x="13155" y="9074"/>
                                    </a:lnTo>
                                    <a:lnTo>
                                      <a:pt x="12897" y="8148"/>
                                    </a:lnTo>
                                    <a:lnTo>
                                      <a:pt x="12639" y="7222"/>
                                    </a:lnTo>
                                    <a:lnTo>
                                      <a:pt x="12351" y="6343"/>
                                    </a:lnTo>
                                    <a:lnTo>
                                      <a:pt x="12063" y="5509"/>
                                    </a:lnTo>
                                    <a:lnTo>
                                      <a:pt x="11746" y="4722"/>
                                    </a:lnTo>
                                    <a:lnTo>
                                      <a:pt x="11429" y="3981"/>
                                    </a:lnTo>
                                    <a:lnTo>
                                      <a:pt x="11071" y="3333"/>
                                    </a:lnTo>
                                    <a:lnTo>
                                      <a:pt x="10724" y="2731"/>
                                    </a:lnTo>
                                    <a:lnTo>
                                      <a:pt x="10367" y="2130"/>
                                    </a:lnTo>
                                    <a:lnTo>
                                      <a:pt x="9990" y="1620"/>
                                    </a:lnTo>
                                    <a:lnTo>
                                      <a:pt x="9593" y="1204"/>
                                    </a:lnTo>
                                    <a:lnTo>
                                      <a:pt x="9187" y="833"/>
                                    </a:lnTo>
                                    <a:lnTo>
                                      <a:pt x="8641" y="1389"/>
                                    </a:lnTo>
                                    <a:lnTo>
                                      <a:pt x="8095" y="2037"/>
                                    </a:lnTo>
                                    <a:lnTo>
                                      <a:pt x="7579" y="2778"/>
                                    </a:lnTo>
                                    <a:lnTo>
                                      <a:pt x="7103" y="3657"/>
                                    </a:lnTo>
                                    <a:lnTo>
                                      <a:pt x="6657" y="4630"/>
                                    </a:lnTo>
                                    <a:lnTo>
                                      <a:pt x="6240" y="5694"/>
                                    </a:lnTo>
                                    <a:lnTo>
                                      <a:pt x="5853" y="6806"/>
                                    </a:lnTo>
                                    <a:lnTo>
                                      <a:pt x="5506" y="8056"/>
                                    </a:lnTo>
                                    <a:lnTo>
                                      <a:pt x="5188" y="9352"/>
                                    </a:lnTo>
                                    <a:lnTo>
                                      <a:pt x="490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962B18C" id="Freeform 133" o:spid="_x0000_s1026" style="position:absolute;margin-left:-38.75pt;margin-top:1.8pt;width:64.8pt;height:14.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" path="m,20000l40,17963,159,15972,317,14028,575,12222,863,10463,1210,8843,1637,7315r218,-741l2073,5833r258,-648l2589,4583r298,-602l3135,3426r288,-509l3740,2454r298,-463l4355,1574r318,-370l5020,880,5347,648,5694,417,6052,231,6399,93,6786,46,7143,r4087,l11806,46r545,232l12897,556r516,416l13929,1481r506,649l14881,2870r476,787l15774,4630r416,972l16577,6713r318,1157l17212,9167r298,1296l17758,11852r188,1481l20000,13333r-3681,6667l11835,13333r2054,l13730,12222r-159,-1065l13343,10093,13155,9074r-258,-926l12639,7222r-288,-879l12063,5509r-317,-787l11429,3981r-358,-648l10724,2731r-357,-601l9990,1620,9593,1204,9187,833r-546,556l8095,2037r-516,741l7103,3657r-446,973l6240,5694,5853,6806,5506,8056,5188,9352r-287,1389l4673,12176r-199,1435l4315,15185r-119,1574l4127,18380r-30,1620l,20000xe">
                      <v:path arrowok="t" o:connecttype="custom" o:connectlocs="1646,164254;13044,128272;35511,95674;67359,66888;85300,53337;106532,41907;128999,31327;153894,22439;179200,14393;206563,8047;234297,3813;263306,850;293920,0;485793,421;530686,5084;573150,13542;612323,26243;649069,42337;682110,61384;708239,83823;730706,108375;822960,121917;486987,121917;564962,111758;549038,92290;530686,74505;508219,58000;483324,43178;455550,30477;426581,19477;394733,11009;355560,12701;311861,25402;273922,42337;240839,62234;213476,85515;192285,111337;177554,138852;169818,168067;0,182880" o:connectangles="0,0,0,0,0,0,0,0,0,0,0,0,0,0,0,0,0,0,0,0,0,0,0,0,0,0,0,0,0,0,0,0,0,0,0,0,0,0,0,0"/>
                    </v:shape>
                  </w:pict>
                </mc:Fallback>
              </mc:AlternateContent>
            </w:r>
          </w:p>
          <w:p w14:paraId="1D372FE1"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b/>
                <w:sz w:val="16"/>
              </w:rPr>
            </w:pPr>
          </w:p>
        </w:tc>
        <w:tc>
          <w:tcPr>
            <w:tcW w:w="1980" w:type="dxa"/>
            <w:tcBorders>
              <w:top w:val="single" w:sz="6" w:space="0" w:color="000000"/>
              <w:left w:val="single" w:sz="6" w:space="0" w:color="000000"/>
              <w:bottom w:val="single" w:sz="6" w:space="0" w:color="000000"/>
              <w:right w:val="single" w:sz="6" w:space="0" w:color="000000"/>
            </w:tcBorders>
            <w:shd w:val="pct12" w:color="auto" w:fill="76923C"/>
          </w:tcPr>
          <w:p w14:paraId="69347944" w14:textId="77777777" w:rsidR="001C5EBD" w:rsidRPr="00960656" w:rsidRDefault="001C5EBD" w:rsidP="00917C78">
            <w:pPr>
              <w:keepNext/>
              <w:keepLines/>
              <w:numPr>
                <w:ilvl w:val="12"/>
                <w:numId w:val="0"/>
              </w:numPr>
              <w:suppressLineNumbers/>
              <w:spacing w:line="-120" w:lineRule="auto"/>
              <w:rPr>
                <w:rFonts w:ascii="Arial" w:hAnsi="Arial" w:cs="Arial"/>
                <w:b/>
                <w:sz w:val="16"/>
              </w:rPr>
            </w:pPr>
            <w:r w:rsidRPr="00960656">
              <w:rPr>
                <w:rFonts w:ascii="Arial" w:hAnsi="Arial" w:cs="Arial"/>
                <w:b/>
                <w:noProof/>
                <w:sz w:val="16"/>
              </w:rPr>
              <mc:AlternateContent>
                <mc:Choice Requires="wps">
                  <w:drawing>
                    <wp:anchor distT="0" distB="0" distL="114300" distR="114300" simplePos="0" relativeHeight="251700736" behindDoc="0" locked="0" layoutInCell="1" allowOverlap="1" wp14:anchorId="3C9EBDC7" wp14:editId="30E3556F">
                      <wp:simplePos x="0" y="0"/>
                      <wp:positionH relativeFrom="column">
                        <wp:posOffset>-395548</wp:posOffset>
                      </wp:positionH>
                      <wp:positionV relativeFrom="paragraph">
                        <wp:posOffset>33494</wp:posOffset>
                      </wp:positionV>
                      <wp:extent cx="822960" cy="182880"/>
                      <wp:effectExtent l="18415" t="13970" r="34925" b="12700"/>
                      <wp:wrapNone/>
                      <wp:docPr id="458"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218B3AC" id="Freeform 134" o:spid="_x0000_s1026" style="position:absolute;margin-left:-31.15pt;margin-top:2.65pt;width:64.8pt;height:14.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p w14:paraId="1D1D1E31"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b/>
                <w:sz w:val="16"/>
              </w:rPr>
            </w:pPr>
          </w:p>
        </w:tc>
        <w:tc>
          <w:tcPr>
            <w:tcW w:w="1620" w:type="dxa"/>
            <w:tcBorders>
              <w:top w:val="single" w:sz="6" w:space="0" w:color="000000"/>
              <w:left w:val="single" w:sz="6" w:space="0" w:color="000000"/>
              <w:bottom w:val="single" w:sz="6" w:space="0" w:color="000000"/>
              <w:right w:val="single" w:sz="6" w:space="0" w:color="000000"/>
            </w:tcBorders>
            <w:shd w:val="pct12" w:color="auto" w:fill="76923C"/>
          </w:tcPr>
          <w:p w14:paraId="011BF447" w14:textId="77777777" w:rsidR="001C5EBD" w:rsidRPr="00960656" w:rsidRDefault="001C5EBD" w:rsidP="00917C78">
            <w:pPr>
              <w:keepNext/>
              <w:keepLines/>
              <w:numPr>
                <w:ilvl w:val="12"/>
                <w:numId w:val="0"/>
              </w:numPr>
              <w:suppressLineNumbers/>
              <w:spacing w:line="-120" w:lineRule="auto"/>
              <w:rPr>
                <w:rFonts w:ascii="Arial" w:hAnsi="Arial" w:cs="Arial"/>
                <w:b/>
                <w:noProof/>
                <w:sz w:val="16"/>
              </w:rPr>
            </w:pPr>
            <w:r w:rsidRPr="00960656">
              <w:rPr>
                <w:rFonts w:ascii="Arial" w:hAnsi="Arial" w:cs="Arial"/>
                <w:b/>
                <w:noProof/>
                <w:sz w:val="16"/>
              </w:rPr>
              <mc:AlternateContent>
                <mc:Choice Requires="wps">
                  <w:drawing>
                    <wp:anchor distT="0" distB="0" distL="114300" distR="114300" simplePos="0" relativeHeight="251701760" behindDoc="0" locked="0" layoutInCell="1" allowOverlap="1" wp14:anchorId="1C514A82" wp14:editId="75A42621">
                      <wp:simplePos x="0" y="0"/>
                      <wp:positionH relativeFrom="column">
                        <wp:posOffset>-506200</wp:posOffset>
                      </wp:positionH>
                      <wp:positionV relativeFrom="paragraph">
                        <wp:posOffset>26215</wp:posOffset>
                      </wp:positionV>
                      <wp:extent cx="822960" cy="182880"/>
                      <wp:effectExtent l="18415" t="13970" r="34925" b="12700"/>
                      <wp:wrapNone/>
                      <wp:docPr id="459"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360F284" id="Freeform 134" o:spid="_x0000_s1026" style="position:absolute;margin-left:-39.85pt;margin-top:2.05pt;width:64.8pt;height:14.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tc>
      </w:tr>
      <w:tr w:rsidR="001C5EBD" w:rsidRPr="00DE1F3A" w14:paraId="7678A65E" w14:textId="77777777" w:rsidTr="00673CF8">
        <w:trPr>
          <w:trHeight w:val="1858"/>
        </w:trPr>
        <w:tc>
          <w:tcPr>
            <w:tcW w:w="1890" w:type="dxa"/>
            <w:tcBorders>
              <w:top w:val="single" w:sz="6" w:space="0" w:color="000000"/>
              <w:left w:val="single" w:sz="6" w:space="0" w:color="000000"/>
              <w:bottom w:val="single" w:sz="6" w:space="0" w:color="000000"/>
              <w:right w:val="single" w:sz="6" w:space="0" w:color="000000"/>
            </w:tcBorders>
            <w:shd w:val="pct12" w:color="auto" w:fill="B6DDE8"/>
          </w:tcPr>
          <w:p w14:paraId="77DFF43F"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p>
          <w:p w14:paraId="65A9FD99"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SPECIFICATION</w:t>
            </w:r>
          </w:p>
        </w:tc>
        <w:tc>
          <w:tcPr>
            <w:tcW w:w="1792" w:type="dxa"/>
            <w:tcBorders>
              <w:top w:val="single" w:sz="6" w:space="0" w:color="000000"/>
              <w:left w:val="single" w:sz="6" w:space="0" w:color="000000"/>
              <w:bottom w:val="single" w:sz="6" w:space="0" w:color="000000"/>
              <w:right w:val="single" w:sz="6" w:space="0" w:color="000000"/>
            </w:tcBorders>
            <w:shd w:val="pct12" w:color="auto" w:fill="B6DDE8"/>
          </w:tcPr>
          <w:p w14:paraId="4572BD9C"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p>
          <w:p w14:paraId="5DE0DA25"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PWS</w:t>
            </w:r>
          </w:p>
        </w:tc>
        <w:tc>
          <w:tcPr>
            <w:tcW w:w="2160" w:type="dxa"/>
            <w:tcBorders>
              <w:top w:val="single" w:sz="6" w:space="0" w:color="000000"/>
              <w:left w:val="single" w:sz="6" w:space="0" w:color="000000"/>
              <w:bottom w:val="single" w:sz="6" w:space="0" w:color="000000"/>
              <w:right w:val="single" w:sz="6" w:space="0" w:color="000000"/>
            </w:tcBorders>
            <w:shd w:val="pct12" w:color="auto" w:fill="B6DDE8"/>
          </w:tcPr>
          <w:p w14:paraId="161D9A6E"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PROPOSAL EVALUATION INFORMATION</w:t>
            </w:r>
          </w:p>
          <w:p w14:paraId="08BA3166"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 xml:space="preserve">RFP Section M </w:t>
            </w:r>
          </w:p>
          <w:p w14:paraId="6A05DBD0" w14:textId="7DC98154"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 xml:space="preserve">Factor </w:t>
            </w:r>
            <w:r w:rsidR="00765680" w:rsidRPr="00960656">
              <w:rPr>
                <w:rFonts w:ascii="Arial" w:hAnsi="Arial" w:cs="Arial"/>
                <w:b/>
                <w:sz w:val="18"/>
                <w:szCs w:val="18"/>
              </w:rPr>
              <w:t>–</w:t>
            </w:r>
            <w:r w:rsidRPr="00960656">
              <w:rPr>
                <w:rFonts w:ascii="Arial" w:hAnsi="Arial" w:cs="Arial"/>
                <w:b/>
                <w:sz w:val="18"/>
                <w:szCs w:val="18"/>
              </w:rPr>
              <w:t xml:space="preserve"> Technical </w:t>
            </w:r>
          </w:p>
          <w:p w14:paraId="7DCE9885" w14:textId="58043BD2"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 xml:space="preserve">Subfactor </w:t>
            </w:r>
            <w:r w:rsidR="00765680" w:rsidRPr="00960656">
              <w:rPr>
                <w:rFonts w:ascii="Arial" w:hAnsi="Arial" w:cs="Arial"/>
                <w:b/>
                <w:sz w:val="18"/>
                <w:szCs w:val="18"/>
              </w:rPr>
              <w:t>–</w:t>
            </w:r>
            <w:r w:rsidRPr="00960656">
              <w:rPr>
                <w:rFonts w:ascii="Arial" w:hAnsi="Arial" w:cs="Arial"/>
                <w:b/>
                <w:sz w:val="18"/>
                <w:szCs w:val="18"/>
              </w:rPr>
              <w:t xml:space="preserve"> Software Modification Approach</w:t>
            </w:r>
          </w:p>
        </w:tc>
        <w:tc>
          <w:tcPr>
            <w:tcW w:w="1980" w:type="dxa"/>
            <w:tcBorders>
              <w:top w:val="single" w:sz="6" w:space="0" w:color="000000"/>
              <w:left w:val="single" w:sz="6" w:space="0" w:color="000000"/>
              <w:bottom w:val="single" w:sz="6" w:space="0" w:color="000000"/>
              <w:right w:val="single" w:sz="6" w:space="0" w:color="000000"/>
            </w:tcBorders>
            <w:shd w:val="pct12" w:color="auto" w:fill="B6DDE8"/>
          </w:tcPr>
          <w:p w14:paraId="79BE1DF9"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p>
          <w:p w14:paraId="0D90DCCF"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 xml:space="preserve">PROPOSAL SUBMISSION INFORMATION </w:t>
            </w:r>
          </w:p>
          <w:p w14:paraId="0973B4B7"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RFP Section L</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36E876D8"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p>
          <w:p w14:paraId="0F241650"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sz w:val="18"/>
                <w:szCs w:val="18"/>
              </w:rPr>
            </w:pPr>
            <w:r w:rsidRPr="00960656">
              <w:rPr>
                <w:rFonts w:ascii="Arial" w:hAnsi="Arial" w:cs="Arial"/>
                <w:b/>
                <w:sz w:val="18"/>
                <w:szCs w:val="18"/>
              </w:rPr>
              <w:t>OFFEROR TO COMPLETE Provide Page and Paragraph Number Where Addressed</w:t>
            </w:r>
          </w:p>
        </w:tc>
      </w:tr>
      <w:tr w:rsidR="001C5EBD" w:rsidRPr="00DE1F3A" w14:paraId="34A09CBC" w14:textId="77777777" w:rsidTr="00673CF8">
        <w:trPr>
          <w:trHeight w:val="71"/>
        </w:trPr>
        <w:tc>
          <w:tcPr>
            <w:tcW w:w="1890" w:type="dxa"/>
            <w:tcBorders>
              <w:top w:val="single" w:sz="6" w:space="0" w:color="000000"/>
              <w:left w:val="single" w:sz="6" w:space="0" w:color="000000"/>
              <w:bottom w:val="single" w:sz="6" w:space="0" w:color="000000"/>
              <w:right w:val="single" w:sz="6" w:space="0" w:color="000000"/>
            </w:tcBorders>
            <w:shd w:val="clear" w:color="auto" w:fill="EAF1DD"/>
          </w:tcPr>
          <w:p w14:paraId="0D9363E8" w14:textId="77777777" w:rsidR="001C5EBD" w:rsidRPr="00960656" w:rsidRDefault="001C5EBD" w:rsidP="00917C78">
            <w:pPr>
              <w:keepNext/>
              <w:keepLines/>
              <w:numPr>
                <w:ilvl w:val="12"/>
                <w:numId w:val="0"/>
              </w:numPr>
              <w:suppressLineNumbers/>
              <w:spacing w:line="-120" w:lineRule="auto"/>
              <w:rPr>
                <w:rFonts w:ascii="Arial" w:hAnsi="Arial" w:cs="Arial"/>
                <w:sz w:val="16"/>
                <w:szCs w:val="16"/>
              </w:rPr>
            </w:pPr>
          </w:p>
          <w:p w14:paraId="6A6C6337"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6"/>
                <w:szCs w:val="16"/>
              </w:rPr>
            </w:pPr>
            <w:r w:rsidRPr="00960656">
              <w:rPr>
                <w:rFonts w:ascii="Arial" w:hAnsi="Arial" w:cs="Arial"/>
                <w:sz w:val="16"/>
                <w:szCs w:val="16"/>
              </w:rPr>
              <w:t>Software code shall meet the computer software design and coding requirements as defined in International Standards Organization (ISO) 9000-3.</w:t>
            </w:r>
          </w:p>
        </w:tc>
        <w:tc>
          <w:tcPr>
            <w:tcW w:w="1792" w:type="dxa"/>
            <w:tcBorders>
              <w:top w:val="single" w:sz="6" w:space="0" w:color="000000"/>
              <w:left w:val="single" w:sz="6" w:space="0" w:color="000000"/>
              <w:bottom w:val="single" w:sz="6" w:space="0" w:color="000000"/>
              <w:right w:val="single" w:sz="6" w:space="0" w:color="000000"/>
            </w:tcBorders>
            <w:shd w:val="clear" w:color="auto" w:fill="EAF1DD"/>
          </w:tcPr>
          <w:p w14:paraId="5B272E10" w14:textId="77777777" w:rsidR="001C5EBD" w:rsidRPr="00960656" w:rsidRDefault="001C5EBD" w:rsidP="00917C78">
            <w:pPr>
              <w:keepNext/>
              <w:keepLines/>
              <w:numPr>
                <w:ilvl w:val="12"/>
                <w:numId w:val="0"/>
              </w:numPr>
              <w:suppressLineNumbers/>
              <w:spacing w:line="-120" w:lineRule="auto"/>
              <w:rPr>
                <w:rFonts w:ascii="Arial" w:hAnsi="Arial" w:cs="Arial"/>
                <w:sz w:val="16"/>
                <w:szCs w:val="16"/>
              </w:rPr>
            </w:pPr>
          </w:p>
          <w:p w14:paraId="091F0A09" w14:textId="2D2AEFC5"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cs="Arial"/>
                <w:sz w:val="16"/>
                <w:szCs w:val="16"/>
              </w:rPr>
            </w:pPr>
            <w:r w:rsidRPr="00960656">
              <w:rPr>
                <w:rFonts w:ascii="Arial" w:hAnsi="Arial" w:cs="Arial"/>
                <w:sz w:val="16"/>
                <w:szCs w:val="16"/>
              </w:rPr>
              <w:t xml:space="preserve">3.1.1. The contractor shall modify, integrate and test software as specified in the system </w:t>
            </w:r>
            <w:r w:rsidR="00810A47" w:rsidRPr="00960656">
              <w:rPr>
                <w:rFonts w:ascii="Arial" w:hAnsi="Arial" w:cs="Arial"/>
                <w:sz w:val="16"/>
                <w:szCs w:val="16"/>
              </w:rPr>
              <w:t>s</w:t>
            </w:r>
            <w:r w:rsidRPr="00960656">
              <w:rPr>
                <w:rFonts w:ascii="Arial" w:hAnsi="Arial" w:cs="Arial"/>
                <w:sz w:val="16"/>
                <w:szCs w:val="16"/>
              </w:rPr>
              <w:t>pecification.</w:t>
            </w:r>
          </w:p>
          <w:p w14:paraId="06D0B62B"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cs="Arial"/>
                <w:sz w:val="16"/>
                <w:szCs w:val="16"/>
              </w:rPr>
            </w:pPr>
          </w:p>
          <w:p w14:paraId="0FE93A42"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6"/>
                <w:szCs w:val="16"/>
              </w:rPr>
            </w:pPr>
            <w:r w:rsidRPr="00960656">
              <w:rPr>
                <w:rFonts w:ascii="Arial" w:hAnsi="Arial" w:cs="Arial"/>
                <w:sz w:val="16"/>
                <w:szCs w:val="16"/>
              </w:rPr>
              <w:t>3.1.1.3 The contractor shall prepare a software modification plan.</w:t>
            </w:r>
          </w:p>
        </w:tc>
        <w:tc>
          <w:tcPr>
            <w:tcW w:w="2160" w:type="dxa"/>
            <w:tcBorders>
              <w:top w:val="single" w:sz="6" w:space="0" w:color="000000"/>
              <w:left w:val="single" w:sz="6" w:space="0" w:color="000000"/>
              <w:bottom w:val="single" w:sz="6" w:space="0" w:color="000000"/>
              <w:right w:val="single" w:sz="6" w:space="0" w:color="000000"/>
            </w:tcBorders>
            <w:shd w:val="clear" w:color="auto" w:fill="EAF1DD"/>
          </w:tcPr>
          <w:p w14:paraId="016CB705" w14:textId="77777777" w:rsidR="001C5EBD" w:rsidRPr="00960656" w:rsidRDefault="001C5EBD" w:rsidP="00917C78">
            <w:pPr>
              <w:keepNext/>
              <w:keepLines/>
              <w:numPr>
                <w:ilvl w:val="12"/>
                <w:numId w:val="0"/>
              </w:numPr>
              <w:suppressLineNumbers/>
              <w:spacing w:line="-120" w:lineRule="auto"/>
              <w:rPr>
                <w:rFonts w:ascii="Arial" w:hAnsi="Arial" w:cs="Arial"/>
                <w:sz w:val="16"/>
                <w:szCs w:val="16"/>
              </w:rPr>
            </w:pPr>
          </w:p>
          <w:p w14:paraId="42B5E168" w14:textId="4A0ED30A" w:rsidR="001C5EBD" w:rsidRPr="00960656" w:rsidRDefault="001C5EBD" w:rsidP="00BB5608">
            <w:pPr>
              <w:keepNext/>
              <w:keepLines/>
              <w:numPr>
                <w:ilvl w:val="12"/>
                <w:numId w:val="0"/>
              </w:numPr>
              <w:suppressLineNumbers/>
              <w:tabs>
                <w:tab w:val="left" w:pos="720"/>
                <w:tab w:val="left" w:pos="1440"/>
                <w:tab w:val="left" w:pos="2160"/>
                <w:tab w:val="left" w:pos="4320"/>
                <w:tab w:val="left" w:pos="7650"/>
              </w:tabs>
              <w:rPr>
                <w:rFonts w:ascii="Arial" w:hAnsi="Arial" w:cs="Arial"/>
                <w:sz w:val="16"/>
                <w:szCs w:val="16"/>
              </w:rPr>
            </w:pPr>
            <w:r w:rsidRPr="00960656">
              <w:rPr>
                <w:rFonts w:ascii="Arial" w:hAnsi="Arial" w:cs="Arial"/>
                <w:sz w:val="16"/>
                <w:szCs w:val="16"/>
              </w:rPr>
              <w:t>The offeror</w:t>
            </w:r>
            <w:r w:rsidR="00765680" w:rsidRPr="00960656">
              <w:rPr>
                <w:rFonts w:ascii="Arial" w:hAnsi="Arial" w:cs="Arial"/>
                <w:sz w:val="16"/>
                <w:szCs w:val="16"/>
              </w:rPr>
              <w:t>’</w:t>
            </w:r>
            <w:r w:rsidRPr="00960656">
              <w:rPr>
                <w:rFonts w:ascii="Arial" w:hAnsi="Arial" w:cs="Arial"/>
                <w:sz w:val="16"/>
                <w:szCs w:val="16"/>
              </w:rPr>
              <w:t>s software modification approach will be evaluated relative to the modified software’s ability to accommodate open architecture, tracking accuracy, and reliability.</w:t>
            </w:r>
          </w:p>
        </w:tc>
        <w:tc>
          <w:tcPr>
            <w:tcW w:w="1980" w:type="dxa"/>
            <w:tcBorders>
              <w:top w:val="single" w:sz="6" w:space="0" w:color="000000"/>
              <w:left w:val="single" w:sz="6" w:space="0" w:color="000000"/>
              <w:bottom w:val="single" w:sz="6" w:space="0" w:color="000000"/>
              <w:right w:val="single" w:sz="6" w:space="0" w:color="000000"/>
            </w:tcBorders>
            <w:shd w:val="clear" w:color="auto" w:fill="EAF1DD"/>
          </w:tcPr>
          <w:p w14:paraId="56951B29" w14:textId="77777777" w:rsidR="001C5EBD" w:rsidRPr="00960656" w:rsidRDefault="001C5EBD" w:rsidP="00917C78">
            <w:pPr>
              <w:keepNext/>
              <w:keepLines/>
              <w:numPr>
                <w:ilvl w:val="12"/>
                <w:numId w:val="0"/>
              </w:numPr>
              <w:suppressLineNumbers/>
              <w:spacing w:line="-120" w:lineRule="auto"/>
              <w:rPr>
                <w:rFonts w:ascii="Arial" w:hAnsi="Arial" w:cs="Arial"/>
                <w:sz w:val="16"/>
                <w:szCs w:val="16"/>
              </w:rPr>
            </w:pPr>
          </w:p>
          <w:p w14:paraId="313FEB08" w14:textId="77777777" w:rsidR="001C5EBD" w:rsidRPr="00960656" w:rsidRDefault="001C5EBD" w:rsidP="00BB560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6"/>
                <w:szCs w:val="16"/>
              </w:rPr>
            </w:pPr>
            <w:r w:rsidRPr="00960656">
              <w:rPr>
                <w:rFonts w:ascii="Arial" w:hAnsi="Arial" w:cs="Arial"/>
                <w:sz w:val="16"/>
                <w:szCs w:val="16"/>
              </w:rPr>
              <w:t xml:space="preserve">The offeror will describe its approach to software modification and explain how the software will accommodate open architecture, conforms to ISO-9000-3, tracks accurately, and maintains reliability.  </w:t>
            </w:r>
          </w:p>
        </w:tc>
        <w:tc>
          <w:tcPr>
            <w:tcW w:w="1620" w:type="dxa"/>
            <w:tcBorders>
              <w:top w:val="single" w:sz="6" w:space="0" w:color="000000"/>
              <w:left w:val="single" w:sz="6" w:space="0" w:color="000000"/>
              <w:bottom w:val="single" w:sz="6" w:space="0" w:color="000000"/>
              <w:right w:val="single" w:sz="6" w:space="0" w:color="000000"/>
            </w:tcBorders>
            <w:shd w:val="clear" w:color="auto" w:fill="EAF1DD"/>
          </w:tcPr>
          <w:p w14:paraId="7C286466" w14:textId="77777777" w:rsidR="001C5EBD" w:rsidRPr="00960656" w:rsidRDefault="001C5EBD" w:rsidP="00917C78">
            <w:pPr>
              <w:keepNext/>
              <w:keepLines/>
              <w:numPr>
                <w:ilvl w:val="12"/>
                <w:numId w:val="0"/>
              </w:numPr>
              <w:suppressLineNumbers/>
              <w:spacing w:line="-120" w:lineRule="auto"/>
              <w:rPr>
                <w:rFonts w:ascii="Arial" w:hAnsi="Arial" w:cs="Arial"/>
                <w:sz w:val="16"/>
                <w:szCs w:val="16"/>
              </w:rPr>
            </w:pPr>
          </w:p>
        </w:tc>
      </w:tr>
    </w:tbl>
    <w:p w14:paraId="10A99F8F" w14:textId="77777777" w:rsidR="001C5EBD" w:rsidRPr="00960656" w:rsidRDefault="001C5EBD" w:rsidP="007E6154">
      <w:pPr>
        <w:suppressLineNumbers/>
        <w:tabs>
          <w:tab w:val="left" w:pos="1512"/>
          <w:tab w:val="left" w:pos="2232"/>
          <w:tab w:val="left" w:pos="4392"/>
          <w:tab w:val="left" w:pos="7722"/>
        </w:tabs>
        <w:ind w:left="360"/>
        <w:jc w:val="center"/>
        <w:rPr>
          <w:rFonts w:ascii="Arial" w:hAnsi="Arial" w:cs="Arial"/>
          <w:i/>
          <w:sz w:val="22"/>
          <w:szCs w:val="22"/>
        </w:rPr>
      </w:pPr>
      <w:r w:rsidRPr="00960656">
        <w:rPr>
          <w:rFonts w:ascii="Arial" w:hAnsi="Arial" w:cs="Arial"/>
          <w:i/>
          <w:sz w:val="22"/>
          <w:szCs w:val="22"/>
        </w:rPr>
        <w:t>Figure 2-4 Requirements to RFP to Proposal Tracking Matrix</w:t>
      </w:r>
    </w:p>
    <w:p w14:paraId="565ADA75" w14:textId="77777777" w:rsidR="001C5EBD" w:rsidRPr="00960656" w:rsidRDefault="001C5EBD" w:rsidP="007E6154">
      <w:pPr>
        <w:suppressLineNumbers/>
        <w:tabs>
          <w:tab w:val="left" w:pos="1512"/>
          <w:tab w:val="left" w:pos="2232"/>
          <w:tab w:val="left" w:pos="4392"/>
          <w:tab w:val="left" w:pos="7722"/>
        </w:tabs>
        <w:rPr>
          <w:rFonts w:ascii="Arial" w:hAnsi="Arial" w:cs="Arial"/>
          <w:sz w:val="24"/>
        </w:rPr>
      </w:pPr>
    </w:p>
    <w:p w14:paraId="3BC8A961" w14:textId="77777777" w:rsidR="00AD1C50" w:rsidRPr="00960656" w:rsidRDefault="00AD1C50" w:rsidP="00814689">
      <w:pPr>
        <w:suppressLineNumbers/>
        <w:tabs>
          <w:tab w:val="left" w:pos="792"/>
          <w:tab w:val="left" w:pos="1512"/>
          <w:tab w:val="left" w:pos="2232"/>
          <w:tab w:val="left" w:pos="4392"/>
          <w:tab w:val="left" w:pos="7722"/>
          <w:tab w:val="left" w:pos="8190"/>
        </w:tabs>
        <w:rPr>
          <w:rFonts w:ascii="Arial" w:hAnsi="Arial" w:cs="Arial"/>
          <w:bCs/>
          <w:iCs/>
          <w:sz w:val="24"/>
        </w:rPr>
      </w:pPr>
    </w:p>
    <w:p w14:paraId="01945C00" w14:textId="325E7D1D" w:rsidR="001C5EBD" w:rsidRPr="00960656"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b/>
          <w:iCs/>
          <w:sz w:val="24"/>
        </w:rPr>
        <w:t>Avoid Requesting Too Much Information from the Offerors</w:t>
      </w:r>
      <w:r w:rsidRPr="00960656">
        <w:rPr>
          <w:rFonts w:ascii="Arial" w:hAnsi="Arial" w:cs="Arial"/>
          <w:b/>
          <w:i/>
          <w:sz w:val="24"/>
        </w:rPr>
        <w:t>.</w:t>
      </w:r>
      <w:r w:rsidRPr="00960656">
        <w:rPr>
          <w:rFonts w:ascii="Arial" w:hAnsi="Arial" w:cs="Arial"/>
          <w:b/>
          <w:sz w:val="24"/>
        </w:rPr>
        <w:t xml:space="preserve"> </w:t>
      </w:r>
      <w:r w:rsidRPr="00960656">
        <w:rPr>
          <w:rFonts w:ascii="Arial" w:hAnsi="Arial" w:cs="Arial"/>
          <w:sz w:val="24"/>
        </w:rPr>
        <w:t>Instructions for preparing and submitting proposals are critical to the acquisition. Always keep in mind:</w:t>
      </w:r>
    </w:p>
    <w:p w14:paraId="339A2EC3" w14:textId="77777777" w:rsidR="001C5EBD" w:rsidRPr="00960656" w:rsidRDefault="001C5EBD" w:rsidP="00ED6894">
      <w:pPr>
        <w:suppressLineNumbers/>
        <w:tabs>
          <w:tab w:val="left" w:pos="792"/>
          <w:tab w:val="left" w:pos="1512"/>
          <w:tab w:val="left" w:pos="2232"/>
          <w:tab w:val="left" w:pos="4392"/>
          <w:tab w:val="left" w:pos="7722"/>
          <w:tab w:val="left" w:pos="8190"/>
        </w:tabs>
        <w:ind w:left="360"/>
        <w:rPr>
          <w:rFonts w:ascii="Arial" w:hAnsi="Arial" w:cs="Arial"/>
          <w:sz w:val="24"/>
        </w:rPr>
      </w:pPr>
    </w:p>
    <w:p w14:paraId="3D00C29D" w14:textId="77777777" w:rsidR="001C5EBD" w:rsidRPr="00960656" w:rsidRDefault="001C5EBD">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sz w:val="24"/>
        </w:rPr>
        <w:t xml:space="preserve">There must be a direct linkage between solicitation requirements and objectives, each evaluation factor and subfactor, and the proposal preparation instructions.  </w:t>
      </w:r>
    </w:p>
    <w:p w14:paraId="6136C2DC" w14:textId="77777777" w:rsidR="001C5EBD" w:rsidRPr="00960656" w:rsidRDefault="001C5EBD" w:rsidP="00860D02">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0CDE4E89" w14:textId="77777777" w:rsidR="001C5EBD" w:rsidRPr="00960656" w:rsidRDefault="001C5EBD">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sz w:val="24"/>
        </w:rPr>
        <w:t xml:space="preserve">Request only the </w:t>
      </w:r>
      <w:r w:rsidRPr="00960656">
        <w:rPr>
          <w:rFonts w:ascii="Arial" w:hAnsi="Arial" w:cs="Arial"/>
          <w:b/>
          <w:iCs/>
          <w:sz w:val="24"/>
        </w:rPr>
        <w:t>essential information</w:t>
      </w:r>
      <w:r w:rsidRPr="00960656">
        <w:rPr>
          <w:rFonts w:ascii="Arial" w:hAnsi="Arial" w:cs="Arial"/>
          <w:sz w:val="24"/>
        </w:rPr>
        <w:t xml:space="preserve"> needed to evaluate proposals against the evaluation factors and subfactors.  </w:t>
      </w:r>
    </w:p>
    <w:p w14:paraId="4777A4BA" w14:textId="77777777" w:rsidR="001C5EBD" w:rsidRPr="00960656" w:rsidRDefault="001C5EBD" w:rsidP="00860D02">
      <w:pPr>
        <w:pStyle w:val="ListParagraph"/>
        <w:rPr>
          <w:rFonts w:ascii="Arial" w:hAnsi="Arial" w:cs="Arial"/>
          <w:sz w:val="24"/>
        </w:rPr>
      </w:pPr>
    </w:p>
    <w:p w14:paraId="53F74DEF" w14:textId="0E46BC1A" w:rsidR="001C5EBD" w:rsidRPr="00960656" w:rsidRDefault="001C5EBD">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sz w:val="24"/>
        </w:rPr>
        <w:lastRenderedPageBreak/>
        <w:t xml:space="preserve">Never ask for information that will not be evaluated. Instructions that require voluminous information can unintentionally limit or reduce competition by causing potential offerors to forego responding to the solicitation in favor of a less costly business opportunity.  </w:t>
      </w:r>
    </w:p>
    <w:p w14:paraId="06FD9E0E" w14:textId="77777777" w:rsidR="00615A95" w:rsidRPr="00960656" w:rsidRDefault="00615A95" w:rsidP="00615A95">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5175A5E9" w14:textId="40221F7A" w:rsidR="001C5EBD" w:rsidRPr="00960656" w:rsidRDefault="001C5EBD">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sz w:val="24"/>
        </w:rPr>
        <w:t xml:space="preserve">Excessively large proposals may increase the time and costs associated with performing the evaluation. </w:t>
      </w:r>
      <w:r w:rsidR="00D305C7" w:rsidRPr="00960656">
        <w:rPr>
          <w:rFonts w:ascii="Arial" w:hAnsi="Arial" w:cs="Arial"/>
          <w:sz w:val="24"/>
        </w:rPr>
        <w:t>Specific guidance such as p</w:t>
      </w:r>
      <w:r w:rsidRPr="00960656">
        <w:rPr>
          <w:rFonts w:ascii="Arial" w:hAnsi="Arial" w:cs="Arial"/>
          <w:sz w:val="24"/>
        </w:rPr>
        <w:t>roposal page limitations or page recommendations</w:t>
      </w:r>
      <w:r w:rsidR="00D305C7" w:rsidRPr="00960656">
        <w:rPr>
          <w:rFonts w:ascii="Arial" w:hAnsi="Arial" w:cs="Arial"/>
          <w:sz w:val="24"/>
        </w:rPr>
        <w:t xml:space="preserve"> and </w:t>
      </w:r>
      <w:r w:rsidR="0065653B" w:rsidRPr="00960656">
        <w:rPr>
          <w:rFonts w:ascii="Arial" w:hAnsi="Arial" w:cs="Arial"/>
          <w:sz w:val="24"/>
        </w:rPr>
        <w:t xml:space="preserve">narrative </w:t>
      </w:r>
      <w:r w:rsidR="00D305C7" w:rsidRPr="00960656">
        <w:rPr>
          <w:rFonts w:ascii="Arial" w:hAnsi="Arial" w:cs="Arial"/>
          <w:sz w:val="24"/>
        </w:rPr>
        <w:t xml:space="preserve">font </w:t>
      </w:r>
      <w:r w:rsidR="0065653B" w:rsidRPr="00960656">
        <w:rPr>
          <w:rFonts w:ascii="Arial" w:hAnsi="Arial" w:cs="Arial"/>
          <w:sz w:val="24"/>
        </w:rPr>
        <w:t xml:space="preserve">style and </w:t>
      </w:r>
      <w:r w:rsidR="00D305C7" w:rsidRPr="00960656">
        <w:rPr>
          <w:rFonts w:ascii="Arial" w:hAnsi="Arial" w:cs="Arial"/>
          <w:sz w:val="24"/>
        </w:rPr>
        <w:t>size</w:t>
      </w:r>
      <w:r w:rsidRPr="00960656">
        <w:rPr>
          <w:rFonts w:ascii="Arial" w:hAnsi="Arial" w:cs="Arial"/>
          <w:sz w:val="24"/>
        </w:rPr>
        <w:t xml:space="preserve"> are </w:t>
      </w:r>
      <w:r w:rsidR="00EB377A" w:rsidRPr="00960656">
        <w:rPr>
          <w:rFonts w:ascii="Arial" w:hAnsi="Arial" w:cs="Arial"/>
          <w:sz w:val="24"/>
        </w:rPr>
        <w:t>encouraged but</w:t>
      </w:r>
      <w:r w:rsidRPr="00960656">
        <w:rPr>
          <w:rFonts w:ascii="Arial" w:hAnsi="Arial" w:cs="Arial"/>
          <w:sz w:val="24"/>
        </w:rPr>
        <w:t xml:space="preserve"> need to be clearly defined and tailored to the needs of the acquisition.  </w:t>
      </w:r>
    </w:p>
    <w:p w14:paraId="296ABE8D" w14:textId="77777777" w:rsidR="001C5EBD" w:rsidRPr="00960656" w:rsidRDefault="001C5EBD" w:rsidP="00860D02">
      <w:pPr>
        <w:pStyle w:val="ListParagraph"/>
        <w:rPr>
          <w:rFonts w:ascii="Arial" w:hAnsi="Arial" w:cs="Arial"/>
          <w:sz w:val="24"/>
        </w:rPr>
      </w:pPr>
    </w:p>
    <w:p w14:paraId="7F1CF811" w14:textId="48D0C17C" w:rsidR="001C5EBD" w:rsidRPr="00960656" w:rsidRDefault="001C5EBD">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sz w:val="24"/>
        </w:rPr>
        <w:t xml:space="preserve">Focus exclusively on </w:t>
      </w:r>
      <w:r w:rsidRPr="00960656">
        <w:rPr>
          <w:rFonts w:ascii="Arial" w:hAnsi="Arial" w:cs="Arial"/>
          <w:b/>
          <w:sz w:val="24"/>
        </w:rPr>
        <w:t>true discriminators</w:t>
      </w:r>
      <w:r w:rsidRPr="00960656">
        <w:rPr>
          <w:rFonts w:ascii="Arial" w:hAnsi="Arial" w:cs="Arial"/>
          <w:sz w:val="24"/>
        </w:rPr>
        <w:t xml:space="preserve"> (discriminators linked to critical requirements </w:t>
      </w:r>
      <w:r w:rsidR="0065653B" w:rsidRPr="00960656">
        <w:rPr>
          <w:rFonts w:ascii="Arial" w:hAnsi="Arial" w:cs="Arial"/>
          <w:sz w:val="24"/>
        </w:rPr>
        <w:t xml:space="preserve">which are </w:t>
      </w:r>
      <w:r w:rsidRPr="00960656">
        <w:rPr>
          <w:rFonts w:ascii="Arial" w:hAnsi="Arial" w:cs="Arial"/>
          <w:sz w:val="24"/>
        </w:rPr>
        <w:t>based on market research</w:t>
      </w:r>
      <w:r w:rsidR="0065653B" w:rsidRPr="00960656">
        <w:rPr>
          <w:rFonts w:ascii="Arial" w:hAnsi="Arial" w:cs="Arial"/>
          <w:sz w:val="24"/>
        </w:rPr>
        <w:t>,</w:t>
      </w:r>
      <w:r w:rsidRPr="00960656">
        <w:rPr>
          <w:rFonts w:ascii="Arial" w:hAnsi="Arial" w:cs="Arial"/>
          <w:sz w:val="24"/>
        </w:rPr>
        <w:t xml:space="preserve"> the assessment of risk</w:t>
      </w:r>
      <w:r w:rsidR="0065653B" w:rsidRPr="00960656">
        <w:rPr>
          <w:rFonts w:ascii="Arial" w:hAnsi="Arial" w:cs="Arial"/>
          <w:sz w:val="24"/>
        </w:rPr>
        <w:t>,</w:t>
      </w:r>
      <w:r w:rsidRPr="00960656">
        <w:rPr>
          <w:rFonts w:ascii="Arial" w:hAnsi="Arial" w:cs="Arial"/>
          <w:sz w:val="24"/>
        </w:rPr>
        <w:t xml:space="preserve"> and that enable</w:t>
      </w:r>
      <w:r w:rsidR="0065653B" w:rsidRPr="00960656">
        <w:rPr>
          <w:rFonts w:ascii="Arial" w:hAnsi="Arial" w:cs="Arial"/>
          <w:sz w:val="24"/>
        </w:rPr>
        <w:t>s</w:t>
      </w:r>
      <w:r w:rsidRPr="00960656">
        <w:rPr>
          <w:rFonts w:ascii="Arial" w:hAnsi="Arial" w:cs="Arial"/>
          <w:sz w:val="24"/>
        </w:rPr>
        <w:t xml:space="preserve"> the evaluation to discern between </w:t>
      </w:r>
      <w:r w:rsidR="00BC0097" w:rsidRPr="00960656">
        <w:rPr>
          <w:rFonts w:ascii="Arial" w:hAnsi="Arial" w:cs="Arial"/>
          <w:sz w:val="24"/>
        </w:rPr>
        <w:t xml:space="preserve">various </w:t>
      </w:r>
      <w:r w:rsidRPr="00960656">
        <w:rPr>
          <w:rFonts w:ascii="Arial" w:hAnsi="Arial" w:cs="Arial"/>
          <w:sz w:val="24"/>
        </w:rPr>
        <w:t xml:space="preserve">values </w:t>
      </w:r>
      <w:r w:rsidR="00BC0097" w:rsidRPr="00960656">
        <w:rPr>
          <w:rFonts w:ascii="Arial" w:hAnsi="Arial" w:cs="Arial"/>
          <w:sz w:val="24"/>
        </w:rPr>
        <w:t xml:space="preserve">in </w:t>
      </w:r>
      <w:r w:rsidRPr="00960656">
        <w:rPr>
          <w:rFonts w:ascii="Arial" w:hAnsi="Arial" w:cs="Arial"/>
          <w:sz w:val="24"/>
        </w:rPr>
        <w:t>the offeror’s proposal). Failure to do so dilutes the evaluation and compromises the SSA’s ability to identify the best value proposal.</w:t>
      </w:r>
    </w:p>
    <w:p w14:paraId="1565A402" w14:textId="77777777" w:rsidR="001C5EBD" w:rsidRPr="00960656" w:rsidRDefault="001C5EBD" w:rsidP="002B504D">
      <w:pPr>
        <w:pStyle w:val="ListParagraph"/>
        <w:rPr>
          <w:rFonts w:ascii="Arial" w:hAnsi="Arial" w:cs="Arial"/>
          <w:sz w:val="24"/>
        </w:rPr>
      </w:pPr>
    </w:p>
    <w:p w14:paraId="77518FB4" w14:textId="116F383E" w:rsidR="001C5EBD" w:rsidRPr="00960656" w:rsidRDefault="001C5EBD">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sz w:val="24"/>
          <w:szCs w:val="24"/>
        </w:rPr>
        <w:t xml:space="preserve">Use </w:t>
      </w:r>
      <w:r w:rsidR="00F3779C" w:rsidRPr="00960656">
        <w:rPr>
          <w:rFonts w:ascii="Arial" w:hAnsi="Arial" w:cs="Arial"/>
          <w:sz w:val="24"/>
          <w:szCs w:val="24"/>
        </w:rPr>
        <w:t>p</w:t>
      </w:r>
      <w:r w:rsidRPr="00960656">
        <w:rPr>
          <w:rFonts w:ascii="Arial" w:hAnsi="Arial" w:cs="Arial"/>
          <w:sz w:val="24"/>
          <w:szCs w:val="24"/>
        </w:rPr>
        <w:t>erformance-</w:t>
      </w:r>
      <w:r w:rsidR="00F3779C" w:rsidRPr="00960656">
        <w:rPr>
          <w:rFonts w:ascii="Arial" w:hAnsi="Arial" w:cs="Arial"/>
          <w:sz w:val="24"/>
          <w:szCs w:val="24"/>
        </w:rPr>
        <w:t>b</w:t>
      </w:r>
      <w:r w:rsidRPr="00960656">
        <w:rPr>
          <w:rFonts w:ascii="Arial" w:hAnsi="Arial" w:cs="Arial"/>
          <w:sz w:val="24"/>
          <w:szCs w:val="24"/>
        </w:rPr>
        <w:t xml:space="preserve">ased </w:t>
      </w:r>
      <w:r w:rsidR="00F3779C" w:rsidRPr="00960656">
        <w:rPr>
          <w:rFonts w:ascii="Arial" w:hAnsi="Arial" w:cs="Arial"/>
          <w:sz w:val="24"/>
          <w:szCs w:val="24"/>
        </w:rPr>
        <w:t xml:space="preserve">requirements but remain mindful that </w:t>
      </w:r>
      <w:r w:rsidRPr="00960656">
        <w:rPr>
          <w:rFonts w:ascii="Arial" w:hAnsi="Arial" w:cs="Arial"/>
          <w:sz w:val="24"/>
          <w:szCs w:val="24"/>
        </w:rPr>
        <w:t xml:space="preserve">design requirements </w:t>
      </w:r>
      <w:r w:rsidR="00F3779C" w:rsidRPr="00960656">
        <w:rPr>
          <w:rFonts w:ascii="Arial" w:hAnsi="Arial" w:cs="Arial"/>
          <w:sz w:val="24"/>
          <w:szCs w:val="24"/>
        </w:rPr>
        <w:t xml:space="preserve">that are too detailed, </w:t>
      </w:r>
      <w:r w:rsidRPr="00960656">
        <w:rPr>
          <w:rFonts w:ascii="Arial" w:hAnsi="Arial" w:cs="Arial"/>
          <w:sz w:val="24"/>
          <w:szCs w:val="24"/>
        </w:rPr>
        <w:t>or overly prescriptive performance work statements</w:t>
      </w:r>
      <w:r w:rsidR="00F3779C" w:rsidRPr="00960656">
        <w:rPr>
          <w:rFonts w:ascii="Arial" w:hAnsi="Arial" w:cs="Arial"/>
          <w:sz w:val="24"/>
          <w:szCs w:val="24"/>
        </w:rPr>
        <w:t>,</w:t>
      </w:r>
      <w:r w:rsidRPr="00960656">
        <w:rPr>
          <w:rFonts w:ascii="Arial" w:hAnsi="Arial" w:cs="Arial"/>
          <w:sz w:val="24"/>
          <w:szCs w:val="24"/>
        </w:rPr>
        <w:t xml:space="preserve"> severely limits the offerors’ flexibility to propose their best solutions. Instead, use functional or performance-based requirements to the maximum extent practicable. While it may be more difficult to develop evaluation criteria and conduct the evaluation process using this approach, the benefits warrant </w:t>
      </w:r>
      <w:r w:rsidR="00F3779C" w:rsidRPr="00960656">
        <w:rPr>
          <w:rFonts w:ascii="Arial" w:hAnsi="Arial" w:cs="Arial"/>
          <w:sz w:val="24"/>
          <w:szCs w:val="24"/>
        </w:rPr>
        <w:t xml:space="preserve">and support </w:t>
      </w:r>
      <w:r w:rsidRPr="00960656">
        <w:rPr>
          <w:rFonts w:ascii="Arial" w:hAnsi="Arial" w:cs="Arial"/>
          <w:sz w:val="24"/>
          <w:szCs w:val="24"/>
        </w:rPr>
        <w:t>it. These benefits</w:t>
      </w:r>
      <w:r w:rsidR="00F3779C" w:rsidRPr="00960656">
        <w:rPr>
          <w:rFonts w:ascii="Arial" w:hAnsi="Arial" w:cs="Arial"/>
          <w:sz w:val="24"/>
          <w:szCs w:val="24"/>
        </w:rPr>
        <w:t xml:space="preserve"> can</w:t>
      </w:r>
      <w:r w:rsidRPr="00960656">
        <w:rPr>
          <w:rFonts w:ascii="Arial" w:hAnsi="Arial" w:cs="Arial"/>
          <w:sz w:val="24"/>
          <w:szCs w:val="24"/>
        </w:rPr>
        <w:t xml:space="preserve"> include increased competition, access to the best commercial technology, better technical solutions, and fewer situations for protests.</w:t>
      </w:r>
    </w:p>
    <w:p w14:paraId="0F02E853" w14:textId="77777777" w:rsidR="001C5EBD" w:rsidRPr="00960656" w:rsidRDefault="001C5EBD" w:rsidP="007E6154">
      <w:pPr>
        <w:pStyle w:val="ListParagraph"/>
        <w:rPr>
          <w:rFonts w:ascii="Arial" w:hAnsi="Arial" w:cs="Arial"/>
          <w:sz w:val="24"/>
          <w:szCs w:val="24"/>
        </w:rPr>
      </w:pPr>
    </w:p>
    <w:p w14:paraId="7D977C69" w14:textId="77777777" w:rsidR="001C5EBD" w:rsidRPr="00960656" w:rsidRDefault="001C5EBD" w:rsidP="007E6154">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378CB431" w14:textId="77777777" w:rsidR="001C5EBD" w:rsidRPr="00960656" w:rsidRDefault="001C5EBD" w:rsidP="00814689">
      <w:pPr>
        <w:suppressLineNumbers/>
        <w:tabs>
          <w:tab w:val="left" w:pos="360"/>
          <w:tab w:val="left" w:pos="1512"/>
          <w:tab w:val="left" w:pos="2232"/>
          <w:tab w:val="left" w:pos="4392"/>
          <w:tab w:val="left" w:pos="7722"/>
          <w:tab w:val="left" w:pos="8190"/>
        </w:tabs>
        <w:rPr>
          <w:rFonts w:ascii="Arial" w:hAnsi="Arial" w:cs="Arial"/>
          <w:b/>
          <w:iCs/>
          <w:sz w:val="28"/>
          <w:szCs w:val="28"/>
          <w:u w:val="single"/>
        </w:rPr>
      </w:pPr>
      <w:r w:rsidRPr="00960656">
        <w:rPr>
          <w:rFonts w:ascii="Arial" w:hAnsi="Arial" w:cs="Arial"/>
          <w:b/>
          <w:iCs/>
          <w:sz w:val="28"/>
          <w:szCs w:val="28"/>
          <w:u w:val="single"/>
        </w:rPr>
        <w:t>Drafting Instructions to Offerors (Section L or Equivalent)</w:t>
      </w:r>
    </w:p>
    <w:p w14:paraId="2BE992F2" w14:textId="77777777" w:rsidR="001C5EBD" w:rsidRPr="00960656" w:rsidRDefault="001C5EBD" w:rsidP="0047629B">
      <w:pPr>
        <w:suppressLineNumbers/>
        <w:tabs>
          <w:tab w:val="left" w:pos="792"/>
          <w:tab w:val="left" w:pos="1512"/>
          <w:tab w:val="left" w:pos="2232"/>
          <w:tab w:val="left" w:pos="4392"/>
          <w:tab w:val="left" w:pos="7722"/>
          <w:tab w:val="left" w:pos="8190"/>
        </w:tabs>
        <w:ind w:left="360"/>
        <w:rPr>
          <w:rFonts w:ascii="Arial" w:hAnsi="Arial" w:cs="Arial"/>
          <w:bCs/>
          <w:iCs/>
          <w:sz w:val="24"/>
        </w:rPr>
      </w:pPr>
    </w:p>
    <w:p w14:paraId="3AB70AE8" w14:textId="1E745807" w:rsidR="001C5EBD" w:rsidRPr="00960656"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b/>
          <w:iCs/>
          <w:sz w:val="24"/>
        </w:rPr>
        <w:t>Provide specific guidance to offerors regarding the structure of their proposals</w:t>
      </w:r>
      <w:r w:rsidR="009A47EE" w:rsidRPr="00960656">
        <w:rPr>
          <w:rFonts w:ascii="Arial" w:hAnsi="Arial" w:cs="Arial"/>
          <w:b/>
          <w:i/>
          <w:sz w:val="24"/>
        </w:rPr>
        <w:t xml:space="preserve">. </w:t>
      </w:r>
      <w:r w:rsidRPr="00960656">
        <w:rPr>
          <w:rFonts w:ascii="Arial" w:hAnsi="Arial" w:cs="Arial"/>
          <w:sz w:val="24"/>
        </w:rPr>
        <w:t>The proposal should be divided into distinct volumes or files. These volumes/files should correlate to each of the evaluation teams (</w:t>
      </w:r>
      <w:r w:rsidR="004D26FC" w:rsidRPr="00960656">
        <w:rPr>
          <w:rFonts w:ascii="Arial" w:hAnsi="Arial" w:cs="Arial"/>
          <w:sz w:val="24"/>
        </w:rPr>
        <w:t>e.g.,</w:t>
      </w:r>
      <w:r w:rsidRPr="00960656">
        <w:rPr>
          <w:rFonts w:ascii="Arial" w:hAnsi="Arial" w:cs="Arial"/>
          <w:sz w:val="24"/>
        </w:rPr>
        <w:t xml:space="preserve"> technical, cost/price, past performance, etc.)</w:t>
      </w:r>
      <w:r w:rsidR="00615A95" w:rsidRPr="00960656">
        <w:rPr>
          <w:rFonts w:ascii="Arial" w:hAnsi="Arial" w:cs="Arial"/>
          <w:sz w:val="24"/>
        </w:rPr>
        <w:t xml:space="preserve"> or factors</w:t>
      </w:r>
      <w:r w:rsidRPr="00960656">
        <w:rPr>
          <w:rFonts w:ascii="Arial" w:hAnsi="Arial" w:cs="Arial"/>
          <w:sz w:val="24"/>
        </w:rPr>
        <w:t xml:space="preserve">. </w:t>
      </w:r>
      <w:r w:rsidR="00B4761E" w:rsidRPr="00960656">
        <w:rPr>
          <w:rFonts w:ascii="Arial" w:hAnsi="Arial" w:cs="Arial"/>
          <w:sz w:val="24"/>
        </w:rPr>
        <w:t>H</w:t>
      </w:r>
      <w:r w:rsidRPr="00960656">
        <w:rPr>
          <w:rFonts w:ascii="Arial" w:hAnsi="Arial" w:cs="Arial"/>
          <w:sz w:val="24"/>
        </w:rPr>
        <w:t>ow each volume/file is to be structured</w:t>
      </w:r>
      <w:r w:rsidR="00B4761E" w:rsidRPr="00960656">
        <w:rPr>
          <w:rFonts w:ascii="Arial" w:hAnsi="Arial" w:cs="Arial"/>
          <w:sz w:val="24"/>
        </w:rPr>
        <w:t xml:space="preserve"> should be stated</w:t>
      </w:r>
      <w:r w:rsidRPr="00960656">
        <w:rPr>
          <w:rFonts w:ascii="Arial" w:hAnsi="Arial" w:cs="Arial"/>
          <w:sz w:val="24"/>
        </w:rPr>
        <w:t>. These practices will facilitate distributing</w:t>
      </w:r>
      <w:r w:rsidR="00B4761E" w:rsidRPr="00960656">
        <w:rPr>
          <w:rFonts w:ascii="Arial" w:hAnsi="Arial" w:cs="Arial"/>
          <w:sz w:val="24"/>
        </w:rPr>
        <w:t xml:space="preserve"> and aligning</w:t>
      </w:r>
      <w:r w:rsidRPr="00960656">
        <w:rPr>
          <w:rFonts w:ascii="Arial" w:hAnsi="Arial" w:cs="Arial"/>
          <w:sz w:val="24"/>
        </w:rPr>
        <w:t xml:space="preserve"> the proposal material to the various teams </w:t>
      </w:r>
      <w:r w:rsidR="00615A95" w:rsidRPr="00960656">
        <w:rPr>
          <w:rFonts w:ascii="Arial" w:hAnsi="Arial" w:cs="Arial"/>
          <w:sz w:val="24"/>
        </w:rPr>
        <w:t xml:space="preserve">or specific factors, </w:t>
      </w:r>
      <w:r w:rsidRPr="00960656">
        <w:rPr>
          <w:rFonts w:ascii="Arial" w:hAnsi="Arial" w:cs="Arial"/>
          <w:sz w:val="24"/>
        </w:rPr>
        <w:t>mak</w:t>
      </w:r>
      <w:r w:rsidR="00B4761E" w:rsidRPr="00960656">
        <w:rPr>
          <w:rFonts w:ascii="Arial" w:hAnsi="Arial" w:cs="Arial"/>
          <w:sz w:val="24"/>
        </w:rPr>
        <w:t>ing</w:t>
      </w:r>
      <w:r w:rsidRPr="00960656">
        <w:rPr>
          <w:rFonts w:ascii="Arial" w:hAnsi="Arial" w:cs="Arial"/>
          <w:sz w:val="24"/>
        </w:rPr>
        <w:t xml:space="preserve"> it easier for evaluators to locate specific information in the proposals. </w:t>
      </w:r>
    </w:p>
    <w:p w14:paraId="1B2A3A94" w14:textId="77777777" w:rsidR="001C5EBD" w:rsidRPr="00960656"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E160081" w14:textId="78984544" w:rsidR="001C5EBD" w:rsidRPr="00960656" w:rsidRDefault="006620DC" w:rsidP="00814689">
      <w:p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b/>
          <w:iCs/>
          <w:sz w:val="24"/>
        </w:rPr>
        <w:t>NOTE</w:t>
      </w:r>
      <w:r w:rsidR="001C5EBD" w:rsidRPr="00960656">
        <w:rPr>
          <w:rFonts w:ascii="Arial" w:hAnsi="Arial" w:cs="Arial"/>
          <w:b/>
          <w:i/>
          <w:sz w:val="24"/>
        </w:rPr>
        <w:t>:</w:t>
      </w:r>
      <w:r w:rsidR="001C5EBD" w:rsidRPr="00960656">
        <w:rPr>
          <w:rFonts w:ascii="Arial" w:hAnsi="Arial" w:cs="Arial"/>
          <w:sz w:val="24"/>
        </w:rPr>
        <w:t xml:space="preserve"> Clearly advise offerors to keep technical and pricing information separate and not inter</w:t>
      </w:r>
      <w:r w:rsidR="00BB38F9" w:rsidRPr="00960656">
        <w:rPr>
          <w:rFonts w:ascii="Arial" w:hAnsi="Arial" w:cs="Arial"/>
          <w:sz w:val="24"/>
        </w:rPr>
        <w:t>-</w:t>
      </w:r>
      <w:r w:rsidR="001C5EBD" w:rsidRPr="00960656">
        <w:rPr>
          <w:rFonts w:ascii="Arial" w:hAnsi="Arial" w:cs="Arial"/>
          <w:sz w:val="24"/>
        </w:rPr>
        <w:t xml:space="preserve">mixed between proposal volumes. </w:t>
      </w:r>
    </w:p>
    <w:p w14:paraId="6D1E2C4D" w14:textId="77777777" w:rsidR="001C5EBD" w:rsidRPr="00960656"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9968534" w14:textId="1E59D87A" w:rsidR="001C5EBD" w:rsidRPr="00960656"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u w:val="single"/>
        </w:rPr>
      </w:pPr>
      <w:r w:rsidRPr="00960656">
        <w:rPr>
          <w:rFonts w:ascii="Arial" w:hAnsi="Arial" w:cs="Arial"/>
          <w:b/>
          <w:iCs/>
          <w:sz w:val="24"/>
          <w:szCs w:val="24"/>
          <w:u w:val="single"/>
        </w:rPr>
        <w:t>Past Performance Information</w:t>
      </w:r>
      <w:r w:rsidR="009A47EE" w:rsidRPr="00960656">
        <w:rPr>
          <w:rFonts w:ascii="Arial" w:hAnsi="Arial" w:cs="Arial"/>
          <w:b/>
          <w:i/>
          <w:sz w:val="24"/>
          <w:szCs w:val="24"/>
        </w:rPr>
        <w:t>.</w:t>
      </w:r>
      <w:r w:rsidRPr="00960656">
        <w:rPr>
          <w:rFonts w:ascii="Arial" w:hAnsi="Arial" w:cs="Arial"/>
          <w:sz w:val="24"/>
          <w:szCs w:val="24"/>
        </w:rPr>
        <w:t xml:space="preserve"> </w:t>
      </w:r>
      <w:r w:rsidRPr="00960656">
        <w:rPr>
          <w:rFonts w:ascii="Arial" w:hAnsi="Arial" w:cs="Arial"/>
          <w:sz w:val="24"/>
        </w:rPr>
        <w:t>Tailor the proposal submission requirements to reflect the complexity of the procurement and the relative importance assigned to past performance. Request only the information necessary for the evaluation</w:t>
      </w:r>
      <w:r w:rsidR="006A5067" w:rsidRPr="00960656">
        <w:rPr>
          <w:rFonts w:ascii="Arial" w:hAnsi="Arial" w:cs="Arial"/>
          <w:sz w:val="24"/>
        </w:rPr>
        <w:t>.</w:t>
      </w:r>
      <w:r w:rsidRPr="00960656">
        <w:rPr>
          <w:rFonts w:ascii="Arial" w:hAnsi="Arial" w:cs="Arial"/>
          <w:sz w:val="24"/>
        </w:rPr>
        <w:t xml:space="preserve"> </w:t>
      </w:r>
      <w:r w:rsidR="006A5067" w:rsidRPr="00960656">
        <w:rPr>
          <w:rFonts w:ascii="Arial" w:hAnsi="Arial" w:cs="Arial"/>
          <w:sz w:val="24"/>
        </w:rPr>
        <w:t>C</w:t>
      </w:r>
      <w:r w:rsidRPr="00960656">
        <w:rPr>
          <w:rFonts w:ascii="Arial" w:hAnsi="Arial" w:cs="Arial"/>
          <w:sz w:val="24"/>
        </w:rPr>
        <w:t>onsider the following when developing proposal submission requirements:</w:t>
      </w:r>
    </w:p>
    <w:p w14:paraId="5E80DFD9" w14:textId="77777777" w:rsidR="001C5EBD" w:rsidRPr="00960656"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11187E5F" w14:textId="411A18D8" w:rsidR="001C5EBD" w:rsidRPr="00960656" w:rsidRDefault="001C5EBD" w:rsidP="00B9206D">
      <w:pPr>
        <w:pStyle w:val="ListParagraph"/>
        <w:numPr>
          <w:ilvl w:val="0"/>
          <w:numId w:val="66"/>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b/>
          <w:iCs/>
          <w:sz w:val="24"/>
        </w:rPr>
        <w:t>Contract references</w:t>
      </w:r>
      <w:r w:rsidRPr="00960656">
        <w:rPr>
          <w:rFonts w:ascii="Arial" w:hAnsi="Arial" w:cs="Arial"/>
          <w:b/>
          <w:i/>
          <w:sz w:val="24"/>
        </w:rPr>
        <w:t>.</w:t>
      </w:r>
      <w:r w:rsidRPr="00960656">
        <w:rPr>
          <w:rFonts w:ascii="Arial" w:hAnsi="Arial" w:cs="Arial"/>
          <w:sz w:val="24"/>
        </w:rPr>
        <w:t xml:space="preserve"> Request offerors to submit a list of </w:t>
      </w:r>
      <w:r w:rsidR="00F4012E" w:rsidRPr="00960656">
        <w:rPr>
          <w:rFonts w:ascii="Arial" w:hAnsi="Arial" w:cs="Arial"/>
          <w:sz w:val="24"/>
        </w:rPr>
        <w:t>g</w:t>
      </w:r>
      <w:r w:rsidRPr="00960656">
        <w:rPr>
          <w:rFonts w:ascii="Arial" w:hAnsi="Arial" w:cs="Arial"/>
          <w:sz w:val="24"/>
        </w:rPr>
        <w:t>overnment and non-</w:t>
      </w:r>
      <w:r w:rsidR="00F4012E" w:rsidRPr="00960656">
        <w:rPr>
          <w:rFonts w:ascii="Arial" w:hAnsi="Arial" w:cs="Arial"/>
          <w:sz w:val="24"/>
        </w:rPr>
        <w:t>g</w:t>
      </w:r>
      <w:r w:rsidRPr="00960656">
        <w:rPr>
          <w:rFonts w:ascii="Arial" w:hAnsi="Arial" w:cs="Arial"/>
          <w:sz w:val="24"/>
        </w:rPr>
        <w:t>overnment contract references</w:t>
      </w:r>
      <w:r w:rsidR="009C7A9C" w:rsidRPr="00960656">
        <w:rPr>
          <w:rFonts w:ascii="Arial" w:hAnsi="Arial" w:cs="Arial"/>
          <w:sz w:val="24"/>
        </w:rPr>
        <w:t xml:space="preserve"> to include joint venture participation</w:t>
      </w:r>
      <w:r w:rsidR="00BB38F9" w:rsidRPr="00960656">
        <w:rPr>
          <w:rFonts w:ascii="Arial" w:hAnsi="Arial" w:cs="Arial"/>
          <w:sz w:val="24"/>
        </w:rPr>
        <w:t xml:space="preserve">. References are to include </w:t>
      </w:r>
      <w:r w:rsidRPr="00960656">
        <w:rPr>
          <w:rFonts w:ascii="Arial" w:hAnsi="Arial" w:cs="Arial"/>
          <w:sz w:val="24"/>
        </w:rPr>
        <w:t xml:space="preserve">contract number, </w:t>
      </w:r>
      <w:r w:rsidR="00BB38F9" w:rsidRPr="00960656">
        <w:rPr>
          <w:rFonts w:ascii="Arial" w:hAnsi="Arial" w:cs="Arial"/>
          <w:sz w:val="24"/>
        </w:rPr>
        <w:t xml:space="preserve">contract </w:t>
      </w:r>
      <w:r w:rsidRPr="00960656">
        <w:rPr>
          <w:rFonts w:ascii="Arial" w:hAnsi="Arial" w:cs="Arial"/>
          <w:sz w:val="24"/>
        </w:rPr>
        <w:t>type and dollar value</w:t>
      </w:r>
      <w:r w:rsidR="00BB38F9" w:rsidRPr="00960656">
        <w:rPr>
          <w:rFonts w:ascii="Arial" w:hAnsi="Arial" w:cs="Arial"/>
          <w:sz w:val="24"/>
        </w:rPr>
        <w:t>,</w:t>
      </w:r>
      <w:r w:rsidR="00D62C05" w:rsidRPr="00960656">
        <w:rPr>
          <w:rFonts w:ascii="Arial" w:hAnsi="Arial" w:cs="Arial"/>
          <w:sz w:val="24"/>
        </w:rPr>
        <w:t xml:space="preserve"> </w:t>
      </w:r>
      <w:r w:rsidRPr="00960656">
        <w:rPr>
          <w:rFonts w:ascii="Arial" w:hAnsi="Arial" w:cs="Arial"/>
          <w:sz w:val="24"/>
        </w:rPr>
        <w:t xml:space="preserve">place of </w:t>
      </w:r>
      <w:r w:rsidRPr="00960656">
        <w:rPr>
          <w:rFonts w:ascii="Arial" w:hAnsi="Arial" w:cs="Arial"/>
          <w:sz w:val="24"/>
        </w:rPr>
        <w:lastRenderedPageBreak/>
        <w:t>performance</w:t>
      </w:r>
      <w:r w:rsidR="00BB38F9" w:rsidRPr="00960656">
        <w:rPr>
          <w:rFonts w:ascii="Arial" w:hAnsi="Arial" w:cs="Arial"/>
          <w:sz w:val="24"/>
        </w:rPr>
        <w:t xml:space="preserve">, </w:t>
      </w:r>
      <w:r w:rsidRPr="00960656">
        <w:rPr>
          <w:rFonts w:ascii="Arial" w:hAnsi="Arial" w:cs="Arial"/>
          <w:sz w:val="24"/>
        </w:rPr>
        <w:t>date of award</w:t>
      </w:r>
      <w:r w:rsidR="00BB38F9" w:rsidRPr="00960656">
        <w:rPr>
          <w:rFonts w:ascii="Arial" w:hAnsi="Arial" w:cs="Arial"/>
          <w:sz w:val="24"/>
        </w:rPr>
        <w:t xml:space="preserve">, </w:t>
      </w:r>
      <w:r w:rsidRPr="00960656">
        <w:rPr>
          <w:rFonts w:ascii="Arial" w:hAnsi="Arial" w:cs="Arial"/>
          <w:sz w:val="24"/>
        </w:rPr>
        <w:t xml:space="preserve">whether performance is on-going or </w:t>
      </w:r>
      <w:r w:rsidR="00D62C05" w:rsidRPr="00960656">
        <w:rPr>
          <w:rFonts w:ascii="Arial" w:hAnsi="Arial" w:cs="Arial"/>
          <w:sz w:val="24"/>
        </w:rPr>
        <w:t>complete, extent</w:t>
      </w:r>
      <w:r w:rsidRPr="00960656">
        <w:rPr>
          <w:rFonts w:ascii="Arial" w:hAnsi="Arial" w:cs="Arial"/>
          <w:sz w:val="24"/>
        </w:rPr>
        <w:t xml:space="preserve"> of subcontracting</w:t>
      </w:r>
      <w:r w:rsidR="00BB38F9" w:rsidRPr="00960656">
        <w:rPr>
          <w:rFonts w:ascii="Arial" w:hAnsi="Arial" w:cs="Arial"/>
          <w:sz w:val="24"/>
        </w:rPr>
        <w:t xml:space="preserve">, </w:t>
      </w:r>
      <w:r w:rsidRPr="00960656">
        <w:rPr>
          <w:rFonts w:ascii="Arial" w:hAnsi="Arial" w:cs="Arial"/>
          <w:sz w:val="24"/>
        </w:rPr>
        <w:t>and the names, phone numbers, and e-mail addresses of at least two points of contacts for each contract</w:t>
      </w:r>
      <w:r w:rsidR="00D62C05" w:rsidRPr="00960656">
        <w:rPr>
          <w:rFonts w:ascii="Arial" w:hAnsi="Arial" w:cs="Arial"/>
          <w:sz w:val="24"/>
        </w:rPr>
        <w:t>.</w:t>
      </w:r>
    </w:p>
    <w:p w14:paraId="73B4C39F" w14:textId="77777777" w:rsidR="001C5EBD" w:rsidRPr="00960656"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sz w:val="24"/>
        </w:rPr>
      </w:pPr>
    </w:p>
    <w:p w14:paraId="78C1A50B" w14:textId="145620FB" w:rsidR="001C5EBD" w:rsidRPr="00960656" w:rsidRDefault="001C5EBD">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sidRPr="00960656">
        <w:rPr>
          <w:rFonts w:ascii="Arial" w:hAnsi="Arial" w:cs="Arial"/>
          <w:sz w:val="24"/>
        </w:rPr>
        <w:t xml:space="preserve">Require the list to include all relevant on-going contracts, or contracts completed during a specified period. This approach will provide an ‘unfiltered’ view of the offeror’s contract efforts, not just the ‘select’ contract efforts. If you anticipate the number of contracts will be excessive, limit the submission to a specified number of the most recent, relevant contracts. In such cases, require the contracts to have been </w:t>
      </w:r>
      <w:r w:rsidR="009A47EE" w:rsidRPr="00960656">
        <w:rPr>
          <w:rFonts w:ascii="Arial" w:hAnsi="Arial" w:cs="Arial"/>
          <w:sz w:val="24"/>
        </w:rPr>
        <w:t>active</w:t>
      </w:r>
      <w:r w:rsidRPr="00960656">
        <w:rPr>
          <w:rFonts w:ascii="Arial" w:hAnsi="Arial" w:cs="Arial"/>
          <w:sz w:val="24"/>
        </w:rPr>
        <w:t xml:space="preserve"> for a specified period of time, since newly awarded contracts will probably not provide sufficient information. </w:t>
      </w:r>
    </w:p>
    <w:p w14:paraId="37E5819F" w14:textId="77777777" w:rsidR="001C5EBD" w:rsidRPr="00960656" w:rsidRDefault="001C5EBD" w:rsidP="007E6154">
      <w:pPr>
        <w:pStyle w:val="ListParagraph"/>
        <w:suppressLineNumbers/>
        <w:tabs>
          <w:tab w:val="left" w:pos="792"/>
          <w:tab w:val="left" w:pos="1512"/>
          <w:tab w:val="left" w:pos="2232"/>
          <w:tab w:val="left" w:pos="4392"/>
          <w:tab w:val="left" w:pos="7722"/>
          <w:tab w:val="left" w:pos="8190"/>
        </w:tabs>
        <w:ind w:left="1800"/>
        <w:rPr>
          <w:rFonts w:ascii="Arial" w:hAnsi="Arial" w:cs="Arial"/>
          <w:sz w:val="24"/>
        </w:rPr>
      </w:pPr>
    </w:p>
    <w:p w14:paraId="7AAA7684" w14:textId="38D84840" w:rsidR="001C5EBD" w:rsidRPr="00960656" w:rsidRDefault="00550AB2">
      <w:pPr>
        <w:pStyle w:val="ListParagraph"/>
        <w:numPr>
          <w:ilvl w:val="1"/>
          <w:numId w:val="44"/>
        </w:numPr>
        <w:suppressLineNumbers/>
        <w:tabs>
          <w:tab w:val="left" w:pos="1080"/>
          <w:tab w:val="left" w:pos="1170"/>
          <w:tab w:val="left" w:pos="2232"/>
          <w:tab w:val="left" w:pos="4392"/>
          <w:tab w:val="left" w:pos="7722"/>
          <w:tab w:val="left" w:pos="8190"/>
        </w:tabs>
        <w:ind w:left="1080"/>
        <w:rPr>
          <w:rFonts w:ascii="Arial" w:hAnsi="Arial" w:cs="Arial"/>
          <w:sz w:val="24"/>
        </w:rPr>
      </w:pPr>
      <w:r w:rsidRPr="00960656">
        <w:rPr>
          <w:rFonts w:ascii="Arial" w:hAnsi="Arial" w:cs="Arial"/>
          <w:sz w:val="24"/>
        </w:rPr>
        <w:t xml:space="preserve">Recommend </w:t>
      </w:r>
      <w:r w:rsidR="005A6DFD" w:rsidRPr="00960656">
        <w:rPr>
          <w:rFonts w:ascii="Arial" w:hAnsi="Arial" w:cs="Arial"/>
          <w:sz w:val="24"/>
        </w:rPr>
        <w:t>l</w:t>
      </w:r>
      <w:r w:rsidR="001C5EBD" w:rsidRPr="00960656">
        <w:rPr>
          <w:rFonts w:ascii="Arial" w:hAnsi="Arial" w:cs="Arial"/>
          <w:sz w:val="24"/>
        </w:rPr>
        <w:t>imit</w:t>
      </w:r>
      <w:r w:rsidR="005A6DFD" w:rsidRPr="00960656">
        <w:rPr>
          <w:rFonts w:ascii="Arial" w:hAnsi="Arial" w:cs="Arial"/>
          <w:sz w:val="24"/>
        </w:rPr>
        <w:t>ing</w:t>
      </w:r>
      <w:r w:rsidR="001C5EBD" w:rsidRPr="00960656">
        <w:rPr>
          <w:rFonts w:ascii="Arial" w:hAnsi="Arial" w:cs="Arial"/>
          <w:sz w:val="24"/>
        </w:rPr>
        <w:t xml:space="preserve"> the specified period to contracts performed within the last three years</w:t>
      </w:r>
      <w:r w:rsidR="00E95932" w:rsidRPr="00960656">
        <w:rPr>
          <w:rFonts w:ascii="Arial" w:hAnsi="Arial" w:cs="Arial"/>
          <w:sz w:val="24"/>
        </w:rPr>
        <w:t>,</w:t>
      </w:r>
      <w:r w:rsidR="00F154D0" w:rsidRPr="00960656">
        <w:rPr>
          <w:rFonts w:ascii="Arial" w:hAnsi="Arial" w:cs="Arial"/>
          <w:sz w:val="24"/>
        </w:rPr>
        <w:t xml:space="preserve"> </w:t>
      </w:r>
      <w:r w:rsidR="006A5067" w:rsidRPr="00960656">
        <w:rPr>
          <w:rFonts w:ascii="Arial" w:hAnsi="Arial" w:cs="Arial"/>
          <w:sz w:val="24"/>
        </w:rPr>
        <w:t xml:space="preserve">or </w:t>
      </w:r>
      <w:r w:rsidR="00F154D0" w:rsidRPr="00960656">
        <w:rPr>
          <w:rFonts w:ascii="Arial" w:hAnsi="Arial" w:cs="Arial"/>
          <w:sz w:val="24"/>
        </w:rPr>
        <w:t>n</w:t>
      </w:r>
      <w:r w:rsidR="004B4DC3" w:rsidRPr="00960656">
        <w:rPr>
          <w:rFonts w:ascii="Arial" w:hAnsi="Arial" w:cs="Arial"/>
          <w:sz w:val="24"/>
        </w:rPr>
        <w:t xml:space="preserve">o greater than </w:t>
      </w:r>
      <w:r w:rsidR="001C5EBD" w:rsidRPr="00960656">
        <w:rPr>
          <w:rFonts w:ascii="Arial" w:hAnsi="Arial" w:cs="Arial"/>
          <w:sz w:val="24"/>
        </w:rPr>
        <w:t xml:space="preserve">six years for </w:t>
      </w:r>
      <w:r w:rsidR="00A3767B" w:rsidRPr="00960656">
        <w:rPr>
          <w:rFonts w:ascii="Arial" w:hAnsi="Arial" w:cs="Arial"/>
          <w:sz w:val="24"/>
        </w:rPr>
        <w:t xml:space="preserve">simple </w:t>
      </w:r>
      <w:r w:rsidR="001C5EBD" w:rsidRPr="00960656">
        <w:rPr>
          <w:rFonts w:ascii="Arial" w:hAnsi="Arial" w:cs="Arial"/>
          <w:sz w:val="24"/>
        </w:rPr>
        <w:t>construction</w:t>
      </w:r>
      <w:r w:rsidR="002965A4" w:rsidRPr="00960656">
        <w:rPr>
          <w:rFonts w:ascii="Arial" w:hAnsi="Arial" w:cs="Arial"/>
          <w:sz w:val="24"/>
        </w:rPr>
        <w:t>,</w:t>
      </w:r>
      <w:r w:rsidR="005A6DFD" w:rsidRPr="00960656">
        <w:rPr>
          <w:rFonts w:ascii="Arial" w:hAnsi="Arial" w:cs="Arial"/>
          <w:sz w:val="24"/>
        </w:rPr>
        <w:t xml:space="preserve"> </w:t>
      </w:r>
      <w:r w:rsidR="00161B99" w:rsidRPr="00960656">
        <w:rPr>
          <w:rFonts w:ascii="Arial" w:hAnsi="Arial" w:cs="Arial"/>
          <w:sz w:val="24"/>
        </w:rPr>
        <w:t>architect-engineering (A-E)</w:t>
      </w:r>
      <w:r w:rsidR="00C74E7B" w:rsidRPr="00960656">
        <w:rPr>
          <w:rFonts w:ascii="Arial" w:hAnsi="Arial" w:cs="Arial"/>
          <w:sz w:val="24"/>
        </w:rPr>
        <w:t xml:space="preserve"> contracts</w:t>
      </w:r>
      <w:r w:rsidR="006A5067" w:rsidRPr="00960656">
        <w:rPr>
          <w:rFonts w:ascii="Arial" w:hAnsi="Arial" w:cs="Arial"/>
          <w:sz w:val="24"/>
        </w:rPr>
        <w:t>,</w:t>
      </w:r>
      <w:r w:rsidR="00E447C6" w:rsidRPr="00960656">
        <w:rPr>
          <w:rFonts w:ascii="Arial" w:hAnsi="Arial" w:cs="Arial"/>
          <w:sz w:val="24"/>
        </w:rPr>
        <w:t xml:space="preserve"> </w:t>
      </w:r>
      <w:r w:rsidR="002965A4" w:rsidRPr="00960656">
        <w:rPr>
          <w:rFonts w:ascii="Arial" w:hAnsi="Arial" w:cs="Arial"/>
          <w:sz w:val="24"/>
        </w:rPr>
        <w:t xml:space="preserve">and </w:t>
      </w:r>
      <w:r w:rsidR="00E447C6" w:rsidRPr="00960656">
        <w:rPr>
          <w:rFonts w:ascii="Arial" w:hAnsi="Arial" w:cs="Arial"/>
          <w:sz w:val="24"/>
        </w:rPr>
        <w:t>more complex</w:t>
      </w:r>
      <w:r w:rsidR="002965A4" w:rsidRPr="00960656">
        <w:rPr>
          <w:rFonts w:ascii="Arial" w:hAnsi="Arial" w:cs="Arial"/>
          <w:sz w:val="24"/>
        </w:rPr>
        <w:t xml:space="preserve"> works</w:t>
      </w:r>
      <w:r w:rsidR="00A36348" w:rsidRPr="00960656">
        <w:rPr>
          <w:rFonts w:ascii="Arial" w:hAnsi="Arial" w:cs="Arial"/>
          <w:sz w:val="24"/>
        </w:rPr>
        <w:t>. Recency</w:t>
      </w:r>
      <w:r w:rsidR="003C68EF" w:rsidRPr="00960656">
        <w:rPr>
          <w:rFonts w:ascii="Arial" w:hAnsi="Arial" w:cs="Arial"/>
          <w:sz w:val="24"/>
        </w:rPr>
        <w:t xml:space="preserve"> </w:t>
      </w:r>
      <w:r w:rsidR="006A08B1" w:rsidRPr="00960656">
        <w:rPr>
          <w:rFonts w:ascii="Arial" w:hAnsi="Arial" w:cs="Arial"/>
          <w:sz w:val="24"/>
        </w:rPr>
        <w:t>of past performance</w:t>
      </w:r>
      <w:r w:rsidR="00EB7D7E" w:rsidRPr="00960656">
        <w:rPr>
          <w:rFonts w:ascii="Arial" w:hAnsi="Arial" w:cs="Arial"/>
          <w:sz w:val="24"/>
        </w:rPr>
        <w:t xml:space="preserve"> </w:t>
      </w:r>
      <w:r w:rsidR="003C68EF" w:rsidRPr="00960656">
        <w:rPr>
          <w:rFonts w:ascii="Arial" w:hAnsi="Arial" w:cs="Arial"/>
          <w:sz w:val="24"/>
        </w:rPr>
        <w:t xml:space="preserve">should be calculated </w:t>
      </w:r>
      <w:r w:rsidR="00263BFE" w:rsidRPr="00960656">
        <w:rPr>
          <w:rFonts w:ascii="Arial" w:hAnsi="Arial" w:cs="Arial"/>
          <w:sz w:val="24"/>
        </w:rPr>
        <w:t xml:space="preserve">using </w:t>
      </w:r>
      <w:r w:rsidR="001C5EBD" w:rsidRPr="00960656">
        <w:rPr>
          <w:rFonts w:ascii="Arial" w:hAnsi="Arial" w:cs="Arial"/>
          <w:sz w:val="24"/>
        </w:rPr>
        <w:t>the RFP release date</w:t>
      </w:r>
      <w:r w:rsidR="002548E1" w:rsidRPr="00960656">
        <w:rPr>
          <w:rFonts w:ascii="Arial" w:hAnsi="Arial" w:cs="Arial"/>
          <w:sz w:val="24"/>
        </w:rPr>
        <w:t xml:space="preserve"> as a benchmark</w:t>
      </w:r>
      <w:r w:rsidR="001C5EBD" w:rsidRPr="00960656">
        <w:rPr>
          <w:rFonts w:ascii="Arial" w:hAnsi="Arial" w:cs="Arial"/>
          <w:sz w:val="24"/>
        </w:rPr>
        <w:t xml:space="preserve">. A shorter period may be appropriate for acquisitions where there are numerous actions and/or many vendors providing the required items.  </w:t>
      </w:r>
    </w:p>
    <w:p w14:paraId="02E400D5" w14:textId="77777777" w:rsidR="00A3767B" w:rsidRPr="00960656" w:rsidRDefault="00A3767B" w:rsidP="00A3767B">
      <w:pPr>
        <w:pStyle w:val="ListParagraph"/>
        <w:suppressLineNumbers/>
        <w:tabs>
          <w:tab w:val="left" w:pos="1080"/>
          <w:tab w:val="left" w:pos="1170"/>
          <w:tab w:val="left" w:pos="2232"/>
          <w:tab w:val="left" w:pos="4392"/>
          <w:tab w:val="left" w:pos="7722"/>
          <w:tab w:val="left" w:pos="8190"/>
        </w:tabs>
        <w:ind w:left="1080"/>
        <w:rPr>
          <w:rFonts w:ascii="Arial" w:hAnsi="Arial" w:cs="Arial"/>
          <w:sz w:val="24"/>
        </w:rPr>
      </w:pPr>
    </w:p>
    <w:p w14:paraId="00C8CCDB" w14:textId="20A665DD" w:rsidR="00A3767B" w:rsidRPr="00960656" w:rsidRDefault="00A3767B">
      <w:pPr>
        <w:pStyle w:val="ListParagraph"/>
        <w:numPr>
          <w:ilvl w:val="1"/>
          <w:numId w:val="44"/>
        </w:numPr>
        <w:suppressLineNumbers/>
        <w:tabs>
          <w:tab w:val="left" w:pos="1080"/>
          <w:tab w:val="left" w:pos="1170"/>
          <w:tab w:val="left" w:pos="2232"/>
          <w:tab w:val="left" w:pos="4392"/>
          <w:tab w:val="left" w:pos="7722"/>
          <w:tab w:val="left" w:pos="8190"/>
        </w:tabs>
        <w:ind w:left="1080"/>
        <w:rPr>
          <w:rFonts w:ascii="Arial" w:hAnsi="Arial" w:cs="Arial"/>
          <w:sz w:val="24"/>
        </w:rPr>
      </w:pPr>
      <w:r w:rsidRPr="00960656">
        <w:rPr>
          <w:rFonts w:ascii="Arial" w:hAnsi="Arial" w:cs="Arial"/>
          <w:sz w:val="24"/>
        </w:rPr>
        <w:t xml:space="preserve">When appropriate and determining recency for certain types of large construction works (e.g., military housing, navigation projects or other large civil works), a greater time period in excess of six years should be considered and used to obtain realistic examples of past performance.  </w:t>
      </w:r>
    </w:p>
    <w:p w14:paraId="7891AA46" w14:textId="77777777" w:rsidR="001C5EBD" w:rsidRPr="00960656" w:rsidRDefault="001C5EBD" w:rsidP="009A47EE">
      <w:pPr>
        <w:pStyle w:val="ListParagraph"/>
        <w:tabs>
          <w:tab w:val="left" w:pos="1080"/>
        </w:tabs>
        <w:ind w:left="1080"/>
        <w:rPr>
          <w:rFonts w:ascii="Arial" w:hAnsi="Arial" w:cs="Arial"/>
          <w:sz w:val="24"/>
        </w:rPr>
      </w:pPr>
    </w:p>
    <w:p w14:paraId="073E373E" w14:textId="750C6026" w:rsidR="001C5EBD" w:rsidRPr="00960656" w:rsidRDefault="001C5EBD">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sidRPr="00960656">
        <w:rPr>
          <w:rFonts w:ascii="Arial" w:hAnsi="Arial" w:cs="Arial"/>
          <w:sz w:val="24"/>
        </w:rPr>
        <w:t>When offerors are likely to be large, multi-function firms, limit the contract references to those performed by the segment of the firm (</w:t>
      </w:r>
      <w:r w:rsidR="004A7647" w:rsidRPr="00960656">
        <w:rPr>
          <w:rFonts w:ascii="Arial" w:hAnsi="Arial" w:cs="Arial"/>
          <w:sz w:val="24"/>
        </w:rPr>
        <w:t>e.g.,</w:t>
      </w:r>
      <w:r w:rsidRPr="00960656">
        <w:rPr>
          <w:rFonts w:ascii="Arial" w:hAnsi="Arial" w:cs="Arial"/>
          <w:sz w:val="24"/>
        </w:rPr>
        <w:t xml:space="preserve"> division, group, and unit) that is submitting a proposal. </w:t>
      </w:r>
    </w:p>
    <w:p w14:paraId="78DA0A14" w14:textId="77777777" w:rsidR="001C5EBD" w:rsidRPr="00960656" w:rsidRDefault="001C5EBD" w:rsidP="007E6154">
      <w:pPr>
        <w:suppressLineNumbers/>
        <w:tabs>
          <w:tab w:val="left" w:pos="792"/>
          <w:tab w:val="left" w:pos="1512"/>
          <w:tab w:val="left" w:pos="2232"/>
          <w:tab w:val="left" w:pos="4392"/>
          <w:tab w:val="left" w:pos="7722"/>
          <w:tab w:val="left" w:pos="8190"/>
        </w:tabs>
        <w:rPr>
          <w:rFonts w:ascii="Arial" w:hAnsi="Arial" w:cs="Arial"/>
          <w:sz w:val="24"/>
        </w:rPr>
      </w:pPr>
    </w:p>
    <w:p w14:paraId="5FC1A92F" w14:textId="4FDEB14C" w:rsidR="001C5EBD" w:rsidRPr="00960656" w:rsidRDefault="001C5EBD" w:rsidP="00B9206D">
      <w:pPr>
        <w:pStyle w:val="ListParagraph"/>
        <w:numPr>
          <w:ilvl w:val="0"/>
          <w:numId w:val="66"/>
        </w:numPr>
        <w:suppressLineNumbers/>
        <w:tabs>
          <w:tab w:val="left" w:pos="792"/>
          <w:tab w:val="left" w:pos="1512"/>
          <w:tab w:val="left" w:pos="2232"/>
          <w:tab w:val="left" w:pos="4392"/>
          <w:tab w:val="left" w:pos="7722"/>
          <w:tab w:val="left" w:pos="8190"/>
        </w:tabs>
        <w:rPr>
          <w:rFonts w:ascii="Arial" w:hAnsi="Arial" w:cs="Arial"/>
          <w:i/>
          <w:sz w:val="24"/>
        </w:rPr>
      </w:pPr>
      <w:r w:rsidRPr="00960656">
        <w:rPr>
          <w:rFonts w:ascii="Arial" w:hAnsi="Arial" w:cs="Arial"/>
          <w:b/>
          <w:iCs/>
          <w:sz w:val="24"/>
        </w:rPr>
        <w:t>Past Performance Information of a Prospective Subcontractor</w:t>
      </w:r>
      <w:r w:rsidRPr="00960656">
        <w:rPr>
          <w:rFonts w:ascii="Arial" w:hAnsi="Arial" w:cs="Arial"/>
          <w:b/>
          <w:i/>
          <w:sz w:val="24"/>
        </w:rPr>
        <w:t xml:space="preserve">. </w:t>
      </w:r>
      <w:r w:rsidRPr="00960656">
        <w:rPr>
          <w:rFonts w:ascii="Arial" w:hAnsi="Arial" w:cs="Arial"/>
          <w:sz w:val="24"/>
        </w:rPr>
        <w:t xml:space="preserve">When </w:t>
      </w:r>
      <w:r w:rsidR="009D17C1" w:rsidRPr="00960656">
        <w:rPr>
          <w:rFonts w:ascii="Arial" w:hAnsi="Arial" w:cs="Arial"/>
          <w:sz w:val="24"/>
        </w:rPr>
        <w:t>planning how</w:t>
      </w:r>
      <w:r w:rsidRPr="00960656">
        <w:rPr>
          <w:rFonts w:ascii="Arial" w:hAnsi="Arial" w:cs="Arial"/>
          <w:sz w:val="24"/>
        </w:rPr>
        <w:t xml:space="preserve"> </w:t>
      </w:r>
      <w:r w:rsidR="009D17C1" w:rsidRPr="00960656">
        <w:rPr>
          <w:rFonts w:ascii="Arial" w:hAnsi="Arial" w:cs="Arial"/>
          <w:sz w:val="24"/>
        </w:rPr>
        <w:t xml:space="preserve">a </w:t>
      </w:r>
      <w:r w:rsidRPr="00960656">
        <w:rPr>
          <w:rFonts w:ascii="Arial" w:hAnsi="Arial" w:cs="Arial"/>
          <w:sz w:val="24"/>
        </w:rPr>
        <w:t>subcontractors’ past performance</w:t>
      </w:r>
      <w:r w:rsidR="009D17C1" w:rsidRPr="00960656">
        <w:rPr>
          <w:rFonts w:ascii="Arial" w:hAnsi="Arial" w:cs="Arial"/>
          <w:sz w:val="24"/>
        </w:rPr>
        <w:t xml:space="preserve"> is intended to be evaluated</w:t>
      </w:r>
      <w:r w:rsidRPr="00960656">
        <w:rPr>
          <w:rFonts w:ascii="Arial" w:hAnsi="Arial" w:cs="Arial"/>
          <w:sz w:val="24"/>
        </w:rPr>
        <w:t>, explain how any related adverse past performance information</w:t>
      </w:r>
      <w:r w:rsidR="009D17C1" w:rsidRPr="00960656">
        <w:rPr>
          <w:rFonts w:ascii="Arial" w:hAnsi="Arial" w:cs="Arial"/>
          <w:sz w:val="24"/>
        </w:rPr>
        <w:t xml:space="preserve"> will be handled</w:t>
      </w:r>
      <w:r w:rsidRPr="00960656">
        <w:rPr>
          <w:rFonts w:ascii="Arial" w:hAnsi="Arial" w:cs="Arial"/>
          <w:sz w:val="24"/>
        </w:rPr>
        <w:t>. In some acquisitions, an offeror’s prospective subcontractor may be the offeror’s competitor on other acquisitions.</w:t>
      </w:r>
      <w:r w:rsidR="009D17C1" w:rsidRPr="00960656">
        <w:rPr>
          <w:rFonts w:ascii="Arial" w:hAnsi="Arial" w:cs="Arial"/>
          <w:sz w:val="24"/>
        </w:rPr>
        <w:t xml:space="preserve"> </w:t>
      </w:r>
      <w:r w:rsidRPr="00960656">
        <w:rPr>
          <w:rFonts w:ascii="Arial" w:hAnsi="Arial" w:cs="Arial"/>
          <w:sz w:val="24"/>
        </w:rPr>
        <w:t xml:space="preserve">In such cases, the prospective subcontractor may be hesitant to have any adverse information related to its past performance released to the offeror. </w:t>
      </w:r>
      <w:r w:rsidR="009D17C1" w:rsidRPr="00960656">
        <w:rPr>
          <w:rFonts w:ascii="Arial" w:hAnsi="Arial" w:cs="Arial"/>
          <w:sz w:val="24"/>
        </w:rPr>
        <w:t>The</w:t>
      </w:r>
      <w:r w:rsidRPr="00960656">
        <w:rPr>
          <w:rFonts w:ascii="Arial" w:hAnsi="Arial" w:cs="Arial"/>
          <w:sz w:val="24"/>
        </w:rPr>
        <w:t xml:space="preserve"> acquisition </w:t>
      </w:r>
      <w:r w:rsidR="009D17C1" w:rsidRPr="00960656">
        <w:rPr>
          <w:rFonts w:ascii="Arial" w:hAnsi="Arial" w:cs="Arial"/>
          <w:sz w:val="24"/>
        </w:rPr>
        <w:t xml:space="preserve">should be tailored </w:t>
      </w:r>
      <w:r w:rsidRPr="00960656">
        <w:rPr>
          <w:rFonts w:ascii="Arial" w:hAnsi="Arial" w:cs="Arial"/>
          <w:sz w:val="24"/>
        </w:rPr>
        <w:t xml:space="preserve">accordingly and advise offerors in the RFP how </w:t>
      </w:r>
      <w:r w:rsidR="009D17C1" w:rsidRPr="00960656">
        <w:rPr>
          <w:rFonts w:ascii="Arial" w:hAnsi="Arial" w:cs="Arial"/>
          <w:sz w:val="24"/>
        </w:rPr>
        <w:t xml:space="preserve">the </w:t>
      </w:r>
      <w:r w:rsidRPr="00960656">
        <w:rPr>
          <w:rFonts w:ascii="Arial" w:hAnsi="Arial" w:cs="Arial"/>
          <w:sz w:val="24"/>
        </w:rPr>
        <w:t>disclosure of such information</w:t>
      </w:r>
      <w:r w:rsidR="009D17C1" w:rsidRPr="00960656">
        <w:rPr>
          <w:rFonts w:ascii="Arial" w:hAnsi="Arial" w:cs="Arial"/>
          <w:sz w:val="24"/>
        </w:rPr>
        <w:t xml:space="preserve"> will be handled</w:t>
      </w:r>
      <w:r w:rsidRPr="00960656">
        <w:rPr>
          <w:rFonts w:ascii="Arial" w:hAnsi="Arial" w:cs="Arial"/>
          <w:sz w:val="24"/>
        </w:rPr>
        <w:t xml:space="preserve">. </w:t>
      </w:r>
    </w:p>
    <w:p w14:paraId="23845D19" w14:textId="77777777" w:rsidR="001C5EBD" w:rsidRPr="00960656"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Cs/>
          <w:sz w:val="24"/>
        </w:rPr>
      </w:pPr>
    </w:p>
    <w:p w14:paraId="2D09EE3C" w14:textId="4766A5D5" w:rsidR="00FC02FA" w:rsidRPr="00960656" w:rsidRDefault="001C5EBD" w:rsidP="00B9206D">
      <w:pPr>
        <w:pStyle w:val="ListParagraph"/>
        <w:numPr>
          <w:ilvl w:val="0"/>
          <w:numId w:val="66"/>
        </w:numPr>
        <w:suppressLineNumbers/>
        <w:tabs>
          <w:tab w:val="left" w:pos="792"/>
          <w:tab w:val="left" w:pos="1512"/>
          <w:tab w:val="left" w:pos="2232"/>
          <w:tab w:val="left" w:pos="4392"/>
          <w:tab w:val="left" w:pos="7722"/>
          <w:tab w:val="left" w:pos="8190"/>
        </w:tabs>
        <w:rPr>
          <w:rFonts w:ascii="Arial" w:hAnsi="Arial" w:cs="Arial"/>
          <w:i/>
          <w:sz w:val="24"/>
        </w:rPr>
      </w:pPr>
      <w:r w:rsidRPr="00960656">
        <w:rPr>
          <w:rFonts w:ascii="Arial" w:hAnsi="Arial" w:cs="Arial"/>
          <w:b/>
          <w:iCs/>
          <w:sz w:val="24"/>
        </w:rPr>
        <w:t>Questionnaires.</w:t>
      </w:r>
      <w:r w:rsidRPr="00960656">
        <w:rPr>
          <w:rFonts w:ascii="Arial" w:hAnsi="Arial" w:cs="Arial"/>
          <w:i/>
          <w:sz w:val="24"/>
        </w:rPr>
        <w:t xml:space="preserve"> </w:t>
      </w:r>
      <w:r w:rsidRPr="00960656">
        <w:rPr>
          <w:rFonts w:ascii="Arial" w:hAnsi="Arial" w:cs="Arial"/>
          <w:b/>
          <w:sz w:val="24"/>
        </w:rPr>
        <w:t xml:space="preserve"> </w:t>
      </w:r>
      <w:r w:rsidR="004E4C73" w:rsidRPr="00960656">
        <w:rPr>
          <w:rFonts w:ascii="Arial" w:hAnsi="Arial" w:cs="Arial"/>
          <w:sz w:val="24"/>
        </w:rPr>
        <w:t>Q</w:t>
      </w:r>
      <w:r w:rsidRPr="00960656">
        <w:rPr>
          <w:rFonts w:ascii="Arial" w:hAnsi="Arial" w:cs="Arial"/>
          <w:sz w:val="24"/>
        </w:rPr>
        <w:t>uestionnaires</w:t>
      </w:r>
      <w:r w:rsidR="004E4C73" w:rsidRPr="00960656">
        <w:rPr>
          <w:rFonts w:ascii="Arial" w:hAnsi="Arial" w:cs="Arial"/>
          <w:sz w:val="24"/>
        </w:rPr>
        <w:t xml:space="preserve"> </w:t>
      </w:r>
      <w:r w:rsidR="00A63B02" w:rsidRPr="00960656">
        <w:rPr>
          <w:rFonts w:ascii="Arial" w:hAnsi="Arial" w:cs="Arial"/>
          <w:sz w:val="24"/>
        </w:rPr>
        <w:t xml:space="preserve">or interviews </w:t>
      </w:r>
      <w:r w:rsidR="004E4C73" w:rsidRPr="00960656">
        <w:rPr>
          <w:rFonts w:ascii="Arial" w:hAnsi="Arial" w:cs="Arial"/>
          <w:sz w:val="24"/>
        </w:rPr>
        <w:t>may be utilized</w:t>
      </w:r>
      <w:r w:rsidRPr="00960656">
        <w:rPr>
          <w:rFonts w:ascii="Arial" w:hAnsi="Arial" w:cs="Arial"/>
          <w:sz w:val="24"/>
        </w:rPr>
        <w:t xml:space="preserve"> to obtain the information from individuals having knowledge about the offeror’s past performance, </w:t>
      </w:r>
      <w:r w:rsidR="00FC02FA" w:rsidRPr="00960656">
        <w:rPr>
          <w:rFonts w:ascii="Arial" w:hAnsi="Arial" w:cs="Arial"/>
          <w:sz w:val="24"/>
        </w:rPr>
        <w:t xml:space="preserve">and details </w:t>
      </w:r>
      <w:r w:rsidRPr="00960656">
        <w:rPr>
          <w:rFonts w:ascii="Arial" w:hAnsi="Arial" w:cs="Arial"/>
          <w:sz w:val="24"/>
        </w:rPr>
        <w:t>such as contract points of contact</w:t>
      </w:r>
      <w:r w:rsidR="00A63B02" w:rsidRPr="00960656">
        <w:rPr>
          <w:rFonts w:ascii="Arial" w:hAnsi="Arial" w:cs="Arial"/>
          <w:sz w:val="24"/>
        </w:rPr>
        <w:t xml:space="preserve"> (name, email</w:t>
      </w:r>
      <w:r w:rsidR="001E4033" w:rsidRPr="00960656">
        <w:rPr>
          <w:rFonts w:ascii="Arial" w:hAnsi="Arial" w:cs="Arial"/>
          <w:sz w:val="24"/>
        </w:rPr>
        <w:t>,</w:t>
      </w:r>
      <w:r w:rsidR="00A63B02" w:rsidRPr="00960656">
        <w:rPr>
          <w:rFonts w:ascii="Arial" w:hAnsi="Arial" w:cs="Arial"/>
          <w:sz w:val="24"/>
        </w:rPr>
        <w:t xml:space="preserve"> and phone numbers) shall be included in the information provided </w:t>
      </w:r>
      <w:r w:rsidR="001B20D3" w:rsidRPr="00960656">
        <w:rPr>
          <w:rFonts w:ascii="Arial" w:hAnsi="Arial" w:cs="Arial"/>
          <w:sz w:val="24"/>
        </w:rPr>
        <w:t xml:space="preserve">back to the government </w:t>
      </w:r>
      <w:r w:rsidR="00A63B02" w:rsidRPr="00960656">
        <w:rPr>
          <w:rFonts w:ascii="Arial" w:hAnsi="Arial" w:cs="Arial"/>
          <w:sz w:val="24"/>
        </w:rPr>
        <w:t>in the proposal</w:t>
      </w:r>
      <w:r w:rsidRPr="00960656">
        <w:rPr>
          <w:rFonts w:ascii="Arial" w:hAnsi="Arial" w:cs="Arial"/>
          <w:sz w:val="24"/>
        </w:rPr>
        <w:t xml:space="preserve">. </w:t>
      </w:r>
    </w:p>
    <w:p w14:paraId="5451E3BF" w14:textId="77777777" w:rsidR="00FC02FA" w:rsidRPr="00960656" w:rsidRDefault="00FC02FA" w:rsidP="00463FD4">
      <w:pPr>
        <w:pStyle w:val="ListParagraph"/>
        <w:suppressLineNumbers/>
        <w:tabs>
          <w:tab w:val="left" w:pos="792"/>
          <w:tab w:val="left" w:pos="1512"/>
          <w:tab w:val="left" w:pos="2232"/>
          <w:tab w:val="left" w:pos="4392"/>
          <w:tab w:val="left" w:pos="7722"/>
          <w:tab w:val="left" w:pos="8190"/>
        </w:tabs>
        <w:rPr>
          <w:rFonts w:ascii="Arial" w:hAnsi="Arial" w:cs="Arial"/>
          <w:iCs/>
          <w:sz w:val="24"/>
        </w:rPr>
      </w:pPr>
    </w:p>
    <w:p w14:paraId="27F44693" w14:textId="580F0C26" w:rsidR="001C5EBD" w:rsidRPr="00960656" w:rsidRDefault="001C5EBD" w:rsidP="00955709">
      <w:pPr>
        <w:pStyle w:val="ListParagraph"/>
        <w:suppressLineNumbers/>
        <w:tabs>
          <w:tab w:val="left" w:pos="792"/>
          <w:tab w:val="left" w:pos="1512"/>
          <w:tab w:val="left" w:pos="2232"/>
          <w:tab w:val="left" w:pos="4392"/>
          <w:tab w:val="left" w:pos="7722"/>
          <w:tab w:val="left" w:pos="8190"/>
        </w:tabs>
        <w:rPr>
          <w:rFonts w:ascii="Arial" w:hAnsi="Arial" w:cs="Arial"/>
          <w:i/>
          <w:sz w:val="24"/>
        </w:rPr>
      </w:pPr>
      <w:r w:rsidRPr="00960656">
        <w:rPr>
          <w:rFonts w:ascii="Arial" w:hAnsi="Arial" w:cs="Arial"/>
          <w:sz w:val="24"/>
        </w:rPr>
        <w:t>Consider the following when using questionnaires:</w:t>
      </w:r>
    </w:p>
    <w:p w14:paraId="61443B9C" w14:textId="77777777" w:rsidR="001C5EBD" w:rsidRPr="00960656" w:rsidRDefault="001C5EBD" w:rsidP="007E6154">
      <w:pPr>
        <w:suppressLineNumbers/>
        <w:tabs>
          <w:tab w:val="left" w:pos="792"/>
          <w:tab w:val="left" w:pos="1512"/>
          <w:tab w:val="left" w:pos="2232"/>
          <w:tab w:val="left" w:pos="4392"/>
          <w:tab w:val="left" w:pos="7722"/>
          <w:tab w:val="left" w:pos="8190"/>
        </w:tabs>
        <w:rPr>
          <w:rFonts w:ascii="Arial" w:hAnsi="Arial" w:cs="Arial"/>
          <w:iCs/>
          <w:sz w:val="24"/>
        </w:rPr>
      </w:pPr>
    </w:p>
    <w:p w14:paraId="11AFB115" w14:textId="681AC2FB" w:rsidR="001C5EBD" w:rsidRPr="00960656" w:rsidRDefault="001C5EBD">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sidRPr="00960656">
        <w:rPr>
          <w:rFonts w:ascii="Arial" w:hAnsi="Arial" w:cs="Arial"/>
          <w:sz w:val="24"/>
        </w:rPr>
        <w:t xml:space="preserve">Keep the questionnaire short. Typically, </w:t>
      </w:r>
      <w:r w:rsidR="002F290F" w:rsidRPr="00960656">
        <w:rPr>
          <w:rFonts w:ascii="Arial" w:hAnsi="Arial" w:cs="Arial"/>
          <w:sz w:val="24"/>
        </w:rPr>
        <w:t xml:space="preserve">it </w:t>
      </w:r>
      <w:r w:rsidRPr="00960656">
        <w:rPr>
          <w:rFonts w:ascii="Arial" w:hAnsi="Arial" w:cs="Arial"/>
          <w:sz w:val="24"/>
        </w:rPr>
        <w:t>should be no longer than 1-2 pages</w:t>
      </w:r>
      <w:r w:rsidR="001E4033" w:rsidRPr="00960656">
        <w:rPr>
          <w:rFonts w:ascii="Arial" w:hAnsi="Arial" w:cs="Arial"/>
          <w:sz w:val="24"/>
        </w:rPr>
        <w:t>.</w:t>
      </w:r>
      <w:r w:rsidRPr="00960656">
        <w:rPr>
          <w:rFonts w:ascii="Arial" w:hAnsi="Arial" w:cs="Arial"/>
          <w:sz w:val="24"/>
        </w:rPr>
        <w:t xml:space="preserve"> </w:t>
      </w:r>
    </w:p>
    <w:p w14:paraId="726B22AF" w14:textId="5666BB1B" w:rsidR="001C5EBD" w:rsidRPr="00960656" w:rsidRDefault="001C5EBD">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sidRPr="00960656">
        <w:rPr>
          <w:rFonts w:ascii="Arial" w:hAnsi="Arial" w:cs="Arial"/>
          <w:sz w:val="24"/>
        </w:rPr>
        <w:lastRenderedPageBreak/>
        <w:t>Format the questionnaire to easily facilitate electronic completion (</w:t>
      </w:r>
      <w:r w:rsidR="00B43FBB" w:rsidRPr="00960656">
        <w:rPr>
          <w:rFonts w:ascii="Arial" w:hAnsi="Arial" w:cs="Arial"/>
          <w:sz w:val="24"/>
        </w:rPr>
        <w:t>e.g.,</w:t>
      </w:r>
      <w:r w:rsidRPr="00960656">
        <w:rPr>
          <w:rFonts w:ascii="Arial" w:hAnsi="Arial" w:cs="Arial"/>
          <w:sz w:val="24"/>
        </w:rPr>
        <w:t xml:space="preserve"> fill-in blocks, and electronic checkboxes). </w:t>
      </w:r>
    </w:p>
    <w:p w14:paraId="131E87A4" w14:textId="77777777" w:rsidR="001C5EBD" w:rsidRPr="00960656" w:rsidRDefault="001C5EBD" w:rsidP="007E6154">
      <w:pPr>
        <w:suppressLineNumbers/>
        <w:tabs>
          <w:tab w:val="left" w:pos="792"/>
          <w:tab w:val="left" w:pos="1170"/>
          <w:tab w:val="left" w:pos="2232"/>
          <w:tab w:val="left" w:pos="4392"/>
          <w:tab w:val="left" w:pos="7722"/>
          <w:tab w:val="left" w:pos="8190"/>
        </w:tabs>
        <w:ind w:hanging="540"/>
        <w:rPr>
          <w:rFonts w:ascii="Arial" w:hAnsi="Arial" w:cs="Arial"/>
          <w:iCs/>
          <w:sz w:val="24"/>
        </w:rPr>
      </w:pPr>
    </w:p>
    <w:p w14:paraId="15465FFE" w14:textId="77777777" w:rsidR="001C5EBD" w:rsidRPr="00960656" w:rsidRDefault="001C5EBD">
      <w:pPr>
        <w:pStyle w:val="ListParagraph"/>
        <w:numPr>
          <w:ilvl w:val="1"/>
          <w:numId w:val="44"/>
        </w:numPr>
        <w:suppressLineNumbers/>
        <w:tabs>
          <w:tab w:val="left" w:pos="792"/>
          <w:tab w:val="left" w:pos="1170"/>
          <w:tab w:val="left" w:pos="2232"/>
          <w:tab w:val="left" w:pos="4392"/>
          <w:tab w:val="left" w:pos="7722"/>
          <w:tab w:val="left" w:pos="8190"/>
        </w:tabs>
        <w:ind w:left="1080"/>
        <w:rPr>
          <w:rFonts w:ascii="Arial" w:hAnsi="Arial" w:cs="Arial"/>
          <w:i/>
          <w:sz w:val="24"/>
        </w:rPr>
      </w:pPr>
      <w:r w:rsidRPr="00960656">
        <w:rPr>
          <w:rFonts w:ascii="Arial" w:hAnsi="Arial" w:cs="Arial"/>
          <w:sz w:val="24"/>
        </w:rPr>
        <w:t>Include a copy of the questionnaire in the RFP.</w:t>
      </w:r>
    </w:p>
    <w:p w14:paraId="47DD5CB4" w14:textId="77777777" w:rsidR="001C5EBD" w:rsidRPr="00960656" w:rsidRDefault="001C5EBD" w:rsidP="007E6154">
      <w:pPr>
        <w:suppressLineNumbers/>
        <w:tabs>
          <w:tab w:val="left" w:pos="792"/>
          <w:tab w:val="left" w:pos="1170"/>
          <w:tab w:val="left" w:pos="2232"/>
          <w:tab w:val="left" w:pos="4392"/>
          <w:tab w:val="left" w:pos="7722"/>
          <w:tab w:val="left" w:pos="8190"/>
        </w:tabs>
        <w:ind w:hanging="540"/>
        <w:rPr>
          <w:rFonts w:ascii="Arial" w:hAnsi="Arial" w:cs="Arial"/>
          <w:iCs/>
          <w:sz w:val="24"/>
        </w:rPr>
      </w:pPr>
    </w:p>
    <w:p w14:paraId="123A3F88" w14:textId="28F00FBE" w:rsidR="001C5EBD" w:rsidRPr="00960656" w:rsidRDefault="001C5EBD">
      <w:pPr>
        <w:pStyle w:val="ListParagraph"/>
        <w:numPr>
          <w:ilvl w:val="1"/>
          <w:numId w:val="44"/>
        </w:numPr>
        <w:suppressLineNumbers/>
        <w:tabs>
          <w:tab w:val="left" w:pos="792"/>
          <w:tab w:val="left" w:pos="1080"/>
          <w:tab w:val="left" w:pos="2232"/>
          <w:tab w:val="left" w:pos="4392"/>
          <w:tab w:val="left" w:pos="7722"/>
          <w:tab w:val="left" w:pos="8190"/>
        </w:tabs>
        <w:ind w:left="1080"/>
        <w:rPr>
          <w:rFonts w:ascii="Arial" w:hAnsi="Arial" w:cs="Arial"/>
          <w:i/>
          <w:sz w:val="24"/>
        </w:rPr>
      </w:pPr>
      <w:r w:rsidRPr="00960656">
        <w:rPr>
          <w:rFonts w:ascii="Arial" w:hAnsi="Arial" w:cs="Arial"/>
          <w:sz w:val="24"/>
        </w:rPr>
        <w:t xml:space="preserve">Either distribute the questionnaires to the points of contact or have the offerors distribute the questionnaires. </w:t>
      </w:r>
      <w:r w:rsidR="001B20D3" w:rsidRPr="00960656">
        <w:rPr>
          <w:rFonts w:ascii="Arial" w:hAnsi="Arial" w:cs="Arial"/>
          <w:sz w:val="24"/>
        </w:rPr>
        <w:t xml:space="preserve">Prior to </w:t>
      </w:r>
      <w:r w:rsidRPr="00960656">
        <w:rPr>
          <w:rFonts w:ascii="Arial" w:hAnsi="Arial" w:cs="Arial"/>
          <w:sz w:val="24"/>
        </w:rPr>
        <w:t>the government sending out the questionnaires, and when practical, contact the respective point</w:t>
      </w:r>
      <w:r w:rsidR="001B20D3" w:rsidRPr="00960656">
        <w:rPr>
          <w:rFonts w:ascii="Arial" w:hAnsi="Arial" w:cs="Arial"/>
          <w:sz w:val="24"/>
        </w:rPr>
        <w:t>s</w:t>
      </w:r>
      <w:r w:rsidRPr="00960656">
        <w:rPr>
          <w:rFonts w:ascii="Arial" w:hAnsi="Arial" w:cs="Arial"/>
          <w:sz w:val="24"/>
        </w:rPr>
        <w:t xml:space="preserve"> of contact and emphasize the importance of the completed </w:t>
      </w:r>
      <w:r w:rsidR="001B20D3" w:rsidRPr="00960656">
        <w:rPr>
          <w:rFonts w:ascii="Arial" w:hAnsi="Arial" w:cs="Arial"/>
          <w:sz w:val="24"/>
        </w:rPr>
        <w:t xml:space="preserve">questionnaires returned </w:t>
      </w:r>
      <w:r w:rsidRPr="00960656">
        <w:rPr>
          <w:rFonts w:ascii="Arial" w:hAnsi="Arial" w:cs="Arial"/>
          <w:sz w:val="24"/>
        </w:rPr>
        <w:t>to the government promptly. Having the offerors send out the questionnaires may save time and resources.</w:t>
      </w:r>
    </w:p>
    <w:p w14:paraId="5FA40B96" w14:textId="77777777" w:rsidR="001C5EBD" w:rsidRPr="00960656" w:rsidRDefault="001C5EBD" w:rsidP="007E6154">
      <w:pPr>
        <w:pStyle w:val="ListParagraph"/>
        <w:rPr>
          <w:rFonts w:ascii="Arial" w:hAnsi="Arial" w:cs="Arial"/>
          <w:iCs/>
          <w:sz w:val="24"/>
        </w:rPr>
      </w:pPr>
    </w:p>
    <w:p w14:paraId="7189C098" w14:textId="587DB5C2" w:rsidR="009E45AE" w:rsidRPr="00960656" w:rsidRDefault="009E45AE" w:rsidP="00B9206D">
      <w:pPr>
        <w:pStyle w:val="NoSpacing"/>
        <w:numPr>
          <w:ilvl w:val="0"/>
          <w:numId w:val="71"/>
        </w:numPr>
        <w:rPr>
          <w:rFonts w:ascii="Arial" w:hAnsi="Arial" w:cs="Arial"/>
          <w:sz w:val="24"/>
          <w:szCs w:val="24"/>
        </w:rPr>
      </w:pPr>
      <w:r w:rsidRPr="00960656">
        <w:rPr>
          <w:rFonts w:ascii="Arial" w:hAnsi="Arial" w:cs="Arial"/>
          <w:b/>
          <w:iCs/>
          <w:sz w:val="24"/>
          <w:szCs w:val="24"/>
        </w:rPr>
        <w:t>Small Business Participation Past Performance</w:t>
      </w:r>
      <w:r w:rsidRPr="00960656">
        <w:rPr>
          <w:rFonts w:ascii="Arial" w:hAnsi="Arial" w:cs="Arial"/>
          <w:iCs/>
          <w:sz w:val="24"/>
          <w:szCs w:val="24"/>
        </w:rPr>
        <w:t>.</w:t>
      </w:r>
      <w:r w:rsidRPr="00960656">
        <w:rPr>
          <w:rFonts w:ascii="Arial" w:hAnsi="Arial" w:cs="Arial"/>
          <w:sz w:val="24"/>
          <w:szCs w:val="24"/>
        </w:rPr>
        <w:t xml:space="preserve">  All </w:t>
      </w:r>
      <w:r w:rsidR="001B20D3" w:rsidRPr="00960656">
        <w:rPr>
          <w:rFonts w:ascii="Arial" w:hAnsi="Arial" w:cs="Arial"/>
          <w:sz w:val="24"/>
          <w:szCs w:val="24"/>
        </w:rPr>
        <w:t>o</w:t>
      </w:r>
      <w:r w:rsidRPr="00960656">
        <w:rPr>
          <w:rFonts w:ascii="Arial" w:hAnsi="Arial" w:cs="Arial"/>
          <w:sz w:val="24"/>
          <w:szCs w:val="24"/>
        </w:rPr>
        <w:t>fferors shall submit information substantiating the</w:t>
      </w:r>
      <w:r w:rsidR="001B20D3" w:rsidRPr="00960656">
        <w:rPr>
          <w:rFonts w:ascii="Arial" w:hAnsi="Arial" w:cs="Arial"/>
          <w:sz w:val="24"/>
          <w:szCs w:val="24"/>
        </w:rPr>
        <w:t>ir</w:t>
      </w:r>
      <w:r w:rsidRPr="00960656">
        <w:rPr>
          <w:rFonts w:ascii="Arial" w:hAnsi="Arial" w:cs="Arial"/>
          <w:sz w:val="24"/>
          <w:szCs w:val="24"/>
        </w:rPr>
        <w:t xml:space="preserve"> past performance </w:t>
      </w:r>
      <w:r w:rsidR="001B20D3" w:rsidRPr="00960656">
        <w:rPr>
          <w:rFonts w:ascii="Arial" w:hAnsi="Arial" w:cs="Arial"/>
          <w:sz w:val="24"/>
          <w:szCs w:val="24"/>
        </w:rPr>
        <w:t xml:space="preserve">and </w:t>
      </w:r>
      <w:r w:rsidR="00930F3D" w:rsidRPr="00960656">
        <w:rPr>
          <w:rFonts w:ascii="Arial" w:hAnsi="Arial" w:cs="Arial"/>
          <w:sz w:val="24"/>
          <w:szCs w:val="24"/>
        </w:rPr>
        <w:t xml:space="preserve">compliance </w:t>
      </w:r>
      <w:r w:rsidRPr="00960656">
        <w:rPr>
          <w:rFonts w:ascii="Arial" w:hAnsi="Arial" w:cs="Arial"/>
          <w:sz w:val="24"/>
          <w:szCs w:val="24"/>
        </w:rPr>
        <w:t xml:space="preserve">with FAR 52.219-8 Utilization of Small Business Concerns, </w:t>
      </w:r>
      <w:r w:rsidR="002C47DF" w:rsidRPr="00960656">
        <w:rPr>
          <w:rFonts w:ascii="Arial" w:hAnsi="Arial" w:cs="Arial"/>
          <w:sz w:val="24"/>
          <w:szCs w:val="24"/>
        </w:rPr>
        <w:t xml:space="preserve">FAR 52.219-9 Small Business Subcontracting Plan, </w:t>
      </w:r>
      <w:r w:rsidR="00FB1136" w:rsidRPr="00960656">
        <w:rPr>
          <w:rFonts w:ascii="Arial" w:hAnsi="Arial" w:cs="Arial"/>
          <w:sz w:val="24"/>
          <w:szCs w:val="24"/>
        </w:rPr>
        <w:t xml:space="preserve">and DFARS Subpart 215.305 Proposal Evaluation, </w:t>
      </w:r>
      <w:r w:rsidR="002C47DF" w:rsidRPr="00960656">
        <w:rPr>
          <w:rFonts w:ascii="Arial" w:hAnsi="Arial" w:cs="Arial"/>
          <w:sz w:val="24"/>
          <w:szCs w:val="24"/>
        </w:rPr>
        <w:t>to maximize opportunities for small business subcontractors.</w:t>
      </w:r>
      <w:r w:rsidRPr="00960656">
        <w:rPr>
          <w:rFonts w:ascii="Arial" w:hAnsi="Arial" w:cs="Arial"/>
          <w:sz w:val="24"/>
          <w:szCs w:val="24"/>
        </w:rPr>
        <w:t xml:space="preserve"> Offerors shall also provide a statement indicating </w:t>
      </w:r>
      <w:r w:rsidR="006A5067" w:rsidRPr="00960656">
        <w:rPr>
          <w:rFonts w:ascii="Arial" w:hAnsi="Arial" w:cs="Arial"/>
          <w:sz w:val="24"/>
          <w:szCs w:val="24"/>
        </w:rPr>
        <w:t>whether</w:t>
      </w:r>
      <w:r w:rsidR="001B20D3" w:rsidRPr="00960656">
        <w:rPr>
          <w:rFonts w:ascii="Arial" w:hAnsi="Arial" w:cs="Arial"/>
          <w:sz w:val="24"/>
          <w:szCs w:val="24"/>
        </w:rPr>
        <w:t xml:space="preserve"> </w:t>
      </w:r>
      <w:r w:rsidRPr="00960656">
        <w:rPr>
          <w:rFonts w:ascii="Arial" w:hAnsi="Arial" w:cs="Arial"/>
          <w:sz w:val="24"/>
          <w:szCs w:val="24"/>
        </w:rPr>
        <w:t xml:space="preserve">any negative information has been reported in the past </w:t>
      </w:r>
      <w:r w:rsidR="00F07B63" w:rsidRPr="00960656">
        <w:rPr>
          <w:rFonts w:ascii="Arial" w:hAnsi="Arial" w:cs="Arial"/>
          <w:sz w:val="24"/>
          <w:szCs w:val="24"/>
        </w:rPr>
        <w:t>three</w:t>
      </w:r>
      <w:r w:rsidR="006A5067" w:rsidRPr="00960656">
        <w:rPr>
          <w:rFonts w:ascii="Arial" w:hAnsi="Arial" w:cs="Arial"/>
          <w:sz w:val="24"/>
          <w:szCs w:val="24"/>
        </w:rPr>
        <w:t xml:space="preserve"> years</w:t>
      </w:r>
      <w:r w:rsidR="00FE6B47" w:rsidRPr="00960656">
        <w:rPr>
          <w:rFonts w:ascii="Arial" w:hAnsi="Arial" w:cs="Arial"/>
          <w:sz w:val="24"/>
          <w:szCs w:val="24"/>
        </w:rPr>
        <w:t xml:space="preserve"> </w:t>
      </w:r>
      <w:r w:rsidR="006A5067" w:rsidRPr="00960656">
        <w:rPr>
          <w:rFonts w:ascii="Arial" w:hAnsi="Arial" w:cs="Arial"/>
          <w:sz w:val="24"/>
          <w:szCs w:val="24"/>
        </w:rPr>
        <w:t>(</w:t>
      </w:r>
      <w:r w:rsidR="00FE6B47" w:rsidRPr="00960656">
        <w:rPr>
          <w:rFonts w:ascii="Arial" w:hAnsi="Arial" w:cs="Arial"/>
          <w:sz w:val="24"/>
          <w:szCs w:val="24"/>
        </w:rPr>
        <w:t>or other number of</w:t>
      </w:r>
      <w:r w:rsidRPr="00960656">
        <w:rPr>
          <w:rFonts w:ascii="Arial" w:hAnsi="Arial" w:cs="Arial"/>
          <w:sz w:val="24"/>
          <w:szCs w:val="24"/>
        </w:rPr>
        <w:t xml:space="preserve"> years</w:t>
      </w:r>
      <w:r w:rsidR="00FE6B47" w:rsidRPr="00960656">
        <w:rPr>
          <w:rFonts w:ascii="Arial" w:hAnsi="Arial" w:cs="Arial"/>
          <w:sz w:val="24"/>
          <w:szCs w:val="24"/>
        </w:rPr>
        <w:t xml:space="preserve"> </w:t>
      </w:r>
      <w:r w:rsidR="002C47DF" w:rsidRPr="00960656">
        <w:rPr>
          <w:rFonts w:ascii="Arial" w:hAnsi="Arial" w:cs="Arial"/>
          <w:sz w:val="24"/>
          <w:szCs w:val="24"/>
        </w:rPr>
        <w:t xml:space="preserve">as </w:t>
      </w:r>
      <w:r w:rsidR="00FE6B47" w:rsidRPr="00960656">
        <w:rPr>
          <w:rFonts w:ascii="Arial" w:hAnsi="Arial" w:cs="Arial"/>
          <w:sz w:val="24"/>
          <w:szCs w:val="24"/>
        </w:rPr>
        <w:t>identified in the solicitation</w:t>
      </w:r>
      <w:r w:rsidR="006A5067" w:rsidRPr="00960656">
        <w:rPr>
          <w:rFonts w:ascii="Arial" w:hAnsi="Arial" w:cs="Arial"/>
          <w:sz w:val="24"/>
          <w:szCs w:val="24"/>
        </w:rPr>
        <w:t>)</w:t>
      </w:r>
      <w:r w:rsidRPr="00960656">
        <w:rPr>
          <w:rFonts w:ascii="Arial" w:hAnsi="Arial" w:cs="Arial"/>
          <w:sz w:val="24"/>
          <w:szCs w:val="24"/>
        </w:rPr>
        <w:t xml:space="preserve"> concerning </w:t>
      </w:r>
      <w:r w:rsidR="00C61F28" w:rsidRPr="00960656">
        <w:rPr>
          <w:rFonts w:ascii="Arial" w:hAnsi="Arial" w:cs="Arial"/>
          <w:sz w:val="24"/>
          <w:szCs w:val="24"/>
        </w:rPr>
        <w:t>their past</w:t>
      </w:r>
      <w:r w:rsidRPr="00960656">
        <w:rPr>
          <w:rFonts w:ascii="Arial" w:hAnsi="Arial" w:cs="Arial"/>
          <w:sz w:val="24"/>
          <w:szCs w:val="24"/>
        </w:rPr>
        <w:t xml:space="preserve"> compliance with FAR 52.219-</w:t>
      </w:r>
      <w:r w:rsidR="002C47DF" w:rsidRPr="00960656">
        <w:rPr>
          <w:rFonts w:ascii="Arial" w:hAnsi="Arial" w:cs="Arial"/>
          <w:sz w:val="24"/>
          <w:szCs w:val="24"/>
        </w:rPr>
        <w:t>8 or FAR 52.219-</w:t>
      </w:r>
      <w:r w:rsidR="006A5067" w:rsidRPr="00960656">
        <w:rPr>
          <w:rFonts w:ascii="Arial" w:hAnsi="Arial" w:cs="Arial"/>
          <w:sz w:val="24"/>
          <w:szCs w:val="24"/>
        </w:rPr>
        <w:t>9</w:t>
      </w:r>
      <w:r w:rsidRPr="00960656">
        <w:rPr>
          <w:rFonts w:ascii="Arial" w:hAnsi="Arial" w:cs="Arial"/>
          <w:sz w:val="24"/>
          <w:szCs w:val="24"/>
        </w:rPr>
        <w:t xml:space="preserve">. If any such negative information </w:t>
      </w:r>
      <w:r w:rsidR="001B20D3" w:rsidRPr="00960656">
        <w:rPr>
          <w:rFonts w:ascii="Arial" w:hAnsi="Arial" w:cs="Arial"/>
          <w:sz w:val="24"/>
          <w:szCs w:val="24"/>
        </w:rPr>
        <w:t>is</w:t>
      </w:r>
      <w:r w:rsidRPr="00960656">
        <w:rPr>
          <w:rFonts w:ascii="Arial" w:hAnsi="Arial" w:cs="Arial"/>
          <w:sz w:val="24"/>
          <w:szCs w:val="24"/>
        </w:rPr>
        <w:t xml:space="preserve"> reported, the </w:t>
      </w:r>
      <w:r w:rsidR="006A5067" w:rsidRPr="00960656">
        <w:rPr>
          <w:rFonts w:ascii="Arial" w:hAnsi="Arial" w:cs="Arial"/>
          <w:sz w:val="24"/>
          <w:szCs w:val="24"/>
        </w:rPr>
        <w:t>o</w:t>
      </w:r>
      <w:r w:rsidRPr="00960656">
        <w:rPr>
          <w:rFonts w:ascii="Arial" w:hAnsi="Arial" w:cs="Arial"/>
          <w:sz w:val="24"/>
          <w:szCs w:val="24"/>
        </w:rPr>
        <w:t>fferor may submit explanations or comments responding to such negative information. Offerors with no prior contracts containing FAR 52.219-8</w:t>
      </w:r>
      <w:r w:rsidR="002C47DF" w:rsidRPr="00960656">
        <w:rPr>
          <w:rFonts w:ascii="Arial" w:hAnsi="Arial" w:cs="Arial"/>
          <w:sz w:val="24"/>
          <w:szCs w:val="24"/>
        </w:rPr>
        <w:t xml:space="preserve"> and/or 52.219-9</w:t>
      </w:r>
      <w:r w:rsidRPr="00960656">
        <w:rPr>
          <w:rFonts w:ascii="Arial" w:hAnsi="Arial" w:cs="Arial"/>
          <w:sz w:val="24"/>
          <w:szCs w:val="24"/>
        </w:rPr>
        <w:t xml:space="preserve"> shall certify </w:t>
      </w:r>
      <w:r w:rsidR="0078402A" w:rsidRPr="00960656">
        <w:rPr>
          <w:rFonts w:ascii="Arial" w:hAnsi="Arial" w:cs="Arial"/>
          <w:sz w:val="24"/>
          <w:szCs w:val="24"/>
        </w:rPr>
        <w:t>stating as such</w:t>
      </w:r>
      <w:r w:rsidRPr="00960656">
        <w:rPr>
          <w:rFonts w:ascii="Arial" w:hAnsi="Arial" w:cs="Arial"/>
          <w:sz w:val="24"/>
          <w:szCs w:val="24"/>
        </w:rPr>
        <w:t xml:space="preserve">. </w:t>
      </w:r>
      <w:r w:rsidR="002C47DF" w:rsidRPr="00960656">
        <w:rPr>
          <w:rFonts w:ascii="Arial" w:hAnsi="Arial" w:cs="Arial"/>
          <w:sz w:val="24"/>
          <w:szCs w:val="24"/>
        </w:rPr>
        <w:t xml:space="preserve">For </w:t>
      </w:r>
      <w:r w:rsidR="0078402A" w:rsidRPr="00960656">
        <w:rPr>
          <w:rFonts w:ascii="Arial" w:hAnsi="Arial" w:cs="Arial"/>
          <w:sz w:val="24"/>
          <w:szCs w:val="24"/>
        </w:rPr>
        <w:t>o</w:t>
      </w:r>
      <w:r w:rsidR="002C47DF" w:rsidRPr="00960656">
        <w:rPr>
          <w:rFonts w:ascii="Arial" w:hAnsi="Arial" w:cs="Arial"/>
          <w:sz w:val="24"/>
          <w:szCs w:val="24"/>
        </w:rPr>
        <w:t xml:space="preserve">ther than small business, include SF 294 and SF 295 (or Individual Subcontracting and Summary Subcontracting Reports in eSRS) information for Government contracts with these reporting requirements for the last </w:t>
      </w:r>
      <w:r w:rsidR="002C47DF" w:rsidRPr="00960656">
        <w:rPr>
          <w:rFonts w:ascii="Arial" w:hAnsi="Arial" w:cs="Arial"/>
          <w:i/>
          <w:iCs/>
          <w:sz w:val="24"/>
          <w:szCs w:val="24"/>
        </w:rPr>
        <w:t>X</w:t>
      </w:r>
      <w:r w:rsidR="00F07B63" w:rsidRPr="00960656">
        <w:rPr>
          <w:rFonts w:ascii="Arial" w:hAnsi="Arial" w:cs="Arial"/>
          <w:sz w:val="24"/>
          <w:szCs w:val="24"/>
        </w:rPr>
        <w:t xml:space="preserve"> </w:t>
      </w:r>
      <w:r w:rsidR="006A5067" w:rsidRPr="00960656">
        <w:rPr>
          <w:rFonts w:ascii="Arial" w:hAnsi="Arial" w:cs="Arial"/>
          <w:sz w:val="24"/>
          <w:szCs w:val="24"/>
        </w:rPr>
        <w:t>(</w:t>
      </w:r>
      <w:r w:rsidR="00F07B63" w:rsidRPr="00960656">
        <w:rPr>
          <w:rFonts w:ascii="Arial" w:hAnsi="Arial" w:cs="Arial"/>
          <w:sz w:val="24"/>
          <w:szCs w:val="24"/>
        </w:rPr>
        <w:t>fill in</w:t>
      </w:r>
      <w:r w:rsidR="0078402A" w:rsidRPr="00960656">
        <w:rPr>
          <w:rFonts w:ascii="Arial" w:hAnsi="Arial" w:cs="Arial"/>
          <w:sz w:val="24"/>
          <w:szCs w:val="24"/>
        </w:rPr>
        <w:t xml:space="preserve"> number, same as </w:t>
      </w:r>
      <w:r w:rsidR="006403C2" w:rsidRPr="00960656">
        <w:rPr>
          <w:rFonts w:ascii="Arial" w:hAnsi="Arial" w:cs="Arial"/>
          <w:sz w:val="24"/>
          <w:szCs w:val="24"/>
        </w:rPr>
        <w:t>period stated elsewhere for past performance</w:t>
      </w:r>
      <w:r w:rsidR="00F07B63" w:rsidRPr="00960656">
        <w:rPr>
          <w:rFonts w:ascii="Arial" w:hAnsi="Arial" w:cs="Arial"/>
          <w:sz w:val="24"/>
          <w:szCs w:val="24"/>
        </w:rPr>
        <w:t>)</w:t>
      </w:r>
      <w:r w:rsidR="002C47DF" w:rsidRPr="00960656">
        <w:rPr>
          <w:rFonts w:ascii="Arial" w:hAnsi="Arial" w:cs="Arial"/>
          <w:sz w:val="24"/>
          <w:szCs w:val="24"/>
        </w:rPr>
        <w:t xml:space="preserve"> </w:t>
      </w:r>
      <w:r w:rsidR="006A5067" w:rsidRPr="00960656">
        <w:rPr>
          <w:rFonts w:ascii="Arial" w:hAnsi="Arial" w:cs="Arial"/>
          <w:sz w:val="24"/>
          <w:szCs w:val="24"/>
        </w:rPr>
        <w:t xml:space="preserve">number </w:t>
      </w:r>
      <w:r w:rsidR="0078402A" w:rsidRPr="00960656">
        <w:rPr>
          <w:rFonts w:ascii="Arial" w:hAnsi="Arial" w:cs="Arial"/>
          <w:sz w:val="24"/>
          <w:szCs w:val="24"/>
        </w:rPr>
        <w:t xml:space="preserve">of </w:t>
      </w:r>
      <w:r w:rsidR="002C47DF" w:rsidRPr="00960656">
        <w:rPr>
          <w:rFonts w:ascii="Arial" w:hAnsi="Arial" w:cs="Arial"/>
          <w:sz w:val="24"/>
          <w:szCs w:val="24"/>
        </w:rPr>
        <w:t xml:space="preserve">years.  </w:t>
      </w:r>
    </w:p>
    <w:p w14:paraId="5444555A" w14:textId="282B05F3" w:rsidR="00B57154" w:rsidRPr="00960656" w:rsidRDefault="00B57154" w:rsidP="009E45AE">
      <w:pPr>
        <w:pStyle w:val="NoSpacing"/>
        <w:ind w:left="720"/>
        <w:rPr>
          <w:rFonts w:ascii="Arial" w:hAnsi="Arial" w:cs="Arial"/>
          <w:sz w:val="24"/>
          <w:szCs w:val="24"/>
        </w:rPr>
      </w:pPr>
    </w:p>
    <w:p w14:paraId="335D68C3" w14:textId="0B8452A2" w:rsidR="001C5EBD" w:rsidRPr="00960656" w:rsidRDefault="001C5EBD">
      <w:pPr>
        <w:pStyle w:val="ListParagraph"/>
        <w:numPr>
          <w:ilvl w:val="0"/>
          <w:numId w:val="44"/>
        </w:numPr>
        <w:suppressLineNumbers/>
        <w:tabs>
          <w:tab w:val="left" w:pos="720"/>
          <w:tab w:val="left" w:pos="1512"/>
          <w:tab w:val="left" w:pos="2232"/>
          <w:tab w:val="left" w:pos="4392"/>
          <w:tab w:val="left" w:pos="7722"/>
          <w:tab w:val="left" w:pos="8190"/>
        </w:tabs>
        <w:ind w:left="720"/>
        <w:rPr>
          <w:rFonts w:ascii="Arial" w:hAnsi="Arial" w:cs="Arial"/>
          <w:i/>
          <w:sz w:val="24"/>
        </w:rPr>
      </w:pPr>
      <w:r w:rsidRPr="00960656">
        <w:rPr>
          <w:rFonts w:ascii="Arial" w:hAnsi="Arial" w:cs="Arial"/>
          <w:b/>
          <w:iCs/>
          <w:sz w:val="24"/>
        </w:rPr>
        <w:t>Relevant Past Performance</w:t>
      </w:r>
      <w:r w:rsidRPr="00960656">
        <w:rPr>
          <w:rFonts w:ascii="Arial" w:hAnsi="Arial" w:cs="Arial"/>
          <w:b/>
          <w:i/>
          <w:sz w:val="24"/>
        </w:rPr>
        <w:t>.</w:t>
      </w:r>
      <w:r w:rsidRPr="00960656">
        <w:rPr>
          <w:rFonts w:ascii="Arial" w:hAnsi="Arial" w:cs="Arial"/>
          <w:sz w:val="24"/>
        </w:rPr>
        <w:t xml:space="preserve"> Include in the RFP a definition of what constitutes relevant past performance. Factors that may be used to define relevancy include similarity</w:t>
      </w:r>
      <w:r w:rsidR="002F290F" w:rsidRPr="00960656">
        <w:rPr>
          <w:rFonts w:ascii="Arial" w:hAnsi="Arial" w:cs="Arial"/>
          <w:sz w:val="24"/>
        </w:rPr>
        <w:t>,</w:t>
      </w:r>
      <w:r w:rsidRPr="00960656">
        <w:rPr>
          <w:rFonts w:ascii="Arial" w:hAnsi="Arial" w:cs="Arial"/>
          <w:sz w:val="24"/>
        </w:rPr>
        <w:t xml:space="preserve"> size, complexity, dollar value, contract type, and degree of subcontracting/teaming. As appropriate, require the offeror provide a description of how the contract references are relevant to the immediate acquisition. In some cases, previous contracts as a whole may be relevant to the immediate acquisition, while only portions of other contracts may be relevant. </w:t>
      </w:r>
    </w:p>
    <w:p w14:paraId="2188D091" w14:textId="77777777" w:rsidR="001C5EBD" w:rsidRPr="00960656" w:rsidRDefault="001C5EBD" w:rsidP="004C2F08">
      <w:pPr>
        <w:suppressLineNumbers/>
        <w:tabs>
          <w:tab w:val="left" w:pos="792"/>
          <w:tab w:val="left" w:pos="1512"/>
          <w:tab w:val="left" w:pos="2232"/>
          <w:tab w:val="left" w:pos="4392"/>
          <w:tab w:val="left" w:pos="7722"/>
          <w:tab w:val="left" w:pos="8190"/>
        </w:tabs>
        <w:ind w:left="360"/>
        <w:rPr>
          <w:rFonts w:ascii="Arial" w:hAnsi="Arial" w:cs="Arial"/>
          <w:bCs/>
          <w:iCs/>
          <w:sz w:val="24"/>
        </w:rPr>
      </w:pPr>
    </w:p>
    <w:p w14:paraId="1C0F685A" w14:textId="77777777" w:rsidR="00695D40" w:rsidRPr="00960656" w:rsidRDefault="001C5EBD" w:rsidP="00814689">
      <w:pPr>
        <w:suppressLineNumbers/>
        <w:tabs>
          <w:tab w:val="left" w:pos="792"/>
          <w:tab w:val="left" w:pos="1512"/>
          <w:tab w:val="left" w:pos="2232"/>
          <w:tab w:val="left" w:pos="4392"/>
          <w:tab w:val="left" w:pos="7722"/>
          <w:tab w:val="left" w:pos="8190"/>
        </w:tabs>
        <w:rPr>
          <w:rFonts w:ascii="Arial" w:hAnsi="Arial" w:cs="Arial"/>
          <w:bCs/>
          <w:iCs/>
          <w:sz w:val="24"/>
          <w:szCs w:val="24"/>
        </w:rPr>
      </w:pPr>
      <w:r w:rsidRPr="00960656">
        <w:rPr>
          <w:rFonts w:ascii="Arial" w:hAnsi="Arial" w:cs="Arial"/>
          <w:b/>
          <w:iCs/>
          <w:sz w:val="24"/>
          <w:u w:val="single"/>
        </w:rPr>
        <w:t>Small Business Participation</w:t>
      </w:r>
      <w:r w:rsidRPr="00960656">
        <w:rPr>
          <w:rFonts w:ascii="Arial" w:hAnsi="Arial" w:cs="Arial"/>
          <w:b/>
          <w:i/>
          <w:sz w:val="24"/>
          <w:szCs w:val="24"/>
        </w:rPr>
        <w:t xml:space="preserve">. </w:t>
      </w:r>
      <w:r w:rsidRPr="00960656">
        <w:rPr>
          <w:rFonts w:ascii="Arial" w:hAnsi="Arial" w:cs="Arial"/>
          <w:bCs/>
          <w:iCs/>
          <w:sz w:val="24"/>
          <w:szCs w:val="24"/>
        </w:rPr>
        <w:t xml:space="preserve">The Army methodology for evaluating </w:t>
      </w:r>
      <w:r w:rsidR="003A3D2E" w:rsidRPr="00960656">
        <w:rPr>
          <w:rFonts w:ascii="Arial" w:hAnsi="Arial" w:cs="Arial"/>
          <w:bCs/>
          <w:iCs/>
          <w:sz w:val="24"/>
          <w:szCs w:val="24"/>
        </w:rPr>
        <w:t>s</w:t>
      </w:r>
      <w:r w:rsidRPr="00960656">
        <w:rPr>
          <w:rFonts w:ascii="Arial" w:hAnsi="Arial" w:cs="Arial"/>
          <w:bCs/>
          <w:iCs/>
          <w:sz w:val="24"/>
          <w:szCs w:val="24"/>
        </w:rPr>
        <w:t xml:space="preserve">mall </w:t>
      </w:r>
      <w:r w:rsidR="003A3D2E" w:rsidRPr="00960656">
        <w:rPr>
          <w:rFonts w:ascii="Arial" w:hAnsi="Arial" w:cs="Arial"/>
          <w:bCs/>
          <w:iCs/>
          <w:sz w:val="24"/>
          <w:szCs w:val="24"/>
        </w:rPr>
        <w:t>b</w:t>
      </w:r>
      <w:r w:rsidRPr="00960656">
        <w:rPr>
          <w:rFonts w:ascii="Arial" w:hAnsi="Arial" w:cs="Arial"/>
          <w:bCs/>
          <w:iCs/>
          <w:sz w:val="24"/>
          <w:szCs w:val="24"/>
        </w:rPr>
        <w:t xml:space="preserve">usiness </w:t>
      </w:r>
      <w:r w:rsidR="003A3D2E" w:rsidRPr="00960656">
        <w:rPr>
          <w:rFonts w:ascii="Arial" w:hAnsi="Arial" w:cs="Arial"/>
          <w:bCs/>
          <w:iCs/>
          <w:sz w:val="24"/>
          <w:szCs w:val="24"/>
        </w:rPr>
        <w:t>p</w:t>
      </w:r>
      <w:r w:rsidRPr="00960656">
        <w:rPr>
          <w:rFonts w:ascii="Arial" w:hAnsi="Arial" w:cs="Arial"/>
          <w:bCs/>
          <w:iCs/>
          <w:sz w:val="24"/>
          <w:szCs w:val="24"/>
        </w:rPr>
        <w:t xml:space="preserve">articipation in </w:t>
      </w:r>
      <w:r w:rsidRPr="00960656">
        <w:rPr>
          <w:rFonts w:ascii="Arial" w:hAnsi="Arial" w:cs="Arial"/>
          <w:b/>
          <w:iCs/>
          <w:sz w:val="24"/>
          <w:szCs w:val="24"/>
        </w:rPr>
        <w:t>unrestricted</w:t>
      </w:r>
      <w:r w:rsidRPr="00960656">
        <w:rPr>
          <w:rFonts w:ascii="Arial" w:hAnsi="Arial" w:cs="Arial"/>
          <w:bCs/>
          <w:iCs/>
          <w:color w:val="FF0000"/>
          <w:sz w:val="24"/>
          <w:szCs w:val="24"/>
        </w:rPr>
        <w:t xml:space="preserve"> </w:t>
      </w:r>
      <w:r w:rsidRPr="00960656">
        <w:rPr>
          <w:rFonts w:ascii="Arial" w:hAnsi="Arial" w:cs="Arial"/>
          <w:bCs/>
          <w:iCs/>
          <w:sz w:val="24"/>
          <w:szCs w:val="24"/>
        </w:rPr>
        <w:t xml:space="preserve">source selections is to establish a separate factor (versus a subfactor under technical) with an assigned relative order of importance for </w:t>
      </w:r>
      <w:r w:rsidR="003A3D2E" w:rsidRPr="00960656">
        <w:rPr>
          <w:rFonts w:ascii="Arial" w:hAnsi="Arial" w:cs="Arial"/>
          <w:bCs/>
          <w:iCs/>
          <w:sz w:val="24"/>
          <w:szCs w:val="24"/>
        </w:rPr>
        <w:t>s</w:t>
      </w:r>
      <w:r w:rsidRPr="00960656">
        <w:rPr>
          <w:rFonts w:ascii="Arial" w:hAnsi="Arial" w:cs="Arial"/>
          <w:bCs/>
          <w:iCs/>
          <w:sz w:val="24"/>
          <w:szCs w:val="24"/>
        </w:rPr>
        <w:t xml:space="preserve">mall </w:t>
      </w:r>
      <w:r w:rsidR="003A3D2E" w:rsidRPr="00960656">
        <w:rPr>
          <w:rFonts w:ascii="Arial" w:hAnsi="Arial" w:cs="Arial"/>
          <w:bCs/>
          <w:iCs/>
          <w:sz w:val="24"/>
          <w:szCs w:val="24"/>
        </w:rPr>
        <w:t>b</w:t>
      </w:r>
      <w:r w:rsidRPr="00960656">
        <w:rPr>
          <w:rFonts w:ascii="Arial" w:hAnsi="Arial" w:cs="Arial"/>
          <w:bCs/>
          <w:iCs/>
          <w:sz w:val="24"/>
          <w:szCs w:val="24"/>
        </w:rPr>
        <w:t xml:space="preserve">usiness </w:t>
      </w:r>
      <w:r w:rsidR="003A3D2E" w:rsidRPr="00960656">
        <w:rPr>
          <w:rFonts w:ascii="Arial" w:hAnsi="Arial" w:cs="Arial"/>
          <w:bCs/>
          <w:iCs/>
          <w:sz w:val="24"/>
          <w:szCs w:val="24"/>
        </w:rPr>
        <w:t>p</w:t>
      </w:r>
      <w:r w:rsidRPr="00960656">
        <w:rPr>
          <w:rFonts w:ascii="Arial" w:hAnsi="Arial" w:cs="Arial"/>
          <w:bCs/>
          <w:iCs/>
          <w:sz w:val="24"/>
          <w:szCs w:val="24"/>
        </w:rPr>
        <w:t>articipation as it relates to the other source selection evaluation factors</w:t>
      </w:r>
      <w:r w:rsidR="00361501" w:rsidRPr="00960656">
        <w:rPr>
          <w:rFonts w:ascii="Arial" w:hAnsi="Arial" w:cs="Arial"/>
          <w:bCs/>
          <w:iCs/>
          <w:sz w:val="24"/>
          <w:szCs w:val="24"/>
        </w:rPr>
        <w:t xml:space="preserve"> as stated at FAR 15.304(c)(3)(ii) and (c)(4).</w:t>
      </w:r>
      <w:r w:rsidR="00804A68" w:rsidRPr="00960656">
        <w:rPr>
          <w:rFonts w:ascii="Arial" w:hAnsi="Arial" w:cs="Arial"/>
          <w:bCs/>
          <w:iCs/>
          <w:sz w:val="24"/>
          <w:szCs w:val="24"/>
        </w:rPr>
        <w:t xml:space="preserve"> </w:t>
      </w:r>
    </w:p>
    <w:p w14:paraId="0D0FA30A" w14:textId="77777777" w:rsidR="00695D40" w:rsidRPr="00960656" w:rsidRDefault="00695D40" w:rsidP="00814689">
      <w:pPr>
        <w:suppressLineNumbers/>
        <w:tabs>
          <w:tab w:val="left" w:pos="792"/>
          <w:tab w:val="left" w:pos="1512"/>
          <w:tab w:val="left" w:pos="2232"/>
          <w:tab w:val="left" w:pos="4392"/>
          <w:tab w:val="left" w:pos="7722"/>
          <w:tab w:val="left" w:pos="8190"/>
        </w:tabs>
        <w:rPr>
          <w:rFonts w:ascii="Arial" w:hAnsi="Arial" w:cs="Arial"/>
          <w:bCs/>
          <w:iCs/>
          <w:sz w:val="24"/>
          <w:szCs w:val="24"/>
        </w:rPr>
      </w:pPr>
    </w:p>
    <w:p w14:paraId="18B60858" w14:textId="49CE6945" w:rsidR="001C5EBD" w:rsidRPr="00960656" w:rsidRDefault="00695D40" w:rsidP="00814689">
      <w:pPr>
        <w:suppressLineNumbers/>
        <w:tabs>
          <w:tab w:val="left" w:pos="792"/>
          <w:tab w:val="left" w:pos="1512"/>
          <w:tab w:val="left" w:pos="2232"/>
          <w:tab w:val="left" w:pos="4392"/>
          <w:tab w:val="left" w:pos="7722"/>
          <w:tab w:val="left" w:pos="8190"/>
        </w:tabs>
        <w:rPr>
          <w:rFonts w:ascii="Arial" w:hAnsi="Arial" w:cs="Arial"/>
          <w:sz w:val="24"/>
          <w:szCs w:val="24"/>
        </w:rPr>
      </w:pPr>
      <w:r w:rsidRPr="00960656">
        <w:rPr>
          <w:rFonts w:ascii="Arial" w:hAnsi="Arial" w:cs="Arial"/>
          <w:bCs/>
          <w:iCs/>
          <w:sz w:val="24"/>
          <w:szCs w:val="24"/>
        </w:rPr>
        <w:t>When evaluating</w:t>
      </w:r>
      <w:r w:rsidR="00804A68" w:rsidRPr="00960656">
        <w:rPr>
          <w:rFonts w:ascii="Arial" w:hAnsi="Arial" w:cs="Arial"/>
          <w:bCs/>
          <w:iCs/>
          <w:sz w:val="24"/>
          <w:szCs w:val="24"/>
        </w:rPr>
        <w:t xml:space="preserve"> small business </w:t>
      </w:r>
      <w:r w:rsidR="00110C1A" w:rsidRPr="00960656">
        <w:rPr>
          <w:rFonts w:ascii="Arial" w:hAnsi="Arial" w:cs="Arial"/>
          <w:bCs/>
          <w:iCs/>
          <w:sz w:val="24"/>
          <w:szCs w:val="24"/>
        </w:rPr>
        <w:t>participation</w:t>
      </w:r>
      <w:r w:rsidR="00804A68" w:rsidRPr="00960656">
        <w:rPr>
          <w:rFonts w:ascii="Arial" w:hAnsi="Arial" w:cs="Arial"/>
          <w:bCs/>
          <w:iCs/>
          <w:sz w:val="24"/>
          <w:szCs w:val="24"/>
        </w:rPr>
        <w:t xml:space="preserve">, </w:t>
      </w:r>
      <w:r w:rsidR="00361501" w:rsidRPr="00960656">
        <w:rPr>
          <w:rFonts w:ascii="Arial" w:hAnsi="Arial" w:cs="Arial"/>
          <w:bCs/>
          <w:iCs/>
          <w:sz w:val="24"/>
          <w:szCs w:val="24"/>
        </w:rPr>
        <w:t>s</w:t>
      </w:r>
      <w:r w:rsidR="004B3A23" w:rsidRPr="00960656">
        <w:rPr>
          <w:rFonts w:ascii="Arial" w:hAnsi="Arial" w:cs="Arial"/>
          <w:bCs/>
          <w:iCs/>
          <w:sz w:val="24"/>
          <w:szCs w:val="24"/>
        </w:rPr>
        <w:t xml:space="preserve">olicitations must be structured to give offers </w:t>
      </w:r>
      <w:r w:rsidR="00361501" w:rsidRPr="00960656">
        <w:rPr>
          <w:rFonts w:ascii="Arial" w:hAnsi="Arial" w:cs="Arial"/>
          <w:bCs/>
          <w:iCs/>
          <w:sz w:val="24"/>
          <w:szCs w:val="24"/>
        </w:rPr>
        <w:t>submitted by</w:t>
      </w:r>
      <w:r w:rsidR="004B3A23" w:rsidRPr="00960656">
        <w:rPr>
          <w:rFonts w:ascii="Arial" w:hAnsi="Arial" w:cs="Arial"/>
          <w:bCs/>
          <w:iCs/>
          <w:sz w:val="24"/>
          <w:szCs w:val="24"/>
        </w:rPr>
        <w:t xml:space="preserve"> small business concerns the highest rating for </w:t>
      </w:r>
      <w:r w:rsidR="00110C1A" w:rsidRPr="00960656">
        <w:rPr>
          <w:rFonts w:ascii="Arial" w:hAnsi="Arial" w:cs="Arial"/>
          <w:bCs/>
          <w:iCs/>
          <w:sz w:val="24"/>
          <w:szCs w:val="24"/>
        </w:rPr>
        <w:t xml:space="preserve">this </w:t>
      </w:r>
      <w:r w:rsidR="004B3A23" w:rsidRPr="00960656">
        <w:rPr>
          <w:rFonts w:ascii="Arial" w:hAnsi="Arial" w:cs="Arial"/>
          <w:bCs/>
          <w:iCs/>
          <w:sz w:val="24"/>
          <w:szCs w:val="24"/>
        </w:rPr>
        <w:t xml:space="preserve">evaluation factor in accordance with </w:t>
      </w:r>
      <w:r w:rsidR="00804A68" w:rsidRPr="00960656">
        <w:rPr>
          <w:rFonts w:ascii="Arial" w:hAnsi="Arial" w:cs="Arial"/>
          <w:bCs/>
          <w:iCs/>
          <w:sz w:val="24"/>
          <w:szCs w:val="24"/>
        </w:rPr>
        <w:t>FAR 15.305(a)(5)</w:t>
      </w:r>
      <w:r w:rsidRPr="00960656">
        <w:rPr>
          <w:rFonts w:ascii="Arial" w:hAnsi="Arial" w:cs="Arial"/>
          <w:bCs/>
          <w:iCs/>
          <w:sz w:val="24"/>
          <w:szCs w:val="24"/>
        </w:rPr>
        <w:t>. In addition, small businesses</w:t>
      </w:r>
      <w:r w:rsidR="00804A68" w:rsidRPr="00960656">
        <w:rPr>
          <w:rFonts w:ascii="Arial" w:hAnsi="Arial" w:cs="Arial"/>
          <w:sz w:val="24"/>
          <w:szCs w:val="24"/>
        </w:rPr>
        <w:t xml:space="preserve"> </w:t>
      </w:r>
      <w:r w:rsidR="00FE1A81" w:rsidRPr="00960656">
        <w:rPr>
          <w:rFonts w:ascii="Arial" w:hAnsi="Arial" w:cs="Arial"/>
          <w:sz w:val="24"/>
          <w:szCs w:val="24"/>
        </w:rPr>
        <w:t>are not required to submit any information</w:t>
      </w:r>
      <w:r w:rsidR="008D4ABD" w:rsidRPr="00960656">
        <w:rPr>
          <w:rFonts w:ascii="Arial" w:hAnsi="Arial" w:cs="Arial"/>
          <w:sz w:val="24"/>
          <w:szCs w:val="24"/>
        </w:rPr>
        <w:t xml:space="preserve"> (</w:t>
      </w:r>
      <w:r w:rsidR="00110C1A" w:rsidRPr="00960656">
        <w:rPr>
          <w:rFonts w:ascii="Arial" w:hAnsi="Arial" w:cs="Arial"/>
          <w:sz w:val="24"/>
          <w:szCs w:val="24"/>
        </w:rPr>
        <w:t xml:space="preserve">see </w:t>
      </w:r>
      <w:r w:rsidR="008D4ABD" w:rsidRPr="00960656">
        <w:rPr>
          <w:rFonts w:ascii="Arial" w:hAnsi="Arial" w:cs="Arial"/>
          <w:sz w:val="24"/>
          <w:szCs w:val="24"/>
        </w:rPr>
        <w:t>C.F.R.125.3(g)(3))</w:t>
      </w:r>
      <w:r w:rsidR="00FE1A81" w:rsidRPr="00960656">
        <w:rPr>
          <w:rFonts w:ascii="Arial" w:hAnsi="Arial" w:cs="Arial"/>
          <w:sz w:val="24"/>
          <w:szCs w:val="24"/>
        </w:rPr>
        <w:t xml:space="preserve"> in</w:t>
      </w:r>
      <w:r w:rsidR="00463058" w:rsidRPr="00960656">
        <w:rPr>
          <w:rFonts w:ascii="Arial" w:hAnsi="Arial" w:cs="Arial"/>
          <w:sz w:val="24"/>
          <w:szCs w:val="24"/>
        </w:rPr>
        <w:t xml:space="preserve"> connection </w:t>
      </w:r>
      <w:r w:rsidR="00110C1A" w:rsidRPr="00960656">
        <w:rPr>
          <w:rFonts w:ascii="Arial" w:hAnsi="Arial" w:cs="Arial"/>
          <w:sz w:val="24"/>
          <w:szCs w:val="24"/>
        </w:rPr>
        <w:t>with</w:t>
      </w:r>
      <w:r w:rsidR="00463058" w:rsidRPr="00960656">
        <w:rPr>
          <w:rFonts w:ascii="Arial" w:hAnsi="Arial" w:cs="Arial"/>
          <w:sz w:val="24"/>
          <w:szCs w:val="24"/>
        </w:rPr>
        <w:t xml:space="preserve"> the </w:t>
      </w:r>
      <w:r w:rsidR="00955709">
        <w:rPr>
          <w:rFonts w:ascii="Arial" w:hAnsi="Arial" w:cs="Arial"/>
          <w:sz w:val="24"/>
          <w:szCs w:val="24"/>
        </w:rPr>
        <w:t>s</w:t>
      </w:r>
      <w:r w:rsidR="00463058" w:rsidRPr="00960656">
        <w:rPr>
          <w:rFonts w:ascii="Arial" w:hAnsi="Arial" w:cs="Arial"/>
          <w:sz w:val="24"/>
          <w:szCs w:val="24"/>
        </w:rPr>
        <w:t xml:space="preserve">mall </w:t>
      </w:r>
      <w:r w:rsidR="00955709">
        <w:rPr>
          <w:rFonts w:ascii="Arial" w:hAnsi="Arial" w:cs="Arial"/>
          <w:sz w:val="24"/>
          <w:szCs w:val="24"/>
        </w:rPr>
        <w:t>b</w:t>
      </w:r>
      <w:r w:rsidR="00463058" w:rsidRPr="00960656">
        <w:rPr>
          <w:rFonts w:ascii="Arial" w:hAnsi="Arial" w:cs="Arial"/>
          <w:sz w:val="24"/>
          <w:szCs w:val="24"/>
        </w:rPr>
        <w:t xml:space="preserve">usiness </w:t>
      </w:r>
      <w:r w:rsidR="00955709">
        <w:rPr>
          <w:rFonts w:ascii="Arial" w:hAnsi="Arial" w:cs="Arial"/>
          <w:sz w:val="24"/>
          <w:szCs w:val="24"/>
        </w:rPr>
        <w:lastRenderedPageBreak/>
        <w:t>p</w:t>
      </w:r>
      <w:r w:rsidR="00463058" w:rsidRPr="00960656">
        <w:rPr>
          <w:rFonts w:ascii="Arial" w:hAnsi="Arial" w:cs="Arial"/>
          <w:sz w:val="24"/>
          <w:szCs w:val="24"/>
        </w:rPr>
        <w:t xml:space="preserve">articipation evaluation </w:t>
      </w:r>
      <w:r w:rsidRPr="00960656">
        <w:rPr>
          <w:rFonts w:ascii="Arial" w:hAnsi="Arial" w:cs="Arial"/>
          <w:sz w:val="24"/>
          <w:szCs w:val="24"/>
        </w:rPr>
        <w:t>factor or</w:t>
      </w:r>
      <w:r w:rsidR="00CC3CF1" w:rsidRPr="00960656">
        <w:rPr>
          <w:rFonts w:ascii="Arial" w:hAnsi="Arial" w:cs="Arial"/>
          <w:sz w:val="24"/>
          <w:szCs w:val="24"/>
        </w:rPr>
        <w:t xml:space="preserve"> required</w:t>
      </w:r>
      <w:r w:rsidR="001C5EBD" w:rsidRPr="00960656">
        <w:rPr>
          <w:rFonts w:ascii="Arial" w:hAnsi="Arial" w:cs="Arial"/>
          <w:sz w:val="24"/>
          <w:szCs w:val="24"/>
        </w:rPr>
        <w:t xml:space="preserve"> to submit </w:t>
      </w:r>
      <w:r w:rsidR="00110C1A" w:rsidRPr="00960656">
        <w:rPr>
          <w:rFonts w:ascii="Arial" w:hAnsi="Arial" w:cs="Arial"/>
          <w:sz w:val="24"/>
          <w:szCs w:val="24"/>
        </w:rPr>
        <w:t xml:space="preserve">a </w:t>
      </w:r>
      <w:r w:rsidR="001C5EBD" w:rsidRPr="00960656">
        <w:rPr>
          <w:rFonts w:ascii="Arial" w:hAnsi="Arial" w:cs="Arial"/>
          <w:sz w:val="24"/>
          <w:szCs w:val="24"/>
        </w:rPr>
        <w:t xml:space="preserve">proposed Small Business Participation </w:t>
      </w:r>
      <w:r w:rsidR="00090B46" w:rsidRPr="00960656">
        <w:rPr>
          <w:rFonts w:ascii="Arial" w:hAnsi="Arial" w:cs="Arial"/>
          <w:sz w:val="24"/>
          <w:szCs w:val="24"/>
        </w:rPr>
        <w:t>Commitment Document</w:t>
      </w:r>
      <w:r w:rsidRPr="00960656">
        <w:rPr>
          <w:rFonts w:ascii="Arial" w:hAnsi="Arial" w:cs="Arial"/>
          <w:sz w:val="24"/>
          <w:szCs w:val="24"/>
        </w:rPr>
        <w:t>.</w:t>
      </w:r>
      <w:r w:rsidR="001C5EBD" w:rsidRPr="00960656">
        <w:rPr>
          <w:rFonts w:ascii="Arial" w:hAnsi="Arial" w:cs="Arial"/>
          <w:sz w:val="24"/>
          <w:szCs w:val="24"/>
        </w:rPr>
        <w:t xml:space="preserve"> </w:t>
      </w:r>
    </w:p>
    <w:p w14:paraId="1A6ADE41" w14:textId="77777777" w:rsidR="001C5EBD" w:rsidRPr="00960656" w:rsidRDefault="001C5EBD" w:rsidP="00595511">
      <w:pPr>
        <w:pStyle w:val="BodyText3"/>
        <w:numPr>
          <w:ilvl w:val="0"/>
          <w:numId w:val="0"/>
        </w:numPr>
        <w:suppressLineNumbers/>
        <w:jc w:val="left"/>
        <w:rPr>
          <w:rFonts w:cs="Arial"/>
          <w:szCs w:val="24"/>
        </w:rPr>
      </w:pPr>
    </w:p>
    <w:p w14:paraId="10DD25A1" w14:textId="2A5B9CB5" w:rsidR="001C5EBD" w:rsidRPr="00DE1F3A" w:rsidRDefault="001C5EBD" w:rsidP="00B9206D">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szCs w:val="24"/>
        </w:rPr>
      </w:pPr>
      <w:r w:rsidRPr="00960656">
        <w:rPr>
          <w:rFonts w:ascii="Arial" w:hAnsi="Arial" w:cs="Arial"/>
          <w:b/>
          <w:iCs/>
          <w:sz w:val="24"/>
          <w:szCs w:val="24"/>
        </w:rPr>
        <w:t xml:space="preserve">Proposal </w:t>
      </w:r>
      <w:r w:rsidR="00385A16" w:rsidRPr="00960656">
        <w:rPr>
          <w:rFonts w:ascii="Arial" w:hAnsi="Arial" w:cs="Arial"/>
          <w:b/>
          <w:iCs/>
          <w:sz w:val="24"/>
          <w:szCs w:val="24"/>
        </w:rPr>
        <w:t>S</w:t>
      </w:r>
      <w:r w:rsidRPr="00960656">
        <w:rPr>
          <w:rFonts w:ascii="Arial" w:hAnsi="Arial" w:cs="Arial"/>
          <w:b/>
          <w:iCs/>
          <w:sz w:val="24"/>
          <w:szCs w:val="24"/>
        </w:rPr>
        <w:t xml:space="preserve">ubmission </w:t>
      </w:r>
      <w:r w:rsidR="00385A16" w:rsidRPr="00960656">
        <w:rPr>
          <w:rFonts w:ascii="Arial" w:hAnsi="Arial" w:cs="Arial"/>
          <w:b/>
          <w:iCs/>
          <w:sz w:val="24"/>
          <w:szCs w:val="24"/>
        </w:rPr>
        <w:t>I</w:t>
      </w:r>
      <w:r w:rsidRPr="00960656">
        <w:rPr>
          <w:rFonts w:ascii="Arial" w:hAnsi="Arial" w:cs="Arial"/>
          <w:b/>
          <w:iCs/>
          <w:sz w:val="24"/>
          <w:szCs w:val="24"/>
        </w:rPr>
        <w:t>nstructions</w:t>
      </w:r>
      <w:r w:rsidR="00385A16" w:rsidRPr="00960656">
        <w:rPr>
          <w:rFonts w:ascii="Arial" w:hAnsi="Arial" w:cs="Arial"/>
          <w:iCs/>
          <w:sz w:val="24"/>
          <w:szCs w:val="24"/>
        </w:rPr>
        <w:t>.</w:t>
      </w:r>
      <w:r w:rsidR="00385A16" w:rsidRPr="00960656">
        <w:rPr>
          <w:rFonts w:ascii="Arial" w:hAnsi="Arial" w:cs="Arial"/>
          <w:sz w:val="24"/>
          <w:szCs w:val="24"/>
        </w:rPr>
        <w:t xml:space="preserve"> The submission instructions</w:t>
      </w:r>
      <w:r w:rsidRPr="00960656">
        <w:rPr>
          <w:rFonts w:ascii="Arial" w:hAnsi="Arial" w:cs="Arial"/>
          <w:sz w:val="24"/>
          <w:szCs w:val="24"/>
        </w:rPr>
        <w:t xml:space="preserve"> should be written clearly enough to indicate that:</w:t>
      </w:r>
    </w:p>
    <w:p w14:paraId="0EF945F1" w14:textId="77777777" w:rsidR="001C5EBD" w:rsidRPr="00960656" w:rsidRDefault="001C5EBD" w:rsidP="004C2F08">
      <w:pPr>
        <w:pStyle w:val="BodyText"/>
        <w:suppressLineNumbers/>
        <w:rPr>
          <w:rFonts w:cs="Arial"/>
          <w:szCs w:val="24"/>
        </w:rPr>
      </w:pPr>
    </w:p>
    <w:p w14:paraId="0BFCE7B9" w14:textId="57F1B08D" w:rsidR="001C5EBD" w:rsidRPr="00960656" w:rsidRDefault="00FE6B47" w:rsidP="00B9206D">
      <w:pPr>
        <w:pStyle w:val="BodyText"/>
        <w:numPr>
          <w:ilvl w:val="0"/>
          <w:numId w:val="68"/>
        </w:numPr>
        <w:suppressLineNumbers/>
        <w:tabs>
          <w:tab w:val="clear" w:pos="720"/>
          <w:tab w:val="num" w:pos="1080"/>
        </w:tabs>
        <w:ind w:left="1080"/>
        <w:rPr>
          <w:rFonts w:cs="Arial"/>
          <w:szCs w:val="24"/>
        </w:rPr>
      </w:pPr>
      <w:r w:rsidRPr="00960656">
        <w:rPr>
          <w:rFonts w:cs="Arial"/>
          <w:szCs w:val="24"/>
        </w:rPr>
        <w:t xml:space="preserve">Other than </w:t>
      </w:r>
      <w:r w:rsidR="000D327E" w:rsidRPr="00960656">
        <w:rPr>
          <w:rFonts w:cs="Arial"/>
          <w:szCs w:val="24"/>
        </w:rPr>
        <w:t>small business</w:t>
      </w:r>
      <w:r w:rsidR="001C5EBD" w:rsidRPr="00960656">
        <w:rPr>
          <w:rFonts w:cs="Arial"/>
          <w:szCs w:val="24"/>
        </w:rPr>
        <w:t xml:space="preserve"> contractors may achieve the small business participation goals through subcontracting to small businesses.  </w:t>
      </w:r>
    </w:p>
    <w:p w14:paraId="00526E64" w14:textId="77777777" w:rsidR="001C5EBD" w:rsidRPr="00960656" w:rsidRDefault="001C5EBD" w:rsidP="00385A16">
      <w:pPr>
        <w:pStyle w:val="BodyText"/>
        <w:suppressLineNumbers/>
        <w:ind w:left="1080"/>
        <w:rPr>
          <w:rFonts w:cs="Arial"/>
          <w:szCs w:val="24"/>
        </w:rPr>
      </w:pPr>
    </w:p>
    <w:p w14:paraId="75619F0F" w14:textId="152C2864" w:rsidR="001C5EBD" w:rsidRPr="00960656" w:rsidRDefault="001C5EBD" w:rsidP="00B9206D">
      <w:pPr>
        <w:pStyle w:val="BodyText"/>
        <w:numPr>
          <w:ilvl w:val="0"/>
          <w:numId w:val="68"/>
        </w:numPr>
        <w:suppressLineNumbers/>
        <w:tabs>
          <w:tab w:val="clear" w:pos="720"/>
          <w:tab w:val="num" w:pos="1080"/>
        </w:tabs>
        <w:ind w:left="1080"/>
        <w:rPr>
          <w:rFonts w:cs="Arial"/>
          <w:szCs w:val="24"/>
        </w:rPr>
      </w:pPr>
      <w:r w:rsidRPr="00960656">
        <w:rPr>
          <w:rFonts w:cs="Arial"/>
          <w:szCs w:val="24"/>
        </w:rPr>
        <w:t xml:space="preserve">Small business contractors may achieve small business participation goals through their own performance/participation as a prime and also through a </w:t>
      </w:r>
      <w:r w:rsidRPr="00960656">
        <w:rPr>
          <w:rFonts w:cs="Arial"/>
        </w:rPr>
        <w:t>joint venture, teaming arrangement</w:t>
      </w:r>
      <w:r w:rsidRPr="00960656">
        <w:rPr>
          <w:rFonts w:cs="Arial"/>
          <w:szCs w:val="24"/>
        </w:rPr>
        <w:t>, and</w:t>
      </w:r>
      <w:r w:rsidR="00110C1A" w:rsidRPr="00960656">
        <w:rPr>
          <w:rFonts w:cs="Arial"/>
          <w:szCs w:val="24"/>
        </w:rPr>
        <w:t>/or</w:t>
      </w:r>
      <w:r w:rsidRPr="00960656">
        <w:rPr>
          <w:rFonts w:cs="Arial"/>
          <w:szCs w:val="24"/>
        </w:rPr>
        <w:t xml:space="preserve"> subcontracting to other small businesses.</w:t>
      </w:r>
    </w:p>
    <w:p w14:paraId="3D1FED26" w14:textId="77777777" w:rsidR="001C5EBD" w:rsidRPr="00960656" w:rsidRDefault="001C5EBD" w:rsidP="004C2F08">
      <w:pPr>
        <w:pStyle w:val="BodyText"/>
        <w:suppressLineNumbers/>
        <w:rPr>
          <w:rFonts w:cs="Arial"/>
          <w:bCs/>
          <w:szCs w:val="24"/>
        </w:rPr>
      </w:pPr>
    </w:p>
    <w:p w14:paraId="7C70084A" w14:textId="11EE7109" w:rsidR="00CB4A09" w:rsidRPr="00960656" w:rsidRDefault="001C5EBD" w:rsidP="00CB4A09">
      <w:pPr>
        <w:pStyle w:val="ListParagraph"/>
        <w:numPr>
          <w:ilvl w:val="0"/>
          <w:numId w:val="16"/>
        </w:numPr>
        <w:suppressLineNumbers/>
        <w:tabs>
          <w:tab w:val="left" w:pos="792"/>
          <w:tab w:val="left" w:pos="1512"/>
          <w:tab w:val="left" w:pos="2232"/>
          <w:tab w:val="left" w:pos="4392"/>
          <w:tab w:val="left" w:pos="7722"/>
          <w:tab w:val="left" w:pos="8190"/>
        </w:tabs>
        <w:rPr>
          <w:rFonts w:ascii="Arial" w:hAnsi="Arial" w:cs="Arial"/>
          <w:sz w:val="24"/>
        </w:rPr>
      </w:pPr>
      <w:r w:rsidRPr="00960656">
        <w:rPr>
          <w:rFonts w:ascii="Arial" w:hAnsi="Arial" w:cs="Arial"/>
          <w:b/>
          <w:iCs/>
          <w:sz w:val="24"/>
        </w:rPr>
        <w:t xml:space="preserve">Small Business Participation </w:t>
      </w:r>
      <w:r w:rsidR="002C0F79" w:rsidRPr="00960656">
        <w:rPr>
          <w:rFonts w:ascii="Arial" w:hAnsi="Arial" w:cs="Arial"/>
          <w:b/>
          <w:iCs/>
          <w:sz w:val="24"/>
        </w:rPr>
        <w:t>Commitment Document (SBPCD)</w:t>
      </w:r>
      <w:r w:rsidRPr="00960656">
        <w:rPr>
          <w:rFonts w:ascii="Arial" w:hAnsi="Arial" w:cs="Arial"/>
          <w:b/>
          <w:sz w:val="24"/>
        </w:rPr>
        <w:t>.</w:t>
      </w:r>
      <w:r w:rsidRPr="00960656">
        <w:rPr>
          <w:rFonts w:ascii="Arial" w:hAnsi="Arial" w:cs="Arial"/>
          <w:sz w:val="24"/>
        </w:rPr>
        <w:t xml:space="preserve"> The </w:t>
      </w:r>
      <w:r w:rsidR="002C0F79" w:rsidRPr="00960656">
        <w:rPr>
          <w:rFonts w:ascii="Arial" w:hAnsi="Arial" w:cs="Arial"/>
          <w:sz w:val="24"/>
        </w:rPr>
        <w:t xml:space="preserve">SBPCD </w:t>
      </w:r>
      <w:r w:rsidRPr="00960656">
        <w:rPr>
          <w:rFonts w:ascii="Arial" w:hAnsi="Arial" w:cs="Arial"/>
          <w:sz w:val="24"/>
        </w:rPr>
        <w:t xml:space="preserve">format is designed to streamline and bring uniformity to responses and evaluations for </w:t>
      </w:r>
      <w:r w:rsidR="00960865" w:rsidRPr="00960656">
        <w:rPr>
          <w:rFonts w:ascii="Arial" w:hAnsi="Arial" w:cs="Arial"/>
          <w:sz w:val="24"/>
        </w:rPr>
        <w:t>s</w:t>
      </w:r>
      <w:r w:rsidRPr="00960656">
        <w:rPr>
          <w:rFonts w:ascii="Arial" w:hAnsi="Arial" w:cs="Arial"/>
          <w:sz w:val="24"/>
        </w:rPr>
        <w:t xml:space="preserve">mall </w:t>
      </w:r>
      <w:r w:rsidR="00960865" w:rsidRPr="00960656">
        <w:rPr>
          <w:rFonts w:ascii="Arial" w:hAnsi="Arial" w:cs="Arial"/>
          <w:sz w:val="24"/>
        </w:rPr>
        <w:t>b</w:t>
      </w:r>
      <w:r w:rsidRPr="00960656">
        <w:rPr>
          <w:rFonts w:ascii="Arial" w:hAnsi="Arial" w:cs="Arial"/>
          <w:sz w:val="24"/>
        </w:rPr>
        <w:t xml:space="preserve">usiness </w:t>
      </w:r>
      <w:r w:rsidR="00960865" w:rsidRPr="00960656">
        <w:rPr>
          <w:rFonts w:ascii="Arial" w:hAnsi="Arial" w:cs="Arial"/>
          <w:sz w:val="24"/>
        </w:rPr>
        <w:t>p</w:t>
      </w:r>
      <w:r w:rsidRPr="00960656">
        <w:rPr>
          <w:rFonts w:ascii="Arial" w:hAnsi="Arial" w:cs="Arial"/>
          <w:sz w:val="24"/>
        </w:rPr>
        <w:t>articipation</w:t>
      </w:r>
      <w:r w:rsidR="00E0396D" w:rsidRPr="00960656">
        <w:rPr>
          <w:rFonts w:ascii="Arial" w:hAnsi="Arial" w:cs="Arial"/>
          <w:sz w:val="24"/>
        </w:rPr>
        <w:t xml:space="preserve"> when required under </w:t>
      </w:r>
      <w:r w:rsidRPr="00960656">
        <w:rPr>
          <w:rFonts w:ascii="Arial" w:hAnsi="Arial" w:cs="Arial"/>
          <w:sz w:val="24"/>
        </w:rPr>
        <w:t xml:space="preserve">FAR 15.304. The format provides clarity that is distinctly different </w:t>
      </w:r>
      <w:r w:rsidR="00A45499" w:rsidRPr="00960656">
        <w:rPr>
          <w:rFonts w:ascii="Arial" w:hAnsi="Arial" w:cs="Arial"/>
          <w:sz w:val="24"/>
        </w:rPr>
        <w:t xml:space="preserve">from </w:t>
      </w:r>
      <w:r w:rsidRPr="00960656">
        <w:rPr>
          <w:rFonts w:ascii="Arial" w:hAnsi="Arial" w:cs="Arial"/>
          <w:sz w:val="24"/>
        </w:rPr>
        <w:t xml:space="preserve">the Small Business Subcontracting Plan required for </w:t>
      </w:r>
      <w:r w:rsidR="00FE6B47" w:rsidRPr="00960656">
        <w:rPr>
          <w:rFonts w:ascii="Arial" w:hAnsi="Arial" w:cs="Arial"/>
          <w:sz w:val="24"/>
        </w:rPr>
        <w:t xml:space="preserve">other than small </w:t>
      </w:r>
      <w:r w:rsidRPr="00960656">
        <w:rPr>
          <w:rFonts w:ascii="Arial" w:hAnsi="Arial" w:cs="Arial"/>
          <w:sz w:val="24"/>
        </w:rPr>
        <w:t>businesses</w:t>
      </w:r>
      <w:r w:rsidR="003233C0" w:rsidRPr="00960656">
        <w:rPr>
          <w:rFonts w:ascii="Arial" w:hAnsi="Arial" w:cs="Arial"/>
          <w:sz w:val="24"/>
        </w:rPr>
        <w:t>.</w:t>
      </w:r>
      <w:r w:rsidRPr="00960656">
        <w:rPr>
          <w:rFonts w:ascii="Arial" w:hAnsi="Arial" w:cs="Arial"/>
          <w:sz w:val="24"/>
        </w:rPr>
        <w:t xml:space="preserve"> </w:t>
      </w:r>
      <w:r w:rsidRPr="00960656">
        <w:rPr>
          <w:rFonts w:ascii="Arial" w:hAnsi="Arial" w:cs="Arial"/>
          <w:i/>
          <w:iCs/>
          <w:sz w:val="24"/>
        </w:rPr>
        <w:t>(</w:t>
      </w:r>
      <w:r w:rsidR="00567378" w:rsidRPr="00960656">
        <w:rPr>
          <w:rFonts w:ascii="Arial" w:hAnsi="Arial" w:cs="Arial"/>
          <w:i/>
          <w:iCs/>
          <w:sz w:val="24"/>
        </w:rPr>
        <w:t xml:space="preserve">See </w:t>
      </w:r>
      <w:r w:rsidRPr="00960656">
        <w:rPr>
          <w:rFonts w:ascii="Arial" w:hAnsi="Arial" w:cs="Arial"/>
          <w:i/>
          <w:iCs/>
          <w:sz w:val="24"/>
        </w:rPr>
        <w:t>FAR 52.219-9)</w:t>
      </w:r>
    </w:p>
    <w:p w14:paraId="0B704279" w14:textId="77777777" w:rsidR="00CB4A09" w:rsidRPr="00960656" w:rsidRDefault="00CB4A09" w:rsidP="00CB4A09">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0CD9A5D9" w14:textId="2677E2EA" w:rsidR="001C5EBD" w:rsidRPr="00960656" w:rsidRDefault="001C5EBD" w:rsidP="00CB4A09">
      <w:pPr>
        <w:pStyle w:val="ListParagraph"/>
        <w:suppressLineNumbers/>
        <w:tabs>
          <w:tab w:val="left" w:pos="792"/>
          <w:tab w:val="left" w:pos="1512"/>
          <w:tab w:val="left" w:pos="2232"/>
          <w:tab w:val="left" w:pos="4392"/>
          <w:tab w:val="left" w:pos="7722"/>
          <w:tab w:val="left" w:pos="8190"/>
        </w:tabs>
        <w:rPr>
          <w:rFonts w:ascii="Arial" w:hAnsi="Arial" w:cs="Arial"/>
          <w:sz w:val="24"/>
          <w:highlight w:val="yellow"/>
        </w:rPr>
      </w:pPr>
      <w:r w:rsidRPr="00960656">
        <w:rPr>
          <w:rFonts w:ascii="Arial" w:hAnsi="Arial" w:cs="Arial"/>
          <w:sz w:val="24"/>
        </w:rPr>
        <w:t xml:space="preserve">A sample </w:t>
      </w:r>
      <w:r w:rsidR="002C0F79" w:rsidRPr="00960656">
        <w:rPr>
          <w:rFonts w:ascii="Arial" w:hAnsi="Arial" w:cs="Arial"/>
          <w:sz w:val="24"/>
        </w:rPr>
        <w:t>SBPCD</w:t>
      </w:r>
      <w:r w:rsidRPr="00960656">
        <w:rPr>
          <w:rFonts w:ascii="Arial" w:hAnsi="Arial" w:cs="Arial"/>
          <w:sz w:val="24"/>
        </w:rPr>
        <w:t xml:space="preserve"> format is located at Appendix </w:t>
      </w:r>
      <w:r w:rsidR="00590EF8" w:rsidRPr="00960656">
        <w:rPr>
          <w:rFonts w:ascii="Arial" w:hAnsi="Arial" w:cs="Arial"/>
          <w:sz w:val="24"/>
        </w:rPr>
        <w:t>F</w:t>
      </w:r>
      <w:r w:rsidR="00CB4A09" w:rsidRPr="00960656">
        <w:rPr>
          <w:rFonts w:ascii="Arial" w:hAnsi="Arial" w:cs="Arial"/>
          <w:sz w:val="24"/>
        </w:rPr>
        <w:t xml:space="preserve"> and</w:t>
      </w:r>
      <w:r w:rsidRPr="00960656">
        <w:rPr>
          <w:rFonts w:ascii="Arial" w:hAnsi="Arial" w:cs="Arial"/>
          <w:sz w:val="24"/>
        </w:rPr>
        <w:t xml:space="preserve"> can be provided in the </w:t>
      </w:r>
      <w:r w:rsidR="00751477" w:rsidRPr="00960656">
        <w:rPr>
          <w:rFonts w:ascii="Arial" w:hAnsi="Arial" w:cs="Arial"/>
          <w:sz w:val="24"/>
        </w:rPr>
        <w:t>i</w:t>
      </w:r>
      <w:r w:rsidRPr="00960656">
        <w:rPr>
          <w:rFonts w:ascii="Arial" w:hAnsi="Arial" w:cs="Arial"/>
          <w:sz w:val="24"/>
        </w:rPr>
        <w:t xml:space="preserve">nstructions to offerors or as an attachment to the RFP. </w:t>
      </w:r>
      <w:r w:rsidR="007A05EB" w:rsidRPr="00960656">
        <w:rPr>
          <w:rFonts w:ascii="Arial" w:hAnsi="Arial" w:cs="Arial"/>
          <w:b/>
          <w:bCs/>
          <w:sz w:val="24"/>
        </w:rPr>
        <w:t>NOTE:</w:t>
      </w:r>
      <w:r w:rsidR="00B46358" w:rsidRPr="00960656">
        <w:rPr>
          <w:rFonts w:ascii="Arial" w:hAnsi="Arial" w:cs="Arial"/>
          <w:sz w:val="24"/>
        </w:rPr>
        <w:t xml:space="preserve"> The </w:t>
      </w:r>
      <w:r w:rsidR="002C0F79" w:rsidRPr="00960656">
        <w:rPr>
          <w:rFonts w:ascii="Arial" w:hAnsi="Arial" w:cs="Arial"/>
          <w:sz w:val="24"/>
        </w:rPr>
        <w:t>S</w:t>
      </w:r>
      <w:r w:rsidR="0049464E" w:rsidRPr="00960656">
        <w:rPr>
          <w:rFonts w:ascii="Arial" w:hAnsi="Arial" w:cs="Arial"/>
          <w:sz w:val="24"/>
        </w:rPr>
        <w:t>BPCD</w:t>
      </w:r>
      <w:r w:rsidR="0088303A" w:rsidRPr="00960656">
        <w:rPr>
          <w:rFonts w:ascii="Arial" w:hAnsi="Arial" w:cs="Arial"/>
          <w:sz w:val="24"/>
        </w:rPr>
        <w:t xml:space="preserve"> is to </w:t>
      </w:r>
      <w:r w:rsidR="00877F03" w:rsidRPr="00960656">
        <w:rPr>
          <w:rFonts w:ascii="Arial" w:hAnsi="Arial" w:cs="Arial"/>
          <w:sz w:val="24"/>
        </w:rPr>
        <w:t>be rated acceptable/unacceptable</w:t>
      </w:r>
      <w:r w:rsidR="0088303A" w:rsidRPr="00960656">
        <w:rPr>
          <w:rFonts w:ascii="Arial" w:hAnsi="Arial" w:cs="Arial"/>
          <w:sz w:val="24"/>
        </w:rPr>
        <w:t xml:space="preserve">. </w:t>
      </w:r>
      <w:r w:rsidR="0088303A" w:rsidRPr="00960656">
        <w:rPr>
          <w:rFonts w:ascii="Arial" w:hAnsi="Arial" w:cs="Arial"/>
          <w:i/>
          <w:iCs/>
          <w:sz w:val="24"/>
        </w:rPr>
        <w:t>(Ref DoD Source Selection Procedures 2.</w:t>
      </w:r>
      <w:r w:rsidR="00266650" w:rsidRPr="00960656">
        <w:rPr>
          <w:rFonts w:ascii="Arial" w:hAnsi="Arial" w:cs="Arial"/>
          <w:i/>
          <w:iCs/>
          <w:sz w:val="24"/>
        </w:rPr>
        <w:t>3.</w:t>
      </w:r>
      <w:r w:rsidR="0088303A" w:rsidRPr="00960656">
        <w:rPr>
          <w:rFonts w:ascii="Arial" w:hAnsi="Arial" w:cs="Arial"/>
          <w:i/>
          <w:iCs/>
          <w:sz w:val="24"/>
        </w:rPr>
        <w:t>2.</w:t>
      </w:r>
      <w:r w:rsidR="00266650" w:rsidRPr="00960656">
        <w:rPr>
          <w:rFonts w:ascii="Arial" w:hAnsi="Arial" w:cs="Arial"/>
          <w:i/>
          <w:iCs/>
          <w:sz w:val="24"/>
        </w:rPr>
        <w:t>8</w:t>
      </w:r>
      <w:r w:rsidR="00877F03" w:rsidRPr="00960656">
        <w:rPr>
          <w:rFonts w:ascii="Arial" w:hAnsi="Arial" w:cs="Arial"/>
          <w:i/>
          <w:iCs/>
          <w:sz w:val="24"/>
        </w:rPr>
        <w:t xml:space="preserve"> and 3.1.4.1.2.</w:t>
      </w:r>
      <w:r w:rsidR="00AD281A" w:rsidRPr="00960656">
        <w:rPr>
          <w:rFonts w:ascii="Arial" w:hAnsi="Arial" w:cs="Arial"/>
          <w:i/>
          <w:iCs/>
          <w:sz w:val="24"/>
        </w:rPr>
        <w:t xml:space="preserve"> Table 6</w:t>
      </w:r>
      <w:r w:rsidR="0088303A" w:rsidRPr="00960656">
        <w:rPr>
          <w:rFonts w:ascii="Arial" w:hAnsi="Arial" w:cs="Arial"/>
          <w:i/>
          <w:iCs/>
          <w:sz w:val="24"/>
        </w:rPr>
        <w:t>)</w:t>
      </w:r>
      <w:r w:rsidR="00C71948" w:rsidRPr="00960656">
        <w:rPr>
          <w:rFonts w:ascii="Arial" w:hAnsi="Arial" w:cs="Arial"/>
          <w:sz w:val="24"/>
        </w:rPr>
        <w:t>.</w:t>
      </w:r>
      <w:r w:rsidR="00B46358" w:rsidRPr="00960656">
        <w:rPr>
          <w:rFonts w:ascii="Arial" w:hAnsi="Arial" w:cs="Arial"/>
          <w:sz w:val="24"/>
        </w:rPr>
        <w:t xml:space="preserve"> </w:t>
      </w:r>
    </w:p>
    <w:p w14:paraId="14BC1D8C" w14:textId="77777777" w:rsidR="001C5EBD" w:rsidRPr="00960656"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0FC641AE" w14:textId="67F0A4CD" w:rsidR="001C5EBD" w:rsidRPr="00960656" w:rsidRDefault="001C5EBD">
      <w:pPr>
        <w:pStyle w:val="CommentText"/>
        <w:numPr>
          <w:ilvl w:val="0"/>
          <w:numId w:val="16"/>
        </w:numPr>
        <w:rPr>
          <w:rFonts w:ascii="Arial" w:hAnsi="Arial" w:cs="Arial"/>
          <w:sz w:val="24"/>
          <w:szCs w:val="24"/>
        </w:rPr>
      </w:pPr>
      <w:r w:rsidRPr="00960656">
        <w:rPr>
          <w:rFonts w:ascii="Arial" w:hAnsi="Arial" w:cs="Arial"/>
          <w:b/>
          <w:iCs/>
          <w:sz w:val="24"/>
          <w:szCs w:val="24"/>
        </w:rPr>
        <w:t>Subcontracting Plan</w:t>
      </w:r>
      <w:r w:rsidRPr="00960656">
        <w:rPr>
          <w:rFonts w:ascii="Arial" w:hAnsi="Arial" w:cs="Arial"/>
          <w:b/>
          <w:i/>
          <w:sz w:val="24"/>
          <w:szCs w:val="24"/>
        </w:rPr>
        <w:t>.</w:t>
      </w:r>
      <w:r w:rsidRPr="00960656">
        <w:rPr>
          <w:rFonts w:ascii="Arial" w:hAnsi="Arial" w:cs="Arial"/>
          <w:b/>
          <w:sz w:val="24"/>
          <w:szCs w:val="24"/>
        </w:rPr>
        <w:t xml:space="preserve"> </w:t>
      </w:r>
      <w:r w:rsidRPr="00960656">
        <w:rPr>
          <w:rFonts w:ascii="Arial" w:hAnsi="Arial" w:cs="Arial"/>
          <w:sz w:val="24"/>
          <w:szCs w:val="24"/>
        </w:rPr>
        <w:t xml:space="preserve">Separate from the </w:t>
      </w:r>
      <w:r w:rsidR="00765680" w:rsidRPr="00960656">
        <w:rPr>
          <w:rFonts w:ascii="Arial" w:hAnsi="Arial" w:cs="Arial"/>
          <w:sz w:val="24"/>
          <w:szCs w:val="24"/>
        </w:rPr>
        <w:t>SBPCD</w:t>
      </w:r>
      <w:r w:rsidRPr="00960656">
        <w:rPr>
          <w:rFonts w:ascii="Arial" w:hAnsi="Arial" w:cs="Arial"/>
          <w:sz w:val="24"/>
          <w:szCs w:val="24"/>
        </w:rPr>
        <w:t xml:space="preserve">, other than </w:t>
      </w:r>
      <w:r w:rsidR="00960865" w:rsidRPr="00960656">
        <w:rPr>
          <w:rFonts w:ascii="Arial" w:hAnsi="Arial" w:cs="Arial"/>
          <w:sz w:val="24"/>
          <w:szCs w:val="24"/>
        </w:rPr>
        <w:t>s</w:t>
      </w:r>
      <w:r w:rsidRPr="00960656">
        <w:rPr>
          <w:rFonts w:ascii="Arial" w:hAnsi="Arial" w:cs="Arial"/>
          <w:sz w:val="24"/>
          <w:szCs w:val="24"/>
        </w:rPr>
        <w:t xml:space="preserve">mall </w:t>
      </w:r>
      <w:r w:rsidR="00960865" w:rsidRPr="00960656">
        <w:rPr>
          <w:rFonts w:ascii="Arial" w:hAnsi="Arial" w:cs="Arial"/>
          <w:sz w:val="24"/>
          <w:szCs w:val="24"/>
        </w:rPr>
        <w:t>b</w:t>
      </w:r>
      <w:r w:rsidRPr="00960656">
        <w:rPr>
          <w:rFonts w:ascii="Arial" w:hAnsi="Arial" w:cs="Arial"/>
          <w:sz w:val="24"/>
          <w:szCs w:val="24"/>
        </w:rPr>
        <w:t xml:space="preserve">usiness </w:t>
      </w:r>
      <w:r w:rsidR="00960865" w:rsidRPr="00960656">
        <w:rPr>
          <w:rFonts w:ascii="Arial" w:hAnsi="Arial" w:cs="Arial"/>
          <w:sz w:val="24"/>
          <w:szCs w:val="24"/>
        </w:rPr>
        <w:t>o</w:t>
      </w:r>
      <w:r w:rsidRPr="00960656">
        <w:rPr>
          <w:rFonts w:ascii="Arial" w:hAnsi="Arial" w:cs="Arial"/>
          <w:sz w:val="24"/>
          <w:szCs w:val="24"/>
        </w:rPr>
        <w:t xml:space="preserve">fferors must also submit a </w:t>
      </w:r>
      <w:r w:rsidR="008C6FA2" w:rsidRPr="00960656">
        <w:rPr>
          <w:rFonts w:ascii="Arial" w:hAnsi="Arial" w:cs="Arial"/>
          <w:sz w:val="24"/>
          <w:szCs w:val="24"/>
        </w:rPr>
        <w:t xml:space="preserve">small business </w:t>
      </w:r>
      <w:r w:rsidRPr="00960656">
        <w:rPr>
          <w:rFonts w:ascii="Arial" w:hAnsi="Arial" w:cs="Arial"/>
          <w:sz w:val="24"/>
          <w:szCs w:val="24"/>
        </w:rPr>
        <w:t xml:space="preserve">subcontracting plan meeting the requirements of FAR 52.219-9 and DFARS 252.219-7003 </w:t>
      </w:r>
      <w:r w:rsidR="00110C1A" w:rsidRPr="00960656">
        <w:rPr>
          <w:rFonts w:ascii="Arial" w:hAnsi="Arial" w:cs="Arial"/>
          <w:sz w:val="24"/>
          <w:szCs w:val="24"/>
        </w:rPr>
        <w:t>(</w:t>
      </w:r>
      <w:r w:rsidRPr="00960656">
        <w:rPr>
          <w:rFonts w:ascii="Arial" w:hAnsi="Arial" w:cs="Arial"/>
          <w:sz w:val="24"/>
          <w:szCs w:val="24"/>
        </w:rPr>
        <w:t>or DFARS 252.219-7004 if the offeror has a comprehensive subcontracting plan</w:t>
      </w:r>
      <w:r w:rsidR="00110C1A" w:rsidRPr="00960656">
        <w:rPr>
          <w:rFonts w:ascii="Arial" w:hAnsi="Arial" w:cs="Arial"/>
          <w:sz w:val="24"/>
          <w:szCs w:val="24"/>
        </w:rPr>
        <w:t>)</w:t>
      </w:r>
      <w:r w:rsidRPr="00960656">
        <w:rPr>
          <w:rFonts w:ascii="Arial" w:hAnsi="Arial" w:cs="Arial"/>
          <w:sz w:val="24"/>
          <w:szCs w:val="24"/>
        </w:rPr>
        <w:t xml:space="preserve">. </w:t>
      </w:r>
    </w:p>
    <w:p w14:paraId="43D25E11" w14:textId="77777777" w:rsidR="001C5EBD" w:rsidRPr="00960656" w:rsidRDefault="001C5EBD" w:rsidP="00FE4BB6">
      <w:pPr>
        <w:pStyle w:val="CommentText"/>
        <w:ind w:left="360"/>
        <w:rPr>
          <w:rFonts w:ascii="Arial" w:hAnsi="Arial" w:cs="Arial"/>
          <w:sz w:val="24"/>
          <w:szCs w:val="24"/>
        </w:rPr>
      </w:pPr>
    </w:p>
    <w:p w14:paraId="786F924E" w14:textId="2A9259FC" w:rsidR="001C5EBD" w:rsidRPr="00960656" w:rsidRDefault="001C5EBD" w:rsidP="00B9206D">
      <w:pPr>
        <w:pStyle w:val="CommentText"/>
        <w:numPr>
          <w:ilvl w:val="0"/>
          <w:numId w:val="69"/>
        </w:numPr>
        <w:rPr>
          <w:rFonts w:ascii="Arial" w:hAnsi="Arial" w:cs="Arial"/>
          <w:sz w:val="24"/>
          <w:szCs w:val="24"/>
        </w:rPr>
      </w:pPr>
      <w:r w:rsidRPr="00960656">
        <w:rPr>
          <w:rFonts w:ascii="Arial" w:hAnsi="Arial" w:cs="Arial"/>
          <w:sz w:val="24"/>
          <w:szCs w:val="24"/>
        </w:rPr>
        <w:t xml:space="preserve">Other than </w:t>
      </w:r>
      <w:r w:rsidR="008C6FA2" w:rsidRPr="00960656">
        <w:rPr>
          <w:rFonts w:ascii="Arial" w:hAnsi="Arial" w:cs="Arial"/>
          <w:sz w:val="24"/>
          <w:szCs w:val="24"/>
        </w:rPr>
        <w:t>s</w:t>
      </w:r>
      <w:r w:rsidRPr="00960656">
        <w:rPr>
          <w:rFonts w:ascii="Arial" w:hAnsi="Arial" w:cs="Arial"/>
          <w:sz w:val="24"/>
          <w:szCs w:val="24"/>
        </w:rPr>
        <w:t xml:space="preserve">mall </w:t>
      </w:r>
      <w:r w:rsidR="008C6FA2" w:rsidRPr="00960656">
        <w:rPr>
          <w:rFonts w:ascii="Arial" w:hAnsi="Arial" w:cs="Arial"/>
          <w:sz w:val="24"/>
          <w:szCs w:val="24"/>
        </w:rPr>
        <w:t>b</w:t>
      </w:r>
      <w:r w:rsidRPr="00960656">
        <w:rPr>
          <w:rFonts w:ascii="Arial" w:hAnsi="Arial" w:cs="Arial"/>
          <w:sz w:val="24"/>
          <w:szCs w:val="24"/>
        </w:rPr>
        <w:t xml:space="preserve">usinesses must submit acceptable subcontracting plans to be eligible for award. Subcontracting </w:t>
      </w:r>
      <w:r w:rsidR="00AA19A6" w:rsidRPr="00960656">
        <w:rPr>
          <w:rFonts w:ascii="Arial" w:hAnsi="Arial" w:cs="Arial"/>
          <w:sz w:val="24"/>
          <w:szCs w:val="24"/>
        </w:rPr>
        <w:t>p</w:t>
      </w:r>
      <w:r w:rsidRPr="00960656">
        <w:rPr>
          <w:rFonts w:ascii="Arial" w:hAnsi="Arial" w:cs="Arial"/>
          <w:sz w:val="24"/>
          <w:szCs w:val="24"/>
        </w:rPr>
        <w:t>lans shall reflect</w:t>
      </w:r>
      <w:r w:rsidR="00110C1A" w:rsidRPr="00960656">
        <w:rPr>
          <w:rFonts w:ascii="Arial" w:hAnsi="Arial" w:cs="Arial"/>
          <w:sz w:val="24"/>
          <w:szCs w:val="24"/>
        </w:rPr>
        <w:t>,</w:t>
      </w:r>
      <w:r w:rsidRPr="00960656">
        <w:rPr>
          <w:rFonts w:ascii="Arial" w:hAnsi="Arial" w:cs="Arial"/>
          <w:sz w:val="24"/>
          <w:szCs w:val="24"/>
        </w:rPr>
        <w:t xml:space="preserve"> and be consistent with</w:t>
      </w:r>
      <w:r w:rsidR="00110C1A" w:rsidRPr="00960656">
        <w:rPr>
          <w:rFonts w:ascii="Arial" w:hAnsi="Arial" w:cs="Arial"/>
          <w:sz w:val="24"/>
          <w:szCs w:val="24"/>
        </w:rPr>
        <w:t>,</w:t>
      </w:r>
      <w:r w:rsidRPr="00960656">
        <w:rPr>
          <w:rFonts w:ascii="Arial" w:hAnsi="Arial" w:cs="Arial"/>
          <w:sz w:val="24"/>
          <w:szCs w:val="24"/>
        </w:rPr>
        <w:t xml:space="preserve"> the commitments offered in the </w:t>
      </w:r>
      <w:r w:rsidR="00765680" w:rsidRPr="00960656">
        <w:rPr>
          <w:rFonts w:ascii="Arial" w:hAnsi="Arial" w:cs="Arial"/>
          <w:sz w:val="24"/>
          <w:szCs w:val="24"/>
        </w:rPr>
        <w:t>SBPCD</w:t>
      </w:r>
      <w:r w:rsidRPr="00960656">
        <w:rPr>
          <w:rFonts w:ascii="Arial" w:hAnsi="Arial" w:cs="Arial"/>
          <w:sz w:val="24"/>
          <w:szCs w:val="24"/>
        </w:rPr>
        <w:t xml:space="preserve">.  </w:t>
      </w:r>
    </w:p>
    <w:p w14:paraId="6B4CBC42" w14:textId="77777777" w:rsidR="001C5EBD" w:rsidRPr="00960656" w:rsidRDefault="001C5EBD" w:rsidP="00FE4BB6">
      <w:pPr>
        <w:pStyle w:val="CommentText"/>
        <w:ind w:left="360"/>
        <w:rPr>
          <w:rFonts w:ascii="Arial" w:hAnsi="Arial" w:cs="Arial"/>
          <w:sz w:val="24"/>
          <w:szCs w:val="24"/>
        </w:rPr>
      </w:pPr>
    </w:p>
    <w:p w14:paraId="79DF2EFA" w14:textId="684F59DB" w:rsidR="001C5EBD" w:rsidRPr="00960656" w:rsidRDefault="001C5EBD" w:rsidP="00B9206D">
      <w:pPr>
        <w:pStyle w:val="CommentText"/>
        <w:numPr>
          <w:ilvl w:val="0"/>
          <w:numId w:val="69"/>
        </w:numPr>
        <w:rPr>
          <w:rFonts w:ascii="Arial" w:hAnsi="Arial" w:cs="Arial"/>
          <w:sz w:val="24"/>
          <w:szCs w:val="24"/>
        </w:rPr>
      </w:pPr>
      <w:r w:rsidRPr="00960656">
        <w:rPr>
          <w:rFonts w:ascii="Arial" w:hAnsi="Arial" w:cs="Arial"/>
          <w:sz w:val="24"/>
          <w:szCs w:val="24"/>
          <w:lang w:val="en"/>
        </w:rPr>
        <w:t xml:space="preserve">When a </w:t>
      </w:r>
      <w:r w:rsidR="00110C1A" w:rsidRPr="00960656">
        <w:rPr>
          <w:rFonts w:ascii="Arial" w:hAnsi="Arial" w:cs="Arial"/>
          <w:sz w:val="24"/>
          <w:szCs w:val="24"/>
          <w:lang w:val="en"/>
        </w:rPr>
        <w:t xml:space="preserve">specific </w:t>
      </w:r>
      <w:r w:rsidRPr="00960656">
        <w:rPr>
          <w:rFonts w:ascii="Arial" w:hAnsi="Arial" w:cs="Arial"/>
          <w:sz w:val="24"/>
          <w:szCs w:val="24"/>
          <w:lang w:val="en"/>
        </w:rPr>
        <w:t xml:space="preserve">small business </w:t>
      </w:r>
      <w:r w:rsidR="00110C1A" w:rsidRPr="00960656">
        <w:rPr>
          <w:rFonts w:ascii="Arial" w:hAnsi="Arial" w:cs="Arial"/>
          <w:sz w:val="24"/>
          <w:szCs w:val="24"/>
          <w:lang w:val="en"/>
        </w:rPr>
        <w:t>is</w:t>
      </w:r>
      <w:r w:rsidRPr="00960656">
        <w:rPr>
          <w:rFonts w:ascii="Arial" w:hAnsi="Arial" w:cs="Arial"/>
          <w:sz w:val="24"/>
          <w:szCs w:val="24"/>
          <w:lang w:val="en"/>
        </w:rPr>
        <w:t xml:space="preserve"> identified in</w:t>
      </w:r>
      <w:r w:rsidR="00110C1A" w:rsidRPr="00960656">
        <w:rPr>
          <w:rFonts w:ascii="Arial" w:hAnsi="Arial" w:cs="Arial"/>
          <w:sz w:val="24"/>
          <w:szCs w:val="24"/>
          <w:lang w:val="en"/>
        </w:rPr>
        <w:t xml:space="preserve"> a</w:t>
      </w:r>
      <w:r w:rsidRPr="00960656">
        <w:rPr>
          <w:rFonts w:ascii="Arial" w:hAnsi="Arial" w:cs="Arial"/>
          <w:sz w:val="24"/>
          <w:szCs w:val="24"/>
          <w:lang w:val="en"/>
        </w:rPr>
        <w:t xml:space="preserve"> proposal, the </w:t>
      </w:r>
      <w:r w:rsidR="00E61EF5" w:rsidRPr="00960656">
        <w:rPr>
          <w:rFonts w:ascii="Arial" w:hAnsi="Arial" w:cs="Arial"/>
          <w:sz w:val="24"/>
          <w:szCs w:val="24"/>
          <w:lang w:val="en"/>
        </w:rPr>
        <w:t xml:space="preserve">same </w:t>
      </w:r>
      <w:r w:rsidRPr="00960656">
        <w:rPr>
          <w:rFonts w:ascii="Arial" w:hAnsi="Arial" w:cs="Arial"/>
          <w:sz w:val="24"/>
          <w:szCs w:val="24"/>
          <w:lang w:val="en"/>
        </w:rPr>
        <w:t xml:space="preserve">small businesses </w:t>
      </w:r>
      <w:r w:rsidR="00E61EF5" w:rsidRPr="00960656">
        <w:rPr>
          <w:rFonts w:ascii="Arial" w:hAnsi="Arial" w:cs="Arial"/>
          <w:sz w:val="24"/>
          <w:szCs w:val="24"/>
          <w:lang w:val="en"/>
        </w:rPr>
        <w:t xml:space="preserve">identified and </w:t>
      </w:r>
      <w:r w:rsidRPr="00960656">
        <w:rPr>
          <w:rFonts w:ascii="Arial" w:hAnsi="Arial" w:cs="Arial"/>
          <w:sz w:val="24"/>
          <w:szCs w:val="24"/>
          <w:lang w:val="en"/>
        </w:rPr>
        <w:t xml:space="preserve">considered in the evaluation shall be listed in </w:t>
      </w:r>
      <w:r w:rsidR="00E61EF5" w:rsidRPr="00960656">
        <w:rPr>
          <w:rFonts w:ascii="Arial" w:hAnsi="Arial" w:cs="Arial"/>
          <w:sz w:val="24"/>
          <w:szCs w:val="24"/>
          <w:lang w:val="en"/>
        </w:rPr>
        <w:t xml:space="preserve">the </w:t>
      </w:r>
      <w:r w:rsidRPr="00960656">
        <w:rPr>
          <w:rFonts w:ascii="Arial" w:hAnsi="Arial" w:cs="Arial"/>
          <w:sz w:val="24"/>
          <w:szCs w:val="24"/>
          <w:lang w:val="en"/>
        </w:rPr>
        <w:t xml:space="preserve">subcontracting plan submitted pursuant to FAR 52.219-9 to facilitate compliance with </w:t>
      </w:r>
      <w:r w:rsidR="00110C1A" w:rsidRPr="00960656">
        <w:rPr>
          <w:rFonts w:ascii="Arial" w:hAnsi="Arial" w:cs="Arial"/>
          <w:sz w:val="24"/>
          <w:szCs w:val="24"/>
          <w:lang w:val="en"/>
        </w:rPr>
        <w:t xml:space="preserve">DFARS </w:t>
      </w:r>
      <w:r w:rsidRPr="00960656">
        <w:rPr>
          <w:rFonts w:ascii="Arial" w:hAnsi="Arial" w:cs="Arial"/>
          <w:sz w:val="24"/>
          <w:szCs w:val="24"/>
          <w:lang w:val="en"/>
        </w:rPr>
        <w:t>252.219-7003</w:t>
      </w:r>
      <w:r w:rsidR="00E61EF5" w:rsidRPr="00960656">
        <w:rPr>
          <w:rFonts w:ascii="Arial" w:hAnsi="Arial" w:cs="Arial"/>
          <w:sz w:val="24"/>
          <w:szCs w:val="24"/>
          <w:lang w:val="en"/>
        </w:rPr>
        <w:t>(e)</w:t>
      </w:r>
      <w:r w:rsidRPr="00960656">
        <w:rPr>
          <w:rFonts w:ascii="Arial" w:hAnsi="Arial" w:cs="Arial"/>
          <w:sz w:val="24"/>
          <w:szCs w:val="24"/>
          <w:lang w:val="en"/>
        </w:rPr>
        <w:t>.</w:t>
      </w:r>
    </w:p>
    <w:p w14:paraId="7F635749" w14:textId="77777777" w:rsidR="00393FE3" w:rsidRPr="00960656" w:rsidRDefault="00393FE3" w:rsidP="000073E1">
      <w:pPr>
        <w:pStyle w:val="ListParagraph"/>
        <w:rPr>
          <w:rFonts w:ascii="Arial" w:hAnsi="Arial" w:cs="Arial"/>
          <w:sz w:val="24"/>
          <w:szCs w:val="24"/>
        </w:rPr>
      </w:pPr>
    </w:p>
    <w:p w14:paraId="021A2888" w14:textId="7D67E19D" w:rsidR="001C5EBD" w:rsidRPr="00960656" w:rsidRDefault="004B4A45" w:rsidP="00B9206D">
      <w:pPr>
        <w:pStyle w:val="CommentText"/>
        <w:numPr>
          <w:ilvl w:val="0"/>
          <w:numId w:val="69"/>
        </w:numPr>
        <w:rPr>
          <w:rFonts w:ascii="Arial" w:hAnsi="Arial" w:cs="Arial"/>
          <w:i/>
          <w:iCs/>
          <w:sz w:val="24"/>
          <w:szCs w:val="24"/>
        </w:rPr>
      </w:pPr>
      <w:r w:rsidRPr="00960656">
        <w:rPr>
          <w:rFonts w:ascii="Arial" w:hAnsi="Arial" w:cs="Arial"/>
          <w:sz w:val="24"/>
          <w:szCs w:val="24"/>
        </w:rPr>
        <w:t xml:space="preserve">The </w:t>
      </w:r>
      <w:r w:rsidR="00765680" w:rsidRPr="00960656">
        <w:rPr>
          <w:rFonts w:ascii="Arial" w:hAnsi="Arial" w:cs="Arial"/>
          <w:sz w:val="24"/>
          <w:szCs w:val="24"/>
        </w:rPr>
        <w:t>S</w:t>
      </w:r>
      <w:r w:rsidRPr="00960656">
        <w:rPr>
          <w:rFonts w:ascii="Arial" w:hAnsi="Arial" w:cs="Arial"/>
          <w:sz w:val="24"/>
          <w:szCs w:val="24"/>
        </w:rPr>
        <w:t xml:space="preserve">ubcontracting Plan is </w:t>
      </w:r>
      <w:r w:rsidR="009510E7" w:rsidRPr="00960656">
        <w:rPr>
          <w:rFonts w:ascii="Arial" w:hAnsi="Arial" w:cs="Arial"/>
          <w:sz w:val="24"/>
          <w:szCs w:val="24"/>
        </w:rPr>
        <w:t>determined</w:t>
      </w:r>
      <w:r w:rsidRPr="00960656">
        <w:rPr>
          <w:rFonts w:ascii="Arial" w:hAnsi="Arial" w:cs="Arial"/>
          <w:sz w:val="24"/>
          <w:szCs w:val="24"/>
        </w:rPr>
        <w:t xml:space="preserve"> </w:t>
      </w:r>
      <w:r w:rsidR="006D66ED" w:rsidRPr="00960656">
        <w:rPr>
          <w:rFonts w:ascii="Arial" w:hAnsi="Arial" w:cs="Arial"/>
          <w:sz w:val="24"/>
          <w:szCs w:val="24"/>
        </w:rPr>
        <w:t>acceptable / unacceptable</w:t>
      </w:r>
      <w:r w:rsidR="00484407" w:rsidRPr="00960656">
        <w:rPr>
          <w:rFonts w:ascii="Arial" w:hAnsi="Arial" w:cs="Arial"/>
          <w:sz w:val="24"/>
          <w:szCs w:val="24"/>
        </w:rPr>
        <w:t xml:space="preserve"> </w:t>
      </w:r>
      <w:r w:rsidR="009F5E34" w:rsidRPr="00960656">
        <w:rPr>
          <w:rFonts w:ascii="Arial" w:hAnsi="Arial" w:cs="Arial"/>
          <w:i/>
          <w:iCs/>
          <w:sz w:val="24"/>
          <w:szCs w:val="24"/>
        </w:rPr>
        <w:t>(See FAR 19.705-4(c))</w:t>
      </w:r>
      <w:r w:rsidR="00074CFB" w:rsidRPr="00960656">
        <w:rPr>
          <w:rFonts w:ascii="Arial" w:hAnsi="Arial" w:cs="Arial"/>
          <w:i/>
          <w:iCs/>
          <w:sz w:val="24"/>
          <w:szCs w:val="24"/>
        </w:rPr>
        <w:t>.</w:t>
      </w:r>
    </w:p>
    <w:p w14:paraId="153D3193" w14:textId="55D18369" w:rsidR="009A47EE" w:rsidRPr="00960656"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5D16B520" w14:textId="77777777" w:rsidR="00346150" w:rsidRPr="00960656" w:rsidRDefault="00346150"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6F259D6" w14:textId="77777777" w:rsidR="001F0B4C" w:rsidRDefault="001F0B4C">
      <w:pPr>
        <w:rPr>
          <w:rFonts w:ascii="Arial" w:hAnsi="Arial" w:cs="Arial"/>
          <w:b/>
          <w:iCs/>
          <w:sz w:val="28"/>
          <w:szCs w:val="28"/>
          <w:u w:val="single"/>
        </w:rPr>
      </w:pPr>
      <w:r>
        <w:rPr>
          <w:rFonts w:ascii="Arial" w:hAnsi="Arial" w:cs="Arial"/>
          <w:b/>
          <w:iCs/>
          <w:sz w:val="28"/>
          <w:szCs w:val="28"/>
          <w:u w:val="single"/>
        </w:rPr>
        <w:br w:type="page"/>
      </w:r>
    </w:p>
    <w:p w14:paraId="2C9B6305" w14:textId="1C8AE14F" w:rsidR="001C5EBD" w:rsidRPr="00960656" w:rsidRDefault="001C5EBD" w:rsidP="00BB5608">
      <w:pPr>
        <w:suppressLineNumbers/>
        <w:tabs>
          <w:tab w:val="left" w:pos="360"/>
          <w:tab w:val="left" w:pos="1512"/>
          <w:tab w:val="left" w:pos="2232"/>
          <w:tab w:val="left" w:pos="4392"/>
          <w:tab w:val="left" w:pos="7722"/>
          <w:tab w:val="left" w:pos="8190"/>
        </w:tabs>
        <w:rPr>
          <w:rFonts w:ascii="Arial" w:hAnsi="Arial" w:cs="Arial"/>
          <w:b/>
          <w:iCs/>
          <w:sz w:val="28"/>
          <w:szCs w:val="28"/>
          <w:u w:val="single"/>
        </w:rPr>
      </w:pPr>
      <w:r w:rsidRPr="00960656">
        <w:rPr>
          <w:rFonts w:ascii="Arial" w:hAnsi="Arial" w:cs="Arial"/>
          <w:b/>
          <w:iCs/>
          <w:sz w:val="28"/>
          <w:szCs w:val="28"/>
          <w:u w:val="single"/>
        </w:rPr>
        <w:lastRenderedPageBreak/>
        <w:t>Drafting Evaluation Criteria (Section M or Equivalent)</w:t>
      </w:r>
    </w:p>
    <w:p w14:paraId="60328171" w14:textId="77777777" w:rsidR="001C5EBD" w:rsidRPr="00955709"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bCs/>
          <w:iCs/>
          <w:sz w:val="28"/>
          <w:szCs w:val="28"/>
        </w:rPr>
      </w:pPr>
    </w:p>
    <w:p w14:paraId="0C9CC8F6" w14:textId="33A0ED88" w:rsidR="001C5EBD" w:rsidRPr="00960656" w:rsidRDefault="001C5EBD" w:rsidP="00BB5608">
      <w:pPr>
        <w:suppressLineNumbers/>
        <w:tabs>
          <w:tab w:val="left" w:pos="0"/>
          <w:tab w:val="left" w:pos="1512"/>
          <w:tab w:val="left" w:pos="2232"/>
          <w:tab w:val="left" w:pos="4392"/>
          <w:tab w:val="left" w:pos="7722"/>
          <w:tab w:val="left" w:pos="8190"/>
        </w:tabs>
        <w:rPr>
          <w:rFonts w:ascii="Arial" w:hAnsi="Arial" w:cs="Arial"/>
          <w:sz w:val="24"/>
          <w:szCs w:val="24"/>
        </w:rPr>
      </w:pPr>
      <w:r w:rsidRPr="00960656">
        <w:rPr>
          <w:rFonts w:ascii="Arial" w:hAnsi="Arial" w:cs="Arial"/>
          <w:sz w:val="24"/>
          <w:szCs w:val="24"/>
        </w:rPr>
        <w:t xml:space="preserve">In Section M (or equivalent) of the RFP, clearly state how each factor will be evaluated and </w:t>
      </w:r>
      <w:r w:rsidR="00110C1A" w:rsidRPr="00960656">
        <w:rPr>
          <w:rFonts w:ascii="Arial" w:hAnsi="Arial" w:cs="Arial"/>
          <w:sz w:val="24"/>
          <w:szCs w:val="24"/>
        </w:rPr>
        <w:t xml:space="preserve">the </w:t>
      </w:r>
      <w:r w:rsidRPr="00960656">
        <w:rPr>
          <w:rFonts w:ascii="Arial" w:hAnsi="Arial" w:cs="Arial"/>
          <w:sz w:val="24"/>
          <w:szCs w:val="24"/>
        </w:rPr>
        <w:t>relative importance</w:t>
      </w:r>
      <w:r w:rsidR="00110C1A" w:rsidRPr="00960656">
        <w:rPr>
          <w:rFonts w:ascii="Arial" w:hAnsi="Arial" w:cs="Arial"/>
          <w:sz w:val="24"/>
          <w:szCs w:val="24"/>
        </w:rPr>
        <w:t xml:space="preserve"> </w:t>
      </w:r>
      <w:r w:rsidR="00F672EB" w:rsidRPr="00960656">
        <w:rPr>
          <w:rFonts w:ascii="Arial" w:hAnsi="Arial" w:cs="Arial"/>
          <w:sz w:val="24"/>
          <w:szCs w:val="24"/>
        </w:rPr>
        <w:t xml:space="preserve">of </w:t>
      </w:r>
      <w:r w:rsidR="00110C1A" w:rsidRPr="00960656">
        <w:rPr>
          <w:rFonts w:ascii="Arial" w:hAnsi="Arial" w:cs="Arial"/>
          <w:sz w:val="24"/>
          <w:szCs w:val="24"/>
        </w:rPr>
        <w:t>evaluation factors</w:t>
      </w:r>
      <w:r w:rsidRPr="00960656">
        <w:rPr>
          <w:rFonts w:ascii="Arial" w:hAnsi="Arial" w:cs="Arial"/>
          <w:sz w:val="24"/>
          <w:szCs w:val="24"/>
        </w:rPr>
        <w:t>.</w:t>
      </w:r>
    </w:p>
    <w:p w14:paraId="61AB3659" w14:textId="77777777" w:rsidR="009A47EE" w:rsidRPr="00960656" w:rsidRDefault="009A47EE" w:rsidP="00BB5608">
      <w:pPr>
        <w:suppressLineNumbers/>
        <w:tabs>
          <w:tab w:val="left" w:pos="0"/>
          <w:tab w:val="left" w:pos="1512"/>
          <w:tab w:val="left" w:pos="2232"/>
          <w:tab w:val="left" w:pos="4392"/>
          <w:tab w:val="left" w:pos="7722"/>
          <w:tab w:val="left" w:pos="8190"/>
        </w:tabs>
        <w:rPr>
          <w:rFonts w:ascii="Arial" w:hAnsi="Arial" w:cs="Arial"/>
          <w:sz w:val="24"/>
          <w:szCs w:val="24"/>
        </w:rPr>
      </w:pPr>
    </w:p>
    <w:p w14:paraId="75D630F9" w14:textId="69C4CDB0" w:rsidR="001C5EBD" w:rsidRPr="00960656" w:rsidRDefault="001C5EBD" w:rsidP="00BB5608">
      <w:pPr>
        <w:suppressLineNumbers/>
        <w:tabs>
          <w:tab w:val="left" w:pos="360"/>
          <w:tab w:val="left" w:pos="1512"/>
          <w:tab w:val="left" w:pos="2232"/>
          <w:tab w:val="left" w:pos="4392"/>
          <w:tab w:val="left" w:pos="7722"/>
          <w:tab w:val="left" w:pos="8190"/>
        </w:tabs>
        <w:rPr>
          <w:rFonts w:ascii="Arial" w:hAnsi="Arial" w:cs="Arial"/>
          <w:sz w:val="24"/>
          <w:szCs w:val="24"/>
        </w:rPr>
      </w:pPr>
      <w:r w:rsidRPr="00960656">
        <w:rPr>
          <w:rFonts w:ascii="Arial" w:hAnsi="Arial" w:cs="Arial"/>
          <w:b/>
          <w:iCs/>
          <w:sz w:val="24"/>
          <w:szCs w:val="24"/>
          <w:u w:val="single"/>
        </w:rPr>
        <w:t>Past Performance Information</w:t>
      </w:r>
      <w:r w:rsidRPr="00960656">
        <w:rPr>
          <w:rFonts w:ascii="Arial" w:hAnsi="Arial" w:cs="Arial"/>
          <w:b/>
          <w:i/>
          <w:sz w:val="24"/>
          <w:szCs w:val="24"/>
        </w:rPr>
        <w:t>.</w:t>
      </w:r>
      <w:r w:rsidRPr="00960656">
        <w:rPr>
          <w:rFonts w:ascii="Arial" w:hAnsi="Arial" w:cs="Arial"/>
          <w:sz w:val="24"/>
          <w:szCs w:val="24"/>
        </w:rPr>
        <w:t xml:space="preserve"> Clearly state</w:t>
      </w:r>
      <w:r w:rsidR="000D327E" w:rsidRPr="00960656">
        <w:rPr>
          <w:rFonts w:ascii="Arial" w:hAnsi="Arial" w:cs="Arial"/>
          <w:sz w:val="24"/>
          <w:szCs w:val="24"/>
        </w:rPr>
        <w:t xml:space="preserve"> </w:t>
      </w:r>
      <w:r w:rsidRPr="00960656">
        <w:rPr>
          <w:rFonts w:ascii="Arial" w:hAnsi="Arial" w:cs="Arial"/>
          <w:sz w:val="24"/>
          <w:szCs w:val="24"/>
        </w:rPr>
        <w:t>how past performance will be evaluated, its relative importance, and how offerors with no relevant past performance will be evaluated.  Consider the following when drafting this section:</w:t>
      </w:r>
    </w:p>
    <w:p w14:paraId="3521B5B9" w14:textId="77777777" w:rsidR="001C5EBD" w:rsidRPr="00960656" w:rsidRDefault="001C5EBD" w:rsidP="007E6154">
      <w:pPr>
        <w:suppressLineNumbers/>
        <w:tabs>
          <w:tab w:val="left" w:pos="360"/>
          <w:tab w:val="left" w:pos="1512"/>
          <w:tab w:val="left" w:pos="2232"/>
          <w:tab w:val="left" w:pos="4392"/>
          <w:tab w:val="left" w:pos="7722"/>
          <w:tab w:val="left" w:pos="8190"/>
        </w:tabs>
        <w:ind w:left="360"/>
        <w:rPr>
          <w:rFonts w:ascii="Arial" w:hAnsi="Arial" w:cs="Arial"/>
          <w:sz w:val="24"/>
          <w:szCs w:val="24"/>
        </w:rPr>
      </w:pPr>
    </w:p>
    <w:p w14:paraId="69453805" w14:textId="4567A404" w:rsidR="001C5EBD" w:rsidRPr="00960656" w:rsidRDefault="001C5EBD">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sidRPr="00960656">
        <w:rPr>
          <w:rFonts w:ascii="Arial" w:hAnsi="Arial" w:cs="Arial"/>
          <w:b/>
          <w:iCs/>
          <w:sz w:val="24"/>
          <w:szCs w:val="24"/>
        </w:rPr>
        <w:t>Use Past Performance to streamline the source selection process</w:t>
      </w:r>
      <w:r w:rsidRPr="00960656">
        <w:rPr>
          <w:rFonts w:ascii="Arial" w:hAnsi="Arial" w:cs="Arial"/>
          <w:b/>
          <w:i/>
          <w:sz w:val="24"/>
          <w:szCs w:val="24"/>
        </w:rPr>
        <w:t>.</w:t>
      </w:r>
      <w:r w:rsidRPr="00960656">
        <w:rPr>
          <w:rFonts w:ascii="Arial" w:hAnsi="Arial" w:cs="Arial"/>
          <w:sz w:val="24"/>
          <w:szCs w:val="24"/>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 </w:t>
      </w:r>
    </w:p>
    <w:p w14:paraId="1F831267" w14:textId="77777777" w:rsidR="001C5EBD" w:rsidRPr="00960656"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sz w:val="24"/>
          <w:szCs w:val="24"/>
        </w:rPr>
      </w:pPr>
    </w:p>
    <w:p w14:paraId="0265B331" w14:textId="77777777" w:rsidR="001C5EBD" w:rsidRPr="00960656" w:rsidRDefault="001C5EBD">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sidRPr="00960656">
        <w:rPr>
          <w:rFonts w:ascii="Arial" w:hAnsi="Arial" w:cs="Arial"/>
          <w:b/>
          <w:iCs/>
          <w:sz w:val="24"/>
          <w:szCs w:val="24"/>
        </w:rPr>
        <w:t>Past Performance Considerations</w:t>
      </w:r>
      <w:r w:rsidRPr="00960656">
        <w:rPr>
          <w:rFonts w:ascii="Arial" w:hAnsi="Arial" w:cs="Arial"/>
          <w:b/>
          <w:i/>
          <w:sz w:val="24"/>
          <w:szCs w:val="24"/>
        </w:rPr>
        <w:t>.</w:t>
      </w:r>
      <w:r w:rsidRPr="00960656">
        <w:rPr>
          <w:rFonts w:ascii="Arial" w:hAnsi="Arial" w:cs="Arial"/>
          <w:sz w:val="24"/>
          <w:szCs w:val="24"/>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 </w:t>
      </w:r>
    </w:p>
    <w:p w14:paraId="12981401" w14:textId="77777777" w:rsidR="001C5EBD" w:rsidRPr="00960656"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Cs/>
          <w:sz w:val="24"/>
        </w:rPr>
      </w:pPr>
    </w:p>
    <w:p w14:paraId="34D96A9C" w14:textId="02D7247C" w:rsidR="0082035C" w:rsidRPr="00960656" w:rsidRDefault="001C5EBD" w:rsidP="00BB5608">
      <w:pPr>
        <w:pStyle w:val="BodyText2"/>
        <w:widowControl/>
        <w:suppressLineNumbers/>
        <w:tabs>
          <w:tab w:val="clear" w:pos="792"/>
          <w:tab w:val="left" w:pos="360"/>
          <w:tab w:val="left" w:pos="720"/>
        </w:tabs>
        <w:ind w:left="0" w:firstLine="0"/>
        <w:rPr>
          <w:rFonts w:cs="Arial"/>
          <w:szCs w:val="24"/>
        </w:rPr>
      </w:pPr>
      <w:r w:rsidRPr="00960656">
        <w:rPr>
          <w:rFonts w:cs="Arial"/>
          <w:b/>
          <w:iCs/>
          <w:szCs w:val="24"/>
          <w:u w:val="single"/>
        </w:rPr>
        <w:t>Small Business Participation</w:t>
      </w:r>
      <w:r w:rsidRPr="00960656">
        <w:rPr>
          <w:rFonts w:cs="Arial"/>
          <w:b/>
          <w:i/>
          <w:szCs w:val="24"/>
        </w:rPr>
        <w:t xml:space="preserve">. </w:t>
      </w:r>
      <w:r w:rsidR="00AD3E30" w:rsidRPr="00960656">
        <w:rPr>
          <w:rFonts w:cs="Arial"/>
          <w:szCs w:val="24"/>
        </w:rPr>
        <w:t>O</w:t>
      </w:r>
      <w:r w:rsidR="00507225" w:rsidRPr="00960656">
        <w:rPr>
          <w:rFonts w:cs="Arial"/>
          <w:szCs w:val="24"/>
        </w:rPr>
        <w:t xml:space="preserve">ther than small </w:t>
      </w:r>
      <w:r w:rsidR="00AD3E30" w:rsidRPr="00960656">
        <w:rPr>
          <w:rFonts w:cs="Arial"/>
          <w:szCs w:val="24"/>
        </w:rPr>
        <w:t xml:space="preserve">businesses </w:t>
      </w:r>
      <w:r w:rsidRPr="00960656">
        <w:rPr>
          <w:rFonts w:cs="Arial"/>
          <w:szCs w:val="24"/>
        </w:rPr>
        <w:t>will be evaluated on the</w:t>
      </w:r>
      <w:r w:rsidR="00A76AD7" w:rsidRPr="00960656">
        <w:rPr>
          <w:rFonts w:cs="Arial"/>
          <w:szCs w:val="24"/>
        </w:rPr>
        <w:t>ir</w:t>
      </w:r>
      <w:r w:rsidRPr="00960656">
        <w:rPr>
          <w:rFonts w:cs="Arial"/>
          <w:szCs w:val="24"/>
        </w:rPr>
        <w:t xml:space="preserve"> level of proposed </w:t>
      </w:r>
      <w:r w:rsidR="005A7042" w:rsidRPr="00960656">
        <w:rPr>
          <w:rFonts w:cs="Arial"/>
          <w:szCs w:val="24"/>
        </w:rPr>
        <w:t xml:space="preserve">small business </w:t>
      </w:r>
      <w:r w:rsidRPr="00960656">
        <w:rPr>
          <w:rFonts w:cs="Arial"/>
          <w:szCs w:val="24"/>
        </w:rPr>
        <w:t xml:space="preserve">participation in the performance of </w:t>
      </w:r>
      <w:r w:rsidR="005A7042" w:rsidRPr="00960656">
        <w:rPr>
          <w:rFonts w:cs="Arial"/>
          <w:szCs w:val="24"/>
        </w:rPr>
        <w:t xml:space="preserve">a resulting </w:t>
      </w:r>
      <w:r w:rsidRPr="00960656">
        <w:rPr>
          <w:rFonts w:cs="Arial"/>
          <w:szCs w:val="24"/>
        </w:rPr>
        <w:t xml:space="preserve">contract relative to the objectives established herein. </w:t>
      </w:r>
      <w:r w:rsidR="005051B3" w:rsidRPr="00960656">
        <w:rPr>
          <w:rFonts w:cs="Arial"/>
          <w:szCs w:val="24"/>
        </w:rPr>
        <w:t xml:space="preserve">Offerors shall submit a SBPCD which specifies the offeror’s level and degree of commitment to small business utilization/participation in performance of this requirement. A SBPCD is required from all offerors, including companies with commercial plans and comprehensive subcontracting plans. </w:t>
      </w:r>
    </w:p>
    <w:p w14:paraId="319BF9D4" w14:textId="77777777" w:rsidR="00240EB4" w:rsidRPr="00960656" w:rsidRDefault="00240EB4" w:rsidP="00BB5608">
      <w:pPr>
        <w:pStyle w:val="BodyText2"/>
        <w:widowControl/>
        <w:suppressLineNumbers/>
        <w:tabs>
          <w:tab w:val="clear" w:pos="792"/>
          <w:tab w:val="left" w:pos="360"/>
          <w:tab w:val="left" w:pos="720"/>
        </w:tabs>
        <w:ind w:left="0" w:firstLine="0"/>
        <w:rPr>
          <w:rFonts w:cs="Arial"/>
          <w:szCs w:val="24"/>
        </w:rPr>
      </w:pPr>
    </w:p>
    <w:p w14:paraId="391D33CC" w14:textId="4CD66C28" w:rsidR="00240EB4" w:rsidRPr="00960656" w:rsidRDefault="00240EB4" w:rsidP="00BB5608">
      <w:pPr>
        <w:pStyle w:val="BodyText2"/>
        <w:widowControl/>
        <w:suppressLineNumbers/>
        <w:tabs>
          <w:tab w:val="clear" w:pos="792"/>
          <w:tab w:val="left" w:pos="360"/>
          <w:tab w:val="left" w:pos="720"/>
        </w:tabs>
        <w:ind w:left="0" w:firstLine="0"/>
        <w:rPr>
          <w:rFonts w:cs="Arial"/>
          <w:szCs w:val="24"/>
        </w:rPr>
      </w:pPr>
      <w:r w:rsidRPr="00960656">
        <w:rPr>
          <w:rFonts w:cs="Arial"/>
          <w:szCs w:val="24"/>
        </w:rPr>
        <w:t>Small businesses are not required to submit subcontracting plans but will be required to address the extent of small business performance (participation) in their proposals when required by the solicitation.</w:t>
      </w:r>
    </w:p>
    <w:p w14:paraId="6949ED8A" w14:textId="77777777" w:rsidR="0082035C" w:rsidRPr="00960656" w:rsidRDefault="0082035C" w:rsidP="00BB5608">
      <w:pPr>
        <w:pStyle w:val="BodyText2"/>
        <w:widowControl/>
        <w:suppressLineNumbers/>
        <w:tabs>
          <w:tab w:val="clear" w:pos="792"/>
          <w:tab w:val="left" w:pos="360"/>
          <w:tab w:val="left" w:pos="720"/>
        </w:tabs>
        <w:ind w:left="0" w:firstLine="0"/>
        <w:rPr>
          <w:rFonts w:cs="Arial"/>
          <w:szCs w:val="24"/>
        </w:rPr>
      </w:pPr>
    </w:p>
    <w:p w14:paraId="6F441C7D" w14:textId="25BEFD3E" w:rsidR="001C5EBD" w:rsidRPr="00960656" w:rsidRDefault="001C5EBD" w:rsidP="00BB5608">
      <w:pPr>
        <w:pStyle w:val="BodyText2"/>
        <w:widowControl/>
        <w:suppressLineNumbers/>
        <w:tabs>
          <w:tab w:val="clear" w:pos="792"/>
          <w:tab w:val="left" w:pos="360"/>
          <w:tab w:val="left" w:pos="720"/>
        </w:tabs>
        <w:ind w:left="0" w:firstLine="0"/>
        <w:rPr>
          <w:rFonts w:cs="Arial"/>
          <w:szCs w:val="24"/>
        </w:rPr>
      </w:pPr>
      <w:r w:rsidRPr="00960656">
        <w:rPr>
          <w:rFonts w:cs="Arial"/>
          <w:szCs w:val="24"/>
        </w:rPr>
        <w:t>The government may evaluate:</w:t>
      </w:r>
    </w:p>
    <w:p w14:paraId="2305EC1C" w14:textId="77777777" w:rsidR="001C5EBD" w:rsidRPr="00960656" w:rsidRDefault="001C5EBD" w:rsidP="00BF7982">
      <w:pPr>
        <w:suppressLineNumbers/>
        <w:tabs>
          <w:tab w:val="left" w:pos="0"/>
        </w:tabs>
        <w:suppressAutoHyphens/>
        <w:rPr>
          <w:rFonts w:ascii="Arial" w:hAnsi="Arial" w:cs="Arial"/>
          <w:sz w:val="24"/>
          <w:szCs w:val="24"/>
        </w:rPr>
      </w:pPr>
    </w:p>
    <w:p w14:paraId="353FBC06" w14:textId="77777777" w:rsidR="001C5EBD" w:rsidRPr="00960656" w:rsidRDefault="001C5EBD">
      <w:pPr>
        <w:pStyle w:val="ListParagraph"/>
        <w:numPr>
          <w:ilvl w:val="1"/>
          <w:numId w:val="46"/>
        </w:numPr>
        <w:suppressLineNumbers/>
        <w:tabs>
          <w:tab w:val="left" w:pos="0"/>
        </w:tabs>
        <w:suppressAutoHyphens/>
        <w:ind w:left="720" w:hanging="270"/>
        <w:rPr>
          <w:rFonts w:ascii="Arial" w:hAnsi="Arial" w:cs="Arial"/>
          <w:sz w:val="24"/>
          <w:szCs w:val="24"/>
        </w:rPr>
      </w:pPr>
      <w:r w:rsidRPr="00960656">
        <w:rPr>
          <w:rFonts w:ascii="Arial" w:hAnsi="Arial" w:cs="Arial"/>
          <w:sz w:val="24"/>
          <w:szCs w:val="24"/>
        </w:rPr>
        <w:t>The extent to which such firms, as defined in FAR Part 19, are specifically identified in proposals;</w:t>
      </w:r>
    </w:p>
    <w:p w14:paraId="691D0174" w14:textId="77777777" w:rsidR="001C5EBD" w:rsidRPr="00960656" w:rsidRDefault="001C5EBD" w:rsidP="00BB5608">
      <w:pPr>
        <w:suppressLineNumbers/>
        <w:tabs>
          <w:tab w:val="left" w:pos="0"/>
          <w:tab w:val="left" w:pos="1440"/>
        </w:tabs>
        <w:suppressAutoHyphens/>
        <w:ind w:left="720" w:hanging="270"/>
        <w:rPr>
          <w:rFonts w:ascii="Arial" w:hAnsi="Arial" w:cs="Arial"/>
          <w:sz w:val="24"/>
          <w:szCs w:val="24"/>
        </w:rPr>
      </w:pPr>
    </w:p>
    <w:p w14:paraId="18CD9FBA" w14:textId="77777777" w:rsidR="001C5EBD" w:rsidRPr="00960656" w:rsidRDefault="001C5EBD">
      <w:pPr>
        <w:pStyle w:val="BodyText3"/>
        <w:numPr>
          <w:ilvl w:val="3"/>
          <w:numId w:val="46"/>
        </w:numPr>
        <w:suppressLineNumbers/>
        <w:tabs>
          <w:tab w:val="left" w:pos="0"/>
        </w:tabs>
        <w:suppressAutoHyphens/>
        <w:ind w:left="720" w:hanging="270"/>
        <w:jc w:val="left"/>
        <w:rPr>
          <w:rFonts w:cs="Arial"/>
          <w:szCs w:val="24"/>
        </w:rPr>
      </w:pPr>
      <w:r w:rsidRPr="00960656">
        <w:rPr>
          <w:rFonts w:cs="Arial"/>
          <w:szCs w:val="24"/>
        </w:rPr>
        <w:t xml:space="preserve">The extent of commitment to use such firms (and enforceable commitments will be considered more favorably than non-enforceable ones); </w:t>
      </w:r>
    </w:p>
    <w:p w14:paraId="23755B38" w14:textId="77777777" w:rsidR="001C5EBD" w:rsidRPr="00960656" w:rsidRDefault="001C5EBD" w:rsidP="00BB5608">
      <w:pPr>
        <w:suppressLineNumbers/>
        <w:tabs>
          <w:tab w:val="left" w:pos="0"/>
          <w:tab w:val="left" w:pos="1440"/>
        </w:tabs>
        <w:suppressAutoHyphens/>
        <w:ind w:left="720" w:hanging="270"/>
        <w:rPr>
          <w:rFonts w:ascii="Arial" w:hAnsi="Arial" w:cs="Arial"/>
          <w:sz w:val="24"/>
          <w:szCs w:val="24"/>
        </w:rPr>
      </w:pPr>
    </w:p>
    <w:p w14:paraId="6839331B" w14:textId="77777777" w:rsidR="001C5EBD" w:rsidRPr="00960656" w:rsidRDefault="001C5EBD">
      <w:pPr>
        <w:pStyle w:val="ListParagraph"/>
        <w:numPr>
          <w:ilvl w:val="1"/>
          <w:numId w:val="46"/>
        </w:numPr>
        <w:suppressLineNumbers/>
        <w:tabs>
          <w:tab w:val="left" w:pos="0"/>
        </w:tabs>
        <w:suppressAutoHyphens/>
        <w:ind w:left="720" w:hanging="270"/>
        <w:rPr>
          <w:rFonts w:ascii="Arial" w:hAnsi="Arial" w:cs="Arial"/>
          <w:sz w:val="24"/>
          <w:szCs w:val="24"/>
        </w:rPr>
      </w:pPr>
      <w:r w:rsidRPr="00960656">
        <w:rPr>
          <w:rFonts w:ascii="Arial" w:hAnsi="Arial" w:cs="Arial"/>
          <w:sz w:val="24"/>
          <w:szCs w:val="24"/>
        </w:rPr>
        <w:t>Identification of the complexity and variety of the work small firms are to perform;</w:t>
      </w:r>
    </w:p>
    <w:p w14:paraId="756A82C0" w14:textId="77777777" w:rsidR="001C5EBD" w:rsidRPr="00960656" w:rsidRDefault="001C5EBD" w:rsidP="00BB5608">
      <w:pPr>
        <w:suppressLineNumbers/>
        <w:tabs>
          <w:tab w:val="left" w:pos="0"/>
        </w:tabs>
        <w:suppressAutoHyphens/>
        <w:ind w:left="720" w:hanging="270"/>
        <w:rPr>
          <w:rFonts w:ascii="Arial" w:hAnsi="Arial" w:cs="Arial"/>
          <w:sz w:val="24"/>
          <w:szCs w:val="24"/>
        </w:rPr>
      </w:pPr>
    </w:p>
    <w:p w14:paraId="1226E7D4" w14:textId="6FCB7804" w:rsidR="001C5EBD" w:rsidRPr="00960656" w:rsidRDefault="001C5EBD">
      <w:pPr>
        <w:pStyle w:val="ListParagraph"/>
        <w:numPr>
          <w:ilvl w:val="1"/>
          <w:numId w:val="46"/>
        </w:numPr>
        <w:suppressLineNumbers/>
        <w:tabs>
          <w:tab w:val="left" w:pos="0"/>
        </w:tabs>
        <w:suppressAutoHyphens/>
        <w:ind w:left="720" w:hanging="270"/>
        <w:rPr>
          <w:rFonts w:ascii="Arial" w:hAnsi="Arial" w:cs="Arial"/>
          <w:sz w:val="24"/>
          <w:szCs w:val="24"/>
        </w:rPr>
      </w:pPr>
      <w:r w:rsidRPr="00960656">
        <w:rPr>
          <w:rFonts w:ascii="Arial" w:hAnsi="Arial" w:cs="Arial"/>
          <w:sz w:val="24"/>
          <w:szCs w:val="24"/>
        </w:rPr>
        <w:t>The realism of the proposal;</w:t>
      </w:r>
      <w:r w:rsidR="00F672EB" w:rsidRPr="00960656">
        <w:rPr>
          <w:rFonts w:ascii="Arial" w:hAnsi="Arial" w:cs="Arial"/>
          <w:sz w:val="24"/>
          <w:szCs w:val="24"/>
        </w:rPr>
        <w:t xml:space="preserve"> and</w:t>
      </w:r>
    </w:p>
    <w:p w14:paraId="79986F07" w14:textId="77777777" w:rsidR="001C5EBD" w:rsidRPr="00960656" w:rsidRDefault="001C5EBD" w:rsidP="00BB5608">
      <w:pPr>
        <w:suppressLineNumbers/>
        <w:tabs>
          <w:tab w:val="left" w:pos="0"/>
        </w:tabs>
        <w:suppressAutoHyphens/>
        <w:ind w:left="720" w:hanging="270"/>
        <w:rPr>
          <w:rFonts w:ascii="Arial" w:hAnsi="Arial" w:cs="Arial"/>
          <w:sz w:val="24"/>
          <w:szCs w:val="24"/>
        </w:rPr>
      </w:pPr>
    </w:p>
    <w:p w14:paraId="67E85687" w14:textId="4F80D231" w:rsidR="001C5EBD" w:rsidRPr="00960656" w:rsidRDefault="001C5EBD">
      <w:pPr>
        <w:pStyle w:val="ListParagraph"/>
        <w:numPr>
          <w:ilvl w:val="1"/>
          <w:numId w:val="46"/>
        </w:numPr>
        <w:suppressLineNumbers/>
        <w:tabs>
          <w:tab w:val="left" w:pos="0"/>
        </w:tabs>
        <w:suppressAutoHyphens/>
        <w:ind w:left="720" w:hanging="270"/>
        <w:rPr>
          <w:rFonts w:ascii="Arial" w:hAnsi="Arial" w:cs="Arial"/>
          <w:sz w:val="24"/>
          <w:szCs w:val="24"/>
        </w:rPr>
      </w:pPr>
      <w:r w:rsidRPr="00960656">
        <w:rPr>
          <w:rFonts w:ascii="Arial" w:hAnsi="Arial" w:cs="Arial"/>
          <w:sz w:val="24"/>
          <w:szCs w:val="24"/>
          <w:lang w:val="en"/>
        </w:rPr>
        <w:lastRenderedPageBreak/>
        <w:t>Past performance of the offerors in complying with requirements of the clauses at FAR 52.219-8, Utilization of Small Business Concerns, and 52.219-9 Small Business Subcontracting Plan</w:t>
      </w:r>
      <w:r w:rsidR="00F672EB" w:rsidRPr="00960656">
        <w:rPr>
          <w:rFonts w:ascii="Arial" w:hAnsi="Arial" w:cs="Arial"/>
          <w:sz w:val="24"/>
          <w:szCs w:val="24"/>
          <w:lang w:val="en"/>
        </w:rPr>
        <w:t>.</w:t>
      </w:r>
    </w:p>
    <w:p w14:paraId="3146C964" w14:textId="77777777" w:rsidR="001C5EBD" w:rsidRPr="00955709" w:rsidRDefault="001C5EBD" w:rsidP="00BB5608">
      <w:pPr>
        <w:pStyle w:val="ListParagraph"/>
        <w:rPr>
          <w:rFonts w:ascii="Arial" w:hAnsi="Arial" w:cs="Arial"/>
          <w:sz w:val="24"/>
          <w:szCs w:val="24"/>
          <w:highlight w:val="yellow"/>
        </w:rPr>
      </w:pPr>
    </w:p>
    <w:p w14:paraId="03A8D840" w14:textId="703E1E1D" w:rsidR="001C5EBD" w:rsidRPr="00960656" w:rsidRDefault="001C5EBD" w:rsidP="00B9206D">
      <w:pPr>
        <w:pStyle w:val="BodyText3"/>
        <w:numPr>
          <w:ilvl w:val="2"/>
          <w:numId w:val="57"/>
        </w:numPr>
        <w:suppressLineNumbers/>
        <w:tabs>
          <w:tab w:val="left" w:pos="0"/>
        </w:tabs>
        <w:suppressAutoHyphens/>
        <w:ind w:left="720"/>
        <w:jc w:val="left"/>
        <w:rPr>
          <w:rFonts w:cs="Arial"/>
          <w:szCs w:val="24"/>
        </w:rPr>
      </w:pPr>
      <w:r w:rsidRPr="00960656">
        <w:rPr>
          <w:rFonts w:cs="Arial"/>
          <w:szCs w:val="24"/>
        </w:rPr>
        <w:t xml:space="preserve">Small </w:t>
      </w:r>
      <w:r w:rsidR="00AA19A6" w:rsidRPr="00960656">
        <w:rPr>
          <w:rFonts w:cs="Arial"/>
          <w:szCs w:val="24"/>
        </w:rPr>
        <w:t>b</w:t>
      </w:r>
      <w:r w:rsidRPr="00960656">
        <w:rPr>
          <w:rFonts w:cs="Arial"/>
          <w:szCs w:val="24"/>
        </w:rPr>
        <w:t xml:space="preserve">usiness </w:t>
      </w:r>
      <w:r w:rsidR="00AA19A6" w:rsidRPr="00960656">
        <w:rPr>
          <w:rFonts w:cs="Arial"/>
          <w:szCs w:val="24"/>
        </w:rPr>
        <w:t>p</w:t>
      </w:r>
      <w:r w:rsidRPr="00960656">
        <w:rPr>
          <w:rFonts w:cs="Arial"/>
          <w:szCs w:val="24"/>
        </w:rPr>
        <w:t>articipation goals</w:t>
      </w:r>
      <w:r w:rsidR="003246DB" w:rsidRPr="00960656">
        <w:rPr>
          <w:rFonts w:cs="Arial"/>
          <w:szCs w:val="24"/>
        </w:rPr>
        <w:t xml:space="preserve">/Minimum Quantitative Requirement (MRQ) is based on market research (e.g., inclusive of </w:t>
      </w:r>
      <w:r w:rsidR="005A7042" w:rsidRPr="00960656">
        <w:rPr>
          <w:rFonts w:cs="Arial"/>
          <w:szCs w:val="24"/>
        </w:rPr>
        <w:t xml:space="preserve">researching </w:t>
      </w:r>
      <w:r w:rsidR="003246DB" w:rsidRPr="00960656">
        <w:rPr>
          <w:rFonts w:cs="Arial"/>
          <w:szCs w:val="24"/>
        </w:rPr>
        <w:t>historical data</w:t>
      </w:r>
      <w:r w:rsidR="005A7042" w:rsidRPr="00960656">
        <w:rPr>
          <w:rFonts w:cs="Arial"/>
          <w:szCs w:val="24"/>
        </w:rPr>
        <w:t xml:space="preserve"> and contacting</w:t>
      </w:r>
      <w:r w:rsidR="003246DB" w:rsidRPr="00960656">
        <w:rPr>
          <w:rFonts w:cs="Arial"/>
          <w:szCs w:val="24"/>
        </w:rPr>
        <w:t xml:space="preserve"> subject matter experts)</w:t>
      </w:r>
      <w:r w:rsidR="00476479" w:rsidRPr="00960656">
        <w:rPr>
          <w:rFonts w:cs="Arial"/>
          <w:szCs w:val="24"/>
        </w:rPr>
        <w:t>.</w:t>
      </w:r>
      <w:r w:rsidRPr="00960656">
        <w:rPr>
          <w:rFonts w:cs="Arial"/>
          <w:szCs w:val="24"/>
        </w:rPr>
        <w:t xml:space="preserve"> </w:t>
      </w:r>
      <w:r w:rsidR="005A7042" w:rsidRPr="00960656">
        <w:rPr>
          <w:rFonts w:cs="Arial"/>
          <w:szCs w:val="24"/>
        </w:rPr>
        <w:t xml:space="preserve">Research </w:t>
      </w:r>
      <w:r w:rsidR="00476479" w:rsidRPr="00960656">
        <w:rPr>
          <w:rFonts w:cs="Arial"/>
          <w:szCs w:val="24"/>
        </w:rPr>
        <w:t>can entail the type and complexity of work, the availability of small businesses, and their capability and capacity.</w:t>
      </w:r>
    </w:p>
    <w:p w14:paraId="7F7CB755" w14:textId="77777777" w:rsidR="001C5EBD" w:rsidRPr="00960656" w:rsidRDefault="001C5EBD" w:rsidP="00BB5608">
      <w:pPr>
        <w:pStyle w:val="BodyText3"/>
        <w:numPr>
          <w:ilvl w:val="0"/>
          <w:numId w:val="0"/>
        </w:numPr>
        <w:suppressLineNumbers/>
        <w:tabs>
          <w:tab w:val="left" w:pos="0"/>
        </w:tabs>
        <w:suppressAutoHyphens/>
        <w:ind w:left="720"/>
        <w:jc w:val="left"/>
        <w:rPr>
          <w:rFonts w:cs="Arial"/>
          <w:szCs w:val="24"/>
        </w:rPr>
      </w:pPr>
    </w:p>
    <w:p w14:paraId="6E923EE6" w14:textId="4F8EAE01" w:rsidR="001C5EBD" w:rsidRPr="00960656" w:rsidRDefault="00B82A25" w:rsidP="00B9206D">
      <w:pPr>
        <w:pStyle w:val="BodyText3"/>
        <w:numPr>
          <w:ilvl w:val="2"/>
          <w:numId w:val="57"/>
        </w:numPr>
        <w:suppressLineNumbers/>
        <w:tabs>
          <w:tab w:val="left" w:pos="0"/>
        </w:tabs>
        <w:suppressAutoHyphens/>
        <w:ind w:left="720"/>
        <w:jc w:val="left"/>
        <w:rPr>
          <w:rFonts w:cs="Arial"/>
          <w:szCs w:val="24"/>
        </w:rPr>
      </w:pPr>
      <w:r w:rsidRPr="00960656">
        <w:rPr>
          <w:rFonts w:cs="Arial"/>
          <w:szCs w:val="24"/>
        </w:rPr>
        <w:t>I</w:t>
      </w:r>
      <w:r w:rsidR="005F716E" w:rsidRPr="00960656">
        <w:rPr>
          <w:rFonts w:cs="Arial"/>
          <w:szCs w:val="24"/>
        </w:rPr>
        <w:t>f using the percentage of subcontracted dollars for the SBPCD, t</w:t>
      </w:r>
      <w:r w:rsidR="001C5EBD" w:rsidRPr="00960656">
        <w:rPr>
          <w:rFonts w:cs="Arial"/>
          <w:szCs w:val="24"/>
        </w:rPr>
        <w:t xml:space="preserve">he dollars should correlate directly to the percentage of subcontracted dollars in the </w:t>
      </w:r>
      <w:r w:rsidR="008C6FA2" w:rsidRPr="00960656">
        <w:rPr>
          <w:rFonts w:cs="Arial"/>
          <w:szCs w:val="24"/>
        </w:rPr>
        <w:t>s</w:t>
      </w:r>
      <w:r w:rsidR="001C5EBD" w:rsidRPr="00960656">
        <w:rPr>
          <w:rFonts w:cs="Arial"/>
          <w:szCs w:val="24"/>
        </w:rPr>
        <w:t xml:space="preserve">mall </w:t>
      </w:r>
      <w:r w:rsidR="008C6FA2" w:rsidRPr="00960656">
        <w:rPr>
          <w:rFonts w:cs="Arial"/>
          <w:szCs w:val="24"/>
        </w:rPr>
        <w:t>b</w:t>
      </w:r>
      <w:r w:rsidR="001C5EBD" w:rsidRPr="00960656">
        <w:rPr>
          <w:rFonts w:cs="Arial"/>
          <w:szCs w:val="24"/>
        </w:rPr>
        <w:t xml:space="preserve">usiness </w:t>
      </w:r>
      <w:r w:rsidR="008C6FA2" w:rsidRPr="00960656">
        <w:rPr>
          <w:rFonts w:cs="Arial"/>
          <w:szCs w:val="24"/>
        </w:rPr>
        <w:t>s</w:t>
      </w:r>
      <w:r w:rsidR="001C5EBD" w:rsidRPr="00960656">
        <w:rPr>
          <w:rFonts w:cs="Arial"/>
          <w:szCs w:val="24"/>
        </w:rPr>
        <w:t xml:space="preserve">ubcontracting </w:t>
      </w:r>
      <w:r w:rsidR="008C6FA2" w:rsidRPr="00960656">
        <w:rPr>
          <w:rFonts w:cs="Arial"/>
          <w:szCs w:val="24"/>
        </w:rPr>
        <w:t>p</w:t>
      </w:r>
      <w:r w:rsidR="001C5EBD" w:rsidRPr="00960656">
        <w:rPr>
          <w:rFonts w:cs="Arial"/>
          <w:szCs w:val="24"/>
        </w:rPr>
        <w:t xml:space="preserve">lan for </w:t>
      </w:r>
      <w:r w:rsidR="00FE6B47" w:rsidRPr="00960656">
        <w:rPr>
          <w:rFonts w:cs="Arial"/>
          <w:szCs w:val="24"/>
        </w:rPr>
        <w:t xml:space="preserve">other than small </w:t>
      </w:r>
      <w:r w:rsidR="001C5EBD" w:rsidRPr="00960656">
        <w:rPr>
          <w:rFonts w:cs="Arial"/>
          <w:szCs w:val="24"/>
        </w:rPr>
        <w:t xml:space="preserve">businesses. </w:t>
      </w:r>
      <w:r w:rsidR="00240EB4" w:rsidRPr="00960656">
        <w:rPr>
          <w:rFonts w:cs="Arial"/>
          <w:b/>
          <w:bCs/>
          <w:szCs w:val="24"/>
        </w:rPr>
        <w:t>NOTE:</w:t>
      </w:r>
      <w:r w:rsidR="001C5EBD" w:rsidRPr="00960656">
        <w:rPr>
          <w:rFonts w:cs="Arial"/>
          <w:szCs w:val="24"/>
        </w:rPr>
        <w:t xml:space="preserve"> </w:t>
      </w:r>
      <w:r w:rsidR="00EC3651" w:rsidRPr="00960656">
        <w:rPr>
          <w:rFonts w:cs="Arial"/>
          <w:szCs w:val="24"/>
        </w:rPr>
        <w:t>DoD’s</w:t>
      </w:r>
      <w:r w:rsidR="001C5EBD" w:rsidRPr="00960656">
        <w:rPr>
          <w:rFonts w:cs="Arial"/>
          <w:szCs w:val="24"/>
        </w:rPr>
        <w:t xml:space="preserve"> assigned subcontracting goals may be used </w:t>
      </w:r>
      <w:r w:rsidR="00EC3651" w:rsidRPr="00960656">
        <w:rPr>
          <w:rFonts w:cs="Arial"/>
          <w:szCs w:val="24"/>
        </w:rPr>
        <w:t xml:space="preserve">to establish small business participation minimum goals </w:t>
      </w:r>
      <w:r w:rsidR="001C5EBD" w:rsidRPr="00960656">
        <w:rPr>
          <w:rFonts w:cs="Arial"/>
          <w:szCs w:val="24"/>
        </w:rPr>
        <w:t xml:space="preserve">when market research results </w:t>
      </w:r>
      <w:r w:rsidR="005F716E" w:rsidRPr="00960656">
        <w:rPr>
          <w:rFonts w:cs="Arial"/>
          <w:szCs w:val="24"/>
        </w:rPr>
        <w:t xml:space="preserve">confirms </w:t>
      </w:r>
      <w:r w:rsidR="001C5EBD" w:rsidRPr="00960656">
        <w:rPr>
          <w:rFonts w:cs="Arial"/>
          <w:szCs w:val="24"/>
        </w:rPr>
        <w:t xml:space="preserve">that </w:t>
      </w:r>
      <w:r w:rsidR="005F716E" w:rsidRPr="00960656">
        <w:rPr>
          <w:rFonts w:cs="Arial"/>
          <w:szCs w:val="24"/>
        </w:rPr>
        <w:t xml:space="preserve">these </w:t>
      </w:r>
      <w:r w:rsidR="001C5EBD" w:rsidRPr="00960656">
        <w:rPr>
          <w:rFonts w:cs="Arial"/>
          <w:szCs w:val="24"/>
        </w:rPr>
        <w:t>goals are achievable</w:t>
      </w:r>
      <w:r w:rsidR="00240EB4" w:rsidRPr="00960656">
        <w:rPr>
          <w:rFonts w:cs="Arial"/>
          <w:szCs w:val="24"/>
        </w:rPr>
        <w:t xml:space="preserve"> </w:t>
      </w:r>
      <w:r w:rsidR="00F672EB" w:rsidRPr="00960656">
        <w:rPr>
          <w:rFonts w:cs="Arial"/>
          <w:szCs w:val="24"/>
        </w:rPr>
        <w:t>or</w:t>
      </w:r>
      <w:r w:rsidR="005C0E1F" w:rsidRPr="00960656">
        <w:rPr>
          <w:rFonts w:cs="Arial"/>
          <w:szCs w:val="24"/>
        </w:rPr>
        <w:t xml:space="preserve"> </w:t>
      </w:r>
      <w:r w:rsidR="00240EB4" w:rsidRPr="00960656">
        <w:rPr>
          <w:rFonts w:cs="Arial"/>
          <w:szCs w:val="24"/>
        </w:rPr>
        <w:t>w</w:t>
      </w:r>
      <w:r w:rsidR="005C0E1F" w:rsidRPr="00960656">
        <w:rPr>
          <w:rFonts w:cs="Arial"/>
          <w:szCs w:val="24"/>
        </w:rPr>
        <w:t>hen market research is lacking sufficient data</w:t>
      </w:r>
      <w:r w:rsidR="00240EB4" w:rsidRPr="00960656">
        <w:rPr>
          <w:rFonts w:cs="Arial"/>
          <w:szCs w:val="24"/>
        </w:rPr>
        <w:t xml:space="preserve"> to use another source as a baseline</w:t>
      </w:r>
      <w:r w:rsidR="005C0E1F" w:rsidRPr="00960656">
        <w:rPr>
          <w:rFonts w:cs="Arial"/>
          <w:szCs w:val="24"/>
        </w:rPr>
        <w:t>.</w:t>
      </w:r>
    </w:p>
    <w:p w14:paraId="7B83E3AE" w14:textId="77777777" w:rsidR="001C5EBD" w:rsidRPr="00960656" w:rsidRDefault="001C5EBD" w:rsidP="00BB5608">
      <w:pPr>
        <w:pStyle w:val="ListParagraph"/>
        <w:rPr>
          <w:rFonts w:ascii="Arial" w:hAnsi="Arial" w:cs="Arial"/>
          <w:sz w:val="24"/>
          <w:szCs w:val="24"/>
        </w:rPr>
      </w:pPr>
    </w:p>
    <w:p w14:paraId="0DC27A3B" w14:textId="6B4E67E9" w:rsidR="001C5EBD" w:rsidRPr="00960656" w:rsidRDefault="001C5EBD" w:rsidP="00B9206D">
      <w:pPr>
        <w:pStyle w:val="BodyText3"/>
        <w:numPr>
          <w:ilvl w:val="2"/>
          <w:numId w:val="57"/>
        </w:numPr>
        <w:suppressLineNumbers/>
        <w:tabs>
          <w:tab w:val="left" w:pos="0"/>
        </w:tabs>
        <w:suppressAutoHyphens/>
        <w:ind w:left="720"/>
        <w:jc w:val="left"/>
        <w:rPr>
          <w:rFonts w:cs="Arial"/>
          <w:szCs w:val="24"/>
        </w:rPr>
      </w:pPr>
      <w:r w:rsidRPr="00960656">
        <w:rPr>
          <w:rFonts w:cs="Arial"/>
          <w:szCs w:val="24"/>
        </w:rPr>
        <w:t xml:space="preserve">Small business prime offerors shall be advised that their own participation as a prime </w:t>
      </w:r>
      <w:r w:rsidR="00175E74" w:rsidRPr="00960656">
        <w:rPr>
          <w:rFonts w:cs="Arial"/>
          <w:szCs w:val="24"/>
        </w:rPr>
        <w:t xml:space="preserve">can be </w:t>
      </w:r>
      <w:r w:rsidRPr="00960656">
        <w:rPr>
          <w:rFonts w:cs="Arial"/>
          <w:szCs w:val="24"/>
        </w:rPr>
        <w:t>count</w:t>
      </w:r>
      <w:r w:rsidR="00175E74" w:rsidRPr="00960656">
        <w:rPr>
          <w:rFonts w:cs="Arial"/>
          <w:szCs w:val="24"/>
        </w:rPr>
        <w:t>ed</w:t>
      </w:r>
      <w:r w:rsidRPr="00960656">
        <w:rPr>
          <w:rFonts w:cs="Arial"/>
          <w:szCs w:val="24"/>
        </w:rPr>
        <w:t xml:space="preserve"> towards the percentages set in this evaluation factor</w:t>
      </w:r>
      <w:r w:rsidR="000835E2" w:rsidRPr="00960656">
        <w:rPr>
          <w:rFonts w:cs="Arial"/>
          <w:szCs w:val="24"/>
        </w:rPr>
        <w:t>. S</w:t>
      </w:r>
      <w:r w:rsidRPr="00960656">
        <w:rPr>
          <w:rFonts w:cs="Arial"/>
          <w:szCs w:val="24"/>
        </w:rPr>
        <w:t>mall businesses shall not be required to subcontract to other small businesses in order to achieve the small business participation goals</w:t>
      </w:r>
      <w:r w:rsidR="000835E2" w:rsidRPr="00960656">
        <w:rPr>
          <w:rFonts w:cs="Arial"/>
          <w:szCs w:val="24"/>
        </w:rPr>
        <w:t>, unless small business goals are set as a percentage of planned subcontracting dollars</w:t>
      </w:r>
      <w:r w:rsidRPr="00960656">
        <w:rPr>
          <w:rFonts w:cs="Arial"/>
          <w:szCs w:val="24"/>
        </w:rPr>
        <w:t xml:space="preserve">. </w:t>
      </w:r>
    </w:p>
    <w:p w14:paraId="78D7F230" w14:textId="77777777" w:rsidR="001C5EBD" w:rsidRPr="00960656" w:rsidRDefault="001C5EBD" w:rsidP="00BB5608">
      <w:pPr>
        <w:pStyle w:val="ListParagraph"/>
        <w:rPr>
          <w:rFonts w:ascii="Arial" w:hAnsi="Arial" w:cs="Arial"/>
          <w:sz w:val="24"/>
          <w:szCs w:val="24"/>
        </w:rPr>
      </w:pPr>
    </w:p>
    <w:p w14:paraId="0F730397" w14:textId="080B3A8B" w:rsidR="001C5EBD" w:rsidRPr="00960656" w:rsidRDefault="001C5EBD" w:rsidP="00B9206D">
      <w:pPr>
        <w:pStyle w:val="BodyText3"/>
        <w:numPr>
          <w:ilvl w:val="2"/>
          <w:numId w:val="57"/>
        </w:numPr>
        <w:suppressLineNumbers/>
        <w:tabs>
          <w:tab w:val="left" w:pos="0"/>
        </w:tabs>
        <w:suppressAutoHyphens/>
        <w:ind w:left="720"/>
        <w:jc w:val="left"/>
        <w:rPr>
          <w:rFonts w:cs="Arial"/>
          <w:szCs w:val="24"/>
        </w:rPr>
      </w:pPr>
      <w:r w:rsidRPr="00960656">
        <w:rPr>
          <w:rFonts w:cs="Arial"/>
          <w:szCs w:val="24"/>
        </w:rPr>
        <w:t xml:space="preserve">Requiring offerors to provide both the percentage </w:t>
      </w:r>
      <w:r w:rsidR="00F247D5" w:rsidRPr="00960656">
        <w:rPr>
          <w:rFonts w:cs="Arial"/>
          <w:szCs w:val="24"/>
        </w:rPr>
        <w:t xml:space="preserve">and the associated </w:t>
      </w:r>
      <w:r w:rsidRPr="00960656">
        <w:rPr>
          <w:rFonts w:cs="Arial"/>
          <w:szCs w:val="24"/>
        </w:rPr>
        <w:t>total dollar</w:t>
      </w:r>
      <w:r w:rsidR="00F247D5" w:rsidRPr="00960656">
        <w:rPr>
          <w:rFonts w:cs="Arial"/>
          <w:szCs w:val="24"/>
        </w:rPr>
        <w:t xml:space="preserve"> equivalent</w:t>
      </w:r>
      <w:r w:rsidRPr="00960656">
        <w:rPr>
          <w:rFonts w:cs="Arial"/>
          <w:szCs w:val="24"/>
        </w:rPr>
        <w:t xml:space="preserve"> </w:t>
      </w:r>
      <w:r w:rsidR="00F247D5" w:rsidRPr="00960656">
        <w:rPr>
          <w:rFonts w:cs="Arial"/>
          <w:szCs w:val="24"/>
        </w:rPr>
        <w:t xml:space="preserve">of work </w:t>
      </w:r>
      <w:r w:rsidRPr="00960656">
        <w:rPr>
          <w:rFonts w:cs="Arial"/>
          <w:szCs w:val="24"/>
        </w:rPr>
        <w:t xml:space="preserve">to be performed by small businesses </w:t>
      </w:r>
      <w:r w:rsidR="004D1615" w:rsidRPr="00960656">
        <w:rPr>
          <w:rFonts w:cs="Arial"/>
          <w:szCs w:val="24"/>
        </w:rPr>
        <w:t xml:space="preserve">can </w:t>
      </w:r>
      <w:r w:rsidR="00F247D5" w:rsidRPr="00960656">
        <w:rPr>
          <w:rFonts w:cs="Arial"/>
          <w:szCs w:val="24"/>
        </w:rPr>
        <w:t>assist</w:t>
      </w:r>
      <w:r w:rsidR="004D1615" w:rsidRPr="00960656">
        <w:rPr>
          <w:rFonts w:cs="Arial"/>
          <w:szCs w:val="24"/>
        </w:rPr>
        <w:t xml:space="preserve"> in providing</w:t>
      </w:r>
      <w:r w:rsidR="00F247D5" w:rsidRPr="00960656">
        <w:rPr>
          <w:rFonts w:cs="Arial"/>
          <w:szCs w:val="24"/>
        </w:rPr>
        <w:t xml:space="preserve"> </w:t>
      </w:r>
      <w:r w:rsidRPr="00960656">
        <w:rPr>
          <w:rFonts w:cs="Arial"/>
          <w:szCs w:val="24"/>
        </w:rPr>
        <w:t>consistency in the evaluation</w:t>
      </w:r>
      <w:r w:rsidR="007D7FB9" w:rsidRPr="00960656">
        <w:rPr>
          <w:rFonts w:cs="Arial"/>
          <w:szCs w:val="24"/>
        </w:rPr>
        <w:t>. Additionally, the information may be</w:t>
      </w:r>
      <w:r w:rsidR="00F247D5" w:rsidRPr="00960656">
        <w:rPr>
          <w:rFonts w:cs="Arial"/>
          <w:szCs w:val="24"/>
        </w:rPr>
        <w:t xml:space="preserve"> helpful </w:t>
      </w:r>
      <w:r w:rsidR="004D1615" w:rsidRPr="00960656">
        <w:rPr>
          <w:rFonts w:cs="Arial"/>
          <w:szCs w:val="24"/>
        </w:rPr>
        <w:t xml:space="preserve">to provide </w:t>
      </w:r>
      <w:r w:rsidR="007D7FB9" w:rsidRPr="00960656">
        <w:rPr>
          <w:rFonts w:cs="Arial"/>
          <w:szCs w:val="24"/>
        </w:rPr>
        <w:t xml:space="preserve">transparency </w:t>
      </w:r>
      <w:r w:rsidR="004D1615" w:rsidRPr="00960656">
        <w:rPr>
          <w:rFonts w:cs="Arial"/>
          <w:szCs w:val="24"/>
        </w:rPr>
        <w:t xml:space="preserve">for </w:t>
      </w:r>
      <w:r w:rsidRPr="00960656">
        <w:rPr>
          <w:rFonts w:cs="Arial"/>
          <w:szCs w:val="24"/>
        </w:rPr>
        <w:t>small businesses when</w:t>
      </w:r>
      <w:r w:rsidR="00F247D5" w:rsidRPr="00960656">
        <w:rPr>
          <w:rFonts w:cs="Arial"/>
          <w:szCs w:val="24"/>
        </w:rPr>
        <w:t xml:space="preserve"> previously performed</w:t>
      </w:r>
      <w:r w:rsidRPr="00960656">
        <w:rPr>
          <w:rFonts w:cs="Arial"/>
          <w:szCs w:val="24"/>
        </w:rPr>
        <w:t xml:space="preserve"> services are</w:t>
      </w:r>
      <w:r w:rsidR="00F247D5" w:rsidRPr="00960656">
        <w:rPr>
          <w:rFonts w:cs="Arial"/>
          <w:szCs w:val="24"/>
        </w:rPr>
        <w:t xml:space="preserve"> currently</w:t>
      </w:r>
      <w:r w:rsidRPr="00960656">
        <w:rPr>
          <w:rFonts w:cs="Arial"/>
          <w:szCs w:val="24"/>
        </w:rPr>
        <w:t xml:space="preserve"> consolidated </w:t>
      </w:r>
      <w:r w:rsidR="003A7D30" w:rsidRPr="00960656">
        <w:rPr>
          <w:rFonts w:cs="Arial"/>
          <w:szCs w:val="24"/>
        </w:rPr>
        <w:t xml:space="preserve">and/or bundled </w:t>
      </w:r>
      <w:r w:rsidRPr="00960656">
        <w:rPr>
          <w:rFonts w:cs="Arial"/>
          <w:szCs w:val="24"/>
        </w:rPr>
        <w:t xml:space="preserve">into an unrestricted acquisition. </w:t>
      </w:r>
    </w:p>
    <w:p w14:paraId="4A5D7DEA" w14:textId="77777777" w:rsidR="001C5EBD" w:rsidRPr="00960656" w:rsidRDefault="001C5EBD" w:rsidP="00BB5608">
      <w:pPr>
        <w:pStyle w:val="ListParagraph"/>
        <w:rPr>
          <w:rFonts w:ascii="Arial" w:hAnsi="Arial" w:cs="Arial"/>
          <w:sz w:val="24"/>
          <w:szCs w:val="24"/>
          <w:highlight w:val="yellow"/>
        </w:rPr>
      </w:pPr>
    </w:p>
    <w:p w14:paraId="42A6BA23" w14:textId="3C6B971F" w:rsidR="00F247D5" w:rsidRPr="00960656" w:rsidRDefault="00F247D5" w:rsidP="00BB5608">
      <w:pPr>
        <w:pStyle w:val="ListParagraph"/>
        <w:rPr>
          <w:rFonts w:ascii="Arial" w:hAnsi="Arial" w:cs="Arial"/>
          <w:bCs/>
          <w:iCs/>
          <w:sz w:val="24"/>
          <w:szCs w:val="24"/>
        </w:rPr>
      </w:pPr>
      <w:r w:rsidRPr="00960656">
        <w:rPr>
          <w:rFonts w:ascii="Arial" w:hAnsi="Arial" w:cs="Arial"/>
          <w:b/>
          <w:iCs/>
          <w:sz w:val="24"/>
          <w:szCs w:val="24"/>
        </w:rPr>
        <w:t>NOTE</w:t>
      </w:r>
      <w:r w:rsidRPr="00960656">
        <w:rPr>
          <w:rFonts w:ascii="Arial" w:hAnsi="Arial" w:cs="Arial"/>
          <w:b/>
          <w:i/>
          <w:sz w:val="24"/>
          <w:szCs w:val="24"/>
        </w:rPr>
        <w:t xml:space="preserve">: </w:t>
      </w:r>
      <w:r w:rsidRPr="00960656">
        <w:rPr>
          <w:rFonts w:ascii="Arial" w:hAnsi="Arial" w:cs="Arial"/>
          <w:bCs/>
          <w:iCs/>
          <w:sz w:val="24"/>
          <w:szCs w:val="24"/>
        </w:rPr>
        <w:t>Dollars awarded to a firm with multiple SB designations should be counted in each applicable category. For example, a firm that is a WOSB and a SDVOSB would be counted in the SB, WOSB, VOSB, and SDVOSB categories.</w:t>
      </w:r>
    </w:p>
    <w:p w14:paraId="0418860B" w14:textId="77777777" w:rsidR="00FF3535" w:rsidRPr="00960656" w:rsidRDefault="00FF3535" w:rsidP="00BB5608">
      <w:pPr>
        <w:pStyle w:val="ListParagraph"/>
        <w:rPr>
          <w:rFonts w:ascii="Arial" w:hAnsi="Arial" w:cs="Arial"/>
          <w:bCs/>
          <w:iCs/>
          <w:sz w:val="24"/>
          <w:szCs w:val="24"/>
        </w:rPr>
      </w:pPr>
    </w:p>
    <w:p w14:paraId="2A1D0C01" w14:textId="77777777" w:rsidR="00FF3535" w:rsidRPr="00960656" w:rsidRDefault="00FF3535" w:rsidP="00FF3535">
      <w:pPr>
        <w:pStyle w:val="BodyText3"/>
        <w:numPr>
          <w:ilvl w:val="1"/>
          <w:numId w:val="46"/>
        </w:numPr>
        <w:suppressLineNumbers/>
        <w:tabs>
          <w:tab w:val="left" w:pos="0"/>
        </w:tabs>
        <w:suppressAutoHyphens/>
        <w:ind w:left="720" w:hanging="270"/>
        <w:jc w:val="left"/>
        <w:rPr>
          <w:rFonts w:cs="Arial"/>
          <w:szCs w:val="24"/>
        </w:rPr>
      </w:pPr>
      <w:r w:rsidRPr="00960656">
        <w:rPr>
          <w:rFonts w:cs="Arial"/>
          <w:szCs w:val="24"/>
        </w:rPr>
        <w:t xml:space="preserve">The extent of participation of small business prime offerors and small business subcontractors. </w:t>
      </w:r>
      <w:r w:rsidRPr="00960656">
        <w:rPr>
          <w:rFonts w:cs="Arial"/>
          <w:b/>
          <w:iCs/>
          <w:szCs w:val="24"/>
          <w:u w:val="single"/>
        </w:rPr>
        <w:t>The Army’s preferred methodology for evaluating small business participation goals in source selections is in terms of the percentage of the VALUE of the total acquisition</w:t>
      </w:r>
      <w:r w:rsidRPr="00960656">
        <w:rPr>
          <w:rFonts w:cs="Arial"/>
          <w:b/>
          <w:iCs/>
          <w:szCs w:val="24"/>
        </w:rPr>
        <w:t xml:space="preserve">.  </w:t>
      </w:r>
      <w:r w:rsidRPr="00960656">
        <w:rPr>
          <w:rFonts w:cs="Arial"/>
          <w:szCs w:val="24"/>
        </w:rPr>
        <w:t>However, it is permissible to set goals as a percentage of ‘planned subcontracting’ dollars.</w:t>
      </w:r>
    </w:p>
    <w:p w14:paraId="048C816B" w14:textId="77777777" w:rsidR="00F247D5" w:rsidRPr="00960656" w:rsidRDefault="00F247D5" w:rsidP="00BB5608">
      <w:pPr>
        <w:pStyle w:val="ListParagraph"/>
        <w:rPr>
          <w:rFonts w:ascii="Arial" w:hAnsi="Arial" w:cs="Arial"/>
          <w:sz w:val="24"/>
          <w:szCs w:val="24"/>
        </w:rPr>
      </w:pPr>
    </w:p>
    <w:p w14:paraId="7FB44D79" w14:textId="18AD78B6" w:rsidR="001C5EBD" w:rsidRPr="00960656" w:rsidRDefault="001C5EBD">
      <w:pPr>
        <w:pStyle w:val="BodyText3"/>
        <w:numPr>
          <w:ilvl w:val="2"/>
          <w:numId w:val="46"/>
        </w:numPr>
        <w:suppressLineNumbers/>
        <w:tabs>
          <w:tab w:val="left" w:pos="0"/>
        </w:tabs>
        <w:suppressAutoHyphens/>
        <w:ind w:left="1080"/>
        <w:jc w:val="left"/>
        <w:rPr>
          <w:rFonts w:cs="Arial"/>
          <w:szCs w:val="24"/>
        </w:rPr>
      </w:pPr>
      <w:r w:rsidRPr="00960656">
        <w:rPr>
          <w:rFonts w:cs="Arial"/>
          <w:i/>
          <w:szCs w:val="24"/>
          <w:u w:val="single"/>
        </w:rPr>
        <w:t xml:space="preserve">Total Contract </w:t>
      </w:r>
      <w:r w:rsidR="00E772F2" w:rsidRPr="00960656">
        <w:rPr>
          <w:rFonts w:cs="Arial"/>
          <w:i/>
          <w:szCs w:val="24"/>
          <w:u w:val="single"/>
        </w:rPr>
        <w:t>Value/</w:t>
      </w:r>
      <w:r w:rsidRPr="00960656">
        <w:rPr>
          <w:rFonts w:cs="Arial"/>
          <w:i/>
          <w:szCs w:val="24"/>
          <w:u w:val="single"/>
        </w:rPr>
        <w:t>Dollars Example</w:t>
      </w:r>
      <w:r w:rsidRPr="00960656">
        <w:rPr>
          <w:rFonts w:cs="Arial"/>
          <w:i/>
          <w:szCs w:val="24"/>
        </w:rPr>
        <w:t>:</w:t>
      </w:r>
      <w:r w:rsidRPr="00960656">
        <w:rPr>
          <w:rFonts w:cs="Arial"/>
          <w:szCs w:val="24"/>
        </w:rPr>
        <w:t xml:space="preserve"> This scenario provides clear results for the evaluation. </w:t>
      </w:r>
      <w:r w:rsidRPr="00960656">
        <w:rPr>
          <w:rFonts w:cs="Arial"/>
          <w:i/>
          <w:szCs w:val="24"/>
        </w:rPr>
        <w:t>Scenario</w:t>
      </w:r>
      <w:r w:rsidRPr="00960656">
        <w:rPr>
          <w:rFonts w:cs="Arial"/>
          <w:szCs w:val="24"/>
        </w:rPr>
        <w:t xml:space="preserve">: Small </w:t>
      </w:r>
      <w:r w:rsidR="00AA19A6" w:rsidRPr="00960656">
        <w:rPr>
          <w:rFonts w:cs="Arial"/>
          <w:szCs w:val="24"/>
        </w:rPr>
        <w:t>b</w:t>
      </w:r>
      <w:r w:rsidRPr="00960656">
        <w:rPr>
          <w:rFonts w:cs="Arial"/>
          <w:szCs w:val="24"/>
        </w:rPr>
        <w:t xml:space="preserve">usiness </w:t>
      </w:r>
      <w:r w:rsidR="00AA19A6" w:rsidRPr="00960656">
        <w:rPr>
          <w:rFonts w:cs="Arial"/>
          <w:szCs w:val="24"/>
        </w:rPr>
        <w:t>p</w:t>
      </w:r>
      <w:r w:rsidRPr="00960656">
        <w:rPr>
          <w:rFonts w:cs="Arial"/>
          <w:szCs w:val="24"/>
        </w:rPr>
        <w:t xml:space="preserve">articipation goal is set at 15% of </w:t>
      </w:r>
      <w:r w:rsidRPr="00960656">
        <w:rPr>
          <w:rFonts w:cs="Arial"/>
          <w:szCs w:val="24"/>
          <w:u w:val="single"/>
        </w:rPr>
        <w:t xml:space="preserve">total contract </w:t>
      </w:r>
      <w:r w:rsidR="00E772F2" w:rsidRPr="00960656">
        <w:rPr>
          <w:rFonts w:cs="Arial"/>
          <w:szCs w:val="24"/>
          <w:u w:val="single"/>
        </w:rPr>
        <w:t xml:space="preserve">value and </w:t>
      </w:r>
      <w:r w:rsidRPr="00960656">
        <w:rPr>
          <w:rFonts w:cs="Arial"/>
          <w:szCs w:val="24"/>
          <w:u w:val="single"/>
        </w:rPr>
        <w:t>dollars</w:t>
      </w:r>
      <w:r w:rsidR="00E772F2" w:rsidRPr="00960656">
        <w:rPr>
          <w:rFonts w:cs="Arial"/>
          <w:szCs w:val="24"/>
          <w:u w:val="single"/>
        </w:rPr>
        <w:t xml:space="preserve"> equivalent</w:t>
      </w:r>
      <w:r w:rsidRPr="00960656">
        <w:rPr>
          <w:rFonts w:cs="Arial"/>
          <w:szCs w:val="24"/>
        </w:rPr>
        <w:t xml:space="preserve"> on a procurement valued at $1,000,000:</w:t>
      </w:r>
    </w:p>
    <w:p w14:paraId="430D287F" w14:textId="77777777" w:rsidR="001C5EBD" w:rsidRPr="00960656" w:rsidRDefault="001C5EBD" w:rsidP="007E6154">
      <w:pPr>
        <w:pStyle w:val="ListParagraph"/>
        <w:rPr>
          <w:rFonts w:ascii="Arial" w:hAnsi="Arial" w:cs="Arial"/>
          <w:sz w:val="24"/>
          <w:szCs w:val="24"/>
        </w:rPr>
      </w:pPr>
    </w:p>
    <w:p w14:paraId="6AD76E9E" w14:textId="12B6A221" w:rsidR="001C5EBD" w:rsidRPr="00960656" w:rsidRDefault="00FE6B47" w:rsidP="00F5133D">
      <w:pPr>
        <w:pStyle w:val="BodyText3"/>
        <w:numPr>
          <w:ilvl w:val="0"/>
          <w:numId w:val="0"/>
        </w:numPr>
        <w:suppressLineNumbers/>
        <w:tabs>
          <w:tab w:val="left" w:pos="0"/>
        </w:tabs>
        <w:suppressAutoHyphens/>
        <w:ind w:left="1080"/>
        <w:jc w:val="left"/>
        <w:rPr>
          <w:rFonts w:cs="Arial"/>
          <w:szCs w:val="24"/>
        </w:rPr>
      </w:pPr>
      <w:r w:rsidRPr="00960656">
        <w:rPr>
          <w:rFonts w:cs="Arial"/>
          <w:szCs w:val="24"/>
        </w:rPr>
        <w:t xml:space="preserve">Other than Small </w:t>
      </w:r>
      <w:r w:rsidR="001C5EBD" w:rsidRPr="00960656">
        <w:rPr>
          <w:rFonts w:cs="Arial"/>
          <w:szCs w:val="24"/>
        </w:rPr>
        <w:t>Business Offeror A: 20% (20% of $1,000,000 = $200,000)</w:t>
      </w:r>
    </w:p>
    <w:p w14:paraId="65BBA579" w14:textId="77777777" w:rsidR="001C5EBD" w:rsidRPr="00960656" w:rsidRDefault="001C5EBD" w:rsidP="00F5133D">
      <w:pPr>
        <w:pStyle w:val="BodyText3"/>
        <w:numPr>
          <w:ilvl w:val="0"/>
          <w:numId w:val="0"/>
        </w:numPr>
        <w:suppressLineNumbers/>
        <w:tabs>
          <w:tab w:val="left" w:pos="0"/>
        </w:tabs>
        <w:suppressAutoHyphens/>
        <w:ind w:left="1080"/>
        <w:jc w:val="left"/>
        <w:rPr>
          <w:rFonts w:cs="Arial"/>
          <w:szCs w:val="24"/>
        </w:rPr>
      </w:pPr>
    </w:p>
    <w:p w14:paraId="6AC7F962" w14:textId="03769426" w:rsidR="001C5EBD" w:rsidRPr="00960656" w:rsidRDefault="00FE6B47" w:rsidP="00F5133D">
      <w:pPr>
        <w:pStyle w:val="BodyText3"/>
        <w:numPr>
          <w:ilvl w:val="0"/>
          <w:numId w:val="0"/>
        </w:numPr>
        <w:suppressLineNumbers/>
        <w:tabs>
          <w:tab w:val="left" w:pos="0"/>
        </w:tabs>
        <w:suppressAutoHyphens/>
        <w:ind w:left="1080"/>
        <w:jc w:val="left"/>
        <w:rPr>
          <w:rFonts w:cs="Arial"/>
          <w:szCs w:val="24"/>
        </w:rPr>
      </w:pPr>
      <w:r w:rsidRPr="00960656">
        <w:rPr>
          <w:rFonts w:cs="Arial"/>
          <w:szCs w:val="24"/>
        </w:rPr>
        <w:t xml:space="preserve">Other than Small </w:t>
      </w:r>
      <w:r w:rsidR="001C5EBD" w:rsidRPr="00960656">
        <w:rPr>
          <w:rFonts w:cs="Arial"/>
          <w:szCs w:val="24"/>
        </w:rPr>
        <w:t>Business Offeror B: 25% (25% of $1,000,000 = $250,000)</w:t>
      </w:r>
    </w:p>
    <w:p w14:paraId="14B70A0F" w14:textId="77777777" w:rsidR="001C5EBD" w:rsidRPr="00960656" w:rsidRDefault="001C5EBD" w:rsidP="00F5133D">
      <w:pPr>
        <w:pStyle w:val="BodyText3"/>
        <w:numPr>
          <w:ilvl w:val="0"/>
          <w:numId w:val="0"/>
        </w:numPr>
        <w:suppressLineNumbers/>
        <w:tabs>
          <w:tab w:val="left" w:pos="0"/>
        </w:tabs>
        <w:suppressAutoHyphens/>
        <w:ind w:left="1080"/>
        <w:jc w:val="left"/>
        <w:rPr>
          <w:rFonts w:cs="Arial"/>
          <w:szCs w:val="24"/>
        </w:rPr>
      </w:pPr>
    </w:p>
    <w:p w14:paraId="4D0992D4" w14:textId="77777777" w:rsidR="001C5EBD" w:rsidRPr="00960656" w:rsidRDefault="001C5EBD" w:rsidP="00F5133D">
      <w:pPr>
        <w:pStyle w:val="BodyText3"/>
        <w:numPr>
          <w:ilvl w:val="0"/>
          <w:numId w:val="0"/>
        </w:numPr>
        <w:suppressLineNumbers/>
        <w:tabs>
          <w:tab w:val="left" w:pos="1440"/>
        </w:tabs>
        <w:suppressAutoHyphens/>
        <w:ind w:left="1080"/>
        <w:jc w:val="left"/>
        <w:rPr>
          <w:rFonts w:cs="Arial"/>
          <w:szCs w:val="24"/>
        </w:rPr>
      </w:pPr>
      <w:r w:rsidRPr="00960656">
        <w:rPr>
          <w:rFonts w:cs="Arial"/>
          <w:szCs w:val="24"/>
        </w:rPr>
        <w:t xml:space="preserve">Small Disadvantaged Business (SDB) Offeror C: 15% (SDB </w:t>
      </w:r>
      <w:r w:rsidRPr="00960656">
        <w:rPr>
          <w:rFonts w:cs="Arial"/>
          <w:b/>
          <w:szCs w:val="24"/>
        </w:rPr>
        <w:t>self-performs</w:t>
      </w:r>
      <w:r w:rsidRPr="00960656">
        <w:rPr>
          <w:rFonts w:cs="Arial"/>
          <w:szCs w:val="24"/>
        </w:rPr>
        <w:t xml:space="preserve"> 15% of the $1,000,000 = $150,000)</w:t>
      </w:r>
    </w:p>
    <w:p w14:paraId="03529D65" w14:textId="77777777" w:rsidR="001C5EBD" w:rsidRPr="00960656" w:rsidRDefault="001C5EBD" w:rsidP="00F5133D">
      <w:pPr>
        <w:pStyle w:val="BodyText3"/>
        <w:numPr>
          <w:ilvl w:val="0"/>
          <w:numId w:val="0"/>
        </w:numPr>
        <w:suppressLineNumbers/>
        <w:tabs>
          <w:tab w:val="left" w:pos="1440"/>
        </w:tabs>
        <w:suppressAutoHyphens/>
        <w:ind w:left="1170" w:hanging="990"/>
        <w:jc w:val="left"/>
        <w:rPr>
          <w:rFonts w:cs="Arial"/>
          <w:szCs w:val="24"/>
        </w:rPr>
      </w:pPr>
    </w:p>
    <w:p w14:paraId="136CDF05" w14:textId="7C38CA2D" w:rsidR="001C5EBD" w:rsidRPr="00DE1F3A" w:rsidRDefault="001C5EBD">
      <w:pPr>
        <w:pStyle w:val="ListParagraph"/>
        <w:numPr>
          <w:ilvl w:val="0"/>
          <w:numId w:val="47"/>
        </w:numPr>
        <w:suppressLineNumbers/>
        <w:tabs>
          <w:tab w:val="left" w:pos="0"/>
        </w:tabs>
        <w:suppressAutoHyphens/>
        <w:ind w:left="1440"/>
        <w:rPr>
          <w:rFonts w:ascii="Arial" w:hAnsi="Arial" w:cs="Arial"/>
          <w:sz w:val="24"/>
          <w:szCs w:val="24"/>
        </w:rPr>
      </w:pPr>
      <w:r w:rsidRPr="00960656">
        <w:rPr>
          <w:rFonts w:ascii="Arial" w:hAnsi="Arial" w:cs="Arial"/>
          <w:i/>
          <w:sz w:val="24"/>
          <w:szCs w:val="24"/>
          <w:u w:val="single"/>
        </w:rPr>
        <w:t>Sample language:</w:t>
      </w:r>
      <w:r w:rsidRPr="00960656">
        <w:rPr>
          <w:rFonts w:ascii="Arial" w:hAnsi="Arial" w:cs="Arial"/>
          <w:sz w:val="24"/>
          <w:szCs w:val="24"/>
        </w:rPr>
        <w:t xml:space="preserve"> The extent to which the </w:t>
      </w:r>
      <w:r w:rsidR="00F672EB" w:rsidRPr="00960656">
        <w:rPr>
          <w:rFonts w:ascii="Arial" w:hAnsi="Arial" w:cs="Arial"/>
          <w:sz w:val="24"/>
          <w:szCs w:val="24"/>
        </w:rPr>
        <w:t>o</w:t>
      </w:r>
      <w:r w:rsidRPr="00960656">
        <w:rPr>
          <w:rFonts w:ascii="Arial" w:hAnsi="Arial" w:cs="Arial"/>
          <w:sz w:val="24"/>
          <w:szCs w:val="24"/>
        </w:rPr>
        <w:t xml:space="preserve">fferor meets or exceeds the goals: Goals for this procurement are -- Small Business: </w:t>
      </w:r>
      <w:r w:rsidRPr="00960656">
        <w:rPr>
          <w:rFonts w:ascii="Arial" w:hAnsi="Arial" w:cs="Arial"/>
          <w:b/>
          <w:bCs/>
          <w:i/>
          <w:iCs/>
          <w:sz w:val="24"/>
          <w:szCs w:val="24"/>
        </w:rPr>
        <w:t>{a%}</w:t>
      </w:r>
      <w:r w:rsidRPr="00960656">
        <w:rPr>
          <w:rFonts w:ascii="Arial" w:hAnsi="Arial" w:cs="Arial"/>
          <w:sz w:val="24"/>
          <w:szCs w:val="24"/>
        </w:rPr>
        <w:t xml:space="preserve"> of the total contract value; Small Disadvantaged Business (SDB): </w:t>
      </w:r>
      <w:r w:rsidRPr="00960656">
        <w:rPr>
          <w:rFonts w:ascii="Arial" w:hAnsi="Arial" w:cs="Arial"/>
          <w:b/>
          <w:bCs/>
          <w:i/>
          <w:iCs/>
          <w:sz w:val="24"/>
          <w:szCs w:val="24"/>
        </w:rPr>
        <w:t>{b%}</w:t>
      </w:r>
      <w:r w:rsidRPr="00960656">
        <w:rPr>
          <w:rFonts w:ascii="Arial" w:hAnsi="Arial" w:cs="Arial"/>
          <w:sz w:val="24"/>
          <w:szCs w:val="24"/>
        </w:rPr>
        <w:t xml:space="preserve"> of the total contract value; Wom</w:t>
      </w:r>
      <w:r w:rsidR="00F301A6" w:rsidRPr="00960656">
        <w:rPr>
          <w:rFonts w:ascii="Arial" w:hAnsi="Arial" w:cs="Arial"/>
          <w:sz w:val="24"/>
          <w:szCs w:val="24"/>
        </w:rPr>
        <w:t>e</w:t>
      </w:r>
      <w:r w:rsidRPr="00960656">
        <w:rPr>
          <w:rFonts w:ascii="Arial" w:hAnsi="Arial" w:cs="Arial"/>
          <w:sz w:val="24"/>
          <w:szCs w:val="24"/>
        </w:rPr>
        <w:t xml:space="preserve">n-Owned Small Business (WOSB):  </w:t>
      </w:r>
      <w:r w:rsidRPr="00960656">
        <w:rPr>
          <w:rFonts w:ascii="Arial" w:hAnsi="Arial" w:cs="Arial"/>
          <w:b/>
          <w:bCs/>
          <w:i/>
          <w:iCs/>
          <w:sz w:val="24"/>
          <w:szCs w:val="24"/>
        </w:rPr>
        <w:t>{c%}</w:t>
      </w:r>
      <w:r w:rsidRPr="00960656">
        <w:rPr>
          <w:rFonts w:ascii="Arial" w:hAnsi="Arial" w:cs="Arial"/>
          <w:sz w:val="24"/>
          <w:szCs w:val="24"/>
        </w:rPr>
        <w:t xml:space="preserve"> of the total contract value; Historically Underutilized Business Zone (HUBZone) Small Business: </w:t>
      </w:r>
      <w:r w:rsidRPr="00960656">
        <w:rPr>
          <w:rFonts w:ascii="Arial" w:hAnsi="Arial" w:cs="Arial"/>
          <w:b/>
          <w:bCs/>
          <w:i/>
          <w:iCs/>
          <w:sz w:val="24"/>
          <w:szCs w:val="24"/>
        </w:rPr>
        <w:t>{d%}</w:t>
      </w:r>
      <w:r w:rsidRPr="00960656">
        <w:rPr>
          <w:rFonts w:ascii="Arial" w:hAnsi="Arial" w:cs="Arial"/>
          <w:sz w:val="24"/>
          <w:szCs w:val="24"/>
        </w:rPr>
        <w:t xml:space="preserve"> of the total contract value; Veteran Owned Small Business (VOSB): </w:t>
      </w:r>
      <w:r w:rsidRPr="00960656">
        <w:rPr>
          <w:rFonts w:ascii="Arial" w:hAnsi="Arial" w:cs="Arial"/>
          <w:b/>
          <w:bCs/>
          <w:i/>
          <w:iCs/>
          <w:sz w:val="24"/>
          <w:szCs w:val="24"/>
        </w:rPr>
        <w:t>{e%}</w:t>
      </w:r>
      <w:r w:rsidRPr="00960656">
        <w:rPr>
          <w:rFonts w:ascii="Arial" w:hAnsi="Arial" w:cs="Arial"/>
          <w:sz w:val="24"/>
          <w:szCs w:val="24"/>
        </w:rPr>
        <w:t xml:space="preserve"> of the total contract value; Service Disabled Veteran Owned Small Business (SDVOSB):</w:t>
      </w:r>
      <w:r w:rsidRPr="00960656">
        <w:rPr>
          <w:rFonts w:ascii="Arial" w:hAnsi="Arial" w:cs="Arial"/>
          <w:color w:val="FF0000"/>
          <w:sz w:val="24"/>
          <w:szCs w:val="24"/>
        </w:rPr>
        <w:t xml:space="preserve"> </w:t>
      </w:r>
      <w:r w:rsidRPr="00960656">
        <w:rPr>
          <w:rFonts w:ascii="Arial" w:hAnsi="Arial" w:cs="Arial"/>
          <w:b/>
          <w:bCs/>
          <w:i/>
          <w:iCs/>
          <w:sz w:val="24"/>
          <w:szCs w:val="24"/>
        </w:rPr>
        <w:t>{f%}</w:t>
      </w:r>
      <w:r w:rsidRPr="00960656">
        <w:rPr>
          <w:rFonts w:ascii="Arial" w:hAnsi="Arial" w:cs="Arial"/>
          <w:sz w:val="24"/>
          <w:szCs w:val="24"/>
        </w:rPr>
        <w:t xml:space="preserve"> of the total contract value. </w:t>
      </w:r>
      <w:r w:rsidRPr="00960656">
        <w:rPr>
          <w:rFonts w:ascii="Arial" w:hAnsi="Arial" w:cs="Arial"/>
          <w:b/>
          <w:sz w:val="24"/>
          <w:szCs w:val="24"/>
        </w:rPr>
        <w:t>(NOTE:</w:t>
      </w:r>
      <w:r w:rsidRPr="00960656">
        <w:rPr>
          <w:rFonts w:ascii="Arial" w:hAnsi="Arial" w:cs="Arial"/>
          <w:sz w:val="24"/>
          <w:szCs w:val="24"/>
        </w:rPr>
        <w:t xml:space="preserve"> a participation plan that reflects </w:t>
      </w:r>
      <w:r w:rsidRPr="00960656">
        <w:rPr>
          <w:rFonts w:ascii="Arial" w:hAnsi="Arial" w:cs="Arial"/>
          <w:b/>
          <w:bCs/>
          <w:i/>
          <w:iCs/>
          <w:sz w:val="24"/>
          <w:szCs w:val="24"/>
        </w:rPr>
        <w:t>{c%}</w:t>
      </w:r>
      <w:r w:rsidRPr="00960656">
        <w:rPr>
          <w:rFonts w:ascii="Arial" w:hAnsi="Arial" w:cs="Arial"/>
          <w:sz w:val="24"/>
          <w:szCs w:val="24"/>
        </w:rPr>
        <w:t xml:space="preserve"> of the contract value for WOSB would also count towards the overall Small Business Goal; percentages for SDVOSB </w:t>
      </w:r>
      <w:r w:rsidRPr="00D12FA0">
        <w:rPr>
          <w:rFonts w:ascii="Arial" w:hAnsi="Arial" w:cs="Arial"/>
          <w:sz w:val="24"/>
          <w:szCs w:val="24"/>
        </w:rPr>
        <w:t>also count towards VOSB).</w:t>
      </w:r>
    </w:p>
    <w:p w14:paraId="07223CA3" w14:textId="77777777" w:rsidR="00090B46" w:rsidRPr="00DE1F3A" w:rsidRDefault="00090B46" w:rsidP="00090B46">
      <w:pPr>
        <w:pStyle w:val="ListParagraph"/>
        <w:suppressLineNumbers/>
        <w:tabs>
          <w:tab w:val="left" w:pos="0"/>
        </w:tabs>
        <w:suppressAutoHyphens/>
        <w:ind w:left="1440"/>
        <w:rPr>
          <w:rFonts w:ascii="Arial" w:hAnsi="Arial" w:cs="Arial"/>
          <w:sz w:val="24"/>
          <w:szCs w:val="24"/>
        </w:rPr>
      </w:pPr>
    </w:p>
    <w:p w14:paraId="132F6E31" w14:textId="77777777" w:rsidR="00A025C0" w:rsidRPr="00960656" w:rsidRDefault="001C5EBD" w:rsidP="00B9206D">
      <w:pPr>
        <w:pStyle w:val="BodyText3"/>
        <w:numPr>
          <w:ilvl w:val="0"/>
          <w:numId w:val="76"/>
        </w:numPr>
        <w:suppressLineNumbers/>
        <w:tabs>
          <w:tab w:val="left" w:pos="0"/>
        </w:tabs>
        <w:suppressAutoHyphens/>
        <w:jc w:val="left"/>
        <w:rPr>
          <w:rFonts w:cs="Arial"/>
          <w:iCs/>
          <w:szCs w:val="24"/>
        </w:rPr>
      </w:pPr>
      <w:r w:rsidRPr="00960656">
        <w:rPr>
          <w:rFonts w:cs="Arial"/>
          <w:iCs/>
          <w:szCs w:val="24"/>
          <w:u w:val="single"/>
        </w:rPr>
        <w:t xml:space="preserve">Percentage of </w:t>
      </w:r>
      <w:r w:rsidR="00FF3535" w:rsidRPr="00960656">
        <w:rPr>
          <w:rFonts w:cs="Arial"/>
          <w:iCs/>
          <w:szCs w:val="24"/>
          <w:u w:val="single"/>
        </w:rPr>
        <w:t>participation in terms of s</w:t>
      </w:r>
      <w:r w:rsidRPr="00960656">
        <w:rPr>
          <w:rFonts w:cs="Arial"/>
          <w:iCs/>
          <w:szCs w:val="24"/>
          <w:u w:val="single"/>
        </w:rPr>
        <w:t xml:space="preserve">ubcontracted </w:t>
      </w:r>
      <w:r w:rsidR="00FF3535" w:rsidRPr="00960656">
        <w:rPr>
          <w:rFonts w:cs="Arial"/>
          <w:iCs/>
          <w:szCs w:val="24"/>
          <w:u w:val="single"/>
        </w:rPr>
        <w:t>d</w:t>
      </w:r>
      <w:r w:rsidRPr="00960656">
        <w:rPr>
          <w:rFonts w:cs="Arial"/>
          <w:iCs/>
          <w:szCs w:val="24"/>
          <w:u w:val="single"/>
        </w:rPr>
        <w:t xml:space="preserve">ollars </w:t>
      </w:r>
      <w:r w:rsidR="00FF3535" w:rsidRPr="00960656">
        <w:rPr>
          <w:rFonts w:cs="Arial"/>
          <w:iCs/>
          <w:szCs w:val="24"/>
          <w:u w:val="single"/>
        </w:rPr>
        <w:t>is the LEAST pre</w:t>
      </w:r>
      <w:r w:rsidRPr="00960656">
        <w:rPr>
          <w:rFonts w:cs="Arial"/>
          <w:iCs/>
          <w:szCs w:val="24"/>
          <w:u w:val="single"/>
        </w:rPr>
        <w:t>ferred</w:t>
      </w:r>
      <w:r w:rsidR="00FF3535" w:rsidRPr="00960656">
        <w:rPr>
          <w:rFonts w:cs="Arial"/>
          <w:iCs/>
          <w:szCs w:val="24"/>
          <w:u w:val="single"/>
        </w:rPr>
        <w:t xml:space="preserve"> methodology. </w:t>
      </w:r>
    </w:p>
    <w:p w14:paraId="17DCE078" w14:textId="77777777" w:rsidR="00A025C0" w:rsidRPr="00960656" w:rsidRDefault="00A025C0" w:rsidP="00A025C0">
      <w:pPr>
        <w:pStyle w:val="BodyText3"/>
        <w:numPr>
          <w:ilvl w:val="0"/>
          <w:numId w:val="0"/>
        </w:numPr>
        <w:suppressLineNumbers/>
        <w:tabs>
          <w:tab w:val="left" w:pos="0"/>
        </w:tabs>
        <w:suppressAutoHyphens/>
        <w:ind w:left="1080"/>
        <w:jc w:val="left"/>
        <w:rPr>
          <w:rFonts w:cs="Arial"/>
          <w:iCs/>
          <w:szCs w:val="24"/>
        </w:rPr>
      </w:pPr>
    </w:p>
    <w:p w14:paraId="2E08606F" w14:textId="499B8F79" w:rsidR="00074CFB" w:rsidRPr="00960656" w:rsidRDefault="00A025C0" w:rsidP="00B9206D">
      <w:pPr>
        <w:pStyle w:val="BodyText3"/>
        <w:numPr>
          <w:ilvl w:val="0"/>
          <w:numId w:val="77"/>
        </w:numPr>
        <w:suppressLineNumbers/>
        <w:tabs>
          <w:tab w:val="left" w:pos="0"/>
        </w:tabs>
        <w:suppressAutoHyphens/>
        <w:ind w:left="1440"/>
        <w:jc w:val="left"/>
        <w:rPr>
          <w:rFonts w:cs="Arial"/>
          <w:iCs/>
          <w:szCs w:val="24"/>
        </w:rPr>
      </w:pPr>
      <w:r w:rsidRPr="00960656">
        <w:rPr>
          <w:rFonts w:cs="Arial"/>
          <w:iCs/>
          <w:szCs w:val="24"/>
          <w:u w:val="single"/>
        </w:rPr>
        <w:t xml:space="preserve">Percentage of Planned Subcontracting Dollars </w:t>
      </w:r>
      <w:r w:rsidR="00FF3535" w:rsidRPr="00960656">
        <w:rPr>
          <w:rFonts w:cs="Arial"/>
          <w:iCs/>
          <w:szCs w:val="24"/>
          <w:u w:val="single"/>
        </w:rPr>
        <w:t>Example</w:t>
      </w:r>
      <w:r w:rsidR="001C5EBD" w:rsidRPr="00960656">
        <w:rPr>
          <w:rFonts w:cs="Arial"/>
          <w:iCs/>
          <w:szCs w:val="24"/>
        </w:rPr>
        <w:t xml:space="preserve">: </w:t>
      </w:r>
      <w:r w:rsidR="00CA0E04" w:rsidRPr="00960656">
        <w:rPr>
          <w:rFonts w:cs="Arial"/>
          <w:iCs/>
          <w:szCs w:val="24"/>
        </w:rPr>
        <w:t xml:space="preserve">Since each offeror in the scenario below is allowed to determine how much of the work is planned for subcontracting, including small business and other than small business, using the percentage of planned subcontracting dollars methodology </w:t>
      </w:r>
      <w:r w:rsidR="00D40BB8">
        <w:rPr>
          <w:rFonts w:cs="Arial"/>
          <w:iCs/>
          <w:szCs w:val="24"/>
        </w:rPr>
        <w:t>can</w:t>
      </w:r>
      <w:r w:rsidR="00D40BB8" w:rsidRPr="00960656">
        <w:rPr>
          <w:rFonts w:cs="Arial"/>
          <w:iCs/>
          <w:szCs w:val="24"/>
        </w:rPr>
        <w:t xml:space="preserve"> </w:t>
      </w:r>
      <w:r w:rsidR="00CA0E04" w:rsidRPr="00960656">
        <w:rPr>
          <w:rFonts w:cs="Arial"/>
          <w:iCs/>
          <w:szCs w:val="24"/>
        </w:rPr>
        <w:t>provide a skewed evaluation of small business participation</w:t>
      </w:r>
      <w:r w:rsidR="00D40BB8">
        <w:rPr>
          <w:rFonts w:cs="Arial"/>
          <w:iCs/>
          <w:szCs w:val="24"/>
        </w:rPr>
        <w:t xml:space="preserve"> if not analyzed thoroughly</w:t>
      </w:r>
      <w:r w:rsidR="00CA0E04" w:rsidRPr="00960656">
        <w:rPr>
          <w:rFonts w:cs="Arial"/>
          <w:iCs/>
          <w:szCs w:val="24"/>
        </w:rPr>
        <w:t xml:space="preserve">. Percentage of planned subcontracted dollars can reflect a high percentage with low dollars going to small businesses (e.g., </w:t>
      </w:r>
      <w:r w:rsidR="00CA0E04" w:rsidRPr="00960656">
        <w:rPr>
          <w:rFonts w:cs="Arial"/>
          <w:szCs w:val="24"/>
        </w:rPr>
        <w:t>Other than Small Business Offeror B below)</w:t>
      </w:r>
      <w:r w:rsidR="00CA0E04" w:rsidRPr="00960656">
        <w:rPr>
          <w:rFonts w:cs="Arial"/>
          <w:iCs/>
          <w:szCs w:val="24"/>
        </w:rPr>
        <w:t xml:space="preserve">, and vice versa with a lower percentage but higher dollars (e.g., </w:t>
      </w:r>
      <w:r w:rsidR="00CA0E04" w:rsidRPr="00960656">
        <w:rPr>
          <w:rFonts w:cs="Arial"/>
          <w:szCs w:val="24"/>
        </w:rPr>
        <w:t>Other than Small Business Offeror A below)</w:t>
      </w:r>
      <w:r w:rsidR="00CA0E04" w:rsidRPr="00960656">
        <w:rPr>
          <w:rFonts w:cs="Arial"/>
          <w:iCs/>
          <w:szCs w:val="24"/>
        </w:rPr>
        <w:t xml:space="preserve"> going to small business, as shown in the scenario below</w:t>
      </w:r>
      <w:r w:rsidR="00074CFB" w:rsidRPr="00960656">
        <w:rPr>
          <w:rFonts w:cs="Arial"/>
          <w:iCs/>
          <w:szCs w:val="24"/>
        </w:rPr>
        <w:t>.</w:t>
      </w:r>
      <w:r w:rsidR="00FF3535" w:rsidRPr="00960656">
        <w:rPr>
          <w:rFonts w:cs="Arial"/>
          <w:iCs/>
          <w:szCs w:val="24"/>
        </w:rPr>
        <w:t xml:space="preserve"> </w:t>
      </w:r>
    </w:p>
    <w:p w14:paraId="66518BCF" w14:textId="77777777" w:rsidR="00074CFB" w:rsidRPr="00960656" w:rsidRDefault="00074CFB" w:rsidP="00501A6B">
      <w:pPr>
        <w:pStyle w:val="BodyText3"/>
        <w:numPr>
          <w:ilvl w:val="0"/>
          <w:numId w:val="0"/>
        </w:numPr>
        <w:suppressLineNumbers/>
        <w:tabs>
          <w:tab w:val="left" w:pos="0"/>
        </w:tabs>
        <w:suppressAutoHyphens/>
        <w:ind w:left="1440"/>
        <w:jc w:val="left"/>
        <w:rPr>
          <w:rFonts w:cs="Arial"/>
          <w:iCs/>
          <w:szCs w:val="24"/>
        </w:rPr>
      </w:pPr>
    </w:p>
    <w:p w14:paraId="729AC7DB" w14:textId="21D793E5" w:rsidR="001C5EBD" w:rsidRPr="00960656" w:rsidRDefault="001C5EBD" w:rsidP="00D40BB8">
      <w:pPr>
        <w:pStyle w:val="BodyText3"/>
        <w:numPr>
          <w:ilvl w:val="0"/>
          <w:numId w:val="0"/>
        </w:numPr>
        <w:suppressLineNumbers/>
        <w:tabs>
          <w:tab w:val="left" w:pos="0"/>
        </w:tabs>
        <w:suppressAutoHyphens/>
        <w:ind w:left="1440"/>
        <w:jc w:val="left"/>
        <w:rPr>
          <w:rFonts w:cs="Arial"/>
          <w:iCs/>
          <w:szCs w:val="24"/>
        </w:rPr>
      </w:pPr>
      <w:r w:rsidRPr="00960656">
        <w:rPr>
          <w:rFonts w:cs="Arial"/>
          <w:iCs/>
          <w:szCs w:val="24"/>
        </w:rPr>
        <w:t xml:space="preserve">Scenario: Small </w:t>
      </w:r>
      <w:r w:rsidR="00AA19A6" w:rsidRPr="00960656">
        <w:rPr>
          <w:rFonts w:cs="Arial"/>
          <w:iCs/>
          <w:szCs w:val="24"/>
        </w:rPr>
        <w:t>b</w:t>
      </w:r>
      <w:r w:rsidRPr="00960656">
        <w:rPr>
          <w:rFonts w:cs="Arial"/>
          <w:iCs/>
          <w:szCs w:val="24"/>
        </w:rPr>
        <w:t xml:space="preserve">usiness </w:t>
      </w:r>
      <w:r w:rsidR="00AA19A6" w:rsidRPr="00960656">
        <w:rPr>
          <w:rFonts w:cs="Arial"/>
          <w:iCs/>
          <w:szCs w:val="24"/>
        </w:rPr>
        <w:t>p</w:t>
      </w:r>
      <w:r w:rsidRPr="00960656">
        <w:rPr>
          <w:rFonts w:cs="Arial"/>
          <w:iCs/>
          <w:szCs w:val="24"/>
        </w:rPr>
        <w:t xml:space="preserve">articipation goal is set at 15% of the </w:t>
      </w:r>
      <w:r w:rsidRPr="00960656">
        <w:rPr>
          <w:rFonts w:cs="Arial"/>
          <w:iCs/>
          <w:szCs w:val="24"/>
          <w:u w:val="single"/>
        </w:rPr>
        <w:t>planned subcontracted dollars</w:t>
      </w:r>
      <w:r w:rsidRPr="00960656">
        <w:rPr>
          <w:rFonts w:cs="Arial"/>
          <w:iCs/>
          <w:szCs w:val="24"/>
        </w:rPr>
        <w:t xml:space="preserve"> on a procurement valued at $1,000,000:</w:t>
      </w:r>
    </w:p>
    <w:p w14:paraId="36F20755" w14:textId="77777777" w:rsidR="001C5EBD" w:rsidRPr="00960656" w:rsidRDefault="001C5EBD" w:rsidP="00563172">
      <w:pPr>
        <w:pStyle w:val="ListParagraph"/>
        <w:rPr>
          <w:rFonts w:ascii="Arial" w:hAnsi="Arial" w:cs="Arial"/>
          <w:sz w:val="24"/>
          <w:szCs w:val="24"/>
        </w:rPr>
      </w:pPr>
    </w:p>
    <w:p w14:paraId="7E101B92" w14:textId="452DFC2E" w:rsidR="001C5EBD" w:rsidRPr="00960656" w:rsidRDefault="00A025C0" w:rsidP="00A025C0">
      <w:pPr>
        <w:pStyle w:val="BodyText3"/>
        <w:numPr>
          <w:ilvl w:val="0"/>
          <w:numId w:val="0"/>
        </w:numPr>
        <w:suppressLineNumbers/>
        <w:tabs>
          <w:tab w:val="left" w:pos="0"/>
        </w:tabs>
        <w:suppressAutoHyphens/>
        <w:ind w:left="1440" w:hanging="360"/>
        <w:jc w:val="left"/>
        <w:rPr>
          <w:rFonts w:cs="Arial"/>
          <w:szCs w:val="24"/>
        </w:rPr>
      </w:pPr>
      <w:r w:rsidRPr="00960656">
        <w:rPr>
          <w:rFonts w:cs="Arial"/>
          <w:szCs w:val="24"/>
        </w:rPr>
        <w:t xml:space="preserve">     </w:t>
      </w:r>
      <w:r w:rsidR="00FE6B47" w:rsidRPr="00960656">
        <w:rPr>
          <w:rFonts w:cs="Arial"/>
          <w:szCs w:val="24"/>
        </w:rPr>
        <w:t xml:space="preserve">Other than Small </w:t>
      </w:r>
      <w:r w:rsidR="001C5EBD" w:rsidRPr="00960656">
        <w:rPr>
          <w:rFonts w:cs="Arial"/>
          <w:szCs w:val="24"/>
        </w:rPr>
        <w:t>Business Offeror A: 2</w:t>
      </w:r>
      <w:r w:rsidR="00CA0E04" w:rsidRPr="00960656">
        <w:rPr>
          <w:rFonts w:cs="Arial"/>
          <w:szCs w:val="24"/>
        </w:rPr>
        <w:t>2</w:t>
      </w:r>
      <w:r w:rsidR="001C5EBD" w:rsidRPr="00960656">
        <w:rPr>
          <w:rFonts w:cs="Arial"/>
          <w:szCs w:val="24"/>
        </w:rPr>
        <w:t>% (2</w:t>
      </w:r>
      <w:r w:rsidR="00CA0E04" w:rsidRPr="00960656">
        <w:rPr>
          <w:rFonts w:cs="Arial"/>
          <w:szCs w:val="24"/>
        </w:rPr>
        <w:t>2</w:t>
      </w:r>
      <w:r w:rsidR="001C5EBD" w:rsidRPr="00960656">
        <w:rPr>
          <w:rFonts w:cs="Arial"/>
          <w:szCs w:val="24"/>
        </w:rPr>
        <w:t xml:space="preserve">% of $200,000 planned for </w:t>
      </w:r>
      <w:r w:rsidR="00CA0E04" w:rsidRPr="00960656">
        <w:rPr>
          <w:rFonts w:cs="Arial"/>
          <w:szCs w:val="24"/>
        </w:rPr>
        <w:t xml:space="preserve">total </w:t>
      </w:r>
      <w:r w:rsidR="001C5EBD" w:rsidRPr="00960656">
        <w:rPr>
          <w:rFonts w:cs="Arial"/>
          <w:szCs w:val="24"/>
        </w:rPr>
        <w:t>subcontracting = $4</w:t>
      </w:r>
      <w:r w:rsidR="00CA0E04" w:rsidRPr="00960656">
        <w:rPr>
          <w:rFonts w:cs="Arial"/>
          <w:szCs w:val="24"/>
        </w:rPr>
        <w:t>4</w:t>
      </w:r>
      <w:r w:rsidR="001C5EBD" w:rsidRPr="00960656">
        <w:rPr>
          <w:rFonts w:cs="Arial"/>
          <w:szCs w:val="24"/>
        </w:rPr>
        <w:t>,000</w:t>
      </w:r>
      <w:r w:rsidR="00CA0E04" w:rsidRPr="00960656">
        <w:rPr>
          <w:rFonts w:cs="Arial"/>
          <w:szCs w:val="24"/>
        </w:rPr>
        <w:t xml:space="preserve"> small business subcontracted dollars</w:t>
      </w:r>
      <w:r w:rsidR="001C5EBD" w:rsidRPr="00960656">
        <w:rPr>
          <w:rFonts w:cs="Arial"/>
          <w:szCs w:val="24"/>
        </w:rPr>
        <w:t>)</w:t>
      </w:r>
    </w:p>
    <w:p w14:paraId="4AFEAC1F" w14:textId="77777777" w:rsidR="001C5EBD" w:rsidRPr="00960656" w:rsidRDefault="001C5EBD" w:rsidP="00F5133D">
      <w:pPr>
        <w:pStyle w:val="BodyText3"/>
        <w:numPr>
          <w:ilvl w:val="0"/>
          <w:numId w:val="0"/>
        </w:numPr>
        <w:suppressLineNumbers/>
        <w:tabs>
          <w:tab w:val="left" w:pos="0"/>
        </w:tabs>
        <w:suppressAutoHyphens/>
        <w:ind w:left="1080"/>
        <w:jc w:val="left"/>
        <w:rPr>
          <w:rFonts w:cs="Arial"/>
          <w:szCs w:val="24"/>
        </w:rPr>
      </w:pPr>
    </w:p>
    <w:p w14:paraId="271DF34F" w14:textId="0D56782B" w:rsidR="001C5EBD" w:rsidRPr="00960656" w:rsidRDefault="00A025C0" w:rsidP="00A025C0">
      <w:pPr>
        <w:pStyle w:val="BodyText3"/>
        <w:numPr>
          <w:ilvl w:val="0"/>
          <w:numId w:val="0"/>
        </w:numPr>
        <w:suppressLineNumbers/>
        <w:tabs>
          <w:tab w:val="left" w:pos="0"/>
        </w:tabs>
        <w:suppressAutoHyphens/>
        <w:ind w:left="1440" w:hanging="360"/>
        <w:jc w:val="left"/>
        <w:rPr>
          <w:rFonts w:cs="Arial"/>
          <w:szCs w:val="24"/>
        </w:rPr>
      </w:pPr>
      <w:r w:rsidRPr="00960656">
        <w:rPr>
          <w:rFonts w:cs="Arial"/>
          <w:szCs w:val="24"/>
        </w:rPr>
        <w:t xml:space="preserve">     </w:t>
      </w:r>
      <w:r w:rsidR="005A4F32" w:rsidRPr="00960656">
        <w:rPr>
          <w:rFonts w:cs="Arial"/>
          <w:szCs w:val="24"/>
        </w:rPr>
        <w:t xml:space="preserve">Other than Small </w:t>
      </w:r>
      <w:r w:rsidR="001C5EBD" w:rsidRPr="00960656">
        <w:rPr>
          <w:rFonts w:cs="Arial"/>
          <w:szCs w:val="24"/>
        </w:rPr>
        <w:t xml:space="preserve">Business Offeror B: </w:t>
      </w:r>
      <w:r w:rsidR="00CA0E04" w:rsidRPr="00960656">
        <w:rPr>
          <w:rFonts w:cs="Arial"/>
          <w:szCs w:val="24"/>
        </w:rPr>
        <w:t>30</w:t>
      </w:r>
      <w:r w:rsidR="001C5EBD" w:rsidRPr="00960656">
        <w:rPr>
          <w:rFonts w:cs="Arial"/>
          <w:szCs w:val="24"/>
        </w:rPr>
        <w:t>% (</w:t>
      </w:r>
      <w:r w:rsidR="00CA0E04" w:rsidRPr="00960656">
        <w:rPr>
          <w:rFonts w:cs="Arial"/>
          <w:szCs w:val="24"/>
        </w:rPr>
        <w:t>30</w:t>
      </w:r>
      <w:r w:rsidR="001C5EBD" w:rsidRPr="00960656">
        <w:rPr>
          <w:rFonts w:cs="Arial"/>
          <w:szCs w:val="24"/>
        </w:rPr>
        <w:t>% of $10,000 planned for   subcontracting = $</w:t>
      </w:r>
      <w:r w:rsidR="00CA0E04" w:rsidRPr="00960656">
        <w:rPr>
          <w:rFonts w:cs="Arial"/>
          <w:szCs w:val="24"/>
        </w:rPr>
        <w:t>3</w:t>
      </w:r>
      <w:r w:rsidR="001C5EBD" w:rsidRPr="00960656">
        <w:rPr>
          <w:rFonts w:cs="Arial"/>
          <w:szCs w:val="24"/>
        </w:rPr>
        <w:t>,</w:t>
      </w:r>
      <w:r w:rsidR="00CA0E04" w:rsidRPr="00960656">
        <w:rPr>
          <w:rFonts w:cs="Arial"/>
          <w:szCs w:val="24"/>
        </w:rPr>
        <w:t>0</w:t>
      </w:r>
      <w:r w:rsidR="001C5EBD" w:rsidRPr="00960656">
        <w:rPr>
          <w:rFonts w:cs="Arial"/>
          <w:szCs w:val="24"/>
        </w:rPr>
        <w:t>00</w:t>
      </w:r>
      <w:r w:rsidR="00CA0E04" w:rsidRPr="00960656">
        <w:rPr>
          <w:rFonts w:cs="Arial"/>
          <w:szCs w:val="24"/>
        </w:rPr>
        <w:t xml:space="preserve"> small business subcontracted dollars</w:t>
      </w:r>
      <w:r w:rsidR="001C5EBD" w:rsidRPr="00960656">
        <w:rPr>
          <w:rFonts w:cs="Arial"/>
          <w:szCs w:val="24"/>
        </w:rPr>
        <w:t>)</w:t>
      </w:r>
    </w:p>
    <w:p w14:paraId="430BF391" w14:textId="77777777" w:rsidR="001C5EBD" w:rsidRPr="00960656" w:rsidRDefault="001C5EBD" w:rsidP="00F5133D">
      <w:pPr>
        <w:pStyle w:val="BodyText3"/>
        <w:numPr>
          <w:ilvl w:val="0"/>
          <w:numId w:val="0"/>
        </w:numPr>
        <w:suppressLineNumbers/>
        <w:tabs>
          <w:tab w:val="left" w:pos="0"/>
        </w:tabs>
        <w:suppressAutoHyphens/>
        <w:ind w:left="1080"/>
        <w:jc w:val="left"/>
        <w:rPr>
          <w:rFonts w:cs="Arial"/>
          <w:szCs w:val="24"/>
        </w:rPr>
      </w:pPr>
    </w:p>
    <w:p w14:paraId="3C8BE1A9" w14:textId="403B837F" w:rsidR="001C5EBD" w:rsidRPr="00960656" w:rsidRDefault="00A025C0" w:rsidP="00A025C0">
      <w:pPr>
        <w:pStyle w:val="BodyText3"/>
        <w:numPr>
          <w:ilvl w:val="0"/>
          <w:numId w:val="0"/>
        </w:numPr>
        <w:suppressLineNumbers/>
        <w:tabs>
          <w:tab w:val="left" w:pos="1440"/>
        </w:tabs>
        <w:suppressAutoHyphens/>
        <w:ind w:left="1440" w:hanging="360"/>
        <w:jc w:val="left"/>
        <w:rPr>
          <w:rFonts w:cs="Arial"/>
          <w:szCs w:val="24"/>
        </w:rPr>
      </w:pPr>
      <w:r w:rsidRPr="00960656">
        <w:rPr>
          <w:rFonts w:cs="Arial"/>
          <w:szCs w:val="24"/>
        </w:rPr>
        <w:t xml:space="preserve">     </w:t>
      </w:r>
      <w:r w:rsidR="001C5EBD" w:rsidRPr="00960656">
        <w:rPr>
          <w:rFonts w:cs="Arial"/>
          <w:szCs w:val="24"/>
        </w:rPr>
        <w:t xml:space="preserve">SDB Offeror C: 15% (SDB </w:t>
      </w:r>
      <w:r w:rsidR="001C5EBD" w:rsidRPr="00960656">
        <w:rPr>
          <w:rFonts w:cs="Arial"/>
          <w:b/>
          <w:szCs w:val="24"/>
        </w:rPr>
        <w:t>self-performs</w:t>
      </w:r>
      <w:r w:rsidR="001C5EBD" w:rsidRPr="00960656">
        <w:rPr>
          <w:rFonts w:cs="Arial"/>
          <w:szCs w:val="24"/>
        </w:rPr>
        <w:t xml:space="preserve"> 15% of the total contract = $150,000)</w:t>
      </w:r>
    </w:p>
    <w:p w14:paraId="5D5CDE05" w14:textId="77777777" w:rsidR="001C5EBD" w:rsidRPr="00960656" w:rsidRDefault="001C5EBD" w:rsidP="00563172">
      <w:pPr>
        <w:pStyle w:val="BodyText3"/>
        <w:numPr>
          <w:ilvl w:val="0"/>
          <w:numId w:val="0"/>
        </w:numPr>
        <w:suppressLineNumbers/>
        <w:tabs>
          <w:tab w:val="left" w:pos="1440"/>
        </w:tabs>
        <w:suppressAutoHyphens/>
        <w:ind w:left="1980" w:hanging="540"/>
        <w:jc w:val="left"/>
        <w:rPr>
          <w:rFonts w:cs="Arial"/>
          <w:szCs w:val="24"/>
        </w:rPr>
      </w:pPr>
    </w:p>
    <w:p w14:paraId="4EBE468C" w14:textId="51064924" w:rsidR="001C5EBD" w:rsidRPr="00960656" w:rsidRDefault="001C5EBD">
      <w:pPr>
        <w:pStyle w:val="BodyText"/>
        <w:numPr>
          <w:ilvl w:val="0"/>
          <w:numId w:val="47"/>
        </w:numPr>
        <w:suppressLineNumbers/>
        <w:tabs>
          <w:tab w:val="left" w:pos="2070"/>
        </w:tabs>
        <w:ind w:left="1440"/>
        <w:rPr>
          <w:rFonts w:cs="Arial"/>
          <w:szCs w:val="24"/>
        </w:rPr>
      </w:pPr>
      <w:r w:rsidRPr="00960656">
        <w:rPr>
          <w:rFonts w:cs="Arial"/>
          <w:i/>
          <w:szCs w:val="24"/>
          <w:u w:val="single"/>
        </w:rPr>
        <w:t>Sample language</w:t>
      </w:r>
      <w:r w:rsidRPr="00960656">
        <w:rPr>
          <w:rFonts w:cs="Arial"/>
          <w:i/>
          <w:szCs w:val="24"/>
        </w:rPr>
        <w:t xml:space="preserve">: </w:t>
      </w:r>
      <w:r w:rsidRPr="00960656">
        <w:rPr>
          <w:rFonts w:cs="Arial"/>
          <w:color w:val="000000"/>
          <w:szCs w:val="24"/>
        </w:rPr>
        <w:t xml:space="preserve">(Alternate when using planned subcontracted dollars) </w:t>
      </w:r>
      <w:r w:rsidRPr="00960656">
        <w:rPr>
          <w:rFonts w:cs="Arial"/>
          <w:szCs w:val="24"/>
        </w:rPr>
        <w:t xml:space="preserve">The extent to which the </w:t>
      </w:r>
      <w:r w:rsidR="00074CFB" w:rsidRPr="00960656">
        <w:rPr>
          <w:rFonts w:cs="Arial"/>
          <w:szCs w:val="24"/>
        </w:rPr>
        <w:t>o</w:t>
      </w:r>
      <w:r w:rsidRPr="00960656">
        <w:rPr>
          <w:rFonts w:cs="Arial"/>
          <w:szCs w:val="24"/>
        </w:rPr>
        <w:t xml:space="preserve">fferor meets or exceeds the goals: Goals for this procurement are -- Small Business: </w:t>
      </w:r>
      <w:r w:rsidRPr="00960656">
        <w:rPr>
          <w:rFonts w:cs="Arial"/>
          <w:b/>
          <w:bCs/>
          <w:i/>
          <w:iCs/>
          <w:szCs w:val="24"/>
        </w:rPr>
        <w:t>{a%}</w:t>
      </w:r>
      <w:r w:rsidRPr="00960656">
        <w:rPr>
          <w:rFonts w:cs="Arial"/>
          <w:szCs w:val="24"/>
        </w:rPr>
        <w:t xml:space="preserve"> of the total subcontracted </w:t>
      </w:r>
    </w:p>
    <w:p w14:paraId="74A555CD" w14:textId="7930BE5F" w:rsidR="001C5EBD" w:rsidRPr="00960656" w:rsidRDefault="001C5EBD" w:rsidP="00F5133D">
      <w:pPr>
        <w:pStyle w:val="BodyText"/>
        <w:suppressLineNumbers/>
        <w:tabs>
          <w:tab w:val="left" w:pos="2070"/>
        </w:tabs>
        <w:ind w:left="1440"/>
        <w:rPr>
          <w:rFonts w:cs="Arial"/>
          <w:szCs w:val="24"/>
        </w:rPr>
      </w:pPr>
      <w:r w:rsidRPr="00960656">
        <w:rPr>
          <w:rFonts w:cs="Arial"/>
          <w:szCs w:val="24"/>
        </w:rPr>
        <w:lastRenderedPageBreak/>
        <w:t xml:space="preserve">dollars; SDB: </w:t>
      </w:r>
      <w:r w:rsidRPr="00960656">
        <w:rPr>
          <w:rFonts w:cs="Arial"/>
          <w:b/>
          <w:bCs/>
          <w:i/>
          <w:iCs/>
          <w:szCs w:val="24"/>
        </w:rPr>
        <w:t>{b%}</w:t>
      </w:r>
      <w:r w:rsidRPr="00960656">
        <w:rPr>
          <w:rFonts w:cs="Arial"/>
          <w:szCs w:val="24"/>
        </w:rPr>
        <w:t xml:space="preserve"> of the total subcontracted dollars; WOSB</w:t>
      </w:r>
      <w:r w:rsidR="000011B5" w:rsidRPr="00960656">
        <w:rPr>
          <w:rFonts w:cs="Arial"/>
          <w:szCs w:val="24"/>
        </w:rPr>
        <w:t>: {</w:t>
      </w:r>
      <w:r w:rsidRPr="00960656">
        <w:rPr>
          <w:rFonts w:cs="Arial"/>
          <w:b/>
          <w:bCs/>
          <w:i/>
          <w:iCs/>
          <w:szCs w:val="24"/>
        </w:rPr>
        <w:t>c%}</w:t>
      </w:r>
      <w:r w:rsidRPr="00960656">
        <w:rPr>
          <w:rFonts w:cs="Arial"/>
          <w:szCs w:val="24"/>
        </w:rPr>
        <w:t xml:space="preserve"> of the total subcontracted dollars; HUBZone: </w:t>
      </w:r>
      <w:r w:rsidRPr="00960656">
        <w:rPr>
          <w:rFonts w:cs="Arial"/>
          <w:b/>
          <w:bCs/>
          <w:i/>
          <w:iCs/>
          <w:szCs w:val="24"/>
        </w:rPr>
        <w:t>{d%}</w:t>
      </w:r>
      <w:r w:rsidRPr="00960656">
        <w:rPr>
          <w:rFonts w:cs="Arial"/>
          <w:szCs w:val="24"/>
        </w:rPr>
        <w:t xml:space="preserve"> of the total subcontracted dollars; VOSB: </w:t>
      </w:r>
      <w:r w:rsidRPr="00960656">
        <w:rPr>
          <w:rFonts w:cs="Arial"/>
          <w:b/>
          <w:bCs/>
          <w:i/>
          <w:iCs/>
          <w:szCs w:val="24"/>
        </w:rPr>
        <w:t>{e%}</w:t>
      </w:r>
      <w:r w:rsidRPr="00960656">
        <w:rPr>
          <w:rFonts w:cs="Arial"/>
          <w:szCs w:val="24"/>
        </w:rPr>
        <w:t xml:space="preserve"> of the total subcontracted dollars; SDVOSB: </w:t>
      </w:r>
      <w:r w:rsidRPr="00960656">
        <w:rPr>
          <w:rFonts w:cs="Arial"/>
          <w:b/>
          <w:bCs/>
          <w:i/>
          <w:iCs/>
          <w:szCs w:val="24"/>
        </w:rPr>
        <w:t>{f%}</w:t>
      </w:r>
      <w:r w:rsidRPr="00960656">
        <w:rPr>
          <w:rFonts w:cs="Arial"/>
          <w:szCs w:val="24"/>
        </w:rPr>
        <w:t xml:space="preserve"> of the total subcontracted dollars. </w:t>
      </w:r>
      <w:r w:rsidR="00074CFB" w:rsidRPr="00960656">
        <w:rPr>
          <w:rFonts w:cs="Arial"/>
          <w:szCs w:val="24"/>
        </w:rPr>
        <w:t>(Note: The total must equal 100%).</w:t>
      </w:r>
    </w:p>
    <w:p w14:paraId="05D99DBA" w14:textId="77777777" w:rsidR="001C5EBD" w:rsidRPr="00960656" w:rsidRDefault="001C5EBD" w:rsidP="00BF7982">
      <w:pPr>
        <w:pStyle w:val="BodyText"/>
        <w:suppressLineNumbers/>
        <w:tabs>
          <w:tab w:val="left" w:pos="2070"/>
        </w:tabs>
        <w:ind w:left="2160"/>
        <w:rPr>
          <w:rFonts w:cs="Arial"/>
          <w:szCs w:val="24"/>
        </w:rPr>
      </w:pPr>
    </w:p>
    <w:p w14:paraId="08848C9D" w14:textId="07641B0F" w:rsidR="001C5EBD" w:rsidRPr="00960656" w:rsidRDefault="001C5EBD" w:rsidP="00606D0C">
      <w:pPr>
        <w:rPr>
          <w:rFonts w:ascii="Arial" w:hAnsi="Arial" w:cs="Arial"/>
          <w:sz w:val="24"/>
        </w:rPr>
      </w:pPr>
      <w:r w:rsidRPr="00960656">
        <w:rPr>
          <w:rFonts w:ascii="Arial" w:hAnsi="Arial" w:cs="Arial"/>
          <w:b/>
          <w:iCs/>
          <w:sz w:val="24"/>
          <w:szCs w:val="24"/>
        </w:rPr>
        <w:t>Establishing Relative Importance</w:t>
      </w:r>
      <w:r w:rsidRPr="00960656">
        <w:rPr>
          <w:rFonts w:ascii="Arial" w:hAnsi="Arial" w:cs="Arial"/>
          <w:b/>
          <w:i/>
          <w:sz w:val="24"/>
          <w:szCs w:val="24"/>
        </w:rPr>
        <w:t xml:space="preserve">. </w:t>
      </w:r>
      <w:r w:rsidRPr="00960656">
        <w:rPr>
          <w:rFonts w:ascii="Arial" w:hAnsi="Arial" w:cs="Arial"/>
          <w:sz w:val="24"/>
        </w:rPr>
        <w:t xml:space="preserve">When using the tradeoff process, you must assign relative importance to each evaluation factor and subfactor. Tailor the relative importance to your specific requirements.  </w:t>
      </w:r>
    </w:p>
    <w:p w14:paraId="601324AC" w14:textId="77777777" w:rsidR="001C5EBD" w:rsidRPr="00960656" w:rsidRDefault="001C5EBD" w:rsidP="00606D0C">
      <w:pPr>
        <w:suppressLineNumbers/>
        <w:ind w:left="630"/>
        <w:rPr>
          <w:rFonts w:ascii="Arial" w:hAnsi="Arial" w:cs="Arial"/>
          <w:sz w:val="24"/>
        </w:rPr>
      </w:pPr>
    </w:p>
    <w:p w14:paraId="5972B8D1" w14:textId="4A42AB97" w:rsidR="001C5EBD" w:rsidRPr="00960656" w:rsidRDefault="001C5EBD" w:rsidP="00606D0C">
      <w:pPr>
        <w:suppressLineNumbers/>
        <w:rPr>
          <w:rFonts w:ascii="Arial" w:hAnsi="Arial" w:cs="Arial"/>
          <w:i/>
          <w:sz w:val="24"/>
        </w:rPr>
      </w:pPr>
      <w:r w:rsidRPr="00960656">
        <w:rPr>
          <w:rFonts w:ascii="Arial" w:hAnsi="Arial" w:cs="Arial"/>
          <w:sz w:val="24"/>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sidRPr="00960656">
        <w:rPr>
          <w:rFonts w:ascii="Arial" w:hAnsi="Arial" w:cs="Arial"/>
          <w:i/>
          <w:sz w:val="24"/>
        </w:rPr>
        <w:t>(Reference D</w:t>
      </w:r>
      <w:r w:rsidR="007B19BE" w:rsidRPr="00960656">
        <w:rPr>
          <w:rFonts w:ascii="Arial" w:hAnsi="Arial" w:cs="Arial"/>
          <w:i/>
          <w:sz w:val="24"/>
        </w:rPr>
        <w:t>o</w:t>
      </w:r>
      <w:r w:rsidRPr="00960656">
        <w:rPr>
          <w:rFonts w:ascii="Arial" w:hAnsi="Arial" w:cs="Arial"/>
          <w:i/>
          <w:sz w:val="24"/>
        </w:rPr>
        <w:t>D Source Selection Procedures 2.3.</w:t>
      </w:r>
      <w:r w:rsidR="007533F8" w:rsidRPr="00960656">
        <w:rPr>
          <w:rFonts w:ascii="Arial" w:hAnsi="Arial" w:cs="Arial"/>
          <w:i/>
          <w:sz w:val="24"/>
        </w:rPr>
        <w:t>3</w:t>
      </w:r>
      <w:r w:rsidRPr="00960656">
        <w:rPr>
          <w:rFonts w:ascii="Arial" w:hAnsi="Arial" w:cs="Arial"/>
          <w:i/>
          <w:sz w:val="24"/>
        </w:rPr>
        <w:t>)</w:t>
      </w:r>
    </w:p>
    <w:p w14:paraId="21291E11" w14:textId="77777777" w:rsidR="001C5EBD" w:rsidRPr="00960656" w:rsidRDefault="001C5EBD" w:rsidP="00606D0C">
      <w:pPr>
        <w:suppressLineNumbers/>
        <w:rPr>
          <w:rFonts w:ascii="Arial" w:hAnsi="Arial" w:cs="Arial"/>
          <w:sz w:val="24"/>
        </w:rPr>
      </w:pPr>
    </w:p>
    <w:p w14:paraId="41733A7B" w14:textId="6E2E5B87" w:rsidR="001C5EBD" w:rsidRPr="00960656" w:rsidRDefault="001C5EBD" w:rsidP="00606D0C">
      <w:pPr>
        <w:suppressLineNumbers/>
        <w:rPr>
          <w:rFonts w:ascii="Arial" w:hAnsi="Arial" w:cs="Arial"/>
          <w:color w:val="FF0000"/>
          <w:sz w:val="24"/>
        </w:rPr>
      </w:pPr>
      <w:r w:rsidRPr="00960656">
        <w:rPr>
          <w:rFonts w:ascii="Arial" w:hAnsi="Arial" w:cs="Arial"/>
          <w:b/>
          <w:i/>
          <w:sz w:val="24"/>
        </w:rPr>
        <w:t>Reminder</w:t>
      </w:r>
      <w:r w:rsidRPr="00960656">
        <w:rPr>
          <w:rFonts w:ascii="Arial" w:hAnsi="Arial" w:cs="Arial"/>
          <w:b/>
          <w:sz w:val="24"/>
        </w:rPr>
        <w:t>:</w:t>
      </w:r>
      <w:r w:rsidRPr="00960656">
        <w:rPr>
          <w:rFonts w:ascii="Arial" w:hAnsi="Arial" w:cs="Arial"/>
          <w:sz w:val="24"/>
        </w:rPr>
        <w:t xml:space="preserve"> Numerical weighting (i.e., assigning points or percentages to the evaluation factors and subfactors), is </w:t>
      </w:r>
      <w:r w:rsidRPr="00960656">
        <w:rPr>
          <w:rFonts w:ascii="Arial" w:hAnsi="Arial" w:cs="Arial"/>
          <w:b/>
          <w:i/>
          <w:sz w:val="24"/>
          <w:u w:val="single"/>
        </w:rPr>
        <w:t>NOT</w:t>
      </w:r>
      <w:r w:rsidRPr="00960656">
        <w:rPr>
          <w:rFonts w:ascii="Arial" w:hAnsi="Arial" w:cs="Arial"/>
          <w:sz w:val="24"/>
        </w:rPr>
        <w:t xml:space="preserve"> an authorized method of expressing the relative importance of evaluation factors and subfactors (</w:t>
      </w:r>
      <w:r w:rsidR="00325311" w:rsidRPr="00960656">
        <w:rPr>
          <w:rFonts w:ascii="Arial" w:hAnsi="Arial" w:cs="Arial"/>
          <w:sz w:val="24"/>
        </w:rPr>
        <w:t>S</w:t>
      </w:r>
      <w:r w:rsidRPr="00960656">
        <w:rPr>
          <w:rFonts w:ascii="Arial" w:hAnsi="Arial" w:cs="Arial"/>
          <w:sz w:val="24"/>
        </w:rPr>
        <w:t xml:space="preserve">ee </w:t>
      </w:r>
      <w:r w:rsidRPr="00960656">
        <w:rPr>
          <w:rFonts w:ascii="Arial" w:hAnsi="Arial" w:cs="Arial"/>
          <w:sz w:val="24"/>
          <w:szCs w:val="24"/>
        </w:rPr>
        <w:t>AFARS 5115.304(b)(2)(B)).</w:t>
      </w:r>
      <w:r w:rsidRPr="00960656">
        <w:rPr>
          <w:rFonts w:ascii="Arial" w:hAnsi="Arial" w:cs="Arial"/>
          <w:color w:val="FF0000"/>
          <w:sz w:val="24"/>
        </w:rPr>
        <w:t xml:space="preserve"> </w:t>
      </w:r>
    </w:p>
    <w:p w14:paraId="7C976562" w14:textId="77777777" w:rsidR="001C5EBD" w:rsidRPr="00960656" w:rsidRDefault="001C5EBD" w:rsidP="00606D0C">
      <w:pPr>
        <w:ind w:left="450"/>
        <w:rPr>
          <w:rFonts w:ascii="Arial" w:hAnsi="Arial" w:cs="Arial"/>
          <w:b/>
          <w:sz w:val="24"/>
          <w:szCs w:val="24"/>
        </w:rPr>
      </w:pPr>
      <w:r w:rsidRPr="00960656">
        <w:rPr>
          <w:rFonts w:ascii="Arial" w:hAnsi="Arial" w:cs="Arial"/>
          <w:noProof/>
          <w:sz w:val="24"/>
        </w:rPr>
        <mc:AlternateContent>
          <mc:Choice Requires="wps">
            <w:drawing>
              <wp:anchor distT="0" distB="0" distL="182880" distR="274320" simplePos="0" relativeHeight="251841024" behindDoc="0" locked="0" layoutInCell="0" allowOverlap="1" wp14:anchorId="3557B614" wp14:editId="27A8A45B">
                <wp:simplePos x="0" y="0"/>
                <wp:positionH relativeFrom="margin">
                  <wp:align>left</wp:align>
                </wp:positionH>
                <wp:positionV relativeFrom="paragraph">
                  <wp:posOffset>251460</wp:posOffset>
                </wp:positionV>
                <wp:extent cx="5859780" cy="1311910"/>
                <wp:effectExtent l="19050" t="19050" r="26670" b="21590"/>
                <wp:wrapSquare wrapText="largest"/>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311910"/>
                        </a:xfrm>
                        <a:prstGeom prst="rect">
                          <a:avLst/>
                        </a:prstGeom>
                        <a:solidFill>
                          <a:schemeClr val="accent6">
                            <a:lumMod val="40000"/>
                            <a:lumOff val="60000"/>
                          </a:schemeClr>
                        </a:solidFill>
                        <a:ln w="38100">
                          <a:solidFill>
                            <a:schemeClr val="tx2">
                              <a:lumMod val="75000"/>
                            </a:schemeClr>
                          </a:solidFill>
                          <a:miter lim="800000"/>
                          <a:headEnd/>
                          <a:tailEnd/>
                        </a:ln>
                        <a:effectLst/>
                      </wps:spPr>
                      <wps:txbx>
                        <w:txbxContent>
                          <w:p w14:paraId="6969A4EE" w14:textId="77777777" w:rsidR="001C5EBD" w:rsidRPr="00810080" w:rsidRDefault="001C5EBD" w:rsidP="00606D0C">
                            <w:pPr>
                              <w:rPr>
                                <w:rFonts w:ascii="Arial" w:hAnsi="Arial" w:cs="Arial"/>
                                <w:b/>
                                <w:i/>
                                <w:color w:val="215868"/>
                                <w:sz w:val="22"/>
                                <w:szCs w:val="22"/>
                              </w:rPr>
                            </w:pPr>
                          </w:p>
                          <w:p w14:paraId="14E92411" w14:textId="23DF0106" w:rsidR="001C5EBD" w:rsidRPr="00810080" w:rsidRDefault="001C5EBD" w:rsidP="00606D0C">
                            <w:pPr>
                              <w:rPr>
                                <w:rFonts w:ascii="Arial" w:hAnsi="Arial" w:cs="Arial"/>
                                <w:b/>
                                <w:i/>
                                <w:color w:val="215868"/>
                                <w:sz w:val="22"/>
                                <w:szCs w:val="22"/>
                              </w:rPr>
                            </w:pPr>
                            <w:r w:rsidRPr="00810080">
                              <w:rPr>
                                <w:rFonts w:ascii="Arial" w:hAnsi="Arial" w:cs="Arial"/>
                                <w:b/>
                                <w:i/>
                                <w:color w:val="215868"/>
                                <w:sz w:val="22"/>
                                <w:szCs w:val="22"/>
                              </w:rPr>
                              <w:t>The Technical, Past Performance</w:t>
                            </w:r>
                            <w:r w:rsidR="00074CFB">
                              <w:rPr>
                                <w:rFonts w:ascii="Arial" w:hAnsi="Arial" w:cs="Arial"/>
                                <w:b/>
                                <w:i/>
                                <w:color w:val="215868"/>
                                <w:sz w:val="22"/>
                                <w:szCs w:val="22"/>
                              </w:rPr>
                              <w:t>,</w:t>
                            </w:r>
                            <w:r w:rsidRPr="00810080">
                              <w:rPr>
                                <w:rFonts w:ascii="Arial" w:hAnsi="Arial" w:cs="Arial"/>
                                <w:b/>
                                <w:i/>
                                <w:color w:val="215868"/>
                                <w:sz w:val="22"/>
                                <w:szCs w:val="22"/>
                              </w:rPr>
                              <w:t xml:space="preserve"> and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B614" id="Text Box 23" o:spid="_x0000_s1039" type="#_x0000_t202" style="position:absolute;left:0;text-align:left;margin-left:0;margin-top:19.8pt;width:461.4pt;height:103.3pt;z-index:251841024;visibility:visible;mso-wrap-style:square;mso-width-percent:0;mso-height-percent:0;mso-wrap-distance-left:14.4pt;mso-wrap-distance-top:0;mso-wrap-distance-right:21.6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" o:allowincell="f" fillcolor="#fbd4b4 [1305]" strokecolor="#17365d [2415]" strokeweight="3pt">
                <v:textbox>
                  <w:txbxContent>
                    <w:p w14:paraId="6969A4EE" w14:textId="77777777" w:rsidR="001C5EBD" w:rsidRPr="00810080" w:rsidRDefault="001C5EBD" w:rsidP="00606D0C">
                      <w:pPr>
                        <w:rPr>
                          <w:rFonts w:ascii="Arial" w:hAnsi="Arial" w:cs="Arial"/>
                          <w:b/>
                          <w:i/>
                          <w:color w:val="215868"/>
                          <w:sz w:val="22"/>
                          <w:szCs w:val="22"/>
                        </w:rPr>
                      </w:pPr>
                    </w:p>
                    <w:p w14:paraId="14E92411" w14:textId="23DF0106" w:rsidR="001C5EBD" w:rsidRPr="00810080" w:rsidRDefault="001C5EBD" w:rsidP="00606D0C">
                      <w:pPr>
                        <w:rPr>
                          <w:rFonts w:ascii="Arial" w:hAnsi="Arial" w:cs="Arial"/>
                          <w:b/>
                          <w:i/>
                          <w:color w:val="215868"/>
                          <w:sz w:val="22"/>
                          <w:szCs w:val="22"/>
                        </w:rPr>
                      </w:pPr>
                      <w:r w:rsidRPr="00810080">
                        <w:rPr>
                          <w:rFonts w:ascii="Arial" w:hAnsi="Arial" w:cs="Arial"/>
                          <w:b/>
                          <w:i/>
                          <w:color w:val="215868"/>
                          <w:sz w:val="22"/>
                          <w:szCs w:val="22"/>
                        </w:rPr>
                        <w:t>The Technical, Past Performance</w:t>
                      </w:r>
                      <w:r w:rsidR="00074CFB">
                        <w:rPr>
                          <w:rFonts w:ascii="Arial" w:hAnsi="Arial" w:cs="Arial"/>
                          <w:b/>
                          <w:i/>
                          <w:color w:val="215868"/>
                          <w:sz w:val="22"/>
                          <w:szCs w:val="22"/>
                        </w:rPr>
                        <w:t>,</w:t>
                      </w:r>
                      <w:r w:rsidRPr="00810080">
                        <w:rPr>
                          <w:rFonts w:ascii="Arial" w:hAnsi="Arial" w:cs="Arial"/>
                          <w:b/>
                          <w:i/>
                          <w:color w:val="215868"/>
                          <w:sz w:val="22"/>
                          <w:szCs w:val="22"/>
                        </w:rPr>
                        <w:t xml:space="preserve"> and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v:textbox>
                <w10:wrap type="square" side="largest" anchorx="margin"/>
              </v:shape>
            </w:pict>
          </mc:Fallback>
        </mc:AlternateContent>
      </w:r>
    </w:p>
    <w:p w14:paraId="32D0DB5B" w14:textId="77777777" w:rsidR="00B150DF" w:rsidRPr="00B628B0" w:rsidRDefault="00B150DF" w:rsidP="00606D0C">
      <w:pPr>
        <w:suppressLineNumbers/>
        <w:jc w:val="center"/>
        <w:rPr>
          <w:rFonts w:ascii="Arial" w:hAnsi="Arial" w:cs="Arial"/>
          <w:iCs/>
          <w:sz w:val="24"/>
          <w:szCs w:val="24"/>
        </w:rPr>
      </w:pPr>
    </w:p>
    <w:p w14:paraId="57196599" w14:textId="3B0E68A2" w:rsidR="001C5EBD" w:rsidRPr="00960656" w:rsidRDefault="001C5EBD" w:rsidP="00606D0C">
      <w:pPr>
        <w:suppressLineNumbers/>
        <w:jc w:val="center"/>
        <w:rPr>
          <w:rFonts w:ascii="Arial" w:hAnsi="Arial" w:cs="Arial"/>
          <w:i/>
          <w:sz w:val="22"/>
          <w:szCs w:val="22"/>
        </w:rPr>
      </w:pPr>
      <w:r w:rsidRPr="00960656">
        <w:rPr>
          <w:rFonts w:ascii="Arial" w:hAnsi="Arial" w:cs="Arial"/>
          <w:i/>
          <w:sz w:val="22"/>
          <w:szCs w:val="22"/>
        </w:rPr>
        <w:t>Figure 2-5</w:t>
      </w:r>
      <w:r w:rsidR="00F84091" w:rsidRPr="00960656">
        <w:rPr>
          <w:rFonts w:ascii="Arial" w:hAnsi="Arial" w:cs="Arial"/>
          <w:i/>
          <w:sz w:val="22"/>
          <w:szCs w:val="22"/>
        </w:rPr>
        <w:t>:</w:t>
      </w:r>
      <w:r w:rsidRPr="00960656">
        <w:rPr>
          <w:rFonts w:ascii="Arial" w:hAnsi="Arial" w:cs="Arial"/>
          <w:i/>
          <w:sz w:val="22"/>
          <w:szCs w:val="22"/>
        </w:rPr>
        <w:t xml:space="preserve"> Sample Priority Statement</w:t>
      </w:r>
    </w:p>
    <w:p w14:paraId="045B884F" w14:textId="77777777" w:rsidR="001C5EBD" w:rsidRPr="00B628B0" w:rsidRDefault="001C5EBD" w:rsidP="00BF7982">
      <w:pPr>
        <w:pStyle w:val="BodyText"/>
        <w:suppressLineNumbers/>
        <w:tabs>
          <w:tab w:val="left" w:pos="2070"/>
        </w:tabs>
        <w:ind w:left="2160"/>
        <w:rPr>
          <w:rFonts w:cs="Arial"/>
          <w:iCs/>
          <w:szCs w:val="24"/>
        </w:rPr>
      </w:pPr>
    </w:p>
    <w:p w14:paraId="4688FD7D" w14:textId="77777777" w:rsidR="001C5EBD" w:rsidRPr="00960656" w:rsidRDefault="001C5EBD" w:rsidP="00BF7982">
      <w:pPr>
        <w:pStyle w:val="BodyText3"/>
        <w:numPr>
          <w:ilvl w:val="0"/>
          <w:numId w:val="0"/>
        </w:numPr>
        <w:suppressLineNumbers/>
        <w:jc w:val="left"/>
        <w:rPr>
          <w:rFonts w:cs="Arial"/>
          <w:iCs/>
          <w:szCs w:val="24"/>
        </w:rPr>
      </w:pPr>
    </w:p>
    <w:p w14:paraId="77FCCF01" w14:textId="77777777" w:rsidR="00B150DF" w:rsidRPr="00960656" w:rsidRDefault="00B150DF" w:rsidP="00BF7982">
      <w:pPr>
        <w:pStyle w:val="BodyText3"/>
        <w:numPr>
          <w:ilvl w:val="0"/>
          <w:numId w:val="0"/>
        </w:numPr>
        <w:suppressLineNumbers/>
        <w:jc w:val="left"/>
        <w:rPr>
          <w:rFonts w:cs="Arial"/>
          <w:iCs/>
          <w:szCs w:val="24"/>
        </w:rPr>
      </w:pPr>
    </w:p>
    <w:p w14:paraId="1071867F" w14:textId="52CD0CDC" w:rsidR="001C5EBD" w:rsidRPr="00960656" w:rsidRDefault="0039140C">
      <w:pPr>
        <w:pStyle w:val="Heading2"/>
        <w:numPr>
          <w:ilvl w:val="1"/>
          <w:numId w:val="14"/>
        </w:numPr>
        <w:pBdr>
          <w:top w:val="single" w:sz="4" w:space="1" w:color="auto"/>
          <w:bottom w:val="single" w:sz="4" w:space="1" w:color="auto"/>
        </w:pBdr>
        <w:jc w:val="left"/>
        <w:rPr>
          <w:rFonts w:ascii="Arial" w:hAnsi="Arial" w:cs="Arial"/>
          <w:b w:val="0"/>
          <w:bCs/>
          <w:iCs/>
          <w:sz w:val="28"/>
          <w:szCs w:val="24"/>
        </w:rPr>
      </w:pPr>
      <w:bookmarkStart w:id="75" w:name="_Toc307819133"/>
      <w:bookmarkStart w:id="76" w:name="_Toc307839231"/>
      <w:bookmarkStart w:id="77" w:name="_Toc499524457"/>
      <w:bookmarkStart w:id="78" w:name="_Toc499524702"/>
      <w:bookmarkStart w:id="79" w:name="_Toc499526236"/>
      <w:r w:rsidRPr="00960656">
        <w:rPr>
          <w:rFonts w:ascii="Arial" w:hAnsi="Arial" w:cs="Arial"/>
          <w:iCs/>
          <w:sz w:val="28"/>
          <w:szCs w:val="28"/>
        </w:rPr>
        <w:t xml:space="preserve"> </w:t>
      </w:r>
      <w:bookmarkStart w:id="80" w:name="_Toc178607307"/>
      <w:bookmarkStart w:id="81" w:name="_Toc178607382"/>
      <w:r w:rsidR="001C5EBD" w:rsidRPr="00960656">
        <w:rPr>
          <w:rFonts w:ascii="Arial" w:hAnsi="Arial" w:cs="Arial"/>
          <w:iCs/>
          <w:sz w:val="28"/>
          <w:szCs w:val="28"/>
        </w:rPr>
        <w:t xml:space="preserve">Release the Request for Proposals </w:t>
      </w:r>
      <w:r w:rsidR="001C5EBD" w:rsidRPr="00960656">
        <w:rPr>
          <w:rFonts w:ascii="Arial" w:hAnsi="Arial" w:cs="Arial"/>
          <w:iCs/>
          <w:sz w:val="28"/>
          <w:szCs w:val="24"/>
        </w:rPr>
        <w:t xml:space="preserve">– </w:t>
      </w:r>
      <w:r w:rsidR="007424ED" w:rsidRPr="00960656">
        <w:rPr>
          <w:rFonts w:ascii="Arial" w:hAnsi="Arial" w:cs="Arial"/>
          <w:b w:val="0"/>
          <w:bCs/>
          <w:i/>
          <w:sz w:val="28"/>
          <w:szCs w:val="24"/>
        </w:rPr>
        <w:t>(</w:t>
      </w:r>
      <w:r w:rsidR="001C5EBD" w:rsidRPr="00960656">
        <w:rPr>
          <w:rFonts w:ascii="Arial" w:hAnsi="Arial" w:cs="Arial"/>
          <w:b w:val="0"/>
          <w:bCs/>
          <w:i/>
          <w:sz w:val="28"/>
          <w:szCs w:val="24"/>
        </w:rPr>
        <w:t xml:space="preserve">No </w:t>
      </w:r>
      <w:r w:rsidR="008018E1" w:rsidRPr="00960656">
        <w:rPr>
          <w:rFonts w:ascii="Arial" w:hAnsi="Arial" w:cs="Arial"/>
          <w:b w:val="0"/>
          <w:bCs/>
          <w:i/>
          <w:sz w:val="28"/>
          <w:szCs w:val="24"/>
        </w:rPr>
        <w:t xml:space="preserve">Supplemental </w:t>
      </w:r>
      <w:r w:rsidR="001C5EBD" w:rsidRPr="00960656">
        <w:rPr>
          <w:rFonts w:ascii="Arial" w:hAnsi="Arial" w:cs="Arial"/>
          <w:b w:val="0"/>
          <w:bCs/>
          <w:i/>
          <w:sz w:val="28"/>
          <w:szCs w:val="24"/>
        </w:rPr>
        <w:t xml:space="preserve">Army </w:t>
      </w:r>
      <w:r w:rsidR="008018E1" w:rsidRPr="00960656">
        <w:rPr>
          <w:rFonts w:ascii="Arial" w:hAnsi="Arial" w:cs="Arial"/>
          <w:b w:val="0"/>
          <w:bCs/>
          <w:i/>
          <w:sz w:val="28"/>
          <w:szCs w:val="24"/>
        </w:rPr>
        <w:t>Guidance</w:t>
      </w:r>
      <w:bookmarkEnd w:id="75"/>
      <w:bookmarkEnd w:id="76"/>
      <w:r w:rsidR="007424ED" w:rsidRPr="00960656">
        <w:rPr>
          <w:rFonts w:ascii="Arial" w:hAnsi="Arial" w:cs="Arial"/>
          <w:b w:val="0"/>
          <w:bCs/>
          <w:i/>
          <w:sz w:val="28"/>
          <w:szCs w:val="24"/>
        </w:rPr>
        <w:t>)</w:t>
      </w:r>
      <w:bookmarkEnd w:id="80"/>
      <w:bookmarkEnd w:id="81"/>
    </w:p>
    <w:p w14:paraId="6E4160B2" w14:textId="77777777" w:rsidR="001C5EBD" w:rsidRPr="00960656" w:rsidRDefault="001C5EBD" w:rsidP="00E37299">
      <w:pPr>
        <w:pStyle w:val="Heading1"/>
        <w:suppressLineNumbers/>
        <w:jc w:val="both"/>
        <w:rPr>
          <w:rFonts w:cs="Arial"/>
          <w:iCs/>
        </w:rPr>
      </w:pPr>
    </w:p>
    <w:p w14:paraId="5D276D18" w14:textId="77777777" w:rsidR="001C5EBD" w:rsidRPr="00960656" w:rsidRDefault="001C5EBD" w:rsidP="00F626A7">
      <w:pPr>
        <w:pStyle w:val="Heading1"/>
        <w:ind w:left="2880" w:hanging="2880"/>
        <w:jc w:val="left"/>
        <w:rPr>
          <w:rFonts w:cs="Arial"/>
        </w:rPr>
      </w:pPr>
      <w:r w:rsidRPr="00960656">
        <w:rPr>
          <w:rFonts w:cs="Arial"/>
        </w:rPr>
        <w:br w:type="page"/>
      </w:r>
      <w:bookmarkStart w:id="82" w:name="_Hlt507924361"/>
      <w:bookmarkStart w:id="83" w:name="Chapter_5"/>
      <w:bookmarkStart w:id="84" w:name="_Toc307839232"/>
      <w:bookmarkStart w:id="85" w:name="_Toc178607308"/>
      <w:bookmarkStart w:id="86" w:name="_Toc178607383"/>
      <w:bookmarkEnd w:id="82"/>
      <w:r w:rsidRPr="00960656">
        <w:rPr>
          <w:rFonts w:cs="Arial"/>
          <w:sz w:val="40"/>
          <w:szCs w:val="40"/>
        </w:rPr>
        <w:lastRenderedPageBreak/>
        <w:t xml:space="preserve">CHAPTER </w:t>
      </w:r>
      <w:bookmarkEnd w:id="83"/>
      <w:r w:rsidRPr="00960656">
        <w:rPr>
          <w:rFonts w:cs="Arial"/>
          <w:sz w:val="40"/>
          <w:szCs w:val="40"/>
        </w:rPr>
        <w:t xml:space="preserve">3: </w:t>
      </w:r>
      <w:r w:rsidRPr="00960656">
        <w:rPr>
          <w:rFonts w:cs="Arial"/>
          <w:sz w:val="40"/>
          <w:szCs w:val="40"/>
        </w:rPr>
        <w:tab/>
        <w:t>EVALUATION AND</w:t>
      </w:r>
      <w:bookmarkEnd w:id="77"/>
      <w:bookmarkEnd w:id="78"/>
      <w:bookmarkEnd w:id="79"/>
      <w:r w:rsidRPr="00960656">
        <w:rPr>
          <w:rFonts w:cs="Arial"/>
          <w:sz w:val="40"/>
          <w:szCs w:val="40"/>
        </w:rPr>
        <w:t xml:space="preserve"> DECISION PROCESS</w:t>
      </w:r>
      <w:bookmarkEnd w:id="84"/>
      <w:bookmarkEnd w:id="85"/>
      <w:bookmarkEnd w:id="86"/>
    </w:p>
    <w:p w14:paraId="4C91293B" w14:textId="77777777" w:rsidR="001C5EBD" w:rsidRPr="00960656" w:rsidRDefault="001C5EBD" w:rsidP="00E37299">
      <w:pPr>
        <w:pStyle w:val="BodyText"/>
        <w:suppressLineNumbers/>
        <w:rPr>
          <w:rFonts w:cs="Arial"/>
        </w:rPr>
      </w:pPr>
    </w:p>
    <w:p w14:paraId="77E78B68" w14:textId="0811BD5E" w:rsidR="001C5EBD" w:rsidRPr="00960656" w:rsidRDefault="0039140C">
      <w:pPr>
        <w:pStyle w:val="Heading2"/>
        <w:numPr>
          <w:ilvl w:val="1"/>
          <w:numId w:val="15"/>
        </w:numPr>
        <w:pBdr>
          <w:top w:val="single" w:sz="4" w:space="1" w:color="auto"/>
          <w:bottom w:val="single" w:sz="4" w:space="1" w:color="auto"/>
        </w:pBdr>
        <w:jc w:val="left"/>
        <w:rPr>
          <w:rFonts w:ascii="Arial" w:hAnsi="Arial" w:cs="Arial"/>
          <w:iCs/>
          <w:sz w:val="28"/>
          <w:szCs w:val="28"/>
        </w:rPr>
      </w:pPr>
      <w:bookmarkStart w:id="87" w:name="_Toc307839233"/>
      <w:r w:rsidRPr="00960656">
        <w:rPr>
          <w:rFonts w:ascii="Arial" w:hAnsi="Arial" w:cs="Arial"/>
          <w:i/>
          <w:sz w:val="28"/>
          <w:szCs w:val="28"/>
        </w:rPr>
        <w:t xml:space="preserve"> </w:t>
      </w:r>
      <w:bookmarkStart w:id="88" w:name="_Toc178607309"/>
      <w:bookmarkStart w:id="89" w:name="_Toc178607384"/>
      <w:r w:rsidR="001C5EBD" w:rsidRPr="00960656">
        <w:rPr>
          <w:rFonts w:ascii="Arial" w:hAnsi="Arial" w:cs="Arial"/>
          <w:iCs/>
          <w:sz w:val="28"/>
          <w:szCs w:val="28"/>
        </w:rPr>
        <w:t>Evaluation Activities</w:t>
      </w:r>
      <w:bookmarkEnd w:id="87"/>
      <w:bookmarkEnd w:id="88"/>
      <w:bookmarkEnd w:id="89"/>
    </w:p>
    <w:p w14:paraId="08DBFFDC" w14:textId="77777777" w:rsidR="001C5EBD" w:rsidRPr="00960656" w:rsidRDefault="001C5EBD" w:rsidP="00E37299">
      <w:pPr>
        <w:pStyle w:val="BodyText"/>
        <w:suppressLineNumbers/>
        <w:rPr>
          <w:rFonts w:cs="Arial"/>
        </w:rPr>
      </w:pPr>
    </w:p>
    <w:p w14:paraId="7AF33DC3" w14:textId="62AF9E9C" w:rsidR="001C5EBD" w:rsidRPr="00DE1F3A" w:rsidRDefault="001C5EBD" w:rsidP="00E37299">
      <w:pPr>
        <w:pStyle w:val="BodyText"/>
        <w:suppressLineNumbers/>
        <w:rPr>
          <w:rFonts w:cs="Arial"/>
          <w:sz w:val="20"/>
        </w:rPr>
      </w:pPr>
      <w:r w:rsidRPr="00960656">
        <w:rPr>
          <w:rFonts w:cs="Arial"/>
        </w:rPr>
        <w:t xml:space="preserve">While the specific evaluation processes and tasks will vary between source selections, the basic objective remains constant – </w:t>
      </w:r>
      <w:r w:rsidRPr="00960656">
        <w:rPr>
          <w:rFonts w:cs="Arial"/>
          <w:b/>
          <w:i/>
        </w:rPr>
        <w:t xml:space="preserve">to provide the SSA with the information needed to make an informed and reasoned selection. </w:t>
      </w:r>
      <w:r w:rsidRPr="00960656">
        <w:rPr>
          <w:rFonts w:cs="Arial"/>
        </w:rPr>
        <w:t>To this end</w:t>
      </w:r>
      <w:r w:rsidR="00AD3092" w:rsidRPr="00960656">
        <w:rPr>
          <w:rFonts w:cs="Arial"/>
        </w:rPr>
        <w:t xml:space="preserve"> result</w:t>
      </w:r>
      <w:r w:rsidRPr="00960656">
        <w:rPr>
          <w:rFonts w:cs="Arial"/>
        </w:rPr>
        <w:t>, the evaluators will identify strengths, weaknesses, deficiencies, risks, and uncertainties applicable to each proposal.</w:t>
      </w:r>
      <w:r w:rsidRPr="00DE1F3A">
        <w:rPr>
          <w:rFonts w:cs="Arial"/>
          <w:sz w:val="20"/>
        </w:rPr>
        <w:t xml:space="preserve">  </w:t>
      </w:r>
      <w:r w:rsidRPr="00960656">
        <w:rPr>
          <w:rFonts w:cs="Arial"/>
        </w:rPr>
        <w:t>The process of identifying these findings is crucial to the competitive range determination, the conduct of meaningful discussions and debriefings, and the tradeoff analysis described in the Source Selection Decision Document (SSDD).</w:t>
      </w:r>
      <w:r w:rsidRPr="00DE1F3A">
        <w:rPr>
          <w:rFonts w:cs="Arial"/>
          <w:sz w:val="20"/>
        </w:rPr>
        <w:t xml:space="preserve">  </w:t>
      </w:r>
    </w:p>
    <w:p w14:paraId="60954D6F" w14:textId="77777777" w:rsidR="001C5EBD" w:rsidRPr="00960656" w:rsidRDefault="001C5EBD" w:rsidP="00E37299">
      <w:pPr>
        <w:pStyle w:val="BodyText"/>
        <w:suppressLineNumbers/>
        <w:rPr>
          <w:rFonts w:cs="Arial"/>
          <w:szCs w:val="24"/>
        </w:rPr>
      </w:pPr>
    </w:p>
    <w:p w14:paraId="5AC8953B" w14:textId="30B46B6A" w:rsidR="001C5EBD" w:rsidRPr="00960656" w:rsidRDefault="001C5EBD" w:rsidP="00E37299">
      <w:pPr>
        <w:pStyle w:val="BodyText"/>
        <w:suppressLineNumbers/>
        <w:rPr>
          <w:rFonts w:cs="Arial"/>
          <w:i/>
        </w:rPr>
      </w:pPr>
      <w:r w:rsidRPr="00960656">
        <w:rPr>
          <w:rFonts w:cs="Arial"/>
          <w:b/>
          <w:i/>
        </w:rPr>
        <w:t>Reminder:</w:t>
      </w:r>
      <w:r w:rsidRPr="00960656">
        <w:rPr>
          <w:rFonts w:cs="Arial"/>
        </w:rPr>
        <w:t xml:space="preserve"> The SSEB </w:t>
      </w:r>
      <w:r w:rsidRPr="00960656">
        <w:rPr>
          <w:rFonts w:cs="Arial"/>
          <w:b/>
          <w:i/>
        </w:rPr>
        <w:t xml:space="preserve">shall not </w:t>
      </w:r>
      <w:r w:rsidRPr="00960656">
        <w:rPr>
          <w:rFonts w:cs="Arial"/>
        </w:rPr>
        <w:t xml:space="preserve">perform comparative analysis of proposals or make source selection recommendations </w:t>
      </w:r>
      <w:r w:rsidRPr="00960656">
        <w:rPr>
          <w:rFonts w:cs="Arial"/>
          <w:u w:val="single"/>
        </w:rPr>
        <w:t>unless</w:t>
      </w:r>
      <w:r w:rsidRPr="00960656">
        <w:rPr>
          <w:rFonts w:cs="Arial"/>
        </w:rPr>
        <w:t xml:space="preserve"> requested by the SSA </w:t>
      </w:r>
      <w:r w:rsidRPr="00960656">
        <w:rPr>
          <w:rFonts w:cs="Arial"/>
          <w:i/>
        </w:rPr>
        <w:t>(Reference D</w:t>
      </w:r>
      <w:r w:rsidR="007B19BE" w:rsidRPr="00960656">
        <w:rPr>
          <w:rFonts w:cs="Arial"/>
          <w:i/>
        </w:rPr>
        <w:t>o</w:t>
      </w:r>
      <w:r w:rsidRPr="00960656">
        <w:rPr>
          <w:rFonts w:cs="Arial"/>
          <w:i/>
        </w:rPr>
        <w:t xml:space="preserve">D Source Selection Procedures 1.4.4.4.3).  </w:t>
      </w:r>
    </w:p>
    <w:p w14:paraId="5C11E694" w14:textId="77777777" w:rsidR="001C5EBD" w:rsidRPr="00960656" w:rsidRDefault="001C5EBD" w:rsidP="00E37299">
      <w:pPr>
        <w:pStyle w:val="BodyText"/>
        <w:suppressLineNumbers/>
        <w:rPr>
          <w:rFonts w:cs="Arial"/>
        </w:rPr>
      </w:pPr>
    </w:p>
    <w:p w14:paraId="35C7960E" w14:textId="279BD743" w:rsidR="001C5EBD" w:rsidRPr="00960656" w:rsidRDefault="001C5EBD" w:rsidP="00107CDD">
      <w:pPr>
        <w:pStyle w:val="NormalWeb"/>
        <w:suppressLineNumbers/>
        <w:spacing w:before="0" w:after="0"/>
        <w:rPr>
          <w:rFonts w:ascii="Arial" w:hAnsi="Arial" w:cs="Arial"/>
        </w:rPr>
      </w:pPr>
      <w:r w:rsidRPr="00960656">
        <w:rPr>
          <w:rFonts w:ascii="Arial" w:hAnsi="Arial" w:cs="Arial"/>
        </w:rPr>
        <w:t xml:space="preserve">While the below steps are identified in a linear manner, </w:t>
      </w:r>
      <w:r w:rsidR="00C20EBF" w:rsidRPr="00960656">
        <w:rPr>
          <w:rFonts w:ascii="Arial" w:hAnsi="Arial" w:cs="Arial"/>
        </w:rPr>
        <w:t xml:space="preserve">some of the </w:t>
      </w:r>
      <w:r w:rsidRPr="00960656">
        <w:rPr>
          <w:rFonts w:ascii="Arial" w:hAnsi="Arial" w:cs="Arial"/>
        </w:rPr>
        <w:t xml:space="preserve">process is iterative and some steps may be </w:t>
      </w:r>
      <w:r w:rsidR="00C20EBF" w:rsidRPr="00960656">
        <w:rPr>
          <w:rFonts w:ascii="Arial" w:hAnsi="Arial" w:cs="Arial"/>
        </w:rPr>
        <w:t xml:space="preserve">accomplished </w:t>
      </w:r>
      <w:r w:rsidRPr="00960656">
        <w:rPr>
          <w:rFonts w:ascii="Arial" w:hAnsi="Arial" w:cs="Arial"/>
        </w:rPr>
        <w:t xml:space="preserve">concurrently. Except where noted, these steps apply to the evaluation of both the cost and non-cost factors. The groups responsible for evaluating past performance, other non-cost factors, and cost/price normally perform their evaluations in parallel. The PCO and SSEB Chairperson shall ensure that the evaluation of each proposal is performed in a fair, integrated and comprehensive manner.  </w:t>
      </w:r>
    </w:p>
    <w:p w14:paraId="44D46C34" w14:textId="77777777" w:rsidR="001C5EBD" w:rsidRPr="00960656" w:rsidRDefault="001C5EBD" w:rsidP="00E37299">
      <w:pPr>
        <w:pStyle w:val="BodyText"/>
        <w:suppressLineNumbers/>
        <w:rPr>
          <w:rFonts w:cs="Arial"/>
        </w:rPr>
      </w:pPr>
    </w:p>
    <w:p w14:paraId="2447EDEB" w14:textId="6B483F7D" w:rsidR="001C5EBD" w:rsidRPr="00960656" w:rsidRDefault="001C5EBD">
      <w:pPr>
        <w:pStyle w:val="NormalWeb"/>
        <w:numPr>
          <w:ilvl w:val="0"/>
          <w:numId w:val="33"/>
        </w:numPr>
        <w:suppressLineNumbers/>
        <w:spacing w:before="0" w:after="0"/>
        <w:ind w:left="720"/>
        <w:rPr>
          <w:rFonts w:ascii="Arial" w:eastAsia="Times New Roman" w:hAnsi="Arial" w:cs="Arial"/>
          <w:snapToGrid w:val="0"/>
        </w:rPr>
      </w:pPr>
      <w:r w:rsidRPr="00960656">
        <w:rPr>
          <w:rFonts w:ascii="Arial" w:eastAsia="Times New Roman" w:hAnsi="Arial" w:cs="Arial"/>
          <w:b/>
          <w:i/>
          <w:snapToGrid w:val="0"/>
        </w:rPr>
        <w:t>Best Practice:</w:t>
      </w:r>
      <w:r w:rsidRPr="00960656">
        <w:rPr>
          <w:rFonts w:ascii="Arial" w:eastAsia="Times New Roman" w:hAnsi="Arial" w:cs="Arial"/>
          <w:snapToGrid w:val="0"/>
        </w:rPr>
        <w:t xml:space="preserve"> </w:t>
      </w:r>
      <w:r w:rsidRPr="00960656">
        <w:rPr>
          <w:rFonts w:ascii="Arial" w:eastAsia="Times New Roman" w:hAnsi="Arial" w:cs="Arial"/>
          <w:i/>
          <w:iCs/>
          <w:snapToGrid w:val="0"/>
        </w:rPr>
        <w:t>Identify acquisition teams at the requirements development phase and provide comprehensive training on the entire process, from acquisition planning through source selection decision. Provide SSEB training covering the final RFP and SSP approximately one to two weeks prior to receipt of proposals.</w:t>
      </w:r>
    </w:p>
    <w:p w14:paraId="767F20D7" w14:textId="77777777" w:rsidR="001C5EBD" w:rsidRPr="00960656" w:rsidRDefault="001C5EBD" w:rsidP="00520C60">
      <w:pPr>
        <w:pStyle w:val="NormalWeb"/>
        <w:keepNext/>
        <w:suppressLineNumbers/>
        <w:spacing w:before="0" w:after="0"/>
        <w:ind w:left="360"/>
        <w:rPr>
          <w:rFonts w:ascii="Arial" w:hAnsi="Arial" w:cs="Arial"/>
        </w:rPr>
      </w:pPr>
    </w:p>
    <w:p w14:paraId="31BEA186" w14:textId="3681AFCD" w:rsidR="00B43579" w:rsidRPr="00960656" w:rsidRDefault="001C5EBD" w:rsidP="00EB50FD">
      <w:pPr>
        <w:pStyle w:val="NormalWeb"/>
        <w:keepNext/>
        <w:suppressLineNumbers/>
        <w:spacing w:before="0" w:after="0"/>
        <w:rPr>
          <w:rFonts w:ascii="Arial" w:eastAsia="Times New Roman" w:hAnsi="Arial" w:cs="Arial"/>
          <w:snapToGrid w:val="0"/>
        </w:rPr>
      </w:pPr>
      <w:r w:rsidRPr="00960656">
        <w:rPr>
          <w:rFonts w:ascii="Arial" w:eastAsia="Times New Roman" w:hAnsi="Arial" w:cs="Arial"/>
          <w:b/>
          <w:iCs/>
        </w:rPr>
        <w:t>Step 1: Conduct SSEB Training</w:t>
      </w:r>
      <w:r w:rsidRPr="00960656">
        <w:rPr>
          <w:rFonts w:ascii="Arial" w:eastAsia="Times New Roman" w:hAnsi="Arial" w:cs="Arial"/>
          <w:b/>
          <w:i/>
        </w:rPr>
        <w:t xml:space="preserve"> –</w:t>
      </w:r>
      <w:r w:rsidRPr="00960656">
        <w:rPr>
          <w:rFonts w:ascii="Arial" w:eastAsia="Times New Roman" w:hAnsi="Arial" w:cs="Arial"/>
        </w:rPr>
        <w:t xml:space="preserve"> </w:t>
      </w:r>
      <w:r w:rsidRPr="00960656">
        <w:rPr>
          <w:rFonts w:ascii="Arial" w:eastAsia="Times New Roman" w:hAnsi="Arial" w:cs="Arial"/>
          <w:snapToGrid w:val="0"/>
        </w:rPr>
        <w:t xml:space="preserve">Prior to receipt of proposals, each evaluator must become familiar with all pertinent documents (e.g., the RFP and SSP). </w:t>
      </w:r>
      <w:r w:rsidR="00B43579" w:rsidRPr="00960656">
        <w:rPr>
          <w:rFonts w:ascii="Arial" w:eastAsia="Times New Roman" w:hAnsi="Arial" w:cs="Arial"/>
          <w:snapToGrid w:val="0"/>
        </w:rPr>
        <w:t xml:space="preserve">Source selection evaluation training shall be provided/required for each evaluation and </w:t>
      </w:r>
      <w:r w:rsidRPr="00960656">
        <w:rPr>
          <w:rFonts w:ascii="Arial" w:eastAsia="Times New Roman" w:hAnsi="Arial" w:cs="Arial"/>
          <w:snapToGrid w:val="0"/>
        </w:rPr>
        <w:t>conducted by the PCO</w:t>
      </w:r>
      <w:r w:rsidR="00B150DF" w:rsidRPr="00960656">
        <w:rPr>
          <w:rFonts w:ascii="Arial" w:eastAsia="Times New Roman" w:hAnsi="Arial" w:cs="Arial"/>
          <w:snapToGrid w:val="0"/>
        </w:rPr>
        <w:t>,</w:t>
      </w:r>
      <w:r w:rsidR="00A3131E" w:rsidRPr="00960656">
        <w:rPr>
          <w:rFonts w:ascii="Arial" w:eastAsia="Times New Roman" w:hAnsi="Arial" w:cs="Arial"/>
          <w:snapToGrid w:val="0"/>
        </w:rPr>
        <w:t xml:space="preserve"> </w:t>
      </w:r>
      <w:r w:rsidR="00AE1A8D">
        <w:rPr>
          <w:rFonts w:ascii="Arial" w:eastAsia="Times New Roman" w:hAnsi="Arial" w:cs="Arial"/>
          <w:snapToGrid w:val="0"/>
        </w:rPr>
        <w:t>a</w:t>
      </w:r>
      <w:r w:rsidR="00B150DF" w:rsidRPr="00960656">
        <w:rPr>
          <w:rFonts w:ascii="Arial" w:eastAsia="Times New Roman" w:hAnsi="Arial" w:cs="Arial"/>
          <w:snapToGrid w:val="0"/>
        </w:rPr>
        <w:t xml:space="preserve">t </w:t>
      </w:r>
      <w:r w:rsidR="00074CFB" w:rsidRPr="00960656">
        <w:rPr>
          <w:rFonts w:ascii="Arial" w:eastAsia="Times New Roman" w:hAnsi="Arial" w:cs="Arial"/>
          <w:snapToGrid w:val="0"/>
        </w:rPr>
        <w:t xml:space="preserve">the </w:t>
      </w:r>
      <w:r w:rsidR="00B150DF" w:rsidRPr="00960656">
        <w:rPr>
          <w:rFonts w:ascii="Arial" w:eastAsia="Times New Roman" w:hAnsi="Arial" w:cs="Arial"/>
          <w:snapToGrid w:val="0"/>
        </w:rPr>
        <w:t>PCO</w:t>
      </w:r>
      <w:r w:rsidR="00074CFB" w:rsidRPr="00960656">
        <w:rPr>
          <w:rFonts w:ascii="Arial" w:eastAsia="Times New Roman" w:hAnsi="Arial" w:cs="Arial"/>
          <w:snapToGrid w:val="0"/>
        </w:rPr>
        <w:t>’s</w:t>
      </w:r>
      <w:r w:rsidR="00B150DF" w:rsidRPr="00960656">
        <w:rPr>
          <w:rFonts w:ascii="Arial" w:eastAsia="Times New Roman" w:hAnsi="Arial" w:cs="Arial"/>
          <w:snapToGrid w:val="0"/>
        </w:rPr>
        <w:t xml:space="preserve"> request</w:t>
      </w:r>
      <w:r w:rsidR="00074CFB" w:rsidRPr="00960656">
        <w:rPr>
          <w:rFonts w:ascii="Arial" w:eastAsia="Times New Roman" w:hAnsi="Arial" w:cs="Arial"/>
          <w:snapToGrid w:val="0"/>
        </w:rPr>
        <w:t>, and under their supervision</w:t>
      </w:r>
      <w:r w:rsidR="00AE1A8D">
        <w:rPr>
          <w:rFonts w:ascii="Arial" w:eastAsia="Times New Roman" w:hAnsi="Arial" w:cs="Arial"/>
          <w:snapToGrid w:val="0"/>
        </w:rPr>
        <w:t>;</w:t>
      </w:r>
      <w:r w:rsidR="00074CFB" w:rsidRPr="00960656">
        <w:rPr>
          <w:rFonts w:ascii="Arial" w:eastAsia="Times New Roman" w:hAnsi="Arial" w:cs="Arial"/>
          <w:snapToGrid w:val="0"/>
        </w:rPr>
        <w:t xml:space="preserve"> the evaluation training may be</w:t>
      </w:r>
      <w:r w:rsidR="00B150DF" w:rsidRPr="00960656">
        <w:rPr>
          <w:rFonts w:ascii="Arial" w:eastAsia="Times New Roman" w:hAnsi="Arial" w:cs="Arial"/>
          <w:snapToGrid w:val="0"/>
        </w:rPr>
        <w:t xml:space="preserve"> conducted by </w:t>
      </w:r>
      <w:r w:rsidR="00074CFB" w:rsidRPr="00960656">
        <w:rPr>
          <w:rFonts w:ascii="Arial" w:eastAsia="Times New Roman" w:hAnsi="Arial" w:cs="Arial"/>
          <w:snapToGrid w:val="0"/>
        </w:rPr>
        <w:t>an</w:t>
      </w:r>
      <w:r w:rsidR="00A3131E" w:rsidRPr="00960656">
        <w:rPr>
          <w:rFonts w:ascii="Arial" w:eastAsia="Times New Roman" w:hAnsi="Arial" w:cs="Arial"/>
          <w:snapToGrid w:val="0"/>
        </w:rPr>
        <w:t xml:space="preserve">other </w:t>
      </w:r>
      <w:r w:rsidR="00C9606B" w:rsidRPr="00960656">
        <w:rPr>
          <w:rFonts w:ascii="Arial" w:eastAsia="Times New Roman" w:hAnsi="Arial" w:cs="Arial"/>
          <w:snapToGrid w:val="0"/>
        </w:rPr>
        <w:t xml:space="preserve">qualified </w:t>
      </w:r>
      <w:r w:rsidR="00A3131E" w:rsidRPr="00960656">
        <w:rPr>
          <w:rFonts w:ascii="Arial" w:eastAsia="Times New Roman" w:hAnsi="Arial" w:cs="Arial"/>
          <w:snapToGrid w:val="0"/>
        </w:rPr>
        <w:t>source selection expert</w:t>
      </w:r>
      <w:r w:rsidR="00B150DF" w:rsidRPr="00960656">
        <w:rPr>
          <w:rFonts w:ascii="Arial" w:eastAsia="Times New Roman" w:hAnsi="Arial" w:cs="Arial"/>
          <w:snapToGrid w:val="0"/>
        </w:rPr>
        <w:t xml:space="preserve"> </w:t>
      </w:r>
      <w:r w:rsidR="00A3131E" w:rsidRPr="00960656">
        <w:rPr>
          <w:rFonts w:ascii="Arial" w:eastAsia="Times New Roman" w:hAnsi="Arial" w:cs="Arial"/>
          <w:snapToGrid w:val="0"/>
        </w:rPr>
        <w:t xml:space="preserve">or </w:t>
      </w:r>
      <w:r w:rsidR="00074CFB" w:rsidRPr="00960656">
        <w:rPr>
          <w:rFonts w:ascii="Arial" w:eastAsia="Times New Roman" w:hAnsi="Arial" w:cs="Arial"/>
          <w:snapToGrid w:val="0"/>
        </w:rPr>
        <w:t xml:space="preserve">an </w:t>
      </w:r>
      <w:r w:rsidR="00A3131E" w:rsidRPr="00960656">
        <w:rPr>
          <w:rFonts w:ascii="Arial" w:eastAsia="Times New Roman" w:hAnsi="Arial" w:cs="Arial"/>
          <w:snapToGrid w:val="0"/>
        </w:rPr>
        <w:t>agency team</w:t>
      </w:r>
      <w:r w:rsidR="00B150DF" w:rsidRPr="00960656">
        <w:rPr>
          <w:rFonts w:ascii="Arial" w:eastAsia="Times New Roman" w:hAnsi="Arial" w:cs="Arial"/>
          <w:snapToGrid w:val="0"/>
        </w:rPr>
        <w:t>.</w:t>
      </w:r>
      <w:r w:rsidR="001F1EE8" w:rsidRPr="00960656">
        <w:rPr>
          <w:rFonts w:ascii="Arial" w:eastAsia="Times New Roman" w:hAnsi="Arial" w:cs="Arial"/>
          <w:snapToGrid w:val="0"/>
        </w:rPr>
        <w:t xml:space="preserve"> Training shall include an </w:t>
      </w:r>
      <w:r w:rsidRPr="00960656">
        <w:rPr>
          <w:rFonts w:ascii="Arial" w:eastAsia="Times New Roman" w:hAnsi="Arial" w:cs="Arial"/>
          <w:snapToGrid w:val="0"/>
        </w:rPr>
        <w:t>overview of the source selection process</w:t>
      </w:r>
      <w:r w:rsidR="00AE1A8D">
        <w:rPr>
          <w:rFonts w:ascii="Arial" w:eastAsia="Times New Roman" w:hAnsi="Arial" w:cs="Arial"/>
          <w:snapToGrid w:val="0"/>
        </w:rPr>
        <w:t>,</w:t>
      </w:r>
      <w:r w:rsidR="001447B1" w:rsidRPr="00960656">
        <w:rPr>
          <w:rFonts w:ascii="Arial" w:eastAsia="Times New Roman" w:hAnsi="Arial" w:cs="Arial"/>
          <w:snapToGrid w:val="0"/>
        </w:rPr>
        <w:t xml:space="preserve"> required documents, </w:t>
      </w:r>
      <w:r w:rsidR="00AE1A8D">
        <w:rPr>
          <w:rFonts w:ascii="Arial" w:eastAsia="Times New Roman" w:hAnsi="Arial" w:cs="Arial"/>
          <w:snapToGrid w:val="0"/>
        </w:rPr>
        <w:t xml:space="preserve">and </w:t>
      </w:r>
      <w:r w:rsidR="001447B1" w:rsidRPr="00960656">
        <w:rPr>
          <w:rFonts w:ascii="Arial" w:eastAsia="Times New Roman" w:hAnsi="Arial" w:cs="Arial"/>
          <w:snapToGrid w:val="0"/>
        </w:rPr>
        <w:t xml:space="preserve">include </w:t>
      </w:r>
      <w:r w:rsidRPr="00960656">
        <w:rPr>
          <w:rFonts w:ascii="Arial" w:eastAsia="Times New Roman" w:hAnsi="Arial" w:cs="Arial"/>
          <w:snapToGrid w:val="0"/>
        </w:rPr>
        <w:t xml:space="preserve">a detailed focus on how to properly document </w:t>
      </w:r>
      <w:r w:rsidR="00C20EBF" w:rsidRPr="00960656">
        <w:rPr>
          <w:rFonts w:ascii="Arial" w:eastAsia="Times New Roman" w:hAnsi="Arial" w:cs="Arial"/>
          <w:snapToGrid w:val="0"/>
        </w:rPr>
        <w:t xml:space="preserve">rationale for </w:t>
      </w:r>
      <w:r w:rsidR="00E91AA9" w:rsidRPr="00960656">
        <w:rPr>
          <w:rFonts w:ascii="Arial" w:eastAsia="Times New Roman" w:hAnsi="Arial" w:cs="Arial"/>
          <w:snapToGrid w:val="0"/>
        </w:rPr>
        <w:t>the assigned rating</w:t>
      </w:r>
      <w:r w:rsidR="00C20EBF" w:rsidRPr="00960656">
        <w:rPr>
          <w:rFonts w:ascii="Arial" w:eastAsia="Times New Roman" w:hAnsi="Arial" w:cs="Arial"/>
          <w:snapToGrid w:val="0"/>
        </w:rPr>
        <w:t xml:space="preserve">, as well as </w:t>
      </w:r>
      <w:r w:rsidR="00802A4A">
        <w:rPr>
          <w:rFonts w:ascii="Arial" w:eastAsia="Times New Roman" w:hAnsi="Arial" w:cs="Arial"/>
          <w:snapToGrid w:val="0"/>
        </w:rPr>
        <w:t xml:space="preserve">the </w:t>
      </w:r>
      <w:r w:rsidR="00802A4A" w:rsidRPr="00960656">
        <w:rPr>
          <w:rFonts w:ascii="Arial" w:eastAsia="Times New Roman" w:hAnsi="Arial" w:cs="Arial"/>
          <w:snapToGrid w:val="0"/>
        </w:rPr>
        <w:t>assess</w:t>
      </w:r>
      <w:r w:rsidR="00802A4A">
        <w:rPr>
          <w:rFonts w:ascii="Arial" w:eastAsia="Times New Roman" w:hAnsi="Arial" w:cs="Arial"/>
          <w:snapToGrid w:val="0"/>
        </w:rPr>
        <w:t xml:space="preserve">ment of </w:t>
      </w:r>
      <w:r w:rsidRPr="00960656">
        <w:rPr>
          <w:rFonts w:ascii="Arial" w:eastAsia="Times New Roman" w:hAnsi="Arial" w:cs="Arial"/>
          <w:snapToGrid w:val="0"/>
        </w:rPr>
        <w:t xml:space="preserve">each </w:t>
      </w:r>
      <w:r w:rsidR="00C20EBF" w:rsidRPr="00960656">
        <w:rPr>
          <w:rFonts w:ascii="Arial" w:eastAsia="Times New Roman" w:hAnsi="Arial" w:cs="Arial"/>
          <w:snapToGrid w:val="0"/>
        </w:rPr>
        <w:t xml:space="preserve">offeror’s </w:t>
      </w:r>
      <w:r w:rsidRPr="00960656">
        <w:rPr>
          <w:rFonts w:ascii="Arial" w:eastAsia="Times New Roman" w:hAnsi="Arial" w:cs="Arial"/>
          <w:snapToGrid w:val="0"/>
        </w:rPr>
        <w:t>proposal’s strengths, weaknesses, uncertainties, risks, and deficienci</w:t>
      </w:r>
      <w:r w:rsidRPr="00C444DC">
        <w:rPr>
          <w:rFonts w:ascii="Arial" w:eastAsia="Times New Roman" w:hAnsi="Arial" w:cs="Arial"/>
          <w:snapToGrid w:val="0"/>
        </w:rPr>
        <w:t xml:space="preserve">es. </w:t>
      </w:r>
      <w:r w:rsidR="001F1EE8" w:rsidRPr="00C444DC">
        <w:rPr>
          <w:rFonts w:ascii="Arial" w:eastAsia="Times New Roman" w:hAnsi="Arial" w:cs="Arial"/>
          <w:snapToGrid w:val="0"/>
        </w:rPr>
        <w:t>Designated Legal Counsel is recommended to assist in the source selection evaluation training as well, providing content relating to ethics, procurement integrity, the protection of source selection information</w:t>
      </w:r>
      <w:r w:rsidR="00E91AA9" w:rsidRPr="00C444DC">
        <w:rPr>
          <w:rFonts w:ascii="Arial" w:eastAsia="Times New Roman" w:hAnsi="Arial" w:cs="Arial"/>
          <w:snapToGrid w:val="0"/>
        </w:rPr>
        <w:t>,</w:t>
      </w:r>
      <w:r w:rsidR="001F1EE8" w:rsidRPr="00C444DC">
        <w:rPr>
          <w:rFonts w:ascii="Arial" w:eastAsia="Times New Roman" w:hAnsi="Arial" w:cs="Arial"/>
          <w:snapToGrid w:val="0"/>
        </w:rPr>
        <w:t xml:space="preserve"> and signing of non-disclosure agreements.</w:t>
      </w:r>
    </w:p>
    <w:p w14:paraId="1774EE08" w14:textId="77777777" w:rsidR="00B43579" w:rsidRPr="00960656" w:rsidRDefault="00B43579" w:rsidP="00EB50FD">
      <w:pPr>
        <w:pStyle w:val="NormalWeb"/>
        <w:keepNext/>
        <w:suppressLineNumbers/>
        <w:spacing w:before="0" w:after="0"/>
        <w:rPr>
          <w:rFonts w:ascii="Arial" w:eastAsia="Times New Roman" w:hAnsi="Arial" w:cs="Arial"/>
          <w:snapToGrid w:val="0"/>
        </w:rPr>
      </w:pPr>
    </w:p>
    <w:p w14:paraId="061BDB75" w14:textId="76161122" w:rsidR="001C5EBD" w:rsidRPr="00960656" w:rsidRDefault="001C5EBD" w:rsidP="00EB50FD">
      <w:pPr>
        <w:pStyle w:val="NormalWeb"/>
        <w:keepNext/>
        <w:suppressLineNumbers/>
        <w:spacing w:before="0" w:after="0"/>
        <w:rPr>
          <w:rFonts w:ascii="Arial" w:eastAsia="Times New Roman" w:hAnsi="Arial" w:cs="Arial"/>
          <w:snapToGrid w:val="0"/>
        </w:rPr>
      </w:pPr>
      <w:r w:rsidRPr="00960656">
        <w:rPr>
          <w:rFonts w:ascii="Arial" w:eastAsia="Times New Roman" w:hAnsi="Arial" w:cs="Arial"/>
          <w:snapToGrid w:val="0"/>
        </w:rPr>
        <w:t>The training will be based on the contents of the DoD Source Selection Procedures</w:t>
      </w:r>
      <w:r w:rsidR="001F1EE8" w:rsidRPr="00960656">
        <w:rPr>
          <w:rFonts w:ascii="Arial" w:eastAsia="Times New Roman" w:hAnsi="Arial" w:cs="Arial"/>
          <w:snapToGrid w:val="0"/>
        </w:rPr>
        <w:t xml:space="preserve"> and this</w:t>
      </w:r>
      <w:r w:rsidRPr="00960656">
        <w:rPr>
          <w:rFonts w:ascii="Arial" w:eastAsia="Times New Roman" w:hAnsi="Arial" w:cs="Arial"/>
          <w:snapToGrid w:val="0"/>
        </w:rPr>
        <w:t xml:space="preserve"> </w:t>
      </w:r>
      <w:r w:rsidR="000548D2" w:rsidRPr="00960656">
        <w:rPr>
          <w:rFonts w:ascii="Arial" w:eastAsia="Times New Roman" w:hAnsi="Arial" w:cs="Arial"/>
          <w:snapToGrid w:val="0"/>
        </w:rPr>
        <w:t>supplement</w:t>
      </w:r>
      <w:r w:rsidR="001F1EE8" w:rsidRPr="00960656">
        <w:rPr>
          <w:rFonts w:ascii="Arial" w:eastAsia="Times New Roman" w:hAnsi="Arial" w:cs="Arial"/>
          <w:snapToGrid w:val="0"/>
        </w:rPr>
        <w:t xml:space="preserve">. </w:t>
      </w:r>
      <w:r w:rsidR="00F54BEA" w:rsidRPr="00960656">
        <w:rPr>
          <w:rFonts w:ascii="Arial" w:eastAsia="Times New Roman" w:hAnsi="Arial" w:cs="Arial"/>
          <w:snapToGrid w:val="0"/>
        </w:rPr>
        <w:t xml:space="preserve">Defense Acquisition University (DAU) training may be useful and can be required for SSEB members at </w:t>
      </w:r>
      <w:r w:rsidR="00E91AA9" w:rsidRPr="00960656">
        <w:rPr>
          <w:rFonts w:ascii="Arial" w:eastAsia="Times New Roman" w:hAnsi="Arial" w:cs="Arial"/>
          <w:snapToGrid w:val="0"/>
        </w:rPr>
        <w:t xml:space="preserve">the </w:t>
      </w:r>
      <w:r w:rsidR="00F54BEA" w:rsidRPr="00960656">
        <w:rPr>
          <w:rFonts w:ascii="Arial" w:eastAsia="Times New Roman" w:hAnsi="Arial" w:cs="Arial"/>
          <w:snapToGrid w:val="0"/>
        </w:rPr>
        <w:t xml:space="preserve">PCO or SSA’s discretion. </w:t>
      </w:r>
      <w:r w:rsidR="00B43579" w:rsidRPr="00960656">
        <w:rPr>
          <w:rFonts w:ascii="Arial" w:eastAsia="Times New Roman" w:hAnsi="Arial" w:cs="Arial"/>
          <w:snapToGrid w:val="0"/>
        </w:rPr>
        <w:t>E</w:t>
      </w:r>
      <w:r w:rsidR="00F54BEA" w:rsidRPr="00960656">
        <w:rPr>
          <w:rFonts w:ascii="Arial" w:eastAsia="Times New Roman" w:hAnsi="Arial" w:cs="Arial"/>
          <w:snapToGrid w:val="0"/>
        </w:rPr>
        <w:t>nsur</w:t>
      </w:r>
      <w:r w:rsidR="00B43579" w:rsidRPr="00960656">
        <w:rPr>
          <w:rFonts w:ascii="Arial" w:eastAsia="Times New Roman" w:hAnsi="Arial" w:cs="Arial"/>
          <w:snapToGrid w:val="0"/>
        </w:rPr>
        <w:t>ing</w:t>
      </w:r>
      <w:r w:rsidR="00F54BEA" w:rsidRPr="00960656">
        <w:rPr>
          <w:rFonts w:ascii="Arial" w:eastAsia="Times New Roman" w:hAnsi="Arial" w:cs="Arial"/>
          <w:snapToGrid w:val="0"/>
        </w:rPr>
        <w:t xml:space="preserve"> all </w:t>
      </w:r>
      <w:r w:rsidR="00B43579" w:rsidRPr="00960656">
        <w:rPr>
          <w:rFonts w:ascii="Arial" w:eastAsia="Times New Roman" w:hAnsi="Arial" w:cs="Arial"/>
          <w:snapToGrid w:val="0"/>
        </w:rPr>
        <w:t>SSEB</w:t>
      </w:r>
      <w:r w:rsidR="00F54BEA" w:rsidRPr="00960656">
        <w:rPr>
          <w:rFonts w:ascii="Arial" w:eastAsia="Times New Roman" w:hAnsi="Arial" w:cs="Arial"/>
          <w:snapToGrid w:val="0"/>
        </w:rPr>
        <w:t xml:space="preserve"> members </w:t>
      </w:r>
      <w:r w:rsidR="00F54BEA" w:rsidRPr="00960656">
        <w:rPr>
          <w:rFonts w:ascii="Arial" w:eastAsia="Times New Roman" w:hAnsi="Arial" w:cs="Arial"/>
          <w:snapToGrid w:val="0"/>
        </w:rPr>
        <w:lastRenderedPageBreak/>
        <w:t xml:space="preserve">have </w:t>
      </w:r>
      <w:r w:rsidR="004034B1" w:rsidRPr="00960656">
        <w:rPr>
          <w:rFonts w:ascii="Arial" w:eastAsia="Times New Roman" w:hAnsi="Arial" w:cs="Arial"/>
          <w:snapToGrid w:val="0"/>
        </w:rPr>
        <w:t>current</w:t>
      </w:r>
      <w:r w:rsidR="00E74F36" w:rsidRPr="00960656">
        <w:rPr>
          <w:rFonts w:ascii="Arial" w:eastAsia="Times New Roman" w:hAnsi="Arial" w:cs="Arial"/>
          <w:snapToGrid w:val="0"/>
        </w:rPr>
        <w:t>,</w:t>
      </w:r>
      <w:r w:rsidR="004034B1" w:rsidRPr="00960656">
        <w:rPr>
          <w:rFonts w:ascii="Arial" w:eastAsia="Times New Roman" w:hAnsi="Arial" w:cs="Arial"/>
          <w:snapToGrid w:val="0"/>
        </w:rPr>
        <w:t xml:space="preserve"> and </w:t>
      </w:r>
      <w:r w:rsidR="00F54BEA" w:rsidRPr="00960656">
        <w:rPr>
          <w:rFonts w:ascii="Arial" w:eastAsia="Times New Roman" w:hAnsi="Arial" w:cs="Arial"/>
          <w:snapToGrid w:val="0"/>
        </w:rPr>
        <w:t>a standardized level of training</w:t>
      </w:r>
      <w:r w:rsidR="00B43579" w:rsidRPr="00960656">
        <w:rPr>
          <w:rFonts w:ascii="Arial" w:eastAsia="Times New Roman" w:hAnsi="Arial" w:cs="Arial"/>
          <w:snapToGrid w:val="0"/>
        </w:rPr>
        <w:t xml:space="preserve"> is a </w:t>
      </w:r>
      <w:r w:rsidR="00AD3092" w:rsidRPr="00960656">
        <w:rPr>
          <w:rFonts w:ascii="Arial" w:eastAsia="Times New Roman" w:hAnsi="Arial" w:cs="Arial"/>
          <w:snapToGrid w:val="0"/>
        </w:rPr>
        <w:t>priority and</w:t>
      </w:r>
      <w:r w:rsidR="00F54BEA" w:rsidRPr="00960656">
        <w:rPr>
          <w:rFonts w:ascii="Arial" w:eastAsia="Times New Roman" w:hAnsi="Arial" w:cs="Arial"/>
          <w:snapToGrid w:val="0"/>
        </w:rPr>
        <w:t xml:space="preserve"> </w:t>
      </w:r>
      <w:r w:rsidRPr="00960656">
        <w:rPr>
          <w:rFonts w:ascii="Arial" w:eastAsia="Times New Roman" w:hAnsi="Arial" w:cs="Arial"/>
          <w:snapToGrid w:val="0"/>
        </w:rPr>
        <w:t xml:space="preserve">is especially crucial when evaluators have </w:t>
      </w:r>
      <w:r w:rsidR="00B43579" w:rsidRPr="00960656">
        <w:rPr>
          <w:rFonts w:ascii="Arial" w:eastAsia="Times New Roman" w:hAnsi="Arial" w:cs="Arial"/>
          <w:snapToGrid w:val="0"/>
        </w:rPr>
        <w:t xml:space="preserve">no previous or </w:t>
      </w:r>
      <w:r w:rsidR="00F54BEA" w:rsidRPr="00960656">
        <w:rPr>
          <w:rFonts w:ascii="Arial" w:eastAsia="Times New Roman" w:hAnsi="Arial" w:cs="Arial"/>
          <w:snapToGrid w:val="0"/>
        </w:rPr>
        <w:t xml:space="preserve">varying levels of </w:t>
      </w:r>
      <w:r w:rsidRPr="00960656">
        <w:rPr>
          <w:rFonts w:ascii="Arial" w:eastAsia="Times New Roman" w:hAnsi="Arial" w:cs="Arial"/>
          <w:snapToGrid w:val="0"/>
        </w:rPr>
        <w:t>prior source selection evaluation experience</w:t>
      </w:r>
      <w:r w:rsidR="00E91AA9" w:rsidRPr="00960656">
        <w:rPr>
          <w:rFonts w:ascii="Arial" w:eastAsia="Times New Roman" w:hAnsi="Arial" w:cs="Arial"/>
          <w:snapToGrid w:val="0"/>
        </w:rPr>
        <w:t>, as is frequently the case</w:t>
      </w:r>
      <w:r w:rsidRPr="00960656">
        <w:rPr>
          <w:rFonts w:ascii="Arial" w:eastAsia="Times New Roman" w:hAnsi="Arial" w:cs="Arial"/>
          <w:snapToGrid w:val="0"/>
        </w:rPr>
        <w:t>.</w:t>
      </w:r>
      <w:r w:rsidR="001F1EE8" w:rsidRPr="00960656">
        <w:rPr>
          <w:rFonts w:ascii="Arial" w:eastAsia="Times New Roman" w:hAnsi="Arial" w:cs="Arial"/>
          <w:snapToGrid w:val="0"/>
        </w:rPr>
        <w:t xml:space="preserve"> Specific organization or requirement information should be included as part of the initial SSEB training.</w:t>
      </w:r>
    </w:p>
    <w:p w14:paraId="75BEDB03" w14:textId="77777777" w:rsidR="001C5EBD" w:rsidRPr="00960656" w:rsidRDefault="001C5EBD" w:rsidP="000B2C77">
      <w:pPr>
        <w:pStyle w:val="NormalWeb"/>
        <w:suppressLineNumbers/>
        <w:spacing w:before="0" w:after="0"/>
        <w:rPr>
          <w:rFonts w:ascii="Arial" w:eastAsia="Times New Roman" w:hAnsi="Arial" w:cs="Arial"/>
          <w:snapToGrid w:val="0"/>
        </w:rPr>
      </w:pPr>
    </w:p>
    <w:p w14:paraId="1E460515" w14:textId="0AA32368" w:rsidR="00E91AA9" w:rsidRPr="00960656" w:rsidRDefault="001C5EBD" w:rsidP="00EB50FD">
      <w:pPr>
        <w:pStyle w:val="NormalWeb"/>
        <w:suppressLineNumbers/>
        <w:spacing w:before="0" w:after="0"/>
        <w:rPr>
          <w:rFonts w:ascii="Arial" w:hAnsi="Arial" w:cs="Arial"/>
        </w:rPr>
      </w:pPr>
      <w:r w:rsidRPr="00960656">
        <w:rPr>
          <w:rFonts w:ascii="Arial" w:eastAsia="Times New Roman" w:hAnsi="Arial" w:cs="Arial"/>
          <w:b/>
          <w:iCs/>
        </w:rPr>
        <w:t>Step 2: Perform Initial Screening of Proposals</w:t>
      </w:r>
      <w:r w:rsidRPr="00960656">
        <w:rPr>
          <w:rFonts w:ascii="Arial" w:eastAsia="Times New Roman" w:hAnsi="Arial" w:cs="Arial"/>
          <w:b/>
          <w:i/>
        </w:rPr>
        <w:t xml:space="preserve"> –</w:t>
      </w:r>
      <w:r w:rsidRPr="00960656">
        <w:rPr>
          <w:rFonts w:ascii="Arial" w:eastAsia="Times New Roman" w:hAnsi="Arial" w:cs="Arial"/>
        </w:rPr>
        <w:t xml:space="preserve"> </w:t>
      </w:r>
      <w:r w:rsidRPr="00960656">
        <w:rPr>
          <w:rFonts w:ascii="Arial" w:hAnsi="Arial" w:cs="Arial"/>
          <w:color w:val="000000"/>
        </w:rPr>
        <w:t xml:space="preserve">Upon receipt of proposals, </w:t>
      </w:r>
      <w:r w:rsidRPr="00960656">
        <w:rPr>
          <w:rFonts w:ascii="Arial" w:hAnsi="Arial" w:cs="Arial"/>
        </w:rPr>
        <w:t xml:space="preserve">the PCO or designee shall conduct an initial screening to ensure offerors’ proposals comply with the RFP instructions for submission of all required information, including electronic media, in the quantities and format specified in the RFP. </w:t>
      </w:r>
      <w:r w:rsidR="001343BE">
        <w:rPr>
          <w:rFonts w:ascii="Arial" w:hAnsi="Arial" w:cs="Arial"/>
        </w:rPr>
        <w:t>The s</w:t>
      </w:r>
      <w:r w:rsidR="001E2099" w:rsidRPr="00960656">
        <w:rPr>
          <w:rFonts w:ascii="Arial" w:hAnsi="Arial" w:cs="Arial"/>
        </w:rPr>
        <w:t>creen</w:t>
      </w:r>
      <w:r w:rsidR="00E91AA9" w:rsidRPr="00960656">
        <w:rPr>
          <w:rFonts w:ascii="Arial" w:hAnsi="Arial" w:cs="Arial"/>
        </w:rPr>
        <w:t>ing</w:t>
      </w:r>
      <w:r w:rsidR="001E2099" w:rsidRPr="00960656">
        <w:rPr>
          <w:rFonts w:ascii="Arial" w:hAnsi="Arial" w:cs="Arial"/>
        </w:rPr>
        <w:t xml:space="preserve"> </w:t>
      </w:r>
      <w:r w:rsidR="001343BE">
        <w:rPr>
          <w:rFonts w:ascii="Arial" w:hAnsi="Arial" w:cs="Arial"/>
        </w:rPr>
        <w:t xml:space="preserve">of </w:t>
      </w:r>
      <w:r w:rsidR="001E2099" w:rsidRPr="00960656">
        <w:rPr>
          <w:rFonts w:ascii="Arial" w:hAnsi="Arial" w:cs="Arial"/>
        </w:rPr>
        <w:t xml:space="preserve">prime and major subcontractor names to ensure no conflict of interest for </w:t>
      </w:r>
      <w:r w:rsidR="00E000BA" w:rsidRPr="00960656">
        <w:rPr>
          <w:rFonts w:ascii="Arial" w:hAnsi="Arial" w:cs="Arial"/>
        </w:rPr>
        <w:t xml:space="preserve">the </w:t>
      </w:r>
      <w:r w:rsidR="001E2099" w:rsidRPr="00960656">
        <w:rPr>
          <w:rFonts w:ascii="Arial" w:hAnsi="Arial" w:cs="Arial"/>
        </w:rPr>
        <w:t>SST</w:t>
      </w:r>
      <w:r w:rsidR="001343BE">
        <w:rPr>
          <w:rFonts w:ascii="Arial" w:hAnsi="Arial" w:cs="Arial"/>
        </w:rPr>
        <w:t xml:space="preserve"> is strongly recommended</w:t>
      </w:r>
      <w:r w:rsidR="00E000BA" w:rsidRPr="00960656">
        <w:rPr>
          <w:rFonts w:ascii="Arial" w:hAnsi="Arial" w:cs="Arial"/>
        </w:rPr>
        <w:t>,</w:t>
      </w:r>
      <w:r w:rsidR="001E2099" w:rsidRPr="00960656">
        <w:rPr>
          <w:rFonts w:ascii="Arial" w:hAnsi="Arial" w:cs="Arial"/>
        </w:rPr>
        <w:t xml:space="preserve"> </w:t>
      </w:r>
      <w:r w:rsidR="001343BE">
        <w:rPr>
          <w:rFonts w:ascii="Arial" w:hAnsi="Arial" w:cs="Arial"/>
        </w:rPr>
        <w:t xml:space="preserve">especially </w:t>
      </w:r>
      <w:r w:rsidR="001E2099" w:rsidRPr="00960656">
        <w:rPr>
          <w:rFonts w:ascii="Arial" w:hAnsi="Arial" w:cs="Arial"/>
        </w:rPr>
        <w:t xml:space="preserve">if contract advisors </w:t>
      </w:r>
      <w:r w:rsidR="001343BE">
        <w:rPr>
          <w:rFonts w:ascii="Arial" w:hAnsi="Arial" w:cs="Arial"/>
        </w:rPr>
        <w:t xml:space="preserve">are used </w:t>
      </w:r>
      <w:r w:rsidR="001E2099" w:rsidRPr="00960656">
        <w:rPr>
          <w:rFonts w:ascii="Arial" w:hAnsi="Arial" w:cs="Arial"/>
        </w:rPr>
        <w:t xml:space="preserve">as part of the evaluation team. </w:t>
      </w:r>
      <w:r w:rsidRPr="00960656">
        <w:rPr>
          <w:rFonts w:ascii="Arial" w:hAnsi="Arial" w:cs="Arial"/>
        </w:rPr>
        <w:t>Figure 3-1 is an extract of a sample proposal screening checklist that may be used to accomplish this initial screening and should be tailored to match the specific proposal submission requirements of the RFP.</w:t>
      </w:r>
    </w:p>
    <w:p w14:paraId="0D959309" w14:textId="53954F72" w:rsidR="00E91AA9" w:rsidRPr="00960656" w:rsidRDefault="00365F9D" w:rsidP="00EB50FD">
      <w:pPr>
        <w:pStyle w:val="NormalWeb"/>
        <w:suppressLineNumbers/>
        <w:spacing w:before="0" w:after="0"/>
        <w:rPr>
          <w:rFonts w:ascii="Arial" w:hAnsi="Arial" w:cs="Arial"/>
        </w:rPr>
      </w:pPr>
      <w:r w:rsidRPr="00960656">
        <w:rPr>
          <w:rFonts w:ascii="Arial" w:hAnsi="Arial" w:cs="Arial"/>
          <w:noProof/>
        </w:rPr>
        <mc:AlternateContent>
          <mc:Choice Requires="wps">
            <w:drawing>
              <wp:anchor distT="0" distB="0" distL="114300" distR="114300" simplePos="0" relativeHeight="251580927" behindDoc="1" locked="0" layoutInCell="1" allowOverlap="1" wp14:anchorId="30F14070" wp14:editId="7CF2159C">
                <wp:simplePos x="0" y="0"/>
                <wp:positionH relativeFrom="column">
                  <wp:posOffset>-37465</wp:posOffset>
                </wp:positionH>
                <wp:positionV relativeFrom="paragraph">
                  <wp:posOffset>187960</wp:posOffset>
                </wp:positionV>
                <wp:extent cx="6184900" cy="6731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6184900" cy="67310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B601501" id="Rectangle 8" o:spid="_x0000_s1026" style="position:absolute;margin-left:-2.95pt;margin-top:14.8pt;width:487pt;height:53pt;z-index:-2517355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" fillcolor="#fabf8f [1945]" strokecolor="#0a121c [484]" strokeweight="2pt"/>
            </w:pict>
          </mc:Fallback>
        </mc:AlternateContent>
      </w:r>
    </w:p>
    <w:p w14:paraId="35E4F52E" w14:textId="53F405F4" w:rsidR="001C5EBD" w:rsidRPr="00960656" w:rsidRDefault="001C5EBD" w:rsidP="00EB50FD">
      <w:pPr>
        <w:pStyle w:val="NormalWeb"/>
        <w:suppressLineNumbers/>
        <w:spacing w:before="0" w:after="0"/>
        <w:rPr>
          <w:rFonts w:ascii="Arial" w:hAnsi="Arial" w:cs="Arial"/>
        </w:rPr>
      </w:pPr>
      <w:r w:rsidRPr="00960656">
        <w:rPr>
          <w:rFonts w:ascii="Arial" w:hAnsi="Arial" w:cs="Arial"/>
        </w:rPr>
        <w:t xml:space="preserve">  </w:t>
      </w:r>
    </w:p>
    <w:p w14:paraId="2B9EBF8D" w14:textId="77777777" w:rsidR="001C5EBD" w:rsidRPr="00960656" w:rsidRDefault="001C5EBD" w:rsidP="00EB50FD">
      <w:pPr>
        <w:pStyle w:val="NormalWeb"/>
        <w:suppressLineNumbers/>
        <w:spacing w:before="0" w:after="0"/>
        <w:rPr>
          <w:rFonts w:ascii="Arial" w:hAnsi="Arial" w:cs="Arial"/>
          <w:color w:val="FF0000"/>
        </w:rPr>
      </w:pPr>
      <w:r w:rsidRPr="00960656">
        <w:rPr>
          <w:rFonts w:ascii="Arial" w:hAnsi="Arial" w:cs="Arial"/>
          <w:b/>
          <w:i/>
        </w:rPr>
        <w:t>A key aspect of this step is to also screen proposals for any exceptions taken by offerors to the terms and conditions as set forth within the RFP.</w:t>
      </w:r>
    </w:p>
    <w:p w14:paraId="042755E6" w14:textId="77777777" w:rsidR="001C5EBD" w:rsidRPr="00960656" w:rsidRDefault="001C5EBD" w:rsidP="000B2C77">
      <w:pPr>
        <w:pStyle w:val="NormalWeb"/>
        <w:suppressLineNumbers/>
        <w:spacing w:before="0" w:after="0"/>
        <w:ind w:left="360"/>
        <w:rPr>
          <w:rFonts w:ascii="Arial" w:hAnsi="Arial" w:cs="Arial"/>
          <w:color w:val="FF0000"/>
        </w:rPr>
      </w:pPr>
    </w:p>
    <w:p w14:paraId="74170B94" w14:textId="77777777" w:rsidR="001C5EBD" w:rsidRPr="00960656" w:rsidRDefault="001C5EBD" w:rsidP="000B2C77">
      <w:pPr>
        <w:jc w:val="center"/>
        <w:rPr>
          <w:rFonts w:ascii="Arial" w:hAnsi="Arial" w:cs="Arial"/>
          <w:b/>
          <w:color w:val="FF0000"/>
          <w:sz w:val="24"/>
          <w:szCs w:val="24"/>
        </w:rPr>
      </w:pPr>
    </w:p>
    <w:tbl>
      <w:tblPr>
        <w:tblpPr w:leftFromText="180" w:rightFromText="180" w:vertAnchor="text" w:horzAnchor="margin" w:tblpXSpec="center" w:tblpY="83"/>
        <w:tblW w:w="10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612"/>
        <w:gridCol w:w="7650"/>
        <w:gridCol w:w="1358"/>
      </w:tblGrid>
      <w:tr w:rsidR="001C5EBD" w:rsidRPr="00DE1F3A" w14:paraId="774AB2D1" w14:textId="77777777" w:rsidTr="006A519B">
        <w:trPr>
          <w:trHeight w:val="705"/>
        </w:trPr>
        <w:tc>
          <w:tcPr>
            <w:tcW w:w="1612" w:type="dxa"/>
            <w:shd w:val="clear" w:color="auto" w:fill="FBD4B4" w:themeFill="accent6" w:themeFillTint="66"/>
          </w:tcPr>
          <w:p w14:paraId="3324215B"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rPr>
            </w:pPr>
            <w:bookmarkStart w:id="90" w:name="_Toc307819137"/>
          </w:p>
          <w:p w14:paraId="0C206BD1"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rPr>
            </w:pPr>
            <w:r w:rsidRPr="00960656">
              <w:rPr>
                <w:rFonts w:ascii="Arial" w:hAnsi="Arial" w:cs="Arial"/>
                <w:b/>
              </w:rPr>
              <w:t xml:space="preserve">TAB     </w:t>
            </w:r>
          </w:p>
        </w:tc>
        <w:tc>
          <w:tcPr>
            <w:tcW w:w="7650" w:type="dxa"/>
            <w:shd w:val="clear" w:color="auto" w:fill="FBD4B4" w:themeFill="accent6" w:themeFillTint="66"/>
          </w:tcPr>
          <w:p w14:paraId="52D4D68A"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cs="Arial"/>
                <w:b/>
              </w:rPr>
            </w:pPr>
          </w:p>
          <w:p w14:paraId="4A374D04"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cs="Arial"/>
                <w:b/>
              </w:rPr>
            </w:pPr>
            <w:r w:rsidRPr="00960656">
              <w:rPr>
                <w:rFonts w:ascii="Arial" w:hAnsi="Arial" w:cs="Arial"/>
                <w:b/>
              </w:rPr>
              <w:t xml:space="preserve">TECHNICAL PROPOSAL </w:t>
            </w:r>
          </w:p>
          <w:p w14:paraId="469266F9"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b/>
              </w:rPr>
            </w:pPr>
            <w:r w:rsidRPr="00960656">
              <w:rPr>
                <w:rFonts w:ascii="Arial" w:hAnsi="Arial" w:cs="Arial"/>
                <w:b/>
              </w:rPr>
              <w:t xml:space="preserve"> </w:t>
            </w:r>
          </w:p>
        </w:tc>
        <w:tc>
          <w:tcPr>
            <w:tcW w:w="1358" w:type="dxa"/>
            <w:shd w:val="clear" w:color="auto" w:fill="FBD4B4" w:themeFill="accent6" w:themeFillTint="66"/>
          </w:tcPr>
          <w:p w14:paraId="79853419"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cs="Arial"/>
                <w:b/>
              </w:rPr>
            </w:pPr>
          </w:p>
          <w:p w14:paraId="062C9487"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cs="Arial"/>
                <w:b/>
              </w:rPr>
            </w:pPr>
            <w:r w:rsidRPr="00960656">
              <w:rPr>
                <w:rFonts w:ascii="Arial" w:hAnsi="Arial" w:cs="Arial"/>
                <w:b/>
              </w:rPr>
              <w:t>Circle Applicable Response</w:t>
            </w:r>
          </w:p>
        </w:tc>
      </w:tr>
      <w:tr w:rsidR="001C5EBD" w:rsidRPr="00DE1F3A" w14:paraId="7E8890B0" w14:textId="77777777" w:rsidTr="006A519B">
        <w:trPr>
          <w:trHeight w:val="2003"/>
        </w:trPr>
        <w:tc>
          <w:tcPr>
            <w:tcW w:w="1612" w:type="dxa"/>
            <w:shd w:val="clear" w:color="auto" w:fill="FDE9D9" w:themeFill="accent6" w:themeFillTint="33"/>
          </w:tcPr>
          <w:p w14:paraId="07BAE97A"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p>
          <w:p w14:paraId="289B9004" w14:textId="77777777" w:rsidR="001C5EBD" w:rsidRPr="00960656" w:rsidRDefault="001C5EBD" w:rsidP="00917C78">
            <w:pPr>
              <w:keepNext/>
              <w:keepLines/>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1: Executive Summary</w:t>
            </w:r>
          </w:p>
        </w:tc>
        <w:tc>
          <w:tcPr>
            <w:tcW w:w="7650" w:type="dxa"/>
            <w:shd w:val="clear" w:color="auto" w:fill="FDE9D9" w:themeFill="accent6" w:themeFillTint="33"/>
          </w:tcPr>
          <w:p w14:paraId="72F0A0BF"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p>
          <w:p w14:paraId="1453C18A"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Does this tab include a brief synopsis of the technical proposal?</w:t>
            </w:r>
          </w:p>
          <w:p w14:paraId="6C34923D"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 xml:space="preserve">  </w:t>
            </w:r>
          </w:p>
          <w:p w14:paraId="37DB1676" w14:textId="28679163"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 xml:space="preserve">Does it identify the offeror’s proposed teaming partners and/or subcontractors and discuss the nature and extent of their proposed involvement in satisfying the </w:t>
            </w:r>
            <w:r w:rsidR="00F4012E" w:rsidRPr="00960656">
              <w:rPr>
                <w:rFonts w:ascii="Arial" w:hAnsi="Arial" w:cs="Arial"/>
                <w:sz w:val="18"/>
                <w:szCs w:val="18"/>
              </w:rPr>
              <w:t>g</w:t>
            </w:r>
            <w:r w:rsidRPr="00960656">
              <w:rPr>
                <w:rFonts w:ascii="Arial" w:hAnsi="Arial" w:cs="Arial"/>
                <w:sz w:val="18"/>
                <w:szCs w:val="18"/>
              </w:rPr>
              <w:t>overnment’s requirements?</w:t>
            </w:r>
          </w:p>
          <w:p w14:paraId="6AF980B6"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p>
          <w:p w14:paraId="00CBA9C7"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Is a letter of commitment from each proposed team member and key subcontractor included at this tab?</w:t>
            </w:r>
          </w:p>
        </w:tc>
        <w:tc>
          <w:tcPr>
            <w:tcW w:w="1358" w:type="dxa"/>
            <w:shd w:val="clear" w:color="auto" w:fill="FDE9D9" w:themeFill="accent6" w:themeFillTint="33"/>
          </w:tcPr>
          <w:p w14:paraId="203CDAE3"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p>
          <w:p w14:paraId="59A5F4A8"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r w:rsidRPr="00960656">
              <w:rPr>
                <w:rFonts w:ascii="Arial" w:hAnsi="Arial" w:cs="Arial"/>
                <w:sz w:val="18"/>
                <w:szCs w:val="18"/>
              </w:rPr>
              <w:t>Y    /   N</w:t>
            </w:r>
          </w:p>
          <w:p w14:paraId="4EA7AD3B"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p>
          <w:p w14:paraId="11AD8AA7"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r w:rsidRPr="00960656">
              <w:rPr>
                <w:rFonts w:ascii="Arial" w:hAnsi="Arial" w:cs="Arial"/>
                <w:sz w:val="18"/>
                <w:szCs w:val="18"/>
              </w:rPr>
              <w:t>Y    /   N</w:t>
            </w:r>
          </w:p>
          <w:p w14:paraId="49ACD074"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p>
          <w:p w14:paraId="05C5DD4B"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p>
          <w:p w14:paraId="12C72FFC"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r w:rsidRPr="00960656">
              <w:rPr>
                <w:rFonts w:ascii="Arial" w:hAnsi="Arial" w:cs="Arial"/>
                <w:sz w:val="18"/>
                <w:szCs w:val="18"/>
              </w:rPr>
              <w:t>Y    /   N</w:t>
            </w:r>
          </w:p>
        </w:tc>
      </w:tr>
      <w:tr w:rsidR="001C5EBD" w:rsidRPr="00DE1F3A" w14:paraId="6D46B17A" w14:textId="77777777" w:rsidTr="006A519B">
        <w:trPr>
          <w:trHeight w:val="519"/>
        </w:trPr>
        <w:tc>
          <w:tcPr>
            <w:tcW w:w="1612" w:type="dxa"/>
            <w:shd w:val="clear" w:color="auto" w:fill="FDE9D9" w:themeFill="accent6" w:themeFillTint="33"/>
          </w:tcPr>
          <w:p w14:paraId="5823AE57"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2: Matrix</w:t>
            </w:r>
          </w:p>
        </w:tc>
        <w:tc>
          <w:tcPr>
            <w:tcW w:w="7650" w:type="dxa"/>
            <w:shd w:val="clear" w:color="auto" w:fill="FDE9D9" w:themeFill="accent6" w:themeFillTint="33"/>
          </w:tcPr>
          <w:p w14:paraId="6BE429ED" w14:textId="77777777" w:rsidR="001C5EBD" w:rsidRPr="00960656" w:rsidRDefault="001C5EBD" w:rsidP="006F2EE7">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Does this tab include a matrix which cross-references the proposal and Volume 1 RFP paragraphs (at least all titled paragraphs)?</w:t>
            </w:r>
          </w:p>
        </w:tc>
        <w:tc>
          <w:tcPr>
            <w:tcW w:w="1358" w:type="dxa"/>
            <w:shd w:val="clear" w:color="auto" w:fill="FDE9D9" w:themeFill="accent6" w:themeFillTint="33"/>
          </w:tcPr>
          <w:p w14:paraId="2B295FA3"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r w:rsidRPr="00960656">
              <w:rPr>
                <w:rFonts w:ascii="Arial" w:hAnsi="Arial" w:cs="Arial"/>
                <w:sz w:val="18"/>
                <w:szCs w:val="18"/>
              </w:rPr>
              <w:t>Y    /   N</w:t>
            </w:r>
          </w:p>
        </w:tc>
      </w:tr>
      <w:tr w:rsidR="001C5EBD" w:rsidRPr="00DE1F3A" w14:paraId="49A3C8E1" w14:textId="77777777" w:rsidTr="006A519B">
        <w:trPr>
          <w:trHeight w:val="519"/>
        </w:trPr>
        <w:tc>
          <w:tcPr>
            <w:tcW w:w="1612" w:type="dxa"/>
            <w:shd w:val="clear" w:color="auto" w:fill="FDE9D9" w:themeFill="accent6" w:themeFillTint="33"/>
          </w:tcPr>
          <w:p w14:paraId="4C13772D"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3: Exceptions</w:t>
            </w:r>
          </w:p>
        </w:tc>
        <w:tc>
          <w:tcPr>
            <w:tcW w:w="7650" w:type="dxa"/>
            <w:shd w:val="clear" w:color="auto" w:fill="FDE9D9" w:themeFill="accent6" w:themeFillTint="33"/>
          </w:tcPr>
          <w:p w14:paraId="21CFDBE1"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Are any exceptions identified at this tab?</w:t>
            </w:r>
          </w:p>
        </w:tc>
        <w:tc>
          <w:tcPr>
            <w:tcW w:w="1358" w:type="dxa"/>
            <w:shd w:val="clear" w:color="auto" w:fill="FDE9D9" w:themeFill="accent6" w:themeFillTint="33"/>
          </w:tcPr>
          <w:p w14:paraId="3E331B1C"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r w:rsidRPr="00960656">
              <w:rPr>
                <w:rFonts w:ascii="Arial" w:hAnsi="Arial" w:cs="Arial"/>
                <w:sz w:val="18"/>
                <w:szCs w:val="18"/>
              </w:rPr>
              <w:t>Y    /   N</w:t>
            </w:r>
          </w:p>
        </w:tc>
      </w:tr>
      <w:tr w:rsidR="001C5EBD" w:rsidRPr="00DE1F3A" w14:paraId="120CB9DA" w14:textId="77777777" w:rsidTr="006A519B">
        <w:trPr>
          <w:trHeight w:val="519"/>
        </w:trPr>
        <w:tc>
          <w:tcPr>
            <w:tcW w:w="1612" w:type="dxa"/>
            <w:tcBorders>
              <w:bottom w:val="single" w:sz="6" w:space="0" w:color="000000"/>
            </w:tcBorders>
            <w:shd w:val="clear" w:color="auto" w:fill="FDE9D9" w:themeFill="accent6" w:themeFillTint="33"/>
          </w:tcPr>
          <w:p w14:paraId="2B5E330F"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4: Install/ Modify/ Terminate and Restore Service</w:t>
            </w:r>
          </w:p>
        </w:tc>
        <w:tc>
          <w:tcPr>
            <w:tcW w:w="7650" w:type="dxa"/>
            <w:tcBorders>
              <w:bottom w:val="single" w:sz="6" w:space="0" w:color="000000"/>
            </w:tcBorders>
            <w:shd w:val="clear" w:color="auto" w:fill="FDE9D9" w:themeFill="accent6" w:themeFillTint="33"/>
          </w:tcPr>
          <w:p w14:paraId="57D99FB0" w14:textId="77777777" w:rsidR="001C5EBD" w:rsidRPr="00960656" w:rsidRDefault="001C5EBD" w:rsidP="00520C60">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Does this tab address paragraph 2.1 of the RFP?  Is there a description of the format and content of a typical service restoration plan (as required by PWS para 2.1.5.a)?</w:t>
            </w:r>
          </w:p>
        </w:tc>
        <w:tc>
          <w:tcPr>
            <w:tcW w:w="1358" w:type="dxa"/>
            <w:tcBorders>
              <w:bottom w:val="single" w:sz="6" w:space="0" w:color="000000"/>
            </w:tcBorders>
            <w:shd w:val="clear" w:color="auto" w:fill="FDE9D9" w:themeFill="accent6" w:themeFillTint="33"/>
          </w:tcPr>
          <w:p w14:paraId="52D00997"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r w:rsidRPr="00960656">
              <w:rPr>
                <w:rFonts w:ascii="Arial" w:hAnsi="Arial" w:cs="Arial"/>
                <w:sz w:val="18"/>
                <w:szCs w:val="18"/>
              </w:rPr>
              <w:t>Y    /   N</w:t>
            </w:r>
          </w:p>
        </w:tc>
      </w:tr>
      <w:tr w:rsidR="001C5EBD" w:rsidRPr="00DE1F3A" w14:paraId="781BCE3C" w14:textId="77777777" w:rsidTr="006A519B">
        <w:trPr>
          <w:trHeight w:val="519"/>
        </w:trPr>
        <w:tc>
          <w:tcPr>
            <w:tcW w:w="1612" w:type="dxa"/>
            <w:tcBorders>
              <w:bottom w:val="doubleWave" w:sz="6" w:space="0" w:color="000000"/>
            </w:tcBorders>
            <w:shd w:val="clear" w:color="auto" w:fill="FDE9D9" w:themeFill="accent6" w:themeFillTint="33"/>
          </w:tcPr>
          <w:p w14:paraId="0D42AB6D"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5: Customer Coordination</w:t>
            </w:r>
          </w:p>
        </w:tc>
        <w:tc>
          <w:tcPr>
            <w:tcW w:w="7650" w:type="dxa"/>
            <w:tcBorders>
              <w:bottom w:val="doubleWave" w:sz="6" w:space="0" w:color="000000"/>
            </w:tcBorders>
            <w:shd w:val="clear" w:color="auto" w:fill="FDE9D9" w:themeFill="accent6" w:themeFillTint="33"/>
          </w:tcPr>
          <w:p w14:paraId="51B73629"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cs="Arial"/>
                <w:sz w:val="18"/>
                <w:szCs w:val="18"/>
              </w:rPr>
            </w:pPr>
            <w:r w:rsidRPr="00960656">
              <w:rPr>
                <w:rFonts w:ascii="Arial" w:hAnsi="Arial" w:cs="Arial"/>
                <w:sz w:val="18"/>
                <w:szCs w:val="18"/>
              </w:rPr>
              <w:t>Does this tab include a detailed description of the proposed customer coordination services….</w:t>
            </w:r>
          </w:p>
        </w:tc>
        <w:tc>
          <w:tcPr>
            <w:tcW w:w="1358" w:type="dxa"/>
            <w:tcBorders>
              <w:bottom w:val="doubleWave" w:sz="6" w:space="0" w:color="000000"/>
            </w:tcBorders>
            <w:shd w:val="clear" w:color="auto" w:fill="FDE9D9" w:themeFill="accent6" w:themeFillTint="33"/>
          </w:tcPr>
          <w:p w14:paraId="7CA59A42" w14:textId="77777777" w:rsidR="001C5EBD" w:rsidRPr="00960656"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cs="Arial"/>
                <w:sz w:val="18"/>
                <w:szCs w:val="18"/>
              </w:rPr>
            </w:pPr>
            <w:r w:rsidRPr="00960656">
              <w:rPr>
                <w:rFonts w:ascii="Arial" w:hAnsi="Arial" w:cs="Arial"/>
                <w:sz w:val="18"/>
                <w:szCs w:val="18"/>
              </w:rPr>
              <w:t>Y    /   N</w:t>
            </w:r>
          </w:p>
        </w:tc>
      </w:tr>
    </w:tbl>
    <w:bookmarkEnd w:id="90"/>
    <w:p w14:paraId="5DC3C22A" w14:textId="1E792094" w:rsidR="001C5EBD" w:rsidRPr="00960656" w:rsidRDefault="001C5EBD" w:rsidP="00A84608">
      <w:pPr>
        <w:jc w:val="center"/>
        <w:rPr>
          <w:rFonts w:ascii="Arial" w:hAnsi="Arial" w:cs="Arial"/>
          <w:i/>
          <w:color w:val="FF0000"/>
          <w:sz w:val="22"/>
          <w:szCs w:val="22"/>
        </w:rPr>
      </w:pPr>
      <w:r w:rsidRPr="00960656">
        <w:rPr>
          <w:rFonts w:ascii="Arial" w:hAnsi="Arial" w:cs="Arial"/>
          <w:i/>
          <w:sz w:val="22"/>
          <w:szCs w:val="22"/>
        </w:rPr>
        <w:t>Figure 3-1</w:t>
      </w:r>
      <w:r w:rsidR="00F84091" w:rsidRPr="00960656">
        <w:rPr>
          <w:rFonts w:ascii="Arial" w:hAnsi="Arial" w:cs="Arial"/>
          <w:i/>
          <w:sz w:val="22"/>
          <w:szCs w:val="22"/>
        </w:rPr>
        <w:t>:</w:t>
      </w:r>
      <w:r w:rsidRPr="00960656">
        <w:rPr>
          <w:rFonts w:ascii="Arial" w:hAnsi="Arial" w:cs="Arial"/>
          <w:i/>
          <w:sz w:val="22"/>
          <w:szCs w:val="22"/>
        </w:rPr>
        <w:t xml:space="preserve"> Sample Proposal Screening Checklist (Extract)</w:t>
      </w:r>
    </w:p>
    <w:p w14:paraId="39FCB487" w14:textId="77777777" w:rsidR="001C5EBD" w:rsidRPr="00960656" w:rsidRDefault="001C5EBD" w:rsidP="000B2C77">
      <w:pPr>
        <w:pStyle w:val="NormalWeb"/>
        <w:suppressLineNumbers/>
        <w:spacing w:before="0" w:after="0"/>
        <w:ind w:left="450"/>
        <w:rPr>
          <w:rFonts w:ascii="Arial" w:eastAsia="Times New Roman" w:hAnsi="Arial" w:cs="Arial"/>
        </w:rPr>
      </w:pPr>
    </w:p>
    <w:p w14:paraId="2EA66EC5" w14:textId="7FFAEC7E" w:rsidR="001C5EBD" w:rsidRDefault="001C5EBD" w:rsidP="00EB50FD">
      <w:pPr>
        <w:pStyle w:val="NormalWeb"/>
        <w:suppressLineNumbers/>
        <w:spacing w:before="0" w:after="0"/>
        <w:rPr>
          <w:rFonts w:ascii="Arial" w:hAnsi="Arial" w:cs="Arial"/>
          <w:szCs w:val="24"/>
        </w:rPr>
      </w:pPr>
      <w:r w:rsidRPr="00960656">
        <w:rPr>
          <w:rFonts w:ascii="Arial" w:hAnsi="Arial" w:cs="Arial"/>
          <w:b/>
          <w:iCs/>
          <w:szCs w:val="24"/>
        </w:rPr>
        <w:t>Step 3: Sharing of Cost/Price Information</w:t>
      </w:r>
      <w:r w:rsidRPr="00960656">
        <w:rPr>
          <w:rFonts w:ascii="Arial" w:hAnsi="Arial" w:cs="Arial"/>
          <w:b/>
          <w:i/>
          <w:szCs w:val="24"/>
        </w:rPr>
        <w:t xml:space="preserve"> –</w:t>
      </w:r>
      <w:r w:rsidRPr="00960656">
        <w:rPr>
          <w:rFonts w:ascii="Arial" w:hAnsi="Arial" w:cs="Arial"/>
          <w:szCs w:val="24"/>
        </w:rPr>
        <w:t xml:space="preserve"> The SSEB Chairperson and PCO</w:t>
      </w:r>
      <w:r w:rsidR="00E91AA9" w:rsidRPr="00960656">
        <w:rPr>
          <w:rFonts w:ascii="Arial" w:hAnsi="Arial" w:cs="Arial"/>
          <w:szCs w:val="24"/>
        </w:rPr>
        <w:t>,</w:t>
      </w:r>
      <w:r w:rsidRPr="00960656">
        <w:rPr>
          <w:rFonts w:ascii="Arial" w:hAnsi="Arial" w:cs="Arial"/>
          <w:szCs w:val="24"/>
        </w:rPr>
        <w:t xml:space="preserve"> in coordination with the SSA, shall determine whether cost information will be provided to the technical evaluators</w:t>
      </w:r>
      <w:r w:rsidR="00E91AA9" w:rsidRPr="00960656">
        <w:rPr>
          <w:rFonts w:ascii="Arial" w:hAnsi="Arial" w:cs="Arial"/>
          <w:szCs w:val="24"/>
        </w:rPr>
        <w:t xml:space="preserve"> and</w:t>
      </w:r>
      <w:r w:rsidRPr="00960656">
        <w:rPr>
          <w:rFonts w:ascii="Arial" w:hAnsi="Arial" w:cs="Arial"/>
          <w:szCs w:val="24"/>
        </w:rPr>
        <w:t xml:space="preserve">, </w:t>
      </w:r>
      <w:r w:rsidR="00E000BA" w:rsidRPr="00960656">
        <w:rPr>
          <w:rFonts w:ascii="Arial" w:hAnsi="Arial" w:cs="Arial"/>
          <w:szCs w:val="24"/>
        </w:rPr>
        <w:t xml:space="preserve">if </w:t>
      </w:r>
      <w:r w:rsidR="00E91AA9" w:rsidRPr="00960656">
        <w:rPr>
          <w:rFonts w:ascii="Arial" w:hAnsi="Arial" w:cs="Arial"/>
          <w:szCs w:val="24"/>
        </w:rPr>
        <w:t>it will be provided,</w:t>
      </w:r>
      <w:r w:rsidR="00E000BA" w:rsidRPr="00960656">
        <w:rPr>
          <w:rFonts w:ascii="Arial" w:hAnsi="Arial" w:cs="Arial"/>
          <w:szCs w:val="24"/>
        </w:rPr>
        <w:t xml:space="preserve"> </w:t>
      </w:r>
      <w:r w:rsidR="00E91AA9" w:rsidRPr="00960656">
        <w:rPr>
          <w:rFonts w:ascii="Arial" w:hAnsi="Arial" w:cs="Arial"/>
          <w:szCs w:val="24"/>
        </w:rPr>
        <w:t xml:space="preserve">under what conditions, </w:t>
      </w:r>
      <w:r w:rsidRPr="00960656">
        <w:rPr>
          <w:rFonts w:ascii="Arial" w:hAnsi="Arial" w:cs="Arial"/>
          <w:szCs w:val="24"/>
        </w:rPr>
        <w:t>when</w:t>
      </w:r>
      <w:r w:rsidR="00E91AA9" w:rsidRPr="00960656">
        <w:rPr>
          <w:rFonts w:ascii="Arial" w:hAnsi="Arial" w:cs="Arial"/>
          <w:szCs w:val="24"/>
        </w:rPr>
        <w:t>,</w:t>
      </w:r>
      <w:r w:rsidRPr="00960656">
        <w:rPr>
          <w:rFonts w:ascii="Arial" w:hAnsi="Arial" w:cs="Arial"/>
          <w:szCs w:val="24"/>
        </w:rPr>
        <w:t xml:space="preserve"> and what information shall be provided. The SSEB Chairperson and PCO shall ensure the </w:t>
      </w:r>
      <w:r w:rsidR="00AA19A6" w:rsidRPr="00960656">
        <w:rPr>
          <w:rFonts w:ascii="Arial" w:hAnsi="Arial" w:cs="Arial"/>
          <w:szCs w:val="24"/>
        </w:rPr>
        <w:t>s</w:t>
      </w:r>
      <w:r w:rsidRPr="00960656">
        <w:rPr>
          <w:rFonts w:ascii="Arial" w:hAnsi="Arial" w:cs="Arial"/>
          <w:szCs w:val="24"/>
        </w:rPr>
        <w:t xml:space="preserve">mall </w:t>
      </w:r>
      <w:r w:rsidR="00AA19A6" w:rsidRPr="00960656">
        <w:rPr>
          <w:rFonts w:ascii="Arial" w:hAnsi="Arial" w:cs="Arial"/>
          <w:szCs w:val="24"/>
        </w:rPr>
        <w:lastRenderedPageBreak/>
        <w:t>b</w:t>
      </w:r>
      <w:r w:rsidRPr="00960656">
        <w:rPr>
          <w:rFonts w:ascii="Arial" w:hAnsi="Arial" w:cs="Arial"/>
          <w:szCs w:val="24"/>
        </w:rPr>
        <w:t xml:space="preserve">usiness </w:t>
      </w:r>
      <w:r w:rsidR="00AA19A6" w:rsidRPr="00960656">
        <w:rPr>
          <w:rFonts w:ascii="Arial" w:hAnsi="Arial" w:cs="Arial"/>
          <w:szCs w:val="24"/>
        </w:rPr>
        <w:t>p</w:t>
      </w:r>
      <w:r w:rsidRPr="00960656">
        <w:rPr>
          <w:rFonts w:ascii="Arial" w:hAnsi="Arial" w:cs="Arial"/>
          <w:szCs w:val="24"/>
        </w:rPr>
        <w:t xml:space="preserve">articipation evaluation team verifies the total proposed price (not individual cost elements) and any subcontracting information with the Cost/Price team. This will ensure the dollar amounts are consistent with what is being proposed in the </w:t>
      </w:r>
      <w:r w:rsidR="00AA19A6" w:rsidRPr="00960656">
        <w:rPr>
          <w:rFonts w:ascii="Arial" w:hAnsi="Arial" w:cs="Arial"/>
          <w:szCs w:val="24"/>
        </w:rPr>
        <w:t>s</w:t>
      </w:r>
      <w:r w:rsidRPr="00960656">
        <w:rPr>
          <w:rFonts w:ascii="Arial" w:hAnsi="Arial" w:cs="Arial"/>
          <w:szCs w:val="24"/>
        </w:rPr>
        <w:t xml:space="preserve">mall </w:t>
      </w:r>
      <w:r w:rsidR="00AA19A6" w:rsidRPr="00960656">
        <w:rPr>
          <w:rFonts w:ascii="Arial" w:hAnsi="Arial" w:cs="Arial"/>
          <w:szCs w:val="24"/>
        </w:rPr>
        <w:t>b</w:t>
      </w:r>
      <w:r w:rsidRPr="00960656">
        <w:rPr>
          <w:rFonts w:ascii="Arial" w:hAnsi="Arial" w:cs="Arial"/>
          <w:szCs w:val="24"/>
        </w:rPr>
        <w:t xml:space="preserve">usiness </w:t>
      </w:r>
      <w:r w:rsidR="00AA19A6" w:rsidRPr="00960656">
        <w:rPr>
          <w:rFonts w:ascii="Arial" w:hAnsi="Arial" w:cs="Arial"/>
          <w:szCs w:val="24"/>
        </w:rPr>
        <w:t>p</w:t>
      </w:r>
      <w:r w:rsidRPr="00960656">
        <w:rPr>
          <w:rFonts w:ascii="Arial" w:hAnsi="Arial" w:cs="Arial"/>
          <w:szCs w:val="24"/>
        </w:rPr>
        <w:t xml:space="preserve">articipation </w:t>
      </w:r>
      <w:r w:rsidR="00AA19A6" w:rsidRPr="00960656">
        <w:rPr>
          <w:rFonts w:ascii="Arial" w:hAnsi="Arial" w:cs="Arial"/>
          <w:szCs w:val="24"/>
        </w:rPr>
        <w:t>p</w:t>
      </w:r>
      <w:r w:rsidR="00E375F5" w:rsidRPr="00960656">
        <w:rPr>
          <w:rFonts w:ascii="Arial" w:hAnsi="Arial" w:cs="Arial"/>
          <w:szCs w:val="24"/>
        </w:rPr>
        <w:t>roposal</w:t>
      </w:r>
      <w:r w:rsidRPr="00960656">
        <w:rPr>
          <w:rFonts w:ascii="Arial" w:hAnsi="Arial" w:cs="Arial"/>
          <w:szCs w:val="24"/>
        </w:rPr>
        <w:t xml:space="preserve">. </w:t>
      </w:r>
    </w:p>
    <w:p w14:paraId="3D15ADB7" w14:textId="77777777" w:rsidR="008D6263" w:rsidRPr="00960656" w:rsidRDefault="008D6263" w:rsidP="00EB50FD">
      <w:pPr>
        <w:pStyle w:val="NormalWeb"/>
        <w:suppressLineNumbers/>
        <w:spacing w:before="0" w:after="0"/>
        <w:rPr>
          <w:rFonts w:ascii="Arial" w:eastAsia="Times New Roman" w:hAnsi="Arial" w:cs="Arial"/>
        </w:rPr>
      </w:pPr>
    </w:p>
    <w:p w14:paraId="51447914" w14:textId="3B7219DF" w:rsidR="001C5EBD" w:rsidRPr="00960656" w:rsidRDefault="001C5EBD" w:rsidP="00EB50FD">
      <w:pPr>
        <w:pStyle w:val="NormalWeb"/>
        <w:suppressLineNumbers/>
        <w:spacing w:before="0" w:after="0"/>
        <w:rPr>
          <w:rFonts w:ascii="Arial" w:eastAsia="Times New Roman" w:hAnsi="Arial" w:cs="Arial"/>
        </w:rPr>
      </w:pPr>
      <w:r w:rsidRPr="00960656">
        <w:rPr>
          <w:rFonts w:ascii="Arial" w:eastAsia="Times New Roman" w:hAnsi="Arial" w:cs="Arial"/>
          <w:b/>
          <w:iCs/>
        </w:rPr>
        <w:t>Step 4: Conduct Initial Evaluation</w:t>
      </w:r>
      <w:r w:rsidRPr="00960656">
        <w:rPr>
          <w:rFonts w:ascii="Arial" w:eastAsia="Times New Roman" w:hAnsi="Arial" w:cs="Arial"/>
          <w:b/>
          <w:i/>
        </w:rPr>
        <w:t xml:space="preserve"> – </w:t>
      </w:r>
      <w:r w:rsidRPr="00960656">
        <w:rPr>
          <w:rFonts w:ascii="Arial" w:eastAsia="Times New Roman" w:hAnsi="Arial" w:cs="Arial"/>
        </w:rPr>
        <w:t>Evaluators will independently read and evaluate the offeror’s proposal against the criteria identified in the RFP and SSP, document their initial evaluation findings (e.g., strengths, weaknesses, deficiencies, risks</w:t>
      </w:r>
      <w:r w:rsidR="005F1D82" w:rsidRPr="00960656">
        <w:rPr>
          <w:rFonts w:ascii="Arial" w:eastAsia="Times New Roman" w:hAnsi="Arial" w:cs="Arial"/>
        </w:rPr>
        <w:t>,</w:t>
      </w:r>
      <w:r w:rsidRPr="00960656">
        <w:rPr>
          <w:rFonts w:ascii="Arial" w:eastAsia="Times New Roman" w:hAnsi="Arial" w:cs="Arial"/>
        </w:rPr>
        <w:t xml:space="preserve"> and uncertainties), and draft proposed </w:t>
      </w:r>
      <w:r w:rsidR="005F1D82" w:rsidRPr="00960656">
        <w:rPr>
          <w:rFonts w:ascii="Arial" w:eastAsia="Times New Roman" w:hAnsi="Arial" w:cs="Arial"/>
        </w:rPr>
        <w:t>evaluation notices (</w:t>
      </w:r>
      <w:r w:rsidRPr="00960656">
        <w:rPr>
          <w:rFonts w:ascii="Arial" w:eastAsia="Times New Roman" w:hAnsi="Arial" w:cs="Arial"/>
        </w:rPr>
        <w:t>ENs</w:t>
      </w:r>
      <w:r w:rsidR="005F1D82" w:rsidRPr="00960656">
        <w:rPr>
          <w:rFonts w:ascii="Arial" w:eastAsia="Times New Roman" w:hAnsi="Arial" w:cs="Arial"/>
        </w:rPr>
        <w:t>)</w:t>
      </w:r>
      <w:r w:rsidRPr="00960656">
        <w:rPr>
          <w:rFonts w:ascii="Arial" w:eastAsia="Times New Roman" w:hAnsi="Arial" w:cs="Arial"/>
        </w:rPr>
        <w:t xml:space="preserve"> for each finding to be addressed</w:t>
      </w:r>
      <w:r w:rsidR="00802EE0" w:rsidRPr="00960656">
        <w:rPr>
          <w:rFonts w:ascii="Arial" w:eastAsia="Times New Roman" w:hAnsi="Arial" w:cs="Arial"/>
        </w:rPr>
        <w:t>, ensuring resulting narrative is sound and meaningful</w:t>
      </w:r>
      <w:r w:rsidRPr="00960656">
        <w:rPr>
          <w:rFonts w:ascii="Arial" w:eastAsia="Times New Roman" w:hAnsi="Arial" w:cs="Arial"/>
        </w:rPr>
        <w:t xml:space="preserve">.  </w:t>
      </w:r>
    </w:p>
    <w:p w14:paraId="4AE5DCA4" w14:textId="77777777" w:rsidR="001C5EBD" w:rsidRPr="00960656" w:rsidRDefault="001C5EBD" w:rsidP="000B2C77">
      <w:pPr>
        <w:pStyle w:val="NormalWeb"/>
        <w:suppressLineNumbers/>
        <w:spacing w:before="0" w:after="0"/>
        <w:rPr>
          <w:rFonts w:ascii="Arial" w:eastAsia="Times New Roman" w:hAnsi="Arial" w:cs="Arial"/>
        </w:rPr>
      </w:pPr>
    </w:p>
    <w:p w14:paraId="6F4E5A63" w14:textId="77777777" w:rsidR="001C5EBD" w:rsidRPr="00960656" w:rsidRDefault="001C5EBD" w:rsidP="00EB50FD">
      <w:pPr>
        <w:pStyle w:val="NormalWeb"/>
        <w:suppressLineNumbers/>
        <w:spacing w:before="0" w:after="0"/>
        <w:rPr>
          <w:rFonts w:ascii="Arial" w:eastAsia="Times New Roman" w:hAnsi="Arial" w:cs="Arial"/>
          <w:iCs/>
        </w:rPr>
      </w:pPr>
      <w:r w:rsidRPr="00960656">
        <w:rPr>
          <w:rFonts w:ascii="Arial" w:eastAsia="Times New Roman" w:hAnsi="Arial" w:cs="Arial"/>
          <w:b/>
          <w:iCs/>
        </w:rPr>
        <w:t xml:space="preserve">Step 5: Identify and Document Areas of the Proposal That May Be Resolvable </w:t>
      </w:r>
    </w:p>
    <w:p w14:paraId="2BEE8DDD" w14:textId="4E303FB6" w:rsidR="001C5EBD" w:rsidRPr="00960656" w:rsidRDefault="001C5EBD" w:rsidP="00EB50FD">
      <w:pPr>
        <w:pStyle w:val="NormalWeb"/>
        <w:suppressLineNumbers/>
        <w:spacing w:before="0" w:after="0"/>
        <w:rPr>
          <w:rFonts w:ascii="Arial" w:eastAsia="Times New Roman" w:hAnsi="Arial" w:cs="Arial"/>
        </w:rPr>
      </w:pPr>
      <w:r w:rsidRPr="00960656">
        <w:rPr>
          <w:rFonts w:ascii="Arial" w:eastAsia="Times New Roman" w:hAnsi="Arial" w:cs="Arial"/>
          <w:b/>
          <w:iCs/>
        </w:rPr>
        <w:t>Through Clarifications or Communications</w:t>
      </w:r>
      <w:r w:rsidRPr="00960656">
        <w:rPr>
          <w:rFonts w:ascii="Arial" w:eastAsia="Times New Roman" w:hAnsi="Arial" w:cs="Arial"/>
        </w:rPr>
        <w:t xml:space="preserve"> </w:t>
      </w:r>
      <w:r w:rsidRPr="00960656">
        <w:rPr>
          <w:rFonts w:ascii="Arial" w:eastAsia="Times New Roman" w:hAnsi="Arial" w:cs="Arial"/>
          <w:b/>
        </w:rPr>
        <w:t>–</w:t>
      </w:r>
      <w:r w:rsidRPr="00960656">
        <w:rPr>
          <w:rFonts w:ascii="Arial" w:eastAsia="Times New Roman" w:hAnsi="Arial" w:cs="Arial"/>
        </w:rPr>
        <w:t xml:space="preserve"> If information is required to enhance the </w:t>
      </w:r>
      <w:r w:rsidR="00F4012E" w:rsidRPr="00960656">
        <w:rPr>
          <w:rFonts w:ascii="Arial" w:eastAsia="Times New Roman" w:hAnsi="Arial" w:cs="Arial"/>
        </w:rPr>
        <w:t>g</w:t>
      </w:r>
      <w:r w:rsidRPr="00960656">
        <w:rPr>
          <w:rFonts w:ascii="Arial" w:eastAsia="Times New Roman" w:hAnsi="Arial" w:cs="Arial"/>
        </w:rPr>
        <w:t>overnment’s understanding of the proposal, the PCO may request amplif</w:t>
      </w:r>
      <w:r w:rsidR="005F1D82" w:rsidRPr="00960656">
        <w:rPr>
          <w:rFonts w:ascii="Arial" w:eastAsia="Times New Roman" w:hAnsi="Arial" w:cs="Arial"/>
        </w:rPr>
        <w:t>ying</w:t>
      </w:r>
      <w:r w:rsidRPr="00960656">
        <w:rPr>
          <w:rFonts w:ascii="Arial" w:eastAsia="Times New Roman" w:hAnsi="Arial" w:cs="Arial"/>
        </w:rPr>
        <w:t xml:space="preserve"> </w:t>
      </w:r>
      <w:r w:rsidR="005F1D82" w:rsidRPr="00960656">
        <w:rPr>
          <w:rFonts w:ascii="Arial" w:eastAsia="Times New Roman" w:hAnsi="Arial" w:cs="Arial"/>
        </w:rPr>
        <w:t xml:space="preserve">or </w:t>
      </w:r>
      <w:r w:rsidRPr="00960656">
        <w:rPr>
          <w:rFonts w:ascii="Arial" w:eastAsia="Times New Roman" w:hAnsi="Arial" w:cs="Arial"/>
        </w:rPr>
        <w:t xml:space="preserve">other </w:t>
      </w:r>
      <w:r w:rsidR="005F1D82" w:rsidRPr="00960656">
        <w:rPr>
          <w:rFonts w:ascii="Arial" w:eastAsia="Times New Roman" w:hAnsi="Arial" w:cs="Arial"/>
        </w:rPr>
        <w:t xml:space="preserve">relevant </w:t>
      </w:r>
      <w:r w:rsidRPr="00960656">
        <w:rPr>
          <w:rFonts w:ascii="Arial" w:eastAsia="Times New Roman" w:hAnsi="Arial" w:cs="Arial"/>
        </w:rPr>
        <w:t>information from the offeror by means of the clarification or communication process</w:t>
      </w:r>
      <w:r w:rsidR="005F1D82" w:rsidRPr="00960656">
        <w:rPr>
          <w:rFonts w:ascii="Arial" w:eastAsia="Times New Roman" w:hAnsi="Arial" w:cs="Arial"/>
        </w:rPr>
        <w:t xml:space="preserve"> (see FAR 15.306)</w:t>
      </w:r>
      <w:r w:rsidRPr="00960656">
        <w:rPr>
          <w:rFonts w:ascii="Arial" w:eastAsia="Times New Roman" w:hAnsi="Arial" w:cs="Arial"/>
        </w:rPr>
        <w:t xml:space="preserve">. The PCO should engage the legal advisor prior to conducting this process. </w:t>
      </w:r>
      <w:r w:rsidR="005B23E4" w:rsidRPr="00960656">
        <w:rPr>
          <w:rFonts w:ascii="Arial" w:eastAsia="Times New Roman" w:hAnsi="Arial" w:cs="Arial"/>
          <w:i/>
          <w:iCs/>
        </w:rPr>
        <w:t>(</w:t>
      </w:r>
      <w:r w:rsidRPr="00960656">
        <w:rPr>
          <w:rFonts w:ascii="Arial" w:eastAsia="Times New Roman" w:hAnsi="Arial" w:cs="Arial"/>
          <w:i/>
          <w:iCs/>
        </w:rPr>
        <w:t>See Figure 3-3 for a detailed discussion of the differences between clarifications, communications, and discussions.</w:t>
      </w:r>
      <w:r w:rsidR="005B23E4" w:rsidRPr="00960656">
        <w:rPr>
          <w:rFonts w:ascii="Arial" w:eastAsia="Times New Roman" w:hAnsi="Arial" w:cs="Arial"/>
          <w:i/>
          <w:iCs/>
        </w:rPr>
        <w:t>)</w:t>
      </w:r>
      <w:r w:rsidRPr="00960656">
        <w:rPr>
          <w:rFonts w:ascii="Arial" w:eastAsia="Times New Roman" w:hAnsi="Arial" w:cs="Arial"/>
        </w:rPr>
        <w:t xml:space="preserve">  </w:t>
      </w:r>
    </w:p>
    <w:p w14:paraId="2A0D3440" w14:textId="77777777" w:rsidR="00551C8C" w:rsidRPr="00960656" w:rsidRDefault="00551C8C" w:rsidP="00EB50FD">
      <w:pPr>
        <w:pStyle w:val="NormalWeb"/>
        <w:suppressLineNumbers/>
        <w:spacing w:before="0" w:after="0"/>
        <w:rPr>
          <w:rFonts w:ascii="Arial" w:eastAsia="Times New Roman" w:hAnsi="Arial" w:cs="Arial"/>
        </w:rPr>
      </w:pPr>
    </w:p>
    <w:p w14:paraId="79C52189" w14:textId="270E0940" w:rsidR="001C5EBD" w:rsidRPr="00960656" w:rsidRDefault="001C5EBD" w:rsidP="00EB50FD">
      <w:pPr>
        <w:pStyle w:val="NormalWeb"/>
        <w:suppressLineNumbers/>
        <w:spacing w:before="0" w:after="0"/>
        <w:rPr>
          <w:rFonts w:ascii="Arial" w:eastAsia="Times New Roman" w:hAnsi="Arial" w:cs="Arial"/>
        </w:rPr>
      </w:pPr>
      <w:r w:rsidRPr="00960656">
        <w:rPr>
          <w:rFonts w:ascii="Arial" w:eastAsia="Times New Roman" w:hAnsi="Arial" w:cs="Arial"/>
          <w:b/>
          <w:iCs/>
        </w:rPr>
        <w:t>Step 6: Assign Ratings for Non-Cost Evaluation Factors When Using the Tradeoff Process</w:t>
      </w:r>
      <w:r w:rsidRPr="00960656">
        <w:rPr>
          <w:rFonts w:ascii="Arial" w:eastAsia="Times New Roman" w:hAnsi="Arial" w:cs="Arial"/>
          <w:b/>
          <w:i/>
        </w:rPr>
        <w:t xml:space="preserve"> </w:t>
      </w:r>
      <w:r w:rsidRPr="00960656">
        <w:rPr>
          <w:rFonts w:ascii="Arial" w:eastAsia="Times New Roman" w:hAnsi="Arial" w:cs="Arial"/>
        </w:rPr>
        <w:t xml:space="preserve">– At this point, the evaluators may or may not individually assign ratings to each evaluation factor or subfactor for which they are responsible. At a minimum, each evaluation team (factor, subfactor) must convene to discuss the offeror’s proposal. The purpose of the discussion is to share their views on the offeror’s strengths, weaknesses, deficiencies, risks, and uncertainties related to their assigned evaluation factor(s) / subfactor(s) and to reach a team consensus on findings and rating as appropriate.  </w:t>
      </w:r>
    </w:p>
    <w:p w14:paraId="2B1ED95B" w14:textId="77777777" w:rsidR="00235D53" w:rsidRPr="00960656" w:rsidRDefault="00235D53" w:rsidP="00EB50FD">
      <w:pPr>
        <w:pStyle w:val="NormalWeb"/>
        <w:suppressLineNumbers/>
        <w:spacing w:before="0" w:after="0"/>
        <w:rPr>
          <w:rFonts w:ascii="Arial" w:eastAsia="Times New Roman" w:hAnsi="Arial" w:cs="Arial"/>
          <w:iCs/>
        </w:rPr>
      </w:pPr>
    </w:p>
    <w:p w14:paraId="1AA48533" w14:textId="437C055E" w:rsidR="001C5EBD" w:rsidRPr="00960656" w:rsidRDefault="006620DC" w:rsidP="00EB50FD">
      <w:pPr>
        <w:pStyle w:val="NormalWeb"/>
        <w:suppressLineNumbers/>
        <w:spacing w:before="0" w:after="0"/>
        <w:rPr>
          <w:rFonts w:ascii="Arial" w:eastAsia="Times New Roman" w:hAnsi="Arial" w:cs="Arial"/>
          <w:i/>
        </w:rPr>
      </w:pPr>
      <w:r w:rsidRPr="00960656">
        <w:rPr>
          <w:rFonts w:ascii="Arial" w:eastAsia="Times New Roman" w:hAnsi="Arial" w:cs="Arial"/>
          <w:b/>
          <w:bCs/>
          <w:iCs/>
        </w:rPr>
        <w:t>NOTE</w:t>
      </w:r>
      <w:r w:rsidR="001C5EBD" w:rsidRPr="00960656">
        <w:rPr>
          <w:rFonts w:ascii="Arial" w:eastAsia="Times New Roman" w:hAnsi="Arial" w:cs="Arial"/>
          <w:i/>
        </w:rPr>
        <w:t xml:space="preserve">: </w:t>
      </w:r>
      <w:r w:rsidR="001C5EBD" w:rsidRPr="00960656">
        <w:rPr>
          <w:rFonts w:ascii="Arial" w:eastAsia="Times New Roman" w:hAnsi="Arial" w:cs="Arial"/>
          <w:iCs/>
        </w:rPr>
        <w:t>Ratings must be supported by evaluation findings and narrative statements.</w:t>
      </w:r>
    </w:p>
    <w:p w14:paraId="3496B5E4" w14:textId="77777777" w:rsidR="001C5EBD" w:rsidRPr="00960656" w:rsidRDefault="001C5EBD" w:rsidP="000B2C77">
      <w:pPr>
        <w:pStyle w:val="NormalWeb"/>
        <w:suppressLineNumbers/>
        <w:spacing w:before="0" w:after="0"/>
        <w:ind w:left="1053"/>
        <w:rPr>
          <w:rFonts w:ascii="Arial" w:eastAsia="Times New Roman" w:hAnsi="Arial" w:cs="Arial"/>
        </w:rPr>
      </w:pPr>
    </w:p>
    <w:p w14:paraId="14CCC6CB" w14:textId="22357375" w:rsidR="001C5EBD" w:rsidRPr="00960656" w:rsidRDefault="001C5EBD">
      <w:pPr>
        <w:pStyle w:val="Header"/>
        <w:numPr>
          <w:ilvl w:val="1"/>
          <w:numId w:val="11"/>
        </w:numPr>
        <w:suppressLineNumbers/>
        <w:tabs>
          <w:tab w:val="clear" w:pos="4320"/>
          <w:tab w:val="clear" w:pos="8640"/>
          <w:tab w:val="left" w:pos="180"/>
        </w:tabs>
        <w:ind w:left="720"/>
        <w:rPr>
          <w:rFonts w:ascii="Arial" w:hAnsi="Arial" w:cs="Arial"/>
          <w:sz w:val="24"/>
          <w:szCs w:val="24"/>
        </w:rPr>
      </w:pPr>
      <w:r w:rsidRPr="00960656">
        <w:rPr>
          <w:rFonts w:ascii="Arial" w:hAnsi="Arial" w:cs="Arial"/>
          <w:sz w:val="24"/>
          <w:szCs w:val="24"/>
        </w:rPr>
        <w:t xml:space="preserve">Consensus requires a meeting of the minds on the assigned rating and associated deficiencies, strengths, weaknesses, </w:t>
      </w:r>
      <w:r w:rsidR="0039510C" w:rsidRPr="00960656">
        <w:rPr>
          <w:rFonts w:ascii="Arial" w:hAnsi="Arial" w:cs="Arial"/>
          <w:sz w:val="24"/>
          <w:szCs w:val="24"/>
        </w:rPr>
        <w:t>uncertainties,</w:t>
      </w:r>
      <w:r w:rsidRPr="00960656">
        <w:rPr>
          <w:rFonts w:ascii="Arial" w:hAnsi="Arial" w:cs="Arial"/>
          <w:sz w:val="24"/>
          <w:szCs w:val="24"/>
        </w:rPr>
        <w:t xml:space="preserve"> and risks. </w:t>
      </w:r>
      <w:r w:rsidR="006620DC" w:rsidRPr="00960656">
        <w:rPr>
          <w:rFonts w:ascii="Arial" w:hAnsi="Arial" w:cs="Arial"/>
          <w:b/>
          <w:iCs/>
          <w:sz w:val="24"/>
          <w:szCs w:val="24"/>
        </w:rPr>
        <w:t>NOTE</w:t>
      </w:r>
      <w:r w:rsidRPr="00960656">
        <w:rPr>
          <w:rFonts w:ascii="Arial" w:hAnsi="Arial" w:cs="Arial"/>
          <w:b/>
          <w:i/>
          <w:sz w:val="24"/>
          <w:szCs w:val="24"/>
        </w:rPr>
        <w:t>:</w:t>
      </w:r>
      <w:r w:rsidRPr="00960656">
        <w:rPr>
          <w:rFonts w:ascii="Arial" w:hAnsi="Arial" w:cs="Arial"/>
          <w:sz w:val="24"/>
          <w:szCs w:val="24"/>
        </w:rPr>
        <w:t xml:space="preserve">  A simple averaging of the individual evaluation results does not constitute consensus.</w:t>
      </w:r>
    </w:p>
    <w:p w14:paraId="0EF320DB" w14:textId="77777777" w:rsidR="001C5EBD" w:rsidRPr="00960656" w:rsidRDefault="001C5EBD" w:rsidP="009B67DA">
      <w:pPr>
        <w:pStyle w:val="Header"/>
        <w:suppressLineNumbers/>
        <w:tabs>
          <w:tab w:val="clear" w:pos="4320"/>
          <w:tab w:val="clear" w:pos="8640"/>
          <w:tab w:val="left" w:pos="180"/>
        </w:tabs>
        <w:ind w:left="720"/>
        <w:rPr>
          <w:rFonts w:ascii="Arial" w:hAnsi="Arial" w:cs="Arial"/>
          <w:sz w:val="24"/>
          <w:szCs w:val="24"/>
        </w:rPr>
      </w:pPr>
    </w:p>
    <w:p w14:paraId="2040337F" w14:textId="1003952E" w:rsidR="001C5EBD" w:rsidRPr="00960656" w:rsidRDefault="001C5EBD">
      <w:pPr>
        <w:pStyle w:val="NormalWeb"/>
        <w:numPr>
          <w:ilvl w:val="1"/>
          <w:numId w:val="11"/>
        </w:numPr>
        <w:suppressLineNumbers/>
        <w:spacing w:before="0" w:after="0"/>
        <w:ind w:left="720"/>
        <w:rPr>
          <w:rFonts w:ascii="Arial" w:eastAsia="Times New Roman" w:hAnsi="Arial" w:cs="Arial"/>
        </w:rPr>
      </w:pPr>
      <w:r w:rsidRPr="00960656">
        <w:rPr>
          <w:rFonts w:ascii="Arial" w:eastAsia="Times New Roman" w:hAnsi="Arial" w:cs="Arial"/>
        </w:rPr>
        <w:t xml:space="preserve">In exceptional cases where the evaluators are unable to reach consensus without unreasonably delaying the source selection process, the evaluation report shall include the majority conclusion and the dissenting view(s) in the form of a minority opinion, </w:t>
      </w:r>
      <w:r w:rsidR="00470AE0" w:rsidRPr="00960656">
        <w:rPr>
          <w:rFonts w:ascii="Arial" w:eastAsia="Times New Roman" w:hAnsi="Arial" w:cs="Arial"/>
        </w:rPr>
        <w:t xml:space="preserve">each </w:t>
      </w:r>
      <w:r w:rsidRPr="00960656">
        <w:rPr>
          <w:rFonts w:ascii="Arial" w:eastAsia="Times New Roman" w:hAnsi="Arial" w:cs="Arial"/>
        </w:rPr>
        <w:t xml:space="preserve">with supporting rationale. The report must be briefed to the SSAC (if used) and the SSA.  </w:t>
      </w:r>
    </w:p>
    <w:p w14:paraId="5A0462FB" w14:textId="77777777" w:rsidR="001C5EBD" w:rsidRPr="00960656" w:rsidRDefault="001C5EBD" w:rsidP="000B2C77">
      <w:pPr>
        <w:pStyle w:val="Header"/>
        <w:suppressLineNumbers/>
        <w:tabs>
          <w:tab w:val="clear" w:pos="4320"/>
          <w:tab w:val="clear" w:pos="8640"/>
          <w:tab w:val="left" w:pos="180"/>
        </w:tabs>
        <w:ind w:left="720"/>
        <w:rPr>
          <w:rFonts w:ascii="Arial" w:hAnsi="Arial" w:cs="Arial"/>
          <w:sz w:val="24"/>
          <w:szCs w:val="24"/>
        </w:rPr>
      </w:pPr>
    </w:p>
    <w:p w14:paraId="75561AD6" w14:textId="4F629632" w:rsidR="001C5EBD" w:rsidRPr="00960656" w:rsidRDefault="001C5EBD" w:rsidP="009B67DA">
      <w:pPr>
        <w:pStyle w:val="NormalWeb"/>
        <w:suppressLineNumbers/>
        <w:tabs>
          <w:tab w:val="left" w:pos="180"/>
        </w:tabs>
        <w:spacing w:before="0" w:after="0"/>
        <w:rPr>
          <w:rFonts w:ascii="Arial" w:hAnsi="Arial" w:cs="Arial"/>
        </w:rPr>
      </w:pPr>
      <w:r w:rsidRPr="00960656">
        <w:rPr>
          <w:rFonts w:ascii="Arial" w:eastAsia="Times New Roman" w:hAnsi="Arial" w:cs="Arial"/>
          <w:b/>
          <w:iCs/>
        </w:rPr>
        <w:t xml:space="preserve">Step 7: Finalize </w:t>
      </w:r>
      <w:r w:rsidRPr="00960656">
        <w:rPr>
          <w:rFonts w:ascii="Arial" w:hAnsi="Arial" w:cs="Arial"/>
          <w:b/>
          <w:iCs/>
        </w:rPr>
        <w:t>ENs</w:t>
      </w:r>
      <w:r w:rsidRPr="00960656">
        <w:rPr>
          <w:rFonts w:ascii="Arial" w:hAnsi="Arial" w:cs="Arial"/>
          <w:b/>
          <w:i/>
        </w:rPr>
        <w:t xml:space="preserve"> –</w:t>
      </w:r>
      <w:r w:rsidRPr="00960656">
        <w:rPr>
          <w:rFonts w:ascii="Arial" w:hAnsi="Arial" w:cs="Arial"/>
          <w:b/>
        </w:rPr>
        <w:t xml:space="preserve"> </w:t>
      </w:r>
      <w:r w:rsidRPr="00960656">
        <w:rPr>
          <w:rFonts w:ascii="Arial" w:hAnsi="Arial" w:cs="Arial"/>
        </w:rPr>
        <w:t xml:space="preserve">ENs will include deficiencies, significant weaknesses, weaknesses (and any uncertainties not resolved through clarifications or communications) as well as ENs for </w:t>
      </w:r>
      <w:r w:rsidR="00E56C4C" w:rsidRPr="00960656">
        <w:rPr>
          <w:rFonts w:ascii="Arial" w:hAnsi="Arial" w:cs="Arial"/>
        </w:rPr>
        <w:t xml:space="preserve">significant strengths, and </w:t>
      </w:r>
      <w:r w:rsidRPr="00960656">
        <w:rPr>
          <w:rFonts w:ascii="Arial" w:hAnsi="Arial" w:cs="Arial"/>
        </w:rPr>
        <w:t xml:space="preserve">strengths, if dictated by the SSP.   </w:t>
      </w:r>
    </w:p>
    <w:p w14:paraId="035073EA" w14:textId="77777777" w:rsidR="001C5EBD" w:rsidRPr="00960656" w:rsidRDefault="001C5EBD" w:rsidP="00520C60">
      <w:pPr>
        <w:keepNext/>
        <w:keepLines/>
        <w:suppressLineNumbers/>
        <w:ind w:left="1800"/>
        <w:rPr>
          <w:rFonts w:ascii="Arial" w:hAnsi="Arial" w:cs="Arial"/>
          <w:iCs/>
          <w:color w:val="00B050"/>
          <w:sz w:val="24"/>
          <w:highlight w:val="yellow"/>
        </w:rPr>
      </w:pPr>
    </w:p>
    <w:p w14:paraId="407B8856" w14:textId="5D890DAA" w:rsidR="001C5EBD" w:rsidRPr="00DE1F3A" w:rsidRDefault="001C5EBD" w:rsidP="009B67DA">
      <w:pPr>
        <w:pStyle w:val="Header"/>
        <w:suppressLineNumbers/>
        <w:tabs>
          <w:tab w:val="clear" w:pos="4320"/>
          <w:tab w:val="clear" w:pos="8640"/>
          <w:tab w:val="left" w:pos="180"/>
        </w:tabs>
        <w:rPr>
          <w:rFonts w:ascii="Arial" w:hAnsi="Arial" w:cs="Arial"/>
          <w:i/>
          <w:sz w:val="28"/>
        </w:rPr>
      </w:pPr>
      <w:r w:rsidRPr="00960656">
        <w:rPr>
          <w:rFonts w:ascii="Arial" w:hAnsi="Arial" w:cs="Arial"/>
          <w:b/>
          <w:iCs/>
          <w:sz w:val="24"/>
          <w:szCs w:val="24"/>
        </w:rPr>
        <w:t>Step 8: Prepare Summary Evaluation Reports for Each Factor</w:t>
      </w:r>
      <w:r w:rsidRPr="00960656">
        <w:rPr>
          <w:rFonts w:ascii="Arial" w:hAnsi="Arial" w:cs="Arial"/>
          <w:b/>
          <w:i/>
          <w:sz w:val="24"/>
          <w:szCs w:val="24"/>
        </w:rPr>
        <w:t xml:space="preserve"> –</w:t>
      </w:r>
      <w:r w:rsidRPr="00960656">
        <w:rPr>
          <w:rFonts w:ascii="Arial" w:hAnsi="Arial" w:cs="Arial"/>
          <w:b/>
          <w:sz w:val="24"/>
          <w:szCs w:val="24"/>
        </w:rPr>
        <w:t xml:space="preserve"> </w:t>
      </w:r>
      <w:r w:rsidRPr="00960656">
        <w:rPr>
          <w:rFonts w:ascii="Arial" w:hAnsi="Arial" w:cs="Arial"/>
          <w:bCs/>
          <w:sz w:val="24"/>
          <w:szCs w:val="24"/>
        </w:rPr>
        <w:t xml:space="preserve">Each Factor Chair will prepare a summary report for their respective factor which provides a discussion of their </w:t>
      </w:r>
      <w:r w:rsidRPr="00960656">
        <w:rPr>
          <w:rFonts w:ascii="Arial" w:hAnsi="Arial" w:cs="Arial"/>
          <w:bCs/>
          <w:sz w:val="24"/>
          <w:szCs w:val="24"/>
        </w:rPr>
        <w:lastRenderedPageBreak/>
        <w:t xml:space="preserve">associated findings. These reports will help form the Summary SSEB Evaluation </w:t>
      </w:r>
      <w:r w:rsidR="00E8714B" w:rsidRPr="00960656">
        <w:rPr>
          <w:rFonts w:ascii="Arial" w:hAnsi="Arial" w:cs="Arial"/>
          <w:bCs/>
          <w:sz w:val="24"/>
          <w:szCs w:val="24"/>
        </w:rPr>
        <w:t>Report and</w:t>
      </w:r>
      <w:r w:rsidRPr="00960656">
        <w:rPr>
          <w:rFonts w:ascii="Arial" w:hAnsi="Arial" w:cs="Arial"/>
          <w:bCs/>
          <w:sz w:val="24"/>
          <w:szCs w:val="24"/>
        </w:rPr>
        <w:t xml:space="preserve"> must be prepared at each phase of the process: initial, interim, and final evaluations.  </w:t>
      </w:r>
    </w:p>
    <w:p w14:paraId="5E2A2B27" w14:textId="77777777" w:rsidR="001C5EBD" w:rsidRPr="00960656" w:rsidRDefault="001C5EBD" w:rsidP="00FC7F00">
      <w:pPr>
        <w:pStyle w:val="Header"/>
        <w:suppressLineNumbers/>
        <w:tabs>
          <w:tab w:val="clear" w:pos="4320"/>
          <w:tab w:val="clear" w:pos="8640"/>
          <w:tab w:val="left" w:pos="180"/>
        </w:tabs>
        <w:ind w:left="1053"/>
        <w:rPr>
          <w:rFonts w:ascii="Arial" w:hAnsi="Arial" w:cs="Arial"/>
          <w:iCs/>
          <w:sz w:val="24"/>
          <w:szCs w:val="24"/>
        </w:rPr>
      </w:pPr>
    </w:p>
    <w:p w14:paraId="12C654D5" w14:textId="35D394D3" w:rsidR="001C5EBD" w:rsidRPr="00DE1F3A" w:rsidRDefault="001C5EBD" w:rsidP="009B67DA">
      <w:pPr>
        <w:pStyle w:val="Header"/>
        <w:suppressLineNumbers/>
        <w:tabs>
          <w:tab w:val="clear" w:pos="4320"/>
          <w:tab w:val="clear" w:pos="8640"/>
          <w:tab w:val="left" w:pos="180"/>
        </w:tabs>
        <w:rPr>
          <w:rFonts w:ascii="Arial" w:hAnsi="Arial" w:cs="Arial"/>
          <w:sz w:val="28"/>
        </w:rPr>
      </w:pPr>
      <w:r w:rsidRPr="00960656">
        <w:rPr>
          <w:rFonts w:ascii="Arial" w:hAnsi="Arial" w:cs="Arial"/>
          <w:b/>
          <w:iCs/>
          <w:sz w:val="24"/>
          <w:szCs w:val="24"/>
        </w:rPr>
        <w:t>Step 9: Prepare a Summary SSEB Evaluation Report</w:t>
      </w:r>
      <w:r w:rsidRPr="00960656">
        <w:rPr>
          <w:rFonts w:ascii="Arial" w:hAnsi="Arial" w:cs="Arial"/>
          <w:b/>
          <w:i/>
          <w:sz w:val="24"/>
          <w:szCs w:val="24"/>
        </w:rPr>
        <w:t xml:space="preserve"> –</w:t>
      </w:r>
      <w:r w:rsidRPr="00960656">
        <w:rPr>
          <w:rFonts w:ascii="Arial" w:hAnsi="Arial" w:cs="Arial"/>
          <w:b/>
          <w:sz w:val="24"/>
          <w:szCs w:val="24"/>
        </w:rPr>
        <w:t xml:space="preserve"> </w:t>
      </w:r>
      <w:r w:rsidRPr="00960656">
        <w:rPr>
          <w:rFonts w:ascii="Arial" w:hAnsi="Arial" w:cs="Arial"/>
          <w:color w:val="000000"/>
          <w:sz w:val="24"/>
          <w:szCs w:val="24"/>
        </w:rPr>
        <w:t xml:space="preserve">The final step is for the SSEB Chairperson to prepare a summary report for each proposal that includes the evaluated price, the rating for each evaluation factor and subfactor, and a discussion of the associated </w:t>
      </w:r>
      <w:r w:rsidRPr="00960656">
        <w:rPr>
          <w:rFonts w:ascii="Arial" w:hAnsi="Arial" w:cs="Arial"/>
          <w:sz w:val="24"/>
          <w:szCs w:val="24"/>
        </w:rPr>
        <w:t>findings (strengths, weaknesses, deficiencies, risks, and uncertainties). A Summary SSEB Evaluation Report must be prepared at each stage of the process: initial, interim, and final evaluations.</w:t>
      </w:r>
    </w:p>
    <w:p w14:paraId="5DB124CD" w14:textId="7D43F4CB" w:rsidR="001C5EBD" w:rsidRPr="00960656" w:rsidRDefault="001C5EBD" w:rsidP="00E74F36">
      <w:pPr>
        <w:rPr>
          <w:rFonts w:ascii="Arial" w:hAnsi="Arial" w:cs="Arial"/>
          <w:sz w:val="24"/>
          <w:szCs w:val="24"/>
        </w:rPr>
      </w:pPr>
    </w:p>
    <w:p w14:paraId="621F2739" w14:textId="77777777" w:rsidR="001C5EBD" w:rsidRPr="00960656" w:rsidRDefault="001C5EBD" w:rsidP="00E25790">
      <w:pPr>
        <w:rPr>
          <w:rFonts w:ascii="Arial" w:hAnsi="Arial" w:cs="Arial"/>
          <w:b/>
          <w:iCs/>
          <w:sz w:val="28"/>
          <w:szCs w:val="28"/>
          <w:u w:val="single"/>
        </w:rPr>
      </w:pPr>
      <w:bookmarkStart w:id="91" w:name="_Hlt498326626"/>
      <w:bookmarkEnd w:id="91"/>
      <w:r w:rsidRPr="00960656">
        <w:rPr>
          <w:rFonts w:ascii="Arial" w:hAnsi="Arial" w:cs="Arial"/>
          <w:b/>
          <w:iCs/>
          <w:sz w:val="28"/>
          <w:szCs w:val="28"/>
          <w:u w:val="single"/>
        </w:rPr>
        <w:t xml:space="preserve">Cost or Price Evaluation </w:t>
      </w:r>
    </w:p>
    <w:p w14:paraId="60309FF4" w14:textId="77777777" w:rsidR="001C5EBD" w:rsidRPr="00960656" w:rsidRDefault="001C5EBD" w:rsidP="00E25790">
      <w:pPr>
        <w:rPr>
          <w:rFonts w:ascii="Arial" w:hAnsi="Arial" w:cs="Arial"/>
          <w:sz w:val="24"/>
          <w:szCs w:val="24"/>
        </w:rPr>
      </w:pPr>
    </w:p>
    <w:p w14:paraId="61A033D9" w14:textId="57E0E7D4" w:rsidR="001C5EBD" w:rsidRPr="00960656" w:rsidRDefault="001C5EBD" w:rsidP="00E25790">
      <w:pPr>
        <w:rPr>
          <w:rFonts w:ascii="Arial" w:hAnsi="Arial" w:cs="Arial"/>
          <w:sz w:val="24"/>
          <w:szCs w:val="24"/>
        </w:rPr>
      </w:pPr>
      <w:r w:rsidRPr="00960656">
        <w:rPr>
          <w:rFonts w:ascii="Arial" w:hAnsi="Arial" w:cs="Arial"/>
          <w:sz w:val="24"/>
          <w:szCs w:val="24"/>
        </w:rPr>
        <w:t xml:space="preserve">Figure 3-2 below provides a side-by-side comparison of what price analysis, cost analysis, and cost realism analysis should </w:t>
      </w:r>
      <w:r w:rsidR="005F1D82" w:rsidRPr="00960656">
        <w:rPr>
          <w:rFonts w:ascii="Arial" w:hAnsi="Arial" w:cs="Arial"/>
          <w:sz w:val="24"/>
          <w:szCs w:val="24"/>
        </w:rPr>
        <w:t>include</w:t>
      </w:r>
      <w:r w:rsidRPr="00960656">
        <w:rPr>
          <w:rFonts w:ascii="Arial" w:hAnsi="Arial" w:cs="Arial"/>
          <w:sz w:val="24"/>
          <w:szCs w:val="24"/>
        </w:rPr>
        <w:t xml:space="preserve"> and when </w:t>
      </w:r>
      <w:r w:rsidR="005F1D82" w:rsidRPr="00960656">
        <w:rPr>
          <w:rFonts w:ascii="Arial" w:hAnsi="Arial" w:cs="Arial"/>
          <w:sz w:val="24"/>
          <w:szCs w:val="24"/>
        </w:rPr>
        <w:t>each</w:t>
      </w:r>
      <w:r w:rsidRPr="00960656">
        <w:rPr>
          <w:rFonts w:ascii="Arial" w:hAnsi="Arial" w:cs="Arial"/>
          <w:sz w:val="24"/>
          <w:szCs w:val="24"/>
        </w:rPr>
        <w:t xml:space="preserve"> must be used. For detailed instructions and professional guidance on how to conduct these analyses, refer to FAR 15.4, and the Army Cost and Price Portal on the ODASA(P) </w:t>
      </w:r>
      <w:r w:rsidR="00000F44" w:rsidRPr="00960656">
        <w:rPr>
          <w:rFonts w:ascii="Arial" w:hAnsi="Arial" w:cs="Arial"/>
          <w:sz w:val="24"/>
          <w:szCs w:val="24"/>
        </w:rPr>
        <w:t>PAM</w:t>
      </w:r>
      <w:r w:rsidRPr="00960656">
        <w:rPr>
          <w:rFonts w:ascii="Arial" w:hAnsi="Arial" w:cs="Arial"/>
          <w:sz w:val="24"/>
          <w:szCs w:val="24"/>
        </w:rPr>
        <w:t xml:space="preserve"> Knowledge Management Portal.</w:t>
      </w:r>
      <w:r w:rsidR="0065651D" w:rsidRPr="00960656">
        <w:rPr>
          <w:rFonts w:ascii="Arial" w:hAnsi="Arial" w:cs="Arial"/>
          <w:sz w:val="24"/>
          <w:szCs w:val="24"/>
        </w:rPr>
        <w:t xml:space="preserve"> </w:t>
      </w:r>
      <w:r w:rsidR="0065651D" w:rsidRPr="00DE1F3A">
        <w:rPr>
          <w:rFonts w:ascii="Arial" w:hAnsi="Arial" w:cs="Arial"/>
        </w:rPr>
        <w:t xml:space="preserve"> </w:t>
      </w:r>
      <w:hyperlink r:id="rId27" w:history="1">
        <w:r w:rsidR="00AE1505" w:rsidRPr="00960656">
          <w:rPr>
            <w:rStyle w:val="Hyperlink"/>
            <w:rFonts w:ascii="Arial" w:hAnsi="Arial" w:cs="Arial"/>
            <w:sz w:val="24"/>
            <w:szCs w:val="24"/>
          </w:rPr>
          <w:t>https://armyeitaas.sharepoint-mil.us/sites/ASA-ALT-PAM-ProcProc/SitePages/CostPrice.aspx</w:t>
        </w:r>
      </w:hyperlink>
      <w:r w:rsidR="00AE1505" w:rsidRPr="00960656">
        <w:rPr>
          <w:rFonts w:ascii="Arial" w:hAnsi="Arial" w:cs="Arial"/>
          <w:sz w:val="24"/>
          <w:szCs w:val="24"/>
        </w:rPr>
        <w:t xml:space="preserve">. </w:t>
      </w:r>
    </w:p>
    <w:p w14:paraId="7896B542" w14:textId="77777777" w:rsidR="00E74F36" w:rsidRPr="00960656" w:rsidRDefault="00E74F36" w:rsidP="00E25790">
      <w:pPr>
        <w:rPr>
          <w:rFonts w:ascii="Arial" w:hAnsi="Arial" w:cs="Arial"/>
          <w:sz w:val="24"/>
          <w:szCs w:val="24"/>
        </w:rPr>
      </w:pPr>
    </w:p>
    <w:tbl>
      <w:tblPr>
        <w:tblpPr w:leftFromText="180" w:rightFromText="180" w:vertAnchor="text" w:horzAnchor="margin" w:tblpY="74"/>
        <w:tblW w:w="951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050"/>
        <w:gridCol w:w="2700"/>
        <w:gridCol w:w="2610"/>
        <w:gridCol w:w="3150"/>
      </w:tblGrid>
      <w:tr w:rsidR="00D973AF" w:rsidRPr="00DE1F3A" w14:paraId="12D11290" w14:textId="77777777" w:rsidTr="00E74F36">
        <w:tc>
          <w:tcPr>
            <w:tcW w:w="1050" w:type="dxa"/>
            <w:tcBorders>
              <w:top w:val="single" w:sz="24" w:space="0" w:color="auto"/>
              <w:bottom w:val="single" w:sz="4" w:space="0" w:color="auto"/>
            </w:tcBorders>
            <w:shd w:val="clear" w:color="auto" w:fill="FABF8F"/>
          </w:tcPr>
          <w:p w14:paraId="40783699" w14:textId="77777777" w:rsidR="00D973AF" w:rsidRPr="00960656" w:rsidRDefault="00D973AF" w:rsidP="00D973AF">
            <w:pPr>
              <w:pStyle w:val="NormalWeb"/>
              <w:keepNext/>
              <w:keepLines/>
              <w:suppressLineNumbers/>
              <w:spacing w:before="0" w:after="0"/>
              <w:jc w:val="center"/>
              <w:rPr>
                <w:rFonts w:ascii="Arial" w:hAnsi="Arial" w:cs="Arial"/>
                <w:b/>
                <w:color w:val="000000"/>
                <w:sz w:val="18"/>
              </w:rPr>
            </w:pPr>
          </w:p>
        </w:tc>
        <w:tc>
          <w:tcPr>
            <w:tcW w:w="2700" w:type="dxa"/>
            <w:tcBorders>
              <w:top w:val="single" w:sz="24" w:space="0" w:color="auto"/>
              <w:bottom w:val="single" w:sz="4" w:space="0" w:color="auto"/>
            </w:tcBorders>
            <w:shd w:val="clear" w:color="auto" w:fill="FABF8F"/>
          </w:tcPr>
          <w:p w14:paraId="5ED352B0" w14:textId="77777777" w:rsidR="00D973AF" w:rsidRPr="00960656" w:rsidRDefault="00D973AF" w:rsidP="00D973AF">
            <w:pPr>
              <w:pStyle w:val="NormalWeb"/>
              <w:keepNext/>
              <w:keepLines/>
              <w:suppressLineNumbers/>
              <w:spacing w:before="0" w:after="0"/>
              <w:jc w:val="center"/>
              <w:rPr>
                <w:rFonts w:ascii="Arial" w:hAnsi="Arial" w:cs="Arial"/>
                <w:b/>
                <w:color w:val="000000"/>
                <w:sz w:val="18"/>
              </w:rPr>
            </w:pPr>
            <w:r w:rsidRPr="00960656">
              <w:rPr>
                <w:rFonts w:ascii="Arial" w:hAnsi="Arial" w:cs="Arial"/>
                <w:b/>
                <w:color w:val="000000"/>
                <w:sz w:val="18"/>
              </w:rPr>
              <w:t>Price Analysis</w:t>
            </w:r>
          </w:p>
        </w:tc>
        <w:tc>
          <w:tcPr>
            <w:tcW w:w="2610" w:type="dxa"/>
            <w:tcBorders>
              <w:top w:val="single" w:sz="24" w:space="0" w:color="auto"/>
              <w:bottom w:val="single" w:sz="4" w:space="0" w:color="auto"/>
            </w:tcBorders>
            <w:shd w:val="clear" w:color="auto" w:fill="FABF8F"/>
          </w:tcPr>
          <w:p w14:paraId="6C18123C" w14:textId="77777777" w:rsidR="00D973AF" w:rsidRPr="00960656" w:rsidRDefault="00D973AF" w:rsidP="00D973AF">
            <w:pPr>
              <w:pStyle w:val="NormalWeb"/>
              <w:keepNext/>
              <w:keepLines/>
              <w:suppressLineNumbers/>
              <w:spacing w:before="0" w:after="0"/>
              <w:jc w:val="center"/>
              <w:rPr>
                <w:rFonts w:ascii="Arial" w:hAnsi="Arial" w:cs="Arial"/>
                <w:b/>
                <w:color w:val="000000"/>
                <w:sz w:val="18"/>
              </w:rPr>
            </w:pPr>
            <w:r w:rsidRPr="00960656">
              <w:rPr>
                <w:rFonts w:ascii="Arial" w:hAnsi="Arial" w:cs="Arial"/>
                <w:b/>
                <w:color w:val="000000"/>
                <w:sz w:val="18"/>
              </w:rPr>
              <w:t>Cost Analysis</w:t>
            </w:r>
          </w:p>
        </w:tc>
        <w:tc>
          <w:tcPr>
            <w:tcW w:w="3150" w:type="dxa"/>
            <w:tcBorders>
              <w:top w:val="single" w:sz="24" w:space="0" w:color="auto"/>
              <w:bottom w:val="single" w:sz="4" w:space="0" w:color="auto"/>
            </w:tcBorders>
            <w:shd w:val="clear" w:color="auto" w:fill="FABF8F"/>
          </w:tcPr>
          <w:p w14:paraId="72808201" w14:textId="77777777" w:rsidR="00D973AF" w:rsidRPr="00960656" w:rsidRDefault="00D973AF" w:rsidP="00D973AF">
            <w:pPr>
              <w:pStyle w:val="NormalWeb"/>
              <w:keepNext/>
              <w:keepLines/>
              <w:suppressLineNumbers/>
              <w:spacing w:before="0" w:after="0"/>
              <w:jc w:val="center"/>
              <w:rPr>
                <w:rFonts w:ascii="Arial" w:hAnsi="Arial" w:cs="Arial"/>
                <w:b/>
                <w:color w:val="000000"/>
                <w:sz w:val="18"/>
              </w:rPr>
            </w:pPr>
            <w:r w:rsidRPr="00960656">
              <w:rPr>
                <w:rFonts w:ascii="Arial" w:hAnsi="Arial" w:cs="Arial"/>
                <w:b/>
                <w:color w:val="000000"/>
                <w:sz w:val="18"/>
              </w:rPr>
              <w:t>Cost Realism Analysis</w:t>
            </w:r>
          </w:p>
        </w:tc>
      </w:tr>
      <w:tr w:rsidR="00D973AF" w:rsidRPr="00DE1F3A" w14:paraId="71E0727A" w14:textId="77777777" w:rsidTr="00E74F36">
        <w:trPr>
          <w:cantSplit/>
        </w:trPr>
        <w:tc>
          <w:tcPr>
            <w:tcW w:w="1050" w:type="dxa"/>
            <w:tcBorders>
              <w:top w:val="single" w:sz="4" w:space="0" w:color="auto"/>
              <w:bottom w:val="single" w:sz="4" w:space="0" w:color="auto"/>
            </w:tcBorders>
            <w:shd w:val="clear" w:color="auto" w:fill="FABF8F"/>
          </w:tcPr>
          <w:p w14:paraId="23291D92" w14:textId="77777777" w:rsidR="00D973AF" w:rsidRPr="00960656" w:rsidRDefault="00D973AF" w:rsidP="00D973AF">
            <w:pPr>
              <w:pStyle w:val="NormalWeb"/>
              <w:keepNext/>
              <w:keepLines/>
              <w:suppressLineNumbers/>
              <w:spacing w:before="0" w:after="0"/>
              <w:jc w:val="center"/>
              <w:rPr>
                <w:rFonts w:ascii="Arial" w:hAnsi="Arial" w:cs="Arial"/>
                <w:b/>
                <w:color w:val="000000"/>
                <w:sz w:val="18"/>
              </w:rPr>
            </w:pPr>
            <w:r w:rsidRPr="00960656">
              <w:rPr>
                <w:rFonts w:ascii="Arial" w:hAnsi="Arial" w:cs="Arial"/>
                <w:b/>
                <w:color w:val="000000"/>
                <w:sz w:val="18"/>
              </w:rPr>
              <w:t>What is it?</w:t>
            </w:r>
          </w:p>
        </w:tc>
        <w:tc>
          <w:tcPr>
            <w:tcW w:w="2700" w:type="dxa"/>
            <w:tcBorders>
              <w:top w:val="single" w:sz="4" w:space="0" w:color="auto"/>
              <w:bottom w:val="single" w:sz="4" w:space="0" w:color="auto"/>
            </w:tcBorders>
            <w:shd w:val="clear" w:color="auto" w:fill="FDE9D9"/>
          </w:tcPr>
          <w:p w14:paraId="7B601D23"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 xml:space="preserve">The process of examining and evaluating an offeror’s proposed price to determine if it is fair and reasonable without evaluating its separate cost elements and proposed profit/fee.  </w:t>
            </w:r>
          </w:p>
          <w:p w14:paraId="314AC346"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p>
          <w:p w14:paraId="1C321C23"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 xml:space="preserve">Price analysis always involves some type of comparison with other prices; e.g., comparing an offeror’s proposed price with the proposed prices of competing offerors or with previously proposed prices for the same or similar items. </w:t>
            </w:r>
          </w:p>
        </w:tc>
        <w:tc>
          <w:tcPr>
            <w:tcW w:w="2610" w:type="dxa"/>
            <w:tcBorders>
              <w:top w:val="single" w:sz="4" w:space="0" w:color="auto"/>
              <w:bottom w:val="single" w:sz="4" w:space="0" w:color="auto"/>
            </w:tcBorders>
            <w:shd w:val="clear" w:color="auto" w:fill="FDE9D9"/>
          </w:tcPr>
          <w:p w14:paraId="496E3E09"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The review and evaluation of the separate cost elements in an offeror’s proposal and the application of judgment to determine how well the proposed costs represent what the cost of the contract should be, assuming reasonable economy and efficiency.</w:t>
            </w:r>
          </w:p>
          <w:p w14:paraId="254EB883"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p>
        </w:tc>
        <w:tc>
          <w:tcPr>
            <w:tcW w:w="3150" w:type="dxa"/>
            <w:tcBorders>
              <w:top w:val="single" w:sz="4" w:space="0" w:color="auto"/>
              <w:bottom w:val="single" w:sz="4" w:space="0" w:color="auto"/>
            </w:tcBorders>
            <w:shd w:val="clear" w:color="auto" w:fill="FDE9D9"/>
          </w:tcPr>
          <w:p w14:paraId="74FE40BB" w14:textId="58A45482"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The process of independently evaluating specific elements of each offeror’s cost estimate to determine whether the estimated cost elements are:</w:t>
            </w:r>
          </w:p>
          <w:p w14:paraId="59063786" w14:textId="77777777" w:rsidR="00D973AF" w:rsidRPr="00960656" w:rsidRDefault="00D973AF" w:rsidP="00D973AF">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20"/>
                <w:szCs w:val="22"/>
              </w:rPr>
            </w:pPr>
            <w:r w:rsidRPr="00960656">
              <w:rPr>
                <w:rFonts w:ascii="Arial" w:eastAsia="Times New Roman" w:hAnsi="Arial" w:cs="Arial"/>
                <w:sz w:val="20"/>
                <w:szCs w:val="22"/>
              </w:rPr>
              <w:t xml:space="preserve">realistic for the work to be performed; </w:t>
            </w:r>
          </w:p>
          <w:p w14:paraId="5E8CF79B" w14:textId="77777777" w:rsidR="00D973AF" w:rsidRPr="00960656" w:rsidRDefault="00D973AF" w:rsidP="00D973AF">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20"/>
                <w:szCs w:val="22"/>
              </w:rPr>
            </w:pPr>
            <w:r w:rsidRPr="00960656">
              <w:rPr>
                <w:rFonts w:ascii="Arial" w:eastAsia="Times New Roman" w:hAnsi="Arial" w:cs="Arial"/>
                <w:sz w:val="20"/>
                <w:szCs w:val="22"/>
              </w:rPr>
              <w:t xml:space="preserve">reflect a clear understanding of the requirements; and </w:t>
            </w:r>
          </w:p>
          <w:p w14:paraId="6103CCAC" w14:textId="77777777" w:rsidR="00D973AF" w:rsidRPr="00960656" w:rsidRDefault="00D973AF" w:rsidP="00D973AF">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20"/>
                <w:szCs w:val="22"/>
              </w:rPr>
            </w:pPr>
            <w:r w:rsidRPr="00960656">
              <w:rPr>
                <w:rFonts w:ascii="Arial" w:eastAsia="Times New Roman" w:hAnsi="Arial" w:cs="Arial"/>
                <w:sz w:val="20"/>
                <w:szCs w:val="22"/>
              </w:rPr>
              <w:t xml:space="preserve">consistent with the unique methods of performance and materials described in the Offeror’s technical proposal.  </w:t>
            </w:r>
          </w:p>
          <w:p w14:paraId="69CFDABE"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p>
          <w:p w14:paraId="66079951"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The probable cost estimate is a product of a cost realism analysis.</w:t>
            </w:r>
          </w:p>
        </w:tc>
      </w:tr>
      <w:tr w:rsidR="00D973AF" w:rsidRPr="00DE1F3A" w14:paraId="2283EF6F" w14:textId="77777777" w:rsidTr="00E74F36">
        <w:trPr>
          <w:trHeight w:val="800"/>
        </w:trPr>
        <w:tc>
          <w:tcPr>
            <w:tcW w:w="1050" w:type="dxa"/>
            <w:tcBorders>
              <w:top w:val="single" w:sz="4" w:space="0" w:color="auto"/>
              <w:bottom w:val="single" w:sz="24" w:space="0" w:color="auto"/>
            </w:tcBorders>
            <w:shd w:val="clear" w:color="auto" w:fill="FABF8F"/>
          </w:tcPr>
          <w:p w14:paraId="09CCF38C" w14:textId="77777777" w:rsidR="00D973AF" w:rsidRPr="00960656" w:rsidRDefault="00D973AF" w:rsidP="00D973AF">
            <w:pPr>
              <w:pStyle w:val="NormalWeb"/>
              <w:keepNext/>
              <w:keepLines/>
              <w:suppressLineNumbers/>
              <w:spacing w:before="0" w:after="0"/>
              <w:jc w:val="center"/>
              <w:rPr>
                <w:rFonts w:ascii="Arial" w:hAnsi="Arial" w:cs="Arial"/>
                <w:b/>
                <w:color w:val="000000"/>
                <w:sz w:val="18"/>
              </w:rPr>
            </w:pPr>
            <w:r w:rsidRPr="00960656">
              <w:rPr>
                <w:rFonts w:ascii="Arial" w:hAnsi="Arial" w:cs="Arial"/>
                <w:b/>
                <w:color w:val="000000"/>
                <w:sz w:val="18"/>
              </w:rPr>
              <w:t>When must you perform it?</w:t>
            </w:r>
          </w:p>
        </w:tc>
        <w:tc>
          <w:tcPr>
            <w:tcW w:w="2700" w:type="dxa"/>
            <w:tcBorders>
              <w:top w:val="single" w:sz="4" w:space="0" w:color="auto"/>
              <w:bottom w:val="single" w:sz="24" w:space="0" w:color="auto"/>
            </w:tcBorders>
            <w:shd w:val="clear" w:color="auto" w:fill="FDE9D9"/>
          </w:tcPr>
          <w:p w14:paraId="16A80346"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When cost and pricing data is not required to determine if the overall price is fair and reasonable.</w:t>
            </w:r>
          </w:p>
          <w:p w14:paraId="46925DDC"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p>
          <w:p w14:paraId="78279B0F"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Price realism may be performed to determine that the price offered is consistent with the effort proposed.</w:t>
            </w:r>
          </w:p>
        </w:tc>
        <w:tc>
          <w:tcPr>
            <w:tcW w:w="2610" w:type="dxa"/>
            <w:tcBorders>
              <w:top w:val="single" w:sz="4" w:space="0" w:color="auto"/>
              <w:bottom w:val="single" w:sz="24" w:space="0" w:color="auto"/>
            </w:tcBorders>
            <w:shd w:val="clear" w:color="auto" w:fill="FDE9D9"/>
          </w:tcPr>
          <w:p w14:paraId="22747BFF"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When Certified Cost or Pricing Data has been submitted.</w:t>
            </w:r>
          </w:p>
          <w:p w14:paraId="69C5AEB1"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p>
          <w:p w14:paraId="5FCB99F6"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 xml:space="preserve">When Data Other Than Certified Cost or Pricing Data is submitted if being evaluated for cost reasonableness or cost realism.  May also be used when a fair and reasonable price cannot </w:t>
            </w:r>
            <w:r w:rsidRPr="00960656">
              <w:rPr>
                <w:rFonts w:ascii="Arial" w:eastAsia="Times New Roman" w:hAnsi="Arial" w:cs="Arial"/>
                <w:sz w:val="20"/>
                <w:szCs w:val="22"/>
              </w:rPr>
              <w:lastRenderedPageBreak/>
              <w:t>be determined through price alone. (See FAR 15.404-1(a)(4).</w:t>
            </w:r>
          </w:p>
        </w:tc>
        <w:tc>
          <w:tcPr>
            <w:tcW w:w="3150" w:type="dxa"/>
            <w:tcBorders>
              <w:top w:val="single" w:sz="4" w:space="0" w:color="auto"/>
              <w:bottom w:val="single" w:sz="24" w:space="0" w:color="auto"/>
            </w:tcBorders>
            <w:shd w:val="clear" w:color="auto" w:fill="FDE9D9"/>
          </w:tcPr>
          <w:p w14:paraId="20DE4E28"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lastRenderedPageBreak/>
              <w:t>When cost-reimbursement contracts are anticipated.</w:t>
            </w:r>
          </w:p>
          <w:p w14:paraId="0B691B91"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 xml:space="preserve">Also, you may use it on fixed price (FP) incentive contracts or, in exceptional cases, on other competitive FP contracts when the Offerors may not fully understand new requirements, there are quality concerns, or past experience indicates contractors’ proposed costs </w:t>
            </w:r>
            <w:r w:rsidRPr="00960656">
              <w:rPr>
                <w:rFonts w:ascii="Arial" w:eastAsia="Times New Roman" w:hAnsi="Arial" w:cs="Arial"/>
                <w:sz w:val="20"/>
                <w:szCs w:val="22"/>
              </w:rPr>
              <w:lastRenderedPageBreak/>
              <w:t xml:space="preserve">have resulted in quality/ service shortfalls.  </w:t>
            </w:r>
          </w:p>
          <w:p w14:paraId="5A5344A5"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p>
          <w:p w14:paraId="477D45E8" w14:textId="77777777" w:rsidR="00D973AF" w:rsidRPr="00960656" w:rsidRDefault="00D973AF" w:rsidP="00D973AF">
            <w:pPr>
              <w:pStyle w:val="NormalWeb"/>
              <w:keepNext/>
              <w:keepLines/>
              <w:suppressLineNumbers/>
              <w:spacing w:before="0" w:after="0"/>
              <w:rPr>
                <w:rFonts w:ascii="Arial" w:eastAsia="Times New Roman" w:hAnsi="Arial" w:cs="Arial"/>
                <w:sz w:val="20"/>
                <w:szCs w:val="22"/>
              </w:rPr>
            </w:pPr>
            <w:r w:rsidRPr="00960656">
              <w:rPr>
                <w:rFonts w:ascii="Arial" w:eastAsia="Times New Roman" w:hAnsi="Arial" w:cs="Arial"/>
                <w:sz w:val="20"/>
                <w:szCs w:val="22"/>
              </w:rPr>
              <w:t xml:space="preserve">However, when cost realism analysis is performed on FP contracts, proposals shall be evaluated using the criteria in the solicitation, and the offered prices shall not be adjusted as a result of the analysis. </w:t>
            </w:r>
          </w:p>
        </w:tc>
      </w:tr>
    </w:tbl>
    <w:p w14:paraId="59F205BD" w14:textId="77777777" w:rsidR="001C5EBD" w:rsidRPr="00960656" w:rsidRDefault="001C5EBD" w:rsidP="00E25790">
      <w:pPr>
        <w:rPr>
          <w:rFonts w:ascii="Arial" w:hAnsi="Arial" w:cs="Arial"/>
          <w:sz w:val="24"/>
          <w:szCs w:val="24"/>
        </w:rPr>
      </w:pPr>
    </w:p>
    <w:p w14:paraId="3A45185F" w14:textId="0BF50A3B" w:rsidR="001C5EBD" w:rsidRPr="00960656" w:rsidRDefault="001C5EBD" w:rsidP="003715D3">
      <w:pPr>
        <w:pStyle w:val="NormalWeb"/>
        <w:keepNext/>
        <w:suppressLineNumbers/>
        <w:spacing w:before="0" w:after="0"/>
        <w:ind w:left="360"/>
        <w:jc w:val="center"/>
        <w:rPr>
          <w:rFonts w:ascii="Arial" w:hAnsi="Arial" w:cs="Arial"/>
          <w:i/>
          <w:sz w:val="22"/>
          <w:szCs w:val="22"/>
        </w:rPr>
      </w:pPr>
      <w:r w:rsidRPr="00960656">
        <w:rPr>
          <w:rFonts w:ascii="Arial" w:hAnsi="Arial" w:cs="Arial"/>
          <w:i/>
          <w:sz w:val="22"/>
          <w:szCs w:val="22"/>
        </w:rPr>
        <w:t>Figure 3-2</w:t>
      </w:r>
      <w:r w:rsidR="00F84091" w:rsidRPr="00960656">
        <w:rPr>
          <w:rFonts w:ascii="Arial" w:hAnsi="Arial" w:cs="Arial"/>
          <w:i/>
          <w:sz w:val="22"/>
          <w:szCs w:val="22"/>
        </w:rPr>
        <w:t>:</w:t>
      </w:r>
      <w:r w:rsidRPr="00960656">
        <w:rPr>
          <w:rFonts w:ascii="Arial" w:hAnsi="Arial" w:cs="Arial"/>
          <w:i/>
          <w:sz w:val="22"/>
          <w:szCs w:val="22"/>
        </w:rPr>
        <w:t xml:space="preserve"> Comparison of Price, Cost, and Cost Realism Analysis</w:t>
      </w:r>
    </w:p>
    <w:p w14:paraId="07C4CF54" w14:textId="77777777" w:rsidR="001C5EBD" w:rsidRPr="00960656" w:rsidRDefault="001C5EBD" w:rsidP="003715D3">
      <w:pPr>
        <w:pStyle w:val="NormalWeb"/>
        <w:suppressLineNumbers/>
        <w:spacing w:before="0" w:after="0"/>
        <w:ind w:left="720"/>
        <w:rPr>
          <w:rFonts w:ascii="Arial" w:eastAsia="Times New Roman" w:hAnsi="Arial" w:cs="Arial"/>
        </w:rPr>
      </w:pPr>
    </w:p>
    <w:p w14:paraId="245282B0" w14:textId="77777777" w:rsidR="001C5EBD" w:rsidRPr="00960656" w:rsidRDefault="001C5EBD" w:rsidP="00E25790">
      <w:pPr>
        <w:rPr>
          <w:rFonts w:ascii="Arial" w:hAnsi="Arial" w:cs="Arial"/>
          <w:sz w:val="24"/>
          <w:szCs w:val="24"/>
        </w:rPr>
      </w:pPr>
      <w:r w:rsidRPr="00960656">
        <w:rPr>
          <w:rFonts w:ascii="Arial" w:hAnsi="Arial" w:cs="Arial"/>
          <w:sz w:val="24"/>
          <w:szCs w:val="24"/>
        </w:rPr>
        <w:t>The following are some general evaluation guidelines and recommendations for evaluating cost/price:</w:t>
      </w:r>
    </w:p>
    <w:p w14:paraId="0C6C641F" w14:textId="77777777" w:rsidR="001C5EBD" w:rsidRPr="00960656" w:rsidRDefault="001C5EBD" w:rsidP="00E25790">
      <w:pPr>
        <w:rPr>
          <w:rFonts w:ascii="Arial" w:hAnsi="Arial" w:cs="Arial"/>
          <w:sz w:val="24"/>
          <w:szCs w:val="24"/>
        </w:rPr>
      </w:pPr>
    </w:p>
    <w:p w14:paraId="3549A5FF" w14:textId="6C6D7A02" w:rsidR="001C5EBD" w:rsidRPr="00960656" w:rsidRDefault="001C5EBD">
      <w:pPr>
        <w:pStyle w:val="ListParagraph"/>
        <w:numPr>
          <w:ilvl w:val="0"/>
          <w:numId w:val="43"/>
        </w:numPr>
        <w:rPr>
          <w:rFonts w:ascii="Arial" w:hAnsi="Arial" w:cs="Arial"/>
          <w:sz w:val="24"/>
          <w:szCs w:val="24"/>
        </w:rPr>
      </w:pPr>
      <w:r w:rsidRPr="00960656">
        <w:rPr>
          <w:rFonts w:ascii="Arial" w:hAnsi="Arial" w:cs="Arial"/>
          <w:sz w:val="24"/>
          <w:szCs w:val="24"/>
        </w:rPr>
        <w:t>The Independent Government Cost Estimate (IGE) may play a key role in cost/price analysis. It serves as a benchmark for price analysis and in cost realism</w:t>
      </w:r>
      <w:r w:rsidR="00D973AF" w:rsidRPr="00960656">
        <w:rPr>
          <w:rFonts w:ascii="Arial" w:hAnsi="Arial" w:cs="Arial"/>
          <w:sz w:val="24"/>
          <w:szCs w:val="24"/>
        </w:rPr>
        <w:t xml:space="preserve"> and</w:t>
      </w:r>
      <w:r w:rsidRPr="00960656">
        <w:rPr>
          <w:rFonts w:ascii="Arial" w:hAnsi="Arial" w:cs="Arial"/>
          <w:sz w:val="24"/>
          <w:szCs w:val="24"/>
        </w:rPr>
        <w:t xml:space="preserve"> may also serve as a benchmark for individual cost elements. The IGE must contain a rationale </w:t>
      </w:r>
      <w:r w:rsidR="00AC6FFF">
        <w:rPr>
          <w:rFonts w:ascii="Arial" w:hAnsi="Arial" w:cs="Arial"/>
          <w:sz w:val="24"/>
          <w:szCs w:val="24"/>
        </w:rPr>
        <w:t>of</w:t>
      </w:r>
      <w:r w:rsidR="00AC6FFF" w:rsidRPr="00960656">
        <w:rPr>
          <w:rFonts w:ascii="Arial" w:hAnsi="Arial" w:cs="Arial"/>
          <w:sz w:val="24"/>
          <w:szCs w:val="24"/>
        </w:rPr>
        <w:t xml:space="preserve"> </w:t>
      </w:r>
      <w:r w:rsidRPr="00960656">
        <w:rPr>
          <w:rFonts w:ascii="Arial" w:hAnsi="Arial" w:cs="Arial"/>
          <w:sz w:val="24"/>
          <w:szCs w:val="24"/>
        </w:rPr>
        <w:t>how it was developed (e.g., what estimating tools were used and what assumptions were made) in order to properly evaluate cost/price.</w:t>
      </w:r>
    </w:p>
    <w:p w14:paraId="6571EBF8" w14:textId="77777777" w:rsidR="001C5EBD" w:rsidRPr="00960656" w:rsidRDefault="001C5EBD" w:rsidP="007E6154">
      <w:pPr>
        <w:pStyle w:val="ListParagraph"/>
        <w:rPr>
          <w:rFonts w:ascii="Arial" w:hAnsi="Arial" w:cs="Arial"/>
          <w:sz w:val="24"/>
          <w:szCs w:val="24"/>
        </w:rPr>
      </w:pPr>
    </w:p>
    <w:p w14:paraId="5E767C1B" w14:textId="2CD91B56" w:rsidR="001C5EBD" w:rsidRPr="00960656" w:rsidRDefault="001C5EBD">
      <w:pPr>
        <w:pStyle w:val="BodyText"/>
        <w:numPr>
          <w:ilvl w:val="0"/>
          <w:numId w:val="43"/>
        </w:numPr>
        <w:suppressLineNumbers/>
        <w:rPr>
          <w:rFonts w:cs="Arial"/>
          <w:szCs w:val="24"/>
        </w:rPr>
      </w:pPr>
      <w:r w:rsidRPr="00960656">
        <w:rPr>
          <w:rFonts w:cs="Arial"/>
          <w:szCs w:val="24"/>
        </w:rPr>
        <w:t xml:space="preserve">With the approval of the SSEB Chairperson and the PCO, the cost/price evaluators should coordinate with the non-cost </w:t>
      </w:r>
      <w:r w:rsidR="00D973AF" w:rsidRPr="00960656">
        <w:rPr>
          <w:rFonts w:cs="Arial"/>
          <w:szCs w:val="24"/>
        </w:rPr>
        <w:t>f</w:t>
      </w:r>
      <w:r w:rsidRPr="00960656">
        <w:rPr>
          <w:rFonts w:cs="Arial"/>
          <w:szCs w:val="24"/>
        </w:rPr>
        <w:t>actor</w:t>
      </w:r>
      <w:r w:rsidR="00D973AF" w:rsidRPr="00960656">
        <w:rPr>
          <w:rFonts w:cs="Arial"/>
          <w:szCs w:val="24"/>
        </w:rPr>
        <w:t xml:space="preserve"> evaluation</w:t>
      </w:r>
      <w:r w:rsidRPr="00960656">
        <w:rPr>
          <w:rFonts w:cs="Arial"/>
          <w:szCs w:val="24"/>
        </w:rPr>
        <w:t xml:space="preserve"> </w:t>
      </w:r>
      <w:r w:rsidR="00D973AF" w:rsidRPr="00960656">
        <w:rPr>
          <w:rFonts w:cs="Arial"/>
          <w:szCs w:val="24"/>
        </w:rPr>
        <w:t>t</w:t>
      </w:r>
      <w:r w:rsidRPr="00960656">
        <w:rPr>
          <w:rFonts w:cs="Arial"/>
          <w:szCs w:val="24"/>
        </w:rPr>
        <w:t xml:space="preserve">eam </w:t>
      </w:r>
      <w:r w:rsidR="00D973AF" w:rsidRPr="00960656">
        <w:rPr>
          <w:rFonts w:cs="Arial"/>
          <w:szCs w:val="24"/>
        </w:rPr>
        <w:t>l</w:t>
      </w:r>
      <w:r w:rsidRPr="00960656">
        <w:rPr>
          <w:rFonts w:cs="Arial"/>
          <w:szCs w:val="24"/>
        </w:rPr>
        <w:t>eads</w:t>
      </w:r>
      <w:r w:rsidR="00D973AF" w:rsidRPr="00960656">
        <w:rPr>
          <w:rFonts w:cs="Arial"/>
          <w:szCs w:val="24"/>
        </w:rPr>
        <w:t>,</w:t>
      </w:r>
      <w:r w:rsidRPr="00960656">
        <w:rPr>
          <w:rFonts w:cs="Arial"/>
          <w:szCs w:val="24"/>
        </w:rPr>
        <w:t xml:space="preserve"> as necessary</w:t>
      </w:r>
      <w:r w:rsidR="00D973AF" w:rsidRPr="00960656">
        <w:rPr>
          <w:rFonts w:cs="Arial"/>
          <w:szCs w:val="24"/>
        </w:rPr>
        <w:t>,</w:t>
      </w:r>
      <w:r w:rsidRPr="00960656">
        <w:rPr>
          <w:rFonts w:cs="Arial"/>
          <w:szCs w:val="24"/>
        </w:rPr>
        <w:t xml:space="preserve"> to ensure consistency between the proposed costs/prices and other portions of the proposal. This interchange between SSEB factor teams is part of the initial validation exercise and should be continued throughout the evaluation process to ensure that interrelationships are promptly </w:t>
      </w:r>
      <w:r w:rsidR="00DC3CB8" w:rsidRPr="00960656">
        <w:rPr>
          <w:rFonts w:cs="Arial"/>
          <w:szCs w:val="24"/>
        </w:rPr>
        <w:t>identified,</w:t>
      </w:r>
      <w:r w:rsidRPr="00960656">
        <w:rPr>
          <w:rFonts w:cs="Arial"/>
          <w:szCs w:val="24"/>
        </w:rPr>
        <w:t xml:space="preserve"> and the evaluation findings reflect their recognition. For example, the technical evaluation may reveal areas where each offeror’s approach is inadequate or its resourcing unrealistic, given the proposed approach. The technical evaluators and the cost evaluators should crosswalk technical deficiencies and weaknesses and their impact on cost</w:t>
      </w:r>
      <w:r w:rsidR="00D973AF" w:rsidRPr="00960656">
        <w:rPr>
          <w:rFonts w:cs="Arial"/>
          <w:szCs w:val="24"/>
        </w:rPr>
        <w:t xml:space="preserve"> to ensure an adequate understanding of risks and</w:t>
      </w:r>
      <w:r w:rsidRPr="00960656">
        <w:rPr>
          <w:rFonts w:cs="Arial"/>
          <w:szCs w:val="24"/>
        </w:rPr>
        <w:t xml:space="preserve"> to ensure proper </w:t>
      </w:r>
      <w:r w:rsidR="00D973AF" w:rsidRPr="00960656">
        <w:rPr>
          <w:rFonts w:cs="Arial"/>
          <w:szCs w:val="24"/>
        </w:rPr>
        <w:t xml:space="preserve">cost realism </w:t>
      </w:r>
      <w:r w:rsidRPr="00960656">
        <w:rPr>
          <w:rFonts w:cs="Arial"/>
          <w:szCs w:val="24"/>
        </w:rPr>
        <w:t>adjustments can be made to the proposed costs</w:t>
      </w:r>
      <w:r w:rsidR="00D973AF" w:rsidRPr="00960656">
        <w:rPr>
          <w:rFonts w:cs="Arial"/>
          <w:szCs w:val="24"/>
        </w:rPr>
        <w:t>, if applicable</w:t>
      </w:r>
      <w:r w:rsidRPr="00960656">
        <w:rPr>
          <w:rFonts w:cs="Arial"/>
          <w:szCs w:val="24"/>
        </w:rPr>
        <w:t xml:space="preserve">.  </w:t>
      </w:r>
    </w:p>
    <w:p w14:paraId="0284110C" w14:textId="77777777" w:rsidR="001C5EBD" w:rsidRPr="00960656" w:rsidRDefault="001C5EBD" w:rsidP="007E6154">
      <w:pPr>
        <w:pStyle w:val="ListParagraph"/>
        <w:suppressLineNumbers/>
        <w:rPr>
          <w:rFonts w:ascii="Arial" w:hAnsi="Arial" w:cs="Arial"/>
          <w:sz w:val="24"/>
        </w:rPr>
      </w:pPr>
    </w:p>
    <w:p w14:paraId="1F8EA8CB" w14:textId="694F621C" w:rsidR="001C5EBD" w:rsidRPr="00960656" w:rsidRDefault="001C5EBD">
      <w:pPr>
        <w:numPr>
          <w:ilvl w:val="0"/>
          <w:numId w:val="9"/>
        </w:numPr>
        <w:suppressLineNumbers/>
        <w:tabs>
          <w:tab w:val="num" w:pos="720"/>
        </w:tabs>
        <w:rPr>
          <w:rFonts w:ascii="Arial" w:hAnsi="Arial" w:cs="Arial"/>
          <w:sz w:val="24"/>
          <w:szCs w:val="24"/>
        </w:rPr>
      </w:pPr>
      <w:r w:rsidRPr="00960656">
        <w:rPr>
          <w:rFonts w:ascii="Arial" w:hAnsi="Arial" w:cs="Arial"/>
          <w:sz w:val="24"/>
          <w:szCs w:val="24"/>
        </w:rPr>
        <w:t>When conducting price analysis, consider not only the total price, including options, but also the prices for the individual Contract Line Items to ensure they are not unbalanced. Unbalanced pricing exists when the price of one or more contract line items is significantly over or understated as indicated by the application of cost/price analysis techniques. The PCO</w:t>
      </w:r>
      <w:r w:rsidR="00D973AF" w:rsidRPr="00960656">
        <w:rPr>
          <w:rFonts w:ascii="Arial" w:hAnsi="Arial" w:cs="Arial"/>
          <w:sz w:val="24"/>
          <w:szCs w:val="24"/>
        </w:rPr>
        <w:t>,</w:t>
      </w:r>
      <w:r w:rsidRPr="00960656">
        <w:rPr>
          <w:rFonts w:ascii="Arial" w:hAnsi="Arial" w:cs="Arial"/>
          <w:sz w:val="24"/>
          <w:szCs w:val="24"/>
        </w:rPr>
        <w:t xml:space="preserve"> with concurrence of the SSA</w:t>
      </w:r>
      <w:r w:rsidR="00D973AF" w:rsidRPr="00960656">
        <w:rPr>
          <w:rFonts w:ascii="Arial" w:hAnsi="Arial" w:cs="Arial"/>
          <w:sz w:val="24"/>
          <w:szCs w:val="24"/>
        </w:rPr>
        <w:t>,</w:t>
      </w:r>
      <w:r w:rsidRPr="00960656">
        <w:rPr>
          <w:rFonts w:ascii="Arial" w:hAnsi="Arial" w:cs="Arial"/>
          <w:sz w:val="24"/>
          <w:szCs w:val="24"/>
        </w:rPr>
        <w:t xml:space="preserve"> if permitted by the RFP may reject the offer if they determine that this poses an unacceptable risk to the </w:t>
      </w:r>
      <w:r w:rsidR="00F4012E" w:rsidRPr="00960656">
        <w:rPr>
          <w:rFonts w:ascii="Arial" w:hAnsi="Arial" w:cs="Arial"/>
          <w:sz w:val="24"/>
          <w:szCs w:val="24"/>
        </w:rPr>
        <w:t>g</w:t>
      </w:r>
      <w:r w:rsidRPr="00960656">
        <w:rPr>
          <w:rFonts w:ascii="Arial" w:hAnsi="Arial" w:cs="Arial"/>
          <w:sz w:val="24"/>
          <w:szCs w:val="24"/>
        </w:rPr>
        <w:t>overnment. For more information on unbalanced pricing, see FAR 15.404-1(g).</w:t>
      </w:r>
    </w:p>
    <w:p w14:paraId="19D6EC10" w14:textId="77777777" w:rsidR="004A63E6" w:rsidRPr="00960656" w:rsidRDefault="004A63E6" w:rsidP="004A63E6">
      <w:pPr>
        <w:suppressLineNumbers/>
        <w:ind w:left="720"/>
        <w:rPr>
          <w:rFonts w:ascii="Arial" w:hAnsi="Arial" w:cs="Arial"/>
          <w:sz w:val="24"/>
          <w:szCs w:val="24"/>
        </w:rPr>
      </w:pPr>
    </w:p>
    <w:p w14:paraId="06A3FE91" w14:textId="3007B87D" w:rsidR="00E74F36" w:rsidRPr="00960656" w:rsidRDefault="004A63E6" w:rsidP="004A63E6">
      <w:pPr>
        <w:pStyle w:val="ListParagraph"/>
        <w:numPr>
          <w:ilvl w:val="0"/>
          <w:numId w:val="9"/>
        </w:numPr>
        <w:suppressLineNumbers/>
        <w:rPr>
          <w:rFonts w:ascii="Arial" w:hAnsi="Arial" w:cs="Arial"/>
          <w:color w:val="000000"/>
          <w:sz w:val="24"/>
          <w:szCs w:val="24"/>
        </w:rPr>
      </w:pPr>
      <w:r w:rsidRPr="00960656">
        <w:rPr>
          <w:rFonts w:ascii="Arial" w:hAnsi="Arial" w:cs="Arial"/>
          <w:sz w:val="24"/>
          <w:szCs w:val="24"/>
        </w:rPr>
        <w:t>For fixed-price</w:t>
      </w:r>
      <w:r w:rsidR="001C5EBD" w:rsidRPr="00960656">
        <w:rPr>
          <w:rFonts w:ascii="Arial" w:hAnsi="Arial" w:cs="Arial"/>
          <w:color w:val="000000"/>
          <w:sz w:val="24"/>
          <w:szCs w:val="24"/>
        </w:rPr>
        <w:t xml:space="preserve"> contracts, the evaluation can be as simple as consideration of adequate price competition</w:t>
      </w:r>
      <w:r w:rsidR="003B6875" w:rsidRPr="00960656">
        <w:rPr>
          <w:rFonts w:ascii="Arial" w:hAnsi="Arial" w:cs="Arial"/>
          <w:color w:val="000000"/>
          <w:sz w:val="24"/>
          <w:szCs w:val="24"/>
        </w:rPr>
        <w:t>/comparison of proposed prices received</w:t>
      </w:r>
      <w:r w:rsidR="001C5EBD" w:rsidRPr="00960656">
        <w:rPr>
          <w:rFonts w:ascii="Arial" w:hAnsi="Arial" w:cs="Arial"/>
          <w:color w:val="000000"/>
          <w:sz w:val="24"/>
          <w:szCs w:val="24"/>
        </w:rPr>
        <w:t xml:space="preserve"> </w:t>
      </w:r>
      <w:r w:rsidR="003B6875" w:rsidRPr="00960656">
        <w:rPr>
          <w:rFonts w:ascii="Arial" w:hAnsi="Arial" w:cs="Arial"/>
          <w:color w:val="000000"/>
          <w:sz w:val="24"/>
          <w:szCs w:val="24"/>
        </w:rPr>
        <w:t xml:space="preserve">in response </w:t>
      </w:r>
      <w:r w:rsidR="00570D67" w:rsidRPr="00960656">
        <w:rPr>
          <w:rFonts w:ascii="Arial" w:hAnsi="Arial" w:cs="Arial"/>
          <w:color w:val="000000"/>
          <w:sz w:val="24"/>
          <w:szCs w:val="24"/>
        </w:rPr>
        <w:t>t</w:t>
      </w:r>
      <w:r w:rsidR="003B6875" w:rsidRPr="00960656">
        <w:rPr>
          <w:rFonts w:ascii="Arial" w:hAnsi="Arial" w:cs="Arial"/>
          <w:color w:val="000000"/>
          <w:sz w:val="24"/>
          <w:szCs w:val="24"/>
        </w:rPr>
        <w:t xml:space="preserve">o the solicitation </w:t>
      </w:r>
      <w:r w:rsidR="001C5EBD" w:rsidRPr="00960656">
        <w:rPr>
          <w:rFonts w:ascii="Arial" w:hAnsi="Arial" w:cs="Arial"/>
          <w:color w:val="000000"/>
          <w:sz w:val="24"/>
          <w:szCs w:val="24"/>
        </w:rPr>
        <w:t>and ensuring prices are fair and reasonable.</w:t>
      </w:r>
    </w:p>
    <w:p w14:paraId="2E9DACE1" w14:textId="17015E78" w:rsidR="00532D03" w:rsidRPr="00960656" w:rsidRDefault="00532D03">
      <w:pPr>
        <w:pStyle w:val="NormalWeb"/>
        <w:keepNext/>
        <w:keepLines/>
        <w:numPr>
          <w:ilvl w:val="0"/>
          <w:numId w:val="9"/>
        </w:numPr>
        <w:suppressLineNumbers/>
        <w:tabs>
          <w:tab w:val="left" w:pos="180"/>
        </w:tabs>
        <w:spacing w:before="0" w:after="0"/>
        <w:rPr>
          <w:rFonts w:ascii="Arial" w:hAnsi="Arial" w:cs="Arial"/>
          <w:color w:val="000000"/>
          <w:szCs w:val="24"/>
        </w:rPr>
      </w:pPr>
      <w:r w:rsidRPr="00960656">
        <w:rPr>
          <w:rFonts w:ascii="Arial" w:hAnsi="Arial" w:cs="Arial"/>
          <w:color w:val="000000"/>
          <w:szCs w:val="24"/>
        </w:rPr>
        <w:lastRenderedPageBreak/>
        <w:t xml:space="preserve">Pricing from proposals with marginal or unacceptable </w:t>
      </w:r>
      <w:r w:rsidR="004A63E6" w:rsidRPr="00960656">
        <w:rPr>
          <w:rFonts w:ascii="Arial" w:hAnsi="Arial" w:cs="Arial"/>
          <w:color w:val="000000"/>
          <w:szCs w:val="24"/>
        </w:rPr>
        <w:t xml:space="preserve">technical ratings </w:t>
      </w:r>
      <w:r w:rsidRPr="00960656">
        <w:rPr>
          <w:rFonts w:ascii="Arial" w:hAnsi="Arial" w:cs="Arial"/>
          <w:color w:val="000000"/>
          <w:szCs w:val="24"/>
        </w:rPr>
        <w:t xml:space="preserve">should only be included in comparison of proposed prices after determining that the offeror included all necessary requirements in the proposed price (for example, a proposal with a significant weakness or deficiency based on a missing item, process, or labor category in the technical proposal is likely to have omitted the same in the proposed price). If only one proposal is determined to be technically acceptable, </w:t>
      </w:r>
      <w:r w:rsidR="00180089" w:rsidRPr="00960656">
        <w:rPr>
          <w:rFonts w:ascii="Arial" w:hAnsi="Arial" w:cs="Arial"/>
          <w:color w:val="000000"/>
          <w:szCs w:val="24"/>
        </w:rPr>
        <w:t>adequate price competition should not be used as the sole basis for determining price reasonableness.</w:t>
      </w:r>
    </w:p>
    <w:p w14:paraId="71FDFA18" w14:textId="77777777" w:rsidR="00532D03" w:rsidRPr="00960656" w:rsidRDefault="00532D03" w:rsidP="00DC3CB8">
      <w:pPr>
        <w:pStyle w:val="ListParagraph"/>
        <w:rPr>
          <w:rFonts w:ascii="Arial" w:hAnsi="Arial" w:cs="Arial"/>
          <w:color w:val="000000"/>
          <w:sz w:val="24"/>
          <w:szCs w:val="24"/>
        </w:rPr>
      </w:pPr>
    </w:p>
    <w:p w14:paraId="5143FFCE" w14:textId="1B8D00B3" w:rsidR="001C5EBD" w:rsidRPr="00960656" w:rsidRDefault="001C5EBD">
      <w:pPr>
        <w:pStyle w:val="NormalWeb"/>
        <w:keepNext/>
        <w:keepLines/>
        <w:numPr>
          <w:ilvl w:val="0"/>
          <w:numId w:val="9"/>
        </w:numPr>
        <w:suppressLineNumbers/>
        <w:tabs>
          <w:tab w:val="left" w:pos="180"/>
        </w:tabs>
        <w:spacing w:before="0" w:after="0"/>
        <w:rPr>
          <w:rFonts w:ascii="Arial" w:hAnsi="Arial" w:cs="Arial"/>
          <w:color w:val="000000"/>
          <w:szCs w:val="24"/>
        </w:rPr>
      </w:pPr>
      <w:r w:rsidRPr="00960656">
        <w:rPr>
          <w:rFonts w:ascii="Arial" w:hAnsi="Arial" w:cs="Arial"/>
          <w:color w:val="000000"/>
          <w:szCs w:val="24"/>
        </w:rPr>
        <w:t xml:space="preserve">For cost-reimbursement contracts, you must analyze the offerors’ estimated costs for both realism and reasonableness. In a competitive environment, the cost realism analysis enables you to determine each offeror’s probable cost of performance. This precludes an award decision based on an overly optimistic cost estimate.  </w:t>
      </w:r>
    </w:p>
    <w:p w14:paraId="7DE7688E" w14:textId="77777777" w:rsidR="00D02152" w:rsidRPr="00960656" w:rsidRDefault="00D02152" w:rsidP="009F0339">
      <w:pPr>
        <w:suppressLineNumbers/>
        <w:ind w:left="720"/>
        <w:rPr>
          <w:rStyle w:val="highlight1"/>
          <w:rFonts w:ascii="Arial" w:hAnsi="Arial" w:cs="Arial"/>
          <w:color w:val="000000"/>
          <w:sz w:val="24"/>
          <w:szCs w:val="24"/>
        </w:rPr>
      </w:pPr>
    </w:p>
    <w:p w14:paraId="59C5306C" w14:textId="77777777" w:rsidR="001C5EBD" w:rsidRPr="00960656" w:rsidRDefault="001C5EBD" w:rsidP="00E25790">
      <w:pPr>
        <w:rPr>
          <w:rFonts w:ascii="Arial" w:hAnsi="Arial" w:cs="Arial"/>
          <w:b/>
          <w:iCs/>
          <w:sz w:val="28"/>
          <w:szCs w:val="28"/>
        </w:rPr>
      </w:pPr>
      <w:r w:rsidRPr="00960656">
        <w:rPr>
          <w:rFonts w:ascii="Arial" w:hAnsi="Arial" w:cs="Arial"/>
          <w:b/>
          <w:iCs/>
          <w:sz w:val="28"/>
          <w:szCs w:val="28"/>
          <w:u w:val="single"/>
        </w:rPr>
        <w:t>Technical Evaluation</w:t>
      </w:r>
    </w:p>
    <w:p w14:paraId="7CDF8715" w14:textId="77777777" w:rsidR="001C5EBD" w:rsidRPr="00960656" w:rsidRDefault="001C5EBD" w:rsidP="00365F9D">
      <w:pPr>
        <w:suppressLineNumbers/>
        <w:ind w:left="360"/>
        <w:rPr>
          <w:rFonts w:ascii="Arial" w:hAnsi="Arial" w:cs="Arial"/>
          <w:sz w:val="24"/>
        </w:rPr>
      </w:pPr>
    </w:p>
    <w:p w14:paraId="264E2764" w14:textId="3194C1C5" w:rsidR="001C5EBD" w:rsidRPr="00960656" w:rsidRDefault="00C64701" w:rsidP="009B67DA">
      <w:pPr>
        <w:suppressLineNumbers/>
        <w:rPr>
          <w:rFonts w:ascii="Arial" w:hAnsi="Arial" w:cs="Arial"/>
          <w:sz w:val="24"/>
        </w:rPr>
      </w:pPr>
      <w:r w:rsidRPr="00960656">
        <w:rPr>
          <w:rFonts w:ascii="Arial" w:hAnsi="Arial" w:cs="Arial"/>
          <w:sz w:val="24"/>
        </w:rPr>
        <w:t xml:space="preserve">Either </w:t>
      </w:r>
      <w:r w:rsidR="00264943" w:rsidRPr="00960656">
        <w:rPr>
          <w:rFonts w:ascii="Arial" w:hAnsi="Arial" w:cs="Arial"/>
          <w:sz w:val="24"/>
        </w:rPr>
        <w:t xml:space="preserve">of </w:t>
      </w:r>
      <w:r w:rsidRPr="00960656">
        <w:rPr>
          <w:rFonts w:ascii="Arial" w:hAnsi="Arial" w:cs="Arial"/>
          <w:sz w:val="24"/>
        </w:rPr>
        <w:t>D</w:t>
      </w:r>
      <w:r w:rsidR="007B19BE" w:rsidRPr="00960656">
        <w:rPr>
          <w:rFonts w:ascii="Arial" w:hAnsi="Arial" w:cs="Arial"/>
          <w:sz w:val="24"/>
        </w:rPr>
        <w:t>o</w:t>
      </w:r>
      <w:r w:rsidRPr="00960656">
        <w:rPr>
          <w:rFonts w:ascii="Arial" w:hAnsi="Arial" w:cs="Arial"/>
          <w:sz w:val="24"/>
        </w:rPr>
        <w:t>D</w:t>
      </w:r>
      <w:r w:rsidR="00264943" w:rsidRPr="00960656">
        <w:rPr>
          <w:rFonts w:ascii="Arial" w:hAnsi="Arial" w:cs="Arial"/>
          <w:sz w:val="24"/>
        </w:rPr>
        <w:t>’s two</w:t>
      </w:r>
      <w:r w:rsidRPr="00960656">
        <w:rPr>
          <w:rFonts w:ascii="Arial" w:hAnsi="Arial" w:cs="Arial"/>
          <w:sz w:val="24"/>
        </w:rPr>
        <w:t xml:space="preserve"> methodolog</w:t>
      </w:r>
      <w:r w:rsidR="00264943" w:rsidRPr="00960656">
        <w:rPr>
          <w:rFonts w:ascii="Arial" w:hAnsi="Arial" w:cs="Arial"/>
          <w:sz w:val="24"/>
        </w:rPr>
        <w:t>ies for evaluation</w:t>
      </w:r>
      <w:r w:rsidRPr="00960656">
        <w:rPr>
          <w:rFonts w:ascii="Arial" w:hAnsi="Arial" w:cs="Arial"/>
          <w:sz w:val="24"/>
        </w:rPr>
        <w:t xml:space="preserve"> </w:t>
      </w:r>
      <w:r w:rsidR="004E5A91" w:rsidRPr="00960656">
        <w:rPr>
          <w:rFonts w:ascii="Arial" w:hAnsi="Arial" w:cs="Arial"/>
          <w:sz w:val="24"/>
        </w:rPr>
        <w:t>(</w:t>
      </w:r>
      <w:r w:rsidR="00D61C45" w:rsidRPr="00960656">
        <w:rPr>
          <w:rFonts w:ascii="Arial" w:hAnsi="Arial" w:cs="Arial"/>
          <w:i/>
          <w:iCs/>
          <w:sz w:val="24"/>
        </w:rPr>
        <w:t>Reference D</w:t>
      </w:r>
      <w:r w:rsidR="007B19BE" w:rsidRPr="00960656">
        <w:rPr>
          <w:rFonts w:ascii="Arial" w:hAnsi="Arial" w:cs="Arial"/>
          <w:i/>
          <w:iCs/>
          <w:sz w:val="24"/>
        </w:rPr>
        <w:t>o</w:t>
      </w:r>
      <w:r w:rsidR="00D61C45" w:rsidRPr="00960656">
        <w:rPr>
          <w:rFonts w:ascii="Arial" w:hAnsi="Arial" w:cs="Arial"/>
          <w:i/>
          <w:iCs/>
          <w:sz w:val="24"/>
        </w:rPr>
        <w:t xml:space="preserve">D Source selection Procedures </w:t>
      </w:r>
      <w:r w:rsidR="00F64DF5" w:rsidRPr="00960656">
        <w:rPr>
          <w:rFonts w:ascii="Arial" w:hAnsi="Arial" w:cs="Arial"/>
          <w:i/>
          <w:iCs/>
          <w:sz w:val="24"/>
        </w:rPr>
        <w:t xml:space="preserve">3.1.2.1. </w:t>
      </w:r>
      <w:r w:rsidR="00CF1EB0" w:rsidRPr="00960656">
        <w:rPr>
          <w:rFonts w:ascii="Arial" w:hAnsi="Arial" w:cs="Arial"/>
          <w:i/>
          <w:iCs/>
          <w:sz w:val="24"/>
        </w:rPr>
        <w:t xml:space="preserve">Methodology </w:t>
      </w:r>
      <w:r w:rsidR="004E5A91" w:rsidRPr="00960656">
        <w:rPr>
          <w:rFonts w:ascii="Arial" w:hAnsi="Arial" w:cs="Arial"/>
          <w:i/>
          <w:iCs/>
          <w:sz w:val="24"/>
        </w:rPr>
        <w:t xml:space="preserve">1 – Separate Technical/Risk Rating Process or </w:t>
      </w:r>
      <w:r w:rsidR="00D61C45" w:rsidRPr="00960656">
        <w:rPr>
          <w:rFonts w:ascii="Arial" w:hAnsi="Arial" w:cs="Arial"/>
          <w:i/>
          <w:iCs/>
          <w:sz w:val="24"/>
        </w:rPr>
        <w:t xml:space="preserve">3.1.2.2. </w:t>
      </w:r>
      <w:r w:rsidR="00CF1EB0" w:rsidRPr="00960656">
        <w:rPr>
          <w:rFonts w:ascii="Arial" w:hAnsi="Arial" w:cs="Arial"/>
          <w:i/>
          <w:iCs/>
          <w:sz w:val="24"/>
        </w:rPr>
        <w:t xml:space="preserve">Methodology </w:t>
      </w:r>
      <w:r w:rsidR="004E5A91" w:rsidRPr="00960656">
        <w:rPr>
          <w:rFonts w:ascii="Arial" w:hAnsi="Arial" w:cs="Arial"/>
          <w:i/>
          <w:iCs/>
          <w:sz w:val="24"/>
        </w:rPr>
        <w:t>2</w:t>
      </w:r>
      <w:r w:rsidR="00CF1EB0" w:rsidRPr="00960656">
        <w:rPr>
          <w:rFonts w:ascii="Arial" w:hAnsi="Arial" w:cs="Arial"/>
          <w:i/>
          <w:iCs/>
          <w:sz w:val="24"/>
        </w:rPr>
        <w:t xml:space="preserve"> </w:t>
      </w:r>
      <w:r w:rsidR="006E56B7" w:rsidRPr="00960656">
        <w:rPr>
          <w:rFonts w:ascii="Arial" w:hAnsi="Arial" w:cs="Arial"/>
          <w:i/>
          <w:iCs/>
          <w:sz w:val="24"/>
        </w:rPr>
        <w:t>–</w:t>
      </w:r>
      <w:r w:rsidR="00CF1EB0" w:rsidRPr="00960656">
        <w:rPr>
          <w:rFonts w:ascii="Arial" w:hAnsi="Arial" w:cs="Arial"/>
          <w:i/>
          <w:iCs/>
          <w:sz w:val="24"/>
        </w:rPr>
        <w:t xml:space="preserve"> </w:t>
      </w:r>
      <w:r w:rsidR="006E56B7" w:rsidRPr="00960656">
        <w:rPr>
          <w:rFonts w:ascii="Arial" w:hAnsi="Arial" w:cs="Arial"/>
          <w:i/>
          <w:iCs/>
          <w:sz w:val="24"/>
        </w:rPr>
        <w:t>Combined Technical/Risk Rating</w:t>
      </w:r>
      <w:r w:rsidR="004E5A91" w:rsidRPr="00960656">
        <w:rPr>
          <w:rFonts w:ascii="Arial" w:hAnsi="Arial" w:cs="Arial"/>
          <w:sz w:val="24"/>
        </w:rPr>
        <w:t>)</w:t>
      </w:r>
      <w:r w:rsidR="006E56B7" w:rsidRPr="00960656">
        <w:rPr>
          <w:rFonts w:ascii="Arial" w:hAnsi="Arial" w:cs="Arial"/>
          <w:sz w:val="24"/>
        </w:rPr>
        <w:t xml:space="preserve"> may be utilized</w:t>
      </w:r>
      <w:r w:rsidR="0020594E" w:rsidRPr="00960656">
        <w:rPr>
          <w:rFonts w:ascii="Arial" w:hAnsi="Arial" w:cs="Arial"/>
          <w:sz w:val="24"/>
        </w:rPr>
        <w:t xml:space="preserve"> when evaluating proposals</w:t>
      </w:r>
      <w:r w:rsidR="000A626B" w:rsidRPr="00960656">
        <w:rPr>
          <w:rFonts w:ascii="Arial" w:hAnsi="Arial" w:cs="Arial"/>
          <w:sz w:val="24"/>
        </w:rPr>
        <w:t xml:space="preserve">. The methodology chosen </w:t>
      </w:r>
      <w:r w:rsidR="009974D9" w:rsidRPr="00960656">
        <w:rPr>
          <w:rFonts w:ascii="Arial" w:hAnsi="Arial" w:cs="Arial"/>
          <w:sz w:val="24"/>
        </w:rPr>
        <w:t xml:space="preserve">should </w:t>
      </w:r>
      <w:r w:rsidR="00752856" w:rsidRPr="00960656">
        <w:rPr>
          <w:rFonts w:ascii="Arial" w:hAnsi="Arial" w:cs="Arial"/>
          <w:sz w:val="24"/>
        </w:rPr>
        <w:t>appropriately</w:t>
      </w:r>
      <w:r w:rsidR="00B472AA" w:rsidRPr="00960656">
        <w:rPr>
          <w:rFonts w:ascii="Arial" w:hAnsi="Arial" w:cs="Arial"/>
          <w:sz w:val="24"/>
        </w:rPr>
        <w:t xml:space="preserve"> </w:t>
      </w:r>
      <w:r w:rsidR="00752856" w:rsidRPr="00960656">
        <w:rPr>
          <w:rFonts w:ascii="Arial" w:hAnsi="Arial" w:cs="Arial"/>
          <w:sz w:val="24"/>
        </w:rPr>
        <w:t>‘</w:t>
      </w:r>
      <w:r w:rsidR="00B472AA" w:rsidRPr="00960656">
        <w:rPr>
          <w:rFonts w:ascii="Arial" w:hAnsi="Arial" w:cs="Arial"/>
          <w:sz w:val="24"/>
        </w:rPr>
        <w:t>fi</w:t>
      </w:r>
      <w:r w:rsidR="008E1759" w:rsidRPr="00960656">
        <w:rPr>
          <w:rFonts w:ascii="Arial" w:hAnsi="Arial" w:cs="Arial"/>
          <w:sz w:val="24"/>
        </w:rPr>
        <w:t>t</w:t>
      </w:r>
      <w:r w:rsidR="00752856" w:rsidRPr="00960656">
        <w:rPr>
          <w:rFonts w:ascii="Arial" w:hAnsi="Arial" w:cs="Arial"/>
          <w:sz w:val="24"/>
        </w:rPr>
        <w:t>’</w:t>
      </w:r>
      <w:r w:rsidR="008E1759" w:rsidRPr="00960656">
        <w:rPr>
          <w:rFonts w:ascii="Arial" w:hAnsi="Arial" w:cs="Arial"/>
          <w:sz w:val="24"/>
        </w:rPr>
        <w:t xml:space="preserve"> the individual requirement and procurement </w:t>
      </w:r>
      <w:r w:rsidR="00922DF6" w:rsidRPr="00960656">
        <w:rPr>
          <w:rFonts w:ascii="Arial" w:hAnsi="Arial" w:cs="Arial"/>
          <w:sz w:val="24"/>
        </w:rPr>
        <w:t>action</w:t>
      </w:r>
      <w:r w:rsidR="00752856" w:rsidRPr="00960656">
        <w:rPr>
          <w:rFonts w:ascii="Arial" w:hAnsi="Arial" w:cs="Arial"/>
          <w:sz w:val="24"/>
        </w:rPr>
        <w:t xml:space="preserve"> with all factors considered</w:t>
      </w:r>
      <w:r w:rsidR="0020594E" w:rsidRPr="00960656">
        <w:rPr>
          <w:rFonts w:ascii="Arial" w:hAnsi="Arial" w:cs="Arial"/>
          <w:sz w:val="24"/>
        </w:rPr>
        <w:t>.</w:t>
      </w:r>
      <w:r w:rsidR="004E5A91" w:rsidRPr="00960656">
        <w:rPr>
          <w:rFonts w:ascii="Arial" w:hAnsi="Arial" w:cs="Arial"/>
          <w:sz w:val="24"/>
        </w:rPr>
        <w:t xml:space="preserve"> </w:t>
      </w:r>
      <w:r w:rsidR="001C5EBD" w:rsidRPr="00960656">
        <w:rPr>
          <w:rFonts w:ascii="Arial" w:hAnsi="Arial" w:cs="Arial"/>
          <w:sz w:val="24"/>
        </w:rPr>
        <w:t xml:space="preserve"> </w:t>
      </w:r>
    </w:p>
    <w:p w14:paraId="41EC48D9" w14:textId="77777777" w:rsidR="00180089" w:rsidRPr="00960656" w:rsidRDefault="00180089" w:rsidP="00E25790">
      <w:pPr>
        <w:rPr>
          <w:rFonts w:ascii="Arial" w:hAnsi="Arial" w:cs="Arial"/>
          <w:bCs/>
          <w:iCs/>
          <w:sz w:val="24"/>
          <w:szCs w:val="24"/>
        </w:rPr>
      </w:pPr>
    </w:p>
    <w:p w14:paraId="3620881A" w14:textId="59CDA97F" w:rsidR="001C5EBD" w:rsidRPr="00960656" w:rsidRDefault="001C5EBD" w:rsidP="00E25790">
      <w:pPr>
        <w:rPr>
          <w:rFonts w:ascii="Arial" w:hAnsi="Arial" w:cs="Arial"/>
          <w:b/>
          <w:iCs/>
          <w:sz w:val="28"/>
          <w:szCs w:val="28"/>
          <w:u w:val="single"/>
        </w:rPr>
      </w:pPr>
      <w:r w:rsidRPr="00960656">
        <w:rPr>
          <w:rFonts w:ascii="Arial" w:hAnsi="Arial" w:cs="Arial"/>
          <w:b/>
          <w:iCs/>
          <w:sz w:val="28"/>
          <w:szCs w:val="28"/>
          <w:u w:val="single"/>
        </w:rPr>
        <w:t>Past Performance Evaluation</w:t>
      </w:r>
    </w:p>
    <w:p w14:paraId="19122F61" w14:textId="77777777" w:rsidR="001C5EBD" w:rsidRPr="00960656" w:rsidRDefault="001C5EBD" w:rsidP="00E25790">
      <w:pPr>
        <w:rPr>
          <w:rFonts w:ascii="Arial" w:hAnsi="Arial" w:cs="Arial"/>
          <w:sz w:val="24"/>
          <w:szCs w:val="24"/>
        </w:rPr>
      </w:pPr>
    </w:p>
    <w:p w14:paraId="54F98778" w14:textId="0AA841F5" w:rsidR="000B2649" w:rsidRPr="00960656" w:rsidRDefault="001C5EBD" w:rsidP="00E25790">
      <w:pPr>
        <w:rPr>
          <w:rFonts w:ascii="Arial" w:hAnsi="Arial" w:cs="Arial"/>
          <w:sz w:val="24"/>
          <w:szCs w:val="24"/>
        </w:rPr>
      </w:pPr>
      <w:r w:rsidRPr="00960656">
        <w:rPr>
          <w:rFonts w:ascii="Arial" w:hAnsi="Arial" w:cs="Arial"/>
          <w:sz w:val="24"/>
          <w:szCs w:val="24"/>
        </w:rPr>
        <w:t xml:space="preserve">In past performance evaluations, the offeror’s performance record on similar contract </w:t>
      </w:r>
      <w:r w:rsidR="00D009C9" w:rsidRPr="00960656">
        <w:rPr>
          <w:rFonts w:ascii="Arial" w:hAnsi="Arial" w:cs="Arial"/>
          <w:sz w:val="24"/>
          <w:szCs w:val="24"/>
        </w:rPr>
        <w:t xml:space="preserve">efforts </w:t>
      </w:r>
      <w:r w:rsidR="00D05918" w:rsidRPr="00960656">
        <w:rPr>
          <w:rFonts w:ascii="Arial" w:hAnsi="Arial" w:cs="Arial"/>
          <w:sz w:val="24"/>
          <w:szCs w:val="24"/>
        </w:rPr>
        <w:t xml:space="preserve">is examined, </w:t>
      </w:r>
      <w:r w:rsidR="00A6001B" w:rsidRPr="00960656">
        <w:rPr>
          <w:rFonts w:ascii="Arial" w:hAnsi="Arial" w:cs="Arial"/>
          <w:sz w:val="24"/>
          <w:szCs w:val="24"/>
        </w:rPr>
        <w:t xml:space="preserve">with </w:t>
      </w:r>
      <w:r w:rsidRPr="00960656">
        <w:rPr>
          <w:rFonts w:ascii="Arial" w:hAnsi="Arial" w:cs="Arial"/>
          <w:sz w:val="24"/>
          <w:szCs w:val="24"/>
        </w:rPr>
        <w:t xml:space="preserve">the information </w:t>
      </w:r>
      <w:r w:rsidR="00D05918" w:rsidRPr="00960656">
        <w:rPr>
          <w:rFonts w:ascii="Arial" w:hAnsi="Arial" w:cs="Arial"/>
          <w:sz w:val="24"/>
          <w:szCs w:val="24"/>
        </w:rPr>
        <w:t xml:space="preserve">used </w:t>
      </w:r>
      <w:r w:rsidRPr="00960656">
        <w:rPr>
          <w:rFonts w:ascii="Arial" w:hAnsi="Arial" w:cs="Arial"/>
          <w:sz w:val="24"/>
          <w:szCs w:val="24"/>
        </w:rPr>
        <w:t xml:space="preserve">to </w:t>
      </w:r>
      <w:r w:rsidR="00A6001B" w:rsidRPr="00960656">
        <w:rPr>
          <w:rFonts w:ascii="Arial" w:hAnsi="Arial" w:cs="Arial"/>
          <w:sz w:val="24"/>
          <w:szCs w:val="24"/>
        </w:rPr>
        <w:t xml:space="preserve">reasonably </w:t>
      </w:r>
      <w:r w:rsidRPr="00960656">
        <w:rPr>
          <w:rFonts w:ascii="Arial" w:hAnsi="Arial" w:cs="Arial"/>
          <w:sz w:val="24"/>
          <w:szCs w:val="24"/>
        </w:rPr>
        <w:t xml:space="preserve">predict </w:t>
      </w:r>
      <w:r w:rsidR="00C32C7D" w:rsidRPr="00960656">
        <w:rPr>
          <w:rFonts w:ascii="Arial" w:hAnsi="Arial" w:cs="Arial"/>
          <w:sz w:val="24"/>
          <w:szCs w:val="24"/>
        </w:rPr>
        <w:t>whether</w:t>
      </w:r>
      <w:r w:rsidR="00A6001B" w:rsidRPr="00960656">
        <w:rPr>
          <w:rFonts w:ascii="Arial" w:hAnsi="Arial" w:cs="Arial"/>
          <w:sz w:val="24"/>
          <w:szCs w:val="24"/>
        </w:rPr>
        <w:t xml:space="preserve"> </w:t>
      </w:r>
      <w:r w:rsidRPr="00960656">
        <w:rPr>
          <w:rFonts w:ascii="Arial" w:hAnsi="Arial" w:cs="Arial"/>
          <w:sz w:val="24"/>
          <w:szCs w:val="24"/>
        </w:rPr>
        <w:t xml:space="preserve">the offeror will successfully perform </w:t>
      </w:r>
      <w:r w:rsidR="00E12B71" w:rsidRPr="00960656">
        <w:rPr>
          <w:rFonts w:ascii="Arial" w:hAnsi="Arial" w:cs="Arial"/>
          <w:sz w:val="24"/>
          <w:szCs w:val="24"/>
        </w:rPr>
        <w:t>the subject</w:t>
      </w:r>
      <w:r w:rsidRPr="00960656">
        <w:rPr>
          <w:rFonts w:ascii="Arial" w:hAnsi="Arial" w:cs="Arial"/>
          <w:sz w:val="24"/>
          <w:szCs w:val="24"/>
        </w:rPr>
        <w:t xml:space="preserve"> </w:t>
      </w:r>
      <w:r w:rsidR="00A6001B" w:rsidRPr="00960656">
        <w:rPr>
          <w:rFonts w:ascii="Arial" w:hAnsi="Arial" w:cs="Arial"/>
          <w:sz w:val="24"/>
          <w:szCs w:val="24"/>
        </w:rPr>
        <w:t>requirement</w:t>
      </w:r>
      <w:r w:rsidRPr="00960656">
        <w:rPr>
          <w:rFonts w:ascii="Arial" w:hAnsi="Arial" w:cs="Arial"/>
          <w:sz w:val="24"/>
          <w:szCs w:val="24"/>
        </w:rPr>
        <w:t>.</w:t>
      </w:r>
      <w:r w:rsidR="00A6001B" w:rsidRPr="00960656">
        <w:rPr>
          <w:rFonts w:ascii="Arial" w:hAnsi="Arial" w:cs="Arial"/>
          <w:sz w:val="24"/>
          <w:szCs w:val="24"/>
        </w:rPr>
        <w:t xml:space="preserve"> </w:t>
      </w:r>
      <w:r w:rsidRPr="00960656">
        <w:rPr>
          <w:rFonts w:ascii="Arial" w:hAnsi="Arial" w:cs="Arial"/>
          <w:b/>
          <w:bCs/>
          <w:sz w:val="24"/>
          <w:szCs w:val="24"/>
        </w:rPr>
        <w:t>It is important to understand the difference between an offeror’s experience and its past performance</w:t>
      </w:r>
      <w:r w:rsidRPr="00960656">
        <w:rPr>
          <w:rFonts w:ascii="Arial" w:hAnsi="Arial" w:cs="Arial"/>
          <w:sz w:val="24"/>
          <w:szCs w:val="24"/>
        </w:rPr>
        <w:t xml:space="preserve"> – </w:t>
      </w:r>
      <w:r w:rsidRPr="00960656">
        <w:rPr>
          <w:rFonts w:ascii="Arial" w:hAnsi="Arial" w:cs="Arial"/>
          <w:sz w:val="24"/>
          <w:szCs w:val="24"/>
          <w:u w:val="single"/>
        </w:rPr>
        <w:t>experience</w:t>
      </w:r>
      <w:r w:rsidRPr="00960656">
        <w:rPr>
          <w:rFonts w:ascii="Arial" w:hAnsi="Arial" w:cs="Arial"/>
          <w:sz w:val="24"/>
          <w:szCs w:val="24"/>
        </w:rPr>
        <w:t xml:space="preserve"> is </w:t>
      </w:r>
      <w:r w:rsidRPr="00960656">
        <w:rPr>
          <w:rFonts w:ascii="Arial" w:hAnsi="Arial" w:cs="Arial"/>
          <w:b/>
          <w:i/>
          <w:sz w:val="24"/>
          <w:szCs w:val="24"/>
        </w:rPr>
        <w:t>what</w:t>
      </w:r>
      <w:r w:rsidRPr="00960656">
        <w:rPr>
          <w:rFonts w:ascii="Arial" w:hAnsi="Arial" w:cs="Arial"/>
          <w:sz w:val="24"/>
          <w:szCs w:val="24"/>
        </w:rPr>
        <w:t xml:space="preserve"> (work) the offeror has done</w:t>
      </w:r>
      <w:r w:rsidR="00E12B71" w:rsidRPr="00960656">
        <w:rPr>
          <w:rFonts w:ascii="Arial" w:hAnsi="Arial" w:cs="Arial"/>
          <w:sz w:val="24"/>
          <w:szCs w:val="24"/>
        </w:rPr>
        <w:t>;</w:t>
      </w:r>
      <w:r w:rsidRPr="00960656">
        <w:rPr>
          <w:rFonts w:ascii="Arial" w:hAnsi="Arial" w:cs="Arial"/>
          <w:sz w:val="24"/>
          <w:szCs w:val="24"/>
        </w:rPr>
        <w:t xml:space="preserve"> </w:t>
      </w:r>
      <w:r w:rsidRPr="00960656">
        <w:rPr>
          <w:rFonts w:ascii="Arial" w:hAnsi="Arial" w:cs="Arial"/>
          <w:sz w:val="24"/>
          <w:szCs w:val="24"/>
          <w:u w:val="single"/>
        </w:rPr>
        <w:t>past performance</w:t>
      </w:r>
      <w:r w:rsidRPr="00960656">
        <w:rPr>
          <w:rFonts w:ascii="Arial" w:hAnsi="Arial" w:cs="Arial"/>
          <w:sz w:val="24"/>
          <w:szCs w:val="24"/>
        </w:rPr>
        <w:t xml:space="preserve"> is </w:t>
      </w:r>
      <w:r w:rsidRPr="00960656">
        <w:rPr>
          <w:rFonts w:ascii="Arial" w:hAnsi="Arial" w:cs="Arial"/>
          <w:b/>
          <w:i/>
          <w:sz w:val="24"/>
          <w:szCs w:val="24"/>
        </w:rPr>
        <w:t>how well</w:t>
      </w:r>
      <w:r w:rsidRPr="00960656">
        <w:rPr>
          <w:rFonts w:ascii="Arial" w:hAnsi="Arial" w:cs="Arial"/>
          <w:sz w:val="24"/>
          <w:szCs w:val="24"/>
        </w:rPr>
        <w:t xml:space="preserve"> the offeror did it. </w:t>
      </w:r>
    </w:p>
    <w:p w14:paraId="2E41F662" w14:textId="77777777" w:rsidR="001C5EBD" w:rsidRPr="00960656" w:rsidRDefault="001C5EBD" w:rsidP="00E25790">
      <w:pPr>
        <w:rPr>
          <w:rFonts w:ascii="Arial" w:hAnsi="Arial" w:cs="Arial"/>
          <w:sz w:val="24"/>
          <w:szCs w:val="24"/>
        </w:rPr>
      </w:pPr>
    </w:p>
    <w:p w14:paraId="431F03CC" w14:textId="77777777" w:rsidR="00A279B2" w:rsidRDefault="001C5EBD" w:rsidP="002B26C6">
      <w:pPr>
        <w:pStyle w:val="BodyText3"/>
        <w:numPr>
          <w:ilvl w:val="0"/>
          <w:numId w:val="0"/>
        </w:numPr>
        <w:suppressLineNumbers/>
        <w:jc w:val="left"/>
        <w:rPr>
          <w:rFonts w:cs="Arial"/>
          <w:szCs w:val="24"/>
        </w:rPr>
      </w:pPr>
      <w:r w:rsidRPr="00960656">
        <w:rPr>
          <w:rFonts w:cs="Arial"/>
          <w:szCs w:val="24"/>
        </w:rPr>
        <w:t>FAR Parts 9, 12, 15, 36</w:t>
      </w:r>
      <w:r w:rsidR="00E12B71" w:rsidRPr="00960656">
        <w:rPr>
          <w:rFonts w:cs="Arial"/>
          <w:szCs w:val="24"/>
        </w:rPr>
        <w:t>,</w:t>
      </w:r>
      <w:r w:rsidRPr="00960656">
        <w:rPr>
          <w:rFonts w:cs="Arial"/>
          <w:szCs w:val="24"/>
        </w:rPr>
        <w:t xml:space="preserve"> and 42 contain regulatory policies related to the evaluation of past performance. FAR Part 36 provides specific procedures, forms, and thresholds for evaluation of Architect &amp; Engineering and construction acquisitions. </w:t>
      </w:r>
    </w:p>
    <w:p w14:paraId="1038316E" w14:textId="77777777" w:rsidR="00A279B2" w:rsidRDefault="00A279B2" w:rsidP="002B26C6">
      <w:pPr>
        <w:pStyle w:val="BodyText3"/>
        <w:numPr>
          <w:ilvl w:val="0"/>
          <w:numId w:val="0"/>
        </w:numPr>
        <w:suppressLineNumbers/>
        <w:jc w:val="left"/>
        <w:rPr>
          <w:rFonts w:cs="Arial"/>
          <w:szCs w:val="24"/>
        </w:rPr>
      </w:pPr>
    </w:p>
    <w:p w14:paraId="192D4E4B" w14:textId="76F0D56A" w:rsidR="00AD5DF7" w:rsidRDefault="00AC6FFF" w:rsidP="002B26C6">
      <w:pPr>
        <w:pStyle w:val="BodyText3"/>
        <w:numPr>
          <w:ilvl w:val="0"/>
          <w:numId w:val="0"/>
        </w:numPr>
        <w:suppressLineNumbers/>
        <w:jc w:val="left"/>
        <w:rPr>
          <w:rFonts w:cs="Arial"/>
          <w:szCs w:val="24"/>
        </w:rPr>
      </w:pPr>
      <w:r>
        <w:rPr>
          <w:rFonts w:cs="Arial"/>
          <w:szCs w:val="24"/>
        </w:rPr>
        <w:t xml:space="preserve">The </w:t>
      </w:r>
      <w:r w:rsidR="001C5EBD" w:rsidRPr="00960656">
        <w:rPr>
          <w:rFonts w:cs="Arial"/>
          <w:szCs w:val="24"/>
        </w:rPr>
        <w:t>A</w:t>
      </w:r>
      <w:r>
        <w:rPr>
          <w:rFonts w:cs="Arial"/>
          <w:szCs w:val="24"/>
        </w:rPr>
        <w:t xml:space="preserve">rmy provides </w:t>
      </w:r>
      <w:r w:rsidR="00AD5DF7">
        <w:rPr>
          <w:rFonts w:cs="Arial"/>
          <w:szCs w:val="24"/>
        </w:rPr>
        <w:t xml:space="preserve">source selection guidance, resources, and best practices for use by the Army Contracting </w:t>
      </w:r>
      <w:r w:rsidR="00AD5DF7" w:rsidRPr="00AD5DF7">
        <w:rPr>
          <w:rFonts w:cs="Arial"/>
          <w:szCs w:val="24"/>
        </w:rPr>
        <w:t xml:space="preserve">Enterprise (ACE) on the Procurement.Army.Mil (PAM) platform (see </w:t>
      </w:r>
      <w:hyperlink r:id="rId28" w:history="1">
        <w:r w:rsidR="00AD5DF7" w:rsidRPr="00AD5DF7">
          <w:rPr>
            <w:rStyle w:val="Hyperlink"/>
            <w:rFonts w:cs="Arial"/>
            <w:szCs w:val="24"/>
            <w:u w:val="none"/>
          </w:rPr>
          <w:t>https://armyeitaas.sharepoint-mil.us/sites/ASA-ALT-PAM-ProcProc/SitePages/SourceSelection.aspx</w:t>
        </w:r>
      </w:hyperlink>
      <w:r w:rsidR="00AD5DF7" w:rsidRPr="00AD5DF7">
        <w:rPr>
          <w:rFonts w:cs="Arial"/>
          <w:szCs w:val="24"/>
        </w:rPr>
        <w:t>)</w:t>
      </w:r>
      <w:r w:rsidR="00AD5DF7">
        <w:rPr>
          <w:rFonts w:cs="Arial"/>
          <w:szCs w:val="24"/>
        </w:rPr>
        <w:t xml:space="preserve">. </w:t>
      </w:r>
    </w:p>
    <w:p w14:paraId="4A2D0380" w14:textId="77777777" w:rsidR="001C5EBD" w:rsidRPr="00960656" w:rsidRDefault="001C5EBD" w:rsidP="007E6154">
      <w:pPr>
        <w:suppressLineNumbers/>
        <w:ind w:left="1440"/>
        <w:rPr>
          <w:rFonts w:ascii="Arial" w:hAnsi="Arial" w:cs="Arial"/>
          <w:sz w:val="24"/>
          <w:szCs w:val="24"/>
        </w:rPr>
      </w:pPr>
    </w:p>
    <w:p w14:paraId="57019F1D" w14:textId="63950628" w:rsidR="000459E1" w:rsidRPr="000459E1" w:rsidRDefault="001C5EBD" w:rsidP="00526951">
      <w:pPr>
        <w:suppressLineNumbers/>
        <w:tabs>
          <w:tab w:val="left" w:pos="0"/>
          <w:tab w:val="left" w:pos="270"/>
        </w:tabs>
        <w:rPr>
          <w:rFonts w:ascii="Arial" w:hAnsi="Arial" w:cs="Arial"/>
          <w:i/>
          <w:iCs/>
          <w:sz w:val="24"/>
          <w:szCs w:val="24"/>
        </w:rPr>
      </w:pPr>
      <w:r w:rsidRPr="00A279B2">
        <w:rPr>
          <w:rFonts w:ascii="Arial" w:hAnsi="Arial" w:cs="Arial"/>
          <w:b/>
          <w:bCs/>
          <w:iCs/>
          <w:sz w:val="24"/>
          <w:szCs w:val="24"/>
        </w:rPr>
        <w:t>Recency</w:t>
      </w:r>
      <w:r w:rsidR="004F3CF4" w:rsidRPr="00A279B2">
        <w:rPr>
          <w:rFonts w:ascii="Arial" w:hAnsi="Arial" w:cs="Arial"/>
          <w:b/>
          <w:bCs/>
          <w:iCs/>
          <w:sz w:val="24"/>
          <w:szCs w:val="24"/>
        </w:rPr>
        <w:t>.</w:t>
      </w:r>
      <w:r w:rsidR="00B80702" w:rsidRPr="00960656">
        <w:rPr>
          <w:rFonts w:ascii="Arial" w:hAnsi="Arial" w:cs="Arial"/>
          <w:sz w:val="24"/>
          <w:szCs w:val="24"/>
        </w:rPr>
        <w:t xml:space="preserve"> </w:t>
      </w:r>
      <w:r w:rsidR="00B80702" w:rsidRPr="00960656">
        <w:rPr>
          <w:rFonts w:ascii="Arial" w:hAnsi="Arial" w:cs="Arial"/>
          <w:i/>
          <w:iCs/>
          <w:sz w:val="24"/>
          <w:szCs w:val="24"/>
        </w:rPr>
        <w:t xml:space="preserve">(No </w:t>
      </w:r>
      <w:r w:rsidR="004F3CF4" w:rsidRPr="00960656">
        <w:rPr>
          <w:rFonts w:ascii="Arial" w:hAnsi="Arial" w:cs="Arial"/>
          <w:i/>
          <w:iCs/>
          <w:sz w:val="24"/>
          <w:szCs w:val="24"/>
        </w:rPr>
        <w:t xml:space="preserve">Supplemental </w:t>
      </w:r>
      <w:r w:rsidR="00B80702" w:rsidRPr="00960656">
        <w:rPr>
          <w:rFonts w:ascii="Arial" w:hAnsi="Arial" w:cs="Arial"/>
          <w:i/>
          <w:iCs/>
          <w:sz w:val="24"/>
          <w:szCs w:val="24"/>
        </w:rPr>
        <w:t xml:space="preserve">Army </w:t>
      </w:r>
      <w:r w:rsidR="004F3CF4" w:rsidRPr="00960656">
        <w:rPr>
          <w:rFonts w:ascii="Arial" w:hAnsi="Arial" w:cs="Arial"/>
          <w:i/>
          <w:iCs/>
          <w:sz w:val="24"/>
          <w:szCs w:val="24"/>
        </w:rPr>
        <w:t>Guidance</w:t>
      </w:r>
      <w:r w:rsidR="00B80702" w:rsidRPr="00960656">
        <w:rPr>
          <w:rFonts w:ascii="Arial" w:hAnsi="Arial" w:cs="Arial"/>
          <w:i/>
          <w:iCs/>
          <w:sz w:val="24"/>
          <w:szCs w:val="24"/>
        </w:rPr>
        <w:t>.</w:t>
      </w:r>
      <w:r w:rsidR="004F3CF4" w:rsidRPr="00960656">
        <w:rPr>
          <w:rFonts w:ascii="Arial" w:hAnsi="Arial" w:cs="Arial"/>
          <w:i/>
          <w:iCs/>
          <w:sz w:val="24"/>
          <w:szCs w:val="24"/>
        </w:rPr>
        <w:t xml:space="preserve"> – Reference DoD Source Selection Procedures 3.1.3.1.1.</w:t>
      </w:r>
      <w:r w:rsidR="00B80702" w:rsidRPr="00960656">
        <w:rPr>
          <w:rFonts w:ascii="Arial" w:hAnsi="Arial" w:cs="Arial"/>
          <w:i/>
          <w:iCs/>
          <w:sz w:val="24"/>
          <w:szCs w:val="24"/>
        </w:rPr>
        <w:t>)</w:t>
      </w:r>
    </w:p>
    <w:p w14:paraId="6C615671" w14:textId="77777777" w:rsidR="001C5EBD" w:rsidRPr="00960656" w:rsidRDefault="001C5EBD" w:rsidP="007E6154">
      <w:pPr>
        <w:suppressLineNumbers/>
        <w:tabs>
          <w:tab w:val="left" w:pos="0"/>
          <w:tab w:val="left" w:pos="270"/>
        </w:tabs>
        <w:rPr>
          <w:rFonts w:ascii="Arial" w:hAnsi="Arial" w:cs="Arial"/>
          <w:sz w:val="24"/>
          <w:szCs w:val="24"/>
        </w:rPr>
      </w:pPr>
    </w:p>
    <w:p w14:paraId="6D3E2276" w14:textId="77EB40B3" w:rsidR="001C5EBD" w:rsidRPr="00960656" w:rsidRDefault="001C5EBD" w:rsidP="00526951">
      <w:pPr>
        <w:pStyle w:val="BodyText3"/>
        <w:numPr>
          <w:ilvl w:val="0"/>
          <w:numId w:val="0"/>
        </w:numPr>
        <w:suppressLineNumbers/>
        <w:tabs>
          <w:tab w:val="left" w:pos="0"/>
          <w:tab w:val="left" w:pos="270"/>
        </w:tabs>
        <w:jc w:val="left"/>
        <w:rPr>
          <w:rFonts w:cs="Arial"/>
          <w:i/>
          <w:szCs w:val="24"/>
        </w:rPr>
      </w:pPr>
      <w:r w:rsidRPr="00A279B2">
        <w:rPr>
          <w:rFonts w:cs="Arial"/>
          <w:b/>
          <w:bCs/>
          <w:iCs/>
          <w:szCs w:val="24"/>
        </w:rPr>
        <w:t>Relevance</w:t>
      </w:r>
      <w:r w:rsidRPr="00960656">
        <w:rPr>
          <w:rFonts w:cs="Arial"/>
          <w:iCs/>
          <w:szCs w:val="24"/>
        </w:rPr>
        <w:t>.</w:t>
      </w:r>
      <w:r w:rsidRPr="00960656">
        <w:rPr>
          <w:rFonts w:cs="Arial"/>
          <w:szCs w:val="24"/>
        </w:rPr>
        <w:t xml:space="preserve"> A helpful tool </w:t>
      </w:r>
      <w:r w:rsidR="00910D82" w:rsidRPr="00960656">
        <w:rPr>
          <w:rFonts w:cs="Arial"/>
          <w:szCs w:val="24"/>
        </w:rPr>
        <w:t>that may</w:t>
      </w:r>
      <w:r w:rsidRPr="00960656">
        <w:rPr>
          <w:rFonts w:cs="Arial"/>
          <w:szCs w:val="24"/>
        </w:rPr>
        <w:t xml:space="preserve"> assist in determining/verifying the relevancy of a contract reference</w:t>
      </w:r>
      <w:r w:rsidR="00037CD0" w:rsidRPr="00960656">
        <w:rPr>
          <w:rFonts w:cs="Arial"/>
          <w:szCs w:val="24"/>
        </w:rPr>
        <w:t xml:space="preserve">d in an </w:t>
      </w:r>
      <w:r w:rsidR="007F5988" w:rsidRPr="00960656">
        <w:rPr>
          <w:rFonts w:cs="Arial"/>
          <w:szCs w:val="24"/>
        </w:rPr>
        <w:t>offeror’s past performance</w:t>
      </w:r>
      <w:r w:rsidRPr="00960656">
        <w:rPr>
          <w:rFonts w:cs="Arial"/>
          <w:szCs w:val="24"/>
        </w:rPr>
        <w:t xml:space="preserve"> is to locate and review the contract and requirements in Electronic Document Access (EDA). </w:t>
      </w:r>
      <w:r w:rsidR="006620DC" w:rsidRPr="00960656">
        <w:rPr>
          <w:rFonts w:cs="Arial"/>
          <w:b/>
          <w:bCs/>
          <w:iCs/>
          <w:szCs w:val="24"/>
        </w:rPr>
        <w:t>NOTE</w:t>
      </w:r>
      <w:r w:rsidRPr="00960656">
        <w:rPr>
          <w:rFonts w:cs="Arial"/>
          <w:szCs w:val="24"/>
        </w:rPr>
        <w:t xml:space="preserve">: EDA requires user registration within the Wide Area Workflow </w:t>
      </w:r>
      <w:r w:rsidR="0003118F" w:rsidRPr="00960656">
        <w:rPr>
          <w:rFonts w:cs="Arial"/>
          <w:szCs w:val="24"/>
        </w:rPr>
        <w:t xml:space="preserve">(WAWF) </w:t>
      </w:r>
      <w:r w:rsidRPr="00960656">
        <w:rPr>
          <w:rFonts w:cs="Arial"/>
          <w:szCs w:val="24"/>
        </w:rPr>
        <w:t>suite of tools</w:t>
      </w:r>
      <w:r w:rsidR="0003118F" w:rsidRPr="00960656">
        <w:rPr>
          <w:rFonts w:cs="Arial"/>
          <w:szCs w:val="24"/>
        </w:rPr>
        <w:t xml:space="preserve"> located on the </w:t>
      </w:r>
      <w:r w:rsidR="0003118F" w:rsidRPr="00960656">
        <w:rPr>
          <w:rFonts w:cs="Arial"/>
          <w:szCs w:val="24"/>
        </w:rPr>
        <w:lastRenderedPageBreak/>
        <w:t xml:space="preserve">Procurement Integrated Enterprise Environment (PIEE) site </w:t>
      </w:r>
      <w:hyperlink r:id="rId29" w:history="1">
        <w:r w:rsidR="00AE1505" w:rsidRPr="00960656">
          <w:rPr>
            <w:rStyle w:val="Hyperlink"/>
            <w:rFonts w:cs="Arial"/>
            <w:szCs w:val="24"/>
          </w:rPr>
          <w:t>https://piee.eb.mil/</w:t>
        </w:r>
      </w:hyperlink>
      <w:r w:rsidRPr="00960656">
        <w:rPr>
          <w:rFonts w:cs="Arial"/>
          <w:szCs w:val="24"/>
        </w:rPr>
        <w:t>.  To ensure your ability to access contract records, complete this process well in advance of</w:t>
      </w:r>
      <w:r w:rsidR="00B35315" w:rsidRPr="00960656">
        <w:rPr>
          <w:rFonts w:cs="Arial"/>
          <w:szCs w:val="24"/>
        </w:rPr>
        <w:t xml:space="preserve"> the start of source selection.</w:t>
      </w:r>
      <w:r w:rsidRPr="00960656">
        <w:rPr>
          <w:rFonts w:cs="Arial"/>
          <w:szCs w:val="24"/>
        </w:rPr>
        <w:t xml:space="preserve"> .</w:t>
      </w:r>
      <w:r w:rsidRPr="00960656">
        <w:rPr>
          <w:rFonts w:cs="Arial"/>
          <w:i/>
          <w:szCs w:val="24"/>
        </w:rPr>
        <w:t xml:space="preserve"> (Reference DD Source Selection Procedures </w:t>
      </w:r>
      <w:r w:rsidRPr="00960656">
        <w:rPr>
          <w:rFonts w:cs="Arial"/>
          <w:szCs w:val="24"/>
        </w:rPr>
        <w:t>3.1.3.1.2</w:t>
      </w:r>
      <w:r w:rsidRPr="00960656">
        <w:rPr>
          <w:rFonts w:cs="Arial"/>
          <w:i/>
          <w:szCs w:val="24"/>
        </w:rPr>
        <w:t xml:space="preserve">) </w:t>
      </w:r>
    </w:p>
    <w:p w14:paraId="03BCFAFD" w14:textId="77777777" w:rsidR="001C5EBD" w:rsidRPr="00960656" w:rsidRDefault="001C5EBD" w:rsidP="00D23254">
      <w:pPr>
        <w:keepNext/>
        <w:suppressLineNumbers/>
        <w:rPr>
          <w:rFonts w:ascii="Arial" w:hAnsi="Arial" w:cs="Arial"/>
          <w:bCs/>
          <w:iCs/>
          <w:sz w:val="24"/>
          <w:szCs w:val="24"/>
        </w:rPr>
      </w:pPr>
    </w:p>
    <w:p w14:paraId="5D9A0374" w14:textId="305BFA39" w:rsidR="004F3CF4" w:rsidRPr="00960656" w:rsidRDefault="001C5EBD" w:rsidP="004F3CF4">
      <w:pPr>
        <w:suppressLineNumbers/>
        <w:tabs>
          <w:tab w:val="left" w:pos="0"/>
          <w:tab w:val="left" w:pos="270"/>
        </w:tabs>
        <w:rPr>
          <w:rFonts w:ascii="Arial" w:hAnsi="Arial" w:cs="Arial"/>
          <w:sz w:val="24"/>
          <w:szCs w:val="24"/>
        </w:rPr>
      </w:pPr>
      <w:r w:rsidRPr="00960656">
        <w:rPr>
          <w:rFonts w:ascii="Arial" w:hAnsi="Arial" w:cs="Arial"/>
          <w:iCs/>
          <w:sz w:val="24"/>
          <w:szCs w:val="24"/>
        </w:rPr>
        <w:t>Quality of Products or Services.</w:t>
      </w:r>
      <w:r w:rsidRPr="00960656">
        <w:rPr>
          <w:rFonts w:ascii="Arial" w:hAnsi="Arial" w:cs="Arial"/>
          <w:sz w:val="24"/>
          <w:szCs w:val="24"/>
        </w:rPr>
        <w:t xml:space="preserve"> </w:t>
      </w:r>
      <w:r w:rsidR="00E244BE" w:rsidRPr="00960656">
        <w:rPr>
          <w:rFonts w:ascii="Arial" w:hAnsi="Arial" w:cs="Arial"/>
          <w:i/>
          <w:iCs/>
          <w:sz w:val="24"/>
          <w:szCs w:val="24"/>
        </w:rPr>
        <w:t>(</w:t>
      </w:r>
      <w:r w:rsidRPr="00960656">
        <w:rPr>
          <w:rFonts w:ascii="Arial" w:hAnsi="Arial" w:cs="Arial"/>
          <w:i/>
          <w:iCs/>
          <w:sz w:val="24"/>
          <w:szCs w:val="24"/>
        </w:rPr>
        <w:t xml:space="preserve">No </w:t>
      </w:r>
      <w:r w:rsidR="008018E1" w:rsidRPr="00960656">
        <w:rPr>
          <w:rFonts w:ascii="Arial" w:hAnsi="Arial" w:cs="Arial"/>
          <w:i/>
          <w:iCs/>
          <w:sz w:val="24"/>
          <w:szCs w:val="24"/>
        </w:rPr>
        <w:t xml:space="preserve">Supplemental </w:t>
      </w:r>
      <w:r w:rsidRPr="00960656">
        <w:rPr>
          <w:rFonts w:ascii="Arial" w:hAnsi="Arial" w:cs="Arial"/>
          <w:i/>
          <w:iCs/>
          <w:sz w:val="24"/>
          <w:szCs w:val="24"/>
        </w:rPr>
        <w:t xml:space="preserve">Army </w:t>
      </w:r>
      <w:r w:rsidR="008018E1" w:rsidRPr="00960656">
        <w:rPr>
          <w:rFonts w:ascii="Arial" w:hAnsi="Arial" w:cs="Arial"/>
          <w:i/>
          <w:iCs/>
          <w:sz w:val="24"/>
          <w:szCs w:val="24"/>
        </w:rPr>
        <w:t>Guidance</w:t>
      </w:r>
      <w:r w:rsidRPr="00960656">
        <w:rPr>
          <w:rFonts w:ascii="Arial" w:hAnsi="Arial" w:cs="Arial"/>
          <w:i/>
          <w:iCs/>
          <w:sz w:val="24"/>
          <w:szCs w:val="24"/>
        </w:rPr>
        <w:t>.</w:t>
      </w:r>
      <w:r w:rsidR="004F3CF4" w:rsidRPr="00960656">
        <w:rPr>
          <w:rFonts w:ascii="Arial" w:hAnsi="Arial" w:cs="Arial"/>
          <w:i/>
          <w:iCs/>
          <w:sz w:val="24"/>
          <w:szCs w:val="24"/>
        </w:rPr>
        <w:t xml:space="preserve"> Reference </w:t>
      </w:r>
      <w:bookmarkStart w:id="92" w:name="_Hlk178340159"/>
      <w:r w:rsidR="004F3CF4" w:rsidRPr="00960656">
        <w:rPr>
          <w:rFonts w:ascii="Arial" w:hAnsi="Arial" w:cs="Arial"/>
          <w:i/>
          <w:iCs/>
          <w:sz w:val="24"/>
          <w:szCs w:val="24"/>
        </w:rPr>
        <w:t>DoD Source Selection Procedures 3.1.3.1.3.)</w:t>
      </w:r>
      <w:bookmarkEnd w:id="92"/>
    </w:p>
    <w:p w14:paraId="03F5619A" w14:textId="0521257C" w:rsidR="001C5EBD" w:rsidRPr="00960656" w:rsidRDefault="004F3CF4" w:rsidP="00567D65">
      <w:pPr>
        <w:suppressLineNumbers/>
        <w:tabs>
          <w:tab w:val="left" w:pos="0"/>
          <w:tab w:val="left" w:pos="270"/>
        </w:tabs>
        <w:rPr>
          <w:rFonts w:ascii="Arial" w:hAnsi="Arial" w:cs="Arial"/>
          <w:sz w:val="24"/>
          <w:szCs w:val="24"/>
        </w:rPr>
      </w:pPr>
      <w:r w:rsidRPr="00960656">
        <w:rPr>
          <w:rFonts w:ascii="Arial" w:hAnsi="Arial" w:cs="Arial"/>
          <w:i/>
          <w:iCs/>
          <w:sz w:val="24"/>
          <w:szCs w:val="24"/>
        </w:rPr>
        <w:t xml:space="preserve"> </w:t>
      </w:r>
    </w:p>
    <w:p w14:paraId="6C05FCB8" w14:textId="17822EDF" w:rsidR="001C5EBD" w:rsidRPr="00960656" w:rsidRDefault="001C5EBD" w:rsidP="00567D65">
      <w:pPr>
        <w:suppressLineNumbers/>
        <w:tabs>
          <w:tab w:val="left" w:pos="0"/>
          <w:tab w:val="left" w:pos="270"/>
        </w:tabs>
        <w:rPr>
          <w:rFonts w:ascii="Arial" w:hAnsi="Arial" w:cs="Arial"/>
          <w:sz w:val="24"/>
          <w:szCs w:val="24"/>
        </w:rPr>
      </w:pPr>
      <w:r w:rsidRPr="00960656">
        <w:rPr>
          <w:rFonts w:ascii="Arial" w:hAnsi="Arial" w:cs="Arial"/>
          <w:b/>
          <w:iCs/>
          <w:sz w:val="24"/>
          <w:szCs w:val="24"/>
        </w:rPr>
        <w:t>Sources of Past Performance Information</w:t>
      </w:r>
      <w:r w:rsidRPr="00960656">
        <w:rPr>
          <w:rFonts w:ascii="Arial" w:hAnsi="Arial" w:cs="Arial"/>
          <w:b/>
          <w:i/>
          <w:sz w:val="24"/>
          <w:szCs w:val="24"/>
        </w:rPr>
        <w:t xml:space="preserve">. </w:t>
      </w:r>
      <w:r w:rsidRPr="00960656">
        <w:rPr>
          <w:rFonts w:ascii="Arial" w:hAnsi="Arial" w:cs="Arial"/>
          <w:sz w:val="24"/>
          <w:szCs w:val="24"/>
        </w:rPr>
        <w:t xml:space="preserve">Where possible, use past performance information available from </w:t>
      </w:r>
      <w:r w:rsidR="00F4012E" w:rsidRPr="00960656">
        <w:rPr>
          <w:rFonts w:ascii="Arial" w:hAnsi="Arial" w:cs="Arial"/>
          <w:sz w:val="24"/>
          <w:szCs w:val="24"/>
        </w:rPr>
        <w:t>g</w:t>
      </w:r>
      <w:r w:rsidRPr="00960656">
        <w:rPr>
          <w:rFonts w:ascii="Arial" w:hAnsi="Arial" w:cs="Arial"/>
          <w:sz w:val="24"/>
          <w:szCs w:val="24"/>
        </w:rPr>
        <w:t xml:space="preserve">overnment-wide and agency-wide databases. Use of such information will help to expedite and streamline the evaluation process.  </w:t>
      </w:r>
    </w:p>
    <w:p w14:paraId="3CBD1B4D" w14:textId="77777777" w:rsidR="001C5EBD" w:rsidRPr="00960656" w:rsidRDefault="001C5EBD" w:rsidP="007E6154">
      <w:pPr>
        <w:pStyle w:val="ListParagraph"/>
        <w:suppressLineNumbers/>
        <w:tabs>
          <w:tab w:val="left" w:pos="0"/>
          <w:tab w:val="left" w:pos="270"/>
        </w:tabs>
        <w:rPr>
          <w:rFonts w:ascii="Arial" w:hAnsi="Arial" w:cs="Arial"/>
          <w:sz w:val="24"/>
          <w:szCs w:val="24"/>
        </w:rPr>
      </w:pPr>
    </w:p>
    <w:p w14:paraId="3DCD2793" w14:textId="6D9A38D9" w:rsidR="001C5EBD" w:rsidRPr="00960656" w:rsidRDefault="001C5EBD">
      <w:pPr>
        <w:pStyle w:val="ListParagraph"/>
        <w:numPr>
          <w:ilvl w:val="0"/>
          <w:numId w:val="45"/>
        </w:numPr>
        <w:suppressLineNumbers/>
        <w:tabs>
          <w:tab w:val="left" w:pos="0"/>
          <w:tab w:val="left" w:pos="270"/>
        </w:tabs>
        <w:rPr>
          <w:rFonts w:ascii="Arial" w:hAnsi="Arial" w:cs="Arial"/>
          <w:sz w:val="24"/>
          <w:szCs w:val="24"/>
        </w:rPr>
      </w:pPr>
      <w:r w:rsidRPr="00960656">
        <w:rPr>
          <w:rFonts w:ascii="Arial" w:hAnsi="Arial" w:cs="Arial"/>
          <w:sz w:val="24"/>
          <w:szCs w:val="24"/>
        </w:rPr>
        <w:t xml:space="preserve">If possible, contact two points of contact on each contract effort selected for in-depth review. The PCOs, </w:t>
      </w:r>
      <w:r w:rsidR="00A45499" w:rsidRPr="00960656">
        <w:rPr>
          <w:rFonts w:ascii="Arial" w:hAnsi="Arial" w:cs="Arial"/>
          <w:sz w:val="24"/>
          <w:szCs w:val="24"/>
        </w:rPr>
        <w:t xml:space="preserve">SBPs, </w:t>
      </w:r>
      <w:r w:rsidRPr="00960656">
        <w:rPr>
          <w:rFonts w:ascii="Arial" w:hAnsi="Arial" w:cs="Arial"/>
          <w:sz w:val="24"/>
          <w:szCs w:val="24"/>
        </w:rPr>
        <w:t xml:space="preserve">CORs, Fee Determining Officials, and program management office representatives are often excellent sources of information. </w:t>
      </w:r>
    </w:p>
    <w:p w14:paraId="0273FAA3" w14:textId="77777777" w:rsidR="001C5EBD" w:rsidRPr="00960656" w:rsidRDefault="001C5EBD" w:rsidP="007E6154">
      <w:pPr>
        <w:pStyle w:val="ListParagraph"/>
        <w:suppressLineNumbers/>
        <w:tabs>
          <w:tab w:val="left" w:pos="0"/>
          <w:tab w:val="left" w:pos="270"/>
        </w:tabs>
        <w:rPr>
          <w:rFonts w:ascii="Arial" w:hAnsi="Arial" w:cs="Arial"/>
          <w:sz w:val="24"/>
          <w:szCs w:val="24"/>
        </w:rPr>
      </w:pPr>
    </w:p>
    <w:p w14:paraId="3662F696" w14:textId="372278D2" w:rsidR="001C5EBD" w:rsidRPr="00960656" w:rsidRDefault="001C5EBD">
      <w:pPr>
        <w:pStyle w:val="ListParagraph"/>
        <w:numPr>
          <w:ilvl w:val="0"/>
          <w:numId w:val="45"/>
        </w:numPr>
        <w:suppressLineNumbers/>
        <w:tabs>
          <w:tab w:val="left" w:pos="0"/>
          <w:tab w:val="left" w:pos="270"/>
        </w:tabs>
        <w:rPr>
          <w:rFonts w:ascii="Arial" w:hAnsi="Arial" w:cs="Arial"/>
          <w:sz w:val="24"/>
          <w:szCs w:val="24"/>
        </w:rPr>
      </w:pPr>
      <w:r w:rsidRPr="00960656">
        <w:rPr>
          <w:rFonts w:ascii="Arial" w:hAnsi="Arial" w:cs="Arial"/>
          <w:sz w:val="24"/>
          <w:szCs w:val="24"/>
        </w:rPr>
        <w:t>If multiple points of contact are providing past performance information on contract (for example, the PCO</w:t>
      </w:r>
      <w:r w:rsidR="00A45499" w:rsidRPr="00960656">
        <w:rPr>
          <w:rFonts w:ascii="Arial" w:hAnsi="Arial" w:cs="Arial"/>
          <w:sz w:val="24"/>
          <w:szCs w:val="24"/>
        </w:rPr>
        <w:t>, SBP,</w:t>
      </w:r>
      <w:r w:rsidRPr="00960656">
        <w:rPr>
          <w:rFonts w:ascii="Arial" w:hAnsi="Arial" w:cs="Arial"/>
          <w:sz w:val="24"/>
          <w:szCs w:val="24"/>
        </w:rPr>
        <w:t xml:space="preserve"> and PM), arrange for submission of consolidated input from these sources. This may remove the need for the evaluation team to reconcile variances in past performance information submitted.</w:t>
      </w:r>
    </w:p>
    <w:p w14:paraId="0D9ABB41" w14:textId="77777777" w:rsidR="001C5EBD" w:rsidRPr="00960656" w:rsidRDefault="001C5EBD" w:rsidP="007E6154">
      <w:pPr>
        <w:pStyle w:val="ListParagraph"/>
        <w:rPr>
          <w:rFonts w:ascii="Arial" w:hAnsi="Arial" w:cs="Arial"/>
          <w:sz w:val="24"/>
          <w:szCs w:val="24"/>
        </w:rPr>
      </w:pPr>
    </w:p>
    <w:p w14:paraId="040E602B" w14:textId="31579DC1" w:rsidR="001C5EBD" w:rsidRPr="00960656" w:rsidRDefault="001C5EBD">
      <w:pPr>
        <w:pStyle w:val="ListParagraph"/>
        <w:numPr>
          <w:ilvl w:val="0"/>
          <w:numId w:val="45"/>
        </w:numPr>
        <w:suppressLineNumbers/>
        <w:tabs>
          <w:tab w:val="left" w:pos="0"/>
          <w:tab w:val="left" w:pos="270"/>
        </w:tabs>
        <w:rPr>
          <w:rFonts w:ascii="Arial" w:hAnsi="Arial" w:cs="Arial"/>
          <w:sz w:val="24"/>
          <w:szCs w:val="24"/>
        </w:rPr>
      </w:pPr>
      <w:r w:rsidRPr="00960656">
        <w:rPr>
          <w:rFonts w:ascii="Arial" w:hAnsi="Arial" w:cs="Arial"/>
          <w:sz w:val="24"/>
          <w:szCs w:val="24"/>
        </w:rPr>
        <w:t xml:space="preserve">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  </w:t>
      </w:r>
    </w:p>
    <w:p w14:paraId="368C03E6" w14:textId="77777777" w:rsidR="001C5EBD" w:rsidRPr="00960656" w:rsidRDefault="001C5EBD" w:rsidP="007E6154">
      <w:pPr>
        <w:pStyle w:val="ListParagraph"/>
        <w:rPr>
          <w:rFonts w:ascii="Arial" w:hAnsi="Arial" w:cs="Arial"/>
          <w:sz w:val="24"/>
          <w:szCs w:val="24"/>
        </w:rPr>
      </w:pPr>
    </w:p>
    <w:p w14:paraId="347E63D3" w14:textId="7D0B0125" w:rsidR="001C5EBD" w:rsidRPr="00960656" w:rsidRDefault="001C5EBD">
      <w:pPr>
        <w:pStyle w:val="ListParagraph"/>
        <w:numPr>
          <w:ilvl w:val="0"/>
          <w:numId w:val="45"/>
        </w:numPr>
        <w:suppressLineNumbers/>
        <w:tabs>
          <w:tab w:val="left" w:pos="0"/>
          <w:tab w:val="left" w:pos="270"/>
        </w:tabs>
        <w:rPr>
          <w:rFonts w:ascii="Arial" w:hAnsi="Arial" w:cs="Arial"/>
          <w:sz w:val="24"/>
          <w:szCs w:val="24"/>
        </w:rPr>
      </w:pPr>
      <w:r w:rsidRPr="00960656">
        <w:rPr>
          <w:rFonts w:ascii="Arial" w:hAnsi="Arial" w:cs="Arial"/>
          <w:sz w:val="24"/>
          <w:szCs w:val="24"/>
        </w:rPr>
        <w:t xml:space="preserve">The agency has an obligation to consider information that has a bearing on an offeror’s past </w:t>
      </w:r>
      <w:r w:rsidR="00B743A2" w:rsidRPr="00960656">
        <w:rPr>
          <w:rFonts w:ascii="Arial" w:hAnsi="Arial" w:cs="Arial"/>
          <w:sz w:val="24"/>
          <w:szCs w:val="24"/>
        </w:rPr>
        <w:t>performance if</w:t>
      </w:r>
      <w:r w:rsidRPr="00960656">
        <w:rPr>
          <w:rFonts w:ascii="Arial" w:hAnsi="Arial" w:cs="Arial"/>
          <w:sz w:val="24"/>
          <w:szCs w:val="24"/>
        </w:rPr>
        <w:t xml:space="preserve">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 </w:t>
      </w:r>
    </w:p>
    <w:p w14:paraId="6FC86440" w14:textId="77777777" w:rsidR="001C5EBD" w:rsidRPr="00960656" w:rsidRDefault="001C5EBD" w:rsidP="0010766A">
      <w:pPr>
        <w:suppressLineNumbers/>
        <w:outlineLvl w:val="0"/>
        <w:rPr>
          <w:rFonts w:ascii="Arial" w:hAnsi="Arial" w:cs="Arial"/>
          <w:b/>
          <w:sz w:val="24"/>
          <w:szCs w:val="24"/>
        </w:rPr>
      </w:pPr>
      <w:r w:rsidRPr="00960656">
        <w:rPr>
          <w:rFonts w:ascii="Arial" w:hAnsi="Arial" w:cs="Arial"/>
          <w:b/>
          <w:sz w:val="24"/>
          <w:szCs w:val="24"/>
        </w:rPr>
        <w:t xml:space="preserve">                    </w:t>
      </w:r>
    </w:p>
    <w:p w14:paraId="75BAD9D7" w14:textId="68D62EF8" w:rsidR="001C5EBD" w:rsidRPr="00960656" w:rsidRDefault="001C5EBD" w:rsidP="007E6154">
      <w:pPr>
        <w:pStyle w:val="BodyText3"/>
        <w:numPr>
          <w:ilvl w:val="0"/>
          <w:numId w:val="0"/>
        </w:numPr>
        <w:suppressLineNumbers/>
        <w:tabs>
          <w:tab w:val="left" w:pos="0"/>
        </w:tabs>
        <w:jc w:val="left"/>
        <w:outlineLvl w:val="0"/>
        <w:rPr>
          <w:rFonts w:cs="Arial"/>
          <w:szCs w:val="24"/>
        </w:rPr>
      </w:pPr>
      <w:bookmarkStart w:id="93" w:name="_Toc178607310"/>
      <w:bookmarkStart w:id="94" w:name="_Toc178607385"/>
      <w:r w:rsidRPr="00960656">
        <w:rPr>
          <w:rFonts w:cs="Arial"/>
          <w:b/>
          <w:iCs/>
          <w:szCs w:val="24"/>
        </w:rPr>
        <w:t>Addressing Adverse Past Performance Information</w:t>
      </w:r>
      <w:r w:rsidRPr="00960656">
        <w:rPr>
          <w:rFonts w:cs="Arial"/>
          <w:b/>
          <w:i/>
          <w:szCs w:val="24"/>
        </w:rPr>
        <w:t xml:space="preserve">. </w:t>
      </w:r>
      <w:r w:rsidRPr="00960656">
        <w:rPr>
          <w:rFonts w:cs="Arial"/>
          <w:szCs w:val="24"/>
        </w:rPr>
        <w:t>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performance problems, any mitigating circumstances, the number and severity of the problems, the demonstrated effectiveness of corrective actions taken, and the overall work record.</w:t>
      </w:r>
      <w:bookmarkEnd w:id="93"/>
      <w:bookmarkEnd w:id="94"/>
      <w:r w:rsidRPr="00960656">
        <w:rPr>
          <w:rFonts w:cs="Arial"/>
          <w:szCs w:val="24"/>
        </w:rPr>
        <w:t xml:space="preserve"> </w:t>
      </w:r>
    </w:p>
    <w:p w14:paraId="1C441135" w14:textId="77777777" w:rsidR="001C5EBD" w:rsidRPr="00960656" w:rsidRDefault="001C5EBD" w:rsidP="007E6154">
      <w:pPr>
        <w:pStyle w:val="BodyText3"/>
        <w:numPr>
          <w:ilvl w:val="0"/>
          <w:numId w:val="0"/>
        </w:numPr>
        <w:suppressLineNumbers/>
        <w:tabs>
          <w:tab w:val="left" w:pos="0"/>
        </w:tabs>
        <w:jc w:val="left"/>
        <w:outlineLvl w:val="0"/>
        <w:rPr>
          <w:rFonts w:cs="Arial"/>
          <w:szCs w:val="24"/>
        </w:rPr>
      </w:pPr>
    </w:p>
    <w:p w14:paraId="7A54DAB8" w14:textId="7A90BBE0" w:rsidR="001C5EBD" w:rsidRPr="00960656" w:rsidRDefault="001C5EBD" w:rsidP="007E6154">
      <w:pPr>
        <w:pStyle w:val="BodyText3"/>
        <w:numPr>
          <w:ilvl w:val="0"/>
          <w:numId w:val="0"/>
        </w:numPr>
        <w:suppressLineNumbers/>
        <w:tabs>
          <w:tab w:val="left" w:pos="0"/>
        </w:tabs>
        <w:jc w:val="left"/>
        <w:outlineLvl w:val="0"/>
        <w:rPr>
          <w:rFonts w:cs="Arial"/>
          <w:szCs w:val="24"/>
        </w:rPr>
      </w:pPr>
      <w:bookmarkStart w:id="95" w:name="_Toc178607311"/>
      <w:bookmarkStart w:id="96" w:name="_Toc178607386"/>
      <w:r w:rsidRPr="00960656">
        <w:rPr>
          <w:rFonts w:cs="Arial"/>
          <w:szCs w:val="24"/>
        </w:rPr>
        <w:t>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w:t>
      </w:r>
      <w:bookmarkEnd w:id="95"/>
      <w:bookmarkEnd w:id="96"/>
      <w:r w:rsidRPr="00960656">
        <w:rPr>
          <w:rFonts w:cs="Arial"/>
          <w:szCs w:val="24"/>
        </w:rPr>
        <w:t xml:space="preserve"> </w:t>
      </w:r>
    </w:p>
    <w:p w14:paraId="2457B517" w14:textId="77777777" w:rsidR="001C5EBD" w:rsidRPr="00960656" w:rsidRDefault="001C5EBD" w:rsidP="007E6154">
      <w:pPr>
        <w:pStyle w:val="BodyText3"/>
        <w:numPr>
          <w:ilvl w:val="0"/>
          <w:numId w:val="0"/>
        </w:numPr>
        <w:suppressLineNumbers/>
        <w:tabs>
          <w:tab w:val="left" w:pos="0"/>
        </w:tabs>
        <w:jc w:val="left"/>
        <w:outlineLvl w:val="0"/>
        <w:rPr>
          <w:rFonts w:cs="Arial"/>
          <w:szCs w:val="24"/>
        </w:rPr>
      </w:pPr>
    </w:p>
    <w:p w14:paraId="53CAEABA" w14:textId="339BA40E" w:rsidR="001C5EBD" w:rsidRPr="00960656" w:rsidRDefault="001C5EBD" w:rsidP="007E6154">
      <w:pPr>
        <w:pStyle w:val="BodyText3"/>
        <w:numPr>
          <w:ilvl w:val="0"/>
          <w:numId w:val="0"/>
        </w:numPr>
        <w:suppressLineNumbers/>
        <w:tabs>
          <w:tab w:val="left" w:pos="0"/>
        </w:tabs>
        <w:jc w:val="left"/>
        <w:outlineLvl w:val="0"/>
        <w:rPr>
          <w:rFonts w:cs="Arial"/>
          <w:szCs w:val="24"/>
        </w:rPr>
      </w:pPr>
      <w:bookmarkStart w:id="97" w:name="_Toc178607312"/>
      <w:bookmarkStart w:id="98" w:name="_Toc178607387"/>
      <w:r w:rsidRPr="00960656">
        <w:rPr>
          <w:rFonts w:cs="Arial"/>
          <w:szCs w:val="24"/>
        </w:rPr>
        <w:t>When addressing adverse past performance information, identify the contract, but do not identify the name of the individual who provided the information. Summarize the problem(s) with sufficient detail to give the offeror a reasonable opportunity to respond.</w:t>
      </w:r>
      <w:bookmarkEnd w:id="97"/>
      <w:bookmarkEnd w:id="98"/>
    </w:p>
    <w:p w14:paraId="2A9BC454" w14:textId="77777777" w:rsidR="001C5EBD" w:rsidRPr="00960656" w:rsidRDefault="001C5EBD" w:rsidP="0010766A">
      <w:pPr>
        <w:pStyle w:val="BodyText3"/>
        <w:suppressLineNumbers/>
        <w:ind w:left="1440"/>
        <w:jc w:val="left"/>
        <w:outlineLvl w:val="0"/>
        <w:rPr>
          <w:rFonts w:cs="Arial"/>
          <w:szCs w:val="24"/>
        </w:rPr>
      </w:pPr>
    </w:p>
    <w:p w14:paraId="34C78D6D" w14:textId="141CA703" w:rsidR="001C5EBD" w:rsidRPr="00960656" w:rsidRDefault="001C5EBD" w:rsidP="0010766A">
      <w:pPr>
        <w:pStyle w:val="BodyText3"/>
        <w:numPr>
          <w:ilvl w:val="0"/>
          <w:numId w:val="0"/>
        </w:numPr>
        <w:suppressLineNumbers/>
        <w:jc w:val="left"/>
        <w:rPr>
          <w:rFonts w:cs="Arial"/>
          <w:szCs w:val="24"/>
        </w:rPr>
      </w:pPr>
      <w:r w:rsidRPr="00960656">
        <w:rPr>
          <w:rFonts w:cs="Arial"/>
          <w:b/>
          <w:iCs/>
          <w:szCs w:val="24"/>
        </w:rPr>
        <w:t>NOTE</w:t>
      </w:r>
      <w:r w:rsidRPr="00960656">
        <w:rPr>
          <w:rFonts w:cs="Arial"/>
          <w:b/>
          <w:szCs w:val="24"/>
        </w:rPr>
        <w:t>:</w:t>
      </w:r>
      <w:r w:rsidRPr="00960656">
        <w:rPr>
          <w:rFonts w:cs="Arial"/>
          <w:szCs w:val="24"/>
        </w:rPr>
        <w:t xml:space="preserve"> Past performance is considered a responsibility-type </w:t>
      </w:r>
      <w:r w:rsidR="00540323" w:rsidRPr="00960656">
        <w:rPr>
          <w:rFonts w:cs="Arial"/>
          <w:szCs w:val="24"/>
        </w:rPr>
        <w:t>determination</w:t>
      </w:r>
      <w:r w:rsidRPr="00960656">
        <w:rPr>
          <w:rFonts w:cs="Arial"/>
          <w:szCs w:val="24"/>
        </w:rPr>
        <w:t xml:space="preserve"> for purposes of SBA’s Certificate of Competency (COC) program</w:t>
      </w:r>
      <w:r w:rsidR="000A0039" w:rsidRPr="00960656">
        <w:rPr>
          <w:rFonts w:cs="Arial"/>
          <w:szCs w:val="24"/>
        </w:rPr>
        <w:t xml:space="preserve">, even if the next acceptable offer is also from a small business </w:t>
      </w:r>
      <w:r w:rsidR="0058409D" w:rsidRPr="00960656">
        <w:rPr>
          <w:rFonts w:cs="Arial"/>
          <w:szCs w:val="24"/>
        </w:rPr>
        <w:t>(</w:t>
      </w:r>
      <w:r w:rsidR="0058409D" w:rsidRPr="00960656">
        <w:rPr>
          <w:rFonts w:cs="Arial"/>
          <w:i/>
          <w:iCs/>
          <w:szCs w:val="24"/>
        </w:rPr>
        <w:t xml:space="preserve">See </w:t>
      </w:r>
      <w:r w:rsidR="000A0039" w:rsidRPr="00960656">
        <w:rPr>
          <w:rFonts w:cs="Arial"/>
          <w:i/>
          <w:iCs/>
          <w:szCs w:val="24"/>
        </w:rPr>
        <w:t>FAR 19.601</w:t>
      </w:r>
      <w:r w:rsidR="0058409D" w:rsidRPr="00960656">
        <w:rPr>
          <w:rFonts w:cs="Arial"/>
          <w:szCs w:val="24"/>
        </w:rPr>
        <w:t>)</w:t>
      </w:r>
      <w:r w:rsidRPr="00960656">
        <w:rPr>
          <w:rFonts w:cs="Arial"/>
          <w:szCs w:val="24"/>
        </w:rPr>
        <w:t xml:space="preserve">. FAR 19.602-1(a) requires agencies to refer a finding of non-responsibility to the SBA if the determination would preclude award. Therefore, if the PCO refuses to consider a small business concern for award after evaluating the concern's past performance </w:t>
      </w:r>
      <w:r w:rsidR="00540323" w:rsidRPr="00960656">
        <w:rPr>
          <w:rFonts w:cs="Arial"/>
          <w:szCs w:val="24"/>
        </w:rPr>
        <w:t>as a non-trade-off evaluation factor</w:t>
      </w:r>
      <w:r w:rsidRPr="00960656">
        <w:rPr>
          <w:rFonts w:cs="Arial"/>
          <w:szCs w:val="24"/>
        </w:rPr>
        <w:t xml:space="preserve"> (e.g., a pass/fail, go/no</w:t>
      </w:r>
      <w:r w:rsidR="003B5625" w:rsidRPr="00960656">
        <w:rPr>
          <w:rFonts w:cs="Arial"/>
          <w:szCs w:val="24"/>
        </w:rPr>
        <w:t>-</w:t>
      </w:r>
      <w:r w:rsidRPr="00960656">
        <w:rPr>
          <w:rFonts w:cs="Arial"/>
          <w:szCs w:val="24"/>
        </w:rPr>
        <w:t xml:space="preserve">go, or acceptable/unacceptable), the matter must be referred to the SBA.  Alternatively, when </w:t>
      </w:r>
      <w:r w:rsidR="00540323" w:rsidRPr="00960656">
        <w:rPr>
          <w:rFonts w:cs="Arial"/>
          <w:szCs w:val="24"/>
        </w:rPr>
        <w:t xml:space="preserve">past performance will be an evaluation factor in </w:t>
      </w:r>
      <w:r w:rsidRPr="00960656">
        <w:rPr>
          <w:rFonts w:cs="Arial"/>
          <w:szCs w:val="24"/>
        </w:rPr>
        <w:t xml:space="preserve">the trade-off process, SBA referral is not required because the evaluation of past performance is part of a comparative, best value evaluation and not a responsibility determination. </w:t>
      </w:r>
    </w:p>
    <w:p w14:paraId="73C9BE87" w14:textId="77777777" w:rsidR="00FD3DEB" w:rsidRPr="00960656" w:rsidRDefault="00FD3DEB" w:rsidP="0010766A">
      <w:pPr>
        <w:pStyle w:val="BodyText3"/>
        <w:numPr>
          <w:ilvl w:val="0"/>
          <w:numId w:val="0"/>
        </w:numPr>
        <w:suppressLineNumbers/>
        <w:jc w:val="left"/>
        <w:rPr>
          <w:rFonts w:cs="Arial"/>
          <w:szCs w:val="24"/>
        </w:rPr>
      </w:pPr>
    </w:p>
    <w:p w14:paraId="41A634C8" w14:textId="77777777" w:rsidR="001C5EBD" w:rsidRPr="00960656" w:rsidRDefault="001C5EBD" w:rsidP="00EF15E2">
      <w:pPr>
        <w:rPr>
          <w:rFonts w:ascii="Arial" w:hAnsi="Arial" w:cs="Arial"/>
          <w:b/>
          <w:i/>
          <w:sz w:val="28"/>
          <w:szCs w:val="28"/>
          <w:u w:val="single"/>
        </w:rPr>
      </w:pPr>
      <w:r w:rsidRPr="00960656">
        <w:rPr>
          <w:rFonts w:ascii="Arial" w:hAnsi="Arial" w:cs="Arial"/>
          <w:b/>
          <w:i/>
          <w:sz w:val="28"/>
          <w:szCs w:val="28"/>
          <w:u w:val="single"/>
        </w:rPr>
        <w:t>Small Business Evaluation</w:t>
      </w:r>
    </w:p>
    <w:p w14:paraId="2043AB55" w14:textId="77777777" w:rsidR="001C5EBD" w:rsidRPr="00960656" w:rsidRDefault="001C5EBD" w:rsidP="00EF15E2">
      <w:pPr>
        <w:rPr>
          <w:rFonts w:ascii="Arial" w:hAnsi="Arial" w:cs="Arial"/>
          <w:bCs/>
          <w:sz w:val="24"/>
          <w:szCs w:val="24"/>
        </w:rPr>
      </w:pPr>
    </w:p>
    <w:p w14:paraId="5F10AB14" w14:textId="676DE085" w:rsidR="001C5EBD" w:rsidRPr="00960656" w:rsidRDefault="001C5EBD" w:rsidP="00C011A0">
      <w:pPr>
        <w:suppressLineNumbers/>
        <w:rPr>
          <w:rFonts w:ascii="Arial" w:hAnsi="Arial" w:cs="Arial"/>
          <w:sz w:val="24"/>
          <w:szCs w:val="24"/>
        </w:rPr>
      </w:pPr>
      <w:r w:rsidRPr="00960656">
        <w:rPr>
          <w:rFonts w:ascii="Arial" w:hAnsi="Arial" w:cs="Arial"/>
          <w:b/>
          <w:iCs/>
          <w:sz w:val="24"/>
          <w:szCs w:val="24"/>
        </w:rPr>
        <w:t xml:space="preserve">The Army methodology for rating the </w:t>
      </w:r>
      <w:r w:rsidR="00AA19A6" w:rsidRPr="00960656">
        <w:rPr>
          <w:rFonts w:ascii="Arial" w:hAnsi="Arial" w:cs="Arial"/>
          <w:b/>
          <w:iCs/>
          <w:sz w:val="24"/>
          <w:szCs w:val="24"/>
        </w:rPr>
        <w:t>s</w:t>
      </w:r>
      <w:r w:rsidRPr="00960656">
        <w:rPr>
          <w:rFonts w:ascii="Arial" w:hAnsi="Arial" w:cs="Arial"/>
          <w:b/>
          <w:iCs/>
          <w:sz w:val="24"/>
          <w:szCs w:val="24"/>
        </w:rPr>
        <w:t xml:space="preserve">mall </w:t>
      </w:r>
      <w:r w:rsidR="00AA19A6" w:rsidRPr="00960656">
        <w:rPr>
          <w:rFonts w:ascii="Arial" w:hAnsi="Arial" w:cs="Arial"/>
          <w:b/>
          <w:iCs/>
          <w:sz w:val="24"/>
          <w:szCs w:val="24"/>
        </w:rPr>
        <w:t>b</w:t>
      </w:r>
      <w:r w:rsidRPr="00960656">
        <w:rPr>
          <w:rFonts w:ascii="Arial" w:hAnsi="Arial" w:cs="Arial"/>
          <w:b/>
          <w:iCs/>
          <w:sz w:val="24"/>
          <w:szCs w:val="24"/>
        </w:rPr>
        <w:t xml:space="preserve">usiness </w:t>
      </w:r>
      <w:r w:rsidR="00AA19A6" w:rsidRPr="00960656">
        <w:rPr>
          <w:rFonts w:ascii="Arial" w:hAnsi="Arial" w:cs="Arial"/>
          <w:b/>
          <w:iCs/>
          <w:sz w:val="24"/>
          <w:szCs w:val="24"/>
        </w:rPr>
        <w:t>p</w:t>
      </w:r>
      <w:r w:rsidRPr="00960656">
        <w:rPr>
          <w:rFonts w:ascii="Arial" w:hAnsi="Arial" w:cs="Arial"/>
          <w:b/>
          <w:iCs/>
          <w:sz w:val="24"/>
          <w:szCs w:val="24"/>
        </w:rPr>
        <w:t xml:space="preserve">articipation </w:t>
      </w:r>
      <w:r w:rsidR="00AA19A6" w:rsidRPr="00960656">
        <w:rPr>
          <w:rFonts w:ascii="Arial" w:hAnsi="Arial" w:cs="Arial"/>
          <w:b/>
          <w:iCs/>
          <w:sz w:val="24"/>
          <w:szCs w:val="24"/>
        </w:rPr>
        <w:t>f</w:t>
      </w:r>
      <w:r w:rsidRPr="00960656">
        <w:rPr>
          <w:rFonts w:ascii="Arial" w:hAnsi="Arial" w:cs="Arial"/>
          <w:b/>
          <w:iCs/>
          <w:sz w:val="24"/>
          <w:szCs w:val="24"/>
        </w:rPr>
        <w:t xml:space="preserve">actor is to utilize the DoD Source Selection Procedures rating scheme for </w:t>
      </w:r>
      <w:r w:rsidR="00F84A7F" w:rsidRPr="00960656">
        <w:rPr>
          <w:rFonts w:ascii="Arial" w:hAnsi="Arial" w:cs="Arial"/>
          <w:b/>
          <w:iCs/>
          <w:sz w:val="24"/>
          <w:szCs w:val="24"/>
        </w:rPr>
        <w:t>S</w:t>
      </w:r>
      <w:r w:rsidRPr="00960656">
        <w:rPr>
          <w:rFonts w:ascii="Arial" w:hAnsi="Arial" w:cs="Arial"/>
          <w:b/>
          <w:iCs/>
          <w:sz w:val="24"/>
          <w:szCs w:val="24"/>
        </w:rPr>
        <w:t xml:space="preserve">mall </w:t>
      </w:r>
      <w:r w:rsidR="00F84A7F" w:rsidRPr="00960656">
        <w:rPr>
          <w:rFonts w:ascii="Arial" w:hAnsi="Arial" w:cs="Arial"/>
          <w:b/>
          <w:iCs/>
          <w:sz w:val="24"/>
          <w:szCs w:val="24"/>
        </w:rPr>
        <w:t>B</w:t>
      </w:r>
      <w:r w:rsidRPr="00960656">
        <w:rPr>
          <w:rFonts w:ascii="Arial" w:hAnsi="Arial" w:cs="Arial"/>
          <w:b/>
          <w:iCs/>
          <w:sz w:val="24"/>
          <w:szCs w:val="24"/>
        </w:rPr>
        <w:t xml:space="preserve">usiness </w:t>
      </w:r>
      <w:r w:rsidR="00AA19A6" w:rsidRPr="00960656">
        <w:rPr>
          <w:rFonts w:ascii="Arial" w:hAnsi="Arial" w:cs="Arial"/>
          <w:b/>
          <w:iCs/>
          <w:sz w:val="24"/>
          <w:szCs w:val="24"/>
        </w:rPr>
        <w:t>P</w:t>
      </w:r>
      <w:r w:rsidRPr="00960656">
        <w:rPr>
          <w:rFonts w:ascii="Arial" w:hAnsi="Arial" w:cs="Arial"/>
          <w:b/>
          <w:iCs/>
          <w:sz w:val="24"/>
          <w:szCs w:val="24"/>
        </w:rPr>
        <w:t>articipation</w:t>
      </w:r>
      <w:r w:rsidRPr="00960656">
        <w:rPr>
          <w:rFonts w:ascii="Arial" w:hAnsi="Arial" w:cs="Arial"/>
          <w:sz w:val="24"/>
          <w:szCs w:val="24"/>
        </w:rPr>
        <w:t xml:space="preserve"> </w:t>
      </w:r>
      <w:r w:rsidRPr="00960656">
        <w:rPr>
          <w:rFonts w:ascii="Arial" w:hAnsi="Arial" w:cs="Arial"/>
          <w:i/>
          <w:sz w:val="24"/>
          <w:szCs w:val="24"/>
        </w:rPr>
        <w:t>(</w:t>
      </w:r>
      <w:r w:rsidR="00325311" w:rsidRPr="00960656">
        <w:rPr>
          <w:rFonts w:ascii="Arial" w:hAnsi="Arial" w:cs="Arial"/>
          <w:i/>
          <w:sz w:val="24"/>
          <w:szCs w:val="24"/>
        </w:rPr>
        <w:t>S</w:t>
      </w:r>
      <w:r w:rsidRPr="00960656">
        <w:rPr>
          <w:rFonts w:ascii="Arial" w:hAnsi="Arial" w:cs="Arial"/>
          <w:i/>
          <w:sz w:val="24"/>
          <w:szCs w:val="24"/>
        </w:rPr>
        <w:t>ee DoD Source Selection Procedures 3.1.4.1.2 – Table 6).</w:t>
      </w:r>
      <w:r w:rsidRPr="00960656">
        <w:rPr>
          <w:rFonts w:ascii="Arial" w:hAnsi="Arial" w:cs="Arial"/>
          <w:sz w:val="24"/>
          <w:szCs w:val="24"/>
        </w:rPr>
        <w:t xml:space="preserve"> </w:t>
      </w:r>
      <w:r w:rsidR="00D11BBD" w:rsidRPr="00960656">
        <w:rPr>
          <w:rFonts w:ascii="Arial" w:hAnsi="Arial" w:cs="Arial"/>
          <w:sz w:val="24"/>
          <w:szCs w:val="24"/>
        </w:rPr>
        <w:t xml:space="preserve">Solely relying on </w:t>
      </w:r>
      <w:r w:rsidR="00F23292" w:rsidRPr="00960656">
        <w:rPr>
          <w:rFonts w:ascii="Arial" w:hAnsi="Arial" w:cs="Arial"/>
          <w:sz w:val="24"/>
          <w:szCs w:val="24"/>
        </w:rPr>
        <w:t>a</w:t>
      </w:r>
      <w:r w:rsidRPr="00960656">
        <w:rPr>
          <w:rFonts w:ascii="Arial" w:hAnsi="Arial" w:cs="Arial"/>
          <w:sz w:val="24"/>
          <w:szCs w:val="24"/>
        </w:rPr>
        <w:t>cceptable/</w:t>
      </w:r>
      <w:r w:rsidR="00D11BBD" w:rsidRPr="00960656">
        <w:rPr>
          <w:rFonts w:ascii="Arial" w:hAnsi="Arial" w:cs="Arial"/>
          <w:sz w:val="24"/>
          <w:szCs w:val="24"/>
        </w:rPr>
        <w:t>u</w:t>
      </w:r>
      <w:r w:rsidRPr="00960656">
        <w:rPr>
          <w:rFonts w:ascii="Arial" w:hAnsi="Arial" w:cs="Arial"/>
          <w:sz w:val="24"/>
          <w:szCs w:val="24"/>
        </w:rPr>
        <w:t xml:space="preserve">nacceptable </w:t>
      </w:r>
      <w:r w:rsidR="00D11BBD" w:rsidRPr="00960656">
        <w:rPr>
          <w:rFonts w:ascii="Arial" w:hAnsi="Arial" w:cs="Arial"/>
          <w:sz w:val="24"/>
          <w:szCs w:val="24"/>
        </w:rPr>
        <w:t>or p</w:t>
      </w:r>
      <w:r w:rsidRPr="00960656">
        <w:rPr>
          <w:rFonts w:ascii="Arial" w:hAnsi="Arial" w:cs="Arial"/>
          <w:sz w:val="24"/>
          <w:szCs w:val="24"/>
        </w:rPr>
        <w:t>ass/</w:t>
      </w:r>
      <w:r w:rsidR="00D11BBD" w:rsidRPr="00960656">
        <w:rPr>
          <w:rFonts w:ascii="Arial" w:hAnsi="Arial" w:cs="Arial"/>
          <w:sz w:val="24"/>
          <w:szCs w:val="24"/>
        </w:rPr>
        <w:t>f</w:t>
      </w:r>
      <w:r w:rsidRPr="00960656">
        <w:rPr>
          <w:rFonts w:ascii="Arial" w:hAnsi="Arial" w:cs="Arial"/>
          <w:sz w:val="24"/>
          <w:szCs w:val="24"/>
        </w:rPr>
        <w:t xml:space="preserve">ail rating schemes are the least preferred method of evaluating small business participation in best value </w:t>
      </w:r>
      <w:r w:rsidR="00EC1E18" w:rsidRPr="00960656">
        <w:rPr>
          <w:rFonts w:ascii="Arial" w:hAnsi="Arial" w:cs="Arial"/>
          <w:sz w:val="24"/>
          <w:szCs w:val="24"/>
        </w:rPr>
        <w:t xml:space="preserve">tradeoff </w:t>
      </w:r>
      <w:r w:rsidRPr="00960656">
        <w:rPr>
          <w:rFonts w:ascii="Arial" w:hAnsi="Arial" w:cs="Arial"/>
          <w:sz w:val="24"/>
          <w:szCs w:val="24"/>
        </w:rPr>
        <w:t>source selections. This rating scheme does not allow evaluators to give higher ratings to offerors that significantly exceed the stated small business goals or submit proof of binding agreements with small businesses and therefore are discouraged.</w:t>
      </w:r>
    </w:p>
    <w:p w14:paraId="1D7FF7E2" w14:textId="77777777" w:rsidR="001C5EBD" w:rsidRPr="00960656" w:rsidRDefault="001C5EBD" w:rsidP="007E6154">
      <w:pPr>
        <w:pStyle w:val="BodyText3"/>
        <w:numPr>
          <w:ilvl w:val="0"/>
          <w:numId w:val="0"/>
        </w:numPr>
        <w:suppressLineNumbers/>
        <w:jc w:val="left"/>
        <w:rPr>
          <w:rFonts w:cs="Arial"/>
          <w:szCs w:val="24"/>
        </w:rPr>
      </w:pPr>
    </w:p>
    <w:p w14:paraId="515555DE" w14:textId="63D6F143" w:rsidR="001C5EBD" w:rsidRPr="00960656" w:rsidRDefault="001C5EBD" w:rsidP="008C54F4">
      <w:pPr>
        <w:pStyle w:val="BodyTextIndent"/>
        <w:suppressLineNumbers/>
        <w:ind w:left="0"/>
        <w:jc w:val="left"/>
        <w:rPr>
          <w:rFonts w:cs="Arial"/>
          <w:i/>
        </w:rPr>
      </w:pPr>
      <w:r w:rsidRPr="00960656">
        <w:rPr>
          <w:rFonts w:cs="Arial"/>
        </w:rPr>
        <w:t xml:space="preserve">Additionally, </w:t>
      </w:r>
      <w:r w:rsidR="005069FB" w:rsidRPr="00960656">
        <w:rPr>
          <w:rFonts w:cs="Arial"/>
        </w:rPr>
        <w:t>s</w:t>
      </w:r>
      <w:r w:rsidRPr="00960656">
        <w:rPr>
          <w:rFonts w:cs="Arial"/>
        </w:rPr>
        <w:t xml:space="preserve">mall </w:t>
      </w:r>
      <w:r w:rsidR="005069FB" w:rsidRPr="00960656">
        <w:rPr>
          <w:rFonts w:cs="Arial"/>
        </w:rPr>
        <w:t>b</w:t>
      </w:r>
      <w:r w:rsidRPr="00960656">
        <w:rPr>
          <w:rFonts w:cs="Arial"/>
        </w:rPr>
        <w:t xml:space="preserve">usiness </w:t>
      </w:r>
      <w:r w:rsidR="005069FB" w:rsidRPr="00960656">
        <w:rPr>
          <w:rFonts w:cs="Arial"/>
        </w:rPr>
        <w:t>p</w:t>
      </w:r>
      <w:r w:rsidRPr="00960656">
        <w:rPr>
          <w:rFonts w:cs="Arial"/>
        </w:rPr>
        <w:t xml:space="preserve">ast </w:t>
      </w:r>
      <w:r w:rsidR="005069FB" w:rsidRPr="00960656">
        <w:rPr>
          <w:rFonts w:cs="Arial"/>
        </w:rPr>
        <w:t>p</w:t>
      </w:r>
      <w:r w:rsidRPr="00960656">
        <w:rPr>
          <w:rFonts w:cs="Arial"/>
        </w:rPr>
        <w:t>erformance should be considered and</w:t>
      </w:r>
      <w:r w:rsidR="00391EEC" w:rsidRPr="00960656">
        <w:rPr>
          <w:rFonts w:cs="Arial"/>
        </w:rPr>
        <w:t xml:space="preserve"> is required</w:t>
      </w:r>
      <w:r w:rsidRPr="00960656">
        <w:rPr>
          <w:rFonts w:cs="Arial"/>
        </w:rPr>
        <w:t xml:space="preserve"> in some cases (</w:t>
      </w:r>
      <w:r w:rsidR="00325311" w:rsidRPr="00960656">
        <w:rPr>
          <w:rFonts w:cs="Arial"/>
        </w:rPr>
        <w:t>S</w:t>
      </w:r>
      <w:r w:rsidRPr="00960656">
        <w:rPr>
          <w:rFonts w:cs="Arial"/>
        </w:rPr>
        <w:t>ee FAR 15.304(c)(3)(ii)</w:t>
      </w:r>
      <w:r w:rsidR="00B50F4D" w:rsidRPr="00960656">
        <w:rPr>
          <w:rFonts w:cs="Arial"/>
        </w:rPr>
        <w:t>)</w:t>
      </w:r>
      <w:r w:rsidR="0058409D" w:rsidRPr="00960656">
        <w:rPr>
          <w:rFonts w:cs="Arial"/>
        </w:rPr>
        <w:t>.</w:t>
      </w:r>
      <w:r w:rsidRPr="00960656">
        <w:rPr>
          <w:rFonts w:cs="Arial"/>
        </w:rPr>
        <w:t xml:space="preserve"> In looking at </w:t>
      </w:r>
      <w:r w:rsidR="005C24EE" w:rsidRPr="00960656">
        <w:rPr>
          <w:rFonts w:cs="Arial"/>
        </w:rPr>
        <w:t>s</w:t>
      </w:r>
      <w:r w:rsidRPr="00960656">
        <w:rPr>
          <w:rFonts w:cs="Arial"/>
        </w:rPr>
        <w:t xml:space="preserve">mall </w:t>
      </w:r>
      <w:r w:rsidR="005C24EE" w:rsidRPr="00960656">
        <w:rPr>
          <w:rFonts w:cs="Arial"/>
        </w:rPr>
        <w:t>b</w:t>
      </w:r>
      <w:r w:rsidRPr="00960656">
        <w:rPr>
          <w:rFonts w:cs="Arial"/>
        </w:rPr>
        <w:t xml:space="preserve">usiness </w:t>
      </w:r>
      <w:r w:rsidR="005C24EE" w:rsidRPr="00960656">
        <w:rPr>
          <w:rFonts w:cs="Arial"/>
        </w:rPr>
        <w:t>p</w:t>
      </w:r>
      <w:r w:rsidRPr="00960656">
        <w:rPr>
          <w:rFonts w:cs="Arial"/>
        </w:rPr>
        <w:t xml:space="preserve">ast </w:t>
      </w:r>
      <w:r w:rsidR="005C24EE" w:rsidRPr="00960656">
        <w:rPr>
          <w:rFonts w:cs="Arial"/>
        </w:rPr>
        <w:t>p</w:t>
      </w:r>
      <w:r w:rsidRPr="00960656">
        <w:rPr>
          <w:rFonts w:cs="Arial"/>
        </w:rPr>
        <w:t xml:space="preserve">erformance, the </w:t>
      </w:r>
      <w:r w:rsidR="005C24EE" w:rsidRPr="00960656">
        <w:rPr>
          <w:rFonts w:cs="Arial"/>
        </w:rPr>
        <w:t>g</w:t>
      </w:r>
      <w:r w:rsidRPr="00960656">
        <w:rPr>
          <w:rFonts w:cs="Arial"/>
        </w:rPr>
        <w:t xml:space="preserve">overnment evaluates how well the offeror has performed </w:t>
      </w:r>
      <w:r w:rsidR="00C22BA9" w:rsidRPr="00960656">
        <w:rPr>
          <w:rFonts w:cs="Arial"/>
        </w:rPr>
        <w:t>in</w:t>
      </w:r>
      <w:r w:rsidRPr="00960656">
        <w:rPr>
          <w:rFonts w:cs="Arial"/>
        </w:rPr>
        <w:t xml:space="preserve"> achieving its small business goals. Remember that this should only be evaluated </w:t>
      </w:r>
      <w:r w:rsidR="0058409D" w:rsidRPr="00960656">
        <w:rPr>
          <w:rFonts w:cs="Arial"/>
        </w:rPr>
        <w:t xml:space="preserve">for </w:t>
      </w:r>
      <w:r w:rsidR="005A4F32" w:rsidRPr="00960656">
        <w:rPr>
          <w:rFonts w:cs="Arial"/>
        </w:rPr>
        <w:t xml:space="preserve">other than small </w:t>
      </w:r>
      <w:r w:rsidRPr="00960656">
        <w:rPr>
          <w:rFonts w:cs="Arial"/>
        </w:rPr>
        <w:t xml:space="preserve">businesses in </w:t>
      </w:r>
      <w:r w:rsidR="0058409D" w:rsidRPr="00960656">
        <w:rPr>
          <w:rFonts w:cs="Arial"/>
        </w:rPr>
        <w:t xml:space="preserve">assessing </w:t>
      </w:r>
      <w:r w:rsidRPr="00960656">
        <w:rPr>
          <w:rFonts w:cs="Arial"/>
        </w:rPr>
        <w:t xml:space="preserve">their compliance </w:t>
      </w:r>
      <w:r w:rsidR="00C22BA9" w:rsidRPr="00960656">
        <w:rPr>
          <w:rFonts w:cs="Arial"/>
        </w:rPr>
        <w:t>with</w:t>
      </w:r>
      <w:r w:rsidRPr="00960656">
        <w:rPr>
          <w:rFonts w:cs="Arial"/>
        </w:rPr>
        <w:t xml:space="preserve"> FAR 52.219-9. </w:t>
      </w:r>
      <w:r w:rsidR="0058409D" w:rsidRPr="00960656">
        <w:rPr>
          <w:rFonts w:cs="Arial"/>
          <w:iCs/>
        </w:rPr>
        <w:t>A</w:t>
      </w:r>
      <w:r w:rsidR="00365F9D" w:rsidRPr="00960656">
        <w:rPr>
          <w:rFonts w:cs="Arial"/>
          <w:iCs/>
        </w:rPr>
        <w:t xml:space="preserve"> tool regularly used by </w:t>
      </w:r>
      <w:r w:rsidRPr="00960656">
        <w:rPr>
          <w:rFonts w:cs="Arial"/>
          <w:iCs/>
        </w:rPr>
        <w:t xml:space="preserve">the </w:t>
      </w:r>
      <w:r w:rsidR="005C24EE" w:rsidRPr="00960656">
        <w:rPr>
          <w:rFonts w:cs="Arial"/>
          <w:iCs/>
        </w:rPr>
        <w:t>g</w:t>
      </w:r>
      <w:r w:rsidRPr="00960656">
        <w:rPr>
          <w:rFonts w:cs="Arial"/>
          <w:iCs/>
        </w:rPr>
        <w:t xml:space="preserve">overnment </w:t>
      </w:r>
      <w:r w:rsidR="00365F9D" w:rsidRPr="00960656">
        <w:rPr>
          <w:rFonts w:cs="Arial"/>
          <w:iCs/>
        </w:rPr>
        <w:t>is the</w:t>
      </w:r>
      <w:r w:rsidRPr="00960656">
        <w:rPr>
          <w:rFonts w:cs="Arial"/>
          <w:iCs/>
        </w:rPr>
        <w:t xml:space="preserve"> electronic Subcontracting Reporting System (eSRS)</w:t>
      </w:r>
      <w:r w:rsidR="00365F9D" w:rsidRPr="00960656">
        <w:rPr>
          <w:rFonts w:cs="Arial"/>
          <w:iCs/>
        </w:rPr>
        <w:t>.</w:t>
      </w:r>
    </w:p>
    <w:p w14:paraId="51CC0B66" w14:textId="77777777" w:rsidR="001C5EBD" w:rsidRPr="00A279B2" w:rsidRDefault="001C5EBD" w:rsidP="00FD73A6">
      <w:pPr>
        <w:pStyle w:val="BodyTextIndent"/>
        <w:suppressLineNumbers/>
        <w:jc w:val="left"/>
        <w:rPr>
          <w:rFonts w:cs="Arial"/>
          <w:iCs/>
        </w:rPr>
      </w:pPr>
      <w:r w:rsidRPr="00960656">
        <w:rPr>
          <w:rFonts w:cs="Arial"/>
          <w:i/>
        </w:rPr>
        <w:tab/>
      </w:r>
    </w:p>
    <w:p w14:paraId="1BDE3B86" w14:textId="5B5B1E8F" w:rsidR="001C5EBD" w:rsidRDefault="006620DC" w:rsidP="00C011A0">
      <w:pPr>
        <w:pStyle w:val="BodyTextIndent"/>
        <w:suppressLineNumbers/>
        <w:tabs>
          <w:tab w:val="clear" w:pos="792"/>
          <w:tab w:val="left" w:pos="540"/>
          <w:tab w:val="left" w:pos="630"/>
          <w:tab w:val="left" w:pos="810"/>
        </w:tabs>
        <w:ind w:left="540"/>
        <w:jc w:val="left"/>
        <w:rPr>
          <w:rFonts w:cs="Arial"/>
        </w:rPr>
      </w:pPr>
      <w:r w:rsidRPr="00960656">
        <w:rPr>
          <w:rFonts w:cs="Arial"/>
          <w:b/>
          <w:iCs/>
        </w:rPr>
        <w:t>NOTE</w:t>
      </w:r>
      <w:r w:rsidR="001C5EBD" w:rsidRPr="00960656">
        <w:rPr>
          <w:rFonts w:cs="Arial"/>
          <w:b/>
          <w:i/>
        </w:rPr>
        <w:t>:</w:t>
      </w:r>
      <w:r w:rsidR="001C5EBD" w:rsidRPr="00960656">
        <w:rPr>
          <w:rFonts w:cs="Arial"/>
        </w:rPr>
        <w:t xml:space="preserve"> DFARS PGI 215.304 provides an example that indicates evaluation of </w:t>
      </w:r>
      <w:r w:rsidR="000A78A1" w:rsidRPr="00960656">
        <w:rPr>
          <w:rFonts w:cs="Arial"/>
        </w:rPr>
        <w:t>p</w:t>
      </w:r>
      <w:r w:rsidR="001C5EBD" w:rsidRPr="00960656">
        <w:rPr>
          <w:rFonts w:cs="Arial"/>
        </w:rPr>
        <w:t xml:space="preserve">ast </w:t>
      </w:r>
      <w:r w:rsidR="000A78A1" w:rsidRPr="00960656">
        <w:rPr>
          <w:rFonts w:cs="Arial"/>
        </w:rPr>
        <w:t>p</w:t>
      </w:r>
      <w:r w:rsidR="001C5EBD" w:rsidRPr="00960656">
        <w:rPr>
          <w:rFonts w:cs="Arial"/>
        </w:rPr>
        <w:t xml:space="preserve">erformance compliance within a separate </w:t>
      </w:r>
      <w:r w:rsidR="000A78A1" w:rsidRPr="00960656">
        <w:rPr>
          <w:rFonts w:cs="Arial"/>
        </w:rPr>
        <w:t>s</w:t>
      </w:r>
      <w:r w:rsidR="001C5EBD" w:rsidRPr="00960656">
        <w:rPr>
          <w:rFonts w:cs="Arial"/>
        </w:rPr>
        <w:t xml:space="preserve">mall </w:t>
      </w:r>
      <w:r w:rsidR="000A78A1" w:rsidRPr="00960656">
        <w:rPr>
          <w:rFonts w:cs="Arial"/>
        </w:rPr>
        <w:t>b</w:t>
      </w:r>
      <w:r w:rsidR="001C5EBD" w:rsidRPr="00960656">
        <w:rPr>
          <w:rFonts w:cs="Arial"/>
        </w:rPr>
        <w:t xml:space="preserve">usiness </w:t>
      </w:r>
      <w:r w:rsidR="000A78A1" w:rsidRPr="00960656">
        <w:rPr>
          <w:rFonts w:cs="Arial"/>
        </w:rPr>
        <w:t>p</w:t>
      </w:r>
      <w:r w:rsidR="001C5EBD" w:rsidRPr="00960656">
        <w:rPr>
          <w:rFonts w:cs="Arial"/>
        </w:rPr>
        <w:t xml:space="preserve">articipation </w:t>
      </w:r>
      <w:r w:rsidR="000A78A1" w:rsidRPr="00960656">
        <w:rPr>
          <w:rFonts w:cs="Arial"/>
        </w:rPr>
        <w:t>f</w:t>
      </w:r>
      <w:r w:rsidR="001C5EBD" w:rsidRPr="00960656">
        <w:rPr>
          <w:rFonts w:cs="Arial"/>
        </w:rPr>
        <w:t>actor</w:t>
      </w:r>
      <w:r w:rsidR="00E30B92" w:rsidRPr="00960656">
        <w:rPr>
          <w:rFonts w:cs="Arial"/>
        </w:rPr>
        <w:t>.</w:t>
      </w:r>
      <w:r w:rsidR="001C5EBD" w:rsidRPr="00960656">
        <w:rPr>
          <w:rFonts w:cs="Arial"/>
        </w:rPr>
        <w:t xml:space="preserve">  </w:t>
      </w:r>
      <w:r w:rsidR="00E30B92" w:rsidRPr="00960656">
        <w:rPr>
          <w:rFonts w:cs="Arial"/>
        </w:rPr>
        <w:t xml:space="preserve">This </w:t>
      </w:r>
      <w:r w:rsidR="001C5EBD" w:rsidRPr="00960656">
        <w:rPr>
          <w:rFonts w:cs="Arial"/>
        </w:rPr>
        <w:t xml:space="preserve">may </w:t>
      </w:r>
      <w:r w:rsidR="00E30B92" w:rsidRPr="00960656">
        <w:rPr>
          <w:rFonts w:cs="Arial"/>
        </w:rPr>
        <w:t xml:space="preserve">instead </w:t>
      </w:r>
      <w:r w:rsidR="001C5EBD" w:rsidRPr="00960656">
        <w:rPr>
          <w:rFonts w:cs="Arial"/>
        </w:rPr>
        <w:t xml:space="preserve">be evaluated under the </w:t>
      </w:r>
      <w:r w:rsidR="000A78A1" w:rsidRPr="00960656">
        <w:rPr>
          <w:rFonts w:cs="Arial"/>
        </w:rPr>
        <w:t>p</w:t>
      </w:r>
      <w:r w:rsidR="001C5EBD" w:rsidRPr="00960656">
        <w:rPr>
          <w:rFonts w:cs="Arial"/>
        </w:rPr>
        <w:t xml:space="preserve">ast </w:t>
      </w:r>
      <w:r w:rsidR="000A78A1" w:rsidRPr="00960656">
        <w:rPr>
          <w:rFonts w:cs="Arial"/>
        </w:rPr>
        <w:t>p</w:t>
      </w:r>
      <w:r w:rsidR="001C5EBD" w:rsidRPr="00960656">
        <w:rPr>
          <w:rFonts w:cs="Arial"/>
        </w:rPr>
        <w:t xml:space="preserve">erformance </w:t>
      </w:r>
      <w:r w:rsidR="000A78A1" w:rsidRPr="00960656">
        <w:rPr>
          <w:rFonts w:cs="Arial"/>
        </w:rPr>
        <w:t>f</w:t>
      </w:r>
      <w:r w:rsidR="001C5EBD" w:rsidRPr="00960656">
        <w:rPr>
          <w:rFonts w:cs="Arial"/>
        </w:rPr>
        <w:t xml:space="preserve">actor, </w:t>
      </w:r>
      <w:r w:rsidR="001C5EBD" w:rsidRPr="00960656">
        <w:rPr>
          <w:rFonts w:cs="Arial"/>
          <w:b/>
          <w:i/>
        </w:rPr>
        <w:t>but not in both factors</w:t>
      </w:r>
      <w:r w:rsidR="001C5EBD" w:rsidRPr="00960656">
        <w:rPr>
          <w:rFonts w:cs="Arial"/>
        </w:rPr>
        <w:t xml:space="preserve">. </w:t>
      </w:r>
    </w:p>
    <w:p w14:paraId="493752F1" w14:textId="77777777" w:rsidR="00A279B2" w:rsidRPr="00960656" w:rsidRDefault="00A279B2" w:rsidP="00C011A0">
      <w:pPr>
        <w:pStyle w:val="BodyTextIndent"/>
        <w:suppressLineNumbers/>
        <w:tabs>
          <w:tab w:val="clear" w:pos="792"/>
          <w:tab w:val="left" w:pos="540"/>
          <w:tab w:val="left" w:pos="630"/>
          <w:tab w:val="left" w:pos="810"/>
        </w:tabs>
        <w:ind w:left="540"/>
        <w:jc w:val="left"/>
        <w:rPr>
          <w:rFonts w:cs="Arial"/>
        </w:rPr>
      </w:pPr>
    </w:p>
    <w:p w14:paraId="4B2FB148" w14:textId="7E3687DC" w:rsidR="001C5EBD" w:rsidRPr="00960656" w:rsidRDefault="001C5EBD" w:rsidP="00FD73A6">
      <w:pPr>
        <w:pStyle w:val="BodyText"/>
        <w:suppressLineNumbers/>
        <w:rPr>
          <w:rFonts w:cs="Arial"/>
          <w:szCs w:val="24"/>
        </w:rPr>
      </w:pPr>
      <w:r w:rsidRPr="00960656">
        <w:rPr>
          <w:rFonts w:cs="Arial"/>
          <w:szCs w:val="24"/>
        </w:rPr>
        <w:t xml:space="preserve">Small </w:t>
      </w:r>
      <w:r w:rsidR="000A78A1" w:rsidRPr="00960656">
        <w:rPr>
          <w:rFonts w:cs="Arial"/>
          <w:szCs w:val="24"/>
        </w:rPr>
        <w:t>b</w:t>
      </w:r>
      <w:r w:rsidRPr="00960656">
        <w:rPr>
          <w:rFonts w:cs="Arial"/>
          <w:szCs w:val="24"/>
        </w:rPr>
        <w:t xml:space="preserve">usiness offerors </w:t>
      </w:r>
      <w:r w:rsidR="00CD0BE0" w:rsidRPr="00960656">
        <w:rPr>
          <w:rFonts w:cs="Arial"/>
          <w:szCs w:val="24"/>
        </w:rPr>
        <w:t xml:space="preserve">(other than firms utilizing the HUBZone price preference) </w:t>
      </w:r>
      <w:r w:rsidRPr="00960656">
        <w:rPr>
          <w:rFonts w:cs="Arial"/>
          <w:szCs w:val="24"/>
        </w:rPr>
        <w:t xml:space="preserve">proposing on unrestricted requirements are not held to the requirements of </w:t>
      </w:r>
      <w:r w:rsidRPr="00960656">
        <w:rPr>
          <w:rFonts w:eastAsia="Arial Unicode MS" w:cs="Arial"/>
          <w:szCs w:val="24"/>
        </w:rPr>
        <w:t>FAR 52.219-14 </w:t>
      </w:r>
      <w:r w:rsidRPr="00960656">
        <w:rPr>
          <w:rFonts w:cs="Arial"/>
          <w:szCs w:val="24"/>
        </w:rPr>
        <w:t xml:space="preserve">Limitations on Subcontracting because the clause is applicable to small business set-aside procurements </w:t>
      </w:r>
      <w:r w:rsidRPr="00960656">
        <w:rPr>
          <w:rFonts w:cs="Arial"/>
          <w:szCs w:val="24"/>
          <w:u w:val="single"/>
        </w:rPr>
        <w:t>only</w:t>
      </w:r>
      <w:r w:rsidRPr="00960656">
        <w:rPr>
          <w:rFonts w:cs="Arial"/>
          <w:szCs w:val="24"/>
        </w:rPr>
        <w:t xml:space="preserve">. However, small business offerors should meet the small business participation factor goals through </w:t>
      </w:r>
      <w:r w:rsidR="00E30B92" w:rsidRPr="00960656">
        <w:rPr>
          <w:rFonts w:cs="Arial"/>
          <w:szCs w:val="24"/>
        </w:rPr>
        <w:t xml:space="preserve">any, or a combination of the following: </w:t>
      </w:r>
      <w:r w:rsidRPr="00960656">
        <w:rPr>
          <w:rFonts w:cs="Arial"/>
          <w:szCs w:val="24"/>
        </w:rPr>
        <w:t>performance as a prime small business</w:t>
      </w:r>
      <w:r w:rsidR="007E0D5D" w:rsidRPr="00960656">
        <w:rPr>
          <w:rFonts w:cs="Arial"/>
          <w:szCs w:val="24"/>
        </w:rPr>
        <w:t>,</w:t>
      </w:r>
      <w:r w:rsidR="00E30B92" w:rsidRPr="00960656">
        <w:rPr>
          <w:rFonts w:cs="Arial"/>
          <w:szCs w:val="24"/>
        </w:rPr>
        <w:t xml:space="preserve"> performance as</w:t>
      </w:r>
      <w:r w:rsidR="007E0D5D" w:rsidRPr="00960656">
        <w:rPr>
          <w:rFonts w:cs="Arial"/>
          <w:szCs w:val="24"/>
        </w:rPr>
        <w:t xml:space="preserve"> a joint venture,</w:t>
      </w:r>
      <w:r w:rsidRPr="00960656">
        <w:rPr>
          <w:rFonts w:cs="Arial"/>
          <w:szCs w:val="24"/>
        </w:rPr>
        <w:t xml:space="preserve"> </w:t>
      </w:r>
      <w:r w:rsidR="007E0D5D" w:rsidRPr="00960656">
        <w:rPr>
          <w:rFonts w:cs="Arial"/>
          <w:szCs w:val="24"/>
        </w:rPr>
        <w:t xml:space="preserve"> or </w:t>
      </w:r>
      <w:r w:rsidRPr="00960656">
        <w:rPr>
          <w:rFonts w:cs="Arial"/>
          <w:szCs w:val="24"/>
        </w:rPr>
        <w:t>small business subcontracting.</w:t>
      </w:r>
    </w:p>
    <w:p w14:paraId="108940A2" w14:textId="0BCB998F" w:rsidR="00DF74FF" w:rsidRPr="00960656" w:rsidRDefault="00DF74FF" w:rsidP="00FD73A6">
      <w:pPr>
        <w:pStyle w:val="BodyText"/>
        <w:suppressLineNumbers/>
        <w:rPr>
          <w:rFonts w:cs="Arial"/>
          <w:szCs w:val="24"/>
        </w:rPr>
      </w:pPr>
    </w:p>
    <w:p w14:paraId="1CCEA75E" w14:textId="34B9E98A" w:rsidR="00DF74FF" w:rsidRPr="00960656" w:rsidRDefault="00E150A8" w:rsidP="00FD73A6">
      <w:pPr>
        <w:pStyle w:val="BodyText"/>
        <w:suppressLineNumbers/>
        <w:rPr>
          <w:rFonts w:cs="Arial"/>
          <w:szCs w:val="24"/>
        </w:rPr>
      </w:pPr>
      <w:r w:rsidRPr="00960656">
        <w:rPr>
          <w:rFonts w:cs="Arial"/>
          <w:szCs w:val="24"/>
        </w:rPr>
        <w:t xml:space="preserve">DoD Source Selection </w:t>
      </w:r>
      <w:r w:rsidR="00775906" w:rsidRPr="00960656">
        <w:rPr>
          <w:rFonts w:cs="Arial"/>
          <w:szCs w:val="24"/>
        </w:rPr>
        <w:t>Procedures</w:t>
      </w:r>
      <w:r w:rsidR="00430418" w:rsidRPr="00960656">
        <w:rPr>
          <w:rFonts w:cs="Arial"/>
          <w:szCs w:val="24"/>
        </w:rPr>
        <w:t xml:space="preserve"> 3.1.6</w:t>
      </w:r>
      <w:r w:rsidR="00007057" w:rsidRPr="00960656">
        <w:rPr>
          <w:rFonts w:cs="Arial"/>
          <w:szCs w:val="24"/>
        </w:rPr>
        <w:t xml:space="preserve"> require</w:t>
      </w:r>
      <w:r w:rsidR="00430418" w:rsidRPr="00960656">
        <w:rPr>
          <w:rFonts w:cs="Arial"/>
          <w:szCs w:val="24"/>
        </w:rPr>
        <w:t xml:space="preserve"> </w:t>
      </w:r>
      <w:r w:rsidR="0047445D" w:rsidRPr="00960656">
        <w:rPr>
          <w:rFonts w:cs="Arial"/>
          <w:szCs w:val="24"/>
        </w:rPr>
        <w:t xml:space="preserve">the offeror </w:t>
      </w:r>
      <w:r w:rsidR="00731284" w:rsidRPr="00960656">
        <w:rPr>
          <w:rFonts w:cs="Arial"/>
          <w:szCs w:val="24"/>
        </w:rPr>
        <w:t xml:space="preserve"> to</w:t>
      </w:r>
      <w:r w:rsidR="0047445D" w:rsidRPr="00960656">
        <w:rPr>
          <w:rFonts w:cs="Arial"/>
          <w:szCs w:val="24"/>
        </w:rPr>
        <w:t xml:space="preserve"> include a commitment signed by</w:t>
      </w:r>
      <w:r w:rsidR="00D678DD" w:rsidRPr="00960656">
        <w:rPr>
          <w:rFonts w:cs="Arial"/>
          <w:szCs w:val="24"/>
        </w:rPr>
        <w:t xml:space="preserve"> both the</w:t>
      </w:r>
      <w:r w:rsidR="0047445D" w:rsidRPr="00960656">
        <w:rPr>
          <w:rFonts w:cs="Arial"/>
          <w:szCs w:val="24"/>
        </w:rPr>
        <w:t xml:space="preserve"> offeror and </w:t>
      </w:r>
      <w:r w:rsidR="00D678DD" w:rsidRPr="00960656">
        <w:rPr>
          <w:rFonts w:cs="Arial"/>
          <w:szCs w:val="24"/>
        </w:rPr>
        <w:t xml:space="preserve">the </w:t>
      </w:r>
      <w:r w:rsidR="0047445D" w:rsidRPr="00960656">
        <w:rPr>
          <w:rFonts w:cs="Arial"/>
          <w:szCs w:val="24"/>
        </w:rPr>
        <w:t>subcontractor certifying that</w:t>
      </w:r>
      <w:r w:rsidR="00D678DD" w:rsidRPr="00960656">
        <w:rPr>
          <w:rFonts w:cs="Arial"/>
          <w:szCs w:val="24"/>
        </w:rPr>
        <w:t>,</w:t>
      </w:r>
      <w:r w:rsidR="0047445D" w:rsidRPr="00960656">
        <w:rPr>
          <w:rFonts w:cs="Arial"/>
          <w:szCs w:val="24"/>
        </w:rPr>
        <w:t xml:space="preserve"> if a contract is awarded r</w:t>
      </w:r>
      <w:r w:rsidR="00FB56C0" w:rsidRPr="00960656">
        <w:rPr>
          <w:rFonts w:cs="Arial"/>
          <w:szCs w:val="24"/>
        </w:rPr>
        <w:t>esulting from the proposal, the parties commit to joint performance as proposed</w:t>
      </w:r>
      <w:r w:rsidR="00731284" w:rsidRPr="00960656">
        <w:rPr>
          <w:rFonts w:cs="Arial"/>
          <w:szCs w:val="24"/>
        </w:rPr>
        <w:t xml:space="preserve"> when subcontractor experience is submitted for consideration as part of the proposal</w:t>
      </w:r>
      <w:r w:rsidR="00FB56C0" w:rsidRPr="00960656">
        <w:rPr>
          <w:rFonts w:cs="Arial"/>
          <w:szCs w:val="24"/>
        </w:rPr>
        <w:t>.</w:t>
      </w:r>
      <w:r w:rsidR="00551C8C" w:rsidRPr="00960656">
        <w:rPr>
          <w:rFonts w:cs="Arial"/>
          <w:szCs w:val="24"/>
        </w:rPr>
        <w:t xml:space="preserve"> If the signed commitment is not fully executed by both parties and provided with the Past Performance Proposal, subcontractor references will not be evaluated or considered.</w:t>
      </w:r>
    </w:p>
    <w:p w14:paraId="7FB0F26A" w14:textId="77777777" w:rsidR="001C5EBD" w:rsidRPr="00960656" w:rsidRDefault="001C5EBD" w:rsidP="00FD73A6">
      <w:pPr>
        <w:pStyle w:val="BodyText"/>
        <w:suppressLineNumbers/>
        <w:rPr>
          <w:rFonts w:cs="Arial"/>
          <w:szCs w:val="24"/>
        </w:rPr>
      </w:pPr>
    </w:p>
    <w:p w14:paraId="68E823C4" w14:textId="77777777" w:rsidR="005C500B" w:rsidRPr="00DE1F3A" w:rsidRDefault="005C500B" w:rsidP="005C500B">
      <w:pPr>
        <w:rPr>
          <w:rFonts w:ascii="Arial" w:hAnsi="Arial" w:cs="Arial"/>
        </w:rPr>
      </w:pPr>
    </w:p>
    <w:p w14:paraId="2CB10985" w14:textId="77777777" w:rsidR="005C500B" w:rsidRPr="00960656" w:rsidRDefault="005C500B" w:rsidP="005C500B">
      <w:pPr>
        <w:pStyle w:val="Heading2"/>
        <w:numPr>
          <w:ilvl w:val="1"/>
          <w:numId w:val="15"/>
        </w:numPr>
        <w:pBdr>
          <w:top w:val="single" w:sz="4" w:space="1" w:color="auto"/>
          <w:bottom w:val="single" w:sz="4" w:space="1" w:color="auto"/>
        </w:pBdr>
        <w:jc w:val="left"/>
        <w:rPr>
          <w:rFonts w:ascii="Arial" w:hAnsi="Arial" w:cs="Arial"/>
          <w:iCs/>
          <w:sz w:val="28"/>
          <w:szCs w:val="28"/>
        </w:rPr>
      </w:pPr>
      <w:r w:rsidRPr="00960656">
        <w:rPr>
          <w:rFonts w:ascii="Arial" w:hAnsi="Arial" w:cs="Arial"/>
          <w:i/>
          <w:sz w:val="28"/>
          <w:szCs w:val="28"/>
        </w:rPr>
        <w:t xml:space="preserve"> </w:t>
      </w:r>
      <w:bookmarkStart w:id="99" w:name="_Toc178607313"/>
      <w:bookmarkStart w:id="100" w:name="_Toc178607388"/>
      <w:r w:rsidRPr="00960656">
        <w:rPr>
          <w:rFonts w:ascii="Arial" w:hAnsi="Arial" w:cs="Arial"/>
          <w:iCs/>
          <w:sz w:val="28"/>
          <w:szCs w:val="28"/>
        </w:rPr>
        <w:t>Documentation of Initial Evaluation Results</w:t>
      </w:r>
      <w:bookmarkEnd w:id="99"/>
      <w:bookmarkEnd w:id="100"/>
    </w:p>
    <w:p w14:paraId="1EC6FBB3" w14:textId="77777777" w:rsidR="005C500B" w:rsidRPr="00960656" w:rsidRDefault="005C500B" w:rsidP="005C500B">
      <w:pPr>
        <w:suppressLineNumbers/>
        <w:rPr>
          <w:rFonts w:ascii="Arial" w:hAnsi="Arial" w:cs="Arial"/>
          <w:sz w:val="24"/>
          <w:szCs w:val="24"/>
        </w:rPr>
      </w:pPr>
    </w:p>
    <w:p w14:paraId="52B2C756" w14:textId="77777777" w:rsidR="005C500B" w:rsidRPr="00960656" w:rsidRDefault="005C500B" w:rsidP="005C500B">
      <w:pPr>
        <w:pStyle w:val="BodyText"/>
        <w:suppressLineNumbers/>
        <w:rPr>
          <w:rFonts w:cs="Arial"/>
          <w:szCs w:val="24"/>
        </w:rPr>
      </w:pPr>
      <w:r w:rsidRPr="00960656">
        <w:rPr>
          <w:rFonts w:cs="Arial"/>
          <w:szCs w:val="24"/>
        </w:rPr>
        <w:t xml:space="preserve">See Army template source selection documents located in PAM - Template Library </w:t>
      </w:r>
      <w:hyperlink r:id="rId30" w:history="1">
        <w:r w:rsidRPr="00960656">
          <w:rPr>
            <w:rStyle w:val="Hyperlink"/>
            <w:rFonts w:cs="Arial"/>
            <w:szCs w:val="24"/>
          </w:rPr>
          <w:t>https://spcs3.kc.army.mil/asaalt/procurement/SitePages/NewTemplates.aspx</w:t>
        </w:r>
      </w:hyperlink>
      <w:r w:rsidRPr="00960656">
        <w:rPr>
          <w:rFonts w:cs="Arial"/>
          <w:szCs w:val="24"/>
        </w:rPr>
        <w:t xml:space="preserve">). </w:t>
      </w:r>
    </w:p>
    <w:p w14:paraId="6BBC6B0C" w14:textId="77777777" w:rsidR="005C500B" w:rsidRPr="00960656" w:rsidRDefault="005C500B" w:rsidP="00B71E93">
      <w:pPr>
        <w:keepNext/>
        <w:suppressLineNumbers/>
        <w:rPr>
          <w:rFonts w:ascii="Arial" w:hAnsi="Arial" w:cs="Arial"/>
          <w:b/>
          <w:iCs/>
          <w:sz w:val="24"/>
          <w:szCs w:val="24"/>
          <w:u w:val="single"/>
        </w:rPr>
      </w:pPr>
    </w:p>
    <w:p w14:paraId="589D8429" w14:textId="4435322A" w:rsidR="00DB1DEB" w:rsidRPr="00960656" w:rsidRDefault="00DB1DEB" w:rsidP="00B71E93">
      <w:pPr>
        <w:keepNext/>
        <w:suppressLineNumbers/>
        <w:rPr>
          <w:rFonts w:ascii="Arial" w:hAnsi="Arial" w:cs="Arial"/>
          <w:bCs/>
          <w:iCs/>
          <w:sz w:val="24"/>
          <w:szCs w:val="18"/>
        </w:rPr>
      </w:pPr>
      <w:r w:rsidRPr="00960656">
        <w:rPr>
          <w:rFonts w:ascii="Arial" w:hAnsi="Arial" w:cs="Arial"/>
          <w:bCs/>
          <w:iCs/>
          <w:sz w:val="24"/>
          <w:szCs w:val="18"/>
        </w:rPr>
        <w:t xml:space="preserve">Following </w:t>
      </w:r>
      <w:r w:rsidR="0091013A" w:rsidRPr="00960656">
        <w:rPr>
          <w:rFonts w:ascii="Arial" w:hAnsi="Arial" w:cs="Arial"/>
          <w:bCs/>
          <w:iCs/>
          <w:sz w:val="24"/>
          <w:szCs w:val="18"/>
        </w:rPr>
        <w:t>initial evaluations</w:t>
      </w:r>
      <w:r w:rsidR="00C74969" w:rsidRPr="00960656">
        <w:rPr>
          <w:rFonts w:ascii="Arial" w:hAnsi="Arial" w:cs="Arial"/>
          <w:bCs/>
          <w:iCs/>
          <w:sz w:val="24"/>
          <w:szCs w:val="18"/>
        </w:rPr>
        <w:t xml:space="preserve"> and all required reviews (see DoD Source Selection Procedures 3.</w:t>
      </w:r>
      <w:r w:rsidR="00261E77" w:rsidRPr="00960656">
        <w:rPr>
          <w:rFonts w:ascii="Arial" w:hAnsi="Arial" w:cs="Arial"/>
          <w:bCs/>
          <w:iCs/>
          <w:sz w:val="24"/>
          <w:szCs w:val="18"/>
        </w:rPr>
        <w:t>2.1</w:t>
      </w:r>
      <w:r w:rsidR="00C74969" w:rsidRPr="00960656">
        <w:rPr>
          <w:rFonts w:ascii="Arial" w:hAnsi="Arial" w:cs="Arial"/>
          <w:bCs/>
          <w:iCs/>
          <w:sz w:val="24"/>
          <w:szCs w:val="18"/>
        </w:rPr>
        <w:t>)</w:t>
      </w:r>
      <w:r w:rsidR="00261E77" w:rsidRPr="00960656">
        <w:rPr>
          <w:rFonts w:ascii="Arial" w:hAnsi="Arial" w:cs="Arial"/>
          <w:bCs/>
          <w:iCs/>
          <w:sz w:val="24"/>
          <w:szCs w:val="18"/>
        </w:rPr>
        <w:t xml:space="preserve">, award will either be made without discussions or with discussions (see DoD Source Selection Procedures 3.2.2 and </w:t>
      </w:r>
      <w:r w:rsidR="00B43E96" w:rsidRPr="00960656">
        <w:rPr>
          <w:rFonts w:ascii="Arial" w:hAnsi="Arial" w:cs="Arial"/>
          <w:bCs/>
          <w:iCs/>
          <w:sz w:val="24"/>
          <w:szCs w:val="18"/>
        </w:rPr>
        <w:t>3.2.3</w:t>
      </w:r>
      <w:r w:rsidR="00261E77" w:rsidRPr="00960656">
        <w:rPr>
          <w:rFonts w:ascii="Arial" w:hAnsi="Arial" w:cs="Arial"/>
          <w:bCs/>
          <w:iCs/>
          <w:sz w:val="24"/>
          <w:szCs w:val="18"/>
        </w:rPr>
        <w:t>)</w:t>
      </w:r>
      <w:r w:rsidR="00B43E96" w:rsidRPr="00960656">
        <w:rPr>
          <w:rFonts w:ascii="Arial" w:hAnsi="Arial" w:cs="Arial"/>
          <w:bCs/>
          <w:iCs/>
          <w:sz w:val="24"/>
          <w:szCs w:val="18"/>
        </w:rPr>
        <w:t>.</w:t>
      </w:r>
    </w:p>
    <w:p w14:paraId="63BC0016" w14:textId="77777777" w:rsidR="00DB1DEB" w:rsidRPr="00960656" w:rsidRDefault="00DB1DEB" w:rsidP="00B71E93">
      <w:pPr>
        <w:keepNext/>
        <w:suppressLineNumbers/>
        <w:rPr>
          <w:rFonts w:ascii="Arial" w:hAnsi="Arial" w:cs="Arial"/>
          <w:b/>
          <w:iCs/>
          <w:sz w:val="24"/>
          <w:szCs w:val="24"/>
          <w:u w:val="single"/>
        </w:rPr>
      </w:pPr>
    </w:p>
    <w:p w14:paraId="4250D5DA" w14:textId="76027DB5" w:rsidR="001C5EBD" w:rsidRPr="00960656" w:rsidRDefault="001C5EBD" w:rsidP="00B71E93">
      <w:pPr>
        <w:keepNext/>
        <w:suppressLineNumbers/>
        <w:rPr>
          <w:rFonts w:ascii="Arial" w:hAnsi="Arial" w:cs="Arial"/>
          <w:b/>
          <w:iCs/>
          <w:sz w:val="28"/>
          <w:u w:val="single"/>
        </w:rPr>
      </w:pPr>
      <w:r w:rsidRPr="00960656">
        <w:rPr>
          <w:rFonts w:ascii="Arial" w:hAnsi="Arial" w:cs="Arial"/>
          <w:b/>
          <w:iCs/>
          <w:sz w:val="28"/>
          <w:u w:val="single"/>
        </w:rPr>
        <w:t>Types of Exchanges</w:t>
      </w:r>
    </w:p>
    <w:p w14:paraId="3228E416" w14:textId="77777777" w:rsidR="001C5EBD" w:rsidRPr="00960656" w:rsidRDefault="001C5EBD" w:rsidP="00A279B2">
      <w:pPr>
        <w:keepNext/>
        <w:suppressLineNumbers/>
        <w:rPr>
          <w:rFonts w:ascii="Arial" w:hAnsi="Arial" w:cs="Arial"/>
          <w:bCs/>
          <w:iCs/>
          <w:sz w:val="24"/>
          <w:szCs w:val="24"/>
        </w:rPr>
      </w:pPr>
    </w:p>
    <w:p w14:paraId="48847746" w14:textId="7AE6E416" w:rsidR="002756EB" w:rsidRPr="00960656" w:rsidRDefault="001C5EBD" w:rsidP="00B71E93">
      <w:pPr>
        <w:keepNext/>
        <w:suppressLineNumbers/>
        <w:rPr>
          <w:rFonts w:ascii="Arial" w:hAnsi="Arial" w:cs="Arial"/>
          <w:sz w:val="24"/>
        </w:rPr>
      </w:pPr>
      <w:r w:rsidRPr="00960656">
        <w:rPr>
          <w:rFonts w:ascii="Arial" w:hAnsi="Arial" w:cs="Arial"/>
          <w:sz w:val="24"/>
        </w:rPr>
        <w:t xml:space="preserve">After receipt of proposals, there are three types of exchanges that may occur between the </w:t>
      </w:r>
      <w:r w:rsidR="005C24EE" w:rsidRPr="00960656">
        <w:rPr>
          <w:rFonts w:ascii="Arial" w:hAnsi="Arial" w:cs="Arial"/>
          <w:sz w:val="24"/>
        </w:rPr>
        <w:t>g</w:t>
      </w:r>
      <w:r w:rsidRPr="00960656">
        <w:rPr>
          <w:rFonts w:ascii="Arial" w:hAnsi="Arial" w:cs="Arial"/>
          <w:sz w:val="24"/>
        </w:rPr>
        <w:t>overnment and offerors -- clarifications, communications</w:t>
      </w:r>
      <w:r w:rsidR="00353357" w:rsidRPr="00960656">
        <w:rPr>
          <w:rFonts w:ascii="Arial" w:hAnsi="Arial" w:cs="Arial"/>
          <w:sz w:val="24"/>
        </w:rPr>
        <w:t>,</w:t>
      </w:r>
      <w:r w:rsidRPr="00960656">
        <w:rPr>
          <w:rFonts w:ascii="Arial" w:hAnsi="Arial" w:cs="Arial"/>
          <w:sz w:val="24"/>
        </w:rPr>
        <w:t xml:space="preserve"> and negotiations / discussions. </w:t>
      </w:r>
      <w:r w:rsidR="0017262D" w:rsidRPr="00960656">
        <w:rPr>
          <w:rFonts w:ascii="Arial" w:hAnsi="Arial" w:cs="Arial"/>
          <w:sz w:val="24"/>
        </w:rPr>
        <w:t>W</w:t>
      </w:r>
      <w:r w:rsidRPr="00960656">
        <w:rPr>
          <w:rFonts w:ascii="Arial" w:hAnsi="Arial" w:cs="Arial"/>
          <w:sz w:val="24"/>
        </w:rPr>
        <w:t>hen they occur, their purpose and scope, and whether offerors are allowed to revise their proposals as a result of the exchanges</w:t>
      </w:r>
      <w:r w:rsidR="0017262D" w:rsidRPr="00960656">
        <w:rPr>
          <w:rFonts w:ascii="Arial" w:hAnsi="Arial" w:cs="Arial"/>
          <w:sz w:val="24"/>
        </w:rPr>
        <w:t xml:space="preserve"> are different for each</w:t>
      </w:r>
      <w:r w:rsidRPr="00960656">
        <w:rPr>
          <w:rFonts w:ascii="Arial" w:hAnsi="Arial" w:cs="Arial"/>
          <w:sz w:val="24"/>
        </w:rPr>
        <w:t xml:space="preserve">. </w:t>
      </w:r>
    </w:p>
    <w:p w14:paraId="0D10F537" w14:textId="77777777" w:rsidR="002756EB" w:rsidRPr="00960656" w:rsidRDefault="002756EB" w:rsidP="00B71E93">
      <w:pPr>
        <w:keepNext/>
        <w:suppressLineNumbers/>
        <w:rPr>
          <w:rFonts w:ascii="Arial" w:hAnsi="Arial" w:cs="Arial"/>
          <w:sz w:val="24"/>
        </w:rPr>
      </w:pPr>
    </w:p>
    <w:p w14:paraId="5AE709B6" w14:textId="3FBBA4CB" w:rsidR="002756EB" w:rsidRPr="00960656" w:rsidRDefault="008506EA" w:rsidP="00B71E93">
      <w:pPr>
        <w:keepNext/>
        <w:suppressLineNumbers/>
        <w:rPr>
          <w:rFonts w:ascii="Arial" w:hAnsi="Arial" w:cs="Arial"/>
          <w:bCs/>
          <w:iCs/>
          <w:sz w:val="24"/>
          <w:szCs w:val="18"/>
        </w:rPr>
      </w:pPr>
      <w:r w:rsidRPr="00960656">
        <w:rPr>
          <w:rFonts w:ascii="Arial" w:hAnsi="Arial" w:cs="Arial"/>
          <w:sz w:val="24"/>
        </w:rPr>
        <w:t xml:space="preserve">Clarifications </w:t>
      </w:r>
      <w:r w:rsidR="004F6728" w:rsidRPr="00960656">
        <w:rPr>
          <w:rFonts w:ascii="Arial" w:hAnsi="Arial" w:cs="Arial"/>
          <w:sz w:val="24"/>
        </w:rPr>
        <w:t xml:space="preserve">may only be </w:t>
      </w:r>
      <w:r w:rsidR="00F37E98" w:rsidRPr="00960656">
        <w:rPr>
          <w:rFonts w:ascii="Arial" w:hAnsi="Arial" w:cs="Arial"/>
          <w:sz w:val="24"/>
        </w:rPr>
        <w:t>used when</w:t>
      </w:r>
      <w:r w:rsidR="00653F76" w:rsidRPr="00960656">
        <w:rPr>
          <w:rFonts w:ascii="Arial" w:hAnsi="Arial" w:cs="Arial"/>
          <w:sz w:val="24"/>
        </w:rPr>
        <w:t xml:space="preserve"> an</w:t>
      </w:r>
      <w:r w:rsidR="00F37E98" w:rsidRPr="00960656">
        <w:rPr>
          <w:rFonts w:ascii="Arial" w:hAnsi="Arial" w:cs="Arial"/>
          <w:sz w:val="24"/>
        </w:rPr>
        <w:t xml:space="preserve"> award will be made without discussions (see </w:t>
      </w:r>
      <w:r w:rsidR="00C35BD5" w:rsidRPr="00960656">
        <w:rPr>
          <w:rFonts w:ascii="Arial" w:hAnsi="Arial" w:cs="Arial"/>
          <w:bCs/>
          <w:iCs/>
          <w:sz w:val="24"/>
          <w:szCs w:val="18"/>
        </w:rPr>
        <w:t>FAR 15.306(a)(1)</w:t>
      </w:r>
      <w:r w:rsidR="002756EB" w:rsidRPr="00960656">
        <w:rPr>
          <w:rFonts w:ascii="Arial" w:hAnsi="Arial" w:cs="Arial"/>
          <w:bCs/>
          <w:iCs/>
          <w:sz w:val="24"/>
          <w:szCs w:val="18"/>
        </w:rPr>
        <w:t xml:space="preserve"> and</w:t>
      </w:r>
      <w:r w:rsidR="00C35BD5" w:rsidRPr="00960656">
        <w:rPr>
          <w:rFonts w:ascii="Arial" w:hAnsi="Arial" w:cs="Arial"/>
          <w:bCs/>
          <w:iCs/>
          <w:sz w:val="24"/>
          <w:szCs w:val="18"/>
        </w:rPr>
        <w:t xml:space="preserve"> </w:t>
      </w:r>
      <w:r w:rsidRPr="00960656">
        <w:rPr>
          <w:rFonts w:ascii="Arial" w:hAnsi="Arial" w:cs="Arial"/>
          <w:bCs/>
          <w:iCs/>
          <w:sz w:val="24"/>
          <w:szCs w:val="18"/>
        </w:rPr>
        <w:t>DoD Source Selection Procedures 3.</w:t>
      </w:r>
      <w:r w:rsidR="00693576" w:rsidRPr="00960656">
        <w:rPr>
          <w:rFonts w:ascii="Arial" w:hAnsi="Arial" w:cs="Arial"/>
          <w:bCs/>
          <w:iCs/>
          <w:sz w:val="24"/>
          <w:szCs w:val="18"/>
        </w:rPr>
        <w:t>3.1</w:t>
      </w:r>
      <w:r w:rsidR="00F37E98" w:rsidRPr="00960656">
        <w:rPr>
          <w:rFonts w:ascii="Arial" w:hAnsi="Arial" w:cs="Arial"/>
          <w:bCs/>
          <w:iCs/>
          <w:sz w:val="24"/>
          <w:szCs w:val="18"/>
        </w:rPr>
        <w:t>)</w:t>
      </w:r>
      <w:r w:rsidR="00693576" w:rsidRPr="00960656">
        <w:rPr>
          <w:rFonts w:ascii="Arial" w:hAnsi="Arial" w:cs="Arial"/>
          <w:bCs/>
          <w:iCs/>
          <w:sz w:val="24"/>
          <w:szCs w:val="18"/>
        </w:rPr>
        <w:t xml:space="preserve">. </w:t>
      </w:r>
    </w:p>
    <w:p w14:paraId="47557ABC" w14:textId="77777777" w:rsidR="002756EB" w:rsidRPr="00960656" w:rsidRDefault="002756EB" w:rsidP="00B71E93">
      <w:pPr>
        <w:keepNext/>
        <w:suppressLineNumbers/>
        <w:rPr>
          <w:rFonts w:ascii="Arial" w:hAnsi="Arial" w:cs="Arial"/>
          <w:bCs/>
          <w:iCs/>
          <w:sz w:val="24"/>
          <w:szCs w:val="18"/>
        </w:rPr>
      </w:pPr>
    </w:p>
    <w:p w14:paraId="65C2FC4D" w14:textId="3546B179" w:rsidR="001C5EBD" w:rsidRPr="00960656" w:rsidRDefault="0081320A" w:rsidP="00B71E93">
      <w:pPr>
        <w:keepNext/>
        <w:suppressLineNumbers/>
        <w:rPr>
          <w:rFonts w:ascii="Arial" w:hAnsi="Arial" w:cs="Arial"/>
          <w:bCs/>
          <w:iCs/>
          <w:sz w:val="24"/>
          <w:szCs w:val="18"/>
        </w:rPr>
      </w:pPr>
      <w:r w:rsidRPr="00960656">
        <w:rPr>
          <w:rFonts w:ascii="Arial" w:hAnsi="Arial" w:cs="Arial"/>
          <w:bCs/>
          <w:iCs/>
          <w:sz w:val="24"/>
          <w:szCs w:val="18"/>
        </w:rPr>
        <w:t xml:space="preserve">Communications </w:t>
      </w:r>
      <w:r w:rsidR="00215791" w:rsidRPr="00960656">
        <w:rPr>
          <w:rFonts w:ascii="Arial" w:hAnsi="Arial" w:cs="Arial"/>
          <w:bCs/>
          <w:iCs/>
          <w:sz w:val="24"/>
          <w:szCs w:val="18"/>
        </w:rPr>
        <w:t>(see</w:t>
      </w:r>
      <w:r w:rsidR="00F40158" w:rsidRPr="00960656">
        <w:rPr>
          <w:rFonts w:ascii="Arial" w:hAnsi="Arial" w:cs="Arial"/>
          <w:bCs/>
          <w:iCs/>
          <w:sz w:val="24"/>
          <w:szCs w:val="18"/>
        </w:rPr>
        <w:t xml:space="preserve"> FAR 15.306(b) and</w:t>
      </w:r>
      <w:r w:rsidRPr="00960656">
        <w:rPr>
          <w:rFonts w:ascii="Arial" w:hAnsi="Arial" w:cs="Arial"/>
          <w:bCs/>
          <w:iCs/>
          <w:sz w:val="24"/>
          <w:szCs w:val="18"/>
        </w:rPr>
        <w:t xml:space="preserve"> DoD Source Selection Procedures 3.5.2</w:t>
      </w:r>
      <w:r w:rsidR="00215791" w:rsidRPr="00960656">
        <w:rPr>
          <w:rFonts w:ascii="Arial" w:hAnsi="Arial" w:cs="Arial"/>
          <w:bCs/>
          <w:iCs/>
          <w:sz w:val="24"/>
          <w:szCs w:val="18"/>
        </w:rPr>
        <w:t>) and d</w:t>
      </w:r>
      <w:r w:rsidR="00693576" w:rsidRPr="00960656">
        <w:rPr>
          <w:rFonts w:ascii="Arial" w:hAnsi="Arial" w:cs="Arial"/>
          <w:bCs/>
          <w:iCs/>
          <w:sz w:val="24"/>
          <w:szCs w:val="18"/>
        </w:rPr>
        <w:t xml:space="preserve">iscussions </w:t>
      </w:r>
      <w:r w:rsidR="00215791" w:rsidRPr="00960656">
        <w:rPr>
          <w:rFonts w:ascii="Arial" w:hAnsi="Arial" w:cs="Arial"/>
          <w:bCs/>
          <w:iCs/>
          <w:sz w:val="24"/>
          <w:szCs w:val="18"/>
        </w:rPr>
        <w:t>(see</w:t>
      </w:r>
      <w:r w:rsidR="00693576" w:rsidRPr="00960656">
        <w:rPr>
          <w:rFonts w:ascii="Arial" w:hAnsi="Arial" w:cs="Arial"/>
          <w:bCs/>
          <w:iCs/>
          <w:sz w:val="24"/>
          <w:szCs w:val="18"/>
        </w:rPr>
        <w:t xml:space="preserve"> </w:t>
      </w:r>
      <w:r w:rsidR="002756EB" w:rsidRPr="00960656">
        <w:rPr>
          <w:rFonts w:ascii="Arial" w:hAnsi="Arial" w:cs="Arial"/>
          <w:bCs/>
          <w:iCs/>
          <w:sz w:val="24"/>
          <w:szCs w:val="18"/>
        </w:rPr>
        <w:t xml:space="preserve">FAR 15.306(b) and </w:t>
      </w:r>
      <w:r w:rsidR="00693576" w:rsidRPr="00960656">
        <w:rPr>
          <w:rFonts w:ascii="Arial" w:hAnsi="Arial" w:cs="Arial"/>
          <w:bCs/>
          <w:iCs/>
          <w:sz w:val="24"/>
          <w:szCs w:val="18"/>
        </w:rPr>
        <w:t>DoD Source Selection Procedures 3.</w:t>
      </w:r>
      <w:r w:rsidR="007C6663" w:rsidRPr="00960656">
        <w:rPr>
          <w:rFonts w:ascii="Arial" w:hAnsi="Arial" w:cs="Arial"/>
          <w:bCs/>
          <w:iCs/>
          <w:sz w:val="24"/>
          <w:szCs w:val="18"/>
        </w:rPr>
        <w:t>5</w:t>
      </w:r>
      <w:r w:rsidR="00543442" w:rsidRPr="00960656">
        <w:rPr>
          <w:rFonts w:ascii="Arial" w:hAnsi="Arial" w:cs="Arial"/>
          <w:bCs/>
          <w:iCs/>
          <w:sz w:val="24"/>
          <w:szCs w:val="18"/>
        </w:rPr>
        <w:t>) are used when a competitive range will be established</w:t>
      </w:r>
      <w:r w:rsidR="007C6663" w:rsidRPr="00960656">
        <w:rPr>
          <w:rFonts w:ascii="Arial" w:hAnsi="Arial" w:cs="Arial"/>
          <w:bCs/>
          <w:iCs/>
          <w:sz w:val="24"/>
          <w:szCs w:val="18"/>
        </w:rPr>
        <w:t xml:space="preserve">. </w:t>
      </w:r>
      <w:r w:rsidR="001C5EBD" w:rsidRPr="00960656">
        <w:rPr>
          <w:rFonts w:ascii="Arial" w:hAnsi="Arial" w:cs="Arial"/>
          <w:b/>
          <w:bCs/>
          <w:i/>
          <w:sz w:val="24"/>
          <w:szCs w:val="24"/>
        </w:rPr>
        <w:t xml:space="preserve">All SSEB exchanges must be accomplished through the use of </w:t>
      </w:r>
      <w:r w:rsidR="00EE3F45" w:rsidRPr="00960656">
        <w:rPr>
          <w:rFonts w:ascii="Arial" w:hAnsi="Arial" w:cs="Arial"/>
          <w:b/>
          <w:bCs/>
          <w:i/>
          <w:sz w:val="24"/>
          <w:szCs w:val="24"/>
        </w:rPr>
        <w:t>evaluation notifications (</w:t>
      </w:r>
      <w:r w:rsidR="001C5EBD" w:rsidRPr="00960656">
        <w:rPr>
          <w:rFonts w:ascii="Arial" w:hAnsi="Arial" w:cs="Arial"/>
          <w:b/>
          <w:bCs/>
          <w:i/>
          <w:sz w:val="24"/>
          <w:szCs w:val="24"/>
        </w:rPr>
        <w:t>ENs</w:t>
      </w:r>
      <w:r w:rsidR="00EE3F45" w:rsidRPr="00960656">
        <w:rPr>
          <w:rFonts w:ascii="Arial" w:hAnsi="Arial" w:cs="Arial"/>
          <w:b/>
          <w:bCs/>
          <w:i/>
          <w:sz w:val="24"/>
          <w:szCs w:val="24"/>
        </w:rPr>
        <w:t>)</w:t>
      </w:r>
      <w:r w:rsidR="001C5EBD" w:rsidRPr="00960656">
        <w:rPr>
          <w:rFonts w:ascii="Arial" w:hAnsi="Arial" w:cs="Arial"/>
          <w:bCs/>
          <w:sz w:val="24"/>
          <w:szCs w:val="24"/>
        </w:rPr>
        <w:t>.</w:t>
      </w:r>
      <w:r w:rsidR="001C5EBD" w:rsidRPr="00960656">
        <w:rPr>
          <w:rFonts w:ascii="Arial" w:hAnsi="Arial" w:cs="Arial"/>
          <w:sz w:val="24"/>
        </w:rPr>
        <w:t xml:space="preserve">  </w:t>
      </w:r>
    </w:p>
    <w:p w14:paraId="04560DC9" w14:textId="77777777" w:rsidR="001C5EBD" w:rsidRPr="00960656" w:rsidRDefault="001C5EBD" w:rsidP="00A73A30">
      <w:pPr>
        <w:suppressLineNumbers/>
        <w:rPr>
          <w:rFonts w:ascii="Arial" w:hAnsi="Arial" w:cs="Arial"/>
          <w:b/>
          <w:iCs/>
          <w:sz w:val="24"/>
        </w:rPr>
      </w:pPr>
    </w:p>
    <w:tbl>
      <w:tblPr>
        <w:tblW w:w="1104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520"/>
        <w:gridCol w:w="3600"/>
        <w:gridCol w:w="3600"/>
      </w:tblGrid>
      <w:tr w:rsidR="001C5EBD" w:rsidRPr="00DE1F3A" w14:paraId="44696248" w14:textId="77777777" w:rsidTr="00692E53">
        <w:trPr>
          <w:cantSplit/>
          <w:trHeight w:val="245"/>
          <w:jc w:val="center"/>
        </w:trPr>
        <w:tc>
          <w:tcPr>
            <w:tcW w:w="1320" w:type="dxa"/>
            <w:tcBorders>
              <w:top w:val="single" w:sz="24" w:space="0" w:color="auto"/>
              <w:bottom w:val="single" w:sz="4" w:space="0" w:color="auto"/>
            </w:tcBorders>
            <w:shd w:val="clear" w:color="auto" w:fill="92CDDC"/>
          </w:tcPr>
          <w:p w14:paraId="1EE2BBD9" w14:textId="77777777" w:rsidR="001C5EBD" w:rsidRPr="00960656" w:rsidRDefault="001C5EBD" w:rsidP="00692E53">
            <w:pPr>
              <w:keepNext/>
              <w:keepLines/>
              <w:suppressLineNumbers/>
              <w:jc w:val="center"/>
              <w:rPr>
                <w:rFonts w:ascii="Arial" w:hAnsi="Arial" w:cs="Arial"/>
                <w:b/>
              </w:rPr>
            </w:pPr>
          </w:p>
        </w:tc>
        <w:tc>
          <w:tcPr>
            <w:tcW w:w="2520" w:type="dxa"/>
            <w:tcBorders>
              <w:top w:val="single" w:sz="24" w:space="0" w:color="auto"/>
              <w:bottom w:val="single" w:sz="4" w:space="0" w:color="auto"/>
            </w:tcBorders>
            <w:shd w:val="clear" w:color="auto" w:fill="92CDDC"/>
          </w:tcPr>
          <w:p w14:paraId="7B4D2B0D" w14:textId="77777777" w:rsidR="001C5EBD" w:rsidRPr="00960656" w:rsidRDefault="001C5EBD" w:rsidP="00692E53">
            <w:pPr>
              <w:keepNext/>
              <w:keepLines/>
              <w:suppressLineNumbers/>
              <w:jc w:val="center"/>
              <w:rPr>
                <w:rFonts w:ascii="Arial" w:hAnsi="Arial" w:cs="Arial"/>
                <w:b/>
                <w:sz w:val="24"/>
                <w:szCs w:val="24"/>
              </w:rPr>
            </w:pPr>
            <w:r w:rsidRPr="00960656">
              <w:rPr>
                <w:rFonts w:ascii="Arial" w:hAnsi="Arial" w:cs="Arial"/>
                <w:b/>
                <w:sz w:val="24"/>
                <w:szCs w:val="24"/>
              </w:rPr>
              <w:t>Clarifications</w:t>
            </w:r>
          </w:p>
        </w:tc>
        <w:tc>
          <w:tcPr>
            <w:tcW w:w="3600" w:type="dxa"/>
            <w:tcBorders>
              <w:top w:val="single" w:sz="24" w:space="0" w:color="auto"/>
              <w:bottom w:val="single" w:sz="4" w:space="0" w:color="auto"/>
            </w:tcBorders>
            <w:shd w:val="clear" w:color="auto" w:fill="92CDDC"/>
          </w:tcPr>
          <w:p w14:paraId="5A798CE7" w14:textId="77777777" w:rsidR="001C5EBD" w:rsidRPr="00960656" w:rsidRDefault="001C5EBD" w:rsidP="00692E53">
            <w:pPr>
              <w:keepNext/>
              <w:keepLines/>
              <w:suppressLineNumbers/>
              <w:jc w:val="center"/>
              <w:rPr>
                <w:rFonts w:ascii="Arial" w:hAnsi="Arial" w:cs="Arial"/>
                <w:b/>
                <w:sz w:val="24"/>
                <w:szCs w:val="24"/>
              </w:rPr>
            </w:pPr>
            <w:r w:rsidRPr="00960656">
              <w:rPr>
                <w:rFonts w:ascii="Arial" w:hAnsi="Arial" w:cs="Arial"/>
                <w:b/>
                <w:sz w:val="24"/>
                <w:szCs w:val="24"/>
              </w:rPr>
              <w:t>Communications</w:t>
            </w:r>
          </w:p>
        </w:tc>
        <w:tc>
          <w:tcPr>
            <w:tcW w:w="3600" w:type="dxa"/>
            <w:tcBorders>
              <w:top w:val="single" w:sz="24" w:space="0" w:color="auto"/>
              <w:bottom w:val="single" w:sz="4" w:space="0" w:color="auto"/>
            </w:tcBorders>
            <w:shd w:val="clear" w:color="auto" w:fill="92CDDC"/>
          </w:tcPr>
          <w:p w14:paraId="041F6B70" w14:textId="77777777" w:rsidR="001C5EBD" w:rsidRPr="00960656" w:rsidRDefault="001C5EBD" w:rsidP="00692E53">
            <w:pPr>
              <w:keepNext/>
              <w:keepLines/>
              <w:suppressLineNumbers/>
              <w:jc w:val="center"/>
              <w:rPr>
                <w:rFonts w:ascii="Arial" w:hAnsi="Arial" w:cs="Arial"/>
                <w:b/>
                <w:sz w:val="24"/>
                <w:szCs w:val="24"/>
              </w:rPr>
            </w:pPr>
            <w:r w:rsidRPr="00960656">
              <w:rPr>
                <w:rFonts w:ascii="Arial" w:hAnsi="Arial" w:cs="Arial"/>
                <w:b/>
                <w:sz w:val="24"/>
                <w:szCs w:val="24"/>
              </w:rPr>
              <w:t>Negotiations/Discussions</w:t>
            </w:r>
          </w:p>
        </w:tc>
      </w:tr>
      <w:tr w:rsidR="001C5EBD" w:rsidRPr="00DE1F3A" w14:paraId="377FBBC4" w14:textId="77777777" w:rsidTr="00692E53">
        <w:trPr>
          <w:cantSplit/>
          <w:trHeight w:val="2096"/>
          <w:jc w:val="center"/>
        </w:trPr>
        <w:tc>
          <w:tcPr>
            <w:tcW w:w="1320" w:type="dxa"/>
            <w:tcBorders>
              <w:top w:val="single" w:sz="4" w:space="0" w:color="auto"/>
              <w:bottom w:val="single" w:sz="4" w:space="0" w:color="auto"/>
            </w:tcBorders>
            <w:shd w:val="clear" w:color="auto" w:fill="92CDDC"/>
          </w:tcPr>
          <w:p w14:paraId="19EC3FA5" w14:textId="77777777" w:rsidR="001C5EBD" w:rsidRPr="00960656" w:rsidRDefault="001C5EBD" w:rsidP="00692E53">
            <w:pPr>
              <w:pStyle w:val="Header"/>
              <w:keepNext/>
              <w:keepLines/>
              <w:suppressLineNumbers/>
              <w:tabs>
                <w:tab w:val="clear" w:pos="4320"/>
                <w:tab w:val="clear" w:pos="8640"/>
              </w:tabs>
              <w:rPr>
                <w:rFonts w:ascii="Arial" w:hAnsi="Arial" w:cs="Arial"/>
                <w:b/>
              </w:rPr>
            </w:pPr>
            <w:r w:rsidRPr="00960656">
              <w:rPr>
                <w:rFonts w:ascii="Arial" w:hAnsi="Arial" w:cs="Arial"/>
                <w:b/>
              </w:rPr>
              <w:t>When They Occur</w:t>
            </w:r>
          </w:p>
        </w:tc>
        <w:tc>
          <w:tcPr>
            <w:tcW w:w="2520" w:type="dxa"/>
            <w:tcBorders>
              <w:top w:val="single" w:sz="4" w:space="0" w:color="auto"/>
              <w:bottom w:val="single" w:sz="4" w:space="0" w:color="auto"/>
            </w:tcBorders>
            <w:shd w:val="clear" w:color="auto" w:fill="DAEEF3"/>
          </w:tcPr>
          <w:p w14:paraId="17526E77" w14:textId="150A4497" w:rsidR="001C5EBD" w:rsidRPr="00960656" w:rsidRDefault="001C5EBD" w:rsidP="00692E53">
            <w:pPr>
              <w:pStyle w:val="Header"/>
              <w:keepNext/>
              <w:keepLines/>
              <w:suppressLineNumbers/>
              <w:tabs>
                <w:tab w:val="clear" w:pos="4320"/>
                <w:tab w:val="clear" w:pos="8640"/>
              </w:tabs>
              <w:rPr>
                <w:rFonts w:ascii="Arial" w:hAnsi="Arial" w:cs="Arial"/>
              </w:rPr>
            </w:pPr>
            <w:r w:rsidRPr="00960656">
              <w:rPr>
                <w:rFonts w:ascii="Arial" w:hAnsi="Arial" w:cs="Arial"/>
              </w:rPr>
              <w:t xml:space="preserve">Limited exchanges, between the </w:t>
            </w:r>
            <w:r w:rsidR="005C24EE" w:rsidRPr="00960656">
              <w:rPr>
                <w:rFonts w:ascii="Arial" w:hAnsi="Arial" w:cs="Arial"/>
              </w:rPr>
              <w:t>g</w:t>
            </w:r>
            <w:r w:rsidRPr="00960656">
              <w:rPr>
                <w:rFonts w:ascii="Arial" w:hAnsi="Arial" w:cs="Arial"/>
              </w:rPr>
              <w:t xml:space="preserve">overnment and offerors </w:t>
            </w:r>
            <w:r w:rsidRPr="00960656">
              <w:rPr>
                <w:rFonts w:ascii="Arial" w:hAnsi="Arial" w:cs="Arial"/>
                <w:b/>
              </w:rPr>
              <w:t>when award WITHOUT discussions</w:t>
            </w:r>
            <w:r w:rsidRPr="00960656">
              <w:rPr>
                <w:rFonts w:ascii="Arial" w:hAnsi="Arial" w:cs="Arial"/>
              </w:rPr>
              <w:t xml:space="preserve"> is contemplated</w:t>
            </w:r>
            <w:r w:rsidR="00860857" w:rsidRPr="00960656">
              <w:rPr>
                <w:rFonts w:ascii="Arial" w:hAnsi="Arial" w:cs="Arial"/>
              </w:rPr>
              <w:t>.</w:t>
            </w:r>
            <w:r w:rsidRPr="00960656">
              <w:rPr>
                <w:rFonts w:ascii="Arial" w:hAnsi="Arial" w:cs="Arial"/>
              </w:rPr>
              <w:t xml:space="preserve"> </w:t>
            </w:r>
          </w:p>
          <w:p w14:paraId="506496AF" w14:textId="77777777" w:rsidR="001C5EBD" w:rsidRPr="00960656" w:rsidRDefault="001C5EBD" w:rsidP="00692E53">
            <w:pPr>
              <w:pStyle w:val="Header"/>
              <w:keepNext/>
              <w:keepLines/>
              <w:suppressLineNumbers/>
              <w:tabs>
                <w:tab w:val="clear" w:pos="4320"/>
                <w:tab w:val="clear" w:pos="8640"/>
              </w:tabs>
              <w:rPr>
                <w:rFonts w:ascii="Arial" w:hAnsi="Arial" w:cs="Arial"/>
              </w:rPr>
            </w:pPr>
          </w:p>
          <w:p w14:paraId="3DF58E0B" w14:textId="7E185B29" w:rsidR="001C5EBD" w:rsidRPr="00960656" w:rsidRDefault="001C5EBD" w:rsidP="00692E53">
            <w:pPr>
              <w:pStyle w:val="Header"/>
              <w:keepNext/>
              <w:keepLines/>
              <w:suppressLineNumbers/>
              <w:tabs>
                <w:tab w:val="clear" w:pos="4320"/>
                <w:tab w:val="clear" w:pos="8640"/>
              </w:tabs>
              <w:rPr>
                <w:rFonts w:ascii="Arial" w:hAnsi="Arial" w:cs="Arial"/>
              </w:rPr>
            </w:pPr>
            <w:r w:rsidRPr="00960656">
              <w:rPr>
                <w:rFonts w:ascii="Arial" w:hAnsi="Arial" w:cs="Arial"/>
                <w:b/>
              </w:rPr>
              <w:t>NOTE:</w:t>
            </w:r>
            <w:r w:rsidRPr="00960656">
              <w:rPr>
                <w:rFonts w:ascii="Arial" w:hAnsi="Arial" w:cs="Arial"/>
              </w:rPr>
              <w:t xml:space="preserve"> Award may be made without discussions if the solicitation announces that the government intends to evaluate proposals and make award without discussions.</w:t>
            </w:r>
            <w:r w:rsidR="00E4294A" w:rsidRPr="00960656">
              <w:rPr>
                <w:rFonts w:ascii="Arial" w:hAnsi="Arial" w:cs="Arial"/>
              </w:rPr>
              <w:t xml:space="preserve"> </w:t>
            </w:r>
            <w:r w:rsidR="00E4294A" w:rsidRPr="00960656">
              <w:rPr>
                <w:rFonts w:ascii="Arial" w:hAnsi="Arial" w:cs="Arial"/>
                <w:b/>
                <w:bCs/>
              </w:rPr>
              <w:t>See section 3.3 for acquisitions with an estimated value over $100M.</w:t>
            </w:r>
          </w:p>
        </w:tc>
        <w:tc>
          <w:tcPr>
            <w:tcW w:w="3600" w:type="dxa"/>
            <w:tcBorders>
              <w:top w:val="single" w:sz="4" w:space="0" w:color="auto"/>
              <w:bottom w:val="single" w:sz="4" w:space="0" w:color="auto"/>
            </w:tcBorders>
            <w:shd w:val="clear" w:color="auto" w:fill="DAEEF3"/>
          </w:tcPr>
          <w:p w14:paraId="10570701" w14:textId="58717D4F" w:rsidR="001C5EBD" w:rsidRPr="00960656" w:rsidRDefault="001C5EBD" w:rsidP="00692E53">
            <w:pPr>
              <w:pStyle w:val="Header"/>
              <w:keepNext/>
              <w:keepLines/>
              <w:suppressLineNumbers/>
              <w:tabs>
                <w:tab w:val="clear" w:pos="4320"/>
                <w:tab w:val="clear" w:pos="8640"/>
              </w:tabs>
              <w:rPr>
                <w:rFonts w:ascii="Arial" w:hAnsi="Arial" w:cs="Arial"/>
              </w:rPr>
            </w:pPr>
            <w:r w:rsidRPr="00960656">
              <w:rPr>
                <w:rFonts w:ascii="Arial" w:hAnsi="Arial" w:cs="Arial"/>
              </w:rPr>
              <w:t>After receipt of proposals, leading to the establishment of the competitive range of offerors with which the government intends to conduct discussions</w:t>
            </w:r>
            <w:r w:rsidR="00860857" w:rsidRPr="00960656">
              <w:rPr>
                <w:rFonts w:ascii="Arial" w:hAnsi="Arial" w:cs="Arial"/>
              </w:rPr>
              <w:t>.</w:t>
            </w:r>
          </w:p>
          <w:p w14:paraId="75B45E05" w14:textId="77777777" w:rsidR="001C5EBD" w:rsidRPr="00960656" w:rsidRDefault="001C5EBD" w:rsidP="00692E53">
            <w:pPr>
              <w:pStyle w:val="Header"/>
              <w:keepNext/>
              <w:keepLines/>
              <w:suppressLineNumbers/>
              <w:tabs>
                <w:tab w:val="clear" w:pos="4320"/>
                <w:tab w:val="clear" w:pos="8640"/>
              </w:tabs>
              <w:rPr>
                <w:rFonts w:ascii="Arial" w:hAnsi="Arial" w:cs="Arial"/>
              </w:rPr>
            </w:pPr>
          </w:p>
          <w:p w14:paraId="2387C98C" w14:textId="17378B0F" w:rsidR="001C5EBD" w:rsidRPr="00960656" w:rsidRDefault="001C5EBD" w:rsidP="00692E53">
            <w:pPr>
              <w:keepNext/>
              <w:keepLines/>
              <w:suppressLineNumbers/>
              <w:rPr>
                <w:rFonts w:ascii="Arial" w:hAnsi="Arial" w:cs="Arial"/>
              </w:rPr>
            </w:pPr>
            <w:r w:rsidRPr="00960656">
              <w:rPr>
                <w:rFonts w:ascii="Arial" w:hAnsi="Arial" w:cs="Arial"/>
              </w:rPr>
              <w:t xml:space="preserve">May only be held with those offerors (other than offerors under FAR 15.306(b)(1)(i)) whose exclusion from the competitive range is uncertain.  </w:t>
            </w:r>
          </w:p>
        </w:tc>
        <w:tc>
          <w:tcPr>
            <w:tcW w:w="3600" w:type="dxa"/>
            <w:tcBorders>
              <w:top w:val="single" w:sz="4" w:space="0" w:color="auto"/>
              <w:bottom w:val="single" w:sz="4" w:space="0" w:color="auto"/>
            </w:tcBorders>
            <w:shd w:val="clear" w:color="auto" w:fill="DAEEF3"/>
          </w:tcPr>
          <w:p w14:paraId="2B4BD0B5" w14:textId="77777777" w:rsidR="001C5EBD" w:rsidRPr="00960656" w:rsidRDefault="001C5EBD" w:rsidP="00692E53">
            <w:pPr>
              <w:keepNext/>
              <w:keepLines/>
              <w:suppressLineNumbers/>
              <w:rPr>
                <w:rFonts w:ascii="Arial" w:hAnsi="Arial" w:cs="Arial"/>
              </w:rPr>
            </w:pPr>
            <w:r w:rsidRPr="00960656">
              <w:rPr>
                <w:rFonts w:ascii="Arial" w:hAnsi="Arial" w:cs="Arial"/>
              </w:rPr>
              <w:t xml:space="preserve">After establishing the competitive range </w:t>
            </w:r>
          </w:p>
          <w:p w14:paraId="16928939" w14:textId="77777777" w:rsidR="001C5EBD" w:rsidRPr="00960656" w:rsidRDefault="001C5EBD" w:rsidP="00692E53">
            <w:pPr>
              <w:keepNext/>
              <w:keepLines/>
              <w:suppressLineNumbers/>
              <w:rPr>
                <w:rFonts w:ascii="Arial" w:hAnsi="Arial" w:cs="Arial"/>
              </w:rPr>
            </w:pPr>
          </w:p>
          <w:p w14:paraId="0EA6FE8A" w14:textId="77777777" w:rsidR="001C5EBD" w:rsidRPr="00960656" w:rsidRDefault="001C5EBD" w:rsidP="00692E53">
            <w:pPr>
              <w:keepNext/>
              <w:keepLines/>
              <w:suppressLineNumbers/>
              <w:rPr>
                <w:rFonts w:ascii="Arial" w:hAnsi="Arial" w:cs="Arial"/>
              </w:rPr>
            </w:pPr>
            <w:r w:rsidRPr="00960656">
              <w:rPr>
                <w:rFonts w:ascii="Arial" w:hAnsi="Arial" w:cs="Arial"/>
                <w:b/>
              </w:rPr>
              <w:t>NOTE</w:t>
            </w:r>
            <w:r w:rsidRPr="00960656">
              <w:rPr>
                <w:rFonts w:ascii="Arial" w:hAnsi="Arial" w:cs="Arial"/>
              </w:rPr>
              <w:t>:  The term “negotiations” applies to both competitive and non-competitive acquisitions.  In competitive acquisitions, negotiations are also called discussions.</w:t>
            </w:r>
          </w:p>
        </w:tc>
      </w:tr>
      <w:tr w:rsidR="001C5EBD" w:rsidRPr="00DE1F3A" w14:paraId="191CFE43" w14:textId="77777777" w:rsidTr="00692E53">
        <w:trPr>
          <w:cantSplit/>
          <w:trHeight w:val="412"/>
          <w:jc w:val="center"/>
        </w:trPr>
        <w:tc>
          <w:tcPr>
            <w:tcW w:w="1320" w:type="dxa"/>
            <w:tcBorders>
              <w:top w:val="single" w:sz="4" w:space="0" w:color="auto"/>
              <w:bottom w:val="single" w:sz="4" w:space="0" w:color="auto"/>
            </w:tcBorders>
            <w:shd w:val="clear" w:color="auto" w:fill="92CDDC"/>
          </w:tcPr>
          <w:p w14:paraId="3A531A8E" w14:textId="77777777" w:rsidR="001C5EBD" w:rsidRPr="00960656" w:rsidRDefault="001C5EBD" w:rsidP="00692E53">
            <w:pPr>
              <w:suppressLineNumbers/>
              <w:rPr>
                <w:rFonts w:ascii="Arial" w:hAnsi="Arial" w:cs="Arial"/>
                <w:b/>
              </w:rPr>
            </w:pPr>
            <w:r w:rsidRPr="00960656">
              <w:rPr>
                <w:rFonts w:ascii="Arial" w:hAnsi="Arial" w:cs="Arial"/>
                <w:b/>
              </w:rPr>
              <w:t>Scope of the Exchanges</w:t>
            </w:r>
          </w:p>
        </w:tc>
        <w:tc>
          <w:tcPr>
            <w:tcW w:w="2520" w:type="dxa"/>
            <w:tcBorders>
              <w:top w:val="single" w:sz="4" w:space="0" w:color="auto"/>
              <w:bottom w:val="single" w:sz="4" w:space="0" w:color="auto"/>
            </w:tcBorders>
            <w:shd w:val="clear" w:color="auto" w:fill="DAEEF3"/>
          </w:tcPr>
          <w:p w14:paraId="212E96F3" w14:textId="77777777" w:rsidR="001C5EBD" w:rsidRPr="00960656" w:rsidRDefault="001C5EBD" w:rsidP="00692E53">
            <w:pPr>
              <w:suppressLineNumbers/>
              <w:rPr>
                <w:rFonts w:ascii="Arial" w:hAnsi="Arial" w:cs="Arial"/>
              </w:rPr>
            </w:pPr>
            <w:r w:rsidRPr="00960656">
              <w:rPr>
                <w:rFonts w:ascii="Arial" w:hAnsi="Arial" w:cs="Arial"/>
              </w:rPr>
              <w:t xml:space="preserve">Most limited of the three types of exchanges. Clarifications are not required to be held with all offerors. </w:t>
            </w:r>
          </w:p>
        </w:tc>
        <w:tc>
          <w:tcPr>
            <w:tcW w:w="3600" w:type="dxa"/>
            <w:tcBorders>
              <w:top w:val="single" w:sz="4" w:space="0" w:color="auto"/>
              <w:bottom w:val="single" w:sz="4" w:space="0" w:color="auto"/>
            </w:tcBorders>
            <w:shd w:val="clear" w:color="auto" w:fill="DAEEF3"/>
          </w:tcPr>
          <w:p w14:paraId="1361A832" w14:textId="77777777" w:rsidR="001C5EBD" w:rsidRPr="00960656" w:rsidRDefault="001C5EBD" w:rsidP="00692E53">
            <w:pPr>
              <w:suppressLineNumbers/>
              <w:rPr>
                <w:rFonts w:ascii="Arial" w:hAnsi="Arial" w:cs="Arial"/>
              </w:rPr>
            </w:pPr>
            <w:r w:rsidRPr="00960656">
              <w:rPr>
                <w:rFonts w:ascii="Arial" w:hAnsi="Arial" w:cs="Arial"/>
              </w:rPr>
              <w:t>Limited; similar to fact finding</w:t>
            </w:r>
          </w:p>
        </w:tc>
        <w:tc>
          <w:tcPr>
            <w:tcW w:w="3600" w:type="dxa"/>
            <w:tcBorders>
              <w:top w:val="single" w:sz="4" w:space="0" w:color="auto"/>
              <w:bottom w:val="single" w:sz="4" w:space="0" w:color="auto"/>
            </w:tcBorders>
            <w:shd w:val="clear" w:color="auto" w:fill="DAEEF3"/>
          </w:tcPr>
          <w:p w14:paraId="247E3752" w14:textId="77777777" w:rsidR="001C5EBD" w:rsidRPr="00960656" w:rsidRDefault="001C5EBD" w:rsidP="00692E53">
            <w:pPr>
              <w:suppressLineNumbers/>
              <w:rPr>
                <w:rFonts w:ascii="Arial" w:hAnsi="Arial" w:cs="Arial"/>
              </w:rPr>
            </w:pPr>
            <w:r w:rsidRPr="00960656">
              <w:rPr>
                <w:rFonts w:ascii="Arial" w:hAnsi="Arial" w:cs="Arial"/>
              </w:rPr>
              <w:t>Most detailed and extensive. When conducting discussions with one offeror must conduct with all offerors in the competitive range.</w:t>
            </w:r>
          </w:p>
        </w:tc>
      </w:tr>
      <w:tr w:rsidR="001C5EBD" w:rsidRPr="00DE1F3A" w14:paraId="05ACA47A" w14:textId="77777777" w:rsidTr="00692E53">
        <w:trPr>
          <w:cantSplit/>
          <w:trHeight w:val="1898"/>
          <w:jc w:val="center"/>
        </w:trPr>
        <w:tc>
          <w:tcPr>
            <w:tcW w:w="1320" w:type="dxa"/>
            <w:tcBorders>
              <w:top w:val="single" w:sz="4" w:space="0" w:color="auto"/>
              <w:bottom w:val="single" w:sz="4" w:space="0" w:color="auto"/>
            </w:tcBorders>
            <w:shd w:val="clear" w:color="auto" w:fill="92CDDC"/>
          </w:tcPr>
          <w:p w14:paraId="08531008" w14:textId="77777777" w:rsidR="001C5EBD" w:rsidRPr="00960656" w:rsidRDefault="001C5EBD" w:rsidP="00692E53">
            <w:pPr>
              <w:pStyle w:val="Header"/>
              <w:suppressLineNumbers/>
              <w:tabs>
                <w:tab w:val="clear" w:pos="4320"/>
                <w:tab w:val="clear" w:pos="8640"/>
              </w:tabs>
              <w:rPr>
                <w:rFonts w:ascii="Arial" w:hAnsi="Arial" w:cs="Arial"/>
                <w:b/>
              </w:rPr>
            </w:pPr>
            <w:r w:rsidRPr="00960656">
              <w:rPr>
                <w:rFonts w:ascii="Arial" w:hAnsi="Arial" w:cs="Arial"/>
                <w:b/>
              </w:rPr>
              <w:t>Purpose</w:t>
            </w:r>
          </w:p>
        </w:tc>
        <w:tc>
          <w:tcPr>
            <w:tcW w:w="2520" w:type="dxa"/>
            <w:tcBorders>
              <w:top w:val="single" w:sz="4" w:space="0" w:color="auto"/>
              <w:bottom w:val="single" w:sz="4" w:space="0" w:color="auto"/>
            </w:tcBorders>
            <w:shd w:val="clear" w:color="auto" w:fill="DAEEF3"/>
          </w:tcPr>
          <w:p w14:paraId="759AC584" w14:textId="77777777" w:rsidR="001C5EBD" w:rsidRPr="00960656" w:rsidRDefault="001C5EBD" w:rsidP="00692E53">
            <w:pPr>
              <w:pStyle w:val="Header"/>
              <w:suppressLineNumbers/>
              <w:tabs>
                <w:tab w:val="clear" w:pos="4320"/>
                <w:tab w:val="clear" w:pos="8640"/>
              </w:tabs>
              <w:rPr>
                <w:rFonts w:ascii="Arial" w:hAnsi="Arial" w:cs="Arial"/>
              </w:rPr>
            </w:pPr>
            <w:r w:rsidRPr="00960656">
              <w:rPr>
                <w:rFonts w:ascii="Arial" w:hAnsi="Arial" w:cs="Arial"/>
              </w:rPr>
              <w:t>To clarify certain aspects of proposals</w:t>
            </w:r>
          </w:p>
        </w:tc>
        <w:tc>
          <w:tcPr>
            <w:tcW w:w="3600" w:type="dxa"/>
            <w:tcBorders>
              <w:top w:val="single" w:sz="4" w:space="0" w:color="auto"/>
              <w:bottom w:val="single" w:sz="4" w:space="0" w:color="auto"/>
            </w:tcBorders>
            <w:shd w:val="clear" w:color="auto" w:fill="DAEEF3"/>
          </w:tcPr>
          <w:p w14:paraId="4D984526" w14:textId="375DA97E" w:rsidR="001C5EBD" w:rsidRPr="00960656" w:rsidRDefault="001C5EBD" w:rsidP="00692E53">
            <w:pPr>
              <w:suppressLineNumbers/>
              <w:rPr>
                <w:rFonts w:ascii="Arial" w:hAnsi="Arial" w:cs="Arial"/>
              </w:rPr>
            </w:pPr>
            <w:r w:rsidRPr="00960656">
              <w:rPr>
                <w:rFonts w:ascii="Arial" w:hAnsi="Arial" w:cs="Arial"/>
              </w:rPr>
              <w:t xml:space="preserve">To enhance the </w:t>
            </w:r>
            <w:r w:rsidR="005C24EE" w:rsidRPr="00960656">
              <w:rPr>
                <w:rFonts w:ascii="Arial" w:hAnsi="Arial" w:cs="Arial"/>
              </w:rPr>
              <w:t>g</w:t>
            </w:r>
            <w:r w:rsidRPr="00960656">
              <w:rPr>
                <w:rFonts w:ascii="Arial" w:hAnsi="Arial" w:cs="Arial"/>
              </w:rPr>
              <w:t>overnment’s understanding of the proposal by addressing issues that must be explored to allow a reasonable interpretation of the offeror’s proposal to determine whether a proposal should be placed in the competitive range</w:t>
            </w:r>
          </w:p>
        </w:tc>
        <w:tc>
          <w:tcPr>
            <w:tcW w:w="3600" w:type="dxa"/>
            <w:tcBorders>
              <w:top w:val="single" w:sz="4" w:space="0" w:color="auto"/>
              <w:bottom w:val="single" w:sz="4" w:space="0" w:color="auto"/>
            </w:tcBorders>
            <w:shd w:val="clear" w:color="auto" w:fill="DAEEF3"/>
          </w:tcPr>
          <w:p w14:paraId="65A1A7BB" w14:textId="41643E45" w:rsidR="001C5EBD" w:rsidRPr="00960656" w:rsidRDefault="001C5EBD" w:rsidP="00692E53">
            <w:pPr>
              <w:suppressLineNumbers/>
              <w:rPr>
                <w:rFonts w:ascii="Arial" w:hAnsi="Arial" w:cs="Arial"/>
              </w:rPr>
            </w:pPr>
            <w:r w:rsidRPr="00960656">
              <w:rPr>
                <w:rFonts w:ascii="Arial" w:hAnsi="Arial" w:cs="Arial"/>
              </w:rPr>
              <w:t xml:space="preserve">To allow the offeror an opportunity to revise its proposal so that the </w:t>
            </w:r>
            <w:r w:rsidR="005C24EE" w:rsidRPr="00960656">
              <w:rPr>
                <w:rFonts w:ascii="Arial" w:hAnsi="Arial" w:cs="Arial"/>
              </w:rPr>
              <w:t>g</w:t>
            </w:r>
            <w:r w:rsidRPr="00960656">
              <w:rPr>
                <w:rFonts w:ascii="Arial" w:hAnsi="Arial" w:cs="Arial"/>
              </w:rPr>
              <w:t>overnment obtains the best value, based on the requirement and applicable evaluation factors</w:t>
            </w:r>
          </w:p>
        </w:tc>
      </w:tr>
      <w:tr w:rsidR="001C5EBD" w:rsidRPr="00DE1F3A" w14:paraId="121C036E" w14:textId="77777777" w:rsidTr="00692E53">
        <w:trPr>
          <w:cantSplit/>
          <w:trHeight w:val="2024"/>
          <w:jc w:val="center"/>
        </w:trPr>
        <w:tc>
          <w:tcPr>
            <w:tcW w:w="1320" w:type="dxa"/>
            <w:tcBorders>
              <w:top w:val="single" w:sz="4" w:space="0" w:color="auto"/>
              <w:bottom w:val="single" w:sz="4" w:space="0" w:color="auto"/>
            </w:tcBorders>
            <w:shd w:val="clear" w:color="auto" w:fill="92CDDC"/>
          </w:tcPr>
          <w:p w14:paraId="4B2E933E" w14:textId="77777777" w:rsidR="001C5EBD" w:rsidRPr="00960656" w:rsidRDefault="001C5EBD" w:rsidP="00692E53">
            <w:pPr>
              <w:pStyle w:val="Header"/>
              <w:suppressLineNumbers/>
              <w:tabs>
                <w:tab w:val="clear" w:pos="4320"/>
                <w:tab w:val="clear" w:pos="8640"/>
              </w:tabs>
              <w:rPr>
                <w:rFonts w:ascii="Arial" w:hAnsi="Arial" w:cs="Arial"/>
                <w:b/>
              </w:rPr>
            </w:pPr>
            <w:r w:rsidRPr="00960656">
              <w:rPr>
                <w:rFonts w:ascii="Arial" w:hAnsi="Arial" w:cs="Arial"/>
                <w:b/>
              </w:rPr>
              <w:t>Examples of Topics of Exchanges</w:t>
            </w:r>
          </w:p>
        </w:tc>
        <w:tc>
          <w:tcPr>
            <w:tcW w:w="2520" w:type="dxa"/>
            <w:tcBorders>
              <w:top w:val="single" w:sz="4" w:space="0" w:color="auto"/>
              <w:bottom w:val="single" w:sz="4" w:space="0" w:color="auto"/>
            </w:tcBorders>
            <w:shd w:val="clear" w:color="auto" w:fill="DAEEF3"/>
          </w:tcPr>
          <w:p w14:paraId="54D390D5" w14:textId="77777777" w:rsidR="001C5EBD" w:rsidRPr="00960656" w:rsidRDefault="001C5EBD" w:rsidP="00692E53">
            <w:pPr>
              <w:pStyle w:val="Header"/>
              <w:numPr>
                <w:ilvl w:val="0"/>
                <w:numId w:val="4"/>
              </w:numPr>
              <w:suppressLineNumbers/>
              <w:tabs>
                <w:tab w:val="clear" w:pos="4320"/>
                <w:tab w:val="clear" w:pos="8640"/>
              </w:tabs>
              <w:rPr>
                <w:rFonts w:ascii="Arial" w:hAnsi="Arial" w:cs="Arial"/>
              </w:rPr>
            </w:pPr>
            <w:r w:rsidRPr="00960656">
              <w:rPr>
                <w:rFonts w:ascii="Arial" w:hAnsi="Arial" w:cs="Arial"/>
              </w:rPr>
              <w:t>Relevance of an offeror’s past performance</w:t>
            </w:r>
          </w:p>
          <w:p w14:paraId="53681704" w14:textId="77777777" w:rsidR="001C5EBD" w:rsidRPr="00960656" w:rsidRDefault="001C5EBD" w:rsidP="00692E53">
            <w:pPr>
              <w:pStyle w:val="Header"/>
              <w:numPr>
                <w:ilvl w:val="0"/>
                <w:numId w:val="4"/>
              </w:numPr>
              <w:suppressLineNumbers/>
              <w:tabs>
                <w:tab w:val="clear" w:pos="4320"/>
                <w:tab w:val="clear" w:pos="8640"/>
              </w:tabs>
              <w:rPr>
                <w:rFonts w:ascii="Arial" w:hAnsi="Arial" w:cs="Arial"/>
              </w:rPr>
            </w:pPr>
            <w:r w:rsidRPr="00960656">
              <w:rPr>
                <w:rFonts w:ascii="Arial" w:hAnsi="Arial" w:cs="Arial"/>
              </w:rPr>
              <w:t>Adverse past performance information</w:t>
            </w:r>
          </w:p>
          <w:p w14:paraId="5B47D3E9" w14:textId="77777777" w:rsidR="001C5EBD" w:rsidRPr="00960656" w:rsidRDefault="001C5EBD" w:rsidP="00692E53">
            <w:pPr>
              <w:pStyle w:val="Header"/>
              <w:numPr>
                <w:ilvl w:val="0"/>
                <w:numId w:val="4"/>
              </w:numPr>
              <w:suppressLineNumbers/>
              <w:tabs>
                <w:tab w:val="clear" w:pos="4320"/>
                <w:tab w:val="clear" w:pos="8640"/>
              </w:tabs>
              <w:rPr>
                <w:rFonts w:ascii="Arial" w:hAnsi="Arial" w:cs="Arial"/>
              </w:rPr>
            </w:pPr>
            <w:r w:rsidRPr="00960656">
              <w:rPr>
                <w:rFonts w:ascii="Arial" w:hAnsi="Arial" w:cs="Arial"/>
              </w:rPr>
              <w:t>Resolution of minor or clerical errors</w:t>
            </w:r>
          </w:p>
        </w:tc>
        <w:tc>
          <w:tcPr>
            <w:tcW w:w="3600" w:type="dxa"/>
            <w:tcBorders>
              <w:top w:val="single" w:sz="4" w:space="0" w:color="auto"/>
              <w:bottom w:val="single" w:sz="4" w:space="0" w:color="auto"/>
            </w:tcBorders>
            <w:shd w:val="clear" w:color="auto" w:fill="DAEEF3"/>
          </w:tcPr>
          <w:p w14:paraId="6D997B37" w14:textId="77777777" w:rsidR="001C5EBD" w:rsidRPr="00960656" w:rsidRDefault="001C5EBD" w:rsidP="00692E53">
            <w:pPr>
              <w:numPr>
                <w:ilvl w:val="0"/>
                <w:numId w:val="5"/>
              </w:numPr>
              <w:suppressLineNumbers/>
              <w:rPr>
                <w:rFonts w:ascii="Arial" w:hAnsi="Arial" w:cs="Arial"/>
              </w:rPr>
            </w:pPr>
            <w:r w:rsidRPr="00960656">
              <w:rPr>
                <w:rFonts w:ascii="Arial" w:hAnsi="Arial" w:cs="Arial"/>
              </w:rPr>
              <w:t>Address issues that must be explored to determine whether a proposal should be placed in the competitive range</w:t>
            </w:r>
          </w:p>
          <w:p w14:paraId="3418EA90" w14:textId="77777777" w:rsidR="001C5EBD" w:rsidRPr="00960656" w:rsidRDefault="001C5EBD" w:rsidP="00692E53">
            <w:pPr>
              <w:numPr>
                <w:ilvl w:val="0"/>
                <w:numId w:val="5"/>
              </w:numPr>
              <w:suppressLineNumbers/>
              <w:rPr>
                <w:rFonts w:ascii="Arial" w:hAnsi="Arial" w:cs="Arial"/>
              </w:rPr>
            </w:pPr>
            <w:r w:rsidRPr="00960656">
              <w:rPr>
                <w:rFonts w:ascii="Arial" w:hAnsi="Arial" w:cs="Arial"/>
              </w:rPr>
              <w:t>Ambiguities or other concerns (e.g., perceived deficiencies, weaknesses, errors, omissions, or mistakes)</w:t>
            </w:r>
          </w:p>
          <w:p w14:paraId="3AEB5A46" w14:textId="77777777" w:rsidR="001C5EBD" w:rsidRPr="00960656" w:rsidRDefault="001C5EBD" w:rsidP="00692E53">
            <w:pPr>
              <w:pStyle w:val="Header"/>
              <w:numPr>
                <w:ilvl w:val="0"/>
                <w:numId w:val="4"/>
              </w:numPr>
              <w:suppressLineNumbers/>
              <w:tabs>
                <w:tab w:val="clear" w:pos="4320"/>
                <w:tab w:val="clear" w:pos="8640"/>
              </w:tabs>
              <w:rPr>
                <w:rFonts w:ascii="Arial" w:hAnsi="Arial" w:cs="Arial"/>
              </w:rPr>
            </w:pPr>
            <w:r w:rsidRPr="00960656">
              <w:rPr>
                <w:rFonts w:ascii="Arial" w:hAnsi="Arial" w:cs="Arial"/>
              </w:rPr>
              <w:t>Relevance of an offeror’s past performance</w:t>
            </w:r>
          </w:p>
          <w:p w14:paraId="71F2FF9A" w14:textId="77777777" w:rsidR="001C5EBD" w:rsidRPr="00960656" w:rsidRDefault="001C5EBD" w:rsidP="00692E53">
            <w:pPr>
              <w:pStyle w:val="Header"/>
              <w:numPr>
                <w:ilvl w:val="0"/>
                <w:numId w:val="4"/>
              </w:numPr>
              <w:suppressLineNumbers/>
              <w:tabs>
                <w:tab w:val="clear" w:pos="4320"/>
                <w:tab w:val="clear" w:pos="8640"/>
              </w:tabs>
              <w:rPr>
                <w:rFonts w:ascii="Arial" w:hAnsi="Arial" w:cs="Arial"/>
              </w:rPr>
            </w:pPr>
            <w:r w:rsidRPr="00960656">
              <w:rPr>
                <w:rFonts w:ascii="Arial" w:hAnsi="Arial" w:cs="Arial"/>
              </w:rPr>
              <w:t>Adverse past performance information</w:t>
            </w:r>
          </w:p>
        </w:tc>
        <w:tc>
          <w:tcPr>
            <w:tcW w:w="3600" w:type="dxa"/>
            <w:tcBorders>
              <w:top w:val="single" w:sz="4" w:space="0" w:color="auto"/>
              <w:bottom w:val="single" w:sz="4" w:space="0" w:color="auto"/>
            </w:tcBorders>
            <w:shd w:val="clear" w:color="auto" w:fill="DAEEF3"/>
          </w:tcPr>
          <w:p w14:paraId="12449E6D" w14:textId="77777777" w:rsidR="001C5EBD" w:rsidRPr="00960656" w:rsidRDefault="001C5EBD" w:rsidP="00692E53">
            <w:pPr>
              <w:suppressLineNumbers/>
              <w:rPr>
                <w:rFonts w:ascii="Arial" w:hAnsi="Arial" w:cs="Arial"/>
              </w:rPr>
            </w:pPr>
            <w:r w:rsidRPr="00960656">
              <w:rPr>
                <w:rFonts w:ascii="Arial" w:hAnsi="Arial" w:cs="Arial"/>
              </w:rPr>
              <w:t>Examples of potential discussion topics include the identification of all evaluated deficiencies, significant weaknesses, weaknesses, and any adverse past performance information to which the offeror has not yet had an opportunity to respond.</w:t>
            </w:r>
          </w:p>
          <w:p w14:paraId="6D7E693A" w14:textId="77777777" w:rsidR="001C5EBD" w:rsidRPr="00960656" w:rsidRDefault="001C5EBD" w:rsidP="00692E53">
            <w:pPr>
              <w:suppressLineNumbers/>
              <w:rPr>
                <w:rFonts w:ascii="Arial" w:hAnsi="Arial" w:cs="Arial"/>
              </w:rPr>
            </w:pPr>
          </w:p>
          <w:p w14:paraId="2597C7AA" w14:textId="77777777" w:rsidR="001C5EBD" w:rsidRPr="00960656" w:rsidRDefault="001C5EBD" w:rsidP="00692E53">
            <w:pPr>
              <w:suppressLineNumbers/>
              <w:rPr>
                <w:rFonts w:ascii="Arial" w:hAnsi="Arial" w:cs="Arial"/>
              </w:rPr>
            </w:pPr>
            <w:r w:rsidRPr="00960656">
              <w:rPr>
                <w:rFonts w:ascii="Arial" w:hAnsi="Arial" w:cs="Arial"/>
              </w:rPr>
              <w:t>Additionally, it is a best practice to identify strengths and significant strengths to ensure that the offeror does not remove when submitting the FPR.</w:t>
            </w:r>
          </w:p>
          <w:p w14:paraId="4AD38652" w14:textId="77777777" w:rsidR="001C5EBD" w:rsidRPr="00960656" w:rsidRDefault="001C5EBD" w:rsidP="00692E53">
            <w:pPr>
              <w:suppressLineNumbers/>
              <w:rPr>
                <w:rFonts w:ascii="Arial" w:hAnsi="Arial" w:cs="Arial"/>
              </w:rPr>
            </w:pPr>
          </w:p>
          <w:p w14:paraId="2FD4CF28" w14:textId="77777777" w:rsidR="001C5EBD" w:rsidRPr="00960656" w:rsidRDefault="001C5EBD" w:rsidP="00692E53">
            <w:pPr>
              <w:suppressLineNumbers/>
              <w:rPr>
                <w:rFonts w:ascii="Arial" w:hAnsi="Arial" w:cs="Arial"/>
              </w:rPr>
            </w:pPr>
            <w:r w:rsidRPr="00960656">
              <w:rPr>
                <w:rFonts w:ascii="Arial" w:hAnsi="Arial" w:cs="Arial"/>
              </w:rPr>
              <w:t>Finally, the PCO may inform the Offeror that its price is too low or too high with the basis of these conclusions.</w:t>
            </w:r>
          </w:p>
        </w:tc>
      </w:tr>
      <w:tr w:rsidR="001C5EBD" w:rsidRPr="00DE1F3A" w14:paraId="18EC4B9D" w14:textId="77777777" w:rsidTr="00692E53">
        <w:trPr>
          <w:cantSplit/>
          <w:trHeight w:val="729"/>
          <w:jc w:val="center"/>
        </w:trPr>
        <w:tc>
          <w:tcPr>
            <w:tcW w:w="1320" w:type="dxa"/>
            <w:tcBorders>
              <w:top w:val="single" w:sz="4" w:space="0" w:color="auto"/>
              <w:bottom w:val="single" w:sz="24" w:space="0" w:color="auto"/>
            </w:tcBorders>
            <w:shd w:val="clear" w:color="auto" w:fill="92CDDC"/>
          </w:tcPr>
          <w:p w14:paraId="57BC5AE4" w14:textId="77777777" w:rsidR="001C5EBD" w:rsidRPr="00960656" w:rsidRDefault="001C5EBD" w:rsidP="00692E53">
            <w:pPr>
              <w:pStyle w:val="Header"/>
              <w:suppressLineNumbers/>
              <w:tabs>
                <w:tab w:val="clear" w:pos="4320"/>
                <w:tab w:val="clear" w:pos="8640"/>
              </w:tabs>
              <w:rPr>
                <w:rFonts w:ascii="Arial" w:hAnsi="Arial" w:cs="Arial"/>
                <w:b/>
              </w:rPr>
            </w:pPr>
            <w:r w:rsidRPr="00960656">
              <w:rPr>
                <w:rFonts w:ascii="Arial" w:hAnsi="Arial" w:cs="Arial"/>
                <w:b/>
              </w:rPr>
              <w:t>Are Resultant Proposal Revisions Allowed?</w:t>
            </w:r>
          </w:p>
        </w:tc>
        <w:tc>
          <w:tcPr>
            <w:tcW w:w="2520" w:type="dxa"/>
            <w:tcBorders>
              <w:top w:val="single" w:sz="4" w:space="0" w:color="auto"/>
              <w:bottom w:val="single" w:sz="24" w:space="0" w:color="auto"/>
            </w:tcBorders>
            <w:shd w:val="clear" w:color="auto" w:fill="DAEEF3"/>
          </w:tcPr>
          <w:p w14:paraId="6FF7C50D" w14:textId="77777777" w:rsidR="001C5EBD" w:rsidRPr="00960656" w:rsidRDefault="001C5EBD" w:rsidP="00692E53">
            <w:pPr>
              <w:pStyle w:val="Header"/>
              <w:suppressLineNumbers/>
              <w:tabs>
                <w:tab w:val="clear" w:pos="4320"/>
                <w:tab w:val="clear" w:pos="8640"/>
              </w:tabs>
              <w:rPr>
                <w:rFonts w:ascii="Arial" w:hAnsi="Arial" w:cs="Arial"/>
              </w:rPr>
            </w:pPr>
            <w:r w:rsidRPr="00960656">
              <w:rPr>
                <w:rFonts w:ascii="Arial" w:hAnsi="Arial" w:cs="Arial"/>
              </w:rPr>
              <w:t>No</w:t>
            </w:r>
          </w:p>
        </w:tc>
        <w:tc>
          <w:tcPr>
            <w:tcW w:w="3600" w:type="dxa"/>
            <w:tcBorders>
              <w:top w:val="single" w:sz="4" w:space="0" w:color="auto"/>
              <w:bottom w:val="single" w:sz="24" w:space="0" w:color="auto"/>
            </w:tcBorders>
            <w:shd w:val="clear" w:color="auto" w:fill="DAEEF3"/>
          </w:tcPr>
          <w:p w14:paraId="0F4F76F7" w14:textId="77777777" w:rsidR="001C5EBD" w:rsidRPr="00960656" w:rsidRDefault="001C5EBD" w:rsidP="00692E53">
            <w:pPr>
              <w:suppressLineNumbers/>
              <w:rPr>
                <w:rFonts w:ascii="Arial" w:hAnsi="Arial" w:cs="Arial"/>
              </w:rPr>
            </w:pPr>
            <w:r w:rsidRPr="00960656">
              <w:rPr>
                <w:rFonts w:ascii="Arial" w:hAnsi="Arial" w:cs="Arial"/>
              </w:rPr>
              <w:t>No</w:t>
            </w:r>
          </w:p>
        </w:tc>
        <w:tc>
          <w:tcPr>
            <w:tcW w:w="3600" w:type="dxa"/>
            <w:tcBorders>
              <w:top w:val="single" w:sz="4" w:space="0" w:color="auto"/>
              <w:bottom w:val="single" w:sz="24" w:space="0" w:color="auto"/>
            </w:tcBorders>
            <w:shd w:val="clear" w:color="auto" w:fill="DAEEF3"/>
          </w:tcPr>
          <w:p w14:paraId="7693A34A" w14:textId="77777777" w:rsidR="001C5EBD" w:rsidRPr="00960656" w:rsidRDefault="001C5EBD" w:rsidP="00692E53">
            <w:pPr>
              <w:suppressLineNumbers/>
              <w:rPr>
                <w:rFonts w:ascii="Arial" w:hAnsi="Arial" w:cs="Arial"/>
              </w:rPr>
            </w:pPr>
            <w:r w:rsidRPr="00960656">
              <w:rPr>
                <w:rFonts w:ascii="Arial" w:hAnsi="Arial" w:cs="Arial"/>
              </w:rPr>
              <w:t>Yes</w:t>
            </w:r>
          </w:p>
        </w:tc>
      </w:tr>
    </w:tbl>
    <w:p w14:paraId="619C61EE" w14:textId="52A42919" w:rsidR="00794DE1" w:rsidRDefault="001C5EBD" w:rsidP="00815A25">
      <w:pPr>
        <w:pStyle w:val="NormalWeb"/>
        <w:suppressLineNumbers/>
        <w:spacing w:before="0" w:after="0"/>
        <w:ind w:left="720"/>
        <w:jc w:val="both"/>
        <w:rPr>
          <w:rFonts w:ascii="Arial" w:hAnsi="Arial" w:cs="Arial"/>
          <w:i/>
          <w:sz w:val="22"/>
          <w:szCs w:val="22"/>
        </w:rPr>
      </w:pPr>
      <w:r w:rsidRPr="00960656">
        <w:rPr>
          <w:rFonts w:ascii="Arial" w:hAnsi="Arial" w:cs="Arial"/>
          <w:i/>
          <w:sz w:val="22"/>
          <w:szCs w:val="22"/>
        </w:rPr>
        <w:t>Figure 3-3</w:t>
      </w:r>
      <w:r w:rsidR="00D02152" w:rsidRPr="00960656">
        <w:rPr>
          <w:rFonts w:ascii="Arial" w:hAnsi="Arial" w:cs="Arial"/>
          <w:i/>
          <w:sz w:val="22"/>
          <w:szCs w:val="22"/>
        </w:rPr>
        <w:t>:</w:t>
      </w:r>
      <w:r w:rsidRPr="00960656">
        <w:rPr>
          <w:rFonts w:ascii="Arial" w:hAnsi="Arial" w:cs="Arial"/>
          <w:i/>
          <w:sz w:val="22"/>
          <w:szCs w:val="22"/>
        </w:rPr>
        <w:t xml:space="preserve"> Comparison of Types of Exchanges (After Receipt of Proposals</w:t>
      </w:r>
    </w:p>
    <w:p w14:paraId="1647C5E4" w14:textId="77777777" w:rsidR="001C5EBD" w:rsidRPr="00960656" w:rsidRDefault="001C5EBD" w:rsidP="008A78A8">
      <w:pPr>
        <w:keepNext/>
        <w:suppressLineNumbers/>
        <w:rPr>
          <w:rFonts w:ascii="Arial" w:hAnsi="Arial" w:cs="Arial"/>
          <w:b/>
          <w:iCs/>
          <w:sz w:val="28"/>
          <w:u w:val="single"/>
        </w:rPr>
      </w:pPr>
      <w:r w:rsidRPr="00960656">
        <w:rPr>
          <w:rFonts w:ascii="Arial" w:hAnsi="Arial" w:cs="Arial"/>
          <w:b/>
          <w:iCs/>
          <w:sz w:val="28"/>
          <w:u w:val="single"/>
        </w:rPr>
        <w:lastRenderedPageBreak/>
        <w:t>Conducting Exchanges with Offerors</w:t>
      </w:r>
    </w:p>
    <w:p w14:paraId="5A7F7632" w14:textId="77777777" w:rsidR="001C5EBD" w:rsidRPr="00960656" w:rsidRDefault="001C5EBD" w:rsidP="006F2EF2">
      <w:pPr>
        <w:keepNext/>
        <w:suppressLineNumbers/>
        <w:ind w:left="540"/>
        <w:rPr>
          <w:rFonts w:ascii="Arial" w:hAnsi="Arial" w:cs="Arial"/>
          <w:sz w:val="24"/>
          <w:szCs w:val="24"/>
        </w:rPr>
      </w:pPr>
    </w:p>
    <w:p w14:paraId="46564694" w14:textId="6BDE5F01" w:rsidR="00F23292" w:rsidRPr="00960656" w:rsidRDefault="001C5EBD" w:rsidP="006F2EF2">
      <w:pPr>
        <w:rPr>
          <w:rFonts w:ascii="Arial" w:eastAsia="Arial Unicode MS" w:hAnsi="Arial" w:cs="Arial"/>
          <w:sz w:val="24"/>
          <w:szCs w:val="24"/>
        </w:rPr>
      </w:pPr>
      <w:r w:rsidRPr="00960656">
        <w:rPr>
          <w:rFonts w:ascii="Arial" w:eastAsia="Arial Unicode MS" w:hAnsi="Arial" w:cs="Arial"/>
          <w:sz w:val="24"/>
          <w:szCs w:val="24"/>
        </w:rPr>
        <w:t xml:space="preserve">The PCO controls all exchanges with </w:t>
      </w:r>
      <w:r w:rsidR="00A73A30" w:rsidRPr="00960656">
        <w:rPr>
          <w:rFonts w:ascii="Arial" w:eastAsia="Arial Unicode MS" w:hAnsi="Arial" w:cs="Arial"/>
          <w:sz w:val="24"/>
          <w:szCs w:val="24"/>
        </w:rPr>
        <w:t>o</w:t>
      </w:r>
      <w:r w:rsidRPr="00960656">
        <w:rPr>
          <w:rFonts w:ascii="Arial" w:eastAsia="Arial Unicode MS" w:hAnsi="Arial" w:cs="Arial"/>
          <w:sz w:val="24"/>
          <w:szCs w:val="24"/>
        </w:rPr>
        <w:t>fferors</w:t>
      </w:r>
      <w:r w:rsidR="00A73A30" w:rsidRPr="00960656">
        <w:rPr>
          <w:rFonts w:ascii="Arial" w:eastAsia="Arial Unicode MS" w:hAnsi="Arial" w:cs="Arial"/>
          <w:sz w:val="24"/>
          <w:szCs w:val="24"/>
        </w:rPr>
        <w:t>.</w:t>
      </w:r>
      <w:r w:rsidR="00150A6C" w:rsidRPr="00960656">
        <w:rPr>
          <w:rFonts w:ascii="Arial" w:eastAsia="Arial Unicode MS" w:hAnsi="Arial" w:cs="Arial"/>
          <w:sz w:val="24"/>
          <w:szCs w:val="24"/>
        </w:rPr>
        <w:t xml:space="preserve"> </w:t>
      </w:r>
      <w:r w:rsidR="00A73A30" w:rsidRPr="00960656">
        <w:rPr>
          <w:rFonts w:ascii="Arial" w:eastAsia="Arial Unicode MS" w:hAnsi="Arial" w:cs="Arial"/>
          <w:sz w:val="24"/>
          <w:szCs w:val="24"/>
        </w:rPr>
        <w:t>B</w:t>
      </w:r>
      <w:r w:rsidR="000D127E" w:rsidRPr="00960656">
        <w:rPr>
          <w:rFonts w:ascii="Arial" w:eastAsia="Arial Unicode MS" w:hAnsi="Arial" w:cs="Arial"/>
          <w:sz w:val="24"/>
          <w:szCs w:val="24"/>
        </w:rPr>
        <w:t>efore participating in any exchanges, the PCO shall review the ground rules with the team members</w:t>
      </w:r>
      <w:r w:rsidR="00301925" w:rsidRPr="00960656">
        <w:rPr>
          <w:rFonts w:ascii="Arial" w:eastAsia="Arial Unicode MS" w:hAnsi="Arial" w:cs="Arial"/>
          <w:sz w:val="24"/>
          <w:szCs w:val="24"/>
        </w:rPr>
        <w:t>. Exchanges</w:t>
      </w:r>
      <w:r w:rsidR="000D127E" w:rsidRPr="00960656">
        <w:rPr>
          <w:rFonts w:ascii="Arial" w:eastAsia="Arial Unicode MS" w:hAnsi="Arial" w:cs="Arial"/>
          <w:sz w:val="24"/>
          <w:szCs w:val="24"/>
        </w:rPr>
        <w:t xml:space="preserve"> </w:t>
      </w:r>
      <w:r w:rsidR="00150A6C" w:rsidRPr="00960656">
        <w:rPr>
          <w:rFonts w:ascii="Arial" w:eastAsia="Arial Unicode MS" w:hAnsi="Arial" w:cs="Arial"/>
          <w:sz w:val="24"/>
          <w:szCs w:val="24"/>
        </w:rPr>
        <w:t xml:space="preserve">may </w:t>
      </w:r>
      <w:r w:rsidR="00A571CE" w:rsidRPr="00960656">
        <w:rPr>
          <w:rFonts w:ascii="Arial" w:eastAsia="Arial Unicode MS" w:hAnsi="Arial" w:cs="Arial"/>
          <w:sz w:val="24"/>
          <w:szCs w:val="24"/>
        </w:rPr>
        <w:t xml:space="preserve">be </w:t>
      </w:r>
      <w:r w:rsidR="007C14E0" w:rsidRPr="00960656">
        <w:rPr>
          <w:rFonts w:ascii="Arial" w:eastAsia="Arial Unicode MS" w:hAnsi="Arial" w:cs="Arial"/>
          <w:sz w:val="24"/>
          <w:szCs w:val="24"/>
        </w:rPr>
        <w:t>conduct</w:t>
      </w:r>
      <w:r w:rsidR="00A571CE" w:rsidRPr="00960656">
        <w:rPr>
          <w:rFonts w:ascii="Arial" w:eastAsia="Arial Unicode MS" w:hAnsi="Arial" w:cs="Arial"/>
          <w:sz w:val="24"/>
          <w:szCs w:val="24"/>
        </w:rPr>
        <w:t>ed</w:t>
      </w:r>
      <w:r w:rsidR="007C14E0" w:rsidRPr="00960656">
        <w:rPr>
          <w:rFonts w:ascii="Arial" w:eastAsia="Arial Unicode MS" w:hAnsi="Arial" w:cs="Arial"/>
          <w:sz w:val="24"/>
          <w:szCs w:val="24"/>
        </w:rPr>
        <w:t xml:space="preserve"> in-person, telephonically, via video</w:t>
      </w:r>
      <w:r w:rsidR="0080145A" w:rsidRPr="00960656">
        <w:rPr>
          <w:rFonts w:ascii="Arial" w:eastAsia="Arial Unicode MS" w:hAnsi="Arial" w:cs="Arial"/>
          <w:sz w:val="24"/>
          <w:szCs w:val="24"/>
        </w:rPr>
        <w:t>conference</w:t>
      </w:r>
      <w:r w:rsidR="00077A1C" w:rsidRPr="00960656">
        <w:rPr>
          <w:rFonts w:ascii="Arial" w:eastAsia="Arial Unicode MS" w:hAnsi="Arial" w:cs="Arial"/>
          <w:sz w:val="24"/>
          <w:szCs w:val="24"/>
        </w:rPr>
        <w:t>,</w:t>
      </w:r>
      <w:r w:rsidR="00F23292" w:rsidRPr="00960656">
        <w:rPr>
          <w:rFonts w:ascii="Arial" w:eastAsia="Arial Unicode MS" w:hAnsi="Arial" w:cs="Arial"/>
          <w:sz w:val="24"/>
          <w:szCs w:val="24"/>
        </w:rPr>
        <w:t xml:space="preserve"> </w:t>
      </w:r>
      <w:r w:rsidR="007C14E0" w:rsidRPr="00960656">
        <w:rPr>
          <w:rFonts w:ascii="Arial" w:eastAsia="Arial Unicode MS" w:hAnsi="Arial" w:cs="Arial"/>
          <w:sz w:val="24"/>
          <w:szCs w:val="24"/>
        </w:rPr>
        <w:t xml:space="preserve">or </w:t>
      </w:r>
      <w:r w:rsidR="00077A1C" w:rsidRPr="00960656">
        <w:rPr>
          <w:rFonts w:ascii="Arial" w:eastAsia="Arial Unicode MS" w:hAnsi="Arial" w:cs="Arial"/>
          <w:sz w:val="24"/>
          <w:szCs w:val="24"/>
        </w:rPr>
        <w:t xml:space="preserve">via </w:t>
      </w:r>
      <w:r w:rsidR="00397EEE" w:rsidRPr="00960656">
        <w:rPr>
          <w:rFonts w:ascii="Arial" w:eastAsia="Arial Unicode MS" w:hAnsi="Arial" w:cs="Arial"/>
          <w:sz w:val="24"/>
          <w:szCs w:val="24"/>
        </w:rPr>
        <w:t xml:space="preserve">written </w:t>
      </w:r>
      <w:r w:rsidR="002A2230" w:rsidRPr="00960656">
        <w:rPr>
          <w:rFonts w:ascii="Arial" w:eastAsia="Arial Unicode MS" w:hAnsi="Arial" w:cs="Arial"/>
          <w:sz w:val="24"/>
          <w:szCs w:val="24"/>
        </w:rPr>
        <w:t>correspondence.</w:t>
      </w:r>
      <w:r w:rsidRPr="00960656">
        <w:rPr>
          <w:rFonts w:ascii="Arial" w:eastAsia="Arial Unicode MS" w:hAnsi="Arial" w:cs="Arial"/>
          <w:sz w:val="24"/>
          <w:szCs w:val="24"/>
        </w:rPr>
        <w:t xml:space="preserve"> </w:t>
      </w:r>
    </w:p>
    <w:p w14:paraId="4A1911A8" w14:textId="77777777" w:rsidR="00F23292" w:rsidRPr="00960656" w:rsidRDefault="00F23292" w:rsidP="006F2EF2">
      <w:pPr>
        <w:rPr>
          <w:rFonts w:ascii="Arial" w:eastAsia="Arial Unicode MS" w:hAnsi="Arial" w:cs="Arial"/>
          <w:sz w:val="24"/>
          <w:szCs w:val="24"/>
        </w:rPr>
      </w:pPr>
    </w:p>
    <w:p w14:paraId="66E6491C" w14:textId="49E750F1" w:rsidR="001C5EBD" w:rsidRPr="00960656" w:rsidRDefault="001C5EBD" w:rsidP="006F2EF2">
      <w:pPr>
        <w:rPr>
          <w:rFonts w:ascii="Arial" w:eastAsia="Arial Unicode MS" w:hAnsi="Arial" w:cs="Arial"/>
          <w:sz w:val="24"/>
          <w:szCs w:val="24"/>
        </w:rPr>
      </w:pPr>
      <w:r w:rsidRPr="00960656">
        <w:rPr>
          <w:rFonts w:ascii="Arial" w:eastAsia="Arial Unicode MS" w:hAnsi="Arial" w:cs="Arial"/>
          <w:sz w:val="24"/>
          <w:szCs w:val="24"/>
        </w:rPr>
        <w:t xml:space="preserve">During exchanges with offerors, the </w:t>
      </w:r>
      <w:r w:rsidR="005C24EE" w:rsidRPr="00960656">
        <w:rPr>
          <w:rFonts w:ascii="Arial" w:eastAsia="Arial Unicode MS" w:hAnsi="Arial" w:cs="Arial"/>
          <w:sz w:val="24"/>
          <w:szCs w:val="24"/>
        </w:rPr>
        <w:t>g</w:t>
      </w:r>
      <w:r w:rsidRPr="00960656">
        <w:rPr>
          <w:rFonts w:ascii="Arial" w:eastAsia="Arial Unicode MS" w:hAnsi="Arial" w:cs="Arial"/>
          <w:sz w:val="24"/>
          <w:szCs w:val="24"/>
        </w:rPr>
        <w:t>overnment may not:</w:t>
      </w:r>
    </w:p>
    <w:p w14:paraId="2B8F950F" w14:textId="77777777" w:rsidR="001C5EBD" w:rsidRPr="00960656" w:rsidRDefault="001C5EBD" w:rsidP="006F2EF2">
      <w:pPr>
        <w:rPr>
          <w:rFonts w:ascii="Arial" w:eastAsia="Arial Unicode MS" w:hAnsi="Arial" w:cs="Arial"/>
          <w:sz w:val="24"/>
          <w:szCs w:val="24"/>
        </w:rPr>
      </w:pPr>
      <w:r w:rsidRPr="00960656">
        <w:rPr>
          <w:rFonts w:ascii="Arial" w:eastAsia="Arial Unicode MS" w:hAnsi="Arial" w:cs="Arial"/>
          <w:sz w:val="24"/>
          <w:szCs w:val="24"/>
        </w:rPr>
        <w:tab/>
      </w:r>
    </w:p>
    <w:p w14:paraId="3E562AC7" w14:textId="77777777" w:rsidR="001C5EBD" w:rsidRPr="00960656" w:rsidRDefault="001C5EBD">
      <w:pPr>
        <w:pStyle w:val="ListParagraph"/>
        <w:numPr>
          <w:ilvl w:val="0"/>
          <w:numId w:val="10"/>
        </w:numPr>
        <w:rPr>
          <w:rFonts w:ascii="Arial" w:eastAsia="Arial Unicode MS" w:hAnsi="Arial" w:cs="Arial"/>
          <w:sz w:val="24"/>
          <w:szCs w:val="24"/>
        </w:rPr>
      </w:pPr>
      <w:r w:rsidRPr="00960656">
        <w:rPr>
          <w:rFonts w:ascii="Arial" w:eastAsia="Arial Unicode MS" w:hAnsi="Arial" w:cs="Arial"/>
          <w:sz w:val="24"/>
          <w:szCs w:val="24"/>
        </w:rPr>
        <w:t>Favor one offeror over another;</w:t>
      </w:r>
    </w:p>
    <w:p w14:paraId="0AB3F554" w14:textId="77777777" w:rsidR="001C5EBD" w:rsidRPr="00960656" w:rsidRDefault="001C5EBD" w:rsidP="008A78A8">
      <w:pPr>
        <w:pStyle w:val="ListParagraph"/>
        <w:rPr>
          <w:rFonts w:ascii="Arial" w:eastAsia="Arial Unicode MS" w:hAnsi="Arial" w:cs="Arial"/>
          <w:sz w:val="24"/>
          <w:szCs w:val="24"/>
        </w:rPr>
      </w:pPr>
    </w:p>
    <w:p w14:paraId="34D7539C" w14:textId="77777777" w:rsidR="001C5EBD" w:rsidRPr="00960656" w:rsidRDefault="001C5EBD">
      <w:pPr>
        <w:pStyle w:val="ListParagraph"/>
        <w:numPr>
          <w:ilvl w:val="0"/>
          <w:numId w:val="10"/>
        </w:numPr>
        <w:rPr>
          <w:rFonts w:ascii="Arial" w:eastAsia="Arial Unicode MS" w:hAnsi="Arial" w:cs="Arial"/>
          <w:sz w:val="24"/>
          <w:szCs w:val="24"/>
        </w:rPr>
      </w:pPr>
      <w:r w:rsidRPr="00960656">
        <w:rPr>
          <w:rFonts w:ascii="Arial" w:eastAsia="Arial Unicode MS" w:hAnsi="Arial" w:cs="Arial"/>
          <w:sz w:val="24"/>
          <w:szCs w:val="24"/>
        </w:rPr>
        <w:t>Reveal an offeror’s technical solution to another offeror;</w:t>
      </w:r>
    </w:p>
    <w:p w14:paraId="43AF5513" w14:textId="77777777" w:rsidR="001C5EBD" w:rsidRPr="00960656" w:rsidRDefault="001C5EBD" w:rsidP="008A78A8">
      <w:pPr>
        <w:pStyle w:val="ListParagraph"/>
        <w:rPr>
          <w:rFonts w:ascii="Arial" w:eastAsia="Arial Unicode MS" w:hAnsi="Arial" w:cs="Arial"/>
          <w:sz w:val="24"/>
          <w:szCs w:val="24"/>
        </w:rPr>
      </w:pPr>
    </w:p>
    <w:p w14:paraId="385F85BB" w14:textId="77777777" w:rsidR="001C5EBD" w:rsidRPr="00960656" w:rsidRDefault="001C5EBD">
      <w:pPr>
        <w:pStyle w:val="ListParagraph"/>
        <w:numPr>
          <w:ilvl w:val="0"/>
          <w:numId w:val="10"/>
        </w:numPr>
        <w:rPr>
          <w:rFonts w:ascii="Arial" w:eastAsia="Arial Unicode MS" w:hAnsi="Arial" w:cs="Arial"/>
          <w:sz w:val="24"/>
          <w:szCs w:val="24"/>
        </w:rPr>
      </w:pPr>
      <w:r w:rsidRPr="00960656">
        <w:rPr>
          <w:rFonts w:ascii="Arial" w:eastAsia="Arial Unicode MS" w:hAnsi="Arial" w:cs="Arial"/>
          <w:sz w:val="24"/>
          <w:szCs w:val="24"/>
        </w:rPr>
        <w:t>Reveal an offeror’s price to another offeror without that offeror’s permission;</w:t>
      </w:r>
    </w:p>
    <w:p w14:paraId="439A29E1" w14:textId="77777777" w:rsidR="001C5EBD" w:rsidRPr="00960656" w:rsidRDefault="001C5EBD" w:rsidP="008A78A8">
      <w:pPr>
        <w:pStyle w:val="ListParagraph"/>
        <w:rPr>
          <w:rFonts w:ascii="Arial" w:eastAsia="Arial Unicode MS" w:hAnsi="Arial" w:cs="Arial"/>
          <w:sz w:val="24"/>
          <w:szCs w:val="24"/>
        </w:rPr>
      </w:pPr>
    </w:p>
    <w:p w14:paraId="0C457981" w14:textId="77777777" w:rsidR="001C5EBD" w:rsidRPr="00960656" w:rsidRDefault="001C5EBD">
      <w:pPr>
        <w:pStyle w:val="ListParagraph"/>
        <w:numPr>
          <w:ilvl w:val="0"/>
          <w:numId w:val="10"/>
        </w:numPr>
        <w:rPr>
          <w:rFonts w:ascii="Arial" w:eastAsia="Arial Unicode MS" w:hAnsi="Arial" w:cs="Arial"/>
          <w:sz w:val="24"/>
          <w:szCs w:val="24"/>
        </w:rPr>
      </w:pPr>
      <w:r w:rsidRPr="00960656">
        <w:rPr>
          <w:rFonts w:ascii="Arial" w:eastAsia="Arial Unicode MS" w:hAnsi="Arial" w:cs="Arial"/>
          <w:sz w:val="24"/>
          <w:szCs w:val="24"/>
        </w:rPr>
        <w:t xml:space="preserve">Knowingly disclose source selection information, or reveal the name of individuals providing past performance information; </w:t>
      </w:r>
    </w:p>
    <w:p w14:paraId="6052F864" w14:textId="77777777" w:rsidR="001C5EBD" w:rsidRPr="00960656" w:rsidRDefault="001C5EBD" w:rsidP="008A78A8">
      <w:pPr>
        <w:pStyle w:val="ListParagraph"/>
        <w:rPr>
          <w:rFonts w:ascii="Arial" w:eastAsia="Arial Unicode MS" w:hAnsi="Arial" w:cs="Arial"/>
          <w:sz w:val="24"/>
          <w:szCs w:val="24"/>
        </w:rPr>
      </w:pPr>
    </w:p>
    <w:p w14:paraId="6A100CD0" w14:textId="77777777" w:rsidR="001C5EBD" w:rsidRPr="00960656" w:rsidRDefault="001C5EBD">
      <w:pPr>
        <w:pStyle w:val="ListParagraph"/>
        <w:numPr>
          <w:ilvl w:val="0"/>
          <w:numId w:val="10"/>
        </w:numPr>
        <w:rPr>
          <w:rFonts w:ascii="Arial" w:eastAsia="Arial Unicode MS" w:hAnsi="Arial" w:cs="Arial"/>
          <w:sz w:val="24"/>
          <w:szCs w:val="24"/>
        </w:rPr>
      </w:pPr>
      <w:r w:rsidRPr="00960656">
        <w:rPr>
          <w:rFonts w:ascii="Arial" w:eastAsia="Arial Unicode MS" w:hAnsi="Arial" w:cs="Arial"/>
          <w:sz w:val="24"/>
          <w:szCs w:val="24"/>
        </w:rPr>
        <w:t>Reveal source selection information in violation of statutory and regulatory requirements.</w:t>
      </w:r>
    </w:p>
    <w:p w14:paraId="5FF78C83" w14:textId="77777777" w:rsidR="00466E6D" w:rsidRPr="00DE1F3A" w:rsidRDefault="00466E6D" w:rsidP="00596D95">
      <w:pPr>
        <w:rPr>
          <w:rFonts w:ascii="Arial" w:hAnsi="Arial" w:cs="Arial"/>
        </w:rPr>
      </w:pPr>
      <w:bookmarkStart w:id="101" w:name="_Toc307819146"/>
      <w:bookmarkStart w:id="102" w:name="_Toc307839236"/>
    </w:p>
    <w:p w14:paraId="5C49417B" w14:textId="266C34DA" w:rsidR="001C5EBD" w:rsidRPr="00960656" w:rsidRDefault="0039140C">
      <w:pPr>
        <w:pStyle w:val="Heading2"/>
        <w:numPr>
          <w:ilvl w:val="1"/>
          <w:numId w:val="15"/>
        </w:numPr>
        <w:pBdr>
          <w:top w:val="single" w:sz="4" w:space="1" w:color="auto"/>
          <w:bottom w:val="single" w:sz="4" w:space="1" w:color="auto"/>
        </w:pBdr>
        <w:jc w:val="left"/>
        <w:rPr>
          <w:rFonts w:ascii="Arial" w:hAnsi="Arial" w:cs="Arial"/>
          <w:iCs/>
          <w:sz w:val="32"/>
          <w:szCs w:val="28"/>
        </w:rPr>
      </w:pPr>
      <w:r w:rsidRPr="00960656">
        <w:rPr>
          <w:rFonts w:ascii="Arial" w:hAnsi="Arial" w:cs="Arial"/>
          <w:iCs/>
          <w:sz w:val="28"/>
          <w:szCs w:val="28"/>
        </w:rPr>
        <w:t xml:space="preserve"> </w:t>
      </w:r>
      <w:bookmarkStart w:id="103" w:name="_Toc178607314"/>
      <w:bookmarkStart w:id="104" w:name="_Toc178607389"/>
      <w:r w:rsidR="001C5EBD" w:rsidRPr="00960656">
        <w:rPr>
          <w:rFonts w:ascii="Arial" w:hAnsi="Arial" w:cs="Arial"/>
          <w:iCs/>
          <w:sz w:val="28"/>
          <w:szCs w:val="28"/>
        </w:rPr>
        <w:t xml:space="preserve">Award </w:t>
      </w:r>
      <w:r w:rsidR="00B647F0" w:rsidRPr="00960656">
        <w:rPr>
          <w:rFonts w:ascii="Arial" w:hAnsi="Arial" w:cs="Arial"/>
          <w:iCs/>
          <w:sz w:val="28"/>
          <w:szCs w:val="28"/>
        </w:rPr>
        <w:t>Without</w:t>
      </w:r>
      <w:r w:rsidR="001C5EBD" w:rsidRPr="00960656">
        <w:rPr>
          <w:rFonts w:ascii="Arial" w:hAnsi="Arial" w:cs="Arial"/>
          <w:iCs/>
          <w:sz w:val="28"/>
          <w:szCs w:val="28"/>
        </w:rPr>
        <w:t xml:space="preserve"> Discussions</w:t>
      </w:r>
      <w:bookmarkEnd w:id="101"/>
      <w:bookmarkEnd w:id="102"/>
      <w:bookmarkEnd w:id="103"/>
      <w:bookmarkEnd w:id="104"/>
      <w:r w:rsidR="001C5EBD" w:rsidRPr="00960656">
        <w:rPr>
          <w:rFonts w:ascii="Arial" w:hAnsi="Arial" w:cs="Arial"/>
          <w:iCs/>
          <w:sz w:val="28"/>
          <w:szCs w:val="28"/>
        </w:rPr>
        <w:t xml:space="preserve"> </w:t>
      </w:r>
      <w:r w:rsidR="001C5EBD" w:rsidRPr="00960656">
        <w:rPr>
          <w:rFonts w:ascii="Arial" w:hAnsi="Arial" w:cs="Arial"/>
          <w:iCs/>
          <w:sz w:val="28"/>
          <w:szCs w:val="24"/>
        </w:rPr>
        <w:t xml:space="preserve"> </w:t>
      </w:r>
    </w:p>
    <w:p w14:paraId="0161F8C9" w14:textId="77777777" w:rsidR="001C5EBD" w:rsidRPr="00960656" w:rsidRDefault="001C5EBD" w:rsidP="004E2A4E">
      <w:pPr>
        <w:rPr>
          <w:rFonts w:ascii="Arial" w:hAnsi="Arial" w:cs="Arial"/>
          <w:sz w:val="24"/>
          <w:szCs w:val="24"/>
        </w:rPr>
      </w:pPr>
      <w:bookmarkStart w:id="105" w:name="_Hlt507919968"/>
      <w:bookmarkStart w:id="106" w:name="_Hlt515331423"/>
      <w:bookmarkStart w:id="107" w:name="_Hlt498315553"/>
      <w:bookmarkStart w:id="108" w:name="_Hlt498318246"/>
      <w:bookmarkStart w:id="109" w:name="_Hlt507924530"/>
      <w:bookmarkStart w:id="110" w:name="_Toc307819149"/>
      <w:bookmarkStart w:id="111" w:name="_Toc499524461"/>
      <w:bookmarkStart w:id="112" w:name="_Toc499524704"/>
      <w:bookmarkStart w:id="113" w:name="_Toc499526238"/>
      <w:bookmarkEnd w:id="105"/>
      <w:bookmarkEnd w:id="106"/>
      <w:bookmarkEnd w:id="107"/>
      <w:bookmarkEnd w:id="108"/>
      <w:bookmarkEnd w:id="109"/>
    </w:p>
    <w:p w14:paraId="2691D61E" w14:textId="1D08D37F" w:rsidR="001C5EBD" w:rsidRPr="00960656" w:rsidRDefault="001C5EBD" w:rsidP="005018D2">
      <w:pPr>
        <w:pStyle w:val="BodyText3"/>
        <w:numPr>
          <w:ilvl w:val="0"/>
          <w:numId w:val="0"/>
        </w:numPr>
        <w:suppressLineNumbers/>
        <w:tabs>
          <w:tab w:val="left" w:pos="0"/>
          <w:tab w:val="left" w:pos="270"/>
        </w:tabs>
        <w:jc w:val="left"/>
        <w:rPr>
          <w:rFonts w:cs="Arial"/>
          <w:i/>
          <w:szCs w:val="24"/>
        </w:rPr>
      </w:pPr>
      <w:r w:rsidRPr="00960656">
        <w:rPr>
          <w:rFonts w:cs="Arial"/>
          <w:b/>
          <w:i/>
          <w:szCs w:val="24"/>
        </w:rPr>
        <w:t>Reminder:</w:t>
      </w:r>
      <w:r w:rsidRPr="00960656">
        <w:rPr>
          <w:rFonts w:cs="Arial"/>
          <w:szCs w:val="24"/>
        </w:rPr>
        <w:t xml:space="preserve"> Discussions should be conducted </w:t>
      </w:r>
      <w:r w:rsidR="00A17CAF" w:rsidRPr="00960656">
        <w:rPr>
          <w:rFonts w:cs="Arial"/>
          <w:szCs w:val="24"/>
        </w:rPr>
        <w:t xml:space="preserve">and are the expected course of action </w:t>
      </w:r>
      <w:r w:rsidRPr="00960656">
        <w:rPr>
          <w:rFonts w:cs="Arial"/>
          <w:szCs w:val="24"/>
        </w:rPr>
        <w:t>for all acquisitions with an estimated value of $100 million or more</w:t>
      </w:r>
      <w:r w:rsidR="00A17CAF" w:rsidRPr="00960656">
        <w:rPr>
          <w:rFonts w:cs="Arial"/>
          <w:szCs w:val="24"/>
        </w:rPr>
        <w:t xml:space="preserve"> unless inappropriate for a particular circumstance</w:t>
      </w:r>
      <w:r w:rsidRPr="00960656">
        <w:rPr>
          <w:rFonts w:cs="Arial"/>
          <w:szCs w:val="24"/>
        </w:rPr>
        <w:t xml:space="preserve">. </w:t>
      </w:r>
      <w:r w:rsidRPr="00960656">
        <w:rPr>
          <w:rFonts w:cs="Arial"/>
          <w:b/>
          <w:i/>
          <w:szCs w:val="24"/>
        </w:rPr>
        <w:t xml:space="preserve">Award without discussions on complex, large procurements is discouraged and seldom in the </w:t>
      </w:r>
      <w:r w:rsidR="005C24EE" w:rsidRPr="00960656">
        <w:rPr>
          <w:rFonts w:cs="Arial"/>
          <w:b/>
          <w:i/>
          <w:szCs w:val="24"/>
        </w:rPr>
        <w:t>g</w:t>
      </w:r>
      <w:r w:rsidRPr="00960656">
        <w:rPr>
          <w:rFonts w:cs="Arial"/>
          <w:b/>
          <w:i/>
          <w:szCs w:val="24"/>
        </w:rPr>
        <w:t xml:space="preserve">overnment’s best interest. </w:t>
      </w:r>
      <w:r w:rsidRPr="00960656">
        <w:rPr>
          <w:rFonts w:cs="Arial"/>
          <w:i/>
          <w:szCs w:val="24"/>
        </w:rPr>
        <w:t>(Reference DFARS 215.306 and D</w:t>
      </w:r>
      <w:r w:rsidR="007B19BE" w:rsidRPr="00960656">
        <w:rPr>
          <w:rFonts w:cs="Arial"/>
          <w:i/>
          <w:szCs w:val="24"/>
        </w:rPr>
        <w:t>o</w:t>
      </w:r>
      <w:r w:rsidRPr="00960656">
        <w:rPr>
          <w:rFonts w:cs="Arial"/>
          <w:i/>
          <w:szCs w:val="24"/>
        </w:rPr>
        <w:t xml:space="preserve">D Source Selection Procedures 3.2.3) </w:t>
      </w:r>
    </w:p>
    <w:p w14:paraId="77B029CB" w14:textId="77777777" w:rsidR="00794DE1" w:rsidRPr="00960656" w:rsidRDefault="00794DE1" w:rsidP="004E2A4E">
      <w:pPr>
        <w:rPr>
          <w:rFonts w:ascii="Arial" w:hAnsi="Arial" w:cs="Arial"/>
          <w:iCs/>
          <w:sz w:val="24"/>
          <w:szCs w:val="24"/>
        </w:rPr>
      </w:pPr>
    </w:p>
    <w:p w14:paraId="5E82F32A" w14:textId="12116400" w:rsidR="001C5EBD" w:rsidRPr="00960656" w:rsidRDefault="0039140C">
      <w:pPr>
        <w:pStyle w:val="Heading2"/>
        <w:numPr>
          <w:ilvl w:val="1"/>
          <w:numId w:val="15"/>
        </w:numPr>
        <w:pBdr>
          <w:top w:val="single" w:sz="4" w:space="0" w:color="auto"/>
          <w:bottom w:val="single" w:sz="4" w:space="0" w:color="auto"/>
        </w:pBdr>
        <w:jc w:val="left"/>
        <w:rPr>
          <w:rFonts w:ascii="Arial" w:hAnsi="Arial" w:cs="Arial"/>
          <w:b w:val="0"/>
          <w:bCs/>
          <w:i/>
          <w:sz w:val="28"/>
          <w:szCs w:val="28"/>
        </w:rPr>
      </w:pPr>
      <w:r w:rsidRPr="00960656">
        <w:rPr>
          <w:rFonts w:ascii="Arial" w:hAnsi="Arial" w:cs="Arial"/>
          <w:i/>
          <w:sz w:val="28"/>
          <w:szCs w:val="28"/>
        </w:rPr>
        <w:t xml:space="preserve"> </w:t>
      </w:r>
      <w:bookmarkStart w:id="114" w:name="_Toc178607315"/>
      <w:bookmarkStart w:id="115" w:name="_Toc178607390"/>
      <w:r w:rsidR="001C5EBD" w:rsidRPr="00960656">
        <w:rPr>
          <w:rFonts w:ascii="Arial" w:hAnsi="Arial" w:cs="Arial"/>
          <w:iCs/>
          <w:sz w:val="28"/>
          <w:szCs w:val="28"/>
        </w:rPr>
        <w:t xml:space="preserve">Competitive Range Decision Document – </w:t>
      </w:r>
      <w:r w:rsidR="00A2487C" w:rsidRPr="00960656">
        <w:rPr>
          <w:rFonts w:ascii="Arial" w:hAnsi="Arial" w:cs="Arial"/>
          <w:b w:val="0"/>
          <w:bCs/>
          <w:i/>
          <w:sz w:val="28"/>
          <w:szCs w:val="28"/>
        </w:rPr>
        <w:t>(</w:t>
      </w:r>
      <w:r w:rsidR="001C5EBD" w:rsidRPr="00960656">
        <w:rPr>
          <w:rFonts w:ascii="Arial" w:hAnsi="Arial" w:cs="Arial"/>
          <w:b w:val="0"/>
          <w:bCs/>
          <w:i/>
          <w:sz w:val="28"/>
          <w:szCs w:val="28"/>
        </w:rPr>
        <w:t xml:space="preserve">No </w:t>
      </w:r>
      <w:r w:rsidR="008018E1" w:rsidRPr="00960656">
        <w:rPr>
          <w:rFonts w:ascii="Arial" w:hAnsi="Arial" w:cs="Arial"/>
          <w:b w:val="0"/>
          <w:bCs/>
          <w:i/>
          <w:sz w:val="28"/>
          <w:szCs w:val="28"/>
        </w:rPr>
        <w:t xml:space="preserve">Supplemental </w:t>
      </w:r>
      <w:r w:rsidR="001C5EBD" w:rsidRPr="00960656">
        <w:rPr>
          <w:rFonts w:ascii="Arial" w:hAnsi="Arial" w:cs="Arial"/>
          <w:b w:val="0"/>
          <w:bCs/>
          <w:i/>
          <w:sz w:val="28"/>
          <w:szCs w:val="28"/>
        </w:rPr>
        <w:t xml:space="preserve">Army </w:t>
      </w:r>
      <w:r w:rsidR="008018E1" w:rsidRPr="00960656">
        <w:rPr>
          <w:rFonts w:ascii="Arial" w:hAnsi="Arial" w:cs="Arial"/>
          <w:b w:val="0"/>
          <w:bCs/>
          <w:i/>
          <w:sz w:val="28"/>
          <w:szCs w:val="28"/>
        </w:rPr>
        <w:t>Guidance</w:t>
      </w:r>
      <w:r w:rsidR="00A2487C" w:rsidRPr="00960656">
        <w:rPr>
          <w:rFonts w:ascii="Arial" w:hAnsi="Arial" w:cs="Arial"/>
          <w:b w:val="0"/>
          <w:bCs/>
          <w:i/>
          <w:sz w:val="28"/>
          <w:szCs w:val="28"/>
        </w:rPr>
        <w:t>)</w:t>
      </w:r>
      <w:bookmarkEnd w:id="114"/>
      <w:bookmarkEnd w:id="115"/>
      <w:r w:rsidR="00AE7DC0" w:rsidRPr="00960656">
        <w:rPr>
          <w:rFonts w:ascii="Arial" w:hAnsi="Arial" w:cs="Arial"/>
          <w:b w:val="0"/>
          <w:bCs/>
          <w:i/>
          <w:sz w:val="28"/>
          <w:szCs w:val="28"/>
        </w:rPr>
        <w:t xml:space="preserve"> </w:t>
      </w:r>
    </w:p>
    <w:p w14:paraId="0CD6B85E" w14:textId="77777777" w:rsidR="00794DE1" w:rsidRDefault="00794DE1" w:rsidP="004E2A4E">
      <w:pPr>
        <w:suppressLineNumbers/>
        <w:rPr>
          <w:rFonts w:ascii="Arial" w:hAnsi="Arial" w:cs="Arial"/>
          <w:sz w:val="24"/>
          <w:szCs w:val="24"/>
        </w:rPr>
      </w:pPr>
    </w:p>
    <w:p w14:paraId="4C834444" w14:textId="77777777" w:rsidR="00F73ACE" w:rsidRPr="00960656" w:rsidRDefault="00F73ACE" w:rsidP="004E2A4E">
      <w:pPr>
        <w:suppressLineNumbers/>
        <w:rPr>
          <w:rFonts w:ascii="Arial" w:hAnsi="Arial" w:cs="Arial"/>
          <w:sz w:val="24"/>
          <w:szCs w:val="24"/>
        </w:rPr>
      </w:pPr>
    </w:p>
    <w:p w14:paraId="43419673" w14:textId="0DF23318" w:rsidR="001C5EBD" w:rsidRPr="00960656" w:rsidRDefault="0039140C">
      <w:pPr>
        <w:pStyle w:val="Heading2"/>
        <w:numPr>
          <w:ilvl w:val="1"/>
          <w:numId w:val="15"/>
        </w:numPr>
        <w:pBdr>
          <w:top w:val="single" w:sz="4" w:space="1" w:color="auto"/>
          <w:bottom w:val="single" w:sz="4" w:space="1" w:color="auto"/>
        </w:pBdr>
        <w:jc w:val="left"/>
        <w:rPr>
          <w:rFonts w:ascii="Arial" w:hAnsi="Arial" w:cs="Arial"/>
          <w:iCs/>
          <w:sz w:val="28"/>
          <w:szCs w:val="28"/>
        </w:rPr>
      </w:pPr>
      <w:bookmarkStart w:id="116" w:name="_Toc307819147"/>
      <w:bookmarkStart w:id="117" w:name="_Toc307839237"/>
      <w:bookmarkEnd w:id="110"/>
      <w:r w:rsidRPr="00960656">
        <w:rPr>
          <w:rFonts w:ascii="Arial" w:hAnsi="Arial" w:cs="Arial"/>
          <w:iCs/>
          <w:sz w:val="28"/>
          <w:szCs w:val="28"/>
        </w:rPr>
        <w:t xml:space="preserve"> </w:t>
      </w:r>
      <w:bookmarkStart w:id="118" w:name="_Toc178607316"/>
      <w:bookmarkStart w:id="119" w:name="_Toc178607391"/>
      <w:r w:rsidR="001C5EBD" w:rsidRPr="00960656">
        <w:rPr>
          <w:rFonts w:ascii="Arial" w:hAnsi="Arial" w:cs="Arial"/>
          <w:iCs/>
          <w:sz w:val="28"/>
          <w:szCs w:val="28"/>
        </w:rPr>
        <w:t>Discussion Process</w:t>
      </w:r>
      <w:bookmarkEnd w:id="116"/>
      <w:bookmarkEnd w:id="117"/>
      <w:bookmarkEnd w:id="118"/>
      <w:bookmarkEnd w:id="119"/>
    </w:p>
    <w:p w14:paraId="46358B26" w14:textId="77777777" w:rsidR="001C5EBD" w:rsidRPr="00F73ACE" w:rsidRDefault="001C5EBD" w:rsidP="00F14113">
      <w:pPr>
        <w:suppressLineNumbers/>
        <w:ind w:left="360"/>
        <w:jc w:val="both"/>
        <w:rPr>
          <w:rFonts w:ascii="Arial" w:hAnsi="Arial" w:cs="Arial"/>
          <w:bCs/>
          <w:iCs/>
          <w:sz w:val="24"/>
          <w:szCs w:val="24"/>
        </w:rPr>
      </w:pPr>
    </w:p>
    <w:p w14:paraId="0F2814B0" w14:textId="77777777" w:rsidR="001C5EBD" w:rsidRPr="00960656" w:rsidRDefault="001C5EBD" w:rsidP="008A78A8">
      <w:pPr>
        <w:suppressLineNumbers/>
        <w:jc w:val="both"/>
        <w:rPr>
          <w:rFonts w:ascii="Arial" w:hAnsi="Arial" w:cs="Arial"/>
          <w:b/>
          <w:i/>
          <w:sz w:val="28"/>
          <w:szCs w:val="28"/>
          <w:u w:val="single"/>
        </w:rPr>
      </w:pPr>
      <w:r w:rsidRPr="00960656">
        <w:rPr>
          <w:rFonts w:ascii="Arial" w:hAnsi="Arial" w:cs="Arial"/>
          <w:b/>
          <w:i/>
          <w:sz w:val="28"/>
          <w:szCs w:val="28"/>
          <w:u w:val="single"/>
        </w:rPr>
        <w:t>Competitive Range</w:t>
      </w:r>
    </w:p>
    <w:p w14:paraId="0FAE5C49" w14:textId="77777777" w:rsidR="001C5EBD" w:rsidRPr="00960656" w:rsidRDefault="001C5EBD" w:rsidP="00E37299">
      <w:pPr>
        <w:pStyle w:val="NormalWeb"/>
        <w:suppressLineNumbers/>
        <w:spacing w:before="0" w:after="0"/>
        <w:ind w:left="360"/>
        <w:rPr>
          <w:rFonts w:ascii="Arial" w:hAnsi="Arial" w:cs="Arial"/>
          <w:color w:val="000000"/>
          <w:szCs w:val="24"/>
        </w:rPr>
      </w:pPr>
    </w:p>
    <w:p w14:paraId="2F1726C6" w14:textId="68EE6B8F" w:rsidR="001C5EBD" w:rsidRPr="00960656" w:rsidRDefault="001C5EBD" w:rsidP="008A78A8">
      <w:pPr>
        <w:pStyle w:val="NormalWeb"/>
        <w:suppressLineNumbers/>
        <w:spacing w:before="0" w:after="0"/>
        <w:rPr>
          <w:rFonts w:ascii="Arial" w:hAnsi="Arial" w:cs="Arial"/>
        </w:rPr>
      </w:pPr>
      <w:r w:rsidRPr="00960656">
        <w:rPr>
          <w:rFonts w:ascii="Arial" w:hAnsi="Arial" w:cs="Arial"/>
        </w:rPr>
        <w:t>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w:t>
      </w:r>
      <w:r w:rsidR="002D45D8" w:rsidRPr="00960656">
        <w:rPr>
          <w:rFonts w:ascii="Arial" w:hAnsi="Arial" w:cs="Arial"/>
        </w:rPr>
        <w:t xml:space="preserve"> (see </w:t>
      </w:r>
      <w:r w:rsidR="002D45D8" w:rsidRPr="00960656">
        <w:rPr>
          <w:rFonts w:ascii="Arial" w:hAnsi="Arial" w:cs="Arial"/>
          <w:bCs/>
          <w:iCs/>
          <w:szCs w:val="18"/>
        </w:rPr>
        <w:t>FAR 15.306(c))</w:t>
      </w:r>
      <w:r w:rsidRPr="00960656">
        <w:rPr>
          <w:rFonts w:ascii="Arial" w:hAnsi="Arial" w:cs="Arial"/>
        </w:rPr>
        <w:t xml:space="preserve">. </w:t>
      </w:r>
    </w:p>
    <w:p w14:paraId="263753FF" w14:textId="77777777" w:rsidR="001C5EBD" w:rsidRPr="00960656" w:rsidRDefault="001C5EBD" w:rsidP="0096562F">
      <w:pPr>
        <w:pStyle w:val="NormalWeb"/>
        <w:suppressLineNumbers/>
        <w:spacing w:before="0" w:after="0"/>
        <w:ind w:left="360"/>
        <w:rPr>
          <w:rFonts w:ascii="Arial" w:hAnsi="Arial" w:cs="Arial"/>
        </w:rPr>
      </w:pPr>
    </w:p>
    <w:p w14:paraId="339E1DDA" w14:textId="37B18718" w:rsidR="001C5EBD" w:rsidRPr="00960656" w:rsidRDefault="006620DC" w:rsidP="00466E6D">
      <w:pPr>
        <w:pStyle w:val="NormalWeb"/>
        <w:suppressLineNumbers/>
        <w:spacing w:before="0" w:after="0"/>
        <w:rPr>
          <w:rFonts w:ascii="Arial" w:hAnsi="Arial" w:cs="Arial"/>
        </w:rPr>
      </w:pPr>
      <w:r w:rsidRPr="00960656">
        <w:rPr>
          <w:rFonts w:ascii="Arial" w:hAnsi="Arial" w:cs="Arial"/>
          <w:b/>
          <w:iCs/>
        </w:rPr>
        <w:t>NOTE</w:t>
      </w:r>
      <w:r w:rsidR="001C5EBD" w:rsidRPr="00960656">
        <w:rPr>
          <w:rFonts w:ascii="Arial" w:hAnsi="Arial" w:cs="Arial"/>
          <w:b/>
          <w:i/>
        </w:rPr>
        <w:t>:</w:t>
      </w:r>
      <w:r w:rsidR="001C5EBD" w:rsidRPr="00960656">
        <w:rPr>
          <w:rFonts w:ascii="Arial" w:hAnsi="Arial" w:cs="Arial"/>
        </w:rPr>
        <w:t xml:space="preserve"> Predetermined cut-off ratings (e.g., setting a minimum rating or identifying a predetermined number of offerors </w:t>
      </w:r>
      <w:r w:rsidR="0076588D" w:rsidRPr="00960656">
        <w:rPr>
          <w:rFonts w:ascii="Arial" w:hAnsi="Arial" w:cs="Arial"/>
        </w:rPr>
        <w:t>to</w:t>
      </w:r>
      <w:r w:rsidR="001C5EBD" w:rsidRPr="00960656">
        <w:rPr>
          <w:rFonts w:ascii="Arial" w:hAnsi="Arial" w:cs="Arial"/>
        </w:rPr>
        <w:t xml:space="preserve"> be included in the competitive range</w:t>
      </w:r>
      <w:r w:rsidR="0076588D" w:rsidRPr="00960656">
        <w:rPr>
          <w:rFonts w:ascii="Arial" w:hAnsi="Arial" w:cs="Arial"/>
        </w:rPr>
        <w:t>)</w:t>
      </w:r>
      <w:r w:rsidR="001C5EBD" w:rsidRPr="00960656">
        <w:rPr>
          <w:rFonts w:ascii="Arial" w:hAnsi="Arial" w:cs="Arial"/>
        </w:rPr>
        <w:t xml:space="preserve"> must not be established. The government may not limit a competitive range for the purposes of efficiency on the basis of technical scores alone.  </w:t>
      </w:r>
    </w:p>
    <w:p w14:paraId="53EC0139" w14:textId="77777777" w:rsidR="001C5EBD" w:rsidRPr="00960656" w:rsidRDefault="001C5EBD" w:rsidP="0096562F">
      <w:pPr>
        <w:pStyle w:val="BodyText3"/>
        <w:numPr>
          <w:ilvl w:val="0"/>
          <w:numId w:val="0"/>
        </w:numPr>
        <w:suppressLineNumbers/>
        <w:ind w:left="360"/>
        <w:jc w:val="left"/>
        <w:rPr>
          <w:rFonts w:cs="Arial"/>
          <w:color w:val="000000"/>
        </w:rPr>
      </w:pPr>
    </w:p>
    <w:p w14:paraId="1FF7B70F" w14:textId="188A25F2" w:rsidR="001C5EBD" w:rsidRPr="00960656" w:rsidRDefault="001C5EBD" w:rsidP="008A78A8">
      <w:pPr>
        <w:pStyle w:val="BodyText3"/>
        <w:numPr>
          <w:ilvl w:val="0"/>
          <w:numId w:val="0"/>
        </w:numPr>
        <w:suppressLineNumbers/>
        <w:jc w:val="left"/>
        <w:rPr>
          <w:rFonts w:cs="Arial"/>
        </w:rPr>
      </w:pPr>
      <w:r w:rsidRPr="00960656">
        <w:rPr>
          <w:rFonts w:cs="Arial"/>
          <w:color w:val="000000"/>
        </w:rPr>
        <w:t xml:space="preserve">The PCO, with approval of the SSA, should continually reassess the competitive range as discussions and evaluations continue to ensure neither the </w:t>
      </w:r>
      <w:r w:rsidR="005C24EE" w:rsidRPr="00960656">
        <w:rPr>
          <w:rFonts w:cs="Arial"/>
          <w:color w:val="000000"/>
        </w:rPr>
        <w:t>g</w:t>
      </w:r>
      <w:r w:rsidRPr="00960656">
        <w:rPr>
          <w:rFonts w:cs="Arial"/>
          <w:color w:val="000000"/>
        </w:rPr>
        <w:t xml:space="preserve">overnment nor the </w:t>
      </w:r>
      <w:r w:rsidRPr="00960656">
        <w:rPr>
          <w:rFonts w:cs="Arial"/>
        </w:rPr>
        <w:t>offerors waste resources by keeping proposals in</w:t>
      </w:r>
      <w:r w:rsidR="00A75958" w:rsidRPr="00960656">
        <w:rPr>
          <w:rFonts w:cs="Arial"/>
        </w:rPr>
        <w:t xml:space="preserve"> the competitive range</w:t>
      </w:r>
      <w:r w:rsidRPr="00960656">
        <w:rPr>
          <w:rFonts w:cs="Arial"/>
        </w:rPr>
        <w:t xml:space="preserve"> that are no longer contenders for award</w:t>
      </w:r>
      <w:r w:rsidR="00D32C5E" w:rsidRPr="00960656">
        <w:rPr>
          <w:rFonts w:cs="Arial"/>
        </w:rPr>
        <w:t xml:space="preserve"> (see </w:t>
      </w:r>
      <w:r w:rsidR="00D32C5E" w:rsidRPr="00960656">
        <w:rPr>
          <w:rFonts w:cs="Arial"/>
          <w:bCs/>
          <w:iCs/>
          <w:szCs w:val="18"/>
        </w:rPr>
        <w:t>DoD Source Selection Procedures 3.4 and 3.5.3)</w:t>
      </w:r>
      <w:r w:rsidRPr="00960656">
        <w:rPr>
          <w:rFonts w:cs="Arial"/>
        </w:rPr>
        <w:t xml:space="preserve">. </w:t>
      </w:r>
    </w:p>
    <w:p w14:paraId="7D367BA2" w14:textId="77777777" w:rsidR="001C5EBD" w:rsidRPr="00960656" w:rsidRDefault="001C5EBD" w:rsidP="008A78A8">
      <w:pPr>
        <w:suppressLineNumbers/>
        <w:jc w:val="both"/>
        <w:rPr>
          <w:rFonts w:ascii="Arial" w:eastAsia="Arial Unicode MS" w:hAnsi="Arial" w:cs="Arial"/>
          <w:color w:val="000000"/>
          <w:sz w:val="24"/>
          <w:szCs w:val="24"/>
        </w:rPr>
      </w:pPr>
    </w:p>
    <w:p w14:paraId="2E31F71B" w14:textId="77777777" w:rsidR="001C5EBD" w:rsidRPr="00960656" w:rsidRDefault="001C5EBD" w:rsidP="008A78A8">
      <w:pPr>
        <w:suppressLineNumbers/>
        <w:jc w:val="both"/>
        <w:rPr>
          <w:rFonts w:ascii="Arial" w:hAnsi="Arial" w:cs="Arial"/>
          <w:b/>
          <w:iCs/>
          <w:sz w:val="28"/>
          <w:szCs w:val="28"/>
          <w:u w:val="single"/>
        </w:rPr>
      </w:pPr>
      <w:r w:rsidRPr="00960656">
        <w:rPr>
          <w:rFonts w:ascii="Arial" w:hAnsi="Arial" w:cs="Arial"/>
          <w:b/>
          <w:iCs/>
          <w:sz w:val="28"/>
          <w:szCs w:val="28"/>
          <w:u w:val="single"/>
        </w:rPr>
        <w:t xml:space="preserve">Discussions </w:t>
      </w:r>
    </w:p>
    <w:bookmarkEnd w:id="111"/>
    <w:bookmarkEnd w:id="112"/>
    <w:bookmarkEnd w:id="113"/>
    <w:p w14:paraId="4DE18706" w14:textId="77777777" w:rsidR="001C5EBD" w:rsidRPr="00960656" w:rsidRDefault="001C5EBD" w:rsidP="00E37299">
      <w:pPr>
        <w:pStyle w:val="Header"/>
        <w:suppressLineNumbers/>
        <w:tabs>
          <w:tab w:val="clear" w:pos="4320"/>
          <w:tab w:val="clear" w:pos="8640"/>
        </w:tabs>
        <w:ind w:left="360"/>
        <w:rPr>
          <w:rFonts w:ascii="Arial" w:hAnsi="Arial" w:cs="Arial"/>
          <w:sz w:val="24"/>
        </w:rPr>
      </w:pPr>
    </w:p>
    <w:p w14:paraId="6005BE34" w14:textId="34FD4220" w:rsidR="001C5EBD" w:rsidRPr="00960656" w:rsidRDefault="001C5EBD" w:rsidP="00BE2C4D">
      <w:pPr>
        <w:pStyle w:val="BodyText3"/>
        <w:numPr>
          <w:ilvl w:val="0"/>
          <w:numId w:val="0"/>
        </w:numPr>
        <w:suppressLineNumbers/>
        <w:jc w:val="left"/>
        <w:rPr>
          <w:rFonts w:cs="Arial"/>
        </w:rPr>
      </w:pPr>
      <w:r w:rsidRPr="00960656">
        <w:rPr>
          <w:rFonts w:cs="Arial"/>
        </w:rPr>
        <w:t xml:space="preserve">The </w:t>
      </w:r>
      <w:r w:rsidR="005C24EE" w:rsidRPr="00960656">
        <w:rPr>
          <w:rFonts w:cs="Arial"/>
        </w:rPr>
        <w:t>g</w:t>
      </w:r>
      <w:r w:rsidRPr="00960656">
        <w:rPr>
          <w:rFonts w:cs="Arial"/>
        </w:rPr>
        <w:t>overnment’s objectives</w:t>
      </w:r>
      <w:r w:rsidR="00AE7DC0" w:rsidRPr="00960656">
        <w:rPr>
          <w:rFonts w:cs="Arial"/>
        </w:rPr>
        <w:t>,</w:t>
      </w:r>
      <w:r w:rsidRPr="00960656">
        <w:rPr>
          <w:rFonts w:cs="Arial"/>
        </w:rPr>
        <w:t xml:space="preserve"> </w:t>
      </w:r>
      <w:r w:rsidR="00AE7DC0" w:rsidRPr="00960656">
        <w:rPr>
          <w:rFonts w:cs="Arial"/>
        </w:rPr>
        <w:t xml:space="preserve">to include the competitive range decision narrative, </w:t>
      </w:r>
      <w:r w:rsidRPr="00960656">
        <w:rPr>
          <w:rFonts w:cs="Arial"/>
        </w:rPr>
        <w:t>shall be fully documented in the prenegotiation objective memorandum (POM) prior to entering into discussions (</w:t>
      </w:r>
      <w:r w:rsidR="00325311" w:rsidRPr="00960656">
        <w:rPr>
          <w:rFonts w:cs="Arial"/>
        </w:rPr>
        <w:t>S</w:t>
      </w:r>
      <w:r w:rsidRPr="00960656">
        <w:rPr>
          <w:rFonts w:cs="Arial"/>
        </w:rPr>
        <w:t>ee FAR</w:t>
      </w:r>
      <w:r w:rsidRPr="00960656">
        <w:rPr>
          <w:rFonts w:cs="Arial"/>
          <w:color w:val="FF0000"/>
        </w:rPr>
        <w:t xml:space="preserve"> </w:t>
      </w:r>
      <w:r w:rsidRPr="00960656">
        <w:rPr>
          <w:rFonts w:cs="Arial"/>
        </w:rPr>
        <w:t>15.406-1</w:t>
      </w:r>
      <w:r w:rsidR="005917DE" w:rsidRPr="00960656">
        <w:rPr>
          <w:rFonts w:cs="Arial"/>
        </w:rPr>
        <w:t xml:space="preserve"> and</w:t>
      </w:r>
      <w:r w:rsidRPr="00960656">
        <w:rPr>
          <w:rFonts w:cs="Arial"/>
        </w:rPr>
        <w:t xml:space="preserve"> DFARS</w:t>
      </w:r>
      <w:r w:rsidRPr="00960656">
        <w:rPr>
          <w:rFonts w:cs="Arial"/>
          <w:color w:val="FF0000"/>
        </w:rPr>
        <w:t xml:space="preserve"> </w:t>
      </w:r>
      <w:r w:rsidRPr="00960656">
        <w:rPr>
          <w:rFonts w:cs="Arial"/>
        </w:rPr>
        <w:t xml:space="preserve">PGI 215.406-1). </w:t>
      </w:r>
    </w:p>
    <w:p w14:paraId="575EC69A" w14:textId="77777777" w:rsidR="001C5EBD" w:rsidRPr="00960656" w:rsidRDefault="001C5EBD" w:rsidP="00E37299">
      <w:pPr>
        <w:pStyle w:val="Header"/>
        <w:suppressLineNumbers/>
        <w:tabs>
          <w:tab w:val="clear" w:pos="4320"/>
          <w:tab w:val="clear" w:pos="8640"/>
        </w:tabs>
        <w:ind w:left="360"/>
        <w:rPr>
          <w:rFonts w:ascii="Arial" w:hAnsi="Arial" w:cs="Arial"/>
          <w:sz w:val="24"/>
          <w:szCs w:val="24"/>
        </w:rPr>
      </w:pPr>
    </w:p>
    <w:p w14:paraId="69F5E97E" w14:textId="77777777" w:rsidR="001C5EBD" w:rsidRPr="00960656" w:rsidRDefault="001C5EBD" w:rsidP="005F681D">
      <w:pPr>
        <w:pStyle w:val="Header"/>
        <w:suppressLineNumbers/>
        <w:tabs>
          <w:tab w:val="clear" w:pos="4320"/>
          <w:tab w:val="clear" w:pos="8640"/>
        </w:tabs>
        <w:rPr>
          <w:rFonts w:ascii="Arial" w:hAnsi="Arial" w:cs="Arial"/>
          <w:b/>
          <w:sz w:val="24"/>
        </w:rPr>
      </w:pPr>
      <w:r w:rsidRPr="00960656">
        <w:rPr>
          <w:rFonts w:ascii="Arial" w:hAnsi="Arial" w:cs="Arial"/>
          <w:sz w:val="24"/>
        </w:rPr>
        <w:t>Meaningful discussions do not include advising the individual offerors on how to revise their proposal nor does it include information on how their proposal compares to other offerors’ proposals.</w:t>
      </w:r>
      <w:r w:rsidRPr="00960656">
        <w:rPr>
          <w:rFonts w:ascii="Arial" w:hAnsi="Arial" w:cs="Arial"/>
          <w:b/>
          <w:sz w:val="24"/>
        </w:rPr>
        <w:t xml:space="preserve"> </w:t>
      </w:r>
    </w:p>
    <w:p w14:paraId="1A0B8807" w14:textId="77777777" w:rsidR="001C5EBD" w:rsidRPr="00960656" w:rsidRDefault="001C5EBD" w:rsidP="007E6154">
      <w:pPr>
        <w:pStyle w:val="Header"/>
        <w:suppressLineNumbers/>
        <w:tabs>
          <w:tab w:val="clear" w:pos="4320"/>
          <w:tab w:val="clear" w:pos="8640"/>
        </w:tabs>
        <w:ind w:left="360"/>
        <w:rPr>
          <w:rFonts w:ascii="Arial" w:hAnsi="Arial" w:cs="Arial"/>
          <w:bCs/>
          <w:sz w:val="24"/>
        </w:rPr>
      </w:pPr>
    </w:p>
    <w:p w14:paraId="476E34AE" w14:textId="357A33B4" w:rsidR="001C5EBD" w:rsidRPr="00960656" w:rsidRDefault="001C5EBD" w:rsidP="005F681D">
      <w:pPr>
        <w:pStyle w:val="Header"/>
        <w:suppressLineNumbers/>
        <w:tabs>
          <w:tab w:val="clear" w:pos="4320"/>
          <w:tab w:val="clear" w:pos="8640"/>
        </w:tabs>
        <w:rPr>
          <w:rFonts w:ascii="Arial" w:hAnsi="Arial" w:cs="Arial"/>
          <w:sz w:val="24"/>
        </w:rPr>
      </w:pPr>
      <w:r w:rsidRPr="00960656">
        <w:rPr>
          <w:rFonts w:ascii="Arial" w:hAnsi="Arial" w:cs="Arial"/>
          <w:sz w:val="24"/>
        </w:rPr>
        <w:t>Additionally, discussions must not be misleading.</w:t>
      </w:r>
      <w:r w:rsidRPr="00DE1F3A">
        <w:rPr>
          <w:rFonts w:ascii="Arial" w:hAnsi="Arial" w:cs="Arial"/>
        </w:rPr>
        <w:t xml:space="preserve">  </w:t>
      </w:r>
      <w:r w:rsidRPr="00960656">
        <w:rPr>
          <w:rFonts w:ascii="Arial" w:hAnsi="Arial" w:cs="Arial"/>
          <w:sz w:val="24"/>
        </w:rPr>
        <w:t>An agency</w:t>
      </w:r>
      <w:r w:rsidR="0027417D" w:rsidRPr="00960656">
        <w:rPr>
          <w:rFonts w:ascii="Arial" w:hAnsi="Arial" w:cs="Arial"/>
          <w:sz w:val="24"/>
        </w:rPr>
        <w:t>’s</w:t>
      </w:r>
      <w:r w:rsidRPr="00960656">
        <w:rPr>
          <w:rFonts w:ascii="Arial" w:hAnsi="Arial" w:cs="Arial"/>
          <w:sz w:val="24"/>
        </w:rPr>
        <w:t xml:space="preserve"> </w:t>
      </w:r>
      <w:r w:rsidR="0027417D" w:rsidRPr="00960656">
        <w:rPr>
          <w:rFonts w:ascii="Arial" w:hAnsi="Arial" w:cs="Arial"/>
          <w:sz w:val="24"/>
        </w:rPr>
        <w:t xml:space="preserve">framing of a discussion question </w:t>
      </w:r>
      <w:r w:rsidRPr="00960656">
        <w:rPr>
          <w:rFonts w:ascii="Arial" w:hAnsi="Arial" w:cs="Arial"/>
          <w:sz w:val="24"/>
        </w:rPr>
        <w:t>may not inadvertently mislead an offeror to respond in a manner that does not address the agency’s concerns</w:t>
      </w:r>
      <w:r w:rsidR="002F4F33" w:rsidRPr="00960656">
        <w:rPr>
          <w:rFonts w:ascii="Arial" w:hAnsi="Arial" w:cs="Arial"/>
          <w:sz w:val="24"/>
        </w:rPr>
        <w:t>,</w:t>
      </w:r>
      <w:r w:rsidRPr="00960656">
        <w:rPr>
          <w:rFonts w:ascii="Arial" w:hAnsi="Arial" w:cs="Arial"/>
          <w:sz w:val="24"/>
        </w:rPr>
        <w:t xml:space="preserve"> or</w:t>
      </w:r>
      <w:r w:rsidR="00A65EF2" w:rsidRPr="00960656">
        <w:rPr>
          <w:rFonts w:ascii="Arial" w:hAnsi="Arial" w:cs="Arial"/>
          <w:sz w:val="24"/>
        </w:rPr>
        <w:t xml:space="preserve"> </w:t>
      </w:r>
      <w:r w:rsidRPr="00960656">
        <w:rPr>
          <w:rFonts w:ascii="Arial" w:hAnsi="Arial" w:cs="Arial"/>
          <w:sz w:val="24"/>
        </w:rPr>
        <w:t>that misinforms the offeror concerning its proposal weaknesses or deficiencies or the government’s requirements.</w:t>
      </w:r>
    </w:p>
    <w:p w14:paraId="69E7E3A1" w14:textId="77777777" w:rsidR="001C5EBD" w:rsidRPr="00960656" w:rsidRDefault="001C5EBD" w:rsidP="007E6154">
      <w:pPr>
        <w:pStyle w:val="Header"/>
        <w:suppressLineNumbers/>
        <w:tabs>
          <w:tab w:val="clear" w:pos="4320"/>
          <w:tab w:val="clear" w:pos="8640"/>
        </w:tabs>
        <w:ind w:left="720"/>
        <w:rPr>
          <w:rFonts w:ascii="Arial" w:hAnsi="Arial" w:cs="Arial"/>
          <w:sz w:val="24"/>
          <w:szCs w:val="24"/>
        </w:rPr>
      </w:pPr>
    </w:p>
    <w:p w14:paraId="3017DDF7" w14:textId="77777777" w:rsidR="001C5EBD" w:rsidRPr="00960656" w:rsidRDefault="001C5EBD" w:rsidP="00E37299">
      <w:pPr>
        <w:suppressLineNumbers/>
        <w:jc w:val="both"/>
        <w:rPr>
          <w:rFonts w:ascii="Arial" w:hAnsi="Arial" w:cs="Arial"/>
          <w:sz w:val="24"/>
        </w:rPr>
      </w:pPr>
    </w:p>
    <w:p w14:paraId="1EAB2B25" w14:textId="740D7D31" w:rsidR="001C5EBD" w:rsidRPr="00960656" w:rsidRDefault="0039140C">
      <w:pPr>
        <w:pStyle w:val="Heading2"/>
        <w:numPr>
          <w:ilvl w:val="1"/>
          <w:numId w:val="15"/>
        </w:numPr>
        <w:pBdr>
          <w:top w:val="single" w:sz="4" w:space="1" w:color="auto"/>
          <w:bottom w:val="single" w:sz="4" w:space="1" w:color="auto"/>
        </w:pBdr>
        <w:jc w:val="left"/>
        <w:rPr>
          <w:rFonts w:ascii="Arial" w:hAnsi="Arial" w:cs="Arial"/>
          <w:iCs/>
          <w:sz w:val="28"/>
          <w:szCs w:val="28"/>
        </w:rPr>
      </w:pPr>
      <w:bookmarkStart w:id="120" w:name="_Toc307819152"/>
      <w:bookmarkStart w:id="121" w:name="_Toc307839238"/>
      <w:r w:rsidRPr="00960656">
        <w:rPr>
          <w:rFonts w:ascii="Arial" w:hAnsi="Arial" w:cs="Arial"/>
          <w:i/>
          <w:sz w:val="28"/>
          <w:szCs w:val="28"/>
        </w:rPr>
        <w:t xml:space="preserve"> </w:t>
      </w:r>
      <w:bookmarkStart w:id="122" w:name="_Toc178607317"/>
      <w:bookmarkStart w:id="123" w:name="_Toc178607392"/>
      <w:r w:rsidR="001C5EBD" w:rsidRPr="00960656">
        <w:rPr>
          <w:rFonts w:ascii="Arial" w:hAnsi="Arial" w:cs="Arial"/>
          <w:iCs/>
          <w:sz w:val="28"/>
          <w:szCs w:val="28"/>
        </w:rPr>
        <w:t>Final Proposal Revisions</w:t>
      </w:r>
      <w:bookmarkEnd w:id="120"/>
      <w:bookmarkEnd w:id="121"/>
      <w:r w:rsidR="001C5EBD" w:rsidRPr="00960656">
        <w:rPr>
          <w:rFonts w:ascii="Arial" w:hAnsi="Arial" w:cs="Arial"/>
          <w:iCs/>
          <w:sz w:val="28"/>
          <w:szCs w:val="28"/>
        </w:rPr>
        <w:t xml:space="preserve"> – </w:t>
      </w:r>
      <w:r w:rsidR="00A2487C" w:rsidRPr="00960656">
        <w:rPr>
          <w:rFonts w:ascii="Arial" w:hAnsi="Arial" w:cs="Arial"/>
          <w:b w:val="0"/>
          <w:bCs/>
          <w:i/>
          <w:sz w:val="28"/>
          <w:szCs w:val="28"/>
        </w:rPr>
        <w:t>(</w:t>
      </w:r>
      <w:r w:rsidR="001C5EBD" w:rsidRPr="00960656">
        <w:rPr>
          <w:rFonts w:ascii="Arial" w:hAnsi="Arial" w:cs="Arial"/>
          <w:b w:val="0"/>
          <w:bCs/>
          <w:i/>
          <w:sz w:val="28"/>
          <w:szCs w:val="28"/>
        </w:rPr>
        <w:t xml:space="preserve">No </w:t>
      </w:r>
      <w:r w:rsidR="008018E1" w:rsidRPr="00960656">
        <w:rPr>
          <w:rFonts w:ascii="Arial" w:hAnsi="Arial" w:cs="Arial"/>
          <w:b w:val="0"/>
          <w:bCs/>
          <w:i/>
          <w:sz w:val="28"/>
          <w:szCs w:val="28"/>
        </w:rPr>
        <w:t xml:space="preserve">Supplemental </w:t>
      </w:r>
      <w:r w:rsidR="001C5EBD" w:rsidRPr="00960656">
        <w:rPr>
          <w:rFonts w:ascii="Arial" w:hAnsi="Arial" w:cs="Arial"/>
          <w:b w:val="0"/>
          <w:bCs/>
          <w:i/>
          <w:sz w:val="28"/>
          <w:szCs w:val="28"/>
        </w:rPr>
        <w:t xml:space="preserve">Army </w:t>
      </w:r>
      <w:r w:rsidR="008018E1" w:rsidRPr="00960656">
        <w:rPr>
          <w:rFonts w:ascii="Arial" w:hAnsi="Arial" w:cs="Arial"/>
          <w:b w:val="0"/>
          <w:bCs/>
          <w:i/>
          <w:sz w:val="28"/>
          <w:szCs w:val="28"/>
        </w:rPr>
        <w:t>Guidance</w:t>
      </w:r>
      <w:r w:rsidR="00A2487C" w:rsidRPr="00960656">
        <w:rPr>
          <w:rFonts w:ascii="Arial" w:hAnsi="Arial" w:cs="Arial"/>
          <w:b w:val="0"/>
          <w:bCs/>
          <w:i/>
          <w:sz w:val="28"/>
          <w:szCs w:val="28"/>
        </w:rPr>
        <w:t>)</w:t>
      </w:r>
      <w:bookmarkEnd w:id="122"/>
      <w:bookmarkEnd w:id="123"/>
      <w:r w:rsidR="008018E1" w:rsidRPr="00960656">
        <w:rPr>
          <w:rFonts w:ascii="Arial" w:hAnsi="Arial" w:cs="Arial"/>
          <w:iCs/>
          <w:sz w:val="28"/>
          <w:szCs w:val="28"/>
        </w:rPr>
        <w:t xml:space="preserve"> </w:t>
      </w:r>
    </w:p>
    <w:p w14:paraId="27A2E676" w14:textId="77777777" w:rsidR="001C5EBD" w:rsidRPr="00960656" w:rsidRDefault="001C5EBD" w:rsidP="00E37299">
      <w:pPr>
        <w:suppressLineNumbers/>
        <w:rPr>
          <w:rFonts w:ascii="Arial" w:hAnsi="Arial" w:cs="Arial"/>
          <w:sz w:val="28"/>
          <w:szCs w:val="28"/>
        </w:rPr>
      </w:pPr>
    </w:p>
    <w:p w14:paraId="773B70EB" w14:textId="474EC339" w:rsidR="001C5EBD" w:rsidRPr="00960656" w:rsidRDefault="001C5EBD" w:rsidP="00E37299">
      <w:pPr>
        <w:suppressLineNumbers/>
        <w:rPr>
          <w:rFonts w:ascii="Arial" w:hAnsi="Arial" w:cs="Arial"/>
          <w:sz w:val="24"/>
        </w:rPr>
      </w:pPr>
      <w:bookmarkStart w:id="124" w:name="OLE_LINK29"/>
      <w:bookmarkStart w:id="125" w:name="OLE_LINK30"/>
      <w:r w:rsidRPr="00960656">
        <w:rPr>
          <w:rFonts w:ascii="Arial" w:hAnsi="Arial" w:cs="Arial"/>
          <w:sz w:val="24"/>
          <w:szCs w:val="24"/>
        </w:rPr>
        <w:t xml:space="preserve">  </w:t>
      </w:r>
      <w:bookmarkEnd w:id="124"/>
      <w:bookmarkEnd w:id="125"/>
    </w:p>
    <w:p w14:paraId="3E67E04E" w14:textId="6CFFA3D5" w:rsidR="001C5EBD" w:rsidRPr="00960656" w:rsidRDefault="0039140C">
      <w:pPr>
        <w:pStyle w:val="Heading2"/>
        <w:numPr>
          <w:ilvl w:val="1"/>
          <w:numId w:val="15"/>
        </w:numPr>
        <w:pBdr>
          <w:top w:val="single" w:sz="4" w:space="1" w:color="auto"/>
          <w:bottom w:val="single" w:sz="4" w:space="1" w:color="auto"/>
        </w:pBdr>
        <w:jc w:val="left"/>
        <w:rPr>
          <w:rFonts w:ascii="Arial" w:hAnsi="Arial" w:cs="Arial"/>
          <w:iCs/>
          <w:sz w:val="28"/>
          <w:szCs w:val="28"/>
        </w:rPr>
      </w:pPr>
      <w:bookmarkStart w:id="126" w:name="_Toc307819153"/>
      <w:bookmarkStart w:id="127" w:name="_Toc307839239"/>
      <w:r w:rsidRPr="00960656">
        <w:rPr>
          <w:rFonts w:ascii="Arial" w:hAnsi="Arial" w:cs="Arial"/>
          <w:i/>
          <w:sz w:val="28"/>
          <w:szCs w:val="28"/>
        </w:rPr>
        <w:t xml:space="preserve"> </w:t>
      </w:r>
      <w:bookmarkStart w:id="128" w:name="_Toc178607318"/>
      <w:bookmarkStart w:id="129" w:name="_Toc178607393"/>
      <w:r w:rsidR="001C5EBD" w:rsidRPr="00960656">
        <w:rPr>
          <w:rFonts w:ascii="Arial" w:hAnsi="Arial" w:cs="Arial"/>
          <w:iCs/>
          <w:sz w:val="28"/>
          <w:szCs w:val="28"/>
        </w:rPr>
        <w:t>Documentation of Final Evaluation Results</w:t>
      </w:r>
      <w:bookmarkEnd w:id="126"/>
      <w:bookmarkEnd w:id="127"/>
      <w:bookmarkEnd w:id="128"/>
      <w:bookmarkEnd w:id="129"/>
    </w:p>
    <w:p w14:paraId="3214F0C5" w14:textId="77777777" w:rsidR="001C5EBD" w:rsidRPr="00960656" w:rsidRDefault="001C5EBD" w:rsidP="00E37299">
      <w:pPr>
        <w:suppressLineNumbers/>
        <w:ind w:left="360"/>
        <w:rPr>
          <w:rFonts w:ascii="Arial" w:hAnsi="Arial" w:cs="Arial"/>
          <w:sz w:val="28"/>
          <w:szCs w:val="28"/>
        </w:rPr>
      </w:pPr>
    </w:p>
    <w:p w14:paraId="686586A3" w14:textId="1ACE50D8" w:rsidR="001C5EBD" w:rsidRPr="00960656" w:rsidRDefault="001C5EBD" w:rsidP="00E37299">
      <w:pPr>
        <w:suppressLineNumbers/>
        <w:rPr>
          <w:rFonts w:ascii="Arial" w:hAnsi="Arial" w:cs="Arial"/>
          <w:b/>
          <w:i/>
          <w:sz w:val="24"/>
          <w:szCs w:val="24"/>
        </w:rPr>
      </w:pPr>
      <w:r w:rsidRPr="00960656">
        <w:rPr>
          <w:rFonts w:ascii="Arial" w:hAnsi="Arial" w:cs="Arial"/>
          <w:sz w:val="24"/>
          <w:szCs w:val="24"/>
        </w:rPr>
        <w:t>At the request of the SSA, the SSAC and/or SSEB members may also present the evaluation results by means of one or more briefings. Figure</w:t>
      </w:r>
      <w:r w:rsidR="00407F2D" w:rsidRPr="00960656">
        <w:rPr>
          <w:rFonts w:ascii="Arial" w:hAnsi="Arial" w:cs="Arial"/>
          <w:sz w:val="24"/>
          <w:szCs w:val="24"/>
        </w:rPr>
        <w:t xml:space="preserve"> </w:t>
      </w:r>
      <w:r w:rsidRPr="00960656">
        <w:rPr>
          <w:rFonts w:ascii="Arial" w:hAnsi="Arial" w:cs="Arial"/>
          <w:sz w:val="24"/>
          <w:szCs w:val="24"/>
        </w:rPr>
        <w:t>3-4 illustrate</w:t>
      </w:r>
      <w:r w:rsidR="00407F2D" w:rsidRPr="00960656">
        <w:rPr>
          <w:rFonts w:ascii="Arial" w:hAnsi="Arial" w:cs="Arial"/>
          <w:sz w:val="24"/>
          <w:szCs w:val="24"/>
        </w:rPr>
        <w:t>s</w:t>
      </w:r>
      <w:r w:rsidRPr="00960656">
        <w:rPr>
          <w:rFonts w:ascii="Arial" w:hAnsi="Arial" w:cs="Arial"/>
          <w:sz w:val="24"/>
          <w:szCs w:val="24"/>
        </w:rPr>
        <w:t xml:space="preserve"> a sample </w:t>
      </w:r>
      <w:r w:rsidR="00C30D60" w:rsidRPr="00960656">
        <w:rPr>
          <w:rFonts w:ascii="Arial" w:hAnsi="Arial" w:cs="Arial"/>
          <w:sz w:val="24"/>
          <w:szCs w:val="24"/>
        </w:rPr>
        <w:t>proposal evaluation matrix that can be used during</w:t>
      </w:r>
      <w:r w:rsidRPr="00960656">
        <w:rPr>
          <w:rFonts w:ascii="Arial" w:hAnsi="Arial" w:cs="Arial"/>
          <w:sz w:val="24"/>
          <w:szCs w:val="24"/>
        </w:rPr>
        <w:t xml:space="preserve"> for the briefing. The documentation should be clear and concise and should cross-reference, rather than repeat, information in existing documents as much as possible (e.g., the SSP, evaluation team reports, etc.). In rare </w:t>
      </w:r>
      <w:r w:rsidR="00AE27E5" w:rsidRPr="00960656">
        <w:rPr>
          <w:rFonts w:ascii="Arial" w:hAnsi="Arial" w:cs="Arial"/>
          <w:sz w:val="24"/>
          <w:szCs w:val="24"/>
        </w:rPr>
        <w:t>instances</w:t>
      </w:r>
      <w:r w:rsidRPr="00960656">
        <w:rPr>
          <w:rFonts w:ascii="Arial" w:hAnsi="Arial" w:cs="Arial"/>
          <w:sz w:val="24"/>
          <w:szCs w:val="24"/>
        </w:rPr>
        <w:t xml:space="preserve">, if the SSA identifies concerns with the evaluation findings and/or analysis, the SSA may require the SSEB and/or SSAC to conduct a re-evaluation and/or analysis to address these concerns. </w:t>
      </w:r>
      <w:r w:rsidRPr="00960656">
        <w:rPr>
          <w:rFonts w:ascii="Arial" w:hAnsi="Arial" w:cs="Arial"/>
          <w:b/>
          <w:i/>
          <w:sz w:val="24"/>
          <w:szCs w:val="24"/>
        </w:rPr>
        <w:t>The evaluation results shall clearly be documented in the</w:t>
      </w:r>
      <w:r w:rsidR="000439CF" w:rsidRPr="00960656">
        <w:rPr>
          <w:rFonts w:ascii="Arial" w:hAnsi="Arial" w:cs="Arial"/>
          <w:b/>
          <w:i/>
          <w:sz w:val="24"/>
          <w:szCs w:val="24"/>
        </w:rPr>
        <w:t xml:space="preserve"> SSEB Report </w:t>
      </w:r>
      <w:r w:rsidR="000439CF" w:rsidRPr="00960656">
        <w:rPr>
          <w:rFonts w:ascii="Arial" w:hAnsi="Arial" w:cs="Arial"/>
          <w:bCs/>
          <w:i/>
          <w:sz w:val="24"/>
          <w:szCs w:val="24"/>
        </w:rPr>
        <w:t>(</w:t>
      </w:r>
      <w:r w:rsidR="00325311" w:rsidRPr="00960656">
        <w:rPr>
          <w:rFonts w:ascii="Arial" w:hAnsi="Arial" w:cs="Arial"/>
          <w:bCs/>
          <w:i/>
          <w:sz w:val="24"/>
          <w:szCs w:val="24"/>
        </w:rPr>
        <w:t>S</w:t>
      </w:r>
      <w:r w:rsidR="000439CF" w:rsidRPr="00960656">
        <w:rPr>
          <w:rFonts w:ascii="Arial" w:hAnsi="Arial" w:cs="Arial"/>
          <w:bCs/>
          <w:i/>
          <w:sz w:val="24"/>
          <w:szCs w:val="24"/>
        </w:rPr>
        <w:t>ee DoD Source Selection Procedures Paragraph 1.4.4.4.1.5.1, Paragraph 2.2.6, Paragraph 3.2, Paragraph 3.3.2, Paragraph 3.7, and Paragraph 4.1.9)</w:t>
      </w:r>
      <w:r w:rsidR="00AE27E5" w:rsidRPr="00960656">
        <w:rPr>
          <w:rFonts w:ascii="Arial" w:hAnsi="Arial" w:cs="Arial"/>
          <w:bCs/>
          <w:iCs/>
          <w:sz w:val="24"/>
          <w:szCs w:val="24"/>
        </w:rPr>
        <w:t>.</w:t>
      </w:r>
      <w:r w:rsidR="000439CF" w:rsidRPr="00960656">
        <w:rPr>
          <w:rFonts w:ascii="Arial" w:hAnsi="Arial" w:cs="Arial"/>
          <w:bCs/>
          <w:iCs/>
          <w:sz w:val="24"/>
          <w:szCs w:val="24"/>
        </w:rPr>
        <w:t xml:space="preserve"> </w:t>
      </w:r>
      <w:r w:rsidRPr="00960656">
        <w:rPr>
          <w:rFonts w:ascii="Arial" w:hAnsi="Arial" w:cs="Arial"/>
          <w:bCs/>
          <w:iCs/>
          <w:sz w:val="24"/>
          <w:szCs w:val="24"/>
        </w:rPr>
        <w:t xml:space="preserve"> </w:t>
      </w:r>
    </w:p>
    <w:p w14:paraId="68DB8852" w14:textId="3E760249" w:rsidR="001C5EBD" w:rsidRPr="00DE1F3A" w:rsidRDefault="001C5EBD" w:rsidP="00E37299">
      <w:pPr>
        <w:pStyle w:val="BodyText"/>
        <w:suppressLineNumbers/>
        <w:rPr>
          <w:rFonts w:cs="Arial"/>
        </w:rPr>
      </w:pPr>
    </w:p>
    <w:p w14:paraId="23EC3984" w14:textId="77777777" w:rsidR="00466E6D" w:rsidRPr="00DE1F3A" w:rsidRDefault="00466E6D" w:rsidP="00E37299">
      <w:pPr>
        <w:pStyle w:val="BodyText"/>
        <w:suppressLineNumbers/>
        <w:rPr>
          <w:rFonts w:cs="Arial"/>
        </w:rPr>
      </w:pPr>
    </w:p>
    <w:p w14:paraId="406811C9" w14:textId="77777777" w:rsidR="001C5EBD" w:rsidRPr="00960656" w:rsidRDefault="001C5EBD" w:rsidP="00E37299">
      <w:pPr>
        <w:pStyle w:val="Subtitle"/>
        <w:suppressLineNumbers/>
        <w:rPr>
          <w:rFonts w:ascii="Arial" w:hAnsi="Arial" w:cs="Arial"/>
          <w:sz w:val="12"/>
          <w:szCs w:val="12"/>
        </w:rPr>
      </w:pPr>
    </w:p>
    <w:tbl>
      <w:tblPr>
        <w:tblW w:w="10010" w:type="dxa"/>
        <w:jc w:val="center"/>
        <w:tblBorders>
          <w:top w:val="single" w:sz="24" w:space="0" w:color="000000"/>
          <w:left w:val="single" w:sz="24" w:space="0" w:color="000000"/>
          <w:bottom w:val="single" w:sz="24" w:space="0" w:color="000000"/>
          <w:right w:val="single" w:sz="24" w:space="0" w:color="000000"/>
          <w:insideH w:val="single" w:sz="4" w:space="0" w:color="000000"/>
          <w:insideV w:val="single" w:sz="6" w:space="0" w:color="000000"/>
        </w:tblBorders>
        <w:tblLayout w:type="fixed"/>
        <w:tblLook w:val="0000" w:firstRow="0" w:lastRow="0" w:firstColumn="0" w:lastColumn="0" w:noHBand="0" w:noVBand="0"/>
      </w:tblPr>
      <w:tblGrid>
        <w:gridCol w:w="1320"/>
        <w:gridCol w:w="2093"/>
        <w:gridCol w:w="2153"/>
        <w:gridCol w:w="2222"/>
        <w:gridCol w:w="2222"/>
      </w:tblGrid>
      <w:tr w:rsidR="001C5EBD" w:rsidRPr="00DE1F3A" w14:paraId="60CB1757" w14:textId="77777777" w:rsidTr="00466E6D">
        <w:trPr>
          <w:cantSplit/>
          <w:trHeight w:val="804"/>
          <w:jc w:val="center"/>
        </w:trPr>
        <w:tc>
          <w:tcPr>
            <w:tcW w:w="1320" w:type="dxa"/>
            <w:vAlign w:val="center"/>
          </w:tcPr>
          <w:p w14:paraId="737F2448" w14:textId="0B258DC6" w:rsidR="001C5EBD" w:rsidRPr="00960656" w:rsidRDefault="001C5EBD" w:rsidP="006D44E3">
            <w:pPr>
              <w:pStyle w:val="PlainText"/>
              <w:suppressLineNumbers/>
              <w:rPr>
                <w:rFonts w:ascii="Arial" w:hAnsi="Arial" w:cs="Arial"/>
                <w:b/>
              </w:rPr>
            </w:pPr>
            <w:r w:rsidRPr="00960656">
              <w:rPr>
                <w:rFonts w:ascii="Arial" w:hAnsi="Arial" w:cs="Arial"/>
                <w:b/>
              </w:rPr>
              <w:t>OFFEROR</w:t>
            </w:r>
            <w:r w:rsidR="00B36A98" w:rsidRPr="00960656">
              <w:rPr>
                <w:rFonts w:ascii="Arial" w:hAnsi="Arial" w:cs="Arial"/>
                <w:b/>
              </w:rPr>
              <w:t>*</w:t>
            </w:r>
          </w:p>
        </w:tc>
        <w:tc>
          <w:tcPr>
            <w:tcW w:w="2093" w:type="dxa"/>
            <w:tcBorders>
              <w:top w:val="single" w:sz="24" w:space="0" w:color="000000"/>
            </w:tcBorders>
            <w:vAlign w:val="center"/>
          </w:tcPr>
          <w:p w14:paraId="6F9FDD4F" w14:textId="77777777" w:rsidR="001C5EBD" w:rsidRPr="00960656" w:rsidRDefault="001C5EBD" w:rsidP="00E25F26">
            <w:pPr>
              <w:pStyle w:val="PlainText"/>
              <w:suppressLineNumbers/>
              <w:jc w:val="center"/>
              <w:rPr>
                <w:rFonts w:ascii="Arial" w:hAnsi="Arial" w:cs="Arial"/>
                <w:b/>
              </w:rPr>
            </w:pPr>
            <w:r w:rsidRPr="00960656">
              <w:rPr>
                <w:rFonts w:ascii="Arial" w:hAnsi="Arial" w:cs="Arial"/>
                <w:b/>
              </w:rPr>
              <w:t>TECHNICAL EVALUATION</w:t>
            </w:r>
          </w:p>
        </w:tc>
        <w:tc>
          <w:tcPr>
            <w:tcW w:w="2153" w:type="dxa"/>
            <w:vAlign w:val="center"/>
          </w:tcPr>
          <w:p w14:paraId="62FA02FA" w14:textId="77777777" w:rsidR="001C5EBD" w:rsidRPr="00960656" w:rsidRDefault="001C5EBD" w:rsidP="00E25F26">
            <w:pPr>
              <w:pStyle w:val="PlainText"/>
              <w:suppressLineNumbers/>
              <w:jc w:val="center"/>
              <w:rPr>
                <w:rFonts w:ascii="Arial" w:hAnsi="Arial" w:cs="Arial"/>
                <w:b/>
              </w:rPr>
            </w:pPr>
            <w:r w:rsidRPr="00960656">
              <w:rPr>
                <w:rFonts w:ascii="Arial" w:hAnsi="Arial" w:cs="Arial"/>
                <w:b/>
              </w:rPr>
              <w:t>PAST PERFORMANCE CONFIDENCE</w:t>
            </w:r>
          </w:p>
        </w:tc>
        <w:tc>
          <w:tcPr>
            <w:tcW w:w="2222" w:type="dxa"/>
            <w:tcBorders>
              <w:top w:val="single" w:sz="24" w:space="0" w:color="000000"/>
            </w:tcBorders>
            <w:vAlign w:val="center"/>
          </w:tcPr>
          <w:p w14:paraId="2C512496" w14:textId="77777777" w:rsidR="001C5EBD" w:rsidRPr="00960656" w:rsidRDefault="001C5EBD" w:rsidP="00E37299">
            <w:pPr>
              <w:pStyle w:val="PlainText"/>
              <w:suppressLineNumbers/>
              <w:jc w:val="center"/>
              <w:rPr>
                <w:rFonts w:ascii="Arial" w:hAnsi="Arial" w:cs="Arial"/>
                <w:b/>
              </w:rPr>
            </w:pPr>
            <w:r w:rsidRPr="00960656">
              <w:rPr>
                <w:rFonts w:ascii="Arial" w:hAnsi="Arial" w:cs="Arial"/>
                <w:b/>
              </w:rPr>
              <w:t>SMALL BUSINESS PARTICIPATION</w:t>
            </w:r>
          </w:p>
        </w:tc>
        <w:tc>
          <w:tcPr>
            <w:tcW w:w="2222" w:type="dxa"/>
            <w:vAlign w:val="center"/>
          </w:tcPr>
          <w:p w14:paraId="3FF55A52" w14:textId="77777777" w:rsidR="001C5EBD" w:rsidRPr="00960656" w:rsidRDefault="001C5EBD" w:rsidP="00E37299">
            <w:pPr>
              <w:pStyle w:val="PlainText"/>
              <w:suppressLineNumbers/>
              <w:jc w:val="center"/>
              <w:rPr>
                <w:rFonts w:ascii="Arial" w:hAnsi="Arial" w:cs="Arial"/>
                <w:b/>
              </w:rPr>
            </w:pPr>
          </w:p>
          <w:p w14:paraId="4296CEBC" w14:textId="77777777" w:rsidR="001C5EBD" w:rsidRPr="00960656" w:rsidRDefault="001C5EBD" w:rsidP="00E37299">
            <w:pPr>
              <w:pStyle w:val="PlainText"/>
              <w:suppressLineNumbers/>
              <w:jc w:val="center"/>
              <w:rPr>
                <w:rFonts w:ascii="Arial" w:hAnsi="Arial" w:cs="Arial"/>
                <w:b/>
              </w:rPr>
            </w:pPr>
            <w:r w:rsidRPr="00960656">
              <w:rPr>
                <w:rFonts w:ascii="Arial" w:hAnsi="Arial" w:cs="Arial"/>
                <w:b/>
              </w:rPr>
              <w:t>TOTAL EVALUATED PRICE</w:t>
            </w:r>
          </w:p>
          <w:p w14:paraId="2E85DF0F" w14:textId="77777777" w:rsidR="001C5EBD" w:rsidRPr="00960656" w:rsidRDefault="001C5EBD" w:rsidP="00E37299">
            <w:pPr>
              <w:pStyle w:val="PlainText"/>
              <w:suppressLineNumbers/>
              <w:jc w:val="center"/>
              <w:rPr>
                <w:rFonts w:ascii="Arial" w:hAnsi="Arial" w:cs="Arial"/>
                <w:b/>
              </w:rPr>
            </w:pPr>
          </w:p>
        </w:tc>
      </w:tr>
      <w:tr w:rsidR="001C5EBD" w:rsidRPr="00DE1F3A" w14:paraId="2260C753" w14:textId="77777777" w:rsidTr="00466E6D">
        <w:trPr>
          <w:cantSplit/>
          <w:trHeight w:val="494"/>
          <w:jc w:val="center"/>
        </w:trPr>
        <w:tc>
          <w:tcPr>
            <w:tcW w:w="1320" w:type="dxa"/>
          </w:tcPr>
          <w:p w14:paraId="6A4B5D17" w14:textId="77777777" w:rsidR="001C5EBD" w:rsidRPr="00960656" w:rsidRDefault="001C5EBD" w:rsidP="00E37299">
            <w:pPr>
              <w:suppressLineNumbers/>
              <w:jc w:val="center"/>
              <w:rPr>
                <w:rFonts w:ascii="Arial" w:hAnsi="Arial" w:cs="Arial"/>
                <w:b/>
                <w:sz w:val="18"/>
              </w:rPr>
            </w:pPr>
          </w:p>
          <w:p w14:paraId="683F1831" w14:textId="77777777" w:rsidR="001C5EBD" w:rsidRPr="00960656" w:rsidRDefault="001C5EBD" w:rsidP="00E37299">
            <w:pPr>
              <w:suppressLineNumbers/>
              <w:jc w:val="center"/>
              <w:rPr>
                <w:rFonts w:ascii="Arial" w:hAnsi="Arial" w:cs="Arial"/>
                <w:b/>
                <w:sz w:val="18"/>
              </w:rPr>
            </w:pPr>
            <w:r w:rsidRPr="00960656">
              <w:rPr>
                <w:rFonts w:ascii="Arial" w:hAnsi="Arial" w:cs="Arial"/>
                <w:b/>
                <w:sz w:val="18"/>
              </w:rPr>
              <w:t>A</w:t>
            </w:r>
          </w:p>
          <w:p w14:paraId="578FEBA9" w14:textId="77777777" w:rsidR="001C5EBD" w:rsidRPr="00960656" w:rsidRDefault="001C5EBD" w:rsidP="00E37299">
            <w:pPr>
              <w:suppressLineNumbers/>
              <w:jc w:val="center"/>
              <w:rPr>
                <w:rFonts w:ascii="Arial" w:hAnsi="Arial" w:cs="Arial"/>
                <w:b/>
                <w:sz w:val="18"/>
              </w:rPr>
            </w:pPr>
          </w:p>
        </w:tc>
        <w:tc>
          <w:tcPr>
            <w:tcW w:w="2093" w:type="dxa"/>
            <w:tcBorders>
              <w:top w:val="single" w:sz="4" w:space="0" w:color="000000"/>
              <w:bottom w:val="single" w:sz="4" w:space="0" w:color="000000"/>
            </w:tcBorders>
            <w:shd w:val="clear" w:color="auto" w:fill="0000FF"/>
            <w:vAlign w:val="center"/>
          </w:tcPr>
          <w:p w14:paraId="4750A6C2" w14:textId="77777777" w:rsidR="001C5EBD" w:rsidRPr="00960656" w:rsidRDefault="001C5EBD" w:rsidP="00E37299">
            <w:pPr>
              <w:suppressLineNumbers/>
              <w:jc w:val="center"/>
              <w:rPr>
                <w:rFonts w:ascii="Arial" w:hAnsi="Arial" w:cs="Arial"/>
                <w:b/>
                <w:color w:val="FFFFFF"/>
              </w:rPr>
            </w:pPr>
            <w:r w:rsidRPr="00960656">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7C1A3DAF" w14:textId="77777777" w:rsidR="001C5EBD" w:rsidRPr="00960656" w:rsidRDefault="001C5EBD" w:rsidP="00E37299">
            <w:pPr>
              <w:suppressLineNumbers/>
              <w:jc w:val="center"/>
              <w:rPr>
                <w:rFonts w:ascii="Arial" w:hAnsi="Arial" w:cs="Arial"/>
                <w:b/>
                <w:color w:val="FFFFFF"/>
              </w:rPr>
            </w:pPr>
            <w:r w:rsidRPr="00960656">
              <w:rPr>
                <w:rFonts w:ascii="Arial" w:hAnsi="Arial" w:cs="Arial"/>
                <w:b/>
              </w:rPr>
              <w:t>Substantial Confidence</w:t>
            </w:r>
          </w:p>
        </w:tc>
        <w:tc>
          <w:tcPr>
            <w:tcW w:w="2222" w:type="dxa"/>
            <w:shd w:val="clear" w:color="auto" w:fill="7030A0"/>
            <w:vAlign w:val="center"/>
          </w:tcPr>
          <w:p w14:paraId="15BD6148" w14:textId="77777777" w:rsidR="001C5EBD" w:rsidRPr="00960656" w:rsidRDefault="001C5EBD" w:rsidP="00E37299">
            <w:pPr>
              <w:suppressLineNumbers/>
              <w:jc w:val="center"/>
              <w:rPr>
                <w:rFonts w:ascii="Arial" w:hAnsi="Arial" w:cs="Arial"/>
                <w:b/>
                <w:color w:val="FFFFFF"/>
              </w:rPr>
            </w:pPr>
            <w:r w:rsidRPr="00960656">
              <w:rPr>
                <w:rFonts w:ascii="Arial" w:hAnsi="Arial" w:cs="Arial"/>
                <w:b/>
                <w:color w:val="FFFFFF"/>
              </w:rPr>
              <w:t>Good</w:t>
            </w:r>
          </w:p>
        </w:tc>
        <w:tc>
          <w:tcPr>
            <w:tcW w:w="2222" w:type="dxa"/>
          </w:tcPr>
          <w:p w14:paraId="1D49C0A1" w14:textId="77777777" w:rsidR="001C5EBD" w:rsidRPr="00960656" w:rsidRDefault="001C5EBD" w:rsidP="00E37299">
            <w:pPr>
              <w:suppressLineNumbers/>
              <w:jc w:val="center"/>
              <w:rPr>
                <w:rFonts w:ascii="Arial" w:hAnsi="Arial" w:cs="Arial"/>
                <w:b/>
              </w:rPr>
            </w:pPr>
          </w:p>
          <w:p w14:paraId="316FA02E" w14:textId="77777777" w:rsidR="001C5EBD" w:rsidRPr="00960656" w:rsidRDefault="001C5EBD" w:rsidP="00E37299">
            <w:pPr>
              <w:suppressLineNumbers/>
              <w:jc w:val="center"/>
              <w:rPr>
                <w:rFonts w:ascii="Arial" w:hAnsi="Arial" w:cs="Arial"/>
                <w:b/>
              </w:rPr>
            </w:pPr>
            <w:r w:rsidRPr="00960656">
              <w:rPr>
                <w:rFonts w:ascii="Arial" w:hAnsi="Arial" w:cs="Arial"/>
                <w:b/>
              </w:rPr>
              <w:t>$171,503,971</w:t>
            </w:r>
          </w:p>
        </w:tc>
      </w:tr>
      <w:tr w:rsidR="001C5EBD" w:rsidRPr="00DE1F3A" w14:paraId="6C952C80" w14:textId="77777777" w:rsidTr="00466E6D">
        <w:trPr>
          <w:cantSplit/>
          <w:trHeight w:val="557"/>
          <w:jc w:val="center"/>
        </w:trPr>
        <w:tc>
          <w:tcPr>
            <w:tcW w:w="1320" w:type="dxa"/>
          </w:tcPr>
          <w:p w14:paraId="75CB80FC" w14:textId="77777777" w:rsidR="001C5EBD" w:rsidRPr="00960656" w:rsidRDefault="001C5EBD" w:rsidP="00E37299">
            <w:pPr>
              <w:suppressLineNumbers/>
              <w:jc w:val="center"/>
              <w:rPr>
                <w:rFonts w:ascii="Arial" w:hAnsi="Arial" w:cs="Arial"/>
                <w:b/>
                <w:sz w:val="18"/>
              </w:rPr>
            </w:pPr>
          </w:p>
          <w:p w14:paraId="1B20287A" w14:textId="77777777" w:rsidR="001C5EBD" w:rsidRPr="00960656" w:rsidRDefault="001C5EBD" w:rsidP="00E37299">
            <w:pPr>
              <w:suppressLineNumbers/>
              <w:jc w:val="center"/>
              <w:rPr>
                <w:rFonts w:ascii="Arial" w:hAnsi="Arial" w:cs="Arial"/>
                <w:b/>
                <w:sz w:val="18"/>
              </w:rPr>
            </w:pPr>
            <w:r w:rsidRPr="00960656">
              <w:rPr>
                <w:rFonts w:ascii="Arial" w:hAnsi="Arial" w:cs="Arial"/>
                <w:b/>
                <w:sz w:val="18"/>
              </w:rPr>
              <w:t>B</w:t>
            </w:r>
          </w:p>
          <w:p w14:paraId="3BBD9D92" w14:textId="77777777" w:rsidR="001C5EBD" w:rsidRPr="00960656" w:rsidRDefault="001C5EBD" w:rsidP="00E37299">
            <w:pPr>
              <w:suppressLineNumbers/>
              <w:jc w:val="center"/>
              <w:rPr>
                <w:rFonts w:ascii="Arial" w:hAnsi="Arial" w:cs="Arial"/>
                <w:b/>
                <w:sz w:val="18"/>
              </w:rPr>
            </w:pPr>
          </w:p>
        </w:tc>
        <w:tc>
          <w:tcPr>
            <w:tcW w:w="2093" w:type="dxa"/>
            <w:tcBorders>
              <w:top w:val="single" w:sz="4" w:space="0" w:color="000000"/>
              <w:bottom w:val="single" w:sz="4" w:space="0" w:color="000000"/>
            </w:tcBorders>
            <w:shd w:val="clear" w:color="auto" w:fill="0000FF"/>
            <w:vAlign w:val="center"/>
          </w:tcPr>
          <w:p w14:paraId="7452CE4A" w14:textId="77777777" w:rsidR="001C5EBD" w:rsidRPr="00960656" w:rsidRDefault="001C5EBD" w:rsidP="00E37299">
            <w:pPr>
              <w:suppressLineNumbers/>
              <w:jc w:val="center"/>
              <w:rPr>
                <w:rFonts w:ascii="Arial" w:hAnsi="Arial" w:cs="Arial"/>
                <w:b/>
                <w:color w:val="FFFFFF"/>
              </w:rPr>
            </w:pPr>
            <w:r w:rsidRPr="00960656">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27C0EE70" w14:textId="77777777" w:rsidR="001C5EBD" w:rsidRPr="00960656" w:rsidRDefault="001C5EBD" w:rsidP="00E37299">
            <w:pPr>
              <w:suppressLineNumbers/>
              <w:jc w:val="center"/>
              <w:rPr>
                <w:rFonts w:ascii="Arial" w:hAnsi="Arial" w:cs="Arial"/>
                <w:b/>
              </w:rPr>
            </w:pPr>
            <w:r w:rsidRPr="00960656">
              <w:rPr>
                <w:rFonts w:ascii="Arial" w:hAnsi="Arial" w:cs="Arial"/>
                <w:b/>
              </w:rPr>
              <w:t>Limited Confidence</w:t>
            </w:r>
          </w:p>
        </w:tc>
        <w:tc>
          <w:tcPr>
            <w:tcW w:w="2222" w:type="dxa"/>
            <w:shd w:val="clear" w:color="auto" w:fill="7030A0"/>
            <w:vAlign w:val="center"/>
          </w:tcPr>
          <w:p w14:paraId="2F87F46A" w14:textId="77777777" w:rsidR="001C5EBD" w:rsidRPr="00960656" w:rsidRDefault="001C5EBD" w:rsidP="00E37299">
            <w:pPr>
              <w:suppressLineNumbers/>
              <w:jc w:val="center"/>
              <w:rPr>
                <w:rFonts w:ascii="Arial" w:hAnsi="Arial" w:cs="Arial"/>
                <w:b/>
                <w:color w:val="FFFFFF"/>
              </w:rPr>
            </w:pPr>
            <w:r w:rsidRPr="00960656">
              <w:rPr>
                <w:rFonts w:ascii="Arial" w:hAnsi="Arial" w:cs="Arial"/>
                <w:b/>
                <w:color w:val="FFFFFF"/>
              </w:rPr>
              <w:t>Good</w:t>
            </w:r>
          </w:p>
        </w:tc>
        <w:tc>
          <w:tcPr>
            <w:tcW w:w="2222" w:type="dxa"/>
          </w:tcPr>
          <w:p w14:paraId="0DB8430E" w14:textId="77777777" w:rsidR="001C5EBD" w:rsidRPr="00960656" w:rsidRDefault="001C5EBD" w:rsidP="00E37299">
            <w:pPr>
              <w:suppressLineNumbers/>
              <w:jc w:val="center"/>
              <w:rPr>
                <w:rFonts w:ascii="Arial" w:hAnsi="Arial" w:cs="Arial"/>
                <w:b/>
              </w:rPr>
            </w:pPr>
          </w:p>
          <w:p w14:paraId="70F11A91" w14:textId="77777777" w:rsidR="001C5EBD" w:rsidRPr="00960656" w:rsidRDefault="001C5EBD" w:rsidP="00E37299">
            <w:pPr>
              <w:suppressLineNumbers/>
              <w:jc w:val="center"/>
              <w:rPr>
                <w:rFonts w:ascii="Arial" w:hAnsi="Arial" w:cs="Arial"/>
                <w:b/>
              </w:rPr>
            </w:pPr>
            <w:r w:rsidRPr="00960656">
              <w:rPr>
                <w:rFonts w:ascii="Arial" w:hAnsi="Arial" w:cs="Arial"/>
                <w:b/>
              </w:rPr>
              <w:t>$134,983,305</w:t>
            </w:r>
          </w:p>
        </w:tc>
      </w:tr>
      <w:tr w:rsidR="001C5EBD" w:rsidRPr="00DE1F3A" w14:paraId="0E418827" w14:textId="77777777" w:rsidTr="00466E6D">
        <w:trPr>
          <w:cantSplit/>
          <w:jc w:val="center"/>
        </w:trPr>
        <w:tc>
          <w:tcPr>
            <w:tcW w:w="1320" w:type="dxa"/>
          </w:tcPr>
          <w:p w14:paraId="31D92635" w14:textId="77777777" w:rsidR="001C5EBD" w:rsidRPr="00960656" w:rsidRDefault="001C5EBD" w:rsidP="00E37299">
            <w:pPr>
              <w:pStyle w:val="Heading1"/>
              <w:suppressLineNumbers/>
              <w:rPr>
                <w:rFonts w:cs="Arial"/>
                <w:sz w:val="18"/>
              </w:rPr>
            </w:pPr>
          </w:p>
          <w:p w14:paraId="729B94E5" w14:textId="77777777" w:rsidR="001C5EBD" w:rsidRPr="00960656" w:rsidRDefault="001C5EBD" w:rsidP="00B43156">
            <w:pPr>
              <w:suppressLineNumbers/>
              <w:jc w:val="center"/>
              <w:rPr>
                <w:rFonts w:ascii="Arial" w:hAnsi="Arial" w:cs="Arial"/>
                <w:b/>
                <w:sz w:val="18"/>
              </w:rPr>
            </w:pPr>
            <w:bookmarkStart w:id="130" w:name="_Toc307819161"/>
            <w:r w:rsidRPr="00960656">
              <w:rPr>
                <w:rFonts w:ascii="Arial" w:hAnsi="Arial" w:cs="Arial"/>
                <w:b/>
                <w:sz w:val="18"/>
              </w:rPr>
              <w:t>C</w:t>
            </w:r>
            <w:bookmarkEnd w:id="130"/>
          </w:p>
          <w:p w14:paraId="55AC06A2" w14:textId="77777777" w:rsidR="001C5EBD" w:rsidRPr="00960656" w:rsidRDefault="001C5EBD" w:rsidP="00E37299">
            <w:pPr>
              <w:suppressLineNumbers/>
              <w:rPr>
                <w:rFonts w:ascii="Arial" w:hAnsi="Arial" w:cs="Arial"/>
                <w:sz w:val="18"/>
              </w:rPr>
            </w:pPr>
          </w:p>
        </w:tc>
        <w:tc>
          <w:tcPr>
            <w:tcW w:w="2093" w:type="dxa"/>
            <w:tcBorders>
              <w:top w:val="single" w:sz="4" w:space="0" w:color="000000"/>
              <w:bottom w:val="single" w:sz="4" w:space="0" w:color="000000"/>
            </w:tcBorders>
            <w:shd w:val="clear" w:color="auto" w:fill="7030A0"/>
            <w:vAlign w:val="center"/>
          </w:tcPr>
          <w:p w14:paraId="43874EFE" w14:textId="77777777" w:rsidR="001C5EBD" w:rsidRPr="00960656" w:rsidRDefault="001C5EBD" w:rsidP="00E37299">
            <w:pPr>
              <w:suppressLineNumbers/>
              <w:jc w:val="center"/>
              <w:rPr>
                <w:rFonts w:ascii="Arial" w:hAnsi="Arial" w:cs="Arial"/>
                <w:b/>
                <w:color w:val="FFFFFF"/>
              </w:rPr>
            </w:pPr>
            <w:r w:rsidRPr="00960656">
              <w:rPr>
                <w:rFonts w:ascii="Arial" w:hAnsi="Arial" w:cs="Arial"/>
                <w:b/>
                <w:color w:val="FFFFFF"/>
              </w:rPr>
              <w:t>Good</w:t>
            </w:r>
          </w:p>
        </w:tc>
        <w:tc>
          <w:tcPr>
            <w:tcW w:w="2153" w:type="dxa"/>
            <w:tcBorders>
              <w:top w:val="single" w:sz="4" w:space="0" w:color="000000"/>
              <w:bottom w:val="single" w:sz="4" w:space="0" w:color="000000"/>
            </w:tcBorders>
            <w:shd w:val="clear" w:color="auto" w:fill="auto"/>
            <w:vAlign w:val="center"/>
          </w:tcPr>
          <w:p w14:paraId="38EE2D75" w14:textId="77777777" w:rsidR="001C5EBD" w:rsidRPr="00960656" w:rsidRDefault="001C5EBD" w:rsidP="00E37299">
            <w:pPr>
              <w:suppressLineNumbers/>
              <w:jc w:val="center"/>
              <w:rPr>
                <w:rFonts w:ascii="Arial" w:hAnsi="Arial" w:cs="Arial"/>
                <w:b/>
              </w:rPr>
            </w:pPr>
          </w:p>
          <w:p w14:paraId="2452AA69" w14:textId="77777777" w:rsidR="001C5EBD" w:rsidRPr="00960656" w:rsidRDefault="001C5EBD" w:rsidP="00E37299">
            <w:pPr>
              <w:suppressLineNumbers/>
              <w:jc w:val="center"/>
              <w:rPr>
                <w:rFonts w:ascii="Arial" w:hAnsi="Arial" w:cs="Arial"/>
                <w:b/>
              </w:rPr>
            </w:pPr>
            <w:r w:rsidRPr="00960656">
              <w:rPr>
                <w:rFonts w:ascii="Arial" w:hAnsi="Arial" w:cs="Arial"/>
                <w:b/>
              </w:rPr>
              <w:t>Limited Confidence</w:t>
            </w:r>
          </w:p>
        </w:tc>
        <w:tc>
          <w:tcPr>
            <w:tcW w:w="2222" w:type="dxa"/>
            <w:shd w:val="clear" w:color="auto" w:fill="0000FF"/>
            <w:vAlign w:val="center"/>
          </w:tcPr>
          <w:p w14:paraId="12604DDF" w14:textId="77777777" w:rsidR="001C5EBD" w:rsidRPr="00960656" w:rsidRDefault="001C5EBD" w:rsidP="00E37299">
            <w:pPr>
              <w:suppressLineNumbers/>
              <w:jc w:val="center"/>
              <w:rPr>
                <w:rFonts w:ascii="Arial" w:hAnsi="Arial" w:cs="Arial"/>
                <w:b/>
              </w:rPr>
            </w:pPr>
            <w:r w:rsidRPr="00960656">
              <w:rPr>
                <w:rFonts w:ascii="Arial" w:hAnsi="Arial" w:cs="Arial"/>
                <w:b/>
              </w:rPr>
              <w:t>Outstanding</w:t>
            </w:r>
          </w:p>
        </w:tc>
        <w:tc>
          <w:tcPr>
            <w:tcW w:w="2222" w:type="dxa"/>
          </w:tcPr>
          <w:p w14:paraId="139821AE" w14:textId="77777777" w:rsidR="001C5EBD" w:rsidRPr="00960656" w:rsidRDefault="001C5EBD" w:rsidP="00E37299">
            <w:pPr>
              <w:suppressLineNumbers/>
              <w:jc w:val="center"/>
              <w:rPr>
                <w:rFonts w:ascii="Arial" w:hAnsi="Arial" w:cs="Arial"/>
                <w:b/>
              </w:rPr>
            </w:pPr>
          </w:p>
          <w:p w14:paraId="4E50D67E" w14:textId="77777777" w:rsidR="001C5EBD" w:rsidRPr="00960656" w:rsidRDefault="001C5EBD" w:rsidP="00E37299">
            <w:pPr>
              <w:suppressLineNumbers/>
              <w:jc w:val="center"/>
              <w:rPr>
                <w:rFonts w:ascii="Arial" w:hAnsi="Arial" w:cs="Arial"/>
                <w:b/>
              </w:rPr>
            </w:pPr>
            <w:r w:rsidRPr="00960656">
              <w:rPr>
                <w:rFonts w:ascii="Arial" w:hAnsi="Arial" w:cs="Arial"/>
                <w:b/>
              </w:rPr>
              <w:t>$120,976,836</w:t>
            </w:r>
          </w:p>
        </w:tc>
      </w:tr>
      <w:tr w:rsidR="001C5EBD" w:rsidRPr="00DE1F3A" w14:paraId="1AF215D8" w14:textId="77777777" w:rsidTr="00466E6D">
        <w:trPr>
          <w:cantSplit/>
          <w:trHeight w:val="539"/>
          <w:jc w:val="center"/>
        </w:trPr>
        <w:tc>
          <w:tcPr>
            <w:tcW w:w="1320" w:type="dxa"/>
          </w:tcPr>
          <w:p w14:paraId="0310F49F" w14:textId="77777777" w:rsidR="001C5EBD" w:rsidRPr="00960656" w:rsidRDefault="001C5EBD" w:rsidP="00E37299">
            <w:pPr>
              <w:suppressLineNumbers/>
              <w:jc w:val="center"/>
              <w:rPr>
                <w:rFonts w:ascii="Arial" w:hAnsi="Arial" w:cs="Arial"/>
                <w:b/>
                <w:sz w:val="18"/>
              </w:rPr>
            </w:pPr>
          </w:p>
          <w:p w14:paraId="3C8530EF" w14:textId="77777777" w:rsidR="001C5EBD" w:rsidRPr="00960656" w:rsidRDefault="001C5EBD" w:rsidP="00E37299">
            <w:pPr>
              <w:suppressLineNumbers/>
              <w:jc w:val="center"/>
              <w:rPr>
                <w:rFonts w:ascii="Arial" w:hAnsi="Arial" w:cs="Arial"/>
                <w:b/>
                <w:sz w:val="18"/>
              </w:rPr>
            </w:pPr>
            <w:r w:rsidRPr="00960656">
              <w:rPr>
                <w:rFonts w:ascii="Arial" w:hAnsi="Arial" w:cs="Arial"/>
                <w:b/>
                <w:sz w:val="18"/>
              </w:rPr>
              <w:t>D</w:t>
            </w:r>
          </w:p>
          <w:p w14:paraId="5CB30B01" w14:textId="77777777" w:rsidR="001C5EBD" w:rsidRPr="00960656" w:rsidRDefault="001C5EBD" w:rsidP="00E37299">
            <w:pPr>
              <w:suppressLineNumbers/>
              <w:jc w:val="center"/>
              <w:rPr>
                <w:rFonts w:ascii="Arial" w:hAnsi="Arial" w:cs="Arial"/>
                <w:b/>
                <w:sz w:val="18"/>
              </w:rPr>
            </w:pPr>
          </w:p>
        </w:tc>
        <w:tc>
          <w:tcPr>
            <w:tcW w:w="2093" w:type="dxa"/>
            <w:tcBorders>
              <w:top w:val="single" w:sz="4" w:space="0" w:color="000000"/>
              <w:bottom w:val="single" w:sz="4" w:space="0" w:color="000000"/>
            </w:tcBorders>
            <w:shd w:val="clear" w:color="auto" w:fill="0000FF"/>
            <w:vAlign w:val="center"/>
          </w:tcPr>
          <w:p w14:paraId="5BBA0F76" w14:textId="77777777" w:rsidR="001C5EBD" w:rsidRPr="00960656" w:rsidRDefault="001C5EBD" w:rsidP="00E37299">
            <w:pPr>
              <w:suppressLineNumbers/>
              <w:jc w:val="center"/>
              <w:rPr>
                <w:rFonts w:ascii="Arial" w:hAnsi="Arial" w:cs="Arial"/>
                <w:b/>
                <w:color w:val="FFFFFF"/>
              </w:rPr>
            </w:pPr>
            <w:r w:rsidRPr="00960656">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0BF00381" w14:textId="77777777" w:rsidR="001C5EBD" w:rsidRPr="00960656" w:rsidRDefault="001C5EBD" w:rsidP="00E37299">
            <w:pPr>
              <w:suppressLineNumbers/>
              <w:jc w:val="center"/>
              <w:rPr>
                <w:rFonts w:ascii="Arial" w:hAnsi="Arial" w:cs="Arial"/>
                <w:b/>
              </w:rPr>
            </w:pPr>
          </w:p>
          <w:p w14:paraId="11C312FB" w14:textId="77777777" w:rsidR="001C5EBD" w:rsidRPr="00960656" w:rsidRDefault="001C5EBD" w:rsidP="00E37299">
            <w:pPr>
              <w:suppressLineNumbers/>
              <w:jc w:val="center"/>
              <w:rPr>
                <w:rFonts w:ascii="Arial" w:hAnsi="Arial" w:cs="Arial"/>
                <w:b/>
              </w:rPr>
            </w:pPr>
            <w:r w:rsidRPr="00960656">
              <w:rPr>
                <w:rFonts w:ascii="Arial" w:hAnsi="Arial" w:cs="Arial"/>
                <w:b/>
              </w:rPr>
              <w:t>Limited Confidence</w:t>
            </w:r>
          </w:p>
        </w:tc>
        <w:tc>
          <w:tcPr>
            <w:tcW w:w="2222" w:type="dxa"/>
            <w:shd w:val="clear" w:color="auto" w:fill="0000FF"/>
            <w:vAlign w:val="center"/>
          </w:tcPr>
          <w:p w14:paraId="03BBD39F" w14:textId="77777777" w:rsidR="001C5EBD" w:rsidRPr="00960656" w:rsidRDefault="001C5EBD" w:rsidP="00E37299">
            <w:pPr>
              <w:suppressLineNumbers/>
              <w:jc w:val="center"/>
              <w:rPr>
                <w:rFonts w:ascii="Arial" w:hAnsi="Arial" w:cs="Arial"/>
                <w:b/>
              </w:rPr>
            </w:pPr>
            <w:r w:rsidRPr="00960656">
              <w:rPr>
                <w:rFonts w:ascii="Arial" w:hAnsi="Arial" w:cs="Arial"/>
                <w:b/>
              </w:rPr>
              <w:t>Outstanding</w:t>
            </w:r>
          </w:p>
        </w:tc>
        <w:tc>
          <w:tcPr>
            <w:tcW w:w="2222" w:type="dxa"/>
          </w:tcPr>
          <w:p w14:paraId="57B22339" w14:textId="77777777" w:rsidR="001C5EBD" w:rsidRPr="00960656" w:rsidRDefault="001C5EBD" w:rsidP="00E37299">
            <w:pPr>
              <w:suppressLineNumbers/>
              <w:jc w:val="center"/>
              <w:rPr>
                <w:rFonts w:ascii="Arial" w:hAnsi="Arial" w:cs="Arial"/>
                <w:b/>
              </w:rPr>
            </w:pPr>
          </w:p>
          <w:p w14:paraId="67FE1ED7" w14:textId="77777777" w:rsidR="001C5EBD" w:rsidRPr="00960656" w:rsidRDefault="001C5EBD" w:rsidP="00E37299">
            <w:pPr>
              <w:suppressLineNumbers/>
              <w:jc w:val="center"/>
              <w:rPr>
                <w:rFonts w:ascii="Arial" w:hAnsi="Arial" w:cs="Arial"/>
                <w:b/>
              </w:rPr>
            </w:pPr>
            <w:r w:rsidRPr="00960656">
              <w:rPr>
                <w:rFonts w:ascii="Arial" w:hAnsi="Arial" w:cs="Arial"/>
                <w:b/>
              </w:rPr>
              <w:t>$150,840,308</w:t>
            </w:r>
          </w:p>
        </w:tc>
      </w:tr>
      <w:tr w:rsidR="001C5EBD" w:rsidRPr="00DE1F3A" w14:paraId="6D9823DB" w14:textId="77777777" w:rsidTr="00466E6D">
        <w:trPr>
          <w:cantSplit/>
          <w:trHeight w:val="404"/>
          <w:jc w:val="center"/>
        </w:trPr>
        <w:tc>
          <w:tcPr>
            <w:tcW w:w="1320" w:type="dxa"/>
          </w:tcPr>
          <w:p w14:paraId="543CBCFC" w14:textId="77777777" w:rsidR="001C5EBD" w:rsidRPr="00960656" w:rsidRDefault="001C5EBD" w:rsidP="00E37299">
            <w:pPr>
              <w:suppressLineNumbers/>
              <w:jc w:val="center"/>
              <w:rPr>
                <w:rFonts w:ascii="Arial" w:hAnsi="Arial" w:cs="Arial"/>
                <w:b/>
                <w:sz w:val="18"/>
              </w:rPr>
            </w:pPr>
          </w:p>
          <w:p w14:paraId="392AEE42" w14:textId="77777777" w:rsidR="001C5EBD" w:rsidRPr="00960656" w:rsidRDefault="001C5EBD" w:rsidP="00E37299">
            <w:pPr>
              <w:suppressLineNumbers/>
              <w:jc w:val="center"/>
              <w:rPr>
                <w:rFonts w:ascii="Arial" w:hAnsi="Arial" w:cs="Arial"/>
                <w:b/>
                <w:sz w:val="18"/>
              </w:rPr>
            </w:pPr>
            <w:r w:rsidRPr="00960656">
              <w:rPr>
                <w:rFonts w:ascii="Arial" w:hAnsi="Arial" w:cs="Arial"/>
                <w:b/>
                <w:sz w:val="18"/>
              </w:rPr>
              <w:t>E</w:t>
            </w:r>
          </w:p>
          <w:p w14:paraId="3F03243B" w14:textId="77777777" w:rsidR="001C5EBD" w:rsidRPr="00960656" w:rsidRDefault="001C5EBD" w:rsidP="00E37299">
            <w:pPr>
              <w:suppressLineNumbers/>
              <w:jc w:val="center"/>
              <w:rPr>
                <w:rFonts w:ascii="Arial" w:hAnsi="Arial" w:cs="Arial"/>
                <w:b/>
                <w:sz w:val="18"/>
              </w:rPr>
            </w:pPr>
          </w:p>
        </w:tc>
        <w:tc>
          <w:tcPr>
            <w:tcW w:w="2093" w:type="dxa"/>
            <w:tcBorders>
              <w:top w:val="single" w:sz="4" w:space="0" w:color="000000"/>
              <w:bottom w:val="single" w:sz="24" w:space="0" w:color="000000"/>
            </w:tcBorders>
            <w:shd w:val="clear" w:color="auto" w:fill="00B050"/>
            <w:vAlign w:val="center"/>
          </w:tcPr>
          <w:p w14:paraId="7691C57F" w14:textId="77777777" w:rsidR="001C5EBD" w:rsidRPr="00960656" w:rsidRDefault="001C5EBD" w:rsidP="00E37299">
            <w:pPr>
              <w:suppressLineNumbers/>
              <w:jc w:val="center"/>
              <w:rPr>
                <w:rFonts w:ascii="Arial" w:hAnsi="Arial" w:cs="Arial"/>
                <w:b/>
              </w:rPr>
            </w:pPr>
            <w:r w:rsidRPr="00960656">
              <w:rPr>
                <w:rFonts w:ascii="Arial" w:hAnsi="Arial" w:cs="Arial"/>
                <w:b/>
              </w:rPr>
              <w:t>Acceptable</w:t>
            </w:r>
          </w:p>
        </w:tc>
        <w:tc>
          <w:tcPr>
            <w:tcW w:w="2153" w:type="dxa"/>
            <w:tcBorders>
              <w:top w:val="single" w:sz="4" w:space="0" w:color="000000"/>
              <w:bottom w:val="single" w:sz="24" w:space="0" w:color="000000"/>
            </w:tcBorders>
            <w:shd w:val="clear" w:color="auto" w:fill="auto"/>
            <w:vAlign w:val="center"/>
          </w:tcPr>
          <w:p w14:paraId="51527FB6" w14:textId="77777777" w:rsidR="001C5EBD" w:rsidRPr="00960656" w:rsidRDefault="001C5EBD" w:rsidP="00E37299">
            <w:pPr>
              <w:suppressLineNumbers/>
              <w:jc w:val="center"/>
              <w:rPr>
                <w:rFonts w:ascii="Arial" w:hAnsi="Arial" w:cs="Arial"/>
                <w:b/>
              </w:rPr>
            </w:pPr>
            <w:r w:rsidRPr="00960656">
              <w:rPr>
                <w:rFonts w:ascii="Arial" w:hAnsi="Arial" w:cs="Arial"/>
                <w:b/>
              </w:rPr>
              <w:t>Substantial</w:t>
            </w:r>
          </w:p>
          <w:p w14:paraId="64FA5C94" w14:textId="77777777" w:rsidR="001C5EBD" w:rsidRPr="00960656" w:rsidRDefault="001C5EBD" w:rsidP="00E37299">
            <w:pPr>
              <w:suppressLineNumbers/>
              <w:jc w:val="center"/>
              <w:rPr>
                <w:rFonts w:ascii="Arial" w:hAnsi="Arial" w:cs="Arial"/>
                <w:b/>
                <w:color w:val="FFFFFF"/>
              </w:rPr>
            </w:pPr>
            <w:r w:rsidRPr="00960656">
              <w:rPr>
                <w:rFonts w:ascii="Arial" w:hAnsi="Arial" w:cs="Arial"/>
                <w:b/>
              </w:rPr>
              <w:t>Confidence</w:t>
            </w:r>
          </w:p>
        </w:tc>
        <w:tc>
          <w:tcPr>
            <w:tcW w:w="2222" w:type="dxa"/>
            <w:shd w:val="clear" w:color="auto" w:fill="00B050"/>
            <w:vAlign w:val="center"/>
          </w:tcPr>
          <w:p w14:paraId="73BE9672" w14:textId="77777777" w:rsidR="001C5EBD" w:rsidRPr="00960656" w:rsidRDefault="001C5EBD" w:rsidP="00E37299">
            <w:pPr>
              <w:suppressLineNumbers/>
              <w:jc w:val="center"/>
              <w:rPr>
                <w:rFonts w:ascii="Arial" w:hAnsi="Arial" w:cs="Arial"/>
                <w:b/>
              </w:rPr>
            </w:pPr>
            <w:r w:rsidRPr="00960656">
              <w:rPr>
                <w:rFonts w:ascii="Arial" w:hAnsi="Arial" w:cs="Arial"/>
                <w:b/>
              </w:rPr>
              <w:t>Acceptable</w:t>
            </w:r>
          </w:p>
        </w:tc>
        <w:tc>
          <w:tcPr>
            <w:tcW w:w="2222" w:type="dxa"/>
          </w:tcPr>
          <w:p w14:paraId="719E76D7" w14:textId="77777777" w:rsidR="001C5EBD" w:rsidRPr="00960656" w:rsidRDefault="001C5EBD" w:rsidP="00E37299">
            <w:pPr>
              <w:suppressLineNumbers/>
              <w:jc w:val="center"/>
              <w:rPr>
                <w:rFonts w:ascii="Arial" w:hAnsi="Arial" w:cs="Arial"/>
                <w:b/>
              </w:rPr>
            </w:pPr>
          </w:p>
          <w:p w14:paraId="674217CE" w14:textId="77777777" w:rsidR="001C5EBD" w:rsidRPr="00960656" w:rsidRDefault="001C5EBD" w:rsidP="00E37299">
            <w:pPr>
              <w:suppressLineNumbers/>
              <w:jc w:val="center"/>
              <w:rPr>
                <w:rFonts w:ascii="Arial" w:hAnsi="Arial" w:cs="Arial"/>
                <w:b/>
              </w:rPr>
            </w:pPr>
            <w:r w:rsidRPr="00960656">
              <w:rPr>
                <w:rFonts w:ascii="Arial" w:hAnsi="Arial" w:cs="Arial"/>
                <w:b/>
              </w:rPr>
              <w:t>$115,751,933</w:t>
            </w:r>
          </w:p>
        </w:tc>
      </w:tr>
    </w:tbl>
    <w:p w14:paraId="00A48997" w14:textId="77777777" w:rsidR="001C5EBD" w:rsidRPr="00960656" w:rsidRDefault="001C5EBD" w:rsidP="00E37299">
      <w:pPr>
        <w:suppressLineNumbers/>
        <w:ind w:left="360"/>
        <w:rPr>
          <w:rFonts w:ascii="Arial" w:hAnsi="Arial" w:cs="Arial"/>
          <w:color w:val="FF0000"/>
          <w:sz w:val="6"/>
          <w:szCs w:val="6"/>
        </w:rPr>
      </w:pPr>
    </w:p>
    <w:p w14:paraId="35AF426E" w14:textId="77777777" w:rsidR="00E24A61" w:rsidRPr="00960656" w:rsidRDefault="001C5EBD" w:rsidP="007E6154">
      <w:pPr>
        <w:keepNext/>
        <w:keepLines/>
        <w:suppressLineNumbers/>
        <w:jc w:val="center"/>
        <w:rPr>
          <w:rFonts w:ascii="Arial" w:hAnsi="Arial" w:cs="Arial"/>
          <w:i/>
          <w:sz w:val="22"/>
          <w:szCs w:val="22"/>
        </w:rPr>
      </w:pPr>
      <w:r w:rsidRPr="00960656">
        <w:rPr>
          <w:rFonts w:ascii="Arial" w:hAnsi="Arial" w:cs="Arial"/>
          <w:i/>
          <w:sz w:val="22"/>
          <w:szCs w:val="22"/>
        </w:rPr>
        <w:t>Figure 3-</w:t>
      </w:r>
      <w:r w:rsidR="00407F2D" w:rsidRPr="00960656">
        <w:rPr>
          <w:rFonts w:ascii="Arial" w:hAnsi="Arial" w:cs="Arial"/>
          <w:i/>
          <w:sz w:val="22"/>
          <w:szCs w:val="22"/>
        </w:rPr>
        <w:t>4:</w:t>
      </w:r>
      <w:r w:rsidRPr="00960656">
        <w:rPr>
          <w:rFonts w:ascii="Arial" w:hAnsi="Arial" w:cs="Arial"/>
          <w:i/>
          <w:sz w:val="22"/>
          <w:szCs w:val="22"/>
        </w:rPr>
        <w:t xml:space="preserve"> </w:t>
      </w:r>
      <w:r w:rsidR="00407F2D" w:rsidRPr="00960656">
        <w:rPr>
          <w:rFonts w:ascii="Arial" w:hAnsi="Arial" w:cs="Arial"/>
          <w:i/>
          <w:sz w:val="22"/>
          <w:szCs w:val="22"/>
        </w:rPr>
        <w:t>Sample Proposal Evaluation Matrix</w:t>
      </w:r>
      <w:r w:rsidR="00E24A61" w:rsidRPr="00960656">
        <w:rPr>
          <w:rFonts w:ascii="Arial" w:hAnsi="Arial" w:cs="Arial"/>
          <w:i/>
          <w:sz w:val="22"/>
          <w:szCs w:val="22"/>
        </w:rPr>
        <w:t xml:space="preserve">. </w:t>
      </w:r>
    </w:p>
    <w:p w14:paraId="4612BDC2" w14:textId="77777777" w:rsidR="00F23292" w:rsidRPr="00960656" w:rsidRDefault="00F23292" w:rsidP="007E6154">
      <w:pPr>
        <w:keepNext/>
        <w:keepLines/>
        <w:suppressLineNumbers/>
        <w:jc w:val="center"/>
        <w:rPr>
          <w:rFonts w:ascii="Arial" w:hAnsi="Arial" w:cs="Arial"/>
          <w:i/>
          <w:sz w:val="22"/>
          <w:szCs w:val="22"/>
        </w:rPr>
      </w:pPr>
    </w:p>
    <w:p w14:paraId="433F113D" w14:textId="44A0C541" w:rsidR="001C5EBD" w:rsidRPr="00960656" w:rsidRDefault="00E24A61" w:rsidP="007E6154">
      <w:pPr>
        <w:keepNext/>
        <w:keepLines/>
        <w:suppressLineNumbers/>
        <w:jc w:val="center"/>
        <w:rPr>
          <w:rFonts w:ascii="Arial" w:hAnsi="Arial" w:cs="Arial"/>
          <w:i/>
          <w:sz w:val="22"/>
          <w:szCs w:val="22"/>
        </w:rPr>
      </w:pPr>
      <w:r w:rsidRPr="00960656">
        <w:rPr>
          <w:rFonts w:ascii="Arial" w:hAnsi="Arial" w:cs="Arial"/>
          <w:i/>
          <w:sz w:val="22"/>
          <w:szCs w:val="22"/>
        </w:rPr>
        <w:t>*</w:t>
      </w:r>
      <w:r w:rsidR="00F23292" w:rsidRPr="00960656">
        <w:rPr>
          <w:rFonts w:ascii="Arial" w:hAnsi="Arial" w:cs="Arial"/>
          <w:i/>
          <w:sz w:val="22"/>
          <w:szCs w:val="22"/>
        </w:rPr>
        <w:t>There is NO</w:t>
      </w:r>
      <w:r w:rsidRPr="00960656">
        <w:rPr>
          <w:rFonts w:ascii="Arial" w:hAnsi="Arial" w:cs="Arial"/>
          <w:i/>
          <w:sz w:val="22"/>
          <w:szCs w:val="22"/>
        </w:rPr>
        <w:t xml:space="preserve"> significance implied by use of alphabetic identifiers to differentiate between the example offerors. </w:t>
      </w:r>
    </w:p>
    <w:p w14:paraId="65853184" w14:textId="77777777" w:rsidR="001C5EBD" w:rsidRPr="00960656" w:rsidRDefault="001C5EBD" w:rsidP="00E37299">
      <w:pPr>
        <w:suppressLineNumbers/>
        <w:ind w:left="360"/>
        <w:rPr>
          <w:rFonts w:ascii="Arial" w:hAnsi="Arial" w:cs="Arial"/>
          <w:sz w:val="24"/>
          <w:szCs w:val="24"/>
        </w:rPr>
      </w:pPr>
    </w:p>
    <w:p w14:paraId="6CC81892" w14:textId="77777777" w:rsidR="001C5EBD" w:rsidRPr="00960656" w:rsidRDefault="001C5EBD" w:rsidP="00E37299">
      <w:pPr>
        <w:suppressLineNumbers/>
        <w:ind w:left="360"/>
        <w:rPr>
          <w:rFonts w:ascii="Arial" w:hAnsi="Arial" w:cs="Arial"/>
          <w:sz w:val="24"/>
          <w:szCs w:val="24"/>
        </w:rPr>
      </w:pPr>
    </w:p>
    <w:p w14:paraId="53639D83" w14:textId="45CC75F7" w:rsidR="001C5EBD" w:rsidRPr="00960656" w:rsidRDefault="0039140C">
      <w:pPr>
        <w:pStyle w:val="Heading2"/>
        <w:numPr>
          <w:ilvl w:val="1"/>
          <w:numId w:val="15"/>
        </w:numPr>
        <w:pBdr>
          <w:top w:val="single" w:sz="4" w:space="1" w:color="auto"/>
          <w:bottom w:val="single" w:sz="4" w:space="1" w:color="auto"/>
        </w:pBdr>
        <w:jc w:val="left"/>
        <w:rPr>
          <w:rFonts w:ascii="Arial" w:hAnsi="Arial" w:cs="Arial"/>
          <w:iCs/>
          <w:sz w:val="28"/>
          <w:szCs w:val="28"/>
        </w:rPr>
      </w:pPr>
      <w:bookmarkStart w:id="131" w:name="_Toc307819162"/>
      <w:bookmarkStart w:id="132" w:name="_Toc307839240"/>
      <w:r w:rsidRPr="00960656">
        <w:rPr>
          <w:rFonts w:ascii="Arial" w:hAnsi="Arial" w:cs="Arial"/>
          <w:iCs/>
          <w:sz w:val="28"/>
          <w:szCs w:val="28"/>
        </w:rPr>
        <w:t xml:space="preserve"> </w:t>
      </w:r>
      <w:bookmarkStart w:id="133" w:name="_Toc178607319"/>
      <w:bookmarkStart w:id="134" w:name="_Toc178607394"/>
      <w:r w:rsidR="001C5EBD" w:rsidRPr="00960656">
        <w:rPr>
          <w:rFonts w:ascii="Arial" w:hAnsi="Arial" w:cs="Arial"/>
          <w:iCs/>
          <w:sz w:val="28"/>
          <w:szCs w:val="28"/>
        </w:rPr>
        <w:t>Conduct and Document the Comparative Analysis</w:t>
      </w:r>
      <w:bookmarkEnd w:id="131"/>
      <w:bookmarkEnd w:id="132"/>
      <w:bookmarkEnd w:id="133"/>
      <w:bookmarkEnd w:id="134"/>
    </w:p>
    <w:p w14:paraId="2F9E89D3" w14:textId="77777777" w:rsidR="001C5EBD" w:rsidRPr="00960656" w:rsidRDefault="001C5EBD" w:rsidP="00E37299">
      <w:pPr>
        <w:suppressLineNumbers/>
        <w:ind w:left="360"/>
        <w:rPr>
          <w:rFonts w:ascii="Arial" w:hAnsi="Arial" w:cs="Arial"/>
          <w:sz w:val="28"/>
          <w:szCs w:val="28"/>
        </w:rPr>
      </w:pPr>
    </w:p>
    <w:p w14:paraId="701A3852" w14:textId="535DD9AE" w:rsidR="001C5EBD" w:rsidRPr="00960656" w:rsidRDefault="001C5EBD" w:rsidP="007310B3">
      <w:pPr>
        <w:pStyle w:val="BodyText3"/>
        <w:numPr>
          <w:ilvl w:val="0"/>
          <w:numId w:val="0"/>
        </w:numPr>
        <w:suppressLineNumbers/>
        <w:jc w:val="left"/>
        <w:rPr>
          <w:rFonts w:cs="Arial"/>
        </w:rPr>
      </w:pPr>
      <w:r w:rsidRPr="00960656">
        <w:rPr>
          <w:rFonts w:cs="Arial"/>
        </w:rPr>
        <w:t xml:space="preserve">When performing the comparative analysis, the SSAC will consider each offeror’s total evaluated price and the discriminators in the non-cost ratings as indicated by the SSEB’s evaluation findings for each offeror. Consider these differences in light of the </w:t>
      </w:r>
      <w:r w:rsidRPr="00960656">
        <w:rPr>
          <w:rFonts w:cs="Arial"/>
          <w:b/>
          <w:i/>
        </w:rPr>
        <w:t>relative importance</w:t>
      </w:r>
      <w:r w:rsidRPr="00960656">
        <w:rPr>
          <w:rFonts w:cs="Arial"/>
        </w:rPr>
        <w:t xml:space="preserve"> </w:t>
      </w:r>
      <w:r w:rsidRPr="00960656">
        <w:rPr>
          <w:rFonts w:cs="Arial"/>
          <w:b/>
          <w:i/>
        </w:rPr>
        <w:t>(or</w:t>
      </w:r>
      <w:r w:rsidRPr="00960656">
        <w:rPr>
          <w:rFonts w:cs="Arial"/>
        </w:rPr>
        <w:t xml:space="preserve"> </w:t>
      </w:r>
      <w:r w:rsidRPr="00960656">
        <w:rPr>
          <w:rFonts w:cs="Arial"/>
          <w:b/>
          <w:i/>
        </w:rPr>
        <w:t>weight)</w:t>
      </w:r>
      <w:r w:rsidRPr="00960656">
        <w:rPr>
          <w:rFonts w:cs="Arial"/>
        </w:rPr>
        <w:t xml:space="preserve"> </w:t>
      </w:r>
      <w:r w:rsidRPr="00960656">
        <w:rPr>
          <w:rFonts w:cs="Arial"/>
          <w:b/>
          <w:i/>
        </w:rPr>
        <w:t xml:space="preserve">assigned to </w:t>
      </w:r>
      <w:r w:rsidRPr="00960656">
        <w:rPr>
          <w:rFonts w:cs="Arial"/>
          <w:b/>
          <w:i/>
          <w:u w:val="single"/>
        </w:rPr>
        <w:t>each</w:t>
      </w:r>
      <w:r w:rsidRPr="00960656">
        <w:rPr>
          <w:rFonts w:cs="Arial"/>
        </w:rPr>
        <w:t xml:space="preserve"> </w:t>
      </w:r>
      <w:r w:rsidRPr="00960656">
        <w:rPr>
          <w:rFonts w:cs="Arial"/>
          <w:b/>
          <w:i/>
        </w:rPr>
        <w:t>evaluation factor</w:t>
      </w:r>
      <w:r w:rsidRPr="00960656">
        <w:rPr>
          <w:rFonts w:cs="Arial"/>
        </w:rPr>
        <w:t xml:space="preserve">. </w:t>
      </w:r>
    </w:p>
    <w:p w14:paraId="38EF855F" w14:textId="77777777" w:rsidR="001C5EBD" w:rsidRPr="00960656" w:rsidRDefault="001C5EBD" w:rsidP="007310B3">
      <w:pPr>
        <w:pStyle w:val="BodyText3"/>
        <w:numPr>
          <w:ilvl w:val="0"/>
          <w:numId w:val="0"/>
        </w:numPr>
        <w:suppressLineNumbers/>
        <w:jc w:val="left"/>
        <w:rPr>
          <w:rFonts w:cs="Arial"/>
          <w:szCs w:val="24"/>
        </w:rPr>
      </w:pPr>
    </w:p>
    <w:p w14:paraId="3A0620F1" w14:textId="77777777" w:rsidR="001C5EBD" w:rsidRPr="00960656" w:rsidRDefault="001C5EBD" w:rsidP="008A6DC5">
      <w:pPr>
        <w:pStyle w:val="BodyText3"/>
        <w:keepLines/>
        <w:numPr>
          <w:ilvl w:val="0"/>
          <w:numId w:val="0"/>
        </w:numPr>
        <w:suppressLineNumbers/>
        <w:ind w:left="360"/>
        <w:jc w:val="left"/>
        <w:rPr>
          <w:rFonts w:cs="Arial"/>
          <w:bCs/>
          <w:szCs w:val="24"/>
        </w:rPr>
      </w:pPr>
    </w:p>
    <w:p w14:paraId="182A91FF" w14:textId="0B3C3527" w:rsidR="001C5EBD" w:rsidRPr="00960656" w:rsidRDefault="0039140C">
      <w:pPr>
        <w:pStyle w:val="Heading2"/>
        <w:numPr>
          <w:ilvl w:val="1"/>
          <w:numId w:val="15"/>
        </w:numPr>
        <w:pBdr>
          <w:top w:val="single" w:sz="4" w:space="1" w:color="auto"/>
          <w:bottom w:val="single" w:sz="4" w:space="1" w:color="auto"/>
        </w:pBdr>
        <w:jc w:val="left"/>
        <w:rPr>
          <w:rFonts w:ascii="Arial" w:hAnsi="Arial" w:cs="Arial"/>
          <w:i/>
          <w:sz w:val="28"/>
          <w:szCs w:val="28"/>
        </w:rPr>
      </w:pPr>
      <w:bookmarkStart w:id="135" w:name="_Toc307819164"/>
      <w:bookmarkStart w:id="136" w:name="_Toc307839241"/>
      <w:r w:rsidRPr="00960656">
        <w:rPr>
          <w:rFonts w:ascii="Arial" w:hAnsi="Arial" w:cs="Arial"/>
          <w:i/>
          <w:sz w:val="28"/>
          <w:szCs w:val="28"/>
        </w:rPr>
        <w:t xml:space="preserve"> </w:t>
      </w:r>
      <w:bookmarkStart w:id="137" w:name="_Toc178607320"/>
      <w:bookmarkStart w:id="138" w:name="_Toc178607395"/>
      <w:r w:rsidR="001C5EBD" w:rsidRPr="00960656">
        <w:rPr>
          <w:rFonts w:ascii="Arial" w:hAnsi="Arial" w:cs="Arial"/>
          <w:iCs/>
          <w:sz w:val="28"/>
          <w:szCs w:val="28"/>
        </w:rPr>
        <w:t>Best-Value Decision</w:t>
      </w:r>
      <w:bookmarkEnd w:id="135"/>
      <w:bookmarkEnd w:id="136"/>
      <w:r w:rsidR="001C5EBD" w:rsidRPr="00960656">
        <w:rPr>
          <w:rFonts w:ascii="Arial" w:hAnsi="Arial" w:cs="Arial"/>
          <w:i/>
          <w:sz w:val="28"/>
          <w:szCs w:val="28"/>
        </w:rPr>
        <w:t xml:space="preserve"> – </w:t>
      </w:r>
      <w:r w:rsidR="0052723B" w:rsidRPr="00960656">
        <w:rPr>
          <w:rFonts w:ascii="Arial" w:hAnsi="Arial" w:cs="Arial"/>
          <w:b w:val="0"/>
          <w:bCs/>
          <w:i/>
          <w:sz w:val="28"/>
          <w:szCs w:val="28"/>
        </w:rPr>
        <w:t>(</w:t>
      </w:r>
      <w:r w:rsidR="001C5EBD" w:rsidRPr="00960656">
        <w:rPr>
          <w:rFonts w:ascii="Arial" w:hAnsi="Arial" w:cs="Arial"/>
          <w:b w:val="0"/>
          <w:bCs/>
          <w:i/>
          <w:sz w:val="28"/>
          <w:szCs w:val="28"/>
        </w:rPr>
        <w:t xml:space="preserve">No </w:t>
      </w:r>
      <w:r w:rsidR="008018E1" w:rsidRPr="00960656">
        <w:rPr>
          <w:rFonts w:ascii="Arial" w:hAnsi="Arial" w:cs="Arial"/>
          <w:b w:val="0"/>
          <w:bCs/>
          <w:i/>
          <w:sz w:val="28"/>
          <w:szCs w:val="28"/>
        </w:rPr>
        <w:t xml:space="preserve">Supplemental </w:t>
      </w:r>
      <w:r w:rsidR="001C5EBD" w:rsidRPr="00960656">
        <w:rPr>
          <w:rFonts w:ascii="Arial" w:hAnsi="Arial" w:cs="Arial"/>
          <w:b w:val="0"/>
          <w:bCs/>
          <w:i/>
          <w:sz w:val="28"/>
          <w:szCs w:val="28"/>
        </w:rPr>
        <w:t xml:space="preserve">Army </w:t>
      </w:r>
      <w:r w:rsidR="008018E1" w:rsidRPr="00960656">
        <w:rPr>
          <w:rFonts w:ascii="Arial" w:hAnsi="Arial" w:cs="Arial"/>
          <w:b w:val="0"/>
          <w:bCs/>
          <w:i/>
          <w:sz w:val="28"/>
          <w:szCs w:val="28"/>
        </w:rPr>
        <w:t>Guidance</w:t>
      </w:r>
      <w:r w:rsidR="0052723B" w:rsidRPr="00960656">
        <w:rPr>
          <w:rFonts w:ascii="Arial" w:hAnsi="Arial" w:cs="Arial"/>
          <w:b w:val="0"/>
          <w:bCs/>
          <w:i/>
          <w:sz w:val="28"/>
          <w:szCs w:val="28"/>
        </w:rPr>
        <w:t>)</w:t>
      </w:r>
      <w:bookmarkEnd w:id="137"/>
      <w:bookmarkEnd w:id="138"/>
    </w:p>
    <w:p w14:paraId="342FB250" w14:textId="77777777" w:rsidR="001C5EBD" w:rsidRPr="00960656" w:rsidRDefault="001C5EBD" w:rsidP="00E37299">
      <w:pPr>
        <w:suppressLineNumbers/>
        <w:ind w:left="360"/>
        <w:rPr>
          <w:rFonts w:ascii="Arial" w:hAnsi="Arial" w:cs="Arial"/>
          <w:sz w:val="24"/>
          <w:szCs w:val="24"/>
        </w:rPr>
      </w:pPr>
    </w:p>
    <w:p w14:paraId="24D87644" w14:textId="77777777" w:rsidR="001C5EBD" w:rsidRPr="00960656" w:rsidRDefault="001C5EBD" w:rsidP="003455DC">
      <w:pPr>
        <w:suppressLineNumbers/>
        <w:ind w:left="360"/>
        <w:rPr>
          <w:rFonts w:ascii="Arial" w:hAnsi="Arial" w:cs="Arial"/>
          <w:sz w:val="24"/>
        </w:rPr>
      </w:pPr>
    </w:p>
    <w:p w14:paraId="1F4690C6" w14:textId="7B200444" w:rsidR="001C5EBD" w:rsidRPr="00960656" w:rsidRDefault="001C5EBD">
      <w:pPr>
        <w:pStyle w:val="Heading2"/>
        <w:numPr>
          <w:ilvl w:val="1"/>
          <w:numId w:val="15"/>
        </w:numPr>
        <w:pBdr>
          <w:top w:val="single" w:sz="4" w:space="1" w:color="auto"/>
          <w:bottom w:val="single" w:sz="4" w:space="1" w:color="auto"/>
        </w:pBdr>
        <w:jc w:val="left"/>
        <w:rPr>
          <w:rFonts w:ascii="Arial" w:hAnsi="Arial" w:cs="Arial"/>
          <w:i/>
          <w:sz w:val="28"/>
          <w:szCs w:val="28"/>
        </w:rPr>
      </w:pPr>
      <w:bookmarkStart w:id="139" w:name="_Toc307819165"/>
      <w:bookmarkStart w:id="140" w:name="_Toc307839242"/>
      <w:bookmarkStart w:id="141" w:name="_Toc178607321"/>
      <w:bookmarkStart w:id="142" w:name="_Toc178607396"/>
      <w:r w:rsidRPr="00960656">
        <w:rPr>
          <w:rFonts w:ascii="Arial" w:hAnsi="Arial" w:cs="Arial"/>
          <w:i/>
          <w:sz w:val="28"/>
          <w:szCs w:val="28"/>
        </w:rPr>
        <w:t>Source Selection Decision Document</w:t>
      </w:r>
      <w:bookmarkEnd w:id="139"/>
      <w:bookmarkEnd w:id="140"/>
      <w:bookmarkEnd w:id="141"/>
      <w:bookmarkEnd w:id="142"/>
      <w:r w:rsidRPr="00960656">
        <w:rPr>
          <w:rFonts w:ascii="Arial" w:hAnsi="Arial" w:cs="Arial"/>
          <w:i/>
          <w:sz w:val="28"/>
          <w:szCs w:val="28"/>
        </w:rPr>
        <w:t xml:space="preserve"> </w:t>
      </w:r>
    </w:p>
    <w:p w14:paraId="712CBB51" w14:textId="49AC93DD" w:rsidR="001C5EBD" w:rsidRPr="00960656" w:rsidRDefault="001C5EBD" w:rsidP="00265BBA">
      <w:pPr>
        <w:suppressLineNumbers/>
        <w:rPr>
          <w:rFonts w:ascii="Arial" w:hAnsi="Arial" w:cs="Arial"/>
          <w:sz w:val="28"/>
          <w:szCs w:val="28"/>
        </w:rPr>
      </w:pPr>
    </w:p>
    <w:p w14:paraId="7CB15202" w14:textId="322BDEB6" w:rsidR="00265BBA" w:rsidRPr="00960656" w:rsidRDefault="00265BBA" w:rsidP="00AD7B1A">
      <w:pPr>
        <w:suppressLineNumbers/>
        <w:rPr>
          <w:rFonts w:ascii="Arial" w:hAnsi="Arial" w:cs="Arial"/>
          <w:sz w:val="24"/>
          <w:szCs w:val="24"/>
        </w:rPr>
      </w:pPr>
      <w:r w:rsidRPr="00960656">
        <w:rPr>
          <w:rFonts w:ascii="Arial" w:hAnsi="Arial" w:cs="Arial"/>
          <w:sz w:val="24"/>
          <w:szCs w:val="24"/>
        </w:rPr>
        <w:t>(</w:t>
      </w:r>
      <w:r w:rsidR="00932B55" w:rsidRPr="00960656">
        <w:rPr>
          <w:rFonts w:ascii="Arial" w:hAnsi="Arial" w:cs="Arial"/>
          <w:sz w:val="24"/>
          <w:szCs w:val="24"/>
        </w:rPr>
        <w:t xml:space="preserve">See </w:t>
      </w:r>
      <w:r w:rsidR="00752E7B" w:rsidRPr="00960656">
        <w:rPr>
          <w:rFonts w:ascii="Arial" w:hAnsi="Arial" w:cs="Arial"/>
          <w:sz w:val="24"/>
          <w:szCs w:val="24"/>
        </w:rPr>
        <w:t xml:space="preserve">Army source selection </w:t>
      </w:r>
      <w:r w:rsidR="00932B55" w:rsidRPr="00960656">
        <w:rPr>
          <w:rFonts w:ascii="Arial" w:hAnsi="Arial" w:cs="Arial"/>
          <w:sz w:val="24"/>
          <w:szCs w:val="24"/>
        </w:rPr>
        <w:t>t</w:t>
      </w:r>
      <w:r w:rsidRPr="00960656">
        <w:rPr>
          <w:rFonts w:ascii="Arial" w:hAnsi="Arial" w:cs="Arial"/>
          <w:sz w:val="24"/>
          <w:szCs w:val="24"/>
        </w:rPr>
        <w:t>e</w:t>
      </w:r>
      <w:r w:rsidR="00D44E02" w:rsidRPr="00960656">
        <w:rPr>
          <w:rFonts w:ascii="Arial" w:hAnsi="Arial" w:cs="Arial"/>
          <w:sz w:val="24"/>
          <w:szCs w:val="24"/>
        </w:rPr>
        <w:t>mplate document</w:t>
      </w:r>
      <w:r w:rsidR="00752E7B" w:rsidRPr="00960656">
        <w:rPr>
          <w:rFonts w:ascii="Arial" w:hAnsi="Arial" w:cs="Arial"/>
          <w:sz w:val="24"/>
          <w:szCs w:val="24"/>
        </w:rPr>
        <w:t>s</w:t>
      </w:r>
      <w:r w:rsidR="00D44E02" w:rsidRPr="00960656">
        <w:rPr>
          <w:rFonts w:ascii="Arial" w:hAnsi="Arial" w:cs="Arial"/>
          <w:sz w:val="24"/>
          <w:szCs w:val="24"/>
        </w:rPr>
        <w:t xml:space="preserve"> located in</w:t>
      </w:r>
      <w:r w:rsidR="00932B55" w:rsidRPr="00960656">
        <w:rPr>
          <w:rFonts w:ascii="Arial" w:hAnsi="Arial" w:cs="Arial"/>
          <w:sz w:val="24"/>
          <w:szCs w:val="24"/>
        </w:rPr>
        <w:t xml:space="preserve"> PAM</w:t>
      </w:r>
      <w:r w:rsidR="00AD7B1A" w:rsidRPr="00960656">
        <w:rPr>
          <w:rFonts w:ascii="Arial" w:hAnsi="Arial" w:cs="Arial"/>
          <w:sz w:val="24"/>
          <w:szCs w:val="24"/>
        </w:rPr>
        <w:t xml:space="preserve"> </w:t>
      </w:r>
      <w:r w:rsidR="00932B55" w:rsidRPr="00960656">
        <w:rPr>
          <w:rFonts w:ascii="Arial" w:hAnsi="Arial" w:cs="Arial"/>
          <w:sz w:val="24"/>
          <w:szCs w:val="24"/>
        </w:rPr>
        <w:t>-</w:t>
      </w:r>
      <w:r w:rsidR="00D44E02" w:rsidRPr="00960656">
        <w:rPr>
          <w:rFonts w:ascii="Arial" w:hAnsi="Arial" w:cs="Arial"/>
          <w:sz w:val="24"/>
          <w:szCs w:val="24"/>
        </w:rPr>
        <w:t xml:space="preserve"> Template Library</w:t>
      </w:r>
      <w:r w:rsidR="009C717E" w:rsidRPr="00960656">
        <w:rPr>
          <w:rFonts w:ascii="Arial" w:hAnsi="Arial" w:cs="Arial"/>
          <w:sz w:val="24"/>
          <w:szCs w:val="24"/>
        </w:rPr>
        <w:t xml:space="preserve"> </w:t>
      </w:r>
      <w:hyperlink r:id="rId31" w:history="1">
        <w:r w:rsidR="00AE1505" w:rsidRPr="00960656">
          <w:rPr>
            <w:rStyle w:val="Hyperlink"/>
            <w:rFonts w:ascii="Arial" w:hAnsi="Arial" w:cs="Arial"/>
            <w:sz w:val="24"/>
            <w:szCs w:val="24"/>
          </w:rPr>
          <w:t>https://spcs3.kc.army.mil/asaalt/procurement/SitePages/NewTemplates.aspx</w:t>
        </w:r>
      </w:hyperlink>
      <w:r w:rsidR="00932B55" w:rsidRPr="00960656">
        <w:rPr>
          <w:rFonts w:ascii="Arial" w:hAnsi="Arial" w:cs="Arial"/>
          <w:sz w:val="24"/>
          <w:szCs w:val="24"/>
        </w:rPr>
        <w:t>)</w:t>
      </w:r>
      <w:r w:rsidR="00AE1505" w:rsidRPr="00960656">
        <w:rPr>
          <w:rFonts w:ascii="Arial" w:hAnsi="Arial" w:cs="Arial"/>
          <w:sz w:val="24"/>
          <w:szCs w:val="24"/>
        </w:rPr>
        <w:t xml:space="preserve">. </w:t>
      </w:r>
    </w:p>
    <w:p w14:paraId="13BDD239" w14:textId="77777777" w:rsidR="001C5EBD" w:rsidRPr="00960656" w:rsidRDefault="001C5EBD" w:rsidP="00CA6860">
      <w:pPr>
        <w:ind w:left="274"/>
        <w:rPr>
          <w:rFonts w:ascii="Arial" w:hAnsi="Arial" w:cs="Arial"/>
          <w:sz w:val="24"/>
          <w:szCs w:val="24"/>
        </w:rPr>
      </w:pPr>
    </w:p>
    <w:p w14:paraId="743698BD" w14:textId="77777777" w:rsidR="001C5EBD" w:rsidRPr="00960656" w:rsidRDefault="001C5EBD">
      <w:pPr>
        <w:pStyle w:val="Heading2"/>
        <w:numPr>
          <w:ilvl w:val="1"/>
          <w:numId w:val="15"/>
        </w:numPr>
        <w:pBdr>
          <w:top w:val="single" w:sz="4" w:space="1" w:color="auto"/>
          <w:bottom w:val="single" w:sz="4" w:space="1" w:color="auto"/>
        </w:pBdr>
        <w:jc w:val="left"/>
        <w:rPr>
          <w:rFonts w:ascii="Arial" w:hAnsi="Arial" w:cs="Arial"/>
          <w:iCs/>
          <w:sz w:val="28"/>
          <w:szCs w:val="28"/>
        </w:rPr>
      </w:pPr>
      <w:bookmarkStart w:id="143" w:name="_Toc178607322"/>
      <w:bookmarkStart w:id="144" w:name="_Toc178607397"/>
      <w:r w:rsidRPr="00960656">
        <w:rPr>
          <w:rFonts w:ascii="Arial" w:hAnsi="Arial" w:cs="Arial"/>
          <w:iCs/>
          <w:sz w:val="28"/>
          <w:szCs w:val="28"/>
        </w:rPr>
        <w:t>Debriefings – See Appendix A</w:t>
      </w:r>
      <w:bookmarkEnd w:id="143"/>
      <w:bookmarkEnd w:id="144"/>
    </w:p>
    <w:p w14:paraId="6D8E882A" w14:textId="77777777" w:rsidR="001C5EBD" w:rsidRPr="00960656" w:rsidRDefault="001C5EBD" w:rsidP="00376B25">
      <w:pPr>
        <w:suppressLineNumbers/>
        <w:ind w:left="360"/>
        <w:rPr>
          <w:rFonts w:ascii="Arial" w:hAnsi="Arial" w:cs="Arial"/>
          <w:sz w:val="24"/>
          <w:szCs w:val="24"/>
        </w:rPr>
      </w:pPr>
    </w:p>
    <w:p w14:paraId="0143B947" w14:textId="77777777" w:rsidR="001C5EBD" w:rsidRPr="00960656" w:rsidRDefault="001C5EBD" w:rsidP="00CA6860">
      <w:pPr>
        <w:ind w:left="274"/>
        <w:rPr>
          <w:rFonts w:ascii="Arial" w:hAnsi="Arial" w:cs="Arial"/>
          <w:sz w:val="24"/>
          <w:szCs w:val="24"/>
        </w:rPr>
      </w:pPr>
    </w:p>
    <w:p w14:paraId="1E279C61" w14:textId="77777777" w:rsidR="001C5EBD" w:rsidRPr="00960656" w:rsidRDefault="001C5EBD">
      <w:pPr>
        <w:pStyle w:val="Heading2"/>
        <w:numPr>
          <w:ilvl w:val="1"/>
          <w:numId w:val="48"/>
        </w:numPr>
        <w:pBdr>
          <w:top w:val="single" w:sz="4" w:space="1" w:color="auto"/>
          <w:bottom w:val="single" w:sz="4" w:space="1" w:color="auto"/>
        </w:pBdr>
        <w:ind w:left="720"/>
        <w:jc w:val="left"/>
        <w:rPr>
          <w:rFonts w:ascii="Arial" w:hAnsi="Arial" w:cs="Arial"/>
          <w:iCs/>
          <w:sz w:val="28"/>
          <w:szCs w:val="28"/>
        </w:rPr>
      </w:pPr>
      <w:bookmarkStart w:id="145" w:name="_Toc178607323"/>
      <w:bookmarkStart w:id="146" w:name="_Toc178607398"/>
      <w:r w:rsidRPr="00960656">
        <w:rPr>
          <w:rFonts w:ascii="Arial" w:hAnsi="Arial" w:cs="Arial"/>
          <w:iCs/>
          <w:sz w:val="28"/>
          <w:szCs w:val="28"/>
        </w:rPr>
        <w:t>Integrating Proposal into the Contract</w:t>
      </w:r>
      <w:bookmarkEnd w:id="145"/>
      <w:bookmarkEnd w:id="146"/>
    </w:p>
    <w:p w14:paraId="70A708EF" w14:textId="77777777" w:rsidR="001C5EBD" w:rsidRPr="00960656" w:rsidRDefault="001C5EBD" w:rsidP="007E6154">
      <w:pPr>
        <w:rPr>
          <w:rFonts w:ascii="Arial" w:hAnsi="Arial" w:cs="Arial"/>
          <w:b/>
          <w:sz w:val="24"/>
          <w:szCs w:val="24"/>
        </w:rPr>
      </w:pPr>
    </w:p>
    <w:p w14:paraId="530E9A0B" w14:textId="7EC0901F" w:rsidR="001C5EBD" w:rsidRPr="00960656" w:rsidRDefault="001C5EBD" w:rsidP="00376B25">
      <w:pPr>
        <w:rPr>
          <w:rFonts w:ascii="Arial" w:hAnsi="Arial" w:cs="Arial"/>
          <w:sz w:val="24"/>
          <w:szCs w:val="24"/>
        </w:rPr>
      </w:pPr>
      <w:r w:rsidRPr="00960656">
        <w:rPr>
          <w:rFonts w:ascii="Arial" w:hAnsi="Arial" w:cs="Arial"/>
          <w:sz w:val="24"/>
          <w:szCs w:val="24"/>
        </w:rPr>
        <w:t>When planning the acquisition/source selection, coordinate closely with legal counsel to select the best method to incorporate beneficial aspects</w:t>
      </w:r>
      <w:r w:rsidR="003A09AD" w:rsidRPr="00960656">
        <w:rPr>
          <w:rFonts w:ascii="Arial" w:hAnsi="Arial" w:cs="Arial"/>
          <w:sz w:val="24"/>
          <w:szCs w:val="24"/>
        </w:rPr>
        <w:t>,</w:t>
      </w:r>
      <w:r w:rsidRPr="00960656">
        <w:rPr>
          <w:rFonts w:ascii="Arial" w:hAnsi="Arial" w:cs="Arial"/>
          <w:sz w:val="24"/>
          <w:szCs w:val="24"/>
        </w:rPr>
        <w:t xml:space="preserve"> </w:t>
      </w:r>
      <w:r w:rsidR="00E22F25" w:rsidRPr="00960656">
        <w:rPr>
          <w:rFonts w:ascii="Arial" w:hAnsi="Arial" w:cs="Arial"/>
          <w:sz w:val="24"/>
          <w:szCs w:val="24"/>
        </w:rPr>
        <w:t xml:space="preserve">such as the </w:t>
      </w:r>
      <w:r w:rsidR="000A78A1" w:rsidRPr="00960656">
        <w:rPr>
          <w:rFonts w:ascii="Arial" w:hAnsi="Arial" w:cs="Arial"/>
          <w:sz w:val="24"/>
          <w:szCs w:val="24"/>
        </w:rPr>
        <w:t>s</w:t>
      </w:r>
      <w:r w:rsidR="00E22F25" w:rsidRPr="00960656">
        <w:rPr>
          <w:rFonts w:ascii="Arial" w:hAnsi="Arial" w:cs="Arial"/>
          <w:sz w:val="24"/>
          <w:szCs w:val="24"/>
        </w:rPr>
        <w:t xml:space="preserve">mall </w:t>
      </w:r>
      <w:r w:rsidR="000A78A1" w:rsidRPr="00960656">
        <w:rPr>
          <w:rFonts w:ascii="Arial" w:hAnsi="Arial" w:cs="Arial"/>
          <w:sz w:val="24"/>
          <w:szCs w:val="24"/>
        </w:rPr>
        <w:t>b</w:t>
      </w:r>
      <w:r w:rsidR="00E22F25" w:rsidRPr="00960656">
        <w:rPr>
          <w:rFonts w:ascii="Arial" w:hAnsi="Arial" w:cs="Arial"/>
          <w:sz w:val="24"/>
          <w:szCs w:val="24"/>
        </w:rPr>
        <w:t>usiness</w:t>
      </w:r>
      <w:r w:rsidR="00766EEF" w:rsidRPr="00960656">
        <w:rPr>
          <w:rFonts w:ascii="Arial" w:hAnsi="Arial" w:cs="Arial"/>
          <w:sz w:val="24"/>
          <w:szCs w:val="24"/>
        </w:rPr>
        <w:t xml:space="preserve"> </w:t>
      </w:r>
      <w:r w:rsidR="00AE6BA1" w:rsidRPr="00960656">
        <w:rPr>
          <w:rFonts w:ascii="Arial" w:hAnsi="Arial" w:cs="Arial"/>
          <w:sz w:val="24"/>
          <w:szCs w:val="24"/>
        </w:rPr>
        <w:t>participation commitment document</w:t>
      </w:r>
      <w:r w:rsidR="00E22F25" w:rsidRPr="00960656">
        <w:rPr>
          <w:rFonts w:ascii="Arial" w:hAnsi="Arial" w:cs="Arial"/>
          <w:sz w:val="24"/>
          <w:szCs w:val="24"/>
        </w:rPr>
        <w:t xml:space="preserve"> </w:t>
      </w:r>
      <w:r w:rsidRPr="00960656">
        <w:rPr>
          <w:rFonts w:ascii="Arial" w:hAnsi="Arial" w:cs="Arial"/>
          <w:sz w:val="24"/>
          <w:szCs w:val="24"/>
        </w:rPr>
        <w:t>or above-threshold performance</w:t>
      </w:r>
      <w:r w:rsidR="003A09AD" w:rsidRPr="00960656">
        <w:rPr>
          <w:rFonts w:ascii="Arial" w:hAnsi="Arial" w:cs="Arial"/>
          <w:sz w:val="24"/>
          <w:szCs w:val="24"/>
        </w:rPr>
        <w:t>, into the award document</w:t>
      </w:r>
      <w:r w:rsidRPr="00960656">
        <w:rPr>
          <w:rFonts w:ascii="Arial" w:hAnsi="Arial" w:cs="Arial"/>
          <w:sz w:val="24"/>
          <w:szCs w:val="24"/>
        </w:rPr>
        <w:t xml:space="preserve">. </w:t>
      </w:r>
      <w:r w:rsidR="00F60603" w:rsidRPr="00960656">
        <w:rPr>
          <w:rFonts w:ascii="Arial" w:hAnsi="Arial" w:cs="Arial"/>
          <w:sz w:val="24"/>
          <w:szCs w:val="24"/>
        </w:rPr>
        <w:t>This is vital when aspects of a proposal</w:t>
      </w:r>
      <w:r w:rsidR="003014AD" w:rsidRPr="00960656">
        <w:rPr>
          <w:rFonts w:ascii="Arial" w:hAnsi="Arial" w:cs="Arial"/>
          <w:sz w:val="24"/>
          <w:szCs w:val="24"/>
        </w:rPr>
        <w:t xml:space="preserve"> </w:t>
      </w:r>
      <w:r w:rsidR="00F60603" w:rsidRPr="00960656">
        <w:rPr>
          <w:rFonts w:ascii="Arial" w:hAnsi="Arial" w:cs="Arial"/>
          <w:sz w:val="24"/>
          <w:szCs w:val="24"/>
        </w:rPr>
        <w:t>are</w:t>
      </w:r>
      <w:r w:rsidR="00614C4E" w:rsidRPr="00960656">
        <w:rPr>
          <w:rFonts w:ascii="Arial" w:hAnsi="Arial" w:cs="Arial"/>
          <w:sz w:val="24"/>
          <w:szCs w:val="24"/>
        </w:rPr>
        <w:t xml:space="preserve"> cited</w:t>
      </w:r>
      <w:r w:rsidR="003014AD" w:rsidRPr="00960656">
        <w:rPr>
          <w:rFonts w:ascii="Arial" w:hAnsi="Arial" w:cs="Arial"/>
          <w:sz w:val="24"/>
          <w:szCs w:val="24"/>
        </w:rPr>
        <w:t xml:space="preserve"> or emphasized in the SSDD </w:t>
      </w:r>
      <w:r w:rsidR="00614C4E" w:rsidRPr="00960656">
        <w:rPr>
          <w:rFonts w:ascii="Arial" w:hAnsi="Arial" w:cs="Arial"/>
          <w:sz w:val="24"/>
          <w:szCs w:val="24"/>
        </w:rPr>
        <w:t>because they were</w:t>
      </w:r>
      <w:r w:rsidR="003014AD" w:rsidRPr="00960656">
        <w:rPr>
          <w:rFonts w:ascii="Arial" w:hAnsi="Arial" w:cs="Arial"/>
          <w:sz w:val="24"/>
          <w:szCs w:val="24"/>
        </w:rPr>
        <w:t xml:space="preserve"> identified as benefi</w:t>
      </w:r>
      <w:r w:rsidR="00DB0F77" w:rsidRPr="00960656">
        <w:rPr>
          <w:rFonts w:ascii="Arial" w:hAnsi="Arial" w:cs="Arial"/>
          <w:sz w:val="24"/>
          <w:szCs w:val="24"/>
        </w:rPr>
        <w:t xml:space="preserve">cial to the government, especially when </w:t>
      </w:r>
      <w:r w:rsidR="00F60603" w:rsidRPr="00960656">
        <w:rPr>
          <w:rFonts w:ascii="Arial" w:hAnsi="Arial" w:cs="Arial"/>
          <w:sz w:val="24"/>
          <w:szCs w:val="24"/>
        </w:rPr>
        <w:t xml:space="preserve">the </w:t>
      </w:r>
      <w:r w:rsidR="00614C4E" w:rsidRPr="00960656">
        <w:rPr>
          <w:rFonts w:ascii="Arial" w:hAnsi="Arial" w:cs="Arial"/>
          <w:sz w:val="24"/>
          <w:szCs w:val="24"/>
        </w:rPr>
        <w:t>aspe</w:t>
      </w:r>
      <w:r w:rsidR="002B75C2" w:rsidRPr="00960656">
        <w:rPr>
          <w:rFonts w:ascii="Arial" w:hAnsi="Arial" w:cs="Arial"/>
          <w:sz w:val="24"/>
          <w:szCs w:val="24"/>
        </w:rPr>
        <w:t>cts of</w:t>
      </w:r>
      <w:r w:rsidR="00F60603" w:rsidRPr="00960656">
        <w:rPr>
          <w:rFonts w:ascii="Arial" w:hAnsi="Arial" w:cs="Arial"/>
          <w:sz w:val="24"/>
          <w:szCs w:val="24"/>
        </w:rPr>
        <w:t xml:space="preserve"> the proposal </w:t>
      </w:r>
      <w:r w:rsidR="003014AD" w:rsidRPr="00960656">
        <w:rPr>
          <w:rFonts w:ascii="Arial" w:hAnsi="Arial" w:cs="Arial"/>
          <w:sz w:val="24"/>
          <w:szCs w:val="24"/>
        </w:rPr>
        <w:t>support a price premium paid by the government. </w:t>
      </w:r>
      <w:r w:rsidRPr="00960656">
        <w:rPr>
          <w:rFonts w:ascii="Arial" w:hAnsi="Arial" w:cs="Arial"/>
          <w:sz w:val="24"/>
          <w:szCs w:val="24"/>
        </w:rPr>
        <w:t>The following methods may be considered:</w:t>
      </w:r>
    </w:p>
    <w:p w14:paraId="723878BA" w14:textId="563AEAC4" w:rsidR="001C5EBD" w:rsidRPr="00960656" w:rsidRDefault="001C5EBD" w:rsidP="007031A9">
      <w:pPr>
        <w:spacing w:before="120"/>
        <w:ind w:left="195"/>
        <w:rPr>
          <w:rFonts w:ascii="Arial" w:hAnsi="Arial" w:cs="Arial"/>
          <w:sz w:val="24"/>
          <w:szCs w:val="24"/>
        </w:rPr>
      </w:pPr>
    </w:p>
    <w:p w14:paraId="7B7C6483" w14:textId="48DC4761" w:rsidR="001C5EBD" w:rsidRPr="00960656" w:rsidRDefault="001C5EBD" w:rsidP="00E61EED">
      <w:pPr>
        <w:rPr>
          <w:rFonts w:ascii="Arial" w:hAnsi="Arial" w:cs="Arial"/>
          <w:sz w:val="24"/>
          <w:szCs w:val="24"/>
        </w:rPr>
      </w:pPr>
      <w:r w:rsidRPr="00960656">
        <w:rPr>
          <w:rFonts w:ascii="Arial" w:hAnsi="Arial" w:cs="Arial"/>
          <w:b/>
          <w:iCs/>
          <w:sz w:val="24"/>
          <w:szCs w:val="24"/>
        </w:rPr>
        <w:t>Use of Attachment</w:t>
      </w:r>
      <w:r w:rsidRPr="00960656">
        <w:rPr>
          <w:rFonts w:ascii="Arial" w:hAnsi="Arial" w:cs="Arial"/>
          <w:b/>
          <w:i/>
          <w:sz w:val="24"/>
          <w:szCs w:val="24"/>
        </w:rPr>
        <w:t>.</w:t>
      </w:r>
      <w:r w:rsidRPr="00960656">
        <w:rPr>
          <w:rFonts w:ascii="Arial" w:hAnsi="Arial" w:cs="Arial"/>
          <w:sz w:val="24"/>
          <w:szCs w:val="24"/>
        </w:rPr>
        <w:t>  Beneficial aspects can be captured in a separate document attached to the PWS</w:t>
      </w:r>
      <w:r w:rsidR="00F92BCA" w:rsidRPr="00960656">
        <w:rPr>
          <w:rFonts w:ascii="Arial" w:hAnsi="Arial" w:cs="Arial"/>
          <w:sz w:val="24"/>
          <w:szCs w:val="24"/>
        </w:rPr>
        <w:t>/S</w:t>
      </w:r>
      <w:r w:rsidR="00D52503" w:rsidRPr="00960656">
        <w:rPr>
          <w:rFonts w:ascii="Arial" w:hAnsi="Arial" w:cs="Arial"/>
          <w:sz w:val="24"/>
          <w:szCs w:val="24"/>
        </w:rPr>
        <w:t>tatement of Work (S</w:t>
      </w:r>
      <w:r w:rsidR="00F92BCA" w:rsidRPr="00960656">
        <w:rPr>
          <w:rFonts w:ascii="Arial" w:hAnsi="Arial" w:cs="Arial"/>
          <w:sz w:val="24"/>
          <w:szCs w:val="24"/>
        </w:rPr>
        <w:t>OW</w:t>
      </w:r>
      <w:r w:rsidR="00D52503" w:rsidRPr="00960656">
        <w:rPr>
          <w:rFonts w:ascii="Arial" w:hAnsi="Arial" w:cs="Arial"/>
          <w:sz w:val="24"/>
          <w:szCs w:val="24"/>
        </w:rPr>
        <w:t>)</w:t>
      </w:r>
      <w:r w:rsidR="00F92BCA" w:rsidRPr="00960656">
        <w:rPr>
          <w:rFonts w:ascii="Arial" w:hAnsi="Arial" w:cs="Arial"/>
          <w:sz w:val="24"/>
          <w:szCs w:val="24"/>
        </w:rPr>
        <w:t>/SOO</w:t>
      </w:r>
      <w:r w:rsidRPr="00960656">
        <w:rPr>
          <w:rFonts w:ascii="Arial" w:hAnsi="Arial" w:cs="Arial"/>
          <w:sz w:val="24"/>
          <w:szCs w:val="24"/>
        </w:rPr>
        <w:t xml:space="preserve"> which clearly defines the changes to requirements based on specific beneficial aspects but leaves the original PWS</w:t>
      </w:r>
      <w:r w:rsidR="00C60F5E" w:rsidRPr="00960656">
        <w:rPr>
          <w:rFonts w:ascii="Arial" w:hAnsi="Arial" w:cs="Arial"/>
          <w:sz w:val="24"/>
          <w:szCs w:val="24"/>
        </w:rPr>
        <w:t>/SOW/SOO</w:t>
      </w:r>
      <w:r w:rsidRPr="00960656">
        <w:rPr>
          <w:rFonts w:ascii="Arial" w:hAnsi="Arial" w:cs="Arial"/>
          <w:sz w:val="24"/>
          <w:szCs w:val="24"/>
        </w:rPr>
        <w:t xml:space="preserve"> untouched. </w:t>
      </w:r>
    </w:p>
    <w:p w14:paraId="6E28F9FC" w14:textId="77777777" w:rsidR="001C5EBD" w:rsidRPr="00960656" w:rsidRDefault="001C5EBD" w:rsidP="00376B25">
      <w:pPr>
        <w:pStyle w:val="ListParagraph"/>
        <w:ind w:left="360"/>
        <w:rPr>
          <w:rFonts w:ascii="Arial" w:hAnsi="Arial" w:cs="Arial"/>
          <w:sz w:val="24"/>
          <w:szCs w:val="24"/>
        </w:rPr>
      </w:pPr>
    </w:p>
    <w:p w14:paraId="4F94E36A" w14:textId="5140F095" w:rsidR="0035454B" w:rsidRDefault="001C5EBD" w:rsidP="00CA6860">
      <w:pPr>
        <w:rPr>
          <w:rFonts w:ascii="Arial" w:hAnsi="Arial" w:cs="Arial"/>
          <w:sz w:val="24"/>
          <w:szCs w:val="24"/>
        </w:rPr>
      </w:pPr>
      <w:r w:rsidRPr="00960656">
        <w:rPr>
          <w:rFonts w:ascii="Arial" w:hAnsi="Arial" w:cs="Arial"/>
          <w:b/>
          <w:iCs/>
          <w:sz w:val="24"/>
          <w:szCs w:val="24"/>
        </w:rPr>
        <w:t>Section C PWS/</w:t>
      </w:r>
      <w:r w:rsidR="00D52503" w:rsidRPr="00960656" w:rsidDel="00D52503">
        <w:rPr>
          <w:rFonts w:ascii="Arial" w:hAnsi="Arial" w:cs="Arial"/>
          <w:b/>
          <w:iCs/>
          <w:sz w:val="24"/>
          <w:szCs w:val="24"/>
        </w:rPr>
        <w:t xml:space="preserve"> </w:t>
      </w:r>
      <w:r w:rsidR="00114838" w:rsidRPr="00960656">
        <w:rPr>
          <w:rFonts w:ascii="Arial" w:hAnsi="Arial" w:cs="Arial"/>
          <w:b/>
          <w:iCs/>
          <w:sz w:val="24"/>
          <w:szCs w:val="24"/>
        </w:rPr>
        <w:t>S</w:t>
      </w:r>
      <w:r w:rsidRPr="00960656">
        <w:rPr>
          <w:rFonts w:ascii="Arial" w:hAnsi="Arial" w:cs="Arial"/>
          <w:b/>
          <w:iCs/>
          <w:sz w:val="24"/>
          <w:szCs w:val="24"/>
        </w:rPr>
        <w:t>OW</w:t>
      </w:r>
      <w:r w:rsidR="00136137" w:rsidRPr="00960656">
        <w:rPr>
          <w:rFonts w:ascii="Arial" w:hAnsi="Arial" w:cs="Arial"/>
          <w:b/>
          <w:iCs/>
          <w:sz w:val="24"/>
          <w:szCs w:val="24"/>
        </w:rPr>
        <w:t>/</w:t>
      </w:r>
      <w:r w:rsidR="00D52503" w:rsidRPr="00960656" w:rsidDel="00D52503">
        <w:rPr>
          <w:rFonts w:ascii="Arial" w:hAnsi="Arial" w:cs="Arial"/>
          <w:b/>
          <w:iCs/>
          <w:sz w:val="24"/>
          <w:szCs w:val="24"/>
        </w:rPr>
        <w:t xml:space="preserve"> </w:t>
      </w:r>
      <w:r w:rsidR="00207897" w:rsidRPr="00960656">
        <w:rPr>
          <w:rFonts w:ascii="Arial" w:hAnsi="Arial" w:cs="Arial"/>
          <w:b/>
          <w:iCs/>
          <w:sz w:val="24"/>
          <w:szCs w:val="24"/>
        </w:rPr>
        <w:t>SOO</w:t>
      </w:r>
      <w:r w:rsidRPr="00960656">
        <w:rPr>
          <w:rFonts w:ascii="Arial" w:hAnsi="Arial" w:cs="Arial"/>
          <w:b/>
          <w:iCs/>
          <w:sz w:val="24"/>
          <w:szCs w:val="24"/>
        </w:rPr>
        <w:t>, System Specifications, Section H – Special Contract Requirements, or Other</w:t>
      </w:r>
      <w:r w:rsidRPr="00960656">
        <w:rPr>
          <w:rFonts w:ascii="Arial" w:hAnsi="Arial" w:cs="Arial"/>
          <w:b/>
          <w:i/>
          <w:sz w:val="24"/>
          <w:szCs w:val="24"/>
        </w:rPr>
        <w:t>.</w:t>
      </w:r>
      <w:r w:rsidRPr="00960656">
        <w:rPr>
          <w:rFonts w:ascii="Arial" w:hAnsi="Arial" w:cs="Arial"/>
          <w:sz w:val="24"/>
          <w:szCs w:val="24"/>
        </w:rPr>
        <w:t xml:space="preserve"> Above-threshold performance may be captured within the PWS/SOW</w:t>
      </w:r>
      <w:r w:rsidR="00C60F5E" w:rsidRPr="00960656">
        <w:rPr>
          <w:rFonts w:ascii="Arial" w:hAnsi="Arial" w:cs="Arial"/>
          <w:sz w:val="24"/>
          <w:szCs w:val="24"/>
        </w:rPr>
        <w:t>/SOO</w:t>
      </w:r>
      <w:r w:rsidRPr="00960656">
        <w:rPr>
          <w:rFonts w:ascii="Arial" w:hAnsi="Arial" w:cs="Arial"/>
          <w:sz w:val="24"/>
          <w:szCs w:val="24"/>
        </w:rPr>
        <w:t xml:space="preserve">, System Specifications, Section H - Special Contract Requirements, or otherwise captured in the contract document, depending upon what is proposed. If using this method, care must be executed not to permanently increase the </w:t>
      </w:r>
      <w:r w:rsidR="009C10DC" w:rsidRPr="00960656">
        <w:rPr>
          <w:rFonts w:ascii="Arial" w:hAnsi="Arial" w:cs="Arial"/>
          <w:sz w:val="24"/>
          <w:szCs w:val="24"/>
        </w:rPr>
        <w:t>g</w:t>
      </w:r>
      <w:r w:rsidRPr="00960656">
        <w:rPr>
          <w:rFonts w:ascii="Arial" w:hAnsi="Arial" w:cs="Arial"/>
          <w:sz w:val="24"/>
          <w:szCs w:val="24"/>
        </w:rPr>
        <w:t>overnment’s requirements in future RFPs unless it is an intentional decision on the part of the organization to do so. </w:t>
      </w:r>
    </w:p>
    <w:p w14:paraId="0A537216" w14:textId="1D7D3FAA" w:rsidR="001C5EBD" w:rsidRPr="0035454B" w:rsidRDefault="001C5EBD" w:rsidP="00CA6860">
      <w:pPr>
        <w:rPr>
          <w:rFonts w:ascii="Arial" w:hAnsi="Arial" w:cs="Arial"/>
          <w:iCs/>
          <w:sz w:val="24"/>
          <w:szCs w:val="24"/>
        </w:rPr>
      </w:pPr>
      <w:r w:rsidRPr="00960656">
        <w:rPr>
          <w:rFonts w:ascii="Arial" w:hAnsi="Arial" w:cs="Arial"/>
          <w:i/>
          <w:sz w:val="24"/>
          <w:szCs w:val="24"/>
        </w:rPr>
        <w:t xml:space="preserve"> </w:t>
      </w:r>
    </w:p>
    <w:p w14:paraId="3E4C75AF" w14:textId="37477CB4" w:rsidR="001C5EBD" w:rsidRPr="00306CB1" w:rsidRDefault="001C5EBD" w:rsidP="00306CB1">
      <w:pPr>
        <w:pStyle w:val="ListParagraph"/>
        <w:numPr>
          <w:ilvl w:val="0"/>
          <w:numId w:val="110"/>
        </w:numPr>
        <w:rPr>
          <w:rFonts w:ascii="Arial" w:hAnsi="Arial" w:cs="Arial"/>
          <w:i/>
          <w:sz w:val="24"/>
          <w:szCs w:val="24"/>
        </w:rPr>
      </w:pPr>
      <w:r w:rsidRPr="00306CB1">
        <w:rPr>
          <w:rFonts w:ascii="Arial" w:hAnsi="Arial" w:cs="Arial"/>
          <w:b/>
          <w:i/>
          <w:sz w:val="24"/>
          <w:szCs w:val="24"/>
        </w:rPr>
        <w:t xml:space="preserve">Best Practice: </w:t>
      </w:r>
      <w:r w:rsidR="000F3C92" w:rsidRPr="00306CB1">
        <w:rPr>
          <w:rFonts w:ascii="Arial" w:hAnsi="Arial" w:cs="Arial"/>
          <w:i/>
          <w:iCs/>
          <w:sz w:val="24"/>
          <w:szCs w:val="24"/>
        </w:rPr>
        <w:t>M</w:t>
      </w:r>
      <w:r w:rsidR="00F03C6D" w:rsidRPr="00306CB1">
        <w:rPr>
          <w:rFonts w:ascii="Arial" w:hAnsi="Arial" w:cs="Arial"/>
          <w:i/>
          <w:iCs/>
          <w:sz w:val="24"/>
          <w:szCs w:val="24"/>
        </w:rPr>
        <w:t>ethods other than an addendum to the</w:t>
      </w:r>
      <w:r w:rsidRPr="00306CB1">
        <w:rPr>
          <w:rFonts w:ascii="Arial" w:hAnsi="Arial" w:cs="Arial"/>
          <w:i/>
          <w:iCs/>
          <w:sz w:val="24"/>
          <w:szCs w:val="24"/>
        </w:rPr>
        <w:t xml:space="preserve"> PWS</w:t>
      </w:r>
      <w:r w:rsidR="000741DD" w:rsidRPr="00306CB1">
        <w:rPr>
          <w:rFonts w:ascii="Arial" w:hAnsi="Arial" w:cs="Arial"/>
          <w:i/>
          <w:iCs/>
          <w:sz w:val="24"/>
          <w:szCs w:val="24"/>
        </w:rPr>
        <w:t>/SOW/SOO</w:t>
      </w:r>
      <w:r w:rsidRPr="00306CB1">
        <w:rPr>
          <w:rFonts w:ascii="Arial" w:hAnsi="Arial" w:cs="Arial"/>
          <w:i/>
          <w:iCs/>
          <w:sz w:val="24"/>
          <w:szCs w:val="24"/>
        </w:rPr>
        <w:t xml:space="preserve"> addendum may be preferred due to the possibility of inadvertent inclusion in subsequent contracts (causing requirements creep). The intent is not to increase the </w:t>
      </w:r>
      <w:r w:rsidR="00B22EB2" w:rsidRPr="00306CB1">
        <w:rPr>
          <w:rFonts w:ascii="Arial" w:hAnsi="Arial" w:cs="Arial"/>
          <w:i/>
          <w:iCs/>
          <w:sz w:val="24"/>
          <w:szCs w:val="24"/>
        </w:rPr>
        <w:t>g</w:t>
      </w:r>
      <w:r w:rsidRPr="00306CB1">
        <w:rPr>
          <w:rFonts w:ascii="Arial" w:hAnsi="Arial" w:cs="Arial"/>
          <w:i/>
          <w:iCs/>
          <w:sz w:val="24"/>
          <w:szCs w:val="24"/>
        </w:rPr>
        <w:t xml:space="preserve">overnment’s minimum requirements, but to hold a particular </w:t>
      </w:r>
      <w:r w:rsidR="00F03C6D" w:rsidRPr="00306CB1">
        <w:rPr>
          <w:rFonts w:ascii="Arial" w:hAnsi="Arial" w:cs="Arial"/>
          <w:i/>
          <w:iCs/>
          <w:sz w:val="24"/>
          <w:szCs w:val="24"/>
        </w:rPr>
        <w:t>o</w:t>
      </w:r>
      <w:r w:rsidRPr="00306CB1">
        <w:rPr>
          <w:rFonts w:ascii="Arial" w:hAnsi="Arial" w:cs="Arial"/>
          <w:i/>
          <w:iCs/>
          <w:sz w:val="24"/>
          <w:szCs w:val="24"/>
        </w:rPr>
        <w:t xml:space="preserve">fferor to their proposal. (The </w:t>
      </w:r>
      <w:r w:rsidR="00B22EB2" w:rsidRPr="00306CB1">
        <w:rPr>
          <w:rFonts w:ascii="Arial" w:hAnsi="Arial" w:cs="Arial"/>
          <w:i/>
          <w:iCs/>
          <w:sz w:val="24"/>
          <w:szCs w:val="24"/>
        </w:rPr>
        <w:t>g</w:t>
      </w:r>
      <w:r w:rsidRPr="00306CB1">
        <w:rPr>
          <w:rFonts w:ascii="Arial" w:hAnsi="Arial" w:cs="Arial"/>
          <w:i/>
          <w:iCs/>
          <w:sz w:val="24"/>
          <w:szCs w:val="24"/>
        </w:rPr>
        <w:t>overnment may later determine that the minimum requirement should include the higher performance and include it at time of re-compete).</w:t>
      </w:r>
    </w:p>
    <w:p w14:paraId="164B7D30" w14:textId="7DE50338" w:rsidR="001C5EBD" w:rsidRPr="00306CB1" w:rsidRDefault="001C5EBD" w:rsidP="00306CB1">
      <w:pPr>
        <w:rPr>
          <w:rFonts w:ascii="Arial" w:hAnsi="Arial" w:cs="Arial"/>
          <w:iCs/>
          <w:sz w:val="24"/>
          <w:szCs w:val="24"/>
        </w:rPr>
      </w:pPr>
    </w:p>
    <w:p w14:paraId="7E780BD7" w14:textId="77777777" w:rsidR="00306CB1" w:rsidRDefault="001C5EBD" w:rsidP="00E61EED">
      <w:pPr>
        <w:rPr>
          <w:rFonts w:ascii="Arial" w:hAnsi="Arial" w:cs="Arial"/>
          <w:sz w:val="24"/>
          <w:szCs w:val="24"/>
        </w:rPr>
      </w:pPr>
      <w:r w:rsidRPr="00960656">
        <w:rPr>
          <w:rFonts w:ascii="Arial" w:hAnsi="Arial" w:cs="Arial"/>
          <w:b/>
          <w:iCs/>
          <w:sz w:val="24"/>
          <w:szCs w:val="24"/>
        </w:rPr>
        <w:t>Model Contract Process.</w:t>
      </w:r>
      <w:r w:rsidRPr="00960656">
        <w:rPr>
          <w:rFonts w:ascii="Arial" w:hAnsi="Arial" w:cs="Arial"/>
          <w:sz w:val="24"/>
          <w:szCs w:val="24"/>
        </w:rPr>
        <w:t xml:space="preserve"> The RFP should discuss the model contract process (if used) in Section L (or equivalent) to ensure that offerors know that they will be </w:t>
      </w:r>
      <w:r w:rsidR="00B97F36" w:rsidRPr="00960656">
        <w:rPr>
          <w:rFonts w:ascii="Arial" w:hAnsi="Arial" w:cs="Arial"/>
          <w:sz w:val="24"/>
          <w:szCs w:val="24"/>
        </w:rPr>
        <w:t>contractually bound</w:t>
      </w:r>
      <w:r w:rsidRPr="00960656">
        <w:rPr>
          <w:rFonts w:ascii="Arial" w:hAnsi="Arial" w:cs="Arial"/>
          <w:sz w:val="24"/>
          <w:szCs w:val="24"/>
        </w:rPr>
        <w:t xml:space="preserve"> to their proposed above-threshold performance. Include language in the RFP describing how the </w:t>
      </w:r>
      <w:r w:rsidR="00B22EB2" w:rsidRPr="00960656">
        <w:rPr>
          <w:rFonts w:ascii="Arial" w:hAnsi="Arial" w:cs="Arial"/>
          <w:sz w:val="24"/>
          <w:szCs w:val="24"/>
        </w:rPr>
        <w:t>g</w:t>
      </w:r>
      <w:r w:rsidRPr="00960656">
        <w:rPr>
          <w:rFonts w:ascii="Arial" w:hAnsi="Arial" w:cs="Arial"/>
          <w:sz w:val="24"/>
          <w:szCs w:val="24"/>
        </w:rPr>
        <w:t xml:space="preserve">overnment will capture the promised above-threshold performance prior to award. Above-threshold performance and significant strengths the </w:t>
      </w:r>
      <w:r w:rsidR="00B22EB2" w:rsidRPr="00960656">
        <w:rPr>
          <w:rFonts w:ascii="Arial" w:hAnsi="Arial" w:cs="Arial"/>
          <w:sz w:val="24"/>
          <w:szCs w:val="24"/>
        </w:rPr>
        <w:t>g</w:t>
      </w:r>
      <w:r w:rsidRPr="00960656">
        <w:rPr>
          <w:rFonts w:ascii="Arial" w:hAnsi="Arial" w:cs="Arial"/>
          <w:sz w:val="24"/>
          <w:szCs w:val="24"/>
        </w:rPr>
        <w:t xml:space="preserve">overnment expects to capture in the contract should be addressed with the offerors during the discussions process. </w:t>
      </w:r>
    </w:p>
    <w:p w14:paraId="4A687244" w14:textId="77777777" w:rsidR="00306CB1" w:rsidRDefault="00306CB1" w:rsidP="00E61EED">
      <w:pPr>
        <w:rPr>
          <w:rFonts w:ascii="Arial" w:hAnsi="Arial" w:cs="Arial"/>
          <w:sz w:val="24"/>
          <w:szCs w:val="24"/>
        </w:rPr>
      </w:pPr>
    </w:p>
    <w:p w14:paraId="690E6045" w14:textId="5499EA77" w:rsidR="001C5EBD" w:rsidRPr="00960656" w:rsidRDefault="001C5EBD" w:rsidP="00E61EED">
      <w:pPr>
        <w:rPr>
          <w:rFonts w:ascii="Arial" w:hAnsi="Arial" w:cs="Arial"/>
          <w:b/>
          <w:i/>
          <w:sz w:val="24"/>
          <w:szCs w:val="24"/>
        </w:rPr>
      </w:pPr>
      <w:r w:rsidRPr="00960656">
        <w:rPr>
          <w:rFonts w:ascii="Arial" w:hAnsi="Arial" w:cs="Arial"/>
          <w:sz w:val="24"/>
          <w:szCs w:val="24"/>
        </w:rPr>
        <w:t xml:space="preserve">When used, model contracts are typically sent to offerors prior to closing discussions and submission of Final Proposal Revisions (FPRs) to include the above-threshold performance that will be captured upon contract award, thereby ensuring that all parties are aware of what is expected of the prospective awardee. </w:t>
      </w:r>
      <w:r w:rsidR="00141D35" w:rsidRPr="00960656">
        <w:rPr>
          <w:rFonts w:ascii="Arial" w:hAnsi="Arial" w:cs="Arial"/>
          <w:sz w:val="24"/>
          <w:szCs w:val="24"/>
        </w:rPr>
        <w:t>Ensure that each</w:t>
      </w:r>
      <w:r w:rsidRPr="00960656">
        <w:rPr>
          <w:rFonts w:ascii="Arial" w:hAnsi="Arial" w:cs="Arial"/>
          <w:sz w:val="24"/>
          <w:szCs w:val="24"/>
        </w:rPr>
        <w:t xml:space="preserve"> </w:t>
      </w:r>
      <w:r w:rsidR="00560CCA" w:rsidRPr="00960656">
        <w:rPr>
          <w:rFonts w:ascii="Arial" w:hAnsi="Arial" w:cs="Arial"/>
          <w:sz w:val="24"/>
          <w:szCs w:val="24"/>
        </w:rPr>
        <w:t xml:space="preserve">offeror’s </w:t>
      </w:r>
      <w:r w:rsidRPr="00960656">
        <w:rPr>
          <w:rFonts w:ascii="Arial" w:hAnsi="Arial" w:cs="Arial"/>
          <w:sz w:val="24"/>
          <w:szCs w:val="24"/>
        </w:rPr>
        <w:t xml:space="preserve">proposed above-threshold performance is carefully </w:t>
      </w:r>
      <w:r w:rsidR="00141D35" w:rsidRPr="00960656">
        <w:rPr>
          <w:rFonts w:ascii="Arial" w:hAnsi="Arial" w:cs="Arial"/>
          <w:sz w:val="24"/>
          <w:szCs w:val="24"/>
        </w:rPr>
        <w:t xml:space="preserve">and correctly </w:t>
      </w:r>
      <w:r w:rsidR="00B017D1" w:rsidRPr="00960656">
        <w:rPr>
          <w:rFonts w:ascii="Arial" w:hAnsi="Arial" w:cs="Arial"/>
          <w:sz w:val="24"/>
          <w:szCs w:val="24"/>
        </w:rPr>
        <w:t xml:space="preserve">incorporated into </w:t>
      </w:r>
      <w:r w:rsidRPr="00960656">
        <w:rPr>
          <w:rFonts w:ascii="Arial" w:hAnsi="Arial" w:cs="Arial"/>
          <w:sz w:val="24"/>
          <w:szCs w:val="24"/>
        </w:rPr>
        <w:t>each model contract</w:t>
      </w:r>
      <w:r w:rsidR="001A2417" w:rsidRPr="00960656">
        <w:rPr>
          <w:rFonts w:ascii="Arial" w:hAnsi="Arial" w:cs="Arial"/>
          <w:sz w:val="24"/>
          <w:szCs w:val="24"/>
        </w:rPr>
        <w:t xml:space="preserve"> </w:t>
      </w:r>
      <w:r w:rsidR="00546E4E" w:rsidRPr="00960656">
        <w:rPr>
          <w:rFonts w:ascii="Arial" w:hAnsi="Arial" w:cs="Arial"/>
          <w:sz w:val="24"/>
          <w:szCs w:val="24"/>
        </w:rPr>
        <w:t xml:space="preserve">and </w:t>
      </w:r>
      <w:r w:rsidR="00141D35" w:rsidRPr="00960656">
        <w:rPr>
          <w:rFonts w:ascii="Arial" w:hAnsi="Arial" w:cs="Arial"/>
          <w:sz w:val="24"/>
          <w:szCs w:val="24"/>
        </w:rPr>
        <w:t>the</w:t>
      </w:r>
      <w:r w:rsidRPr="00960656">
        <w:rPr>
          <w:rFonts w:ascii="Arial" w:hAnsi="Arial" w:cs="Arial"/>
          <w:sz w:val="24"/>
          <w:szCs w:val="24"/>
        </w:rPr>
        <w:t xml:space="preserve"> final narrative is consistent with the letter to the offeror requesting the FPR.</w:t>
      </w:r>
    </w:p>
    <w:p w14:paraId="67901BFE" w14:textId="77777777" w:rsidR="001C5EBD" w:rsidRPr="00960656" w:rsidRDefault="001C5EBD" w:rsidP="00D658F9">
      <w:pPr>
        <w:rPr>
          <w:rFonts w:ascii="Arial" w:hAnsi="Arial" w:cs="Arial"/>
          <w:color w:val="373733"/>
          <w:sz w:val="24"/>
          <w:szCs w:val="24"/>
        </w:rPr>
      </w:pPr>
    </w:p>
    <w:p w14:paraId="1E8ED2D1" w14:textId="51B5EDD4" w:rsidR="001C5EBD" w:rsidRPr="00960656" w:rsidRDefault="001C5EBD" w:rsidP="00E61EED">
      <w:pPr>
        <w:rPr>
          <w:rFonts w:ascii="Arial" w:hAnsi="Arial" w:cs="Arial"/>
          <w:sz w:val="24"/>
          <w:szCs w:val="24"/>
        </w:rPr>
      </w:pPr>
      <w:r w:rsidRPr="00960656">
        <w:rPr>
          <w:rFonts w:ascii="Arial" w:hAnsi="Arial" w:cs="Arial"/>
          <w:b/>
          <w:iCs/>
          <w:sz w:val="24"/>
          <w:szCs w:val="24"/>
        </w:rPr>
        <w:t>Incorporation of Portions of Offeror’s Technical Proposal by Reference.</w:t>
      </w:r>
      <w:r w:rsidRPr="00960656">
        <w:rPr>
          <w:rFonts w:ascii="Arial" w:hAnsi="Arial" w:cs="Arial"/>
          <w:b/>
          <w:i/>
          <w:sz w:val="24"/>
          <w:szCs w:val="24"/>
        </w:rPr>
        <w:t xml:space="preserve"> </w:t>
      </w:r>
      <w:r w:rsidRPr="00960656">
        <w:rPr>
          <w:rFonts w:ascii="Arial" w:hAnsi="Arial" w:cs="Arial"/>
          <w:sz w:val="24"/>
          <w:szCs w:val="24"/>
        </w:rPr>
        <w:t xml:space="preserve">The RFP should advise offerors that any part of their proposal can be incorporated </w:t>
      </w:r>
      <w:r w:rsidR="00AE1505" w:rsidRPr="00960656">
        <w:rPr>
          <w:rFonts w:ascii="Arial" w:hAnsi="Arial" w:cs="Arial"/>
          <w:sz w:val="24"/>
          <w:szCs w:val="24"/>
        </w:rPr>
        <w:t>by reference</w:t>
      </w:r>
      <w:r w:rsidRPr="00960656">
        <w:rPr>
          <w:rFonts w:ascii="Arial" w:hAnsi="Arial" w:cs="Arial"/>
          <w:sz w:val="24"/>
          <w:szCs w:val="24"/>
        </w:rPr>
        <w:t>.</w:t>
      </w:r>
      <w:r w:rsidR="00AE1505" w:rsidRPr="00960656">
        <w:rPr>
          <w:rFonts w:ascii="Arial" w:hAnsi="Arial" w:cs="Arial"/>
          <w:sz w:val="24"/>
          <w:szCs w:val="24"/>
        </w:rPr>
        <w:t xml:space="preserve"> </w:t>
      </w:r>
      <w:r w:rsidR="001201EC" w:rsidRPr="00960656">
        <w:rPr>
          <w:rFonts w:ascii="Arial" w:hAnsi="Arial" w:cs="Arial"/>
          <w:sz w:val="24"/>
          <w:szCs w:val="24"/>
        </w:rPr>
        <w:t xml:space="preserve"> O</w:t>
      </w:r>
      <w:r w:rsidRPr="00960656">
        <w:rPr>
          <w:rFonts w:ascii="Arial" w:hAnsi="Arial" w:cs="Arial"/>
          <w:sz w:val="24"/>
          <w:szCs w:val="24"/>
        </w:rPr>
        <w:t xml:space="preserve">nly incorporate those portions of an offeror’s technical proposal that provide benefit to the </w:t>
      </w:r>
      <w:r w:rsidR="00B22EB2" w:rsidRPr="00960656">
        <w:rPr>
          <w:rFonts w:ascii="Arial" w:hAnsi="Arial" w:cs="Arial"/>
          <w:sz w:val="24"/>
          <w:szCs w:val="24"/>
        </w:rPr>
        <w:t>g</w:t>
      </w:r>
      <w:r w:rsidRPr="00960656">
        <w:rPr>
          <w:rFonts w:ascii="Arial" w:hAnsi="Arial" w:cs="Arial"/>
          <w:sz w:val="24"/>
          <w:szCs w:val="24"/>
        </w:rPr>
        <w:t xml:space="preserve">overnment.  </w:t>
      </w:r>
    </w:p>
    <w:p w14:paraId="683A52D9" w14:textId="77777777" w:rsidR="001C5EBD" w:rsidRPr="00960656" w:rsidRDefault="001C5EBD" w:rsidP="00E308E1">
      <w:pPr>
        <w:rPr>
          <w:rFonts w:ascii="Arial" w:hAnsi="Arial" w:cs="Arial"/>
          <w:sz w:val="24"/>
          <w:szCs w:val="24"/>
        </w:rPr>
      </w:pPr>
    </w:p>
    <w:p w14:paraId="20892E25" w14:textId="0F57A6F4" w:rsidR="001C5EBD" w:rsidRPr="00960656" w:rsidRDefault="001C5EBD" w:rsidP="00E61EED">
      <w:pPr>
        <w:suppressLineNumbers/>
        <w:jc w:val="both"/>
        <w:rPr>
          <w:rFonts w:ascii="Arial" w:hAnsi="Arial" w:cs="Arial"/>
          <w:b/>
          <w:i/>
          <w:sz w:val="28"/>
          <w:szCs w:val="28"/>
          <w:u w:val="single"/>
        </w:rPr>
      </w:pPr>
      <w:bookmarkStart w:id="147" w:name="_Toc307819167"/>
      <w:r w:rsidRPr="00960656">
        <w:rPr>
          <w:rFonts w:ascii="Arial" w:hAnsi="Arial" w:cs="Arial"/>
          <w:b/>
          <w:i/>
          <w:sz w:val="28"/>
          <w:szCs w:val="28"/>
          <w:u w:val="single"/>
        </w:rPr>
        <w:t>Awarding the Contract(s)</w:t>
      </w:r>
      <w:bookmarkEnd w:id="147"/>
      <w:r w:rsidR="002A557B" w:rsidRPr="00960656">
        <w:rPr>
          <w:rFonts w:ascii="Arial" w:hAnsi="Arial" w:cs="Arial"/>
          <w:b/>
          <w:i/>
          <w:sz w:val="28"/>
          <w:szCs w:val="28"/>
          <w:u w:val="single"/>
        </w:rPr>
        <w:t xml:space="preserve"> and Posting to SAM.gov</w:t>
      </w:r>
    </w:p>
    <w:p w14:paraId="49BBF6B7" w14:textId="77777777" w:rsidR="001C5EBD" w:rsidRPr="00960656" w:rsidRDefault="001C5EBD" w:rsidP="00E61EED">
      <w:pPr>
        <w:suppressLineNumbers/>
        <w:rPr>
          <w:rFonts w:ascii="Arial" w:hAnsi="Arial" w:cs="Arial"/>
          <w:sz w:val="24"/>
        </w:rPr>
      </w:pPr>
    </w:p>
    <w:p w14:paraId="4AF4A9F0" w14:textId="0547E23A" w:rsidR="001C5EBD" w:rsidRPr="00960656" w:rsidRDefault="001C5EBD" w:rsidP="00E61EED">
      <w:pPr>
        <w:suppressLineNumbers/>
        <w:rPr>
          <w:rFonts w:ascii="Arial" w:hAnsi="Arial" w:cs="Arial"/>
          <w:sz w:val="24"/>
          <w:szCs w:val="24"/>
        </w:rPr>
      </w:pPr>
      <w:r w:rsidRPr="00960656">
        <w:rPr>
          <w:rFonts w:ascii="Arial" w:hAnsi="Arial" w:cs="Arial"/>
          <w:sz w:val="24"/>
          <w:szCs w:val="24"/>
        </w:rPr>
        <w:t>After the SSA has signed the source selection decision document, the PCO will execute and distribute the contract</w:t>
      </w:r>
      <w:r w:rsidR="00532D8A" w:rsidRPr="00960656">
        <w:rPr>
          <w:rFonts w:ascii="Arial" w:hAnsi="Arial" w:cs="Arial"/>
          <w:sz w:val="24"/>
          <w:szCs w:val="24"/>
        </w:rPr>
        <w:t xml:space="preserve"> award</w:t>
      </w:r>
      <w:r w:rsidRPr="00960656">
        <w:rPr>
          <w:rFonts w:ascii="Arial" w:hAnsi="Arial" w:cs="Arial"/>
          <w:sz w:val="24"/>
          <w:szCs w:val="24"/>
        </w:rPr>
        <w:t>(s)</w:t>
      </w:r>
      <w:r w:rsidR="007968B6" w:rsidRPr="00960656">
        <w:rPr>
          <w:rFonts w:ascii="Arial" w:hAnsi="Arial" w:cs="Arial"/>
          <w:sz w:val="24"/>
          <w:szCs w:val="24"/>
        </w:rPr>
        <w:t xml:space="preserve"> </w:t>
      </w:r>
      <w:r w:rsidR="009F65BD" w:rsidRPr="00960656">
        <w:rPr>
          <w:rFonts w:ascii="Arial" w:hAnsi="Arial" w:cs="Arial"/>
          <w:sz w:val="24"/>
          <w:szCs w:val="24"/>
        </w:rPr>
        <w:t xml:space="preserve">and post to SAM.gov </w:t>
      </w:r>
      <w:r w:rsidR="00705DD7" w:rsidRPr="00960656">
        <w:rPr>
          <w:rFonts w:ascii="Arial" w:hAnsi="Arial" w:cs="Arial"/>
          <w:sz w:val="24"/>
          <w:szCs w:val="24"/>
        </w:rPr>
        <w:t>in accordance with FAR 5.303</w:t>
      </w:r>
      <w:r w:rsidR="000E2A62" w:rsidRPr="00960656">
        <w:rPr>
          <w:rFonts w:ascii="Arial" w:hAnsi="Arial" w:cs="Arial"/>
          <w:sz w:val="24"/>
          <w:szCs w:val="24"/>
        </w:rPr>
        <w:t>,</w:t>
      </w:r>
      <w:r w:rsidR="00705DD7" w:rsidRPr="00960656">
        <w:rPr>
          <w:rFonts w:ascii="Arial" w:hAnsi="Arial" w:cs="Arial"/>
          <w:sz w:val="24"/>
          <w:szCs w:val="24"/>
        </w:rPr>
        <w:t xml:space="preserve"> </w:t>
      </w:r>
      <w:r w:rsidR="00532D8A" w:rsidRPr="00960656">
        <w:rPr>
          <w:rFonts w:ascii="Arial" w:hAnsi="Arial" w:cs="Arial"/>
          <w:sz w:val="24"/>
          <w:szCs w:val="24"/>
        </w:rPr>
        <w:lastRenderedPageBreak/>
        <w:t>DFARS</w:t>
      </w:r>
      <w:r w:rsidR="000765D0" w:rsidRPr="00960656">
        <w:rPr>
          <w:rFonts w:ascii="Arial" w:hAnsi="Arial" w:cs="Arial"/>
          <w:sz w:val="24"/>
          <w:szCs w:val="24"/>
        </w:rPr>
        <w:t xml:space="preserve"> 205.303</w:t>
      </w:r>
      <w:r w:rsidR="00CA6F2B" w:rsidRPr="00960656">
        <w:rPr>
          <w:rFonts w:ascii="Arial" w:hAnsi="Arial" w:cs="Arial"/>
          <w:sz w:val="24"/>
          <w:szCs w:val="24"/>
        </w:rPr>
        <w:t>,</w:t>
      </w:r>
      <w:r w:rsidR="000765D0" w:rsidRPr="00960656">
        <w:rPr>
          <w:rFonts w:ascii="Arial" w:hAnsi="Arial" w:cs="Arial"/>
          <w:sz w:val="24"/>
          <w:szCs w:val="24"/>
        </w:rPr>
        <w:t xml:space="preserve"> and AFARS</w:t>
      </w:r>
      <w:r w:rsidR="00C97C32" w:rsidRPr="00960656">
        <w:rPr>
          <w:rFonts w:ascii="Arial" w:hAnsi="Arial" w:cs="Arial"/>
          <w:sz w:val="24"/>
          <w:szCs w:val="24"/>
        </w:rPr>
        <w:t xml:space="preserve"> </w:t>
      </w:r>
      <w:r w:rsidR="009654FE" w:rsidRPr="00960656">
        <w:rPr>
          <w:rFonts w:ascii="Arial" w:hAnsi="Arial" w:cs="Arial"/>
          <w:sz w:val="24"/>
          <w:szCs w:val="24"/>
        </w:rPr>
        <w:t xml:space="preserve">5105.303 </w:t>
      </w:r>
      <w:r w:rsidR="00705DD7" w:rsidRPr="00960656">
        <w:rPr>
          <w:rFonts w:ascii="Arial" w:hAnsi="Arial" w:cs="Arial"/>
          <w:sz w:val="24"/>
          <w:szCs w:val="24"/>
        </w:rPr>
        <w:t>Announcement of contract awards</w:t>
      </w:r>
      <w:r w:rsidRPr="00960656">
        <w:rPr>
          <w:rFonts w:ascii="Arial" w:hAnsi="Arial" w:cs="Arial"/>
          <w:sz w:val="24"/>
          <w:szCs w:val="24"/>
        </w:rPr>
        <w:t>. Congressional notification may be required IAW FAR 5.303 and AFARS 5105.303</w:t>
      </w:r>
      <w:r w:rsidR="001201EC" w:rsidRPr="00960656">
        <w:rPr>
          <w:rStyle w:val="Hyperlink"/>
          <w:rFonts w:ascii="Arial" w:hAnsi="Arial" w:cs="Arial"/>
          <w:color w:val="auto"/>
          <w:sz w:val="24"/>
          <w:szCs w:val="24"/>
          <w:u w:val="none"/>
        </w:rPr>
        <w:t>.</w:t>
      </w:r>
      <w:r w:rsidRPr="00960656">
        <w:rPr>
          <w:rFonts w:ascii="Arial" w:hAnsi="Arial" w:cs="Arial"/>
          <w:sz w:val="24"/>
          <w:szCs w:val="24"/>
        </w:rPr>
        <w:t xml:space="preserve"> For Section 8(</w:t>
      </w:r>
      <w:r w:rsidR="00C30D60" w:rsidRPr="00960656">
        <w:rPr>
          <w:rFonts w:ascii="Arial" w:hAnsi="Arial" w:cs="Arial"/>
          <w:sz w:val="24"/>
          <w:szCs w:val="24"/>
        </w:rPr>
        <w:t>a</w:t>
      </w:r>
      <w:r w:rsidRPr="00960656">
        <w:rPr>
          <w:rFonts w:ascii="Arial" w:hAnsi="Arial" w:cs="Arial"/>
          <w:sz w:val="24"/>
          <w:szCs w:val="24"/>
        </w:rPr>
        <w:t>) Set-Asides, the SBA shall be notified IAW FAR 19.804. For Small Business Programs, the apparent unsuccessful offerors shall be provided the pre</w:t>
      </w:r>
      <w:r w:rsidR="00B97F36" w:rsidRPr="00960656">
        <w:rPr>
          <w:rFonts w:ascii="Arial" w:hAnsi="Arial" w:cs="Arial"/>
          <w:sz w:val="24"/>
          <w:szCs w:val="24"/>
        </w:rPr>
        <w:t>-</w:t>
      </w:r>
      <w:r w:rsidRPr="00960656">
        <w:rPr>
          <w:rFonts w:ascii="Arial" w:hAnsi="Arial" w:cs="Arial"/>
          <w:sz w:val="24"/>
          <w:szCs w:val="24"/>
        </w:rPr>
        <w:t>award notice required by FAR 15.503</w:t>
      </w:r>
      <w:r w:rsidRPr="00960656">
        <w:rPr>
          <w:rFonts w:ascii="Arial" w:hAnsi="Arial" w:cs="Arial"/>
          <w:color w:val="0000FF"/>
          <w:sz w:val="24"/>
          <w:szCs w:val="24"/>
        </w:rPr>
        <w:t>.</w:t>
      </w:r>
    </w:p>
    <w:p w14:paraId="272845C3" w14:textId="77777777" w:rsidR="001C5EBD" w:rsidRPr="00960656" w:rsidRDefault="001C5EBD" w:rsidP="00B43156">
      <w:pPr>
        <w:suppressLineNumbers/>
        <w:rPr>
          <w:rFonts w:ascii="Arial" w:hAnsi="Arial" w:cs="Arial"/>
          <w:bCs/>
          <w:iCs/>
          <w:sz w:val="24"/>
          <w:szCs w:val="24"/>
        </w:rPr>
      </w:pPr>
      <w:bookmarkStart w:id="148" w:name="_Toc499524465"/>
      <w:bookmarkStart w:id="149" w:name="_Toc499524708"/>
      <w:bookmarkStart w:id="150" w:name="_Toc499526241"/>
    </w:p>
    <w:p w14:paraId="4F09210E" w14:textId="77777777" w:rsidR="001C5EBD" w:rsidRPr="00960656" w:rsidRDefault="001C5EBD" w:rsidP="00E61EED">
      <w:pPr>
        <w:suppressLineNumbers/>
        <w:rPr>
          <w:rFonts w:ascii="Arial" w:hAnsi="Arial" w:cs="Arial"/>
          <w:b/>
          <w:i/>
          <w:sz w:val="28"/>
          <w:szCs w:val="28"/>
          <w:u w:val="single"/>
        </w:rPr>
      </w:pPr>
      <w:r w:rsidRPr="00960656">
        <w:rPr>
          <w:rFonts w:ascii="Arial" w:hAnsi="Arial" w:cs="Arial"/>
          <w:b/>
          <w:i/>
          <w:sz w:val="28"/>
          <w:szCs w:val="28"/>
          <w:u w:val="single"/>
        </w:rPr>
        <w:t>Notification to Unsuccessful Offerors</w:t>
      </w:r>
      <w:bookmarkEnd w:id="148"/>
      <w:bookmarkEnd w:id="149"/>
      <w:bookmarkEnd w:id="150"/>
    </w:p>
    <w:p w14:paraId="2C460069" w14:textId="77777777" w:rsidR="001C5EBD" w:rsidRPr="00960656" w:rsidRDefault="001C5EBD" w:rsidP="00E37299">
      <w:pPr>
        <w:suppressLineNumbers/>
        <w:rPr>
          <w:rFonts w:ascii="Arial" w:hAnsi="Arial" w:cs="Arial"/>
          <w:sz w:val="28"/>
          <w:szCs w:val="28"/>
        </w:rPr>
      </w:pPr>
    </w:p>
    <w:p w14:paraId="148A8C52" w14:textId="05E63625" w:rsidR="001C5EBD" w:rsidRPr="00960656" w:rsidRDefault="001C5EBD" w:rsidP="00E61EED">
      <w:pPr>
        <w:suppressLineNumbers/>
        <w:rPr>
          <w:rFonts w:ascii="Arial" w:hAnsi="Arial" w:cs="Arial"/>
          <w:sz w:val="24"/>
        </w:rPr>
      </w:pPr>
      <w:r w:rsidRPr="00960656">
        <w:rPr>
          <w:rFonts w:ascii="Arial" w:hAnsi="Arial" w:cs="Arial"/>
          <w:sz w:val="24"/>
        </w:rPr>
        <w:t>The PCO must notify unsuccessful offerors in writing after contract award or whenever their proposals are eliminated from the competition within the timeframe identified in Figure 3-</w:t>
      </w:r>
      <w:r w:rsidR="007D310F" w:rsidRPr="00960656">
        <w:rPr>
          <w:rFonts w:ascii="Arial" w:hAnsi="Arial" w:cs="Arial"/>
          <w:sz w:val="24"/>
        </w:rPr>
        <w:t>5</w:t>
      </w:r>
      <w:r w:rsidRPr="00960656">
        <w:rPr>
          <w:rFonts w:ascii="Arial" w:hAnsi="Arial" w:cs="Arial"/>
          <w:sz w:val="24"/>
        </w:rPr>
        <w:t xml:space="preserve"> below. This chart provides a side-by-side comparison of the differences between preaward and postaward notices. The type of information that must be included in the notice will depend upon whether it is sent before or after contract award.  </w:t>
      </w:r>
    </w:p>
    <w:p w14:paraId="474E9F5D" w14:textId="77777777" w:rsidR="001C5EBD" w:rsidRPr="00960656" w:rsidRDefault="001C5EBD" w:rsidP="00B43156">
      <w:pPr>
        <w:jc w:val="center"/>
        <w:rPr>
          <w:rFonts w:ascii="Arial" w:hAnsi="Arial" w:cs="Arial"/>
          <w:b/>
          <w:sz w:val="28"/>
          <w:szCs w:val="28"/>
        </w:rPr>
      </w:pPr>
      <w:r w:rsidRPr="00960656">
        <w:rPr>
          <w:rFonts w:ascii="Arial" w:hAnsi="Arial" w:cs="Arial"/>
          <w:b/>
          <w:sz w:val="28"/>
          <w:szCs w:val="28"/>
        </w:rPr>
        <w:t xml:space="preserve"> </w:t>
      </w:r>
    </w:p>
    <w:tbl>
      <w:tblPr>
        <w:tblW w:w="1018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092"/>
        <w:gridCol w:w="4548"/>
      </w:tblGrid>
      <w:tr w:rsidR="001C5EBD" w:rsidRPr="00DE1F3A" w14:paraId="77EC0743" w14:textId="77777777" w:rsidTr="001A2417">
        <w:trPr>
          <w:trHeight w:val="20"/>
          <w:jc w:val="center"/>
        </w:trPr>
        <w:tc>
          <w:tcPr>
            <w:tcW w:w="1548" w:type="dxa"/>
            <w:tcBorders>
              <w:top w:val="single" w:sz="24" w:space="0" w:color="auto"/>
              <w:bottom w:val="single" w:sz="4" w:space="0" w:color="auto"/>
            </w:tcBorders>
            <w:shd w:val="clear" w:color="auto" w:fill="92CDDC" w:themeFill="accent5" w:themeFillTint="99"/>
          </w:tcPr>
          <w:p w14:paraId="2E449ED5" w14:textId="77777777" w:rsidR="001C5EBD" w:rsidRPr="00960656" w:rsidRDefault="001C5EBD" w:rsidP="00E37299">
            <w:pPr>
              <w:pStyle w:val="PlainText"/>
              <w:keepNext/>
              <w:keepLines/>
              <w:suppressLineNumbers/>
              <w:jc w:val="center"/>
              <w:rPr>
                <w:rFonts w:ascii="Arial" w:hAnsi="Arial" w:cs="Arial"/>
                <w:b/>
              </w:rPr>
            </w:pPr>
          </w:p>
        </w:tc>
        <w:tc>
          <w:tcPr>
            <w:tcW w:w="4092" w:type="dxa"/>
            <w:tcBorders>
              <w:top w:val="single" w:sz="24" w:space="0" w:color="auto"/>
              <w:bottom w:val="single" w:sz="4" w:space="0" w:color="auto"/>
            </w:tcBorders>
            <w:shd w:val="clear" w:color="auto" w:fill="B6DDE8" w:themeFill="accent5" w:themeFillTint="66"/>
          </w:tcPr>
          <w:p w14:paraId="198E2860" w14:textId="77777777" w:rsidR="001C5EBD" w:rsidRPr="00960656" w:rsidRDefault="001C5EBD" w:rsidP="00E37299">
            <w:pPr>
              <w:pStyle w:val="PlainText"/>
              <w:keepNext/>
              <w:keepLines/>
              <w:suppressLineNumbers/>
              <w:jc w:val="center"/>
              <w:rPr>
                <w:rFonts w:ascii="Arial" w:hAnsi="Arial" w:cs="Arial"/>
                <w:b/>
                <w:sz w:val="24"/>
              </w:rPr>
            </w:pPr>
            <w:r w:rsidRPr="00960656">
              <w:rPr>
                <w:rFonts w:ascii="Arial" w:hAnsi="Arial" w:cs="Arial"/>
                <w:b/>
                <w:sz w:val="24"/>
              </w:rPr>
              <w:t>PREAWARD NOTICE</w:t>
            </w:r>
          </w:p>
          <w:p w14:paraId="7DAF99ED" w14:textId="77777777" w:rsidR="001C5EBD" w:rsidRPr="00960656" w:rsidRDefault="001C5EBD" w:rsidP="00E37299">
            <w:pPr>
              <w:pStyle w:val="PlainText"/>
              <w:keepNext/>
              <w:keepLines/>
              <w:suppressLineNumbers/>
              <w:jc w:val="center"/>
              <w:rPr>
                <w:rFonts w:ascii="Arial" w:hAnsi="Arial" w:cs="Arial"/>
                <w:b/>
                <w:sz w:val="24"/>
              </w:rPr>
            </w:pPr>
            <w:r w:rsidRPr="00960656">
              <w:rPr>
                <w:rFonts w:ascii="Arial" w:hAnsi="Arial" w:cs="Arial"/>
                <w:b/>
                <w:sz w:val="24"/>
              </w:rPr>
              <w:t>FAR 15.503(a)</w:t>
            </w:r>
          </w:p>
        </w:tc>
        <w:tc>
          <w:tcPr>
            <w:tcW w:w="4548" w:type="dxa"/>
            <w:tcBorders>
              <w:top w:val="single" w:sz="24" w:space="0" w:color="auto"/>
              <w:bottom w:val="single" w:sz="4" w:space="0" w:color="auto"/>
            </w:tcBorders>
            <w:shd w:val="clear" w:color="auto" w:fill="B6DDE8" w:themeFill="accent5" w:themeFillTint="66"/>
          </w:tcPr>
          <w:p w14:paraId="54B11BFF" w14:textId="77777777" w:rsidR="001C5EBD" w:rsidRPr="00960656" w:rsidRDefault="001C5EBD" w:rsidP="00E37299">
            <w:pPr>
              <w:pStyle w:val="PlainText"/>
              <w:keepNext/>
              <w:keepLines/>
              <w:suppressLineNumbers/>
              <w:jc w:val="center"/>
              <w:rPr>
                <w:rFonts w:ascii="Arial" w:hAnsi="Arial" w:cs="Arial"/>
                <w:b/>
                <w:sz w:val="24"/>
              </w:rPr>
            </w:pPr>
            <w:r w:rsidRPr="00960656">
              <w:rPr>
                <w:rFonts w:ascii="Arial" w:hAnsi="Arial" w:cs="Arial"/>
                <w:b/>
                <w:sz w:val="24"/>
              </w:rPr>
              <w:t>POSTAWARD NOTICE</w:t>
            </w:r>
          </w:p>
          <w:p w14:paraId="298BEC11" w14:textId="77777777" w:rsidR="001C5EBD" w:rsidRPr="00960656" w:rsidRDefault="001C5EBD" w:rsidP="00E37299">
            <w:pPr>
              <w:pStyle w:val="PlainText"/>
              <w:keepNext/>
              <w:keepLines/>
              <w:suppressLineNumbers/>
              <w:jc w:val="center"/>
              <w:rPr>
                <w:rFonts w:ascii="Arial" w:hAnsi="Arial" w:cs="Arial"/>
                <w:b/>
                <w:sz w:val="24"/>
              </w:rPr>
            </w:pPr>
            <w:r w:rsidRPr="00960656">
              <w:rPr>
                <w:rFonts w:ascii="Arial" w:hAnsi="Arial" w:cs="Arial"/>
                <w:b/>
                <w:sz w:val="24"/>
              </w:rPr>
              <w:t>FAR 15.503(b)</w:t>
            </w:r>
          </w:p>
        </w:tc>
      </w:tr>
      <w:tr w:rsidR="001C5EBD" w:rsidRPr="00DE1F3A" w14:paraId="5C45C31F" w14:textId="77777777" w:rsidTr="001A2417">
        <w:trPr>
          <w:jc w:val="center"/>
        </w:trPr>
        <w:tc>
          <w:tcPr>
            <w:tcW w:w="1548" w:type="dxa"/>
            <w:tcBorders>
              <w:top w:val="single" w:sz="4" w:space="0" w:color="auto"/>
              <w:bottom w:val="single" w:sz="4" w:space="0" w:color="auto"/>
            </w:tcBorders>
            <w:shd w:val="clear" w:color="auto" w:fill="92CDDC" w:themeFill="accent5" w:themeFillTint="99"/>
          </w:tcPr>
          <w:p w14:paraId="34DF934C" w14:textId="77777777" w:rsidR="001C5EBD" w:rsidRPr="00960656" w:rsidRDefault="001C5EBD" w:rsidP="00B43156">
            <w:pPr>
              <w:rPr>
                <w:rFonts w:ascii="Arial" w:hAnsi="Arial" w:cs="Arial"/>
                <w:b/>
              </w:rPr>
            </w:pPr>
            <w:bookmarkStart w:id="151" w:name="_Toc307819169"/>
            <w:r w:rsidRPr="00960656">
              <w:rPr>
                <w:rFonts w:ascii="Arial" w:hAnsi="Arial" w:cs="Arial"/>
                <w:b/>
              </w:rPr>
              <w:t>Who Must be Notified?</w:t>
            </w:r>
            <w:bookmarkEnd w:id="151"/>
          </w:p>
        </w:tc>
        <w:tc>
          <w:tcPr>
            <w:tcW w:w="4092" w:type="dxa"/>
            <w:tcBorders>
              <w:top w:val="single" w:sz="4" w:space="0" w:color="auto"/>
              <w:bottom w:val="single" w:sz="4" w:space="0" w:color="auto"/>
            </w:tcBorders>
            <w:shd w:val="clear" w:color="auto" w:fill="DAEEF3" w:themeFill="accent5" w:themeFillTint="33"/>
          </w:tcPr>
          <w:p w14:paraId="00228B20" w14:textId="77777777" w:rsidR="001C5EBD" w:rsidRPr="00960656" w:rsidRDefault="001C5EBD" w:rsidP="00E61EED">
            <w:pPr>
              <w:pStyle w:val="PlainText"/>
              <w:keepNext/>
              <w:keepLines/>
              <w:suppressLineNumbers/>
              <w:rPr>
                <w:rFonts w:ascii="Arial" w:hAnsi="Arial" w:cs="Arial"/>
                <w:szCs w:val="22"/>
              </w:rPr>
            </w:pPr>
            <w:r w:rsidRPr="00960656">
              <w:rPr>
                <w:rFonts w:ascii="Arial" w:hAnsi="Arial" w:cs="Arial"/>
                <w:szCs w:val="22"/>
              </w:rPr>
              <w:t xml:space="preserve">Any offeror whose proposal was excluded from the competitive range or otherwise eliminated from the competition before contract award.  </w:t>
            </w:r>
          </w:p>
        </w:tc>
        <w:tc>
          <w:tcPr>
            <w:tcW w:w="4548" w:type="dxa"/>
            <w:tcBorders>
              <w:top w:val="single" w:sz="4" w:space="0" w:color="auto"/>
              <w:bottom w:val="single" w:sz="4" w:space="0" w:color="auto"/>
            </w:tcBorders>
            <w:shd w:val="clear" w:color="auto" w:fill="DAEEF3" w:themeFill="accent5" w:themeFillTint="33"/>
          </w:tcPr>
          <w:p w14:paraId="48400D29" w14:textId="77777777" w:rsidR="001C5EBD" w:rsidRPr="00960656" w:rsidRDefault="001C5EBD" w:rsidP="00E61EED">
            <w:pPr>
              <w:pStyle w:val="PlainText"/>
              <w:keepNext/>
              <w:keepLines/>
              <w:suppressLineNumbers/>
              <w:rPr>
                <w:rFonts w:ascii="Arial" w:hAnsi="Arial" w:cs="Arial"/>
                <w:szCs w:val="22"/>
              </w:rPr>
            </w:pPr>
            <w:r w:rsidRPr="00960656">
              <w:rPr>
                <w:rFonts w:ascii="Arial" w:hAnsi="Arial" w:cs="Arial"/>
                <w:szCs w:val="22"/>
              </w:rPr>
              <w:t xml:space="preserve">Any offeror whose proposal was in the competitive range but was not selected for award or who had not received a preaward notice. </w:t>
            </w:r>
          </w:p>
        </w:tc>
      </w:tr>
      <w:tr w:rsidR="001C5EBD" w:rsidRPr="00DE1F3A" w14:paraId="606ADA25" w14:textId="77777777" w:rsidTr="001A2417">
        <w:trPr>
          <w:jc w:val="center"/>
        </w:trPr>
        <w:tc>
          <w:tcPr>
            <w:tcW w:w="1548" w:type="dxa"/>
            <w:tcBorders>
              <w:top w:val="single" w:sz="4" w:space="0" w:color="auto"/>
              <w:bottom w:val="single" w:sz="4" w:space="0" w:color="auto"/>
            </w:tcBorders>
            <w:shd w:val="clear" w:color="auto" w:fill="92CDDC" w:themeFill="accent5" w:themeFillTint="99"/>
          </w:tcPr>
          <w:p w14:paraId="7B5B73B2" w14:textId="77777777" w:rsidR="001C5EBD" w:rsidRPr="00960656" w:rsidRDefault="001C5EBD" w:rsidP="00B43156">
            <w:pPr>
              <w:rPr>
                <w:rFonts w:ascii="Arial" w:hAnsi="Arial" w:cs="Arial"/>
                <w:b/>
              </w:rPr>
            </w:pPr>
            <w:bookmarkStart w:id="152" w:name="_Toc307819170"/>
            <w:r w:rsidRPr="00960656">
              <w:rPr>
                <w:rFonts w:ascii="Arial" w:hAnsi="Arial" w:cs="Arial"/>
                <w:b/>
              </w:rPr>
              <w:t>When Must it be Sent?</w:t>
            </w:r>
            <w:bookmarkEnd w:id="152"/>
          </w:p>
        </w:tc>
        <w:tc>
          <w:tcPr>
            <w:tcW w:w="4092" w:type="dxa"/>
            <w:tcBorders>
              <w:top w:val="single" w:sz="4" w:space="0" w:color="auto"/>
              <w:bottom w:val="single" w:sz="4" w:space="0" w:color="auto"/>
            </w:tcBorders>
            <w:shd w:val="clear" w:color="auto" w:fill="DAEEF3" w:themeFill="accent5" w:themeFillTint="33"/>
          </w:tcPr>
          <w:p w14:paraId="7E726208" w14:textId="77777777" w:rsidR="001C5EBD" w:rsidRPr="00960656" w:rsidRDefault="001C5EBD" w:rsidP="00E61EED">
            <w:pPr>
              <w:pStyle w:val="PlainText"/>
              <w:keepNext/>
              <w:keepLines/>
              <w:suppressLineNumbers/>
              <w:jc w:val="both"/>
              <w:rPr>
                <w:rFonts w:ascii="Arial" w:hAnsi="Arial" w:cs="Arial"/>
                <w:szCs w:val="22"/>
              </w:rPr>
            </w:pPr>
            <w:r w:rsidRPr="00960656">
              <w:rPr>
                <w:rFonts w:ascii="Arial" w:hAnsi="Arial" w:cs="Arial"/>
                <w:szCs w:val="22"/>
              </w:rPr>
              <w:t>Promptly after the offeror’s proposal was eliminated from the competition.</w:t>
            </w:r>
          </w:p>
        </w:tc>
        <w:tc>
          <w:tcPr>
            <w:tcW w:w="4548" w:type="dxa"/>
            <w:tcBorders>
              <w:top w:val="single" w:sz="4" w:space="0" w:color="auto"/>
              <w:bottom w:val="single" w:sz="4" w:space="0" w:color="auto"/>
            </w:tcBorders>
            <w:shd w:val="clear" w:color="auto" w:fill="DAEEF3" w:themeFill="accent5" w:themeFillTint="33"/>
          </w:tcPr>
          <w:p w14:paraId="0527BC2E" w14:textId="77777777" w:rsidR="001C5EBD" w:rsidRPr="00960656" w:rsidRDefault="001C5EBD" w:rsidP="00E37299">
            <w:pPr>
              <w:pStyle w:val="PlainText"/>
              <w:keepNext/>
              <w:keepLines/>
              <w:suppressLineNumbers/>
              <w:rPr>
                <w:rFonts w:ascii="Arial" w:hAnsi="Arial" w:cs="Arial"/>
                <w:szCs w:val="22"/>
              </w:rPr>
            </w:pPr>
            <w:r w:rsidRPr="00960656">
              <w:rPr>
                <w:rFonts w:ascii="Arial" w:hAnsi="Arial" w:cs="Arial"/>
                <w:szCs w:val="22"/>
              </w:rPr>
              <w:t>Within three days after the date of contract award.</w:t>
            </w:r>
          </w:p>
        </w:tc>
      </w:tr>
      <w:tr w:rsidR="001C5EBD" w:rsidRPr="00DE1F3A" w14:paraId="2E2DF7AD" w14:textId="77777777" w:rsidTr="001A2417">
        <w:trPr>
          <w:trHeight w:val="2150"/>
          <w:jc w:val="center"/>
        </w:trPr>
        <w:tc>
          <w:tcPr>
            <w:tcW w:w="1548" w:type="dxa"/>
            <w:tcBorders>
              <w:top w:val="single" w:sz="4" w:space="0" w:color="auto"/>
              <w:bottom w:val="single" w:sz="24" w:space="0" w:color="auto"/>
            </w:tcBorders>
            <w:shd w:val="clear" w:color="auto" w:fill="92CDDC" w:themeFill="accent5" w:themeFillTint="99"/>
          </w:tcPr>
          <w:p w14:paraId="7E3FA86F" w14:textId="77777777" w:rsidR="001C5EBD" w:rsidRPr="00960656" w:rsidRDefault="001C5EBD" w:rsidP="00B43156">
            <w:pPr>
              <w:rPr>
                <w:rFonts w:ascii="Arial" w:hAnsi="Arial" w:cs="Arial"/>
                <w:b/>
              </w:rPr>
            </w:pPr>
            <w:bookmarkStart w:id="153" w:name="_Toc307819171"/>
            <w:r w:rsidRPr="00960656">
              <w:rPr>
                <w:rFonts w:ascii="Arial" w:hAnsi="Arial" w:cs="Arial"/>
                <w:b/>
              </w:rPr>
              <w:t>What is Included in the Notice?</w:t>
            </w:r>
            <w:bookmarkEnd w:id="153"/>
          </w:p>
        </w:tc>
        <w:tc>
          <w:tcPr>
            <w:tcW w:w="4092" w:type="dxa"/>
            <w:tcBorders>
              <w:top w:val="single" w:sz="4" w:space="0" w:color="auto"/>
              <w:bottom w:val="single" w:sz="24" w:space="0" w:color="auto"/>
            </w:tcBorders>
            <w:shd w:val="clear" w:color="auto" w:fill="DAEEF3" w:themeFill="accent5" w:themeFillTint="33"/>
          </w:tcPr>
          <w:p w14:paraId="6B2DB936" w14:textId="33E36B86" w:rsidR="001C5EBD" w:rsidRPr="00960656" w:rsidRDefault="001C5EBD">
            <w:pPr>
              <w:numPr>
                <w:ilvl w:val="0"/>
                <w:numId w:val="7"/>
              </w:numPr>
              <w:suppressLineNumbers/>
              <w:rPr>
                <w:rFonts w:ascii="Arial" w:hAnsi="Arial" w:cs="Arial"/>
              </w:rPr>
            </w:pPr>
            <w:r w:rsidRPr="00960656">
              <w:rPr>
                <w:rFonts w:ascii="Arial" w:hAnsi="Arial" w:cs="Arial"/>
              </w:rPr>
              <w:t>A summary of the basis for the determination</w:t>
            </w:r>
            <w:r w:rsidR="00F97E6F" w:rsidRPr="00960656">
              <w:rPr>
                <w:rFonts w:ascii="Arial" w:hAnsi="Arial" w:cs="Arial"/>
              </w:rPr>
              <w:t>.</w:t>
            </w:r>
          </w:p>
          <w:p w14:paraId="54273571" w14:textId="29AB0E1B" w:rsidR="001C5EBD" w:rsidRPr="00960656" w:rsidRDefault="001C5EBD">
            <w:pPr>
              <w:numPr>
                <w:ilvl w:val="0"/>
                <w:numId w:val="7"/>
              </w:numPr>
              <w:suppressLineNumbers/>
              <w:rPr>
                <w:rFonts w:ascii="Arial" w:hAnsi="Arial" w:cs="Arial"/>
              </w:rPr>
            </w:pPr>
            <w:r w:rsidRPr="00960656">
              <w:rPr>
                <w:rFonts w:ascii="Arial" w:hAnsi="Arial" w:cs="Arial"/>
              </w:rPr>
              <w:t xml:space="preserve">A statement that the </w:t>
            </w:r>
            <w:r w:rsidR="00B22EB2" w:rsidRPr="00960656">
              <w:rPr>
                <w:rFonts w:ascii="Arial" w:hAnsi="Arial" w:cs="Arial"/>
              </w:rPr>
              <w:t>g</w:t>
            </w:r>
            <w:r w:rsidRPr="00960656">
              <w:rPr>
                <w:rFonts w:ascii="Arial" w:hAnsi="Arial" w:cs="Arial"/>
              </w:rPr>
              <w:t>overnment will not consider any further proposal revisions from the offeror.</w:t>
            </w:r>
          </w:p>
          <w:p w14:paraId="7F3A0E62" w14:textId="77777777" w:rsidR="001C5EBD" w:rsidRPr="00960656" w:rsidRDefault="001C5EBD" w:rsidP="00E37299">
            <w:pPr>
              <w:suppressLineNumbers/>
              <w:rPr>
                <w:rFonts w:ascii="Arial" w:hAnsi="Arial" w:cs="Arial"/>
              </w:rPr>
            </w:pPr>
          </w:p>
          <w:p w14:paraId="4150767B" w14:textId="15AD425C" w:rsidR="001C5EBD" w:rsidRPr="00960656" w:rsidRDefault="001C5EBD" w:rsidP="00E37299">
            <w:pPr>
              <w:suppressLineNumbers/>
              <w:ind w:left="360"/>
              <w:rPr>
                <w:rFonts w:ascii="Arial" w:hAnsi="Arial" w:cs="Arial"/>
              </w:rPr>
            </w:pPr>
            <w:r w:rsidRPr="00960656">
              <w:rPr>
                <w:rFonts w:ascii="Arial" w:hAnsi="Arial" w:cs="Arial"/>
                <w:b/>
              </w:rPr>
              <w:t>NOTE</w:t>
            </w:r>
            <w:r w:rsidRPr="00960656">
              <w:rPr>
                <w:rFonts w:ascii="Arial" w:hAnsi="Arial" w:cs="Arial"/>
              </w:rPr>
              <w:t>:</w:t>
            </w:r>
            <w:r w:rsidR="00177FB0" w:rsidRPr="00960656">
              <w:rPr>
                <w:rFonts w:ascii="Arial" w:hAnsi="Arial" w:cs="Arial"/>
              </w:rPr>
              <w:t xml:space="preserve"> </w:t>
            </w:r>
            <w:r w:rsidRPr="00960656">
              <w:rPr>
                <w:rFonts w:ascii="Arial" w:hAnsi="Arial" w:cs="Arial"/>
              </w:rPr>
              <w:t xml:space="preserve">Small business offerors are entitled to additional information as well as the timelines associated with small business offerors as described at FAR  </w:t>
            </w:r>
            <w:hyperlink r:id="rId32" w:anchor="P508_37432" w:history="1">
              <w:r w:rsidRPr="00960656">
                <w:rPr>
                  <w:rFonts w:ascii="Arial" w:hAnsi="Arial" w:cs="Arial"/>
                </w:rPr>
                <w:t>Part 15.</w:t>
              </w:r>
              <w:bookmarkStart w:id="154" w:name="_Hlt498146871"/>
              <w:r w:rsidRPr="00960656">
                <w:rPr>
                  <w:rFonts w:ascii="Arial" w:hAnsi="Arial" w:cs="Arial"/>
                </w:rPr>
                <w:t>5</w:t>
              </w:r>
              <w:bookmarkStart w:id="155" w:name="_Hlt507921005"/>
              <w:bookmarkEnd w:id="154"/>
              <w:r w:rsidRPr="00960656">
                <w:rPr>
                  <w:rFonts w:ascii="Arial" w:hAnsi="Arial" w:cs="Arial"/>
                </w:rPr>
                <w:t>0</w:t>
              </w:r>
              <w:bookmarkEnd w:id="155"/>
              <w:r w:rsidRPr="00960656">
                <w:rPr>
                  <w:rFonts w:ascii="Arial" w:hAnsi="Arial" w:cs="Arial"/>
                </w:rPr>
                <w:t>3(a)(2)</w:t>
              </w:r>
            </w:hyperlink>
            <w:r w:rsidRPr="00960656">
              <w:rPr>
                <w:rFonts w:ascii="Arial" w:hAnsi="Arial" w:cs="Arial"/>
              </w:rPr>
              <w:t xml:space="preserve"> and FAR Part 19.302(d). </w:t>
            </w:r>
          </w:p>
          <w:p w14:paraId="46DE1909" w14:textId="77777777" w:rsidR="001C5EBD" w:rsidRPr="00960656" w:rsidRDefault="001C5EBD" w:rsidP="00E37299">
            <w:pPr>
              <w:suppressLineNumbers/>
              <w:ind w:left="360"/>
              <w:jc w:val="both"/>
              <w:rPr>
                <w:rFonts w:ascii="Arial" w:hAnsi="Arial" w:cs="Arial"/>
              </w:rPr>
            </w:pPr>
          </w:p>
          <w:p w14:paraId="7D6647B7" w14:textId="74E31375" w:rsidR="001C5EBD" w:rsidRPr="00960656" w:rsidRDefault="001C5EBD" w:rsidP="001A2417">
            <w:pPr>
              <w:suppressLineNumbers/>
              <w:ind w:left="360"/>
              <w:rPr>
                <w:rFonts w:ascii="Arial" w:hAnsi="Arial" w:cs="Arial"/>
                <w:vertAlign w:val="superscript"/>
              </w:rPr>
            </w:pPr>
            <w:r w:rsidRPr="00960656">
              <w:rPr>
                <w:rFonts w:ascii="Arial" w:hAnsi="Arial" w:cs="Arial"/>
              </w:rPr>
              <w:t>After contract award</w:t>
            </w:r>
            <w:r w:rsidR="00CA6F2B" w:rsidRPr="00960656">
              <w:rPr>
                <w:rFonts w:ascii="Arial" w:hAnsi="Arial" w:cs="Arial"/>
              </w:rPr>
              <w:t>,</w:t>
            </w:r>
            <w:r w:rsidRPr="00960656">
              <w:rPr>
                <w:rFonts w:ascii="Arial" w:hAnsi="Arial" w:cs="Arial"/>
              </w:rPr>
              <w:t xml:space="preserve"> and upon request from an</w:t>
            </w:r>
            <w:r w:rsidR="00CA6F2B" w:rsidRPr="00960656">
              <w:rPr>
                <w:rFonts w:ascii="Arial" w:hAnsi="Arial" w:cs="Arial"/>
              </w:rPr>
              <w:t xml:space="preserve"> offeror who previously received a preaward notice, the PCO must provide the </w:t>
            </w:r>
            <w:r w:rsidR="004539F3" w:rsidRPr="00960656">
              <w:rPr>
                <w:rFonts w:ascii="Arial" w:hAnsi="Arial" w:cs="Arial"/>
              </w:rPr>
              <w:t>o</w:t>
            </w:r>
            <w:r w:rsidR="00CA6F2B" w:rsidRPr="00960656">
              <w:rPr>
                <w:rFonts w:ascii="Arial" w:hAnsi="Arial" w:cs="Arial"/>
              </w:rPr>
              <w:t>fferor the information normally provided as part of a postaward notice.</w:t>
            </w:r>
          </w:p>
        </w:tc>
        <w:tc>
          <w:tcPr>
            <w:tcW w:w="4548" w:type="dxa"/>
            <w:tcBorders>
              <w:top w:val="single" w:sz="4" w:space="0" w:color="auto"/>
              <w:bottom w:val="single" w:sz="24" w:space="0" w:color="auto"/>
            </w:tcBorders>
            <w:shd w:val="clear" w:color="auto" w:fill="DAEEF3" w:themeFill="accent5" w:themeFillTint="33"/>
          </w:tcPr>
          <w:p w14:paraId="57DA3DAD" w14:textId="68D5F853" w:rsidR="001C5EBD" w:rsidRPr="00960656" w:rsidRDefault="001C5EBD">
            <w:pPr>
              <w:numPr>
                <w:ilvl w:val="0"/>
                <w:numId w:val="7"/>
              </w:numPr>
              <w:suppressLineNumbers/>
              <w:rPr>
                <w:rFonts w:ascii="Arial" w:hAnsi="Arial" w:cs="Arial"/>
              </w:rPr>
            </w:pPr>
            <w:r w:rsidRPr="00960656">
              <w:rPr>
                <w:rFonts w:ascii="Arial" w:hAnsi="Arial" w:cs="Arial"/>
              </w:rPr>
              <w:t>Number of offerors solicited</w:t>
            </w:r>
            <w:r w:rsidR="002A2230" w:rsidRPr="00960656">
              <w:rPr>
                <w:rFonts w:ascii="Arial" w:hAnsi="Arial" w:cs="Arial"/>
              </w:rPr>
              <w:t>.</w:t>
            </w:r>
          </w:p>
          <w:p w14:paraId="6A7CFBF9" w14:textId="73A46702" w:rsidR="001C5EBD" w:rsidRPr="00960656" w:rsidRDefault="001C5EBD">
            <w:pPr>
              <w:numPr>
                <w:ilvl w:val="0"/>
                <w:numId w:val="7"/>
              </w:numPr>
              <w:suppressLineNumbers/>
              <w:rPr>
                <w:rFonts w:ascii="Arial" w:hAnsi="Arial" w:cs="Arial"/>
              </w:rPr>
            </w:pPr>
            <w:r w:rsidRPr="00960656">
              <w:rPr>
                <w:rFonts w:ascii="Arial" w:hAnsi="Arial" w:cs="Arial"/>
              </w:rPr>
              <w:t>Number of proposals received</w:t>
            </w:r>
            <w:r w:rsidR="002A2230" w:rsidRPr="00960656">
              <w:rPr>
                <w:rFonts w:ascii="Arial" w:hAnsi="Arial" w:cs="Arial"/>
              </w:rPr>
              <w:t>.</w:t>
            </w:r>
          </w:p>
          <w:p w14:paraId="57DB6F66" w14:textId="77777777" w:rsidR="001C5EBD" w:rsidRPr="00960656" w:rsidRDefault="001C5EBD">
            <w:pPr>
              <w:numPr>
                <w:ilvl w:val="0"/>
                <w:numId w:val="7"/>
              </w:numPr>
              <w:suppressLineNumbers/>
              <w:rPr>
                <w:rFonts w:ascii="Arial" w:hAnsi="Arial" w:cs="Arial"/>
              </w:rPr>
            </w:pPr>
            <w:r w:rsidRPr="00960656">
              <w:rPr>
                <w:rFonts w:ascii="Arial" w:hAnsi="Arial" w:cs="Arial"/>
              </w:rPr>
              <w:t>Name(s) and address(s) of awardee(s)</w:t>
            </w:r>
          </w:p>
          <w:p w14:paraId="184D8422" w14:textId="77777777" w:rsidR="001C5EBD" w:rsidRPr="00960656" w:rsidRDefault="001C5EBD">
            <w:pPr>
              <w:numPr>
                <w:ilvl w:val="0"/>
                <w:numId w:val="7"/>
              </w:numPr>
              <w:suppressLineNumbers/>
              <w:rPr>
                <w:rFonts w:ascii="Arial" w:hAnsi="Arial" w:cs="Arial"/>
                <w:b/>
              </w:rPr>
            </w:pPr>
            <w:r w:rsidRPr="00960656">
              <w:rPr>
                <w:rFonts w:ascii="Arial" w:hAnsi="Arial" w:cs="Arial"/>
              </w:rPr>
              <w:t>Items, quantities, and unit prices of each awardee. However, unit prices may not be freely releasable under Freedom of Information Act (FOIA).</w:t>
            </w:r>
            <w:r w:rsidRPr="00960656">
              <w:rPr>
                <w:rFonts w:ascii="Arial" w:hAnsi="Arial" w:cs="Arial"/>
                <w:b/>
                <w:i/>
              </w:rPr>
              <w:t xml:space="preserve">  </w:t>
            </w:r>
            <w:r w:rsidRPr="00960656">
              <w:rPr>
                <w:rFonts w:ascii="Arial" w:hAnsi="Arial" w:cs="Arial"/>
                <w:b/>
              </w:rPr>
              <w:t xml:space="preserve">Therefore, PCOs should always consult legal counsel prior to disclosing unit prices. </w:t>
            </w:r>
          </w:p>
          <w:p w14:paraId="70D2CB4A" w14:textId="466E5A0D" w:rsidR="001C5EBD" w:rsidRPr="00960656" w:rsidRDefault="001C5EBD">
            <w:pPr>
              <w:numPr>
                <w:ilvl w:val="0"/>
                <w:numId w:val="7"/>
              </w:numPr>
              <w:suppressLineNumbers/>
              <w:rPr>
                <w:rFonts w:ascii="Arial" w:hAnsi="Arial" w:cs="Arial"/>
              </w:rPr>
            </w:pPr>
            <w:r w:rsidRPr="00960656">
              <w:rPr>
                <w:rFonts w:ascii="Arial" w:hAnsi="Arial" w:cs="Arial"/>
              </w:rPr>
              <w:t xml:space="preserve">A summary of the reason(s) the </w:t>
            </w:r>
            <w:r w:rsidR="004539F3" w:rsidRPr="00960656">
              <w:rPr>
                <w:rFonts w:ascii="Arial" w:hAnsi="Arial" w:cs="Arial"/>
              </w:rPr>
              <w:t>o</w:t>
            </w:r>
            <w:r w:rsidRPr="00960656">
              <w:rPr>
                <w:rFonts w:ascii="Arial" w:hAnsi="Arial" w:cs="Arial"/>
              </w:rPr>
              <w:t xml:space="preserve">fferor’s proposal was not selected, unless the price information readily reveals the reason. </w:t>
            </w:r>
          </w:p>
          <w:p w14:paraId="61CDC5E6" w14:textId="77777777" w:rsidR="001C5EBD" w:rsidRPr="00960656" w:rsidRDefault="001C5EBD">
            <w:pPr>
              <w:numPr>
                <w:ilvl w:val="0"/>
                <w:numId w:val="7"/>
              </w:numPr>
              <w:suppressLineNumbers/>
              <w:rPr>
                <w:rFonts w:ascii="Arial" w:hAnsi="Arial" w:cs="Arial"/>
                <w:b/>
                <w:vertAlign w:val="superscript"/>
              </w:rPr>
            </w:pPr>
            <w:r w:rsidRPr="00960656">
              <w:rPr>
                <w:rFonts w:ascii="Arial" w:hAnsi="Arial" w:cs="Arial"/>
              </w:rPr>
              <w:t>Notice of right to request a debriefing.</w:t>
            </w:r>
            <w:r w:rsidRPr="00960656">
              <w:rPr>
                <w:rFonts w:ascii="Arial" w:hAnsi="Arial" w:cs="Arial"/>
                <w:b/>
                <w:vertAlign w:val="superscript"/>
              </w:rPr>
              <w:t xml:space="preserve"> </w:t>
            </w:r>
          </w:p>
        </w:tc>
      </w:tr>
    </w:tbl>
    <w:p w14:paraId="29D219CE" w14:textId="77777777" w:rsidR="00306CB1" w:rsidRDefault="00306CB1" w:rsidP="00376B25">
      <w:pPr>
        <w:jc w:val="center"/>
        <w:rPr>
          <w:rFonts w:ascii="Arial" w:hAnsi="Arial" w:cs="Arial"/>
          <w:bCs/>
          <w:i/>
          <w:sz w:val="22"/>
          <w:szCs w:val="22"/>
        </w:rPr>
      </w:pPr>
    </w:p>
    <w:p w14:paraId="348369A3" w14:textId="2FC4BEA2" w:rsidR="001C5EBD" w:rsidRPr="00960656" w:rsidRDefault="001C5EBD" w:rsidP="00376B25">
      <w:pPr>
        <w:jc w:val="center"/>
        <w:rPr>
          <w:rFonts w:ascii="Arial" w:hAnsi="Arial" w:cs="Arial"/>
          <w:bCs/>
          <w:i/>
          <w:sz w:val="22"/>
          <w:szCs w:val="22"/>
        </w:rPr>
      </w:pPr>
      <w:r w:rsidRPr="00960656">
        <w:rPr>
          <w:rFonts w:ascii="Arial" w:hAnsi="Arial" w:cs="Arial"/>
          <w:bCs/>
          <w:i/>
          <w:sz w:val="22"/>
          <w:szCs w:val="22"/>
        </w:rPr>
        <w:t>Figure 3-</w:t>
      </w:r>
      <w:r w:rsidR="007D310F" w:rsidRPr="00960656">
        <w:rPr>
          <w:rFonts w:ascii="Arial" w:hAnsi="Arial" w:cs="Arial"/>
          <w:bCs/>
          <w:i/>
          <w:sz w:val="22"/>
          <w:szCs w:val="22"/>
        </w:rPr>
        <w:t>5:</w:t>
      </w:r>
      <w:r w:rsidRPr="00960656">
        <w:rPr>
          <w:rFonts w:ascii="Arial" w:hAnsi="Arial" w:cs="Arial"/>
          <w:bCs/>
          <w:i/>
          <w:sz w:val="22"/>
          <w:szCs w:val="22"/>
        </w:rPr>
        <w:t xml:space="preserve"> Comparison of Preaward and Postaward Notices</w:t>
      </w:r>
    </w:p>
    <w:p w14:paraId="3EF2A225" w14:textId="77777777" w:rsidR="00D40268" w:rsidRPr="00DE1F3A" w:rsidRDefault="00D40268" w:rsidP="00D40268">
      <w:pPr>
        <w:rPr>
          <w:rFonts w:ascii="Arial" w:hAnsi="Arial" w:cs="Arial"/>
        </w:rPr>
      </w:pPr>
      <w:bookmarkStart w:id="156" w:name="_Hlt507924486"/>
      <w:bookmarkStart w:id="157" w:name="_Toc307839244"/>
      <w:bookmarkStart w:id="158" w:name="_Hlt497118437"/>
      <w:bookmarkEnd w:id="156"/>
    </w:p>
    <w:p w14:paraId="511DA79A" w14:textId="77777777" w:rsidR="006A2B2E" w:rsidRDefault="006A2B2E" w:rsidP="00BF63DA">
      <w:pPr>
        <w:pStyle w:val="Heading1"/>
        <w:ind w:left="2880" w:right="-306" w:hanging="2880"/>
        <w:jc w:val="left"/>
        <w:rPr>
          <w:rFonts w:cs="Arial"/>
          <w:sz w:val="40"/>
          <w:szCs w:val="40"/>
        </w:rPr>
      </w:pPr>
      <w:bookmarkStart w:id="159" w:name="_Toc178607324"/>
      <w:bookmarkStart w:id="160" w:name="_Toc178607399"/>
    </w:p>
    <w:p w14:paraId="0DFE954E" w14:textId="77777777" w:rsidR="006A2B2E" w:rsidRDefault="006A2B2E" w:rsidP="00BF63DA">
      <w:pPr>
        <w:pStyle w:val="Heading1"/>
        <w:ind w:left="2880" w:right="-306" w:hanging="2880"/>
        <w:jc w:val="left"/>
        <w:rPr>
          <w:rFonts w:cs="Arial"/>
          <w:sz w:val="40"/>
          <w:szCs w:val="40"/>
        </w:rPr>
      </w:pPr>
    </w:p>
    <w:p w14:paraId="7217129C" w14:textId="77777777" w:rsidR="006A2B2E" w:rsidRPr="0035454B" w:rsidRDefault="006A2B2E" w:rsidP="0035454B"/>
    <w:p w14:paraId="2542982A" w14:textId="77777777" w:rsidR="006A2B2E" w:rsidRDefault="006A2B2E" w:rsidP="00BF63DA">
      <w:pPr>
        <w:pStyle w:val="Heading1"/>
        <w:ind w:left="2880" w:right="-306" w:hanging="2880"/>
        <w:jc w:val="left"/>
        <w:rPr>
          <w:rFonts w:cs="Arial"/>
          <w:sz w:val="40"/>
          <w:szCs w:val="40"/>
        </w:rPr>
      </w:pPr>
    </w:p>
    <w:p w14:paraId="43DFAF15" w14:textId="489C0A43" w:rsidR="001C5EBD" w:rsidRPr="00960656" w:rsidRDefault="001C5EBD" w:rsidP="00BF63DA">
      <w:pPr>
        <w:pStyle w:val="Heading1"/>
        <w:ind w:left="2880" w:right="-306" w:hanging="2880"/>
        <w:jc w:val="left"/>
        <w:rPr>
          <w:rFonts w:cs="Arial"/>
          <w:sz w:val="40"/>
          <w:szCs w:val="40"/>
        </w:rPr>
      </w:pPr>
      <w:r w:rsidRPr="00960656">
        <w:rPr>
          <w:rFonts w:cs="Arial"/>
          <w:sz w:val="40"/>
          <w:szCs w:val="40"/>
        </w:rPr>
        <w:t xml:space="preserve">CHAPTER 4: </w:t>
      </w:r>
      <w:r w:rsidRPr="00960656">
        <w:rPr>
          <w:rFonts w:cs="Arial"/>
          <w:sz w:val="40"/>
          <w:szCs w:val="40"/>
        </w:rPr>
        <w:tab/>
        <w:t xml:space="preserve">DOCUMENTATION </w:t>
      </w:r>
      <w:r w:rsidR="007D310F" w:rsidRPr="00960656">
        <w:rPr>
          <w:rFonts w:cs="Arial"/>
          <w:sz w:val="40"/>
          <w:szCs w:val="40"/>
        </w:rPr>
        <w:t>R</w:t>
      </w:r>
      <w:r w:rsidRPr="00960656">
        <w:rPr>
          <w:rFonts w:cs="Arial"/>
          <w:sz w:val="40"/>
          <w:szCs w:val="40"/>
        </w:rPr>
        <w:t>EQUIREMENTS</w:t>
      </w:r>
      <w:bookmarkEnd w:id="157"/>
      <w:bookmarkEnd w:id="159"/>
      <w:bookmarkEnd w:id="160"/>
    </w:p>
    <w:p w14:paraId="774CA2E0" w14:textId="77777777" w:rsidR="001C5EBD" w:rsidRPr="00DE1F3A" w:rsidRDefault="001C5EBD" w:rsidP="00E37299">
      <w:pPr>
        <w:suppressLineNumbers/>
        <w:rPr>
          <w:rFonts w:ascii="Arial" w:hAnsi="Arial" w:cs="Arial"/>
          <w:b/>
          <w:sz w:val="24"/>
          <w:u w:val="single"/>
        </w:rPr>
      </w:pPr>
    </w:p>
    <w:p w14:paraId="52115AF1" w14:textId="2EA47CC4" w:rsidR="001C5EBD" w:rsidRPr="00960656" w:rsidRDefault="001C5EBD">
      <w:pPr>
        <w:pStyle w:val="Heading2"/>
        <w:numPr>
          <w:ilvl w:val="1"/>
          <w:numId w:val="38"/>
        </w:numPr>
        <w:pBdr>
          <w:top w:val="single" w:sz="4" w:space="1" w:color="auto"/>
          <w:bottom w:val="single" w:sz="4" w:space="1" w:color="auto"/>
        </w:pBdr>
        <w:ind w:left="540" w:hanging="540"/>
        <w:jc w:val="left"/>
        <w:rPr>
          <w:rFonts w:ascii="Arial" w:hAnsi="Arial" w:cs="Arial"/>
          <w:iCs/>
          <w:sz w:val="28"/>
          <w:szCs w:val="28"/>
        </w:rPr>
      </w:pPr>
      <w:bookmarkStart w:id="161" w:name="_Toc307819181"/>
      <w:bookmarkStart w:id="162" w:name="_Toc178607325"/>
      <w:bookmarkStart w:id="163" w:name="_Toc178607400"/>
      <w:r w:rsidRPr="00960656">
        <w:rPr>
          <w:rFonts w:ascii="Arial" w:hAnsi="Arial" w:cs="Arial"/>
          <w:iCs/>
          <w:sz w:val="28"/>
          <w:szCs w:val="28"/>
        </w:rPr>
        <w:t>Minimum Requirements</w:t>
      </w:r>
      <w:bookmarkEnd w:id="161"/>
      <w:bookmarkEnd w:id="162"/>
      <w:bookmarkEnd w:id="163"/>
      <w:r w:rsidRPr="00960656">
        <w:rPr>
          <w:rFonts w:ascii="Arial" w:hAnsi="Arial" w:cs="Arial"/>
          <w:iCs/>
          <w:sz w:val="28"/>
          <w:szCs w:val="28"/>
        </w:rPr>
        <w:t xml:space="preserve"> </w:t>
      </w:r>
    </w:p>
    <w:p w14:paraId="7EDABB38" w14:textId="37AA5AD6" w:rsidR="001C5EBD" w:rsidRPr="00960656" w:rsidRDefault="001C5EBD" w:rsidP="00E37299">
      <w:pPr>
        <w:autoSpaceDE w:val="0"/>
        <w:autoSpaceDN w:val="0"/>
        <w:adjustRightInd w:val="0"/>
        <w:rPr>
          <w:rFonts w:ascii="Arial" w:hAnsi="Arial" w:cs="Arial"/>
          <w:sz w:val="24"/>
        </w:rPr>
      </w:pPr>
    </w:p>
    <w:p w14:paraId="1D6B9B43" w14:textId="731D42C8" w:rsidR="00211EFE" w:rsidRPr="00960656" w:rsidRDefault="00670116" w:rsidP="00E37299">
      <w:pPr>
        <w:autoSpaceDE w:val="0"/>
        <w:autoSpaceDN w:val="0"/>
        <w:adjustRightInd w:val="0"/>
        <w:rPr>
          <w:rFonts w:ascii="Arial" w:hAnsi="Arial" w:cs="Arial"/>
          <w:sz w:val="24"/>
        </w:rPr>
      </w:pPr>
      <w:r w:rsidRPr="00960656">
        <w:rPr>
          <w:rFonts w:ascii="Arial" w:hAnsi="Arial" w:cs="Arial"/>
          <w:sz w:val="24"/>
        </w:rPr>
        <w:t>All documentation</w:t>
      </w:r>
      <w:r w:rsidR="004C4803" w:rsidRPr="00960656">
        <w:rPr>
          <w:rFonts w:ascii="Arial" w:hAnsi="Arial" w:cs="Arial"/>
          <w:sz w:val="24"/>
        </w:rPr>
        <w:t>,</w:t>
      </w:r>
      <w:r w:rsidRPr="00960656">
        <w:rPr>
          <w:rFonts w:ascii="Arial" w:hAnsi="Arial" w:cs="Arial"/>
          <w:sz w:val="24"/>
        </w:rPr>
        <w:t xml:space="preserve"> from requirement concept </w:t>
      </w:r>
      <w:r w:rsidR="004C4803" w:rsidRPr="00960656">
        <w:rPr>
          <w:rFonts w:ascii="Arial" w:hAnsi="Arial" w:cs="Arial"/>
          <w:sz w:val="24"/>
        </w:rPr>
        <w:t xml:space="preserve">and </w:t>
      </w:r>
      <w:r w:rsidRPr="00960656">
        <w:rPr>
          <w:rFonts w:ascii="Arial" w:hAnsi="Arial" w:cs="Arial"/>
          <w:sz w:val="24"/>
        </w:rPr>
        <w:t>initiation through all phases of the procurement process</w:t>
      </w:r>
      <w:r w:rsidR="00EA57FF" w:rsidRPr="00960656">
        <w:rPr>
          <w:rFonts w:ascii="Arial" w:hAnsi="Arial" w:cs="Arial"/>
          <w:sz w:val="24"/>
        </w:rPr>
        <w:t>,</w:t>
      </w:r>
      <w:r w:rsidR="00E00DE2" w:rsidRPr="00960656">
        <w:rPr>
          <w:rFonts w:ascii="Arial" w:hAnsi="Arial" w:cs="Arial"/>
          <w:sz w:val="24"/>
        </w:rPr>
        <w:t xml:space="preserve"> </w:t>
      </w:r>
      <w:r w:rsidR="00960865" w:rsidRPr="00960656">
        <w:rPr>
          <w:rFonts w:ascii="Arial" w:hAnsi="Arial" w:cs="Arial"/>
          <w:sz w:val="24"/>
        </w:rPr>
        <w:t>shall</w:t>
      </w:r>
      <w:r w:rsidR="00E00DE2" w:rsidRPr="00960656">
        <w:rPr>
          <w:rFonts w:ascii="Arial" w:hAnsi="Arial" w:cs="Arial"/>
          <w:sz w:val="24"/>
        </w:rPr>
        <w:t xml:space="preserve"> be properly safeguarded and </w:t>
      </w:r>
      <w:r w:rsidR="007E1ADB" w:rsidRPr="00960656">
        <w:rPr>
          <w:rFonts w:ascii="Arial" w:hAnsi="Arial" w:cs="Arial"/>
          <w:sz w:val="24"/>
        </w:rPr>
        <w:t xml:space="preserve">appropriately </w:t>
      </w:r>
      <w:r w:rsidR="00E00DE2" w:rsidRPr="00960656">
        <w:rPr>
          <w:rFonts w:ascii="Arial" w:hAnsi="Arial" w:cs="Arial"/>
          <w:sz w:val="24"/>
        </w:rPr>
        <w:t>handled</w:t>
      </w:r>
      <w:r w:rsidR="00EA57FF" w:rsidRPr="00960656">
        <w:rPr>
          <w:rFonts w:ascii="Arial" w:hAnsi="Arial" w:cs="Arial"/>
          <w:sz w:val="24"/>
        </w:rPr>
        <w:t>. U</w:t>
      </w:r>
      <w:r w:rsidR="00E00DE2" w:rsidRPr="00960656">
        <w:rPr>
          <w:rFonts w:ascii="Arial" w:hAnsi="Arial" w:cs="Arial"/>
          <w:sz w:val="24"/>
        </w:rPr>
        <w:t>nless documentation is to be marked at a higher classification</w:t>
      </w:r>
      <w:r w:rsidR="00590B9A" w:rsidRPr="00960656">
        <w:rPr>
          <w:rFonts w:ascii="Arial" w:hAnsi="Arial" w:cs="Arial"/>
          <w:sz w:val="24"/>
        </w:rPr>
        <w:t>,</w:t>
      </w:r>
      <w:r w:rsidR="00E00DE2" w:rsidRPr="00960656">
        <w:rPr>
          <w:rFonts w:ascii="Arial" w:hAnsi="Arial" w:cs="Arial"/>
          <w:sz w:val="24"/>
        </w:rPr>
        <w:t xml:space="preserve"> </w:t>
      </w:r>
      <w:r w:rsidR="00670FE9" w:rsidRPr="00960656">
        <w:rPr>
          <w:rFonts w:ascii="Arial" w:hAnsi="Arial" w:cs="Arial"/>
          <w:sz w:val="24"/>
        </w:rPr>
        <w:t xml:space="preserve">it </w:t>
      </w:r>
      <w:r w:rsidR="00590B9A" w:rsidRPr="00960656">
        <w:rPr>
          <w:rFonts w:ascii="Arial" w:hAnsi="Arial" w:cs="Arial"/>
          <w:sz w:val="24"/>
        </w:rPr>
        <w:t xml:space="preserve">will be properly marked </w:t>
      </w:r>
      <w:r w:rsidR="0089755E" w:rsidRPr="00960656">
        <w:rPr>
          <w:rFonts w:ascii="Arial" w:hAnsi="Arial" w:cs="Arial"/>
          <w:sz w:val="24"/>
        </w:rPr>
        <w:t xml:space="preserve">in accordance with </w:t>
      </w:r>
      <w:r w:rsidR="00B22EB2" w:rsidRPr="00960656">
        <w:rPr>
          <w:rFonts w:ascii="Arial" w:hAnsi="Arial" w:cs="Arial"/>
          <w:sz w:val="24"/>
        </w:rPr>
        <w:t>g</w:t>
      </w:r>
      <w:r w:rsidR="00712FBE" w:rsidRPr="00960656">
        <w:rPr>
          <w:rFonts w:ascii="Arial" w:hAnsi="Arial" w:cs="Arial"/>
          <w:sz w:val="24"/>
        </w:rPr>
        <w:t xml:space="preserve">overnment </w:t>
      </w:r>
      <w:r w:rsidR="00670FE9" w:rsidRPr="00960656">
        <w:rPr>
          <w:rFonts w:ascii="Arial" w:hAnsi="Arial" w:cs="Arial"/>
          <w:sz w:val="24"/>
        </w:rPr>
        <w:t>(</w:t>
      </w:r>
      <w:r w:rsidR="00590B9A" w:rsidRPr="00960656">
        <w:rPr>
          <w:rFonts w:ascii="Arial" w:hAnsi="Arial" w:cs="Arial"/>
          <w:sz w:val="24"/>
        </w:rPr>
        <w:t>CUI</w:t>
      </w:r>
      <w:r w:rsidR="00670FE9" w:rsidRPr="00960656">
        <w:rPr>
          <w:rFonts w:ascii="Arial" w:hAnsi="Arial" w:cs="Arial"/>
          <w:sz w:val="24"/>
        </w:rPr>
        <w:t>)</w:t>
      </w:r>
      <w:r w:rsidR="00590B9A" w:rsidRPr="00960656">
        <w:rPr>
          <w:rFonts w:ascii="Arial" w:hAnsi="Arial" w:cs="Arial"/>
          <w:sz w:val="24"/>
        </w:rPr>
        <w:t xml:space="preserve"> </w:t>
      </w:r>
      <w:r w:rsidR="00712FBE" w:rsidRPr="00960656">
        <w:rPr>
          <w:rFonts w:ascii="Arial" w:hAnsi="Arial" w:cs="Arial"/>
          <w:sz w:val="24"/>
        </w:rPr>
        <w:t>policy and procedures.</w:t>
      </w:r>
      <w:r w:rsidR="00BC7502" w:rsidRPr="00960656">
        <w:rPr>
          <w:rFonts w:ascii="Arial" w:hAnsi="Arial" w:cs="Arial"/>
          <w:sz w:val="24"/>
        </w:rPr>
        <w:t xml:space="preserve"> </w:t>
      </w:r>
      <w:hyperlink r:id="rId33" w:history="1">
        <w:r w:rsidR="00F36298" w:rsidRPr="00960656">
          <w:rPr>
            <w:rStyle w:val="Hyperlink"/>
            <w:rFonts w:ascii="Arial" w:hAnsi="Arial" w:cs="Arial"/>
            <w:sz w:val="24"/>
          </w:rPr>
          <w:t>https://www.dodcui.mil/</w:t>
        </w:r>
      </w:hyperlink>
      <w:r w:rsidR="00F36298" w:rsidRPr="00960656">
        <w:rPr>
          <w:rFonts w:ascii="Arial" w:hAnsi="Arial" w:cs="Arial"/>
          <w:sz w:val="24"/>
        </w:rPr>
        <w:t xml:space="preserve">. </w:t>
      </w:r>
      <w:r w:rsidR="00BC7502" w:rsidRPr="00960656">
        <w:rPr>
          <w:rFonts w:ascii="Arial" w:hAnsi="Arial" w:cs="Arial"/>
          <w:sz w:val="24"/>
        </w:rPr>
        <w:t xml:space="preserve"> </w:t>
      </w:r>
      <w:r w:rsidR="00712FBE" w:rsidRPr="00960656">
        <w:rPr>
          <w:rFonts w:ascii="Arial" w:hAnsi="Arial" w:cs="Arial"/>
          <w:sz w:val="24"/>
        </w:rPr>
        <w:t xml:space="preserve"> </w:t>
      </w:r>
    </w:p>
    <w:p w14:paraId="284D5439" w14:textId="77777777" w:rsidR="001C5EBD" w:rsidRPr="00960656" w:rsidRDefault="001C5EBD" w:rsidP="00E37299">
      <w:pPr>
        <w:autoSpaceDE w:val="0"/>
        <w:autoSpaceDN w:val="0"/>
        <w:adjustRightInd w:val="0"/>
        <w:rPr>
          <w:rFonts w:ascii="Arial" w:hAnsi="Arial" w:cs="Arial"/>
          <w:sz w:val="24"/>
        </w:rPr>
      </w:pPr>
    </w:p>
    <w:p w14:paraId="39A4D25E" w14:textId="77777777" w:rsidR="001C5EBD" w:rsidRPr="00960656" w:rsidRDefault="001C5EBD">
      <w:pPr>
        <w:pStyle w:val="Heading2"/>
        <w:numPr>
          <w:ilvl w:val="1"/>
          <w:numId w:val="38"/>
        </w:numPr>
        <w:pBdr>
          <w:top w:val="single" w:sz="4" w:space="1" w:color="auto"/>
          <w:bottom w:val="single" w:sz="4" w:space="1" w:color="auto"/>
        </w:pBdr>
        <w:ind w:left="540" w:hanging="540"/>
        <w:jc w:val="left"/>
        <w:rPr>
          <w:rFonts w:ascii="Arial" w:hAnsi="Arial" w:cs="Arial"/>
          <w:iCs/>
          <w:sz w:val="28"/>
          <w:szCs w:val="28"/>
        </w:rPr>
      </w:pPr>
      <w:bookmarkStart w:id="164" w:name="_Toc178607326"/>
      <w:bookmarkStart w:id="165" w:name="_Toc178607401"/>
      <w:r w:rsidRPr="00960656">
        <w:rPr>
          <w:rFonts w:ascii="Arial" w:hAnsi="Arial" w:cs="Arial"/>
          <w:iCs/>
          <w:sz w:val="28"/>
          <w:szCs w:val="28"/>
        </w:rPr>
        <w:t>Electronic Source Selection</w:t>
      </w:r>
      <w:bookmarkEnd w:id="164"/>
      <w:bookmarkEnd w:id="165"/>
    </w:p>
    <w:p w14:paraId="03273AD1" w14:textId="77777777" w:rsidR="001C5EBD" w:rsidRPr="00960656" w:rsidRDefault="001C5EBD" w:rsidP="004A3C3A">
      <w:pPr>
        <w:autoSpaceDE w:val="0"/>
        <w:autoSpaceDN w:val="0"/>
        <w:adjustRightInd w:val="0"/>
        <w:rPr>
          <w:rFonts w:ascii="Arial" w:hAnsi="Arial" w:cs="Arial"/>
          <w:sz w:val="24"/>
        </w:rPr>
      </w:pPr>
    </w:p>
    <w:p w14:paraId="42FEC668" w14:textId="3AD50966" w:rsidR="00576783" w:rsidRPr="00960656" w:rsidRDefault="00ED49A9" w:rsidP="004A3C3A">
      <w:pPr>
        <w:autoSpaceDE w:val="0"/>
        <w:autoSpaceDN w:val="0"/>
        <w:adjustRightInd w:val="0"/>
        <w:rPr>
          <w:rFonts w:ascii="Arial" w:hAnsi="Arial" w:cs="Arial"/>
          <w:sz w:val="24"/>
        </w:rPr>
      </w:pPr>
      <w:r w:rsidRPr="00960656">
        <w:rPr>
          <w:rFonts w:ascii="Arial" w:hAnsi="Arial" w:cs="Arial"/>
          <w:sz w:val="24"/>
        </w:rPr>
        <w:t>If</w:t>
      </w:r>
      <w:r w:rsidR="001C5EBD" w:rsidRPr="00960656">
        <w:rPr>
          <w:rFonts w:ascii="Arial" w:hAnsi="Arial" w:cs="Arial"/>
          <w:sz w:val="24"/>
        </w:rPr>
        <w:t xml:space="preserve"> </w:t>
      </w:r>
      <w:r w:rsidRPr="00960656">
        <w:rPr>
          <w:rFonts w:ascii="Arial" w:hAnsi="Arial" w:cs="Arial"/>
          <w:sz w:val="24"/>
        </w:rPr>
        <w:t xml:space="preserve">the PCO determines use of </w:t>
      </w:r>
      <w:r w:rsidR="001C5EBD" w:rsidRPr="00960656">
        <w:rPr>
          <w:rFonts w:ascii="Arial" w:hAnsi="Arial" w:cs="Arial"/>
          <w:sz w:val="24"/>
        </w:rPr>
        <w:t xml:space="preserve">an electronic system for </w:t>
      </w:r>
      <w:r w:rsidR="00B52E5C" w:rsidRPr="00960656">
        <w:rPr>
          <w:rFonts w:ascii="Arial" w:hAnsi="Arial" w:cs="Arial"/>
          <w:sz w:val="24"/>
        </w:rPr>
        <w:t xml:space="preserve">storing and handling </w:t>
      </w:r>
      <w:r w:rsidR="001C5EBD" w:rsidRPr="00960656">
        <w:rPr>
          <w:rFonts w:ascii="Arial" w:hAnsi="Arial" w:cs="Arial"/>
          <w:sz w:val="24"/>
        </w:rPr>
        <w:t>source selection documentation is appropriate</w:t>
      </w:r>
      <w:r w:rsidR="00576783" w:rsidRPr="00960656">
        <w:rPr>
          <w:rFonts w:ascii="Arial" w:hAnsi="Arial" w:cs="Arial"/>
          <w:sz w:val="24"/>
        </w:rPr>
        <w:t xml:space="preserve"> </w:t>
      </w:r>
      <w:r w:rsidR="001C5EBD" w:rsidRPr="00960656">
        <w:rPr>
          <w:rFonts w:ascii="Arial" w:hAnsi="Arial" w:cs="Arial"/>
          <w:sz w:val="24"/>
        </w:rPr>
        <w:t xml:space="preserve">for the </w:t>
      </w:r>
      <w:r w:rsidR="001201EC" w:rsidRPr="00960656">
        <w:rPr>
          <w:rFonts w:ascii="Arial" w:hAnsi="Arial" w:cs="Arial"/>
          <w:sz w:val="24"/>
        </w:rPr>
        <w:t xml:space="preserve">acquisition, </w:t>
      </w:r>
      <w:r w:rsidRPr="00960656">
        <w:rPr>
          <w:rFonts w:ascii="Arial" w:hAnsi="Arial" w:cs="Arial"/>
          <w:sz w:val="24"/>
        </w:rPr>
        <w:t>t</w:t>
      </w:r>
      <w:r w:rsidR="001C5EBD" w:rsidRPr="00960656">
        <w:rPr>
          <w:rFonts w:ascii="Arial" w:hAnsi="Arial" w:cs="Arial"/>
          <w:sz w:val="24"/>
        </w:rPr>
        <w:t>he</w:t>
      </w:r>
      <w:r w:rsidR="00576783" w:rsidRPr="00960656">
        <w:rPr>
          <w:rFonts w:ascii="Arial" w:hAnsi="Arial" w:cs="Arial"/>
          <w:sz w:val="24"/>
        </w:rPr>
        <w:t xml:space="preserve"> Army’s Virtual Contracting Enterprise (VCE)</w:t>
      </w:r>
      <w:r w:rsidR="001C5EBD" w:rsidRPr="00960656">
        <w:rPr>
          <w:rFonts w:ascii="Arial" w:hAnsi="Arial" w:cs="Arial"/>
          <w:sz w:val="24"/>
        </w:rPr>
        <w:t xml:space="preserve"> </w:t>
      </w:r>
      <w:r w:rsidR="00576783" w:rsidRPr="00960656">
        <w:rPr>
          <w:rFonts w:ascii="Arial" w:hAnsi="Arial" w:cs="Arial"/>
          <w:sz w:val="24"/>
        </w:rPr>
        <w:t xml:space="preserve">Acquisition Source Selection Interactive Support Tool (ASSIST) is </w:t>
      </w:r>
      <w:r w:rsidR="001C5EBD" w:rsidRPr="00960656">
        <w:rPr>
          <w:rFonts w:ascii="Arial" w:hAnsi="Arial" w:cs="Arial"/>
          <w:sz w:val="24"/>
        </w:rPr>
        <w:t>available</w:t>
      </w:r>
      <w:r w:rsidR="00576783" w:rsidRPr="00960656">
        <w:rPr>
          <w:rFonts w:ascii="Arial" w:hAnsi="Arial" w:cs="Arial"/>
          <w:sz w:val="24"/>
        </w:rPr>
        <w:t xml:space="preserve">. </w:t>
      </w:r>
    </w:p>
    <w:p w14:paraId="087A2CDB" w14:textId="77777777" w:rsidR="00576783" w:rsidRPr="00960656" w:rsidRDefault="00576783" w:rsidP="004A3C3A">
      <w:pPr>
        <w:autoSpaceDE w:val="0"/>
        <w:autoSpaceDN w:val="0"/>
        <w:adjustRightInd w:val="0"/>
        <w:rPr>
          <w:rFonts w:ascii="Arial" w:hAnsi="Arial" w:cs="Arial"/>
          <w:sz w:val="24"/>
        </w:rPr>
      </w:pPr>
    </w:p>
    <w:p w14:paraId="13080F2A" w14:textId="7A8CD953" w:rsidR="001C5EBD" w:rsidRPr="00960656" w:rsidRDefault="00ED49A9" w:rsidP="004A3C3A">
      <w:pPr>
        <w:autoSpaceDE w:val="0"/>
        <w:autoSpaceDN w:val="0"/>
        <w:adjustRightInd w:val="0"/>
        <w:rPr>
          <w:rFonts w:ascii="Arial" w:hAnsi="Arial" w:cs="Arial"/>
          <w:sz w:val="24"/>
        </w:rPr>
      </w:pPr>
      <w:r w:rsidRPr="00960656">
        <w:rPr>
          <w:rFonts w:ascii="Arial" w:hAnsi="Arial" w:cs="Arial"/>
          <w:sz w:val="24"/>
        </w:rPr>
        <w:t>ASSIST</w:t>
      </w:r>
      <w:r w:rsidR="00B52E5C" w:rsidRPr="00960656">
        <w:rPr>
          <w:rFonts w:ascii="Arial" w:hAnsi="Arial" w:cs="Arial"/>
          <w:sz w:val="24"/>
        </w:rPr>
        <w:t xml:space="preserve"> is a secure web-based contracting tool, accessible by Common Access Card (CAC) or External Certificate Authority (ECA)</w:t>
      </w:r>
      <w:r w:rsidR="00576783" w:rsidRPr="00960656">
        <w:rPr>
          <w:rFonts w:ascii="Arial" w:hAnsi="Arial" w:cs="Arial"/>
          <w:sz w:val="24"/>
        </w:rPr>
        <w:t xml:space="preserve">, </w:t>
      </w:r>
      <w:r w:rsidR="00B52E5C" w:rsidRPr="00960656">
        <w:rPr>
          <w:rFonts w:ascii="Arial" w:hAnsi="Arial" w:cs="Arial"/>
          <w:sz w:val="24"/>
        </w:rPr>
        <w:t xml:space="preserve">used to facilitate the coordination and management of all evaluation documentation generated in a source selection. </w:t>
      </w:r>
      <w:r w:rsidR="001C5EBD" w:rsidRPr="00960656">
        <w:rPr>
          <w:rFonts w:ascii="Arial" w:hAnsi="Arial" w:cs="Arial"/>
          <w:sz w:val="24"/>
        </w:rPr>
        <w:t>For more information, please reference t</w:t>
      </w:r>
      <w:r w:rsidR="001C5EBD" w:rsidRPr="00960656">
        <w:rPr>
          <w:rFonts w:ascii="Arial" w:hAnsi="Arial" w:cs="Arial"/>
          <w:sz w:val="24"/>
          <w:szCs w:val="24"/>
        </w:rPr>
        <w:t xml:space="preserve">he ASSIST user guide at </w:t>
      </w:r>
      <w:hyperlink r:id="rId34" w:history="1">
        <w:r w:rsidR="001C5EBD" w:rsidRPr="00960656">
          <w:rPr>
            <w:rStyle w:val="Hyperlink"/>
            <w:rFonts w:ascii="Arial" w:hAnsi="Arial" w:cs="Arial"/>
            <w:sz w:val="24"/>
            <w:szCs w:val="24"/>
          </w:rPr>
          <w:t>https://assist1.army.mil</w:t>
        </w:r>
      </w:hyperlink>
      <w:r w:rsidR="001C5EBD" w:rsidRPr="00960656">
        <w:rPr>
          <w:rFonts w:ascii="Arial" w:hAnsi="Arial" w:cs="Arial"/>
          <w:sz w:val="24"/>
          <w:szCs w:val="24"/>
        </w:rPr>
        <w:t xml:space="preserve">. </w:t>
      </w:r>
    </w:p>
    <w:p w14:paraId="190E4CA2" w14:textId="77777777" w:rsidR="001C5EBD" w:rsidRPr="00960656" w:rsidRDefault="001C5EBD">
      <w:pPr>
        <w:rPr>
          <w:rFonts w:ascii="Arial" w:hAnsi="Arial" w:cs="Arial"/>
          <w:b/>
          <w:sz w:val="40"/>
          <w:szCs w:val="40"/>
        </w:rPr>
      </w:pPr>
      <w:bookmarkStart w:id="166" w:name="_CHAPTER_5:_"/>
      <w:bookmarkStart w:id="167" w:name="_Toc307839245"/>
      <w:bookmarkEnd w:id="166"/>
      <w:r w:rsidRPr="00DE1F3A">
        <w:rPr>
          <w:rFonts w:ascii="Arial" w:hAnsi="Arial" w:cs="Arial"/>
          <w:sz w:val="40"/>
          <w:szCs w:val="40"/>
        </w:rPr>
        <w:br w:type="page"/>
      </w:r>
    </w:p>
    <w:p w14:paraId="549EB1E6" w14:textId="77777777" w:rsidR="001C5EBD" w:rsidRPr="00960656" w:rsidRDefault="001C5EBD" w:rsidP="00FF3772">
      <w:pPr>
        <w:pStyle w:val="Heading1"/>
        <w:ind w:left="2880" w:hanging="2880"/>
        <w:jc w:val="left"/>
        <w:rPr>
          <w:rFonts w:cs="Arial"/>
          <w:sz w:val="40"/>
          <w:szCs w:val="40"/>
        </w:rPr>
      </w:pPr>
      <w:bookmarkStart w:id="168" w:name="_Toc178607327"/>
      <w:bookmarkStart w:id="169" w:name="_Toc178607402"/>
      <w:r w:rsidRPr="00960656">
        <w:rPr>
          <w:rFonts w:cs="Arial"/>
          <w:sz w:val="40"/>
          <w:szCs w:val="40"/>
        </w:rPr>
        <w:lastRenderedPageBreak/>
        <w:t xml:space="preserve">CHAPTER 5: </w:t>
      </w:r>
      <w:r w:rsidRPr="00960656">
        <w:rPr>
          <w:rFonts w:cs="Arial"/>
          <w:sz w:val="40"/>
          <w:szCs w:val="40"/>
        </w:rPr>
        <w:tab/>
        <w:t>DEFINITIONS</w:t>
      </w:r>
      <w:bookmarkEnd w:id="167"/>
      <w:bookmarkEnd w:id="168"/>
      <w:bookmarkEnd w:id="169"/>
    </w:p>
    <w:p w14:paraId="58003B3F" w14:textId="77777777" w:rsidR="001A2417" w:rsidRPr="00960656" w:rsidRDefault="001A2417" w:rsidP="001A2417">
      <w:pPr>
        <w:rPr>
          <w:rFonts w:ascii="Arial" w:hAnsi="Arial" w:cs="Arial"/>
          <w:sz w:val="24"/>
          <w:szCs w:val="24"/>
        </w:rPr>
      </w:pPr>
    </w:p>
    <w:p w14:paraId="5FFE6D11" w14:textId="3D0BBFF8" w:rsidR="001C5EBD" w:rsidRPr="00960656" w:rsidRDefault="001C5EBD" w:rsidP="005B4B4C">
      <w:pPr>
        <w:pStyle w:val="PlainText"/>
        <w:rPr>
          <w:rFonts w:ascii="Arial" w:hAnsi="Arial" w:cs="Arial"/>
          <w:sz w:val="24"/>
          <w:szCs w:val="24"/>
        </w:rPr>
      </w:pPr>
      <w:bookmarkStart w:id="170" w:name="OLE_LINK3"/>
      <w:bookmarkStart w:id="171" w:name="OLE_LINK4"/>
      <w:r w:rsidRPr="00960656">
        <w:rPr>
          <w:rFonts w:ascii="Arial" w:hAnsi="Arial" w:cs="Arial"/>
          <w:b/>
          <w:i/>
          <w:sz w:val="24"/>
          <w:szCs w:val="24"/>
        </w:rPr>
        <w:t>Adverse past performance</w:t>
      </w:r>
      <w:r w:rsidRPr="00960656">
        <w:rPr>
          <w:rFonts w:ascii="Arial" w:hAnsi="Arial" w:cs="Arial"/>
          <w:sz w:val="24"/>
          <w:szCs w:val="24"/>
        </w:rPr>
        <w:t xml:space="preserve"> is defined as past performance information that supports a less than satisfactory rating on any evaluation.  Adverse past performance that must be addressed with Offerors includes unfavorable comments received from sources such as those received from respondents from past performance questionnaires or interviews that have not been finalized within a formal rating system</w:t>
      </w:r>
      <w:r w:rsidR="005B501F" w:rsidRPr="00960656">
        <w:rPr>
          <w:rFonts w:ascii="Arial" w:hAnsi="Arial" w:cs="Arial"/>
          <w:sz w:val="24"/>
          <w:szCs w:val="24"/>
        </w:rPr>
        <w:t xml:space="preserve">. </w:t>
      </w:r>
      <w:r w:rsidRPr="00960656">
        <w:rPr>
          <w:rFonts w:ascii="Arial" w:hAnsi="Arial" w:cs="Arial"/>
          <w:sz w:val="24"/>
          <w:szCs w:val="24"/>
        </w:rPr>
        <w:t xml:space="preserve"> A best practice can be to discuss adverse past performance which caused a rating to be lowered to Satisfactory Confidence.</w:t>
      </w:r>
    </w:p>
    <w:bookmarkEnd w:id="170"/>
    <w:bookmarkEnd w:id="171"/>
    <w:p w14:paraId="3EAAFE6A" w14:textId="77777777" w:rsidR="001C5EBD" w:rsidRPr="00960656" w:rsidRDefault="001C5EBD" w:rsidP="005B4B4C">
      <w:pPr>
        <w:suppressLineNumbers/>
        <w:rPr>
          <w:rStyle w:val="Emphasis"/>
          <w:rFonts w:ascii="Arial" w:hAnsi="Arial" w:cs="Arial"/>
          <w:i w:val="0"/>
          <w:iCs w:val="0"/>
          <w:sz w:val="24"/>
          <w:szCs w:val="24"/>
        </w:rPr>
      </w:pPr>
    </w:p>
    <w:p w14:paraId="64CC1692" w14:textId="3701CED9" w:rsidR="001C5EBD" w:rsidRPr="00960656" w:rsidRDefault="001C5EBD" w:rsidP="005B4B4C">
      <w:pPr>
        <w:pStyle w:val="PlainText"/>
        <w:rPr>
          <w:rFonts w:ascii="Arial" w:hAnsi="Arial" w:cs="Arial"/>
          <w:sz w:val="24"/>
          <w:szCs w:val="24"/>
        </w:rPr>
      </w:pPr>
      <w:r w:rsidRPr="00960656">
        <w:rPr>
          <w:rFonts w:ascii="Arial" w:hAnsi="Arial" w:cs="Arial"/>
          <w:b/>
          <w:bCs/>
          <w:i/>
          <w:sz w:val="24"/>
          <w:szCs w:val="24"/>
        </w:rPr>
        <w:t xml:space="preserve">Due Diligence (Industry) – </w:t>
      </w:r>
      <w:r w:rsidRPr="00960656">
        <w:rPr>
          <w:rFonts w:ascii="Arial" w:hAnsi="Arial" w:cs="Arial"/>
          <w:sz w:val="24"/>
          <w:szCs w:val="24"/>
        </w:rPr>
        <w:t>The process followed by prospective contractors to fully understand the government requirement in order to submit a complete, responsive proposal to the government which will result in a successful acquisition. Methods may include such activities as conducting site visits, attending industry days, one-on-one sessions with the acquisition teams, pre-proposal conferences and responding to draft requests for proposals.</w:t>
      </w:r>
    </w:p>
    <w:p w14:paraId="048AD7AD" w14:textId="77777777" w:rsidR="001C5EBD" w:rsidRPr="00960656" w:rsidRDefault="001C5EBD" w:rsidP="005B4B4C">
      <w:pPr>
        <w:pStyle w:val="PlainText"/>
        <w:suppressLineNumbers/>
        <w:rPr>
          <w:rFonts w:ascii="Arial" w:hAnsi="Arial" w:cs="Arial"/>
          <w:b/>
          <w:bCs/>
          <w:i/>
          <w:sz w:val="24"/>
          <w:szCs w:val="24"/>
        </w:rPr>
      </w:pPr>
    </w:p>
    <w:p w14:paraId="5D80CC41" w14:textId="7591C0FD" w:rsidR="001C5EBD" w:rsidRPr="00960656" w:rsidRDefault="001C5EBD" w:rsidP="005B4B4C">
      <w:pPr>
        <w:pStyle w:val="PlainText"/>
        <w:rPr>
          <w:rFonts w:ascii="Arial" w:hAnsi="Arial" w:cs="Arial"/>
          <w:sz w:val="24"/>
          <w:szCs w:val="24"/>
        </w:rPr>
      </w:pPr>
      <w:r w:rsidRPr="00960656">
        <w:rPr>
          <w:rFonts w:ascii="Arial" w:hAnsi="Arial" w:cs="Arial"/>
          <w:b/>
          <w:i/>
          <w:sz w:val="24"/>
          <w:szCs w:val="24"/>
        </w:rPr>
        <w:t>Due Diligence (Government)</w:t>
      </w:r>
      <w:r w:rsidRPr="00960656">
        <w:rPr>
          <w:rFonts w:ascii="Arial" w:hAnsi="Arial" w:cs="Arial"/>
          <w:sz w:val="24"/>
          <w:szCs w:val="24"/>
        </w:rPr>
        <w:t xml:space="preserve"> </w:t>
      </w:r>
      <w:r w:rsidRPr="00960656">
        <w:rPr>
          <w:rFonts w:ascii="Arial" w:hAnsi="Arial" w:cs="Arial"/>
          <w:b/>
          <w:sz w:val="24"/>
          <w:szCs w:val="24"/>
        </w:rPr>
        <w:t xml:space="preserve">– </w:t>
      </w:r>
      <w:r w:rsidRPr="00960656">
        <w:rPr>
          <w:rFonts w:ascii="Arial" w:hAnsi="Arial" w:cs="Arial"/>
          <w:sz w:val="24"/>
          <w:szCs w:val="24"/>
        </w:rPr>
        <w:t>The process followed by the government acquisition team to ensure all prospective contractors are as informed of the government requirement and method of acquisition as possible in order to receive a reasonable number of competitive proposals from industry. Methods may include such activities as providing for site visits, conducting industry days, one-on-one sessions with interested vendors, pre-proposal conferences and sending draft requests for proposals to industry.</w:t>
      </w:r>
    </w:p>
    <w:p w14:paraId="3128D399" w14:textId="77777777" w:rsidR="001C5EBD" w:rsidRPr="00960656" w:rsidRDefault="001C5EBD" w:rsidP="005B4B4C">
      <w:pPr>
        <w:pStyle w:val="PlainText"/>
        <w:suppressLineNumbers/>
        <w:rPr>
          <w:rFonts w:ascii="Arial" w:hAnsi="Arial" w:cs="Arial"/>
          <w:b/>
          <w:bCs/>
          <w:i/>
          <w:sz w:val="24"/>
          <w:szCs w:val="24"/>
        </w:rPr>
      </w:pPr>
    </w:p>
    <w:p w14:paraId="064A6356" w14:textId="77777777" w:rsidR="001C5EBD" w:rsidRPr="00960656" w:rsidRDefault="001C5EBD" w:rsidP="005B4B4C">
      <w:pPr>
        <w:pStyle w:val="PlainText"/>
        <w:suppressLineNumbers/>
        <w:rPr>
          <w:rFonts w:ascii="Arial" w:hAnsi="Arial" w:cs="Arial"/>
          <w:sz w:val="24"/>
          <w:szCs w:val="24"/>
        </w:rPr>
      </w:pPr>
      <w:r w:rsidRPr="00960656">
        <w:rPr>
          <w:rFonts w:ascii="Arial" w:hAnsi="Arial" w:cs="Arial"/>
          <w:b/>
          <w:bCs/>
          <w:i/>
          <w:sz w:val="24"/>
          <w:szCs w:val="24"/>
        </w:rPr>
        <w:t>Evaluation Findings</w:t>
      </w:r>
      <w:r w:rsidRPr="00960656">
        <w:rPr>
          <w:rFonts w:ascii="Arial" w:hAnsi="Arial" w:cs="Arial"/>
          <w:b/>
          <w:bCs/>
          <w:sz w:val="24"/>
          <w:szCs w:val="24"/>
        </w:rPr>
        <w:t xml:space="preserve"> </w:t>
      </w:r>
      <w:r w:rsidRPr="00960656">
        <w:rPr>
          <w:rFonts w:ascii="Arial" w:hAnsi="Arial" w:cs="Arial"/>
          <w:bCs/>
          <w:sz w:val="24"/>
          <w:szCs w:val="24"/>
        </w:rPr>
        <w:t>are the evaluator’s</w:t>
      </w:r>
      <w:r w:rsidRPr="00960656">
        <w:rPr>
          <w:rFonts w:ascii="Arial" w:hAnsi="Arial" w:cs="Arial"/>
          <w:b/>
          <w:bCs/>
          <w:sz w:val="24"/>
          <w:szCs w:val="24"/>
        </w:rPr>
        <w:t xml:space="preserve"> </w:t>
      </w:r>
      <w:r w:rsidRPr="00960656">
        <w:rPr>
          <w:rFonts w:ascii="Arial" w:hAnsi="Arial" w:cs="Arial"/>
          <w:sz w:val="24"/>
          <w:szCs w:val="24"/>
        </w:rPr>
        <w:t>written observations/judgments regarding the individual merits of the proposal against the RFP requirements.</w:t>
      </w:r>
    </w:p>
    <w:p w14:paraId="65EE1A98" w14:textId="77777777" w:rsidR="001C5EBD" w:rsidRPr="00960656" w:rsidRDefault="001C5EBD" w:rsidP="005B4B4C">
      <w:pPr>
        <w:pStyle w:val="PlainText"/>
        <w:suppressLineNumbers/>
        <w:rPr>
          <w:rFonts w:ascii="Arial" w:hAnsi="Arial" w:cs="Arial"/>
          <w:sz w:val="24"/>
          <w:szCs w:val="24"/>
        </w:rPr>
      </w:pPr>
    </w:p>
    <w:p w14:paraId="7A7F3406" w14:textId="77777777"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t>Formal Source Selection</w:t>
      </w:r>
      <w:r w:rsidRPr="00960656">
        <w:rPr>
          <w:rFonts w:ascii="Arial" w:hAnsi="Arial" w:cs="Arial"/>
          <w:sz w:val="24"/>
          <w:szCs w:val="24"/>
        </w:rPr>
        <w:t xml:space="preserve"> means the source selection process used where someone other than the PCO is the SSA, normally for high dollar value or complex acquisitions. </w:t>
      </w:r>
    </w:p>
    <w:p w14:paraId="7CFBBF37" w14:textId="77777777" w:rsidR="001C5EBD" w:rsidRPr="00960656" w:rsidRDefault="001C5EBD" w:rsidP="005B4B4C">
      <w:pPr>
        <w:pStyle w:val="PlainText"/>
        <w:suppressLineNumbers/>
        <w:rPr>
          <w:rFonts w:ascii="Arial" w:hAnsi="Arial" w:cs="Arial"/>
          <w:sz w:val="24"/>
          <w:szCs w:val="24"/>
        </w:rPr>
      </w:pPr>
    </w:p>
    <w:p w14:paraId="60E396B1" w14:textId="0F94D9CC" w:rsidR="001C5EBD" w:rsidRPr="00960656" w:rsidRDefault="005A4F32" w:rsidP="005B4B4C">
      <w:pPr>
        <w:pStyle w:val="PlainText"/>
        <w:suppressLineNumbers/>
        <w:rPr>
          <w:rFonts w:ascii="Arial" w:hAnsi="Arial" w:cs="Arial"/>
          <w:b/>
          <w:sz w:val="24"/>
          <w:szCs w:val="24"/>
        </w:rPr>
      </w:pPr>
      <w:r w:rsidRPr="00960656">
        <w:rPr>
          <w:rFonts w:ascii="Arial" w:hAnsi="Arial" w:cs="Arial"/>
          <w:b/>
          <w:i/>
          <w:sz w:val="24"/>
          <w:szCs w:val="24"/>
        </w:rPr>
        <w:t xml:space="preserve">Other than Small </w:t>
      </w:r>
      <w:r w:rsidR="001C5EBD" w:rsidRPr="00960656">
        <w:rPr>
          <w:rFonts w:ascii="Arial" w:hAnsi="Arial" w:cs="Arial"/>
          <w:b/>
          <w:i/>
          <w:sz w:val="24"/>
          <w:szCs w:val="24"/>
        </w:rPr>
        <w:t>Business</w:t>
      </w:r>
      <w:r w:rsidR="001C5EBD" w:rsidRPr="00960656">
        <w:rPr>
          <w:rFonts w:ascii="Arial" w:hAnsi="Arial" w:cs="Arial"/>
          <w:b/>
          <w:sz w:val="24"/>
          <w:szCs w:val="24"/>
        </w:rPr>
        <w:t xml:space="preserve"> </w:t>
      </w:r>
      <w:r w:rsidR="001C5EBD" w:rsidRPr="00960656">
        <w:rPr>
          <w:rFonts w:ascii="Arial" w:hAnsi="Arial" w:cs="Arial"/>
          <w:sz w:val="24"/>
          <w:szCs w:val="24"/>
        </w:rPr>
        <w:t xml:space="preserve">means businesses determined </w:t>
      </w:r>
      <w:r w:rsidR="00C97C32" w:rsidRPr="00960656">
        <w:rPr>
          <w:rFonts w:ascii="Arial" w:hAnsi="Arial" w:cs="Arial"/>
          <w:sz w:val="24"/>
          <w:szCs w:val="24"/>
        </w:rPr>
        <w:t xml:space="preserve">to be </w:t>
      </w:r>
      <w:r w:rsidR="001C5EBD" w:rsidRPr="00960656">
        <w:rPr>
          <w:rFonts w:ascii="Arial" w:hAnsi="Arial" w:cs="Arial"/>
          <w:sz w:val="24"/>
          <w:szCs w:val="24"/>
        </w:rPr>
        <w:t xml:space="preserve">other than </w:t>
      </w:r>
      <w:r w:rsidR="00C97C32" w:rsidRPr="00960656">
        <w:rPr>
          <w:rFonts w:ascii="Arial" w:hAnsi="Arial" w:cs="Arial"/>
          <w:sz w:val="24"/>
          <w:szCs w:val="24"/>
        </w:rPr>
        <w:t xml:space="preserve">a </w:t>
      </w:r>
      <w:r w:rsidR="00B22EB2" w:rsidRPr="00960656">
        <w:rPr>
          <w:rFonts w:ascii="Arial" w:hAnsi="Arial" w:cs="Arial"/>
          <w:sz w:val="24"/>
          <w:szCs w:val="24"/>
        </w:rPr>
        <w:t>s</w:t>
      </w:r>
      <w:r w:rsidR="001C5EBD" w:rsidRPr="00960656">
        <w:rPr>
          <w:rFonts w:ascii="Arial" w:hAnsi="Arial" w:cs="Arial"/>
          <w:sz w:val="24"/>
          <w:szCs w:val="24"/>
        </w:rPr>
        <w:t xml:space="preserve">mall </w:t>
      </w:r>
      <w:r w:rsidR="00B22EB2" w:rsidRPr="00960656">
        <w:rPr>
          <w:rFonts w:ascii="Arial" w:hAnsi="Arial" w:cs="Arial"/>
          <w:sz w:val="24"/>
          <w:szCs w:val="24"/>
        </w:rPr>
        <w:t>b</w:t>
      </w:r>
      <w:r w:rsidR="001C5EBD" w:rsidRPr="00960656">
        <w:rPr>
          <w:rFonts w:ascii="Arial" w:hAnsi="Arial" w:cs="Arial"/>
          <w:sz w:val="24"/>
          <w:szCs w:val="24"/>
        </w:rPr>
        <w:t>usiness based upon industry size standards</w:t>
      </w:r>
      <w:r w:rsidR="001C5EBD" w:rsidRPr="00960656">
        <w:rPr>
          <w:rFonts w:ascii="Arial" w:hAnsi="Arial" w:cs="Arial"/>
          <w:spacing w:val="-1"/>
          <w:sz w:val="24"/>
          <w:szCs w:val="24"/>
        </w:rPr>
        <w:t xml:space="preserve"> </w:t>
      </w:r>
      <w:r w:rsidR="0003118F" w:rsidRPr="00960656">
        <w:rPr>
          <w:rFonts w:ascii="Arial" w:hAnsi="Arial" w:cs="Arial"/>
          <w:spacing w:val="-1"/>
          <w:sz w:val="24"/>
          <w:szCs w:val="24"/>
        </w:rPr>
        <w:t>assigned to</w:t>
      </w:r>
      <w:r w:rsidR="001C5EBD" w:rsidRPr="00960656">
        <w:rPr>
          <w:rFonts w:ascii="Arial" w:hAnsi="Arial" w:cs="Arial"/>
          <w:spacing w:val="-1"/>
          <w:sz w:val="24"/>
          <w:szCs w:val="24"/>
        </w:rPr>
        <w:t xml:space="preserve"> North American Industry Classification System </w:t>
      </w:r>
      <w:r w:rsidR="00F97E6F" w:rsidRPr="00960656">
        <w:rPr>
          <w:rFonts w:ascii="Arial" w:hAnsi="Arial" w:cs="Arial"/>
          <w:spacing w:val="-1"/>
          <w:sz w:val="24"/>
          <w:szCs w:val="24"/>
        </w:rPr>
        <w:t>(</w:t>
      </w:r>
      <w:r w:rsidR="001C5EBD" w:rsidRPr="00960656">
        <w:rPr>
          <w:rFonts w:ascii="Arial" w:hAnsi="Arial" w:cs="Arial"/>
          <w:spacing w:val="-1"/>
          <w:sz w:val="24"/>
          <w:szCs w:val="24"/>
        </w:rPr>
        <w:t>NAIC</w:t>
      </w:r>
      <w:r w:rsidR="00F97E6F" w:rsidRPr="00960656">
        <w:rPr>
          <w:rFonts w:ascii="Arial" w:hAnsi="Arial" w:cs="Arial"/>
          <w:spacing w:val="-1"/>
          <w:sz w:val="24"/>
          <w:szCs w:val="24"/>
        </w:rPr>
        <w:t>S) code</w:t>
      </w:r>
      <w:r w:rsidR="001C5EBD" w:rsidRPr="00960656">
        <w:rPr>
          <w:rFonts w:ascii="Arial" w:hAnsi="Arial" w:cs="Arial"/>
          <w:sz w:val="24"/>
          <w:szCs w:val="24"/>
        </w:rPr>
        <w:t xml:space="preserve">. Includes: </w:t>
      </w:r>
      <w:r w:rsidR="00B22EB2" w:rsidRPr="00960656">
        <w:rPr>
          <w:rFonts w:ascii="Arial" w:hAnsi="Arial" w:cs="Arial"/>
          <w:sz w:val="24"/>
          <w:szCs w:val="24"/>
        </w:rPr>
        <w:t>l</w:t>
      </w:r>
      <w:r w:rsidR="001C5EBD" w:rsidRPr="00960656">
        <w:rPr>
          <w:rFonts w:ascii="Arial" w:hAnsi="Arial" w:cs="Arial"/>
          <w:sz w:val="24"/>
          <w:szCs w:val="24"/>
        </w:rPr>
        <w:t xml:space="preserve">arge businesses, </w:t>
      </w:r>
      <w:r w:rsidR="00B22EB2" w:rsidRPr="00960656">
        <w:rPr>
          <w:rFonts w:ascii="Arial" w:hAnsi="Arial" w:cs="Arial"/>
          <w:sz w:val="24"/>
          <w:szCs w:val="24"/>
        </w:rPr>
        <w:t>s</w:t>
      </w:r>
      <w:r w:rsidR="001C5EBD" w:rsidRPr="00960656">
        <w:rPr>
          <w:rFonts w:ascii="Arial" w:hAnsi="Arial" w:cs="Arial"/>
          <w:sz w:val="24"/>
          <w:szCs w:val="24"/>
        </w:rPr>
        <w:t xml:space="preserve">tate and </w:t>
      </w:r>
      <w:r w:rsidR="00B22EB2" w:rsidRPr="00960656">
        <w:rPr>
          <w:rFonts w:ascii="Arial" w:hAnsi="Arial" w:cs="Arial"/>
          <w:sz w:val="24"/>
          <w:szCs w:val="24"/>
        </w:rPr>
        <w:t>l</w:t>
      </w:r>
      <w:r w:rsidR="001C5EBD" w:rsidRPr="00960656">
        <w:rPr>
          <w:rFonts w:ascii="Arial" w:hAnsi="Arial" w:cs="Arial"/>
          <w:sz w:val="24"/>
          <w:szCs w:val="24"/>
        </w:rPr>
        <w:t xml:space="preserve">ocal </w:t>
      </w:r>
      <w:r w:rsidR="00B22EB2" w:rsidRPr="00960656">
        <w:rPr>
          <w:rFonts w:ascii="Arial" w:hAnsi="Arial" w:cs="Arial"/>
          <w:sz w:val="24"/>
          <w:szCs w:val="24"/>
        </w:rPr>
        <w:t>g</w:t>
      </w:r>
      <w:r w:rsidR="001C5EBD" w:rsidRPr="00960656">
        <w:rPr>
          <w:rFonts w:ascii="Arial" w:hAnsi="Arial" w:cs="Arial"/>
          <w:sz w:val="24"/>
          <w:szCs w:val="24"/>
        </w:rPr>
        <w:t xml:space="preserve">overnment and non-profit companies. May also </w:t>
      </w:r>
      <w:r w:rsidR="00860857" w:rsidRPr="00960656">
        <w:rPr>
          <w:rFonts w:ascii="Arial" w:hAnsi="Arial" w:cs="Arial"/>
          <w:sz w:val="24"/>
          <w:szCs w:val="24"/>
        </w:rPr>
        <w:t>include</w:t>
      </w:r>
      <w:r w:rsidR="001C5EBD" w:rsidRPr="00960656">
        <w:rPr>
          <w:rFonts w:ascii="Arial" w:hAnsi="Arial" w:cs="Arial"/>
          <w:sz w:val="24"/>
          <w:szCs w:val="24"/>
        </w:rPr>
        <w:t xml:space="preserve"> public utilities, educational institutions, and foreign-owned firms</w:t>
      </w:r>
      <w:r w:rsidR="00AA5EB7" w:rsidRPr="00960656">
        <w:rPr>
          <w:rFonts w:ascii="Arial" w:hAnsi="Arial" w:cs="Arial"/>
          <w:sz w:val="24"/>
          <w:szCs w:val="24"/>
        </w:rPr>
        <w:t xml:space="preserve"> based in the U.S. and contributing to the U.S. economy through the payment of taxes or otherwise</w:t>
      </w:r>
      <w:r w:rsidR="001C5EBD" w:rsidRPr="00960656">
        <w:rPr>
          <w:rFonts w:ascii="Arial" w:hAnsi="Arial" w:cs="Arial"/>
          <w:sz w:val="24"/>
          <w:szCs w:val="24"/>
        </w:rPr>
        <w:t>.</w:t>
      </w:r>
    </w:p>
    <w:p w14:paraId="1618EBEE" w14:textId="77777777" w:rsidR="001C5EBD" w:rsidRPr="00960656" w:rsidRDefault="001C5EBD" w:rsidP="005B4B4C">
      <w:pPr>
        <w:pStyle w:val="PlainText"/>
        <w:suppressLineNumbers/>
        <w:rPr>
          <w:rFonts w:ascii="Arial" w:hAnsi="Arial" w:cs="Arial"/>
          <w:color w:val="FF0000"/>
          <w:sz w:val="24"/>
          <w:szCs w:val="24"/>
        </w:rPr>
      </w:pPr>
    </w:p>
    <w:p w14:paraId="58BB579C" w14:textId="61C8BADB" w:rsidR="001C5EBD" w:rsidRPr="00960656" w:rsidRDefault="001C5EBD" w:rsidP="005B4B4C">
      <w:pPr>
        <w:pStyle w:val="PlainText"/>
        <w:suppressLineNumbers/>
        <w:rPr>
          <w:rFonts w:ascii="Arial" w:hAnsi="Arial" w:cs="Arial"/>
          <w:sz w:val="24"/>
          <w:szCs w:val="24"/>
        </w:rPr>
      </w:pPr>
      <w:r w:rsidRPr="00960656">
        <w:rPr>
          <w:rFonts w:ascii="Arial" w:hAnsi="Arial" w:cs="Arial"/>
          <w:b/>
          <w:bCs/>
          <w:i/>
          <w:sz w:val="24"/>
          <w:szCs w:val="24"/>
        </w:rPr>
        <w:t>Minor or Clerical Error</w:t>
      </w:r>
      <w:r w:rsidRPr="00960656">
        <w:rPr>
          <w:rFonts w:ascii="Arial" w:hAnsi="Arial" w:cs="Arial"/>
          <w:b/>
          <w:bCs/>
          <w:sz w:val="24"/>
          <w:szCs w:val="24"/>
        </w:rPr>
        <w:t xml:space="preserve"> </w:t>
      </w:r>
      <w:r w:rsidRPr="00960656">
        <w:rPr>
          <w:rFonts w:ascii="Arial" w:hAnsi="Arial" w:cs="Arial"/>
          <w:bCs/>
          <w:sz w:val="24"/>
          <w:szCs w:val="24"/>
        </w:rPr>
        <w:t>is a</w:t>
      </w:r>
      <w:r w:rsidRPr="00960656">
        <w:rPr>
          <w:rFonts w:ascii="Arial" w:hAnsi="Arial" w:cs="Arial"/>
          <w:sz w:val="24"/>
          <w:szCs w:val="24"/>
        </w:rPr>
        <w:t xml:space="preserve"> minor informality or irregularity that is merely a matter of form and not of substance or a clerical error apparent on its face in the proposal. </w:t>
      </w:r>
      <w:r w:rsidR="004A204F" w:rsidRPr="00960656">
        <w:rPr>
          <w:rFonts w:ascii="Arial" w:hAnsi="Arial" w:cs="Arial"/>
          <w:sz w:val="24"/>
          <w:szCs w:val="24"/>
        </w:rPr>
        <w:t>The</w:t>
      </w:r>
      <w:r w:rsidR="00404BDA" w:rsidRPr="00960656">
        <w:rPr>
          <w:rFonts w:ascii="Arial" w:hAnsi="Arial" w:cs="Arial"/>
          <w:sz w:val="24"/>
          <w:szCs w:val="24"/>
        </w:rPr>
        <w:t>se</w:t>
      </w:r>
      <w:r w:rsidR="004A204F" w:rsidRPr="00960656">
        <w:rPr>
          <w:rFonts w:ascii="Arial" w:hAnsi="Arial" w:cs="Arial"/>
          <w:sz w:val="24"/>
          <w:szCs w:val="24"/>
        </w:rPr>
        <w:t xml:space="preserve"> may i</w:t>
      </w:r>
      <w:r w:rsidRPr="00960656">
        <w:rPr>
          <w:rFonts w:ascii="Arial" w:hAnsi="Arial" w:cs="Arial"/>
          <w:sz w:val="24"/>
          <w:szCs w:val="24"/>
        </w:rPr>
        <w:t>nclude</w:t>
      </w:r>
      <w:r w:rsidR="001A2417" w:rsidRPr="00960656">
        <w:rPr>
          <w:rFonts w:ascii="Arial" w:hAnsi="Arial" w:cs="Arial"/>
          <w:sz w:val="24"/>
          <w:szCs w:val="24"/>
        </w:rPr>
        <w:t xml:space="preserve"> </w:t>
      </w:r>
      <w:r w:rsidRPr="00960656">
        <w:rPr>
          <w:rFonts w:ascii="Arial" w:hAnsi="Arial" w:cs="Arial"/>
          <w:sz w:val="24"/>
          <w:szCs w:val="24"/>
        </w:rPr>
        <w:t>obvious misplacement of decimal points, incorrect discounts, reversal of prices, and mis</w:t>
      </w:r>
      <w:r w:rsidR="006731FF" w:rsidRPr="00960656">
        <w:rPr>
          <w:rFonts w:ascii="Arial" w:hAnsi="Arial" w:cs="Arial"/>
          <w:sz w:val="24"/>
          <w:szCs w:val="24"/>
        </w:rPr>
        <w:t>-</w:t>
      </w:r>
      <w:r w:rsidRPr="00960656">
        <w:rPr>
          <w:rFonts w:ascii="Arial" w:hAnsi="Arial" w:cs="Arial"/>
          <w:sz w:val="24"/>
          <w:szCs w:val="24"/>
        </w:rPr>
        <w:t>designation of units.</w:t>
      </w:r>
    </w:p>
    <w:p w14:paraId="261CF1FC" w14:textId="77777777" w:rsidR="001C5EBD" w:rsidRPr="00960656" w:rsidRDefault="001C5EBD" w:rsidP="005B4B4C">
      <w:pPr>
        <w:pStyle w:val="PlainText"/>
        <w:suppressLineNumbers/>
        <w:rPr>
          <w:rFonts w:ascii="Arial" w:hAnsi="Arial" w:cs="Arial"/>
          <w:sz w:val="24"/>
          <w:szCs w:val="24"/>
        </w:rPr>
      </w:pPr>
    </w:p>
    <w:p w14:paraId="2CAF23BB" w14:textId="12BC18FC"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t xml:space="preserve">Probable Cost </w:t>
      </w:r>
      <w:r w:rsidR="004F41A7" w:rsidRPr="00960656">
        <w:rPr>
          <w:rFonts w:ascii="Arial" w:hAnsi="Arial" w:cs="Arial"/>
          <w:b/>
          <w:i/>
          <w:sz w:val="24"/>
          <w:szCs w:val="24"/>
        </w:rPr>
        <w:t xml:space="preserve">or </w:t>
      </w:r>
      <w:r w:rsidR="00E669C6" w:rsidRPr="00960656">
        <w:rPr>
          <w:rFonts w:ascii="Arial" w:hAnsi="Arial" w:cs="Arial"/>
          <w:b/>
          <w:i/>
          <w:sz w:val="24"/>
          <w:szCs w:val="24"/>
        </w:rPr>
        <w:t>also known as Most Probable Cost</w:t>
      </w:r>
      <w:r w:rsidR="004F41A7" w:rsidRPr="00960656">
        <w:rPr>
          <w:rFonts w:ascii="Arial" w:hAnsi="Arial" w:cs="Arial"/>
          <w:b/>
          <w:i/>
          <w:sz w:val="24"/>
          <w:szCs w:val="24"/>
        </w:rPr>
        <w:t xml:space="preserve"> </w:t>
      </w:r>
      <w:r w:rsidRPr="00960656">
        <w:rPr>
          <w:rFonts w:ascii="Arial" w:hAnsi="Arial" w:cs="Arial"/>
          <w:sz w:val="24"/>
          <w:szCs w:val="24"/>
        </w:rPr>
        <w:t>is the government’s best estimate of the costs that a contractor will incur in performing a cost-reimbursement contract (FAR 15.404-1(d)(2)(i)). The probable cost must be ascertained by making a cost realism analysis during the evaluation of each proposal and must be used in making the source selection decision for best value.</w:t>
      </w:r>
    </w:p>
    <w:p w14:paraId="55FA8CBB" w14:textId="77777777" w:rsidR="001C5EBD" w:rsidRPr="00960656" w:rsidRDefault="001C5EBD" w:rsidP="005B4B4C">
      <w:pPr>
        <w:pStyle w:val="PlainText"/>
        <w:suppressLineNumbers/>
        <w:rPr>
          <w:rFonts w:ascii="Arial" w:hAnsi="Arial" w:cs="Arial"/>
          <w:sz w:val="24"/>
          <w:szCs w:val="24"/>
        </w:rPr>
      </w:pPr>
    </w:p>
    <w:p w14:paraId="07F5CCEF" w14:textId="14E8E2B2"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t>Program Manager or Requiring Activity</w:t>
      </w:r>
      <w:r w:rsidRPr="00960656">
        <w:rPr>
          <w:rFonts w:ascii="Arial" w:hAnsi="Arial" w:cs="Arial"/>
          <w:sz w:val="24"/>
          <w:szCs w:val="24"/>
        </w:rPr>
        <w:t xml:space="preserve"> is the entity responsible for providing contract requirements documents within the RFP that communicate</w:t>
      </w:r>
      <w:r w:rsidR="004735A7" w:rsidRPr="00960656">
        <w:rPr>
          <w:rFonts w:ascii="Arial" w:hAnsi="Arial" w:cs="Arial"/>
          <w:sz w:val="24"/>
          <w:szCs w:val="24"/>
        </w:rPr>
        <w:t>s</w:t>
      </w:r>
      <w:r w:rsidRPr="00960656">
        <w:rPr>
          <w:rFonts w:ascii="Arial" w:hAnsi="Arial" w:cs="Arial"/>
          <w:sz w:val="24"/>
          <w:szCs w:val="24"/>
        </w:rPr>
        <w:t xml:space="preserve"> those requirements to the offeror. </w:t>
      </w:r>
    </w:p>
    <w:p w14:paraId="7BC3AEFC" w14:textId="77777777" w:rsidR="001C5EBD" w:rsidRPr="00960656" w:rsidRDefault="001C5EBD" w:rsidP="005B4B4C">
      <w:pPr>
        <w:pStyle w:val="PlainText"/>
        <w:suppressLineNumbers/>
        <w:rPr>
          <w:rFonts w:ascii="Arial" w:hAnsi="Arial" w:cs="Arial"/>
          <w:sz w:val="24"/>
          <w:szCs w:val="24"/>
        </w:rPr>
      </w:pPr>
    </w:p>
    <w:p w14:paraId="1D1CE24D" w14:textId="6B4AC125"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t>Rating</w:t>
      </w:r>
      <w:r w:rsidRPr="00960656">
        <w:rPr>
          <w:rFonts w:ascii="Arial" w:hAnsi="Arial" w:cs="Arial"/>
          <w:sz w:val="24"/>
          <w:szCs w:val="24"/>
        </w:rPr>
        <w:t xml:space="preserve"> is the adjective/color descriptor assigned by the evaluators to the non-Cost/Price Factors and corresponding Subfactors. It represents their conclusions as to the quality of the proposal, supported by narrative write-ups identifying the associated findings (strengths, weaknesses, deficiencies, risks, and uncertainties).  </w:t>
      </w:r>
    </w:p>
    <w:p w14:paraId="7DDEE08E" w14:textId="77777777" w:rsidR="001C5EBD" w:rsidRPr="00960656" w:rsidRDefault="001C5EBD" w:rsidP="005B4B4C">
      <w:pPr>
        <w:pStyle w:val="PlainText"/>
        <w:suppressLineNumbers/>
        <w:rPr>
          <w:rFonts w:ascii="Arial" w:hAnsi="Arial" w:cs="Arial"/>
          <w:sz w:val="24"/>
          <w:szCs w:val="24"/>
        </w:rPr>
      </w:pPr>
    </w:p>
    <w:p w14:paraId="6A59A1DE" w14:textId="07EDCC17"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t>Requirements Documents</w:t>
      </w:r>
      <w:r w:rsidRPr="00960656">
        <w:rPr>
          <w:rFonts w:ascii="Arial" w:hAnsi="Arial" w:cs="Arial"/>
          <w:sz w:val="24"/>
          <w:szCs w:val="24"/>
        </w:rPr>
        <w:t xml:space="preserve"> are all aspects of the RFP that convey the needs of the </w:t>
      </w:r>
      <w:r w:rsidR="00B22EB2" w:rsidRPr="00960656">
        <w:rPr>
          <w:rFonts w:ascii="Arial" w:hAnsi="Arial" w:cs="Arial"/>
          <w:sz w:val="24"/>
          <w:szCs w:val="24"/>
        </w:rPr>
        <w:t>g</w:t>
      </w:r>
      <w:r w:rsidRPr="00960656">
        <w:rPr>
          <w:rFonts w:ascii="Arial" w:hAnsi="Arial" w:cs="Arial"/>
          <w:sz w:val="24"/>
          <w:szCs w:val="24"/>
        </w:rPr>
        <w:t xml:space="preserve">overnment to offerors, including the </w:t>
      </w:r>
      <w:r w:rsidR="00D52503" w:rsidRPr="00960656">
        <w:rPr>
          <w:rFonts w:ascii="Arial" w:hAnsi="Arial" w:cs="Arial"/>
          <w:sz w:val="24"/>
          <w:szCs w:val="24"/>
        </w:rPr>
        <w:t>PWS/SOW/</w:t>
      </w:r>
      <w:r w:rsidRPr="00960656">
        <w:rPr>
          <w:rFonts w:ascii="Arial" w:hAnsi="Arial" w:cs="Arial"/>
          <w:sz w:val="24"/>
          <w:szCs w:val="24"/>
        </w:rPr>
        <w:t>S</w:t>
      </w:r>
      <w:r w:rsidR="006C0F60" w:rsidRPr="00960656">
        <w:rPr>
          <w:rFonts w:ascii="Arial" w:hAnsi="Arial" w:cs="Arial"/>
          <w:sz w:val="24"/>
          <w:szCs w:val="24"/>
        </w:rPr>
        <w:t>O</w:t>
      </w:r>
      <w:r w:rsidR="00F22951" w:rsidRPr="00960656">
        <w:rPr>
          <w:rFonts w:ascii="Arial" w:hAnsi="Arial" w:cs="Arial"/>
          <w:sz w:val="24"/>
          <w:szCs w:val="24"/>
        </w:rPr>
        <w:t>O,</w:t>
      </w:r>
      <w:r w:rsidRPr="00960656">
        <w:rPr>
          <w:rFonts w:ascii="Arial" w:hAnsi="Arial" w:cs="Arial"/>
          <w:sz w:val="24"/>
          <w:szCs w:val="24"/>
        </w:rPr>
        <w:t xml:space="preserve"> technical requirement documents, and system requirement documents. </w:t>
      </w:r>
      <w:r w:rsidR="00CF3E54" w:rsidRPr="00960656">
        <w:rPr>
          <w:rFonts w:ascii="Arial" w:hAnsi="Arial" w:cs="Arial"/>
          <w:b/>
          <w:bCs/>
          <w:sz w:val="24"/>
          <w:szCs w:val="24"/>
        </w:rPr>
        <w:t>NOTE</w:t>
      </w:r>
      <w:r w:rsidR="00CF3E54" w:rsidRPr="00960656">
        <w:rPr>
          <w:rFonts w:ascii="Arial" w:hAnsi="Arial" w:cs="Arial"/>
          <w:sz w:val="24"/>
          <w:szCs w:val="24"/>
        </w:rPr>
        <w:t xml:space="preserve">: </w:t>
      </w:r>
      <w:r w:rsidR="000A0EBE" w:rsidRPr="00960656">
        <w:rPr>
          <w:rFonts w:ascii="Arial" w:hAnsi="Arial" w:cs="Arial"/>
          <w:sz w:val="24"/>
          <w:szCs w:val="24"/>
        </w:rPr>
        <w:t xml:space="preserve">All documents are to be properly </w:t>
      </w:r>
      <w:r w:rsidR="002338D2" w:rsidRPr="00960656">
        <w:rPr>
          <w:rFonts w:ascii="Arial" w:hAnsi="Arial" w:cs="Arial"/>
          <w:sz w:val="24"/>
          <w:szCs w:val="24"/>
        </w:rPr>
        <w:t xml:space="preserve">safeguarded, to include </w:t>
      </w:r>
      <w:r w:rsidR="00860857" w:rsidRPr="00960656">
        <w:rPr>
          <w:rFonts w:ascii="Arial" w:hAnsi="Arial" w:cs="Arial"/>
          <w:sz w:val="24"/>
          <w:szCs w:val="24"/>
        </w:rPr>
        <w:t>marking, handling</w:t>
      </w:r>
      <w:r w:rsidR="007C1441" w:rsidRPr="00960656">
        <w:rPr>
          <w:rFonts w:ascii="Arial" w:hAnsi="Arial" w:cs="Arial"/>
          <w:sz w:val="24"/>
          <w:szCs w:val="24"/>
        </w:rPr>
        <w:t>,</w:t>
      </w:r>
      <w:r w:rsidR="00860857" w:rsidRPr="00960656">
        <w:rPr>
          <w:rFonts w:ascii="Arial" w:hAnsi="Arial" w:cs="Arial"/>
          <w:sz w:val="24"/>
          <w:szCs w:val="24"/>
        </w:rPr>
        <w:t xml:space="preserve"> and storage</w:t>
      </w:r>
      <w:r w:rsidR="007C1441" w:rsidRPr="00960656">
        <w:rPr>
          <w:rFonts w:ascii="Arial" w:hAnsi="Arial" w:cs="Arial"/>
          <w:sz w:val="24"/>
          <w:szCs w:val="24"/>
        </w:rPr>
        <w:t xml:space="preserve"> </w:t>
      </w:r>
      <w:r w:rsidR="000A0EBE" w:rsidRPr="00960656">
        <w:rPr>
          <w:rFonts w:ascii="Arial" w:hAnsi="Arial" w:cs="Arial"/>
          <w:sz w:val="24"/>
          <w:szCs w:val="24"/>
        </w:rPr>
        <w:t xml:space="preserve">in accordance with </w:t>
      </w:r>
      <w:r w:rsidR="00B22EB2" w:rsidRPr="00960656">
        <w:rPr>
          <w:rFonts w:ascii="Arial" w:hAnsi="Arial" w:cs="Arial"/>
          <w:sz w:val="24"/>
          <w:szCs w:val="24"/>
        </w:rPr>
        <w:t>g</w:t>
      </w:r>
      <w:r w:rsidR="000A0EBE" w:rsidRPr="00960656">
        <w:rPr>
          <w:rFonts w:ascii="Arial" w:hAnsi="Arial" w:cs="Arial"/>
          <w:sz w:val="24"/>
          <w:szCs w:val="24"/>
        </w:rPr>
        <w:t xml:space="preserve">overnment </w:t>
      </w:r>
      <w:r w:rsidR="00FA55D9" w:rsidRPr="00960656">
        <w:rPr>
          <w:rFonts w:ascii="Arial" w:hAnsi="Arial" w:cs="Arial"/>
          <w:sz w:val="24"/>
          <w:szCs w:val="24"/>
        </w:rPr>
        <w:t>controlled unclassified information (</w:t>
      </w:r>
      <w:r w:rsidR="00CF3E54" w:rsidRPr="00960656">
        <w:rPr>
          <w:rFonts w:ascii="Arial" w:hAnsi="Arial" w:cs="Arial"/>
          <w:sz w:val="24"/>
          <w:szCs w:val="24"/>
        </w:rPr>
        <w:t>CUI</w:t>
      </w:r>
      <w:r w:rsidR="00FA55D9" w:rsidRPr="00960656">
        <w:rPr>
          <w:rFonts w:ascii="Arial" w:hAnsi="Arial" w:cs="Arial"/>
          <w:sz w:val="24"/>
          <w:szCs w:val="24"/>
        </w:rPr>
        <w:t>)</w:t>
      </w:r>
      <w:r w:rsidR="00CF3E54" w:rsidRPr="00960656">
        <w:rPr>
          <w:rFonts w:ascii="Arial" w:hAnsi="Arial" w:cs="Arial"/>
          <w:sz w:val="24"/>
          <w:szCs w:val="24"/>
        </w:rPr>
        <w:t xml:space="preserve"> </w:t>
      </w:r>
      <w:r w:rsidR="00F83023" w:rsidRPr="00960656">
        <w:rPr>
          <w:rFonts w:ascii="Arial" w:hAnsi="Arial" w:cs="Arial"/>
          <w:sz w:val="24"/>
          <w:szCs w:val="24"/>
        </w:rPr>
        <w:t>policy</w:t>
      </w:r>
      <w:r w:rsidR="007C1441" w:rsidRPr="00960656">
        <w:rPr>
          <w:rFonts w:ascii="Arial" w:hAnsi="Arial" w:cs="Arial"/>
          <w:sz w:val="24"/>
          <w:szCs w:val="24"/>
        </w:rPr>
        <w:t xml:space="preserve"> and regulations if not properly marked at a higher level.</w:t>
      </w:r>
    </w:p>
    <w:p w14:paraId="0BA3AC46" w14:textId="77777777" w:rsidR="001C5EBD" w:rsidRPr="00960656" w:rsidRDefault="001C5EBD" w:rsidP="005B4B4C">
      <w:pPr>
        <w:pStyle w:val="PlainText"/>
        <w:suppressLineNumbers/>
        <w:rPr>
          <w:rFonts w:ascii="Arial" w:hAnsi="Arial" w:cs="Arial"/>
          <w:sz w:val="24"/>
          <w:szCs w:val="24"/>
        </w:rPr>
      </w:pPr>
    </w:p>
    <w:p w14:paraId="48A61A76" w14:textId="34824007" w:rsidR="001C5EBD" w:rsidRPr="00960656" w:rsidRDefault="001C5EBD" w:rsidP="005B4B4C">
      <w:pPr>
        <w:pStyle w:val="PlainText"/>
        <w:rPr>
          <w:rFonts w:ascii="Arial" w:hAnsi="Arial" w:cs="Arial"/>
          <w:b/>
          <w:i/>
          <w:sz w:val="24"/>
          <w:szCs w:val="24"/>
        </w:rPr>
      </w:pPr>
      <w:r w:rsidRPr="00960656">
        <w:rPr>
          <w:rFonts w:ascii="Arial" w:hAnsi="Arial" w:cs="Arial"/>
          <w:b/>
          <w:i/>
          <w:sz w:val="24"/>
          <w:szCs w:val="24"/>
        </w:rPr>
        <w:t xml:space="preserve">Sample Task </w:t>
      </w:r>
      <w:r w:rsidRPr="00960656">
        <w:rPr>
          <w:rFonts w:ascii="Arial" w:hAnsi="Arial" w:cs="Arial"/>
          <w:sz w:val="24"/>
          <w:szCs w:val="24"/>
        </w:rPr>
        <w:t>is a hypothetical task that is given to Offerors during source selection to evaluate their understanding of the work and their ability to perform the work. It must be a reasonable representative of the type of work that will be required. Some rates used to price the task order must be binding on the contractor for the sample to be valid. Incorporation of binding rates also applies to any live/real task order.</w:t>
      </w:r>
    </w:p>
    <w:p w14:paraId="7F7AA950" w14:textId="73BE8F13" w:rsidR="007245DE" w:rsidRPr="00960656" w:rsidRDefault="007245DE" w:rsidP="005B4B4C">
      <w:pPr>
        <w:widowControl w:val="0"/>
        <w:rPr>
          <w:rFonts w:ascii="Arial" w:hAnsi="Arial" w:cs="Arial"/>
          <w:sz w:val="24"/>
          <w:szCs w:val="24"/>
        </w:rPr>
      </w:pPr>
    </w:p>
    <w:p w14:paraId="7083C56F" w14:textId="181FF934" w:rsidR="007245DE" w:rsidRPr="00960656" w:rsidRDefault="007245DE" w:rsidP="005B4B4C">
      <w:pPr>
        <w:widowControl w:val="0"/>
        <w:rPr>
          <w:rFonts w:ascii="Arial" w:hAnsi="Arial" w:cs="Arial"/>
          <w:sz w:val="24"/>
          <w:szCs w:val="24"/>
        </w:rPr>
      </w:pPr>
      <w:r w:rsidRPr="00960656">
        <w:rPr>
          <w:rFonts w:ascii="Arial" w:hAnsi="Arial" w:cs="Arial"/>
          <w:b/>
          <w:bCs/>
          <w:i/>
          <w:iCs/>
          <w:sz w:val="24"/>
          <w:szCs w:val="24"/>
        </w:rPr>
        <w:t>Statement of Objectives</w:t>
      </w:r>
      <w:r w:rsidR="00E74357" w:rsidRPr="00960656">
        <w:rPr>
          <w:rFonts w:ascii="Arial" w:hAnsi="Arial" w:cs="Arial"/>
          <w:b/>
          <w:bCs/>
          <w:i/>
          <w:iCs/>
          <w:sz w:val="24"/>
          <w:szCs w:val="24"/>
        </w:rPr>
        <w:t xml:space="preserve"> (SOO)</w:t>
      </w:r>
      <w:r w:rsidR="00C67F4B" w:rsidRPr="00960656">
        <w:rPr>
          <w:rFonts w:ascii="Arial" w:hAnsi="Arial" w:cs="Arial"/>
          <w:b/>
          <w:bCs/>
          <w:i/>
          <w:iCs/>
          <w:sz w:val="24"/>
          <w:szCs w:val="24"/>
        </w:rPr>
        <w:t xml:space="preserve"> </w:t>
      </w:r>
      <w:r w:rsidR="00A136D2" w:rsidRPr="00960656">
        <w:rPr>
          <w:rFonts w:ascii="Arial" w:hAnsi="Arial" w:cs="Arial"/>
          <w:sz w:val="24"/>
          <w:szCs w:val="24"/>
        </w:rPr>
        <w:t>is an alternative to a statement of work</w:t>
      </w:r>
      <w:r w:rsidR="00F07EC8" w:rsidRPr="00960656">
        <w:rPr>
          <w:rFonts w:ascii="Arial" w:hAnsi="Arial" w:cs="Arial"/>
          <w:sz w:val="24"/>
          <w:szCs w:val="24"/>
        </w:rPr>
        <w:t xml:space="preserve"> and </w:t>
      </w:r>
      <w:r w:rsidR="009461F6" w:rsidRPr="00960656">
        <w:rPr>
          <w:rFonts w:ascii="Arial" w:hAnsi="Arial" w:cs="Arial"/>
          <w:sz w:val="24"/>
          <w:szCs w:val="24"/>
        </w:rPr>
        <w:t>is provided as part of a request for proposal (RFP)</w:t>
      </w:r>
      <w:r w:rsidR="00E74357" w:rsidRPr="00960656">
        <w:rPr>
          <w:rFonts w:ascii="Arial" w:hAnsi="Arial" w:cs="Arial"/>
          <w:sz w:val="24"/>
          <w:szCs w:val="24"/>
        </w:rPr>
        <w:t>. The SOO</w:t>
      </w:r>
      <w:r w:rsidR="009461F6" w:rsidRPr="00960656">
        <w:rPr>
          <w:rFonts w:ascii="Arial" w:hAnsi="Arial" w:cs="Arial"/>
          <w:sz w:val="24"/>
          <w:szCs w:val="24"/>
        </w:rPr>
        <w:t xml:space="preserve"> </w:t>
      </w:r>
      <w:r w:rsidR="00F07EC8" w:rsidRPr="00960656">
        <w:rPr>
          <w:rFonts w:ascii="Arial" w:hAnsi="Arial" w:cs="Arial"/>
          <w:sz w:val="24"/>
          <w:szCs w:val="24"/>
        </w:rPr>
        <w:t>provides the government’s overall objectives</w:t>
      </w:r>
      <w:r w:rsidR="00176411" w:rsidRPr="00960656">
        <w:rPr>
          <w:rFonts w:ascii="Arial" w:hAnsi="Arial" w:cs="Arial"/>
          <w:sz w:val="24"/>
          <w:szCs w:val="24"/>
        </w:rPr>
        <w:t xml:space="preserve"> of an acquisition/procurement</w:t>
      </w:r>
      <w:r w:rsidR="00F07EC8" w:rsidRPr="00960656">
        <w:rPr>
          <w:rFonts w:ascii="Arial" w:hAnsi="Arial" w:cs="Arial"/>
          <w:sz w:val="24"/>
          <w:szCs w:val="24"/>
        </w:rPr>
        <w:t xml:space="preserve"> </w:t>
      </w:r>
      <w:r w:rsidR="008E17D3" w:rsidRPr="00960656">
        <w:rPr>
          <w:rFonts w:ascii="Arial" w:hAnsi="Arial" w:cs="Arial"/>
          <w:sz w:val="24"/>
          <w:szCs w:val="24"/>
        </w:rPr>
        <w:t>to which an offeror</w:t>
      </w:r>
      <w:r w:rsidR="006A582E" w:rsidRPr="00960656">
        <w:rPr>
          <w:rFonts w:ascii="Arial" w:hAnsi="Arial" w:cs="Arial"/>
          <w:sz w:val="24"/>
          <w:szCs w:val="24"/>
        </w:rPr>
        <w:t xml:space="preserve"> </w:t>
      </w:r>
      <w:r w:rsidR="001E4402" w:rsidRPr="00960656">
        <w:rPr>
          <w:rFonts w:ascii="Arial" w:hAnsi="Arial" w:cs="Arial"/>
          <w:sz w:val="24"/>
          <w:szCs w:val="24"/>
        </w:rPr>
        <w:t xml:space="preserve">responds, </w:t>
      </w:r>
      <w:r w:rsidR="00E74357" w:rsidRPr="00960656">
        <w:rPr>
          <w:rFonts w:ascii="Arial" w:hAnsi="Arial" w:cs="Arial"/>
          <w:sz w:val="24"/>
          <w:szCs w:val="24"/>
        </w:rPr>
        <w:t>provid</w:t>
      </w:r>
      <w:r w:rsidR="001E4402" w:rsidRPr="00960656">
        <w:rPr>
          <w:rFonts w:ascii="Arial" w:hAnsi="Arial" w:cs="Arial"/>
          <w:sz w:val="24"/>
          <w:szCs w:val="24"/>
        </w:rPr>
        <w:t>ing</w:t>
      </w:r>
      <w:r w:rsidR="00DC4FA6" w:rsidRPr="00960656">
        <w:rPr>
          <w:rFonts w:ascii="Arial" w:hAnsi="Arial" w:cs="Arial"/>
          <w:sz w:val="24"/>
          <w:szCs w:val="24"/>
        </w:rPr>
        <w:t xml:space="preserve"> in their proposal a </w:t>
      </w:r>
      <w:r w:rsidR="00510EB9" w:rsidRPr="00960656">
        <w:rPr>
          <w:rFonts w:ascii="Arial" w:hAnsi="Arial" w:cs="Arial"/>
          <w:sz w:val="24"/>
          <w:szCs w:val="24"/>
        </w:rPr>
        <w:t xml:space="preserve">solution and possible </w:t>
      </w:r>
      <w:r w:rsidR="00DC4FA6" w:rsidRPr="00960656">
        <w:rPr>
          <w:rFonts w:ascii="Arial" w:hAnsi="Arial" w:cs="Arial"/>
          <w:sz w:val="24"/>
          <w:szCs w:val="24"/>
        </w:rPr>
        <w:t xml:space="preserve">means of </w:t>
      </w:r>
      <w:r w:rsidR="00176411" w:rsidRPr="00960656">
        <w:rPr>
          <w:rFonts w:ascii="Arial" w:hAnsi="Arial" w:cs="Arial"/>
          <w:sz w:val="24"/>
          <w:szCs w:val="24"/>
        </w:rPr>
        <w:t>support to achieve the contractual objective</w:t>
      </w:r>
      <w:r w:rsidR="00F97E6F" w:rsidRPr="00960656">
        <w:rPr>
          <w:rFonts w:ascii="Arial" w:hAnsi="Arial" w:cs="Arial"/>
          <w:sz w:val="24"/>
          <w:szCs w:val="24"/>
        </w:rPr>
        <w:t>.</w:t>
      </w:r>
    </w:p>
    <w:p w14:paraId="4DDF18C0" w14:textId="7443CB71" w:rsidR="001C5EBD" w:rsidRPr="00960656" w:rsidRDefault="001C5EBD" w:rsidP="005B4B4C">
      <w:pPr>
        <w:pStyle w:val="PlainText"/>
        <w:suppressLineNumbers/>
        <w:rPr>
          <w:rFonts w:ascii="Arial" w:hAnsi="Arial" w:cs="Arial"/>
          <w:b/>
          <w:i/>
          <w:sz w:val="24"/>
          <w:szCs w:val="24"/>
        </w:rPr>
      </w:pPr>
    </w:p>
    <w:p w14:paraId="6C634CA9" w14:textId="61182E3B" w:rsidR="00A40140" w:rsidRPr="00960656" w:rsidRDefault="00167482" w:rsidP="005B4B4C">
      <w:pPr>
        <w:pStyle w:val="PlainText"/>
        <w:suppressLineNumbers/>
        <w:rPr>
          <w:rFonts w:ascii="Arial" w:hAnsi="Arial" w:cs="Arial"/>
          <w:bCs/>
          <w:i/>
          <w:sz w:val="24"/>
          <w:szCs w:val="24"/>
        </w:rPr>
      </w:pPr>
      <w:r w:rsidRPr="00960656">
        <w:rPr>
          <w:rFonts w:ascii="Arial" w:hAnsi="Arial" w:cs="Arial"/>
          <w:b/>
          <w:i/>
          <w:sz w:val="24"/>
          <w:szCs w:val="24"/>
        </w:rPr>
        <w:t>Small Business Professional</w:t>
      </w:r>
      <w:r w:rsidR="00377727" w:rsidRPr="00960656">
        <w:rPr>
          <w:rFonts w:ascii="Arial" w:hAnsi="Arial" w:cs="Arial"/>
          <w:b/>
          <w:i/>
          <w:sz w:val="24"/>
          <w:szCs w:val="24"/>
        </w:rPr>
        <w:t xml:space="preserve"> (SBP)</w:t>
      </w:r>
      <w:r w:rsidR="004A27C8" w:rsidRPr="00960656">
        <w:rPr>
          <w:rFonts w:ascii="Arial" w:hAnsi="Arial" w:cs="Arial"/>
          <w:b/>
          <w:i/>
          <w:sz w:val="24"/>
          <w:szCs w:val="24"/>
        </w:rPr>
        <w:t xml:space="preserve"> </w:t>
      </w:r>
      <w:r w:rsidR="004A27C8" w:rsidRPr="00960656">
        <w:rPr>
          <w:rFonts w:ascii="Arial" w:hAnsi="Arial" w:cs="Arial"/>
          <w:bCs/>
          <w:iCs/>
          <w:sz w:val="24"/>
          <w:szCs w:val="24"/>
        </w:rPr>
        <w:t xml:space="preserve">is the </w:t>
      </w:r>
      <w:r w:rsidR="00493924" w:rsidRPr="00960656">
        <w:rPr>
          <w:rFonts w:ascii="Arial" w:hAnsi="Arial" w:cs="Arial"/>
          <w:bCs/>
          <w:iCs/>
          <w:sz w:val="24"/>
          <w:szCs w:val="24"/>
        </w:rPr>
        <w:t>all-inclusive</w:t>
      </w:r>
      <w:r w:rsidR="004A27C8" w:rsidRPr="00960656">
        <w:rPr>
          <w:rFonts w:ascii="Arial" w:hAnsi="Arial" w:cs="Arial"/>
          <w:bCs/>
          <w:iCs/>
          <w:sz w:val="24"/>
          <w:szCs w:val="24"/>
        </w:rPr>
        <w:t xml:space="preserve"> term </w:t>
      </w:r>
      <w:r w:rsidR="00FE05B6" w:rsidRPr="00960656">
        <w:rPr>
          <w:rFonts w:ascii="Arial" w:hAnsi="Arial" w:cs="Arial"/>
          <w:bCs/>
          <w:iCs/>
          <w:sz w:val="24"/>
          <w:szCs w:val="24"/>
        </w:rPr>
        <w:t xml:space="preserve">used to identify the </w:t>
      </w:r>
      <w:r w:rsidR="003758DB" w:rsidRPr="00960656">
        <w:rPr>
          <w:rFonts w:ascii="Arial" w:hAnsi="Arial" w:cs="Arial"/>
          <w:bCs/>
          <w:iCs/>
          <w:sz w:val="24"/>
          <w:szCs w:val="24"/>
        </w:rPr>
        <w:t xml:space="preserve">individuals </w:t>
      </w:r>
      <w:r w:rsidR="00D45241" w:rsidRPr="00960656">
        <w:rPr>
          <w:rFonts w:ascii="Arial" w:hAnsi="Arial" w:cs="Arial"/>
          <w:bCs/>
          <w:iCs/>
          <w:sz w:val="24"/>
          <w:szCs w:val="24"/>
        </w:rPr>
        <w:t xml:space="preserve">working in </w:t>
      </w:r>
      <w:r w:rsidR="00FE05B6" w:rsidRPr="00960656">
        <w:rPr>
          <w:rFonts w:ascii="Arial" w:hAnsi="Arial" w:cs="Arial"/>
          <w:bCs/>
          <w:iCs/>
          <w:sz w:val="24"/>
          <w:szCs w:val="24"/>
        </w:rPr>
        <w:t xml:space="preserve">small business </w:t>
      </w:r>
      <w:r w:rsidR="00D45241" w:rsidRPr="00960656">
        <w:rPr>
          <w:rFonts w:ascii="Arial" w:hAnsi="Arial" w:cs="Arial"/>
          <w:bCs/>
          <w:iCs/>
          <w:sz w:val="24"/>
          <w:szCs w:val="24"/>
        </w:rPr>
        <w:t>offices</w:t>
      </w:r>
      <w:r w:rsidR="00436E6E" w:rsidRPr="00960656">
        <w:rPr>
          <w:rFonts w:ascii="Arial" w:hAnsi="Arial" w:cs="Arial"/>
          <w:bCs/>
          <w:iCs/>
          <w:sz w:val="24"/>
          <w:szCs w:val="24"/>
        </w:rPr>
        <w:t xml:space="preserve"> that</w:t>
      </w:r>
      <w:r w:rsidR="00D45241" w:rsidRPr="00960656">
        <w:rPr>
          <w:rFonts w:ascii="Arial" w:hAnsi="Arial" w:cs="Arial"/>
          <w:bCs/>
          <w:iCs/>
          <w:sz w:val="24"/>
          <w:szCs w:val="24"/>
        </w:rPr>
        <w:t xml:space="preserve"> </w:t>
      </w:r>
      <w:r w:rsidR="005A5304" w:rsidRPr="00960656">
        <w:rPr>
          <w:rFonts w:ascii="Arial" w:hAnsi="Arial" w:cs="Arial"/>
          <w:bCs/>
          <w:iCs/>
          <w:sz w:val="24"/>
          <w:szCs w:val="24"/>
        </w:rPr>
        <w:t xml:space="preserve">assist </w:t>
      </w:r>
      <w:r w:rsidR="0081276B" w:rsidRPr="00960656">
        <w:rPr>
          <w:rFonts w:ascii="Arial" w:hAnsi="Arial" w:cs="Arial"/>
          <w:bCs/>
          <w:iCs/>
          <w:sz w:val="24"/>
          <w:szCs w:val="24"/>
        </w:rPr>
        <w:t xml:space="preserve">requiring </w:t>
      </w:r>
      <w:r w:rsidR="00E20C08" w:rsidRPr="00960656">
        <w:rPr>
          <w:rFonts w:ascii="Arial" w:hAnsi="Arial" w:cs="Arial"/>
          <w:bCs/>
          <w:iCs/>
          <w:sz w:val="24"/>
          <w:szCs w:val="24"/>
        </w:rPr>
        <w:t xml:space="preserve">activities </w:t>
      </w:r>
      <w:r w:rsidR="0081276B" w:rsidRPr="00960656">
        <w:rPr>
          <w:rFonts w:ascii="Arial" w:hAnsi="Arial" w:cs="Arial"/>
          <w:bCs/>
          <w:iCs/>
          <w:sz w:val="24"/>
          <w:szCs w:val="24"/>
        </w:rPr>
        <w:t>and contrac</w:t>
      </w:r>
      <w:r w:rsidR="00377727" w:rsidRPr="00960656">
        <w:rPr>
          <w:rFonts w:ascii="Arial" w:hAnsi="Arial" w:cs="Arial"/>
          <w:bCs/>
          <w:iCs/>
          <w:sz w:val="24"/>
          <w:szCs w:val="24"/>
        </w:rPr>
        <w:t>ting personnel</w:t>
      </w:r>
      <w:r w:rsidR="0081276B" w:rsidRPr="00960656">
        <w:rPr>
          <w:rFonts w:ascii="Arial" w:hAnsi="Arial" w:cs="Arial"/>
          <w:bCs/>
          <w:iCs/>
          <w:sz w:val="24"/>
          <w:szCs w:val="24"/>
        </w:rPr>
        <w:t xml:space="preserve"> </w:t>
      </w:r>
      <w:r w:rsidR="00303365" w:rsidRPr="00960656">
        <w:rPr>
          <w:rFonts w:ascii="Arial" w:hAnsi="Arial" w:cs="Arial"/>
          <w:bCs/>
          <w:iCs/>
          <w:sz w:val="24"/>
          <w:szCs w:val="24"/>
        </w:rPr>
        <w:t>throughout the acquisition process</w:t>
      </w:r>
      <w:r w:rsidR="00377727" w:rsidRPr="00960656">
        <w:rPr>
          <w:rFonts w:ascii="Arial" w:hAnsi="Arial" w:cs="Arial"/>
          <w:bCs/>
          <w:iCs/>
          <w:sz w:val="24"/>
          <w:szCs w:val="24"/>
        </w:rPr>
        <w:t xml:space="preserve">. </w:t>
      </w:r>
      <w:r w:rsidR="008547DD" w:rsidRPr="00960656">
        <w:rPr>
          <w:rFonts w:ascii="Arial" w:hAnsi="Arial" w:cs="Arial"/>
          <w:bCs/>
          <w:iCs/>
          <w:sz w:val="24"/>
          <w:szCs w:val="24"/>
        </w:rPr>
        <w:t>SBP</w:t>
      </w:r>
      <w:r w:rsidR="003B01BD" w:rsidRPr="00960656">
        <w:rPr>
          <w:rFonts w:ascii="Arial" w:hAnsi="Arial" w:cs="Arial"/>
          <w:bCs/>
          <w:iCs/>
          <w:sz w:val="24"/>
          <w:szCs w:val="24"/>
        </w:rPr>
        <w:t xml:space="preserve"> support </w:t>
      </w:r>
      <w:r w:rsidR="005A5304" w:rsidRPr="00960656">
        <w:rPr>
          <w:rFonts w:ascii="Arial" w:hAnsi="Arial" w:cs="Arial"/>
          <w:bCs/>
          <w:iCs/>
          <w:sz w:val="24"/>
          <w:szCs w:val="24"/>
        </w:rPr>
        <w:t>to maximize opportunities</w:t>
      </w:r>
      <w:r w:rsidR="00303365" w:rsidRPr="00960656">
        <w:rPr>
          <w:rFonts w:ascii="Arial" w:hAnsi="Arial" w:cs="Arial"/>
          <w:bCs/>
          <w:iCs/>
          <w:sz w:val="24"/>
          <w:szCs w:val="24"/>
        </w:rPr>
        <w:t xml:space="preserve"> for small businesses</w:t>
      </w:r>
      <w:r w:rsidR="005A5304" w:rsidRPr="00960656">
        <w:rPr>
          <w:rFonts w:ascii="Arial" w:hAnsi="Arial" w:cs="Arial"/>
          <w:bCs/>
          <w:iCs/>
          <w:sz w:val="24"/>
          <w:szCs w:val="24"/>
        </w:rPr>
        <w:t xml:space="preserve"> </w:t>
      </w:r>
      <w:r w:rsidR="006922C4" w:rsidRPr="00960656">
        <w:rPr>
          <w:rFonts w:ascii="Arial" w:hAnsi="Arial" w:cs="Arial"/>
          <w:bCs/>
          <w:iCs/>
          <w:sz w:val="24"/>
          <w:szCs w:val="24"/>
        </w:rPr>
        <w:t>through</w:t>
      </w:r>
      <w:r w:rsidR="007920C2" w:rsidRPr="00960656">
        <w:rPr>
          <w:rFonts w:ascii="Arial" w:hAnsi="Arial" w:cs="Arial"/>
          <w:bCs/>
          <w:iCs/>
          <w:sz w:val="24"/>
          <w:szCs w:val="24"/>
        </w:rPr>
        <w:t xml:space="preserve"> document</w:t>
      </w:r>
      <w:r w:rsidR="006922C4" w:rsidRPr="00960656">
        <w:rPr>
          <w:rFonts w:ascii="Arial" w:hAnsi="Arial" w:cs="Arial"/>
          <w:bCs/>
          <w:iCs/>
          <w:sz w:val="24"/>
          <w:szCs w:val="24"/>
        </w:rPr>
        <w:t xml:space="preserve"> </w:t>
      </w:r>
      <w:r w:rsidR="00A11E64" w:rsidRPr="00960656">
        <w:rPr>
          <w:rFonts w:ascii="Arial" w:hAnsi="Arial" w:cs="Arial"/>
          <w:bCs/>
          <w:iCs/>
          <w:sz w:val="24"/>
          <w:szCs w:val="24"/>
        </w:rPr>
        <w:t xml:space="preserve">reviews and </w:t>
      </w:r>
      <w:r w:rsidR="007920C2" w:rsidRPr="00960656">
        <w:rPr>
          <w:rFonts w:ascii="Arial" w:hAnsi="Arial" w:cs="Arial"/>
          <w:bCs/>
          <w:iCs/>
          <w:sz w:val="24"/>
          <w:szCs w:val="24"/>
        </w:rPr>
        <w:t xml:space="preserve">procedural </w:t>
      </w:r>
      <w:r w:rsidR="00F0344F" w:rsidRPr="00960656">
        <w:rPr>
          <w:rFonts w:ascii="Arial" w:hAnsi="Arial" w:cs="Arial"/>
          <w:bCs/>
          <w:iCs/>
          <w:sz w:val="24"/>
          <w:szCs w:val="24"/>
        </w:rPr>
        <w:t>guidance relating to market research, small business goals and subcontracting opportunities among other</w:t>
      </w:r>
      <w:r w:rsidR="00A40140" w:rsidRPr="00960656">
        <w:rPr>
          <w:rFonts w:ascii="Arial" w:hAnsi="Arial" w:cs="Arial"/>
          <w:bCs/>
          <w:iCs/>
          <w:sz w:val="24"/>
          <w:szCs w:val="24"/>
        </w:rPr>
        <w:t xml:space="preserve"> </w:t>
      </w:r>
      <w:r w:rsidR="00321109" w:rsidRPr="00960656">
        <w:rPr>
          <w:rFonts w:ascii="Arial" w:hAnsi="Arial" w:cs="Arial"/>
          <w:bCs/>
          <w:iCs/>
          <w:sz w:val="24"/>
          <w:szCs w:val="24"/>
        </w:rPr>
        <w:t xml:space="preserve">functions internal and external to the </w:t>
      </w:r>
      <w:r w:rsidR="00B22EB2" w:rsidRPr="00960656">
        <w:rPr>
          <w:rFonts w:ascii="Arial" w:hAnsi="Arial" w:cs="Arial"/>
          <w:bCs/>
          <w:iCs/>
          <w:sz w:val="24"/>
          <w:szCs w:val="24"/>
        </w:rPr>
        <w:t>g</w:t>
      </w:r>
      <w:r w:rsidR="00321109" w:rsidRPr="00960656">
        <w:rPr>
          <w:rFonts w:ascii="Arial" w:hAnsi="Arial" w:cs="Arial"/>
          <w:bCs/>
          <w:iCs/>
          <w:sz w:val="24"/>
          <w:szCs w:val="24"/>
        </w:rPr>
        <w:t>overnment</w:t>
      </w:r>
      <w:r w:rsidR="00A40140" w:rsidRPr="00960656">
        <w:rPr>
          <w:rFonts w:ascii="Arial" w:hAnsi="Arial" w:cs="Arial"/>
          <w:bCs/>
          <w:iCs/>
          <w:sz w:val="24"/>
          <w:szCs w:val="24"/>
        </w:rPr>
        <w:t>.</w:t>
      </w:r>
    </w:p>
    <w:p w14:paraId="67E0912E" w14:textId="77860B10" w:rsidR="00167482" w:rsidRPr="00960656" w:rsidRDefault="00F0344F" w:rsidP="005B4B4C">
      <w:pPr>
        <w:pStyle w:val="PlainText"/>
        <w:suppressLineNumbers/>
        <w:rPr>
          <w:rFonts w:ascii="Arial" w:hAnsi="Arial" w:cs="Arial"/>
          <w:b/>
          <w:i/>
          <w:sz w:val="24"/>
          <w:szCs w:val="24"/>
        </w:rPr>
      </w:pPr>
      <w:r w:rsidRPr="00960656">
        <w:rPr>
          <w:rFonts w:ascii="Arial" w:hAnsi="Arial" w:cs="Arial"/>
          <w:bCs/>
          <w:i/>
          <w:sz w:val="24"/>
          <w:szCs w:val="24"/>
        </w:rPr>
        <w:t xml:space="preserve"> </w:t>
      </w:r>
      <w:r w:rsidR="006922C4" w:rsidRPr="00960656">
        <w:rPr>
          <w:rFonts w:ascii="Arial" w:hAnsi="Arial" w:cs="Arial"/>
          <w:bCs/>
          <w:i/>
          <w:sz w:val="24"/>
          <w:szCs w:val="24"/>
        </w:rPr>
        <w:t xml:space="preserve"> </w:t>
      </w:r>
      <w:r w:rsidR="00FE05B6" w:rsidRPr="00960656">
        <w:rPr>
          <w:rFonts w:ascii="Arial" w:hAnsi="Arial" w:cs="Arial"/>
          <w:bCs/>
          <w:i/>
          <w:sz w:val="24"/>
          <w:szCs w:val="24"/>
        </w:rPr>
        <w:t xml:space="preserve"> </w:t>
      </w:r>
    </w:p>
    <w:p w14:paraId="02C56335" w14:textId="5158F9F0"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t xml:space="preserve">Source Selection </w:t>
      </w:r>
      <w:r w:rsidRPr="00960656">
        <w:rPr>
          <w:rFonts w:ascii="Arial" w:hAnsi="Arial" w:cs="Arial"/>
          <w:sz w:val="24"/>
          <w:szCs w:val="24"/>
        </w:rPr>
        <w:t xml:space="preserve">is the process used in competitive, negotiated contracting to select the proposal that offers the best value to the </w:t>
      </w:r>
      <w:r w:rsidR="00B22EB2" w:rsidRPr="00960656">
        <w:rPr>
          <w:rFonts w:ascii="Arial" w:hAnsi="Arial" w:cs="Arial"/>
          <w:sz w:val="24"/>
          <w:szCs w:val="24"/>
        </w:rPr>
        <w:t>g</w:t>
      </w:r>
      <w:r w:rsidRPr="00960656">
        <w:rPr>
          <w:rFonts w:ascii="Arial" w:hAnsi="Arial" w:cs="Arial"/>
          <w:sz w:val="24"/>
          <w:szCs w:val="24"/>
        </w:rPr>
        <w:t xml:space="preserve">overnment.  </w:t>
      </w:r>
    </w:p>
    <w:p w14:paraId="697B997B" w14:textId="77777777" w:rsidR="001C5EBD" w:rsidRPr="00960656" w:rsidRDefault="001C5EBD" w:rsidP="005B4B4C">
      <w:pPr>
        <w:pStyle w:val="PlainText"/>
        <w:suppressLineNumbers/>
        <w:rPr>
          <w:rFonts w:ascii="Arial" w:hAnsi="Arial" w:cs="Arial"/>
          <w:b/>
          <w:i/>
          <w:sz w:val="24"/>
          <w:szCs w:val="24"/>
        </w:rPr>
      </w:pPr>
    </w:p>
    <w:p w14:paraId="45BBEA7D" w14:textId="30E0C482" w:rsidR="001C5EBD" w:rsidRPr="00960656" w:rsidRDefault="00AC6F44" w:rsidP="005B4B4C">
      <w:pPr>
        <w:widowControl w:val="0"/>
        <w:rPr>
          <w:rFonts w:ascii="Arial" w:hAnsi="Arial" w:cs="Arial"/>
          <w:sz w:val="24"/>
          <w:szCs w:val="24"/>
        </w:rPr>
      </w:pPr>
      <w:r w:rsidRPr="00960656">
        <w:rPr>
          <w:rFonts w:ascii="Arial" w:hAnsi="Arial" w:cs="Arial"/>
          <w:b/>
          <w:bCs/>
          <w:spacing w:val="-1"/>
          <w:sz w:val="24"/>
          <w:szCs w:val="24"/>
        </w:rPr>
        <w:t>NOTE</w:t>
      </w:r>
      <w:r w:rsidRPr="00960656">
        <w:rPr>
          <w:rFonts w:ascii="Arial" w:hAnsi="Arial" w:cs="Arial"/>
          <w:spacing w:val="-1"/>
          <w:sz w:val="24"/>
          <w:szCs w:val="24"/>
        </w:rPr>
        <w:t>: A SSAC is only required for acquisitions over $100M</w:t>
      </w:r>
      <w:r w:rsidR="0094267E" w:rsidRPr="00960656">
        <w:rPr>
          <w:rFonts w:ascii="Arial" w:hAnsi="Arial" w:cs="Arial"/>
          <w:spacing w:val="-1"/>
          <w:sz w:val="24"/>
          <w:szCs w:val="24"/>
        </w:rPr>
        <w:t xml:space="preserve"> and is NOT required for LPTA evaluation methodology</w:t>
      </w:r>
      <w:r w:rsidR="00306CB1">
        <w:rPr>
          <w:rFonts w:ascii="Arial" w:hAnsi="Arial" w:cs="Arial"/>
          <w:spacing w:val="-1"/>
          <w:sz w:val="24"/>
          <w:szCs w:val="24"/>
        </w:rPr>
        <w:t>.</w:t>
      </w:r>
    </w:p>
    <w:p w14:paraId="67320993" w14:textId="77777777" w:rsidR="001C5EBD" w:rsidRPr="00960656" w:rsidRDefault="001C5EBD" w:rsidP="005B4B4C">
      <w:pPr>
        <w:pStyle w:val="PlainText"/>
        <w:suppressLineNumbers/>
        <w:rPr>
          <w:rFonts w:ascii="Arial" w:hAnsi="Arial" w:cs="Arial"/>
          <w:sz w:val="24"/>
          <w:szCs w:val="24"/>
        </w:rPr>
      </w:pPr>
    </w:p>
    <w:p w14:paraId="05A64A23" w14:textId="022E0ABF"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t xml:space="preserve">Source Selection Team </w:t>
      </w:r>
      <w:r w:rsidRPr="00960656">
        <w:rPr>
          <w:rFonts w:ascii="Arial" w:hAnsi="Arial" w:cs="Arial"/>
          <w:sz w:val="24"/>
          <w:szCs w:val="24"/>
        </w:rPr>
        <w:t>is a team that is tailored to the unique acquisition, tasked with carrying out a source selection. Composition of the team generally consists of the SSA, PCO (if different from the SSA), SSAC</w:t>
      </w:r>
      <w:r w:rsidR="0094267E" w:rsidRPr="00960656">
        <w:rPr>
          <w:rFonts w:ascii="Arial" w:hAnsi="Arial" w:cs="Arial"/>
          <w:sz w:val="24"/>
          <w:szCs w:val="24"/>
        </w:rPr>
        <w:t xml:space="preserve"> (if applicable)</w:t>
      </w:r>
      <w:r w:rsidRPr="00960656">
        <w:rPr>
          <w:rFonts w:ascii="Arial" w:hAnsi="Arial" w:cs="Arial"/>
          <w:sz w:val="24"/>
          <w:szCs w:val="24"/>
        </w:rPr>
        <w:t xml:space="preserve">, SSEB, Advisors, Cost/Price Experts, Legal Counsel, </w:t>
      </w:r>
      <w:r w:rsidR="009C1D4E" w:rsidRPr="00960656">
        <w:rPr>
          <w:rFonts w:ascii="Arial" w:hAnsi="Arial" w:cs="Arial"/>
          <w:sz w:val="24"/>
          <w:szCs w:val="24"/>
        </w:rPr>
        <w:t>s</w:t>
      </w:r>
      <w:r w:rsidRPr="00960656">
        <w:rPr>
          <w:rFonts w:ascii="Arial" w:hAnsi="Arial" w:cs="Arial"/>
          <w:sz w:val="24"/>
          <w:szCs w:val="24"/>
        </w:rPr>
        <w:t xml:space="preserve">mall </w:t>
      </w:r>
      <w:r w:rsidR="009C1D4E" w:rsidRPr="00960656">
        <w:rPr>
          <w:rFonts w:ascii="Arial" w:hAnsi="Arial" w:cs="Arial"/>
          <w:sz w:val="24"/>
          <w:szCs w:val="24"/>
        </w:rPr>
        <w:t>b</w:t>
      </w:r>
      <w:r w:rsidRPr="00960656">
        <w:rPr>
          <w:rFonts w:ascii="Arial" w:hAnsi="Arial" w:cs="Arial"/>
          <w:sz w:val="24"/>
          <w:szCs w:val="24"/>
        </w:rPr>
        <w:t xml:space="preserve">usiness </w:t>
      </w:r>
      <w:r w:rsidR="009C1D4E" w:rsidRPr="00960656">
        <w:rPr>
          <w:rFonts w:ascii="Arial" w:hAnsi="Arial" w:cs="Arial"/>
          <w:sz w:val="24"/>
          <w:szCs w:val="24"/>
        </w:rPr>
        <w:t>professionals</w:t>
      </w:r>
      <w:r w:rsidRPr="00960656">
        <w:rPr>
          <w:rFonts w:ascii="Arial" w:hAnsi="Arial" w:cs="Arial"/>
          <w:sz w:val="24"/>
          <w:szCs w:val="24"/>
        </w:rPr>
        <w:t xml:space="preserve">, and other subject-matter experts. </w:t>
      </w:r>
    </w:p>
    <w:p w14:paraId="5776CC3F" w14:textId="77777777" w:rsidR="001C5EBD" w:rsidRPr="00960656" w:rsidRDefault="001C5EBD" w:rsidP="005B4B4C">
      <w:pPr>
        <w:pStyle w:val="PlainText"/>
        <w:suppressLineNumbers/>
        <w:rPr>
          <w:rFonts w:ascii="Arial" w:hAnsi="Arial" w:cs="Arial"/>
          <w:sz w:val="24"/>
          <w:szCs w:val="24"/>
        </w:rPr>
      </w:pPr>
    </w:p>
    <w:p w14:paraId="03867B2F" w14:textId="3B5CCA80" w:rsidR="001C5EBD" w:rsidRPr="00960656" w:rsidRDefault="001C5EBD" w:rsidP="005B4B4C">
      <w:pPr>
        <w:pStyle w:val="PlainText"/>
        <w:suppressLineNumbers/>
        <w:rPr>
          <w:rFonts w:ascii="Arial" w:hAnsi="Arial" w:cs="Arial"/>
          <w:sz w:val="24"/>
          <w:szCs w:val="24"/>
        </w:rPr>
      </w:pPr>
      <w:r w:rsidRPr="00960656">
        <w:rPr>
          <w:rFonts w:ascii="Arial" w:hAnsi="Arial" w:cs="Arial"/>
          <w:b/>
          <w:i/>
          <w:sz w:val="24"/>
          <w:szCs w:val="24"/>
        </w:rPr>
        <w:lastRenderedPageBreak/>
        <w:t xml:space="preserve">Standard of Proof </w:t>
      </w:r>
      <w:r w:rsidRPr="00960656">
        <w:rPr>
          <w:rFonts w:ascii="Arial" w:hAnsi="Arial" w:cs="Arial"/>
          <w:sz w:val="24"/>
          <w:szCs w:val="24"/>
        </w:rPr>
        <w:t xml:space="preserve">is the evidence or standard by which the </w:t>
      </w:r>
      <w:r w:rsidR="00B22EB2" w:rsidRPr="00960656">
        <w:rPr>
          <w:rFonts w:ascii="Arial" w:hAnsi="Arial" w:cs="Arial"/>
          <w:sz w:val="24"/>
          <w:szCs w:val="24"/>
        </w:rPr>
        <w:t>g</w:t>
      </w:r>
      <w:r w:rsidRPr="00960656">
        <w:rPr>
          <w:rFonts w:ascii="Arial" w:hAnsi="Arial" w:cs="Arial"/>
          <w:sz w:val="24"/>
          <w:szCs w:val="24"/>
        </w:rPr>
        <w:t xml:space="preserve">overnment (evaluator) determines whether an </w:t>
      </w:r>
      <w:r w:rsidR="00B22EB2" w:rsidRPr="00960656">
        <w:rPr>
          <w:rFonts w:ascii="Arial" w:hAnsi="Arial" w:cs="Arial"/>
          <w:sz w:val="24"/>
          <w:szCs w:val="24"/>
        </w:rPr>
        <w:t>o</w:t>
      </w:r>
      <w:r w:rsidRPr="00960656">
        <w:rPr>
          <w:rFonts w:ascii="Arial" w:hAnsi="Arial" w:cs="Arial"/>
          <w:sz w:val="24"/>
          <w:szCs w:val="24"/>
        </w:rPr>
        <w:t xml:space="preserve">fferor has complied with the </w:t>
      </w:r>
      <w:r w:rsidR="00B22EB2" w:rsidRPr="00960656">
        <w:rPr>
          <w:rFonts w:ascii="Arial" w:hAnsi="Arial" w:cs="Arial"/>
          <w:sz w:val="24"/>
          <w:szCs w:val="24"/>
        </w:rPr>
        <w:t>g</w:t>
      </w:r>
      <w:r w:rsidRPr="00960656">
        <w:rPr>
          <w:rFonts w:ascii="Arial" w:hAnsi="Arial" w:cs="Arial"/>
          <w:sz w:val="24"/>
          <w:szCs w:val="24"/>
        </w:rPr>
        <w:t xml:space="preserve">overnment’s stated requirement. </w:t>
      </w:r>
    </w:p>
    <w:p w14:paraId="59307BEF" w14:textId="77777777" w:rsidR="001C5EBD" w:rsidRPr="00960656" w:rsidRDefault="001C5EBD" w:rsidP="005B4B4C">
      <w:pPr>
        <w:pStyle w:val="PlainText"/>
        <w:suppressLineNumbers/>
        <w:rPr>
          <w:rFonts w:ascii="Arial" w:hAnsi="Arial" w:cs="Arial"/>
          <w:sz w:val="24"/>
          <w:szCs w:val="24"/>
        </w:rPr>
      </w:pPr>
    </w:p>
    <w:p w14:paraId="2477E5CE" w14:textId="77777777" w:rsidR="001C5EBD" w:rsidRPr="00960656" w:rsidRDefault="001C5EBD" w:rsidP="00D327A5">
      <w:pPr>
        <w:suppressLineNumbers/>
        <w:rPr>
          <w:rFonts w:ascii="Arial" w:hAnsi="Arial" w:cs="Arial"/>
          <w:bCs/>
          <w:sz w:val="24"/>
          <w:szCs w:val="24"/>
        </w:rPr>
      </w:pPr>
      <w:r w:rsidRPr="00960656">
        <w:rPr>
          <w:rFonts w:ascii="Arial" w:hAnsi="Arial" w:cs="Arial"/>
          <w:b/>
          <w:bCs/>
          <w:i/>
          <w:sz w:val="24"/>
          <w:szCs w:val="24"/>
        </w:rPr>
        <w:t xml:space="preserve">Tradeoff Process </w:t>
      </w:r>
      <w:r w:rsidRPr="00960656">
        <w:rPr>
          <w:rFonts w:ascii="Arial" w:hAnsi="Arial" w:cs="Arial"/>
          <w:bCs/>
          <w:sz w:val="24"/>
          <w:szCs w:val="24"/>
        </w:rPr>
        <w:t xml:space="preserve">is the competitive negotiation process where the government evaluates both cost/price and non-cost/price factors and awards the contract to the offeror proposing the combination of factors which offer the best value to the government. The process is appropriate when it is in the government’s best interest to consider award to other than the lowest priced offeror or the highest technically rated offeror. </w:t>
      </w:r>
    </w:p>
    <w:p w14:paraId="415B357A" w14:textId="25F2E0FA" w:rsidR="001C5EBD" w:rsidRPr="00960656" w:rsidRDefault="001C5EBD" w:rsidP="005B4B4C">
      <w:pPr>
        <w:pStyle w:val="PlainText"/>
        <w:suppressLineNumbers/>
        <w:rPr>
          <w:rFonts w:ascii="Arial" w:hAnsi="Arial" w:cs="Arial"/>
          <w:sz w:val="24"/>
          <w:szCs w:val="24"/>
        </w:rPr>
      </w:pPr>
    </w:p>
    <w:p w14:paraId="43DB9E28" w14:textId="77777777" w:rsidR="008639D4" w:rsidRDefault="001C5EBD" w:rsidP="005B4B4C">
      <w:pPr>
        <w:widowControl w:val="0"/>
        <w:rPr>
          <w:rFonts w:ascii="Arial" w:hAnsi="Arial" w:cs="Arial"/>
          <w:spacing w:val="-1"/>
          <w:sz w:val="24"/>
          <w:szCs w:val="24"/>
        </w:rPr>
        <w:sectPr w:rsidR="008639D4" w:rsidSect="008B7B54">
          <w:footnotePr>
            <w:numRestart w:val="eachPage"/>
          </w:footnotePr>
          <w:pgSz w:w="12240" w:h="15840"/>
          <w:pgMar w:top="1440" w:right="1296" w:bottom="1440" w:left="1296" w:header="720" w:footer="720" w:gutter="0"/>
          <w:pgNumType w:start="1"/>
          <w:cols w:space="720"/>
          <w:docGrid w:linePitch="360"/>
        </w:sectPr>
      </w:pPr>
      <w:r w:rsidRPr="00960656">
        <w:rPr>
          <w:rFonts w:ascii="Arial" w:hAnsi="Arial" w:cs="Arial"/>
          <w:spacing w:val="-1"/>
          <w:sz w:val="24"/>
          <w:szCs w:val="24"/>
        </w:rPr>
        <w:t xml:space="preserve">The SSA must then determine if a higher rated technical offer is “worth” the additional cost to the </w:t>
      </w:r>
      <w:r w:rsidR="00B22EB2" w:rsidRPr="00960656">
        <w:rPr>
          <w:rFonts w:ascii="Arial" w:hAnsi="Arial" w:cs="Arial"/>
          <w:spacing w:val="-1"/>
          <w:sz w:val="24"/>
          <w:szCs w:val="24"/>
        </w:rPr>
        <w:t>g</w:t>
      </w:r>
      <w:r w:rsidRPr="00960656">
        <w:rPr>
          <w:rFonts w:ascii="Arial" w:hAnsi="Arial" w:cs="Arial"/>
          <w:spacing w:val="-1"/>
          <w:sz w:val="24"/>
          <w:szCs w:val="24"/>
        </w:rPr>
        <w:t>overnment.</w:t>
      </w:r>
    </w:p>
    <w:p w14:paraId="440C093A" w14:textId="77777777" w:rsidR="001C5EBD" w:rsidRPr="00960656" w:rsidRDefault="001C5EBD" w:rsidP="009D6828">
      <w:pPr>
        <w:pStyle w:val="Heading4"/>
        <w:jc w:val="center"/>
        <w:rPr>
          <w:rFonts w:cs="Arial"/>
          <w:b/>
          <w:sz w:val="40"/>
          <w:szCs w:val="40"/>
        </w:rPr>
      </w:pPr>
      <w:bookmarkStart w:id="172" w:name="_APPENDIX_A"/>
      <w:bookmarkEnd w:id="158"/>
      <w:bookmarkEnd w:id="172"/>
      <w:r w:rsidRPr="00960656">
        <w:rPr>
          <w:rFonts w:cs="Arial"/>
          <w:b/>
          <w:sz w:val="40"/>
          <w:szCs w:val="40"/>
        </w:rPr>
        <w:lastRenderedPageBreak/>
        <w:t>APPENDIX A</w:t>
      </w:r>
    </w:p>
    <w:p w14:paraId="1CCAC56C" w14:textId="77777777" w:rsidR="001C5EBD" w:rsidRPr="00960656" w:rsidRDefault="001C5EBD" w:rsidP="009D6828">
      <w:pPr>
        <w:pStyle w:val="Heading7"/>
        <w:suppressLineNumbers/>
        <w:ind w:left="-90"/>
        <w:jc w:val="center"/>
        <w:rPr>
          <w:rFonts w:cs="Arial"/>
        </w:rPr>
      </w:pPr>
      <w:r w:rsidRPr="00960656">
        <w:rPr>
          <w:rFonts w:cs="Arial"/>
        </w:rPr>
        <w:t>Debriefing Guide</w:t>
      </w:r>
    </w:p>
    <w:p w14:paraId="4DEDB21B" w14:textId="77777777" w:rsidR="00E81A31" w:rsidRPr="00960656" w:rsidRDefault="00E81A31" w:rsidP="009D6828">
      <w:pPr>
        <w:suppressLineNumbers/>
        <w:rPr>
          <w:rFonts w:ascii="Arial" w:hAnsi="Arial" w:cs="Arial"/>
          <w:sz w:val="24"/>
          <w:szCs w:val="24"/>
        </w:rPr>
      </w:pPr>
    </w:p>
    <w:p w14:paraId="09E5E720" w14:textId="77777777" w:rsidR="001C5EBD" w:rsidRPr="00960656" w:rsidRDefault="001C5EBD" w:rsidP="009D6828">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A-1 Purpose of Debriefing</w:t>
      </w:r>
    </w:p>
    <w:p w14:paraId="53E076C3" w14:textId="77777777" w:rsidR="001C5EBD" w:rsidRPr="00960656" w:rsidRDefault="001C5EBD" w:rsidP="009D6828">
      <w:pPr>
        <w:pStyle w:val="Heading1"/>
        <w:jc w:val="left"/>
        <w:rPr>
          <w:rFonts w:cs="Arial"/>
          <w:szCs w:val="24"/>
        </w:rPr>
      </w:pPr>
    </w:p>
    <w:p w14:paraId="65390342" w14:textId="77777777" w:rsidR="001C5EBD" w:rsidRPr="00960656" w:rsidRDefault="001C5EBD" w:rsidP="00EA7EA8">
      <w:pPr>
        <w:suppressLineNumbers/>
        <w:rPr>
          <w:rFonts w:ascii="Arial" w:hAnsi="Arial" w:cs="Arial"/>
          <w:b/>
          <w:i/>
          <w:sz w:val="28"/>
          <w:szCs w:val="28"/>
        </w:rPr>
      </w:pPr>
      <w:r w:rsidRPr="00960656">
        <w:rPr>
          <w:rFonts w:ascii="Arial" w:hAnsi="Arial" w:cs="Arial"/>
          <w:b/>
          <w:i/>
          <w:sz w:val="28"/>
          <w:szCs w:val="28"/>
        </w:rPr>
        <w:t xml:space="preserve">Constructive Communication with Industry </w:t>
      </w:r>
    </w:p>
    <w:p w14:paraId="573EF4CF" w14:textId="77777777" w:rsidR="001C5EBD" w:rsidRPr="00960656" w:rsidRDefault="001C5EBD" w:rsidP="00D163D3">
      <w:pPr>
        <w:pStyle w:val="PlainText"/>
        <w:suppressLineNumbers/>
        <w:jc w:val="both"/>
        <w:rPr>
          <w:rFonts w:ascii="Arial" w:hAnsi="Arial" w:cs="Arial"/>
          <w:sz w:val="24"/>
        </w:rPr>
      </w:pPr>
    </w:p>
    <w:p w14:paraId="25429061" w14:textId="77777777" w:rsidR="001C5EBD" w:rsidRPr="00960656" w:rsidRDefault="001C5EBD" w:rsidP="00EA7EA8">
      <w:pPr>
        <w:rPr>
          <w:rFonts w:ascii="Arial" w:hAnsi="Arial" w:cs="Arial"/>
          <w:sz w:val="24"/>
          <w:szCs w:val="24"/>
        </w:rPr>
      </w:pPr>
      <w:r w:rsidRPr="00960656">
        <w:rPr>
          <w:rFonts w:ascii="Arial" w:hAnsi="Arial" w:cs="Arial"/>
          <w:sz w:val="24"/>
          <w:szCs w:val="24"/>
        </w:rPr>
        <w:t>Transparency, to the extent allowable by applicable regulations and laws,</w:t>
      </w:r>
      <w:r w:rsidRPr="00960656">
        <w:rPr>
          <w:rFonts w:ascii="Arial" w:hAnsi="Arial" w:cs="Arial"/>
          <w:b/>
          <w:i/>
          <w:sz w:val="24"/>
          <w:szCs w:val="24"/>
        </w:rPr>
        <w:t xml:space="preserve"> throughout the process</w:t>
      </w:r>
      <w:r w:rsidRPr="00960656">
        <w:rPr>
          <w:rFonts w:ascii="Arial" w:hAnsi="Arial" w:cs="Arial"/>
          <w:sz w:val="24"/>
          <w:szCs w:val="24"/>
        </w:rPr>
        <w:t xml:space="preserve"> can help to build trust and confidence on the part of offerors regarding the treatment of their proposal and the source selection decision outcome.</w:t>
      </w:r>
    </w:p>
    <w:p w14:paraId="05A9914A" w14:textId="77777777" w:rsidR="001C5EBD" w:rsidRPr="00960656" w:rsidRDefault="001C5EBD" w:rsidP="0033444B">
      <w:pPr>
        <w:rPr>
          <w:rFonts w:ascii="Arial" w:hAnsi="Arial" w:cs="Arial"/>
          <w:sz w:val="24"/>
          <w:szCs w:val="24"/>
        </w:rPr>
      </w:pPr>
    </w:p>
    <w:p w14:paraId="55377243" w14:textId="13BF7A56" w:rsidR="001C5EBD" w:rsidRPr="00960656" w:rsidRDefault="001C5EBD" w:rsidP="00EA7EA8">
      <w:pPr>
        <w:rPr>
          <w:rFonts w:ascii="Arial" w:hAnsi="Arial" w:cs="Arial"/>
          <w:sz w:val="24"/>
          <w:szCs w:val="24"/>
        </w:rPr>
      </w:pPr>
      <w:r w:rsidRPr="00960656">
        <w:rPr>
          <w:rFonts w:ascii="Arial" w:hAnsi="Arial" w:cs="Arial"/>
          <w:sz w:val="24"/>
          <w:szCs w:val="24"/>
        </w:rPr>
        <w:t xml:space="preserve">Unsuccessful offerors are sometimes able to accept negative findings in a debriefing if they perceive that the </w:t>
      </w:r>
      <w:r w:rsidR="00B22EB2" w:rsidRPr="00960656">
        <w:rPr>
          <w:rFonts w:ascii="Arial" w:hAnsi="Arial" w:cs="Arial"/>
          <w:sz w:val="24"/>
          <w:szCs w:val="24"/>
        </w:rPr>
        <w:t>g</w:t>
      </w:r>
      <w:r w:rsidRPr="00960656">
        <w:rPr>
          <w:rFonts w:ascii="Arial" w:hAnsi="Arial" w:cs="Arial"/>
          <w:sz w:val="24"/>
          <w:szCs w:val="24"/>
        </w:rPr>
        <w:t xml:space="preserve">overnment acted with fairness, consistency, objectivity, and in accordance with the evaluation criteria described in the RFP.    </w:t>
      </w:r>
    </w:p>
    <w:p w14:paraId="402A4118" w14:textId="77777777" w:rsidR="00177FB0" w:rsidRPr="00960656" w:rsidRDefault="00177FB0" w:rsidP="00E03972">
      <w:pPr>
        <w:rPr>
          <w:rFonts w:ascii="Arial" w:hAnsi="Arial" w:cs="Arial"/>
          <w:sz w:val="24"/>
          <w:szCs w:val="24"/>
        </w:rPr>
      </w:pPr>
    </w:p>
    <w:p w14:paraId="3F5F5422" w14:textId="77777777" w:rsidR="00011262" w:rsidRPr="00960656" w:rsidRDefault="00011262" w:rsidP="00E03972">
      <w:pPr>
        <w:rPr>
          <w:rFonts w:ascii="Arial" w:hAnsi="Arial" w:cs="Arial"/>
          <w:sz w:val="24"/>
          <w:szCs w:val="24"/>
        </w:rPr>
      </w:pPr>
    </w:p>
    <w:p w14:paraId="2611229C" w14:textId="77777777" w:rsidR="001C5EBD" w:rsidRPr="00960656" w:rsidRDefault="001C5EBD" w:rsidP="00476599">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A-2 Requirements</w:t>
      </w:r>
    </w:p>
    <w:p w14:paraId="7A698FB6" w14:textId="77777777" w:rsidR="001C5EBD" w:rsidRPr="00960656" w:rsidRDefault="001C5EBD" w:rsidP="00476599">
      <w:pPr>
        <w:suppressLineNumbers/>
        <w:ind w:left="360"/>
        <w:rPr>
          <w:rFonts w:ascii="Arial" w:hAnsi="Arial" w:cs="Arial"/>
          <w:b/>
          <w:i/>
          <w:sz w:val="28"/>
          <w:szCs w:val="28"/>
        </w:rPr>
      </w:pPr>
    </w:p>
    <w:p w14:paraId="3EBB3F8A" w14:textId="1ED675F5" w:rsidR="001C5EBD" w:rsidRPr="00960656" w:rsidRDefault="001C5EBD" w:rsidP="00ED6D4C">
      <w:pPr>
        <w:pStyle w:val="PlainText"/>
        <w:suppressLineNumbers/>
        <w:rPr>
          <w:rFonts w:ascii="Arial" w:hAnsi="Arial" w:cs="Arial"/>
          <w:sz w:val="24"/>
        </w:rPr>
      </w:pPr>
      <w:r w:rsidRPr="00960656">
        <w:rPr>
          <w:rFonts w:ascii="Arial" w:hAnsi="Arial" w:cs="Arial"/>
          <w:sz w:val="24"/>
        </w:rPr>
        <w:t xml:space="preserve">Figure A-1 below provides a comprehensive side-by-side comparison of the requirements for preaward and postaward debriefings.  </w:t>
      </w:r>
    </w:p>
    <w:p w14:paraId="308165E1" w14:textId="77777777" w:rsidR="001C5EBD" w:rsidRPr="00DE1F3A" w:rsidRDefault="001C5EBD" w:rsidP="00D163D3">
      <w:pPr>
        <w:rPr>
          <w:rFonts w:ascii="Arial" w:hAnsi="Arial" w:cs="Arial"/>
        </w:rPr>
      </w:pPr>
    </w:p>
    <w:p w14:paraId="6F2E2CEC" w14:textId="77777777" w:rsidR="001C5EBD" w:rsidRPr="00960656" w:rsidRDefault="001C5EBD" w:rsidP="00F43EF4">
      <w:pPr>
        <w:jc w:val="center"/>
        <w:rPr>
          <w:rFonts w:ascii="Arial" w:hAnsi="Arial" w:cs="Arial"/>
          <w:b/>
          <w:sz w:val="28"/>
        </w:rPr>
      </w:pPr>
    </w:p>
    <w:tbl>
      <w:tblPr>
        <w:tblW w:w="1018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002"/>
        <w:gridCol w:w="4638"/>
      </w:tblGrid>
      <w:tr w:rsidR="001C5EBD" w:rsidRPr="00DE1F3A" w14:paraId="3887B395" w14:textId="77777777" w:rsidTr="00657F75">
        <w:tc>
          <w:tcPr>
            <w:tcW w:w="1548" w:type="dxa"/>
            <w:tcBorders>
              <w:top w:val="single" w:sz="24" w:space="0" w:color="auto"/>
              <w:bottom w:val="single" w:sz="4" w:space="0" w:color="auto"/>
            </w:tcBorders>
            <w:shd w:val="clear" w:color="auto" w:fill="C2D69B"/>
          </w:tcPr>
          <w:p w14:paraId="597E3ED0" w14:textId="77777777" w:rsidR="001C5EBD" w:rsidRPr="00960656" w:rsidRDefault="001C5EBD" w:rsidP="0078108A">
            <w:pPr>
              <w:pStyle w:val="PlainText"/>
              <w:keepNext/>
              <w:keepLines/>
              <w:suppressLineNumbers/>
              <w:jc w:val="center"/>
              <w:rPr>
                <w:rFonts w:ascii="Arial" w:hAnsi="Arial" w:cs="Arial"/>
                <w:b/>
              </w:rPr>
            </w:pPr>
          </w:p>
        </w:tc>
        <w:tc>
          <w:tcPr>
            <w:tcW w:w="4002" w:type="dxa"/>
            <w:tcBorders>
              <w:top w:val="single" w:sz="24" w:space="0" w:color="auto"/>
              <w:bottom w:val="single" w:sz="4" w:space="0" w:color="auto"/>
            </w:tcBorders>
            <w:shd w:val="clear" w:color="auto" w:fill="C2D69B"/>
          </w:tcPr>
          <w:p w14:paraId="5B3C8CC0" w14:textId="77777777" w:rsidR="001C5EBD" w:rsidRPr="00960656" w:rsidRDefault="001C5EBD" w:rsidP="0078108A">
            <w:pPr>
              <w:pStyle w:val="PlainText"/>
              <w:keepNext/>
              <w:keepLines/>
              <w:suppressLineNumbers/>
              <w:jc w:val="center"/>
              <w:rPr>
                <w:rFonts w:ascii="Arial" w:hAnsi="Arial" w:cs="Arial"/>
                <w:b/>
              </w:rPr>
            </w:pPr>
            <w:r w:rsidRPr="00960656">
              <w:rPr>
                <w:rFonts w:ascii="Arial" w:hAnsi="Arial" w:cs="Arial"/>
                <w:b/>
              </w:rPr>
              <w:t>PREAWARD DEBRIEFING</w:t>
            </w:r>
          </w:p>
          <w:p w14:paraId="3CF07DC3" w14:textId="77777777" w:rsidR="001C5EBD" w:rsidRPr="00960656" w:rsidRDefault="001C5EBD" w:rsidP="0078108A">
            <w:pPr>
              <w:pStyle w:val="PlainText"/>
              <w:keepNext/>
              <w:keepLines/>
              <w:suppressLineNumbers/>
              <w:jc w:val="center"/>
              <w:rPr>
                <w:rFonts w:ascii="Arial" w:hAnsi="Arial" w:cs="Arial"/>
                <w:b/>
              </w:rPr>
            </w:pPr>
            <w:r w:rsidRPr="00960656">
              <w:rPr>
                <w:rFonts w:ascii="Arial" w:hAnsi="Arial" w:cs="Arial"/>
                <w:b/>
              </w:rPr>
              <w:t>FAR 15.505</w:t>
            </w:r>
          </w:p>
        </w:tc>
        <w:tc>
          <w:tcPr>
            <w:tcW w:w="4638" w:type="dxa"/>
            <w:tcBorders>
              <w:top w:val="single" w:sz="24" w:space="0" w:color="auto"/>
              <w:bottom w:val="single" w:sz="4" w:space="0" w:color="auto"/>
            </w:tcBorders>
            <w:shd w:val="clear" w:color="auto" w:fill="C2D69B"/>
          </w:tcPr>
          <w:p w14:paraId="71157DC6" w14:textId="77777777" w:rsidR="001C5EBD" w:rsidRPr="00960656" w:rsidRDefault="001C5EBD" w:rsidP="0078108A">
            <w:pPr>
              <w:pStyle w:val="PlainText"/>
              <w:keepNext/>
              <w:keepLines/>
              <w:suppressLineNumbers/>
              <w:jc w:val="center"/>
              <w:rPr>
                <w:rFonts w:ascii="Arial" w:hAnsi="Arial" w:cs="Arial"/>
                <w:b/>
              </w:rPr>
            </w:pPr>
            <w:r w:rsidRPr="00960656">
              <w:rPr>
                <w:rFonts w:ascii="Arial" w:hAnsi="Arial" w:cs="Arial"/>
                <w:b/>
              </w:rPr>
              <w:t>POSTAWARD DEBRIEFING</w:t>
            </w:r>
          </w:p>
          <w:p w14:paraId="60871043" w14:textId="77777777" w:rsidR="001C5EBD" w:rsidRPr="00960656" w:rsidRDefault="001C5EBD" w:rsidP="0078108A">
            <w:pPr>
              <w:pStyle w:val="PlainText"/>
              <w:keepNext/>
              <w:keepLines/>
              <w:suppressLineNumbers/>
              <w:jc w:val="center"/>
              <w:rPr>
                <w:rFonts w:ascii="Arial" w:hAnsi="Arial" w:cs="Arial"/>
                <w:b/>
              </w:rPr>
            </w:pPr>
            <w:r w:rsidRPr="00960656">
              <w:rPr>
                <w:rFonts w:ascii="Arial" w:hAnsi="Arial" w:cs="Arial"/>
                <w:b/>
              </w:rPr>
              <w:t>FAR 15.506</w:t>
            </w:r>
          </w:p>
        </w:tc>
      </w:tr>
      <w:tr w:rsidR="001C5EBD" w:rsidRPr="00DE1F3A" w14:paraId="3D617457" w14:textId="77777777" w:rsidTr="00657F75">
        <w:tc>
          <w:tcPr>
            <w:tcW w:w="1548" w:type="dxa"/>
            <w:tcBorders>
              <w:top w:val="single" w:sz="4" w:space="0" w:color="auto"/>
              <w:bottom w:val="single" w:sz="4" w:space="0" w:color="auto"/>
            </w:tcBorders>
            <w:shd w:val="clear" w:color="auto" w:fill="C2D69B"/>
          </w:tcPr>
          <w:p w14:paraId="49011B6B" w14:textId="77777777" w:rsidR="001C5EBD" w:rsidRPr="00960656" w:rsidRDefault="001C5EBD" w:rsidP="0078108A">
            <w:pPr>
              <w:rPr>
                <w:rFonts w:ascii="Arial" w:hAnsi="Arial" w:cs="Arial"/>
                <w:b/>
              </w:rPr>
            </w:pPr>
            <w:r w:rsidRPr="00960656">
              <w:rPr>
                <w:rFonts w:ascii="Arial" w:hAnsi="Arial" w:cs="Arial"/>
                <w:b/>
              </w:rPr>
              <w:t>Who is Entitled to a   Debriefing?</w:t>
            </w:r>
          </w:p>
        </w:tc>
        <w:tc>
          <w:tcPr>
            <w:tcW w:w="4002" w:type="dxa"/>
            <w:tcBorders>
              <w:top w:val="single" w:sz="4" w:space="0" w:color="auto"/>
              <w:bottom w:val="single" w:sz="4" w:space="0" w:color="auto"/>
            </w:tcBorders>
            <w:shd w:val="clear" w:color="auto" w:fill="EAF1DD"/>
          </w:tcPr>
          <w:p w14:paraId="4A85ABDE" w14:textId="77777777" w:rsidR="001C5EBD" w:rsidRPr="00960656" w:rsidRDefault="001C5EBD" w:rsidP="0078108A">
            <w:pPr>
              <w:pStyle w:val="PlainText"/>
              <w:keepNext/>
              <w:keepLines/>
              <w:suppressLineNumbers/>
              <w:rPr>
                <w:rFonts w:ascii="Arial" w:hAnsi="Arial" w:cs="Arial"/>
                <w:sz w:val="18"/>
                <w:szCs w:val="18"/>
              </w:rPr>
            </w:pPr>
            <w:r w:rsidRPr="00960656">
              <w:rPr>
                <w:rFonts w:ascii="Arial" w:hAnsi="Arial" w:cs="Arial"/>
                <w:sz w:val="18"/>
                <w:szCs w:val="18"/>
              </w:rPr>
              <w:t>Offerors excluded from the competitive range or otherwise excluded from the competition before award.</w:t>
            </w:r>
          </w:p>
        </w:tc>
        <w:tc>
          <w:tcPr>
            <w:tcW w:w="4638" w:type="dxa"/>
            <w:tcBorders>
              <w:top w:val="single" w:sz="4" w:space="0" w:color="auto"/>
              <w:bottom w:val="single" w:sz="4" w:space="0" w:color="auto"/>
            </w:tcBorders>
            <w:shd w:val="clear" w:color="auto" w:fill="EAF1DD"/>
          </w:tcPr>
          <w:p w14:paraId="051F2EE1" w14:textId="77777777" w:rsidR="001C5EBD" w:rsidRPr="00960656" w:rsidRDefault="001C5EBD" w:rsidP="0078108A">
            <w:pPr>
              <w:pStyle w:val="PlainText"/>
              <w:keepNext/>
              <w:keepLines/>
              <w:suppressLineNumbers/>
              <w:rPr>
                <w:rFonts w:ascii="Arial" w:hAnsi="Arial" w:cs="Arial"/>
                <w:sz w:val="18"/>
                <w:szCs w:val="18"/>
              </w:rPr>
            </w:pPr>
            <w:r w:rsidRPr="00960656">
              <w:rPr>
                <w:rFonts w:ascii="Arial" w:hAnsi="Arial" w:cs="Arial"/>
                <w:sz w:val="18"/>
                <w:szCs w:val="18"/>
              </w:rPr>
              <w:t>Any unsuccessful Offeror who has not had a preaward debriefing.</w:t>
            </w:r>
          </w:p>
          <w:p w14:paraId="18562F4E" w14:textId="77777777" w:rsidR="001C5EBD" w:rsidRPr="00960656" w:rsidRDefault="001C5EBD" w:rsidP="00465159">
            <w:pPr>
              <w:pStyle w:val="PlainText"/>
              <w:keepNext/>
              <w:keepLines/>
              <w:suppressLineNumbers/>
              <w:rPr>
                <w:rFonts w:ascii="Arial" w:hAnsi="Arial" w:cs="Arial"/>
                <w:b/>
                <w:i/>
                <w:sz w:val="18"/>
                <w:szCs w:val="18"/>
              </w:rPr>
            </w:pPr>
            <w:r w:rsidRPr="00960656">
              <w:rPr>
                <w:rFonts w:ascii="Arial" w:hAnsi="Arial" w:cs="Arial"/>
                <w:b/>
                <w:i/>
                <w:sz w:val="18"/>
                <w:szCs w:val="18"/>
              </w:rPr>
              <w:t>A successful offeror may also be provided a debriefing.</w:t>
            </w:r>
          </w:p>
        </w:tc>
      </w:tr>
      <w:tr w:rsidR="001C5EBD" w:rsidRPr="00DE1F3A" w14:paraId="5AF83B68" w14:textId="77777777" w:rsidTr="00657F75">
        <w:tc>
          <w:tcPr>
            <w:tcW w:w="1548" w:type="dxa"/>
            <w:tcBorders>
              <w:top w:val="single" w:sz="4" w:space="0" w:color="auto"/>
              <w:bottom w:val="single" w:sz="4" w:space="0" w:color="auto"/>
            </w:tcBorders>
            <w:shd w:val="clear" w:color="auto" w:fill="C2D69B"/>
          </w:tcPr>
          <w:p w14:paraId="5EB8FF80" w14:textId="77777777" w:rsidR="001C5EBD" w:rsidRPr="00960656" w:rsidRDefault="001C5EBD" w:rsidP="0078108A">
            <w:pPr>
              <w:rPr>
                <w:rFonts w:ascii="Arial" w:hAnsi="Arial" w:cs="Arial"/>
                <w:b/>
              </w:rPr>
            </w:pPr>
            <w:r w:rsidRPr="00960656">
              <w:rPr>
                <w:rFonts w:ascii="Arial" w:hAnsi="Arial" w:cs="Arial"/>
                <w:b/>
              </w:rPr>
              <w:t>When Must the Government Conduct a Debriefing?</w:t>
            </w:r>
          </w:p>
        </w:tc>
        <w:tc>
          <w:tcPr>
            <w:tcW w:w="4002" w:type="dxa"/>
            <w:tcBorders>
              <w:top w:val="single" w:sz="4" w:space="0" w:color="auto"/>
              <w:bottom w:val="single" w:sz="4" w:space="0" w:color="auto"/>
            </w:tcBorders>
            <w:shd w:val="clear" w:color="auto" w:fill="EAF1DD"/>
          </w:tcPr>
          <w:p w14:paraId="7A2EBFCB" w14:textId="6AB9D7AC" w:rsidR="001C5EBD" w:rsidRPr="00960656" w:rsidRDefault="001C5EBD" w:rsidP="008D379D">
            <w:pPr>
              <w:pStyle w:val="PlainText"/>
              <w:keepNext/>
              <w:keepLines/>
              <w:suppressLineNumbers/>
              <w:rPr>
                <w:rFonts w:ascii="Arial" w:hAnsi="Arial" w:cs="Arial"/>
                <w:sz w:val="18"/>
                <w:szCs w:val="18"/>
              </w:rPr>
            </w:pPr>
            <w:r w:rsidRPr="00960656">
              <w:rPr>
                <w:rFonts w:ascii="Arial" w:hAnsi="Arial" w:cs="Arial"/>
                <w:sz w:val="18"/>
                <w:szCs w:val="18"/>
              </w:rPr>
              <w:t xml:space="preserve">As soon as practicable after receipt of a timely, written request. However, the PCO may refuse the request for a preaward debriefing if it is not in the best interest of the </w:t>
            </w:r>
            <w:r w:rsidR="00B22EB2" w:rsidRPr="00960656">
              <w:rPr>
                <w:rFonts w:ascii="Arial" w:hAnsi="Arial" w:cs="Arial"/>
                <w:sz w:val="18"/>
                <w:szCs w:val="18"/>
              </w:rPr>
              <w:t>g</w:t>
            </w:r>
            <w:r w:rsidRPr="00960656">
              <w:rPr>
                <w:rFonts w:ascii="Arial" w:hAnsi="Arial" w:cs="Arial"/>
                <w:sz w:val="18"/>
                <w:szCs w:val="18"/>
              </w:rPr>
              <w:t xml:space="preserve">overnment to conduct a preaward </w:t>
            </w:r>
            <w:r w:rsidR="000548D2" w:rsidRPr="00960656">
              <w:rPr>
                <w:rFonts w:ascii="Arial" w:hAnsi="Arial" w:cs="Arial"/>
                <w:sz w:val="18"/>
                <w:szCs w:val="18"/>
              </w:rPr>
              <w:t>debriefing. (</w:t>
            </w:r>
            <w:r w:rsidRPr="00960656">
              <w:rPr>
                <w:rFonts w:ascii="Arial" w:hAnsi="Arial" w:cs="Arial"/>
                <w:sz w:val="18"/>
                <w:szCs w:val="18"/>
              </w:rPr>
              <w:t xml:space="preserve">1) (2)  </w:t>
            </w:r>
          </w:p>
        </w:tc>
        <w:tc>
          <w:tcPr>
            <w:tcW w:w="4638" w:type="dxa"/>
            <w:tcBorders>
              <w:top w:val="single" w:sz="4" w:space="0" w:color="auto"/>
              <w:bottom w:val="single" w:sz="4" w:space="0" w:color="auto"/>
            </w:tcBorders>
            <w:shd w:val="clear" w:color="auto" w:fill="EAF1DD"/>
          </w:tcPr>
          <w:p w14:paraId="6E80B6F8" w14:textId="77777777" w:rsidR="001C5EBD" w:rsidRPr="00960656" w:rsidRDefault="001C5EBD" w:rsidP="0078108A">
            <w:pPr>
              <w:pStyle w:val="PlainText"/>
              <w:keepNext/>
              <w:keepLines/>
              <w:suppressLineNumbers/>
              <w:rPr>
                <w:rFonts w:ascii="Arial" w:hAnsi="Arial" w:cs="Arial"/>
                <w:sz w:val="18"/>
                <w:szCs w:val="18"/>
              </w:rPr>
            </w:pPr>
            <w:r w:rsidRPr="00960656">
              <w:rPr>
                <w:rFonts w:ascii="Arial" w:hAnsi="Arial" w:cs="Arial"/>
                <w:sz w:val="18"/>
                <w:szCs w:val="18"/>
              </w:rPr>
              <w:t>Within five days, to the maximum extent practicable, after receipt of a timely, written request for a debriefing. (3)</w:t>
            </w:r>
          </w:p>
        </w:tc>
      </w:tr>
      <w:tr w:rsidR="001C5EBD" w:rsidRPr="00DE1F3A" w14:paraId="28D9931E" w14:textId="77777777" w:rsidTr="00657F75">
        <w:tc>
          <w:tcPr>
            <w:tcW w:w="1548" w:type="dxa"/>
            <w:tcBorders>
              <w:top w:val="single" w:sz="4" w:space="0" w:color="auto"/>
              <w:bottom w:val="single" w:sz="4" w:space="0" w:color="auto"/>
            </w:tcBorders>
            <w:shd w:val="clear" w:color="auto" w:fill="C2D69B"/>
          </w:tcPr>
          <w:p w14:paraId="000BF39B" w14:textId="77777777" w:rsidR="001C5EBD" w:rsidRPr="00960656" w:rsidRDefault="001C5EBD" w:rsidP="0078108A">
            <w:pPr>
              <w:rPr>
                <w:rFonts w:ascii="Arial" w:hAnsi="Arial" w:cs="Arial"/>
                <w:b/>
              </w:rPr>
            </w:pPr>
            <w:r w:rsidRPr="00960656">
              <w:rPr>
                <w:rFonts w:ascii="Arial" w:hAnsi="Arial" w:cs="Arial"/>
                <w:b/>
              </w:rPr>
              <w:t>What is a Timely Request?</w:t>
            </w:r>
          </w:p>
        </w:tc>
        <w:tc>
          <w:tcPr>
            <w:tcW w:w="4002" w:type="dxa"/>
            <w:tcBorders>
              <w:top w:val="single" w:sz="4" w:space="0" w:color="auto"/>
              <w:bottom w:val="single" w:sz="4" w:space="0" w:color="auto"/>
            </w:tcBorders>
            <w:shd w:val="clear" w:color="auto" w:fill="EAF1DD"/>
          </w:tcPr>
          <w:p w14:paraId="658D2738" w14:textId="77777777" w:rsidR="001C5EBD" w:rsidRPr="00960656" w:rsidRDefault="001C5EBD" w:rsidP="00465159">
            <w:pPr>
              <w:pStyle w:val="PlainText"/>
              <w:keepNext/>
              <w:keepLines/>
              <w:suppressLineNumbers/>
              <w:rPr>
                <w:rFonts w:ascii="Arial" w:hAnsi="Arial" w:cs="Arial"/>
                <w:sz w:val="18"/>
                <w:szCs w:val="18"/>
              </w:rPr>
            </w:pPr>
            <w:r w:rsidRPr="00960656">
              <w:rPr>
                <w:rFonts w:ascii="Arial" w:hAnsi="Arial" w:cs="Arial"/>
                <w:sz w:val="18"/>
                <w:szCs w:val="18"/>
              </w:rPr>
              <w:t>A request received by the contracting activity within 3 calendar days after the offeror received notice of exclusion from the competition. (4)</w:t>
            </w:r>
          </w:p>
        </w:tc>
        <w:tc>
          <w:tcPr>
            <w:tcW w:w="4638" w:type="dxa"/>
            <w:tcBorders>
              <w:top w:val="single" w:sz="4" w:space="0" w:color="auto"/>
              <w:bottom w:val="single" w:sz="4" w:space="0" w:color="auto"/>
            </w:tcBorders>
            <w:shd w:val="clear" w:color="auto" w:fill="EAF1DD"/>
          </w:tcPr>
          <w:p w14:paraId="73268C19" w14:textId="77777777" w:rsidR="001C5EBD" w:rsidRPr="00960656" w:rsidRDefault="001C5EBD" w:rsidP="00465159">
            <w:pPr>
              <w:pStyle w:val="PlainText"/>
              <w:keepNext/>
              <w:keepLines/>
              <w:suppressLineNumbers/>
              <w:rPr>
                <w:rFonts w:ascii="Arial" w:hAnsi="Arial" w:cs="Arial"/>
                <w:sz w:val="18"/>
                <w:szCs w:val="18"/>
              </w:rPr>
            </w:pPr>
            <w:r w:rsidRPr="00960656">
              <w:rPr>
                <w:rFonts w:ascii="Arial" w:hAnsi="Arial" w:cs="Arial"/>
                <w:sz w:val="18"/>
                <w:szCs w:val="18"/>
              </w:rPr>
              <w:t>A request received by the contracting activity within 3 calendar days after the offeror received notice of contract award. (4)</w:t>
            </w:r>
          </w:p>
        </w:tc>
      </w:tr>
      <w:tr w:rsidR="003A09B5" w:rsidRPr="00DE1F3A" w14:paraId="0F81F9AF" w14:textId="77777777" w:rsidTr="003A09B5">
        <w:trPr>
          <w:trHeight w:val="2213"/>
        </w:trPr>
        <w:tc>
          <w:tcPr>
            <w:tcW w:w="1548" w:type="dxa"/>
            <w:tcBorders>
              <w:top w:val="single" w:sz="4" w:space="0" w:color="auto"/>
              <w:bottom w:val="single" w:sz="4" w:space="0" w:color="auto"/>
            </w:tcBorders>
            <w:shd w:val="clear" w:color="auto" w:fill="C2D69B"/>
          </w:tcPr>
          <w:p w14:paraId="534000C8" w14:textId="2E828B71" w:rsidR="003A09B5" w:rsidRPr="00960656" w:rsidRDefault="003A09B5" w:rsidP="003A09B5">
            <w:pPr>
              <w:rPr>
                <w:rFonts w:ascii="Arial" w:hAnsi="Arial" w:cs="Arial"/>
                <w:b/>
              </w:rPr>
            </w:pPr>
            <w:r w:rsidRPr="00960656">
              <w:rPr>
                <w:rFonts w:ascii="Arial" w:hAnsi="Arial" w:cs="Arial"/>
                <w:b/>
              </w:rPr>
              <w:t xml:space="preserve">What Can </w:t>
            </w:r>
            <w:r w:rsidRPr="00960656">
              <w:rPr>
                <w:rFonts w:ascii="Arial" w:hAnsi="Arial" w:cs="Arial"/>
                <w:b/>
                <w:u w:val="single"/>
              </w:rPr>
              <w:t>Not</w:t>
            </w:r>
            <w:r w:rsidRPr="00960656">
              <w:rPr>
                <w:rFonts w:ascii="Arial" w:hAnsi="Arial" w:cs="Arial"/>
                <w:b/>
              </w:rPr>
              <w:t xml:space="preserve"> Be Disclosed?</w:t>
            </w:r>
          </w:p>
        </w:tc>
        <w:tc>
          <w:tcPr>
            <w:tcW w:w="4002" w:type="dxa"/>
            <w:tcBorders>
              <w:top w:val="single" w:sz="4" w:space="0" w:color="auto"/>
              <w:bottom w:val="single" w:sz="4" w:space="0" w:color="auto"/>
            </w:tcBorders>
            <w:shd w:val="clear" w:color="auto" w:fill="EAF1DD"/>
          </w:tcPr>
          <w:p w14:paraId="612C4305" w14:textId="77777777" w:rsidR="003A09B5" w:rsidRPr="00960656" w:rsidRDefault="003A09B5" w:rsidP="003A09B5">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Number of offerors</w:t>
            </w:r>
          </w:p>
          <w:p w14:paraId="7A13EFE7" w14:textId="77777777" w:rsidR="003A09B5" w:rsidRPr="00960656" w:rsidRDefault="003A09B5" w:rsidP="003A09B5">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Identity of other offerors</w:t>
            </w:r>
          </w:p>
          <w:p w14:paraId="69E76FFE" w14:textId="0D56C421" w:rsidR="003A09B5" w:rsidRPr="00960656" w:rsidRDefault="003A09B5" w:rsidP="003A09B5">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 xml:space="preserve">Content of other </w:t>
            </w:r>
            <w:r w:rsidR="000548D2" w:rsidRPr="00960656">
              <w:rPr>
                <w:rFonts w:ascii="Arial" w:hAnsi="Arial" w:cs="Arial"/>
                <w:sz w:val="18"/>
                <w:szCs w:val="18"/>
              </w:rPr>
              <w:t>offerors ‘proposals</w:t>
            </w:r>
          </w:p>
          <w:p w14:paraId="6EC065DF" w14:textId="77777777" w:rsidR="003A09B5" w:rsidRPr="00960656" w:rsidRDefault="003A09B5" w:rsidP="003A09B5">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Ranking of other offerors</w:t>
            </w:r>
          </w:p>
          <w:p w14:paraId="66110CDA" w14:textId="77777777" w:rsidR="003A09B5" w:rsidRPr="00960656" w:rsidRDefault="003A09B5" w:rsidP="003A09B5">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Evaluation of other offerors</w:t>
            </w:r>
          </w:p>
          <w:p w14:paraId="3726F651" w14:textId="77777777" w:rsidR="003A09B5" w:rsidRPr="00960656" w:rsidRDefault="003A09B5" w:rsidP="003A09B5">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Point-by-point comparisons of a debriefed offeror’s proposal with other proposals</w:t>
            </w:r>
          </w:p>
          <w:p w14:paraId="596ACCF3" w14:textId="6CC44336" w:rsidR="003A09B5" w:rsidRPr="00960656" w:rsidRDefault="003A09B5" w:rsidP="003A09B5">
            <w:pPr>
              <w:pStyle w:val="PlainText"/>
              <w:keepNext/>
              <w:keepLines/>
              <w:suppressLineNumbers/>
              <w:rPr>
                <w:rFonts w:ascii="Arial" w:hAnsi="Arial" w:cs="Arial"/>
                <w:sz w:val="18"/>
                <w:szCs w:val="18"/>
              </w:rPr>
            </w:pPr>
            <w:r w:rsidRPr="00960656">
              <w:rPr>
                <w:rFonts w:ascii="Arial" w:hAnsi="Arial" w:cs="Arial"/>
                <w:sz w:val="18"/>
                <w:szCs w:val="18"/>
              </w:rPr>
              <w:t>Information prohibited from disclosure by FAR 24.202 or information exempt from release under the FOIA (5)</w:t>
            </w:r>
          </w:p>
        </w:tc>
        <w:tc>
          <w:tcPr>
            <w:tcW w:w="4638" w:type="dxa"/>
            <w:tcBorders>
              <w:top w:val="single" w:sz="4" w:space="0" w:color="auto"/>
              <w:bottom w:val="single" w:sz="4" w:space="0" w:color="auto"/>
            </w:tcBorders>
            <w:shd w:val="clear" w:color="auto" w:fill="EAF1DD"/>
          </w:tcPr>
          <w:p w14:paraId="40535AE4" w14:textId="77777777" w:rsidR="003A09B5" w:rsidRPr="00960656" w:rsidRDefault="003A09B5" w:rsidP="003A09B5">
            <w:pPr>
              <w:pStyle w:val="PlainText"/>
              <w:keepNext/>
              <w:keepLines/>
              <w:numPr>
                <w:ilvl w:val="0"/>
                <w:numId w:val="3"/>
              </w:numPr>
              <w:suppressLineNumbers/>
              <w:rPr>
                <w:rFonts w:ascii="Arial" w:hAnsi="Arial" w:cs="Arial"/>
                <w:sz w:val="18"/>
                <w:szCs w:val="18"/>
              </w:rPr>
            </w:pPr>
            <w:r w:rsidRPr="00960656">
              <w:rPr>
                <w:rFonts w:ascii="Arial" w:hAnsi="Arial" w:cs="Arial"/>
                <w:sz w:val="18"/>
                <w:szCs w:val="18"/>
              </w:rPr>
              <w:t>Point-by-point comparisons of a debriefed offeror’s proposal with other proposals.  (The ratings of a debriefed offeror and the awardee may be disclosed to the subfactor level without violating this principle.)</w:t>
            </w:r>
          </w:p>
          <w:p w14:paraId="58D2A26F" w14:textId="77777777" w:rsidR="003A09B5" w:rsidRPr="00960656" w:rsidRDefault="003A09B5" w:rsidP="003A09B5">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Information prohibited from disclosure by FAR 24.202, or information exempt from release under the FOIA.  (5)</w:t>
            </w:r>
          </w:p>
          <w:p w14:paraId="71456D60" w14:textId="77777777" w:rsidR="003A09B5" w:rsidRPr="00960656" w:rsidRDefault="003A09B5" w:rsidP="003A09B5">
            <w:pPr>
              <w:pStyle w:val="PlainText"/>
              <w:keepNext/>
              <w:keepLines/>
              <w:suppressLineNumbers/>
              <w:rPr>
                <w:rFonts w:ascii="Arial" w:hAnsi="Arial" w:cs="Arial"/>
                <w:sz w:val="18"/>
                <w:szCs w:val="18"/>
              </w:rPr>
            </w:pPr>
          </w:p>
        </w:tc>
      </w:tr>
      <w:tr w:rsidR="003A09B5" w:rsidRPr="00DE1F3A" w14:paraId="069AC31F" w14:textId="77777777" w:rsidTr="003A09B5">
        <w:tc>
          <w:tcPr>
            <w:tcW w:w="1548" w:type="dxa"/>
            <w:tcBorders>
              <w:top w:val="single" w:sz="4" w:space="0" w:color="auto"/>
              <w:bottom w:val="single" w:sz="4" w:space="0" w:color="auto"/>
            </w:tcBorders>
            <w:shd w:val="clear" w:color="auto" w:fill="C2D69B"/>
          </w:tcPr>
          <w:p w14:paraId="4C5F890B" w14:textId="77777777" w:rsidR="003A09B5" w:rsidRPr="00960656" w:rsidRDefault="003A09B5" w:rsidP="0078108A">
            <w:pPr>
              <w:rPr>
                <w:rFonts w:ascii="Arial" w:hAnsi="Arial" w:cs="Arial"/>
                <w:b/>
              </w:rPr>
            </w:pPr>
          </w:p>
        </w:tc>
        <w:tc>
          <w:tcPr>
            <w:tcW w:w="8640" w:type="dxa"/>
            <w:gridSpan w:val="2"/>
            <w:tcBorders>
              <w:top w:val="single" w:sz="4" w:space="0" w:color="auto"/>
              <w:bottom w:val="single" w:sz="4" w:space="0" w:color="auto"/>
            </w:tcBorders>
            <w:shd w:val="clear" w:color="auto" w:fill="C6D9F1" w:themeFill="text2" w:themeFillTint="33"/>
          </w:tcPr>
          <w:p w14:paraId="4C6CD7AC" w14:textId="54AECDED" w:rsidR="003A09B5" w:rsidRPr="00960656" w:rsidRDefault="003A09B5" w:rsidP="003A09B5">
            <w:pPr>
              <w:pStyle w:val="PlainText"/>
              <w:keepNext/>
              <w:keepLines/>
              <w:suppressLineNumbers/>
              <w:ind w:left="384"/>
              <w:rPr>
                <w:rFonts w:ascii="Arial" w:hAnsi="Arial" w:cs="Arial"/>
                <w:b/>
                <w:sz w:val="18"/>
                <w:szCs w:val="18"/>
              </w:rPr>
            </w:pPr>
            <w:r w:rsidRPr="00960656">
              <w:rPr>
                <w:rFonts w:ascii="Arial" w:hAnsi="Arial" w:cs="Arial"/>
                <w:b/>
                <w:sz w:val="18"/>
                <w:szCs w:val="18"/>
              </w:rPr>
              <w:t xml:space="preserve">Legal counsel must be consulted if there is </w:t>
            </w:r>
            <w:r w:rsidRPr="00960656">
              <w:rPr>
                <w:rFonts w:ascii="Arial" w:hAnsi="Arial" w:cs="Arial"/>
                <w:b/>
                <w:i/>
                <w:sz w:val="18"/>
                <w:szCs w:val="18"/>
                <w:u w:val="single"/>
              </w:rPr>
              <w:t>any</w:t>
            </w:r>
            <w:r w:rsidRPr="00960656">
              <w:rPr>
                <w:rFonts w:ascii="Arial" w:hAnsi="Arial" w:cs="Arial"/>
                <w:b/>
                <w:sz w:val="18"/>
                <w:szCs w:val="18"/>
              </w:rPr>
              <w:t xml:space="preserve"> question regarding the </w:t>
            </w:r>
            <w:r w:rsidR="00154153" w:rsidRPr="00960656">
              <w:rPr>
                <w:rFonts w:ascii="Arial" w:hAnsi="Arial" w:cs="Arial"/>
                <w:b/>
                <w:sz w:val="18"/>
                <w:szCs w:val="18"/>
              </w:rPr>
              <w:t>releasability</w:t>
            </w:r>
            <w:r w:rsidRPr="00960656">
              <w:rPr>
                <w:rFonts w:ascii="Arial" w:hAnsi="Arial" w:cs="Arial"/>
                <w:b/>
                <w:sz w:val="18"/>
                <w:szCs w:val="18"/>
              </w:rPr>
              <w:t xml:space="preserve"> of information</w:t>
            </w:r>
          </w:p>
        </w:tc>
      </w:tr>
      <w:tr w:rsidR="001C5EBD" w:rsidRPr="00DE1F3A" w14:paraId="00D19144" w14:textId="77777777" w:rsidTr="00657F75">
        <w:trPr>
          <w:trHeight w:val="4229"/>
        </w:trPr>
        <w:tc>
          <w:tcPr>
            <w:tcW w:w="1548" w:type="dxa"/>
            <w:tcBorders>
              <w:top w:val="single" w:sz="4" w:space="0" w:color="auto"/>
              <w:bottom w:val="single" w:sz="24" w:space="0" w:color="auto"/>
            </w:tcBorders>
            <w:shd w:val="clear" w:color="auto" w:fill="C2D69B"/>
          </w:tcPr>
          <w:p w14:paraId="7C4BAAF4" w14:textId="77777777" w:rsidR="001C5EBD" w:rsidRPr="00960656" w:rsidRDefault="001C5EBD" w:rsidP="0078108A">
            <w:pPr>
              <w:pStyle w:val="PlainText"/>
              <w:keepNext/>
              <w:keepLines/>
              <w:suppressLineNumbers/>
              <w:rPr>
                <w:rFonts w:ascii="Arial" w:hAnsi="Arial" w:cs="Arial"/>
                <w:b/>
              </w:rPr>
            </w:pPr>
            <w:r w:rsidRPr="00960656">
              <w:rPr>
                <w:rFonts w:ascii="Arial" w:hAnsi="Arial" w:cs="Arial"/>
                <w:b/>
              </w:rPr>
              <w:lastRenderedPageBreak/>
              <w:t>What Should Be Discussed?</w:t>
            </w:r>
          </w:p>
        </w:tc>
        <w:tc>
          <w:tcPr>
            <w:tcW w:w="4002" w:type="dxa"/>
            <w:tcBorders>
              <w:top w:val="single" w:sz="4" w:space="0" w:color="auto"/>
              <w:bottom w:val="single" w:sz="24" w:space="0" w:color="auto"/>
            </w:tcBorders>
            <w:shd w:val="clear" w:color="auto" w:fill="EAF1DD"/>
          </w:tcPr>
          <w:p w14:paraId="7DEA44AE" w14:textId="77777777" w:rsidR="001C5EBD" w:rsidRPr="00960656" w:rsidRDefault="001C5EBD" w:rsidP="00A12013">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 xml:space="preserve">The agency’s evaluation of significant elements in the offeror’s proposal (6); </w:t>
            </w:r>
          </w:p>
          <w:p w14:paraId="1F59B2BC" w14:textId="77777777" w:rsidR="001C5EBD" w:rsidRPr="00960656" w:rsidRDefault="001C5EBD" w:rsidP="00A12013">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A summary of the rationale for eliminating the offeror from the competition;</w:t>
            </w:r>
          </w:p>
          <w:p w14:paraId="4F2AA2F3" w14:textId="77777777" w:rsidR="001C5EBD" w:rsidRPr="00960656" w:rsidRDefault="001C5EBD" w:rsidP="00A12013">
            <w:pPr>
              <w:pStyle w:val="PlainText"/>
              <w:keepNext/>
              <w:keepLines/>
              <w:numPr>
                <w:ilvl w:val="0"/>
                <w:numId w:val="2"/>
              </w:numPr>
              <w:suppressLineNumbers/>
              <w:rPr>
                <w:rFonts w:ascii="Arial" w:hAnsi="Arial" w:cs="Arial"/>
                <w:sz w:val="18"/>
                <w:szCs w:val="18"/>
              </w:rPr>
            </w:pPr>
            <w:r w:rsidRPr="00960656">
              <w:rPr>
                <w:rFonts w:ascii="Arial" w:hAnsi="Arial" w:cs="Arial"/>
                <w:sz w:val="18"/>
                <w:szCs w:val="18"/>
              </w:rPr>
              <w:t xml:space="preserve">Reasonable responses to relevant questions about whether source selection procedures contained in the RFP, applicable regulations, and other applicable authorities were followed in the process of eliminating the Offeror from the competition. </w:t>
            </w:r>
          </w:p>
          <w:p w14:paraId="31BA1726" w14:textId="77777777" w:rsidR="001C5EBD" w:rsidRPr="00960656" w:rsidRDefault="001C5EBD" w:rsidP="0078108A">
            <w:pPr>
              <w:pStyle w:val="PlainText"/>
              <w:suppressLineNumbers/>
              <w:rPr>
                <w:rFonts w:ascii="Arial" w:hAnsi="Arial" w:cs="Arial"/>
                <w:sz w:val="18"/>
                <w:szCs w:val="18"/>
              </w:rPr>
            </w:pPr>
          </w:p>
        </w:tc>
        <w:tc>
          <w:tcPr>
            <w:tcW w:w="4638" w:type="dxa"/>
            <w:tcBorders>
              <w:top w:val="single" w:sz="4" w:space="0" w:color="auto"/>
              <w:bottom w:val="single" w:sz="24" w:space="0" w:color="auto"/>
            </w:tcBorders>
            <w:shd w:val="clear" w:color="auto" w:fill="EAF1DD"/>
          </w:tcPr>
          <w:p w14:paraId="4B16E299" w14:textId="489D108D" w:rsidR="001C5EBD" w:rsidRPr="00960656" w:rsidRDefault="001C5EBD" w:rsidP="00A12013">
            <w:pPr>
              <w:pStyle w:val="PlainText"/>
              <w:keepNext/>
              <w:keepLines/>
              <w:numPr>
                <w:ilvl w:val="0"/>
                <w:numId w:val="1"/>
              </w:numPr>
              <w:suppressLineNumbers/>
              <w:rPr>
                <w:rFonts w:ascii="Arial" w:hAnsi="Arial" w:cs="Arial"/>
                <w:sz w:val="18"/>
                <w:szCs w:val="18"/>
              </w:rPr>
            </w:pPr>
            <w:r w:rsidRPr="00960656">
              <w:rPr>
                <w:rFonts w:ascii="Arial" w:hAnsi="Arial" w:cs="Arial"/>
                <w:sz w:val="18"/>
                <w:szCs w:val="18"/>
              </w:rPr>
              <w:t xml:space="preserve">The </w:t>
            </w:r>
            <w:r w:rsidR="00B22EB2" w:rsidRPr="00960656">
              <w:rPr>
                <w:rFonts w:ascii="Arial" w:hAnsi="Arial" w:cs="Arial"/>
                <w:sz w:val="18"/>
                <w:szCs w:val="18"/>
              </w:rPr>
              <w:t>g</w:t>
            </w:r>
            <w:r w:rsidRPr="00960656">
              <w:rPr>
                <w:rFonts w:ascii="Arial" w:hAnsi="Arial" w:cs="Arial"/>
                <w:sz w:val="18"/>
                <w:szCs w:val="18"/>
              </w:rPr>
              <w:t xml:space="preserve">overnment’s evaluation of the significant weaknesses, weaknesses, or deficiencies in the offeror’s proposal, if </w:t>
            </w:r>
            <w:r w:rsidR="009E758A" w:rsidRPr="00960656">
              <w:rPr>
                <w:rFonts w:ascii="Arial" w:hAnsi="Arial" w:cs="Arial"/>
                <w:sz w:val="18"/>
                <w:szCs w:val="18"/>
              </w:rPr>
              <w:t>applicable.</w:t>
            </w:r>
            <w:r w:rsidRPr="00960656">
              <w:rPr>
                <w:rFonts w:ascii="Arial" w:hAnsi="Arial" w:cs="Arial"/>
                <w:sz w:val="18"/>
                <w:szCs w:val="18"/>
              </w:rPr>
              <w:t xml:space="preserve"> </w:t>
            </w:r>
          </w:p>
          <w:p w14:paraId="47FFE099" w14:textId="74FCBF45" w:rsidR="001C5EBD" w:rsidRPr="00960656" w:rsidRDefault="001C5EBD" w:rsidP="00A12013">
            <w:pPr>
              <w:pStyle w:val="PlainText"/>
              <w:keepNext/>
              <w:keepLines/>
              <w:numPr>
                <w:ilvl w:val="0"/>
                <w:numId w:val="1"/>
              </w:numPr>
              <w:suppressLineNumbers/>
              <w:rPr>
                <w:rFonts w:ascii="Arial" w:hAnsi="Arial" w:cs="Arial"/>
                <w:sz w:val="18"/>
                <w:szCs w:val="18"/>
              </w:rPr>
            </w:pPr>
            <w:r w:rsidRPr="00960656">
              <w:rPr>
                <w:rFonts w:ascii="Arial" w:hAnsi="Arial" w:cs="Arial"/>
                <w:sz w:val="18"/>
                <w:szCs w:val="18"/>
              </w:rPr>
              <w:t xml:space="preserve">The overall evaluated cost/price (include unit prices only if releasable under FOIA, and DO NOT disclose the IGE); technical rating, if applicable, of the successful offeror and the debriefed offeror; and past performance information on the debriefed offeror; </w:t>
            </w:r>
          </w:p>
          <w:p w14:paraId="3E581F54" w14:textId="77777777" w:rsidR="001C5EBD" w:rsidRPr="00960656" w:rsidRDefault="001C5EBD" w:rsidP="00A12013">
            <w:pPr>
              <w:pStyle w:val="PlainText"/>
              <w:keepNext/>
              <w:keepLines/>
              <w:numPr>
                <w:ilvl w:val="0"/>
                <w:numId w:val="1"/>
              </w:numPr>
              <w:suppressLineNumbers/>
              <w:rPr>
                <w:rFonts w:ascii="Arial" w:hAnsi="Arial" w:cs="Arial"/>
                <w:sz w:val="18"/>
                <w:szCs w:val="18"/>
              </w:rPr>
            </w:pPr>
            <w:r w:rsidRPr="00960656">
              <w:rPr>
                <w:rFonts w:ascii="Arial" w:hAnsi="Arial" w:cs="Arial"/>
                <w:sz w:val="18"/>
                <w:szCs w:val="18"/>
              </w:rPr>
              <w:t xml:space="preserve">The overall ranking of all offerors, when any ranking was developed by the agency during the source selection; </w:t>
            </w:r>
          </w:p>
          <w:p w14:paraId="55B6B9DF" w14:textId="77777777" w:rsidR="001C5EBD" w:rsidRPr="00960656" w:rsidRDefault="001C5EBD" w:rsidP="00A12013">
            <w:pPr>
              <w:pStyle w:val="PlainText"/>
              <w:keepNext/>
              <w:keepLines/>
              <w:numPr>
                <w:ilvl w:val="0"/>
                <w:numId w:val="1"/>
              </w:numPr>
              <w:suppressLineNumbers/>
              <w:rPr>
                <w:rFonts w:ascii="Arial" w:hAnsi="Arial" w:cs="Arial"/>
                <w:sz w:val="18"/>
                <w:szCs w:val="18"/>
              </w:rPr>
            </w:pPr>
            <w:r w:rsidRPr="00960656">
              <w:rPr>
                <w:rFonts w:ascii="Arial" w:hAnsi="Arial" w:cs="Arial"/>
                <w:sz w:val="18"/>
                <w:szCs w:val="18"/>
              </w:rPr>
              <w:t xml:space="preserve">A summary of the rationale for award; </w:t>
            </w:r>
          </w:p>
          <w:p w14:paraId="5E05907A" w14:textId="77777777" w:rsidR="001C5EBD" w:rsidRPr="00960656" w:rsidRDefault="001C5EBD" w:rsidP="00A12013">
            <w:pPr>
              <w:pStyle w:val="PlainText"/>
              <w:keepNext/>
              <w:keepLines/>
              <w:numPr>
                <w:ilvl w:val="0"/>
                <w:numId w:val="1"/>
              </w:numPr>
              <w:suppressLineNumbers/>
              <w:rPr>
                <w:rFonts w:ascii="Arial" w:hAnsi="Arial" w:cs="Arial"/>
                <w:sz w:val="18"/>
                <w:szCs w:val="18"/>
              </w:rPr>
            </w:pPr>
            <w:r w:rsidRPr="00960656">
              <w:rPr>
                <w:rFonts w:ascii="Arial" w:hAnsi="Arial" w:cs="Arial"/>
                <w:sz w:val="18"/>
                <w:szCs w:val="18"/>
              </w:rPr>
              <w:t xml:space="preserve">For acquisitions of commercial items, the make and model of the item to be delivered by the successful offeror; and </w:t>
            </w:r>
          </w:p>
          <w:p w14:paraId="16848AD0" w14:textId="77777777" w:rsidR="001C5EBD" w:rsidRPr="00960656" w:rsidRDefault="001C5EBD" w:rsidP="00A12013">
            <w:pPr>
              <w:pStyle w:val="PlainText"/>
              <w:keepNext/>
              <w:keepLines/>
              <w:numPr>
                <w:ilvl w:val="0"/>
                <w:numId w:val="1"/>
              </w:numPr>
              <w:suppressLineNumbers/>
              <w:rPr>
                <w:rFonts w:ascii="Arial" w:hAnsi="Arial" w:cs="Arial"/>
                <w:sz w:val="18"/>
                <w:szCs w:val="18"/>
              </w:rPr>
            </w:pPr>
            <w:r w:rsidRPr="00960656">
              <w:rPr>
                <w:rFonts w:ascii="Arial" w:hAnsi="Arial" w:cs="Arial"/>
                <w:sz w:val="18"/>
                <w:szCs w:val="18"/>
              </w:rPr>
              <w:t>Reasonable responses to relevant questions about whether source selection procedures contained in the RFP, applicable regulations, and other applicable authorities were followed.</w:t>
            </w:r>
          </w:p>
          <w:p w14:paraId="75CE1604" w14:textId="77777777" w:rsidR="001C5EBD" w:rsidRPr="00960656" w:rsidRDefault="001C5EBD" w:rsidP="00A12013">
            <w:pPr>
              <w:pStyle w:val="PlainText"/>
              <w:keepNext/>
              <w:keepLines/>
              <w:numPr>
                <w:ilvl w:val="0"/>
                <w:numId w:val="1"/>
              </w:numPr>
              <w:suppressLineNumbers/>
              <w:rPr>
                <w:rFonts w:ascii="Arial" w:hAnsi="Arial" w:cs="Arial"/>
                <w:sz w:val="18"/>
                <w:szCs w:val="18"/>
              </w:rPr>
            </w:pPr>
            <w:r w:rsidRPr="00960656">
              <w:rPr>
                <w:rFonts w:ascii="Arial" w:hAnsi="Arial" w:cs="Arial"/>
                <w:sz w:val="18"/>
                <w:szCs w:val="18"/>
              </w:rPr>
              <w:t>Other information, as appropriate.</w:t>
            </w:r>
          </w:p>
          <w:p w14:paraId="7E2F8A17" w14:textId="77777777" w:rsidR="001C5EBD" w:rsidRPr="00960656" w:rsidRDefault="001C5EBD" w:rsidP="00A341F0">
            <w:pPr>
              <w:pStyle w:val="PlainText"/>
              <w:keepNext/>
              <w:keepLines/>
              <w:suppressLineNumbers/>
              <w:ind w:left="360"/>
              <w:rPr>
                <w:rFonts w:ascii="Arial" w:hAnsi="Arial" w:cs="Arial"/>
                <w:sz w:val="18"/>
                <w:szCs w:val="18"/>
              </w:rPr>
            </w:pPr>
          </w:p>
        </w:tc>
      </w:tr>
    </w:tbl>
    <w:p w14:paraId="02BE8964" w14:textId="1280B25E" w:rsidR="001C5EBD" w:rsidRPr="00960656" w:rsidRDefault="001C5EBD" w:rsidP="00053308">
      <w:pPr>
        <w:jc w:val="center"/>
        <w:rPr>
          <w:rFonts w:ascii="Arial" w:hAnsi="Arial" w:cs="Arial"/>
          <w:i/>
          <w:sz w:val="22"/>
          <w:szCs w:val="22"/>
        </w:rPr>
      </w:pPr>
      <w:r w:rsidRPr="00960656">
        <w:rPr>
          <w:rFonts w:ascii="Arial" w:hAnsi="Arial" w:cs="Arial"/>
          <w:i/>
          <w:sz w:val="22"/>
          <w:szCs w:val="22"/>
        </w:rPr>
        <w:t>Figure A-1</w:t>
      </w:r>
      <w:r w:rsidR="003A09B5" w:rsidRPr="00960656">
        <w:rPr>
          <w:rFonts w:ascii="Arial" w:hAnsi="Arial" w:cs="Arial"/>
          <w:i/>
          <w:sz w:val="22"/>
          <w:szCs w:val="22"/>
        </w:rPr>
        <w:t>:</w:t>
      </w:r>
      <w:r w:rsidRPr="00960656">
        <w:rPr>
          <w:rFonts w:ascii="Arial" w:hAnsi="Arial" w:cs="Arial"/>
          <w:i/>
          <w:sz w:val="22"/>
          <w:szCs w:val="22"/>
        </w:rPr>
        <w:t xml:space="preserve"> Comparison of Preaward and Postaward Debriefings</w:t>
      </w:r>
    </w:p>
    <w:p w14:paraId="62A970D5" w14:textId="77777777" w:rsidR="001C5EBD" w:rsidRPr="00960656" w:rsidRDefault="001C5EBD" w:rsidP="00F43EF4">
      <w:pPr>
        <w:pStyle w:val="PlainText"/>
        <w:suppressLineNumbers/>
        <w:outlineLvl w:val="0"/>
        <w:rPr>
          <w:rFonts w:ascii="Arial" w:hAnsi="Arial" w:cs="Arial"/>
          <w:sz w:val="24"/>
        </w:rPr>
      </w:pPr>
    </w:p>
    <w:p w14:paraId="195A86DD" w14:textId="77777777" w:rsidR="001C5EBD" w:rsidRPr="00960656" w:rsidRDefault="001C5EBD" w:rsidP="00F43EF4">
      <w:pPr>
        <w:ind w:left="270"/>
        <w:rPr>
          <w:rFonts w:ascii="Arial" w:hAnsi="Arial" w:cs="Arial"/>
          <w:b/>
        </w:rPr>
      </w:pPr>
      <w:r w:rsidRPr="00960656">
        <w:rPr>
          <w:rFonts w:ascii="Arial" w:hAnsi="Arial" w:cs="Arial"/>
          <w:b/>
        </w:rPr>
        <w:t>Notes to Figure A-1:</w:t>
      </w:r>
    </w:p>
    <w:p w14:paraId="40F49198" w14:textId="77777777" w:rsidR="001C5EBD" w:rsidRPr="00960656" w:rsidRDefault="001C5EBD" w:rsidP="00F43EF4">
      <w:pPr>
        <w:ind w:left="270"/>
        <w:rPr>
          <w:rFonts w:ascii="Arial" w:hAnsi="Arial" w:cs="Arial"/>
        </w:rPr>
      </w:pPr>
    </w:p>
    <w:p w14:paraId="01824EBC" w14:textId="426B4A76" w:rsidR="001C5EBD" w:rsidRPr="00960656" w:rsidRDefault="001C5EBD" w:rsidP="008D37E6">
      <w:pPr>
        <w:pStyle w:val="PlainText"/>
        <w:keepNext/>
        <w:keepLines/>
        <w:suppressLineNumbers/>
        <w:ind w:left="720" w:right="806" w:hanging="450"/>
        <w:rPr>
          <w:rFonts w:ascii="Arial" w:hAnsi="Arial" w:cs="Arial"/>
        </w:rPr>
      </w:pPr>
      <w:r w:rsidRPr="00960656">
        <w:rPr>
          <w:rFonts w:ascii="Arial" w:hAnsi="Arial" w:cs="Arial"/>
        </w:rPr>
        <w:t xml:space="preserve">(1) </w:t>
      </w:r>
      <w:r w:rsidRPr="00960656">
        <w:rPr>
          <w:rFonts w:ascii="Arial" w:hAnsi="Arial" w:cs="Arial"/>
        </w:rPr>
        <w:tab/>
        <w:t xml:space="preserve">The offeror may request the debriefing be delayed until after contract award. When delayed, the debriefing shall include all the information provided in a postaward debriefing.  </w:t>
      </w:r>
    </w:p>
    <w:p w14:paraId="7F1345F4" w14:textId="5A274BA7" w:rsidR="001C5EBD" w:rsidRPr="00960656" w:rsidRDefault="001C5EBD" w:rsidP="008D37E6">
      <w:pPr>
        <w:pStyle w:val="PlainText"/>
        <w:suppressLineNumbers/>
        <w:ind w:left="720" w:right="806" w:hanging="450"/>
        <w:rPr>
          <w:rFonts w:ascii="Arial" w:hAnsi="Arial" w:cs="Arial"/>
        </w:rPr>
      </w:pPr>
      <w:r w:rsidRPr="00960656">
        <w:rPr>
          <w:rFonts w:ascii="Arial" w:hAnsi="Arial" w:cs="Arial"/>
        </w:rPr>
        <w:t>(2)</w:t>
      </w:r>
      <w:r w:rsidRPr="00960656">
        <w:rPr>
          <w:rFonts w:ascii="Arial" w:hAnsi="Arial" w:cs="Arial"/>
        </w:rPr>
        <w:tab/>
        <w:t xml:space="preserve">In the event either the </w:t>
      </w:r>
      <w:r w:rsidR="00B22EB2" w:rsidRPr="00960656">
        <w:rPr>
          <w:rFonts w:ascii="Arial" w:hAnsi="Arial" w:cs="Arial"/>
        </w:rPr>
        <w:t>g</w:t>
      </w:r>
      <w:r w:rsidRPr="00960656">
        <w:rPr>
          <w:rFonts w:ascii="Arial" w:hAnsi="Arial" w:cs="Arial"/>
        </w:rPr>
        <w:t xml:space="preserve">overnment or offeror delays the debriefing, the PCO must provide the debriefing within the timeframe established for postaward debriefings.  </w:t>
      </w:r>
    </w:p>
    <w:p w14:paraId="216FA2AC" w14:textId="0F76B19E" w:rsidR="001C5EBD" w:rsidRPr="00960656" w:rsidRDefault="001C5EBD" w:rsidP="008D37E6">
      <w:pPr>
        <w:pStyle w:val="PlainText"/>
        <w:suppressLineNumbers/>
        <w:ind w:left="720" w:right="806" w:hanging="450"/>
        <w:rPr>
          <w:rFonts w:ascii="Arial" w:hAnsi="Arial" w:cs="Arial"/>
        </w:rPr>
      </w:pPr>
      <w:r w:rsidRPr="00960656">
        <w:rPr>
          <w:rFonts w:ascii="Arial" w:hAnsi="Arial" w:cs="Arial"/>
        </w:rPr>
        <w:t xml:space="preserve">(3) </w:t>
      </w:r>
      <w:r w:rsidRPr="00960656">
        <w:rPr>
          <w:rFonts w:ascii="Arial" w:hAnsi="Arial" w:cs="Arial"/>
        </w:rPr>
        <w:tab/>
        <w:t xml:space="preserve">If an offeror submits an untimely request for debriefing, the PCO may nonetheless conduct a debriefing if feasible. In such case, inform the offeror the request is untimely. </w:t>
      </w:r>
      <w:r w:rsidRPr="00960656">
        <w:rPr>
          <w:rFonts w:ascii="Arial" w:hAnsi="Arial" w:cs="Arial"/>
          <w:b/>
        </w:rPr>
        <w:t xml:space="preserve">NOTE: </w:t>
      </w:r>
      <w:r w:rsidRPr="00960656">
        <w:rPr>
          <w:rFonts w:ascii="Arial" w:hAnsi="Arial" w:cs="Arial"/>
        </w:rPr>
        <w:t>If new information is provided during an untimely debriefing, it may form the basis of a timely protest. Therefore, obtain legal advice prior to providing an untimely debriefing</w:t>
      </w:r>
    </w:p>
    <w:p w14:paraId="52C05742" w14:textId="5788C075" w:rsidR="001C5EBD" w:rsidRPr="00960656" w:rsidRDefault="001C5EBD" w:rsidP="008D37E6">
      <w:pPr>
        <w:pStyle w:val="PlainText"/>
        <w:suppressLineNumbers/>
        <w:ind w:left="720" w:right="806" w:hanging="450"/>
        <w:rPr>
          <w:rFonts w:ascii="Arial" w:hAnsi="Arial" w:cs="Arial"/>
        </w:rPr>
      </w:pPr>
      <w:r w:rsidRPr="00960656">
        <w:rPr>
          <w:rFonts w:ascii="Arial" w:hAnsi="Arial" w:cs="Arial"/>
        </w:rPr>
        <w:t>(4)</w:t>
      </w:r>
      <w:r w:rsidRPr="00960656">
        <w:rPr>
          <w:rFonts w:ascii="Arial" w:hAnsi="Arial" w:cs="Arial"/>
        </w:rPr>
        <w:tab/>
        <w:t>Do not count the day the offeror received the notice; start with the next day. Consider sending the notice by mail with return receipt requested or by electronic means (facsimile transmission or e-mail) with immediate acknowledgment requested so that you can easily establish the date the offeror received it.</w:t>
      </w:r>
    </w:p>
    <w:p w14:paraId="37E05059" w14:textId="344C1BFA" w:rsidR="001C5EBD" w:rsidRPr="00960656" w:rsidRDefault="001C5EBD" w:rsidP="008D37E6">
      <w:pPr>
        <w:pStyle w:val="PlainText"/>
        <w:suppressLineNumbers/>
        <w:ind w:left="720" w:right="806" w:hanging="450"/>
        <w:rPr>
          <w:rFonts w:ascii="Arial" w:hAnsi="Arial" w:cs="Arial"/>
        </w:rPr>
      </w:pPr>
      <w:r w:rsidRPr="00960656">
        <w:rPr>
          <w:rFonts w:ascii="Arial" w:hAnsi="Arial" w:cs="Arial"/>
        </w:rPr>
        <w:t>(5)</w:t>
      </w:r>
      <w:r w:rsidRPr="00960656">
        <w:rPr>
          <w:rFonts w:ascii="Arial" w:hAnsi="Arial" w:cs="Arial"/>
        </w:rPr>
        <w:tab/>
        <w:t xml:space="preserve">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w:t>
      </w:r>
      <w:r w:rsidR="00B22EB2" w:rsidRPr="00960656">
        <w:rPr>
          <w:rFonts w:ascii="Arial" w:hAnsi="Arial" w:cs="Arial"/>
        </w:rPr>
        <w:t>g</w:t>
      </w:r>
      <w:r w:rsidRPr="00960656">
        <w:rPr>
          <w:rFonts w:ascii="Arial" w:hAnsi="Arial" w:cs="Arial"/>
        </w:rPr>
        <w:t xml:space="preserve">overnment or public. </w:t>
      </w:r>
    </w:p>
    <w:p w14:paraId="33774A36" w14:textId="66DA06A2" w:rsidR="001C5EBD" w:rsidRPr="00960656" w:rsidRDefault="001C5EBD" w:rsidP="008D37E6">
      <w:pPr>
        <w:pStyle w:val="PlainText"/>
        <w:suppressLineNumbers/>
        <w:tabs>
          <w:tab w:val="left" w:pos="540"/>
        </w:tabs>
        <w:ind w:left="720" w:right="806" w:hanging="450"/>
        <w:rPr>
          <w:rFonts w:ascii="Arial" w:hAnsi="Arial" w:cs="Arial"/>
        </w:rPr>
      </w:pPr>
      <w:r w:rsidRPr="00960656">
        <w:rPr>
          <w:rFonts w:ascii="Arial" w:hAnsi="Arial" w:cs="Arial"/>
        </w:rPr>
        <w:t xml:space="preserve">(6) </w:t>
      </w:r>
      <w:r w:rsidRPr="00960656">
        <w:rPr>
          <w:rFonts w:ascii="Arial" w:hAnsi="Arial" w:cs="Arial"/>
        </w:rPr>
        <w:tab/>
        <w:t>If the element was significant enough to eliminate the offeror from the competitive range, it is significant for debriefing purposes. Include both positive and negative aspects of the offeror’s proposal to help improve future proposals.</w:t>
      </w:r>
    </w:p>
    <w:p w14:paraId="0266D855" w14:textId="77777777" w:rsidR="001C5EBD" w:rsidRPr="00960656" w:rsidRDefault="001C5EBD" w:rsidP="00F43EF4">
      <w:pPr>
        <w:pStyle w:val="PlainText"/>
        <w:suppressLineNumbers/>
        <w:tabs>
          <w:tab w:val="left" w:pos="540"/>
        </w:tabs>
        <w:ind w:left="450" w:hanging="450"/>
        <w:jc w:val="both"/>
        <w:outlineLvl w:val="0"/>
        <w:rPr>
          <w:rFonts w:ascii="Arial" w:hAnsi="Arial" w:cs="Arial"/>
          <w:sz w:val="24"/>
          <w:szCs w:val="24"/>
        </w:rPr>
      </w:pPr>
    </w:p>
    <w:p w14:paraId="3E85D8C5" w14:textId="77777777" w:rsidR="001C5EBD" w:rsidRPr="00960656" w:rsidRDefault="001C5EBD" w:rsidP="00465159">
      <w:pPr>
        <w:suppressLineNumbers/>
        <w:rPr>
          <w:rFonts w:ascii="Arial" w:hAnsi="Arial" w:cs="Arial"/>
          <w:b/>
          <w:iCs/>
          <w:sz w:val="28"/>
          <w:szCs w:val="28"/>
          <w:u w:val="single"/>
        </w:rPr>
      </w:pPr>
      <w:r w:rsidRPr="00960656">
        <w:rPr>
          <w:rFonts w:ascii="Arial" w:hAnsi="Arial" w:cs="Arial"/>
          <w:b/>
          <w:iCs/>
          <w:sz w:val="28"/>
          <w:szCs w:val="28"/>
          <w:u w:val="single"/>
        </w:rPr>
        <w:t>Other Information to Ensure a Meaningful Debriefing</w:t>
      </w:r>
    </w:p>
    <w:p w14:paraId="2FD9D7A2" w14:textId="77777777" w:rsidR="001C5EBD" w:rsidRPr="00960656" w:rsidRDefault="001C5EBD" w:rsidP="00B12279">
      <w:pPr>
        <w:pStyle w:val="PlainText"/>
        <w:suppressLineNumbers/>
        <w:jc w:val="both"/>
        <w:rPr>
          <w:rFonts w:ascii="Arial" w:hAnsi="Arial" w:cs="Arial"/>
          <w:sz w:val="24"/>
        </w:rPr>
      </w:pPr>
    </w:p>
    <w:p w14:paraId="53323911" w14:textId="77777777" w:rsidR="001C5EBD" w:rsidRPr="00960656" w:rsidRDefault="001C5EBD" w:rsidP="00465159">
      <w:pPr>
        <w:pStyle w:val="PlainText"/>
        <w:suppressLineNumbers/>
        <w:rPr>
          <w:rFonts w:ascii="Arial" w:hAnsi="Arial" w:cs="Arial"/>
          <w:sz w:val="24"/>
        </w:rPr>
      </w:pPr>
      <w:r w:rsidRPr="00960656">
        <w:rPr>
          <w:rFonts w:ascii="Arial" w:hAnsi="Arial" w:cs="Arial"/>
          <w:sz w:val="24"/>
        </w:rPr>
        <w:t xml:space="preserve">In a postaward debriefing, disclose the evaluation ratings of the debriefed offeror and awardee to the subfactor level of evaluation; and all significant weaknesses, weaknesses, strengths, and deficiencies (if any) of the debriefed offeror’s proposal.  </w:t>
      </w:r>
    </w:p>
    <w:p w14:paraId="74346536" w14:textId="77777777" w:rsidR="00177FB0" w:rsidRPr="00960656" w:rsidRDefault="00177FB0" w:rsidP="00465159">
      <w:pPr>
        <w:pStyle w:val="PlainText"/>
        <w:suppressLineNumbers/>
        <w:rPr>
          <w:rFonts w:ascii="Arial" w:hAnsi="Arial" w:cs="Arial"/>
          <w:sz w:val="24"/>
        </w:rPr>
      </w:pPr>
    </w:p>
    <w:p w14:paraId="28C59DAD" w14:textId="6A26F93C" w:rsidR="001C5EBD" w:rsidRPr="00960656" w:rsidRDefault="001C5EBD" w:rsidP="00465159">
      <w:pPr>
        <w:pStyle w:val="PlainText"/>
        <w:suppressLineNumbers/>
        <w:rPr>
          <w:rFonts w:ascii="Arial" w:hAnsi="Arial" w:cs="Arial"/>
          <w:sz w:val="24"/>
        </w:rPr>
      </w:pPr>
      <w:r w:rsidRPr="00960656">
        <w:rPr>
          <w:rFonts w:ascii="Arial" w:hAnsi="Arial" w:cs="Arial"/>
          <w:sz w:val="24"/>
        </w:rPr>
        <w:t xml:space="preserve">Disclose the debriefed offeror’s total evaluated prices and the awardee’s total evaluated cost/price </w:t>
      </w:r>
      <w:r w:rsidRPr="00960656">
        <w:rPr>
          <w:rFonts w:ascii="Arial" w:hAnsi="Arial" w:cs="Arial"/>
          <w:sz w:val="24"/>
          <w:szCs w:val="24"/>
        </w:rPr>
        <w:t>(include unit prices only if releasable under FOIA, but DO NOT disclose the IGE).</w:t>
      </w:r>
    </w:p>
    <w:p w14:paraId="153EBE0D" w14:textId="03CCB694" w:rsidR="00115506" w:rsidRPr="00960656" w:rsidRDefault="001C5EBD" w:rsidP="00F057FE">
      <w:pPr>
        <w:pStyle w:val="PlainText"/>
        <w:suppressLineNumbers/>
        <w:rPr>
          <w:rFonts w:ascii="Arial" w:hAnsi="Arial" w:cs="Arial"/>
          <w:sz w:val="24"/>
        </w:rPr>
      </w:pPr>
      <w:r w:rsidRPr="00960656">
        <w:rPr>
          <w:rFonts w:ascii="Arial" w:hAnsi="Arial" w:cs="Arial"/>
          <w:sz w:val="24"/>
        </w:rPr>
        <w:lastRenderedPageBreak/>
        <w:t xml:space="preserve">Disclose a summary of the rationale for the contract award decision. The rationale is contained in the SSA’s </w:t>
      </w:r>
      <w:r w:rsidR="00E24A61" w:rsidRPr="00960656">
        <w:rPr>
          <w:rFonts w:ascii="Arial" w:hAnsi="Arial" w:cs="Arial"/>
          <w:sz w:val="24"/>
        </w:rPr>
        <w:t>SSDD</w:t>
      </w:r>
      <w:r w:rsidRPr="00960656">
        <w:rPr>
          <w:rFonts w:ascii="Arial" w:hAnsi="Arial" w:cs="Arial"/>
          <w:sz w:val="24"/>
        </w:rPr>
        <w:t xml:space="preserve">. </w:t>
      </w:r>
      <w:r w:rsidR="00115506" w:rsidRPr="00960656">
        <w:rPr>
          <w:rFonts w:ascii="Arial" w:hAnsi="Arial" w:cs="Arial"/>
          <w:sz w:val="24"/>
        </w:rPr>
        <w:t>Evaluation information concerning the other unsuccessful offerors and information not releasable under FOIA must be redacted prior to release of an SSDD, ensuring no information listed in FAR 15.506(e) is released.</w:t>
      </w:r>
    </w:p>
    <w:p w14:paraId="2741D83F" w14:textId="77777777" w:rsidR="00115506" w:rsidRPr="00960656" w:rsidRDefault="00115506" w:rsidP="00115506">
      <w:pPr>
        <w:pStyle w:val="PlainText"/>
        <w:suppressLineNumbers/>
        <w:ind w:left="720"/>
        <w:rPr>
          <w:rFonts w:ascii="Arial" w:hAnsi="Arial" w:cs="Arial"/>
          <w:sz w:val="24"/>
        </w:rPr>
      </w:pPr>
    </w:p>
    <w:p w14:paraId="69F50FBC" w14:textId="77777777" w:rsidR="00115506" w:rsidRPr="00960656" w:rsidRDefault="00115506" w:rsidP="00115506">
      <w:pPr>
        <w:pStyle w:val="PlainText"/>
        <w:suppressLineNumbers/>
        <w:ind w:left="720"/>
        <w:rPr>
          <w:rFonts w:ascii="Arial" w:hAnsi="Arial" w:cs="Arial"/>
          <w:sz w:val="24"/>
        </w:rPr>
      </w:pPr>
      <w:r w:rsidRPr="00960656">
        <w:rPr>
          <w:rFonts w:ascii="Arial" w:hAnsi="Arial" w:cs="Arial"/>
          <w:sz w:val="24"/>
        </w:rPr>
        <w:t xml:space="preserve">For award of a contract in excess of $10 million and not in excess of $100 million with a small business or nontraditional defense contractor, the debrief must include an option for the small business or nontraditional defense contractor to request a redacted copy of the SSDD </w:t>
      </w:r>
      <w:r w:rsidRPr="00960656">
        <w:rPr>
          <w:rFonts w:ascii="Arial" w:hAnsi="Arial" w:cs="Arial"/>
          <w:i/>
          <w:iCs/>
          <w:sz w:val="24"/>
        </w:rPr>
        <w:t>(Reference DFARS Subpart 215.506(d)(i))</w:t>
      </w:r>
      <w:r w:rsidRPr="00960656">
        <w:rPr>
          <w:rFonts w:ascii="Arial" w:hAnsi="Arial" w:cs="Arial"/>
          <w:sz w:val="24"/>
        </w:rPr>
        <w:t xml:space="preserve">. </w:t>
      </w:r>
    </w:p>
    <w:p w14:paraId="0B170167" w14:textId="5BD8EB1E" w:rsidR="00115506" w:rsidRPr="00960656" w:rsidRDefault="00115506" w:rsidP="00115506">
      <w:pPr>
        <w:pStyle w:val="PlainText"/>
        <w:suppressLineNumbers/>
        <w:ind w:left="720"/>
        <w:rPr>
          <w:rFonts w:ascii="Arial" w:hAnsi="Arial" w:cs="Arial"/>
          <w:sz w:val="24"/>
        </w:rPr>
      </w:pPr>
    </w:p>
    <w:p w14:paraId="067274A2" w14:textId="0CA27ACD" w:rsidR="00115506" w:rsidRPr="00960656" w:rsidRDefault="00E24A61" w:rsidP="00115506">
      <w:pPr>
        <w:pStyle w:val="PlainText"/>
        <w:suppressLineNumbers/>
        <w:ind w:left="720"/>
        <w:rPr>
          <w:rFonts w:ascii="Arial" w:hAnsi="Arial" w:cs="Arial"/>
          <w:sz w:val="24"/>
        </w:rPr>
      </w:pPr>
      <w:r w:rsidRPr="00960656">
        <w:rPr>
          <w:rFonts w:ascii="Arial" w:hAnsi="Arial" w:cs="Arial"/>
          <w:sz w:val="24"/>
        </w:rPr>
        <w:t xml:space="preserve">For </w:t>
      </w:r>
      <w:r w:rsidR="00115506" w:rsidRPr="00960656">
        <w:rPr>
          <w:rFonts w:ascii="Arial" w:hAnsi="Arial" w:cs="Arial"/>
          <w:sz w:val="24"/>
        </w:rPr>
        <w:t xml:space="preserve">all other awards </w:t>
      </w:r>
      <w:r w:rsidRPr="00960656">
        <w:rPr>
          <w:rFonts w:ascii="Arial" w:hAnsi="Arial" w:cs="Arial"/>
          <w:sz w:val="24"/>
        </w:rPr>
        <w:t>below $100M, c</w:t>
      </w:r>
      <w:r w:rsidR="001C5EBD" w:rsidRPr="00960656">
        <w:rPr>
          <w:rFonts w:ascii="Arial" w:hAnsi="Arial" w:cs="Arial"/>
          <w:sz w:val="24"/>
        </w:rPr>
        <w:t xml:space="preserve">onsider furnishing the debriefed offerors with a </w:t>
      </w:r>
      <w:r w:rsidR="001C5EBD" w:rsidRPr="00960656">
        <w:rPr>
          <w:rFonts w:ascii="Arial" w:hAnsi="Arial" w:cs="Arial"/>
          <w:b/>
          <w:i/>
          <w:sz w:val="24"/>
        </w:rPr>
        <w:t>redacted</w:t>
      </w:r>
      <w:r w:rsidR="001C5EBD" w:rsidRPr="00960656">
        <w:rPr>
          <w:rFonts w:ascii="Arial" w:hAnsi="Arial" w:cs="Arial"/>
          <w:sz w:val="24"/>
        </w:rPr>
        <w:t xml:space="preserve"> copy of </w:t>
      </w:r>
      <w:r w:rsidR="00115506" w:rsidRPr="00960656">
        <w:rPr>
          <w:rFonts w:ascii="Arial" w:hAnsi="Arial" w:cs="Arial"/>
          <w:sz w:val="24"/>
        </w:rPr>
        <w:t>the SSDD</w:t>
      </w:r>
      <w:r w:rsidRPr="00960656">
        <w:rPr>
          <w:rFonts w:ascii="Arial" w:hAnsi="Arial" w:cs="Arial"/>
          <w:sz w:val="24"/>
        </w:rPr>
        <w:t xml:space="preserve">. </w:t>
      </w:r>
    </w:p>
    <w:p w14:paraId="55812EAC" w14:textId="77777777" w:rsidR="00115506" w:rsidRPr="00960656" w:rsidRDefault="00115506" w:rsidP="00115506">
      <w:pPr>
        <w:pStyle w:val="PlainText"/>
        <w:suppressLineNumbers/>
        <w:ind w:left="720"/>
        <w:rPr>
          <w:rFonts w:ascii="Arial" w:hAnsi="Arial" w:cs="Arial"/>
          <w:sz w:val="24"/>
        </w:rPr>
      </w:pPr>
    </w:p>
    <w:p w14:paraId="64060E24" w14:textId="56B73CDC" w:rsidR="001C5EBD" w:rsidRPr="00960656" w:rsidRDefault="00E24A61" w:rsidP="00011262">
      <w:pPr>
        <w:pStyle w:val="PlainText"/>
        <w:suppressLineNumbers/>
        <w:ind w:left="720"/>
        <w:rPr>
          <w:rFonts w:ascii="Arial" w:hAnsi="Arial" w:cs="Arial"/>
          <w:sz w:val="24"/>
        </w:rPr>
      </w:pPr>
      <w:r w:rsidRPr="00960656">
        <w:rPr>
          <w:rFonts w:ascii="Arial" w:hAnsi="Arial" w:cs="Arial"/>
          <w:sz w:val="24"/>
        </w:rPr>
        <w:t xml:space="preserve">For </w:t>
      </w:r>
      <w:r w:rsidR="00115506" w:rsidRPr="00960656">
        <w:rPr>
          <w:rFonts w:ascii="Arial" w:hAnsi="Arial" w:cs="Arial"/>
          <w:sz w:val="24"/>
        </w:rPr>
        <w:t xml:space="preserve">award of a contract </w:t>
      </w:r>
      <w:r w:rsidRPr="00960656">
        <w:rPr>
          <w:rFonts w:ascii="Arial" w:hAnsi="Arial" w:cs="Arial"/>
          <w:sz w:val="24"/>
        </w:rPr>
        <w:t xml:space="preserve">exceeding $100M, </w:t>
      </w:r>
      <w:r w:rsidR="00D11BBD" w:rsidRPr="00960656">
        <w:rPr>
          <w:rFonts w:ascii="Arial" w:hAnsi="Arial" w:cs="Arial"/>
          <w:sz w:val="24"/>
        </w:rPr>
        <w:t xml:space="preserve">a </w:t>
      </w:r>
      <w:r w:rsidRPr="00960656">
        <w:rPr>
          <w:rFonts w:ascii="Arial" w:hAnsi="Arial" w:cs="Arial"/>
          <w:sz w:val="24"/>
        </w:rPr>
        <w:t xml:space="preserve">redacted copy of the SSDD </w:t>
      </w:r>
      <w:r w:rsidR="00D11BBD" w:rsidRPr="00960656">
        <w:rPr>
          <w:rFonts w:ascii="Arial" w:hAnsi="Arial" w:cs="Arial"/>
          <w:sz w:val="24"/>
        </w:rPr>
        <w:t xml:space="preserve">is </w:t>
      </w:r>
      <w:r w:rsidRPr="00960656">
        <w:rPr>
          <w:rFonts w:ascii="Arial" w:hAnsi="Arial" w:cs="Arial"/>
          <w:sz w:val="24"/>
        </w:rPr>
        <w:t xml:space="preserve">required to be furnished to offerors </w:t>
      </w:r>
      <w:r w:rsidRPr="00960656">
        <w:rPr>
          <w:rFonts w:ascii="Arial" w:hAnsi="Arial" w:cs="Arial"/>
          <w:i/>
          <w:iCs/>
          <w:sz w:val="24"/>
        </w:rPr>
        <w:t>(Reference DFARS Subpart 215.506</w:t>
      </w:r>
      <w:r w:rsidR="00F057FE" w:rsidRPr="00960656">
        <w:rPr>
          <w:rFonts w:ascii="Arial" w:hAnsi="Arial" w:cs="Arial"/>
          <w:i/>
          <w:iCs/>
          <w:sz w:val="24"/>
        </w:rPr>
        <w:t>(d)(ii)</w:t>
      </w:r>
      <w:r w:rsidRPr="00960656">
        <w:rPr>
          <w:rFonts w:ascii="Arial" w:hAnsi="Arial" w:cs="Arial"/>
          <w:i/>
          <w:iCs/>
          <w:sz w:val="24"/>
        </w:rPr>
        <w:t>)</w:t>
      </w:r>
      <w:r w:rsidR="001C5EBD" w:rsidRPr="00960656">
        <w:rPr>
          <w:rFonts w:ascii="Arial" w:hAnsi="Arial" w:cs="Arial"/>
          <w:i/>
          <w:iCs/>
          <w:sz w:val="24"/>
        </w:rPr>
        <w:t>.</w:t>
      </w:r>
      <w:r w:rsidR="001C5EBD" w:rsidRPr="00960656">
        <w:rPr>
          <w:rFonts w:ascii="Arial" w:hAnsi="Arial" w:cs="Arial"/>
          <w:sz w:val="24"/>
        </w:rPr>
        <w:t xml:space="preserve"> </w:t>
      </w:r>
    </w:p>
    <w:p w14:paraId="140AC6DB" w14:textId="77777777" w:rsidR="00EC1CA2" w:rsidRPr="00960656" w:rsidRDefault="00EC1CA2" w:rsidP="00F057FE">
      <w:pPr>
        <w:rPr>
          <w:rFonts w:ascii="Arial" w:hAnsi="Arial" w:cs="Arial"/>
          <w:sz w:val="24"/>
        </w:rPr>
      </w:pPr>
    </w:p>
    <w:p w14:paraId="57596720" w14:textId="4EA6AC39" w:rsidR="001C5EBD" w:rsidRPr="00960656" w:rsidRDefault="001C5EBD" w:rsidP="00465159">
      <w:pPr>
        <w:pStyle w:val="PlainText"/>
        <w:suppressLineNumbers/>
        <w:rPr>
          <w:rFonts w:ascii="Arial" w:hAnsi="Arial" w:cs="Arial"/>
          <w:sz w:val="24"/>
          <w:szCs w:val="24"/>
        </w:rPr>
      </w:pPr>
      <w:r w:rsidRPr="00960656">
        <w:rPr>
          <w:rFonts w:ascii="Arial" w:hAnsi="Arial" w:cs="Arial"/>
          <w:sz w:val="24"/>
        </w:rPr>
        <w:t xml:space="preserve">Clearly indicate </w:t>
      </w:r>
      <w:r w:rsidR="00115506" w:rsidRPr="00960656">
        <w:rPr>
          <w:rFonts w:ascii="Arial" w:hAnsi="Arial" w:cs="Arial"/>
          <w:sz w:val="24"/>
        </w:rPr>
        <w:t>when</w:t>
      </w:r>
      <w:r w:rsidRPr="00960656">
        <w:rPr>
          <w:rFonts w:ascii="Arial" w:hAnsi="Arial" w:cs="Arial"/>
          <w:sz w:val="24"/>
        </w:rPr>
        <w:t xml:space="preserve"> the debriefing has been concluded.  Formal conclusion of the debriefing begins the protest window.  </w:t>
      </w:r>
    </w:p>
    <w:p w14:paraId="7DD53BD0" w14:textId="77777777" w:rsidR="001C5EBD" w:rsidRPr="00960656" w:rsidRDefault="001C5EBD" w:rsidP="002A57A0">
      <w:pPr>
        <w:pStyle w:val="PlainText"/>
        <w:suppressLineNumbers/>
        <w:ind w:left="720"/>
        <w:rPr>
          <w:rFonts w:ascii="Arial" w:hAnsi="Arial" w:cs="Arial"/>
          <w:sz w:val="24"/>
          <w:szCs w:val="24"/>
        </w:rPr>
      </w:pPr>
    </w:p>
    <w:p w14:paraId="1737962A" w14:textId="77777777" w:rsidR="00011262" w:rsidRPr="00960656" w:rsidRDefault="00011262" w:rsidP="002A57A0">
      <w:pPr>
        <w:pStyle w:val="PlainText"/>
        <w:suppressLineNumbers/>
        <w:ind w:left="720"/>
        <w:rPr>
          <w:rFonts w:ascii="Arial" w:hAnsi="Arial" w:cs="Arial"/>
          <w:sz w:val="24"/>
          <w:szCs w:val="24"/>
        </w:rPr>
      </w:pPr>
    </w:p>
    <w:p w14:paraId="78649D76" w14:textId="77777777" w:rsidR="001C5EBD" w:rsidRPr="00960656" w:rsidRDefault="001C5EBD" w:rsidP="00ED6D4C">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A-3 Notification of Debriefing</w:t>
      </w:r>
    </w:p>
    <w:p w14:paraId="46F99E4B" w14:textId="77777777" w:rsidR="001C5EBD" w:rsidRPr="00960656" w:rsidRDefault="001C5EBD" w:rsidP="00657F75">
      <w:pPr>
        <w:pStyle w:val="PlainText"/>
        <w:suppressLineNumbers/>
        <w:rPr>
          <w:rFonts w:ascii="Arial" w:hAnsi="Arial" w:cs="Arial"/>
          <w:sz w:val="24"/>
        </w:rPr>
      </w:pPr>
    </w:p>
    <w:p w14:paraId="713A88C5" w14:textId="77777777" w:rsidR="001C5EBD" w:rsidRPr="00960656" w:rsidRDefault="001C5EBD" w:rsidP="00657F75">
      <w:pPr>
        <w:pStyle w:val="PlainText"/>
        <w:suppressLineNumbers/>
        <w:rPr>
          <w:rFonts w:ascii="Arial" w:hAnsi="Arial" w:cs="Arial"/>
          <w:sz w:val="24"/>
        </w:rPr>
      </w:pPr>
      <w:r w:rsidRPr="00960656">
        <w:rPr>
          <w:rFonts w:ascii="Arial" w:hAnsi="Arial" w:cs="Arial"/>
          <w:sz w:val="24"/>
        </w:rPr>
        <w:t xml:space="preserve">Regardless of the method of debriefing, the PCO should document all aspects of the process for arranging the debriefing date to include written acknowledgement from the offeror.  </w:t>
      </w:r>
    </w:p>
    <w:p w14:paraId="5F6C883D" w14:textId="77777777" w:rsidR="001C5EBD" w:rsidRPr="00960656" w:rsidRDefault="001C5EBD" w:rsidP="00657F75">
      <w:pPr>
        <w:pStyle w:val="PlainText"/>
        <w:suppressLineNumbers/>
        <w:rPr>
          <w:rFonts w:ascii="Arial" w:hAnsi="Arial" w:cs="Arial"/>
          <w:sz w:val="24"/>
        </w:rPr>
      </w:pPr>
    </w:p>
    <w:p w14:paraId="1B1627B5" w14:textId="77777777" w:rsidR="00011262" w:rsidRPr="00960656" w:rsidRDefault="00011262" w:rsidP="00657F75">
      <w:pPr>
        <w:pStyle w:val="PlainText"/>
        <w:suppressLineNumbers/>
        <w:rPr>
          <w:rFonts w:ascii="Arial" w:hAnsi="Arial" w:cs="Arial"/>
          <w:sz w:val="24"/>
        </w:rPr>
      </w:pPr>
    </w:p>
    <w:p w14:paraId="61B37C7A" w14:textId="77777777" w:rsidR="001C5EBD" w:rsidRPr="00960656" w:rsidRDefault="001C5EBD" w:rsidP="00657F75">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A-4 Debriefing Location</w:t>
      </w:r>
    </w:p>
    <w:p w14:paraId="3DBB38E0" w14:textId="77777777" w:rsidR="001C5EBD" w:rsidRPr="00960656" w:rsidRDefault="001C5EBD" w:rsidP="00657F75">
      <w:pPr>
        <w:pStyle w:val="PlainText"/>
        <w:suppressLineNumbers/>
        <w:rPr>
          <w:rFonts w:ascii="Arial" w:hAnsi="Arial" w:cs="Arial"/>
          <w:sz w:val="24"/>
        </w:rPr>
      </w:pPr>
    </w:p>
    <w:p w14:paraId="5281BA12" w14:textId="55666477" w:rsidR="001C5EBD" w:rsidRPr="00960656" w:rsidRDefault="001C5EBD" w:rsidP="00657F75">
      <w:pPr>
        <w:pStyle w:val="PlainText"/>
        <w:suppressLineNumbers/>
        <w:rPr>
          <w:rFonts w:ascii="Arial" w:hAnsi="Arial" w:cs="Arial"/>
          <w:sz w:val="24"/>
        </w:rPr>
      </w:pPr>
      <w:r w:rsidRPr="00960656">
        <w:rPr>
          <w:rFonts w:ascii="Arial" w:hAnsi="Arial" w:cs="Arial"/>
          <w:sz w:val="24"/>
        </w:rPr>
        <w:t xml:space="preserve">The PCO should always consider the needs of the offeror as well as the ability of the </w:t>
      </w:r>
      <w:r w:rsidR="00B22EB2" w:rsidRPr="00960656">
        <w:rPr>
          <w:rFonts w:ascii="Arial" w:hAnsi="Arial" w:cs="Arial"/>
          <w:sz w:val="24"/>
        </w:rPr>
        <w:t>g</w:t>
      </w:r>
      <w:r w:rsidRPr="00960656">
        <w:rPr>
          <w:rFonts w:ascii="Arial" w:hAnsi="Arial" w:cs="Arial"/>
          <w:sz w:val="24"/>
        </w:rPr>
        <w:t xml:space="preserve">overnment to accommodate when selecting the debriefing location. Just as important is the inclusion of the right personnel in the debriefing process. Therefore, all reasonable efforts should be made to ensure key individuals from distant locations can participate.  </w:t>
      </w:r>
    </w:p>
    <w:p w14:paraId="55CC366E" w14:textId="77777777" w:rsidR="001C5EBD" w:rsidRPr="00960656" w:rsidRDefault="001C5EBD" w:rsidP="00657F75">
      <w:pPr>
        <w:pStyle w:val="PlainText"/>
        <w:suppressLineNumbers/>
        <w:rPr>
          <w:rFonts w:ascii="Arial" w:hAnsi="Arial" w:cs="Arial"/>
          <w:sz w:val="24"/>
        </w:rPr>
      </w:pPr>
    </w:p>
    <w:p w14:paraId="1650F766" w14:textId="3EF4AAFF" w:rsidR="001C5EBD" w:rsidRPr="00960656" w:rsidRDefault="001C5EBD" w:rsidP="00657F75">
      <w:pPr>
        <w:pStyle w:val="PlainText"/>
        <w:suppressLineNumbers/>
        <w:rPr>
          <w:rFonts w:ascii="Arial" w:hAnsi="Arial" w:cs="Arial"/>
          <w:sz w:val="24"/>
        </w:rPr>
      </w:pPr>
      <w:r w:rsidRPr="00960656">
        <w:rPr>
          <w:rFonts w:ascii="Arial" w:hAnsi="Arial" w:cs="Arial"/>
          <w:sz w:val="24"/>
        </w:rPr>
        <w:t xml:space="preserve">For face-to-face debriefings, the PCO shall ensure that all access and security requirements for offerors and </w:t>
      </w:r>
      <w:r w:rsidR="001F0632" w:rsidRPr="00960656">
        <w:rPr>
          <w:rFonts w:ascii="Arial" w:hAnsi="Arial" w:cs="Arial"/>
          <w:sz w:val="24"/>
        </w:rPr>
        <w:t>g</w:t>
      </w:r>
      <w:r w:rsidRPr="00960656">
        <w:rPr>
          <w:rFonts w:ascii="Arial" w:hAnsi="Arial" w:cs="Arial"/>
          <w:sz w:val="24"/>
        </w:rPr>
        <w:t>overnment personnel attendance are met. This may include requirements to access the installation or debriefing facility.</w:t>
      </w:r>
    </w:p>
    <w:p w14:paraId="020FE4BB" w14:textId="77777777" w:rsidR="00E81A31" w:rsidRPr="00960656" w:rsidRDefault="00E81A31" w:rsidP="00657F75">
      <w:pPr>
        <w:pStyle w:val="PlainText"/>
        <w:suppressLineNumbers/>
        <w:rPr>
          <w:rFonts w:ascii="Arial" w:hAnsi="Arial" w:cs="Arial"/>
          <w:sz w:val="24"/>
        </w:rPr>
      </w:pPr>
    </w:p>
    <w:p w14:paraId="57387F21" w14:textId="77777777" w:rsidR="00011262" w:rsidRPr="00960656" w:rsidRDefault="00011262" w:rsidP="00657F75">
      <w:pPr>
        <w:pStyle w:val="PlainText"/>
        <w:suppressLineNumbers/>
        <w:rPr>
          <w:rFonts w:ascii="Arial" w:hAnsi="Arial" w:cs="Arial"/>
          <w:sz w:val="24"/>
        </w:rPr>
      </w:pPr>
    </w:p>
    <w:p w14:paraId="33892C95" w14:textId="77777777" w:rsidR="001C5EBD" w:rsidRPr="00960656" w:rsidRDefault="001C5EBD" w:rsidP="00B71778">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A-5 Debriefing Attendees</w:t>
      </w:r>
    </w:p>
    <w:p w14:paraId="30803057" w14:textId="77777777" w:rsidR="001C5EBD" w:rsidRPr="00960656" w:rsidRDefault="001C5EBD" w:rsidP="00B71778">
      <w:pPr>
        <w:pStyle w:val="PlainText"/>
        <w:suppressLineNumbers/>
        <w:rPr>
          <w:rFonts w:ascii="Arial" w:hAnsi="Arial" w:cs="Arial"/>
          <w:sz w:val="24"/>
        </w:rPr>
      </w:pPr>
    </w:p>
    <w:p w14:paraId="40CB35C6" w14:textId="27A91A72" w:rsidR="001C5EBD" w:rsidRPr="00960656" w:rsidRDefault="001C5EBD" w:rsidP="00657F75">
      <w:pPr>
        <w:pStyle w:val="PlainText"/>
        <w:suppressLineNumbers/>
        <w:rPr>
          <w:rFonts w:ascii="Arial" w:hAnsi="Arial" w:cs="Arial"/>
          <w:sz w:val="24"/>
        </w:rPr>
      </w:pPr>
      <w:r w:rsidRPr="00960656">
        <w:rPr>
          <w:rFonts w:ascii="Arial" w:hAnsi="Arial" w:cs="Arial"/>
          <w:b/>
          <w:sz w:val="24"/>
        </w:rPr>
        <w:t>Government Personnel.</w:t>
      </w:r>
      <w:r w:rsidRPr="00960656">
        <w:rPr>
          <w:rFonts w:ascii="Arial" w:hAnsi="Arial" w:cs="Arial"/>
          <w:sz w:val="24"/>
        </w:rPr>
        <w:t xml:space="preserve">  As chair of the debriefing, the PCO should coordinate attendance of the </w:t>
      </w:r>
      <w:r w:rsidR="00C02B54" w:rsidRPr="00960656">
        <w:rPr>
          <w:rFonts w:ascii="Arial" w:hAnsi="Arial" w:cs="Arial"/>
          <w:sz w:val="24"/>
        </w:rPr>
        <w:t xml:space="preserve">appropriate </w:t>
      </w:r>
      <w:r w:rsidR="001F0632" w:rsidRPr="00960656">
        <w:rPr>
          <w:rFonts w:ascii="Arial" w:hAnsi="Arial" w:cs="Arial"/>
          <w:sz w:val="24"/>
        </w:rPr>
        <w:t>g</w:t>
      </w:r>
      <w:r w:rsidRPr="00960656">
        <w:rPr>
          <w:rFonts w:ascii="Arial" w:hAnsi="Arial" w:cs="Arial"/>
          <w:sz w:val="24"/>
        </w:rPr>
        <w:t xml:space="preserve">overnment participants and ensure </w:t>
      </w:r>
      <w:r w:rsidR="001F0632" w:rsidRPr="00960656">
        <w:rPr>
          <w:rFonts w:ascii="Arial" w:hAnsi="Arial" w:cs="Arial"/>
          <w:sz w:val="24"/>
        </w:rPr>
        <w:t>l</w:t>
      </w:r>
      <w:r w:rsidRPr="00960656">
        <w:rPr>
          <w:rFonts w:ascii="Arial" w:hAnsi="Arial" w:cs="Arial"/>
          <w:sz w:val="24"/>
        </w:rPr>
        <w:t xml:space="preserve">egal </w:t>
      </w:r>
      <w:r w:rsidR="001F0632" w:rsidRPr="00960656">
        <w:rPr>
          <w:rFonts w:ascii="Arial" w:hAnsi="Arial" w:cs="Arial"/>
          <w:sz w:val="24"/>
        </w:rPr>
        <w:t>c</w:t>
      </w:r>
      <w:r w:rsidRPr="00960656">
        <w:rPr>
          <w:rFonts w:ascii="Arial" w:hAnsi="Arial" w:cs="Arial"/>
          <w:sz w:val="24"/>
        </w:rPr>
        <w:t xml:space="preserve">ounsel attends, especially when the offeror’s </w:t>
      </w:r>
      <w:r w:rsidR="00D813EE" w:rsidRPr="00960656">
        <w:rPr>
          <w:rFonts w:ascii="Arial" w:hAnsi="Arial" w:cs="Arial"/>
          <w:sz w:val="24"/>
        </w:rPr>
        <w:t>l</w:t>
      </w:r>
      <w:r w:rsidRPr="00960656">
        <w:rPr>
          <w:rFonts w:ascii="Arial" w:hAnsi="Arial" w:cs="Arial"/>
          <w:sz w:val="24"/>
        </w:rPr>
        <w:t xml:space="preserve">egal </w:t>
      </w:r>
      <w:r w:rsidR="00D813EE" w:rsidRPr="00960656">
        <w:rPr>
          <w:rFonts w:ascii="Arial" w:hAnsi="Arial" w:cs="Arial"/>
          <w:sz w:val="24"/>
        </w:rPr>
        <w:t>c</w:t>
      </w:r>
      <w:r w:rsidRPr="00960656">
        <w:rPr>
          <w:rFonts w:ascii="Arial" w:hAnsi="Arial" w:cs="Arial"/>
          <w:sz w:val="24"/>
        </w:rPr>
        <w:t xml:space="preserve">ounsel is going to attend. </w:t>
      </w:r>
      <w:r w:rsidRPr="00960656">
        <w:rPr>
          <w:rFonts w:ascii="Arial" w:hAnsi="Arial" w:cs="Arial"/>
          <w:i/>
          <w:sz w:val="24"/>
        </w:rPr>
        <w:t>(Reference D</w:t>
      </w:r>
      <w:r w:rsidR="007B19BE" w:rsidRPr="00960656">
        <w:rPr>
          <w:rFonts w:ascii="Arial" w:hAnsi="Arial" w:cs="Arial"/>
          <w:i/>
          <w:sz w:val="24"/>
        </w:rPr>
        <w:t>o</w:t>
      </w:r>
      <w:r w:rsidRPr="00960656">
        <w:rPr>
          <w:rFonts w:ascii="Arial" w:hAnsi="Arial" w:cs="Arial"/>
          <w:i/>
          <w:sz w:val="24"/>
        </w:rPr>
        <w:t>D Source Selection Procedures Appendix A.5.1)</w:t>
      </w:r>
      <w:r w:rsidRPr="00960656">
        <w:rPr>
          <w:rFonts w:ascii="Arial" w:hAnsi="Arial" w:cs="Arial"/>
          <w:sz w:val="24"/>
        </w:rPr>
        <w:t xml:space="preserve"> </w:t>
      </w:r>
      <w:r w:rsidR="001D3C4C" w:rsidRPr="00960656">
        <w:rPr>
          <w:rFonts w:ascii="Arial" w:hAnsi="Arial" w:cs="Arial"/>
          <w:sz w:val="24"/>
        </w:rPr>
        <w:t xml:space="preserve"> </w:t>
      </w:r>
      <w:r w:rsidR="0063762A" w:rsidRPr="00960656">
        <w:rPr>
          <w:rFonts w:ascii="Arial" w:hAnsi="Arial" w:cs="Arial"/>
          <w:sz w:val="24"/>
        </w:rPr>
        <w:t xml:space="preserve">The PCO </w:t>
      </w:r>
      <w:r w:rsidR="001D3C4C" w:rsidRPr="00960656">
        <w:rPr>
          <w:rFonts w:ascii="Arial" w:hAnsi="Arial" w:cs="Arial"/>
          <w:sz w:val="24"/>
        </w:rPr>
        <w:t xml:space="preserve">shall also </w:t>
      </w:r>
      <w:r w:rsidR="0063762A" w:rsidRPr="00960656">
        <w:rPr>
          <w:rFonts w:ascii="Arial" w:hAnsi="Arial" w:cs="Arial"/>
          <w:sz w:val="24"/>
        </w:rPr>
        <w:t xml:space="preserve">invite </w:t>
      </w:r>
      <w:r w:rsidR="001D3C4C" w:rsidRPr="00960656">
        <w:rPr>
          <w:rFonts w:ascii="Arial" w:hAnsi="Arial" w:cs="Arial"/>
          <w:sz w:val="24"/>
        </w:rPr>
        <w:t>the SBP.</w:t>
      </w:r>
    </w:p>
    <w:p w14:paraId="4EDAC14C" w14:textId="77777777" w:rsidR="001C5EBD" w:rsidRPr="00960656" w:rsidRDefault="001C5EBD" w:rsidP="00657F75">
      <w:pPr>
        <w:pStyle w:val="PlainText"/>
        <w:suppressLineNumbers/>
        <w:rPr>
          <w:rFonts w:ascii="Arial" w:hAnsi="Arial" w:cs="Arial"/>
          <w:sz w:val="24"/>
        </w:rPr>
      </w:pPr>
    </w:p>
    <w:p w14:paraId="39366EAE" w14:textId="431B4A17" w:rsidR="001C5EBD" w:rsidRPr="00960656" w:rsidRDefault="001C5EBD" w:rsidP="00B5597B">
      <w:pPr>
        <w:pStyle w:val="PlainText"/>
        <w:suppressLineNumbers/>
        <w:rPr>
          <w:rFonts w:ascii="Arial" w:hAnsi="Arial" w:cs="Arial"/>
          <w:i/>
          <w:sz w:val="24"/>
        </w:rPr>
      </w:pPr>
      <w:r w:rsidRPr="00960656">
        <w:rPr>
          <w:rFonts w:ascii="Arial" w:hAnsi="Arial" w:cs="Arial"/>
          <w:b/>
          <w:sz w:val="24"/>
        </w:rPr>
        <w:t>Debriefed Offeror Personnel.</w:t>
      </w:r>
      <w:r w:rsidRPr="00960656">
        <w:rPr>
          <w:rFonts w:ascii="Arial" w:hAnsi="Arial" w:cs="Arial"/>
          <w:sz w:val="24"/>
        </w:rPr>
        <w:t xml:space="preserve">  Subcontractors may attend the prime contractor’s debriefing with the invitation and consent of the prime contractor. </w:t>
      </w:r>
      <w:r w:rsidRPr="00960656">
        <w:rPr>
          <w:rFonts w:ascii="Arial" w:hAnsi="Arial" w:cs="Arial"/>
          <w:i/>
          <w:sz w:val="24"/>
        </w:rPr>
        <w:t>(Reference D</w:t>
      </w:r>
      <w:r w:rsidR="007B19BE" w:rsidRPr="00960656">
        <w:rPr>
          <w:rFonts w:ascii="Arial" w:hAnsi="Arial" w:cs="Arial"/>
          <w:i/>
          <w:sz w:val="24"/>
        </w:rPr>
        <w:t>o</w:t>
      </w:r>
      <w:r w:rsidRPr="00960656">
        <w:rPr>
          <w:rFonts w:ascii="Arial" w:hAnsi="Arial" w:cs="Arial"/>
          <w:i/>
          <w:sz w:val="24"/>
        </w:rPr>
        <w:t>D Source Selection Procedures Appendix A.5.2)</w:t>
      </w:r>
      <w:r w:rsidRPr="00960656">
        <w:rPr>
          <w:rFonts w:ascii="Arial" w:hAnsi="Arial" w:cs="Arial"/>
          <w:sz w:val="24"/>
        </w:rPr>
        <w:t xml:space="preserve"> </w:t>
      </w:r>
    </w:p>
    <w:p w14:paraId="6B5926A5" w14:textId="77777777" w:rsidR="001C5EBD" w:rsidRPr="00960656" w:rsidRDefault="001C5EBD" w:rsidP="00E92E12">
      <w:pPr>
        <w:pStyle w:val="PlainText"/>
        <w:suppressLineNumbers/>
        <w:rPr>
          <w:rFonts w:ascii="Arial" w:hAnsi="Arial" w:cs="Arial"/>
          <w:sz w:val="24"/>
        </w:rPr>
      </w:pPr>
    </w:p>
    <w:p w14:paraId="59B02BA7" w14:textId="77777777" w:rsidR="00011262" w:rsidRPr="00960656" w:rsidRDefault="00011262" w:rsidP="00E92E12">
      <w:pPr>
        <w:pStyle w:val="PlainText"/>
        <w:suppressLineNumbers/>
        <w:rPr>
          <w:rFonts w:ascii="Arial" w:hAnsi="Arial" w:cs="Arial"/>
          <w:sz w:val="24"/>
        </w:rPr>
      </w:pPr>
    </w:p>
    <w:p w14:paraId="562C6EAB" w14:textId="77777777" w:rsidR="001C5EBD" w:rsidRPr="00960656" w:rsidRDefault="001C5EBD" w:rsidP="00E92E12">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A-6 Preparing for the Debriefing</w:t>
      </w:r>
    </w:p>
    <w:p w14:paraId="019E712A" w14:textId="77777777" w:rsidR="001C5EBD" w:rsidRPr="00960656" w:rsidRDefault="001C5EBD" w:rsidP="00657F75">
      <w:pPr>
        <w:pStyle w:val="PlainText"/>
        <w:suppressLineNumbers/>
        <w:rPr>
          <w:rFonts w:ascii="Arial" w:hAnsi="Arial" w:cs="Arial"/>
          <w:sz w:val="24"/>
        </w:rPr>
      </w:pPr>
    </w:p>
    <w:p w14:paraId="3667FFF9" w14:textId="65B358B7" w:rsidR="001C5EBD" w:rsidRPr="00960656" w:rsidRDefault="001C5EBD" w:rsidP="001E644E">
      <w:pPr>
        <w:rPr>
          <w:rFonts w:ascii="Arial" w:hAnsi="Arial" w:cs="Arial"/>
          <w:sz w:val="24"/>
        </w:rPr>
      </w:pPr>
      <w:r w:rsidRPr="00960656">
        <w:rPr>
          <w:rFonts w:ascii="Arial" w:hAnsi="Arial" w:cs="Arial"/>
          <w:sz w:val="24"/>
        </w:rPr>
        <w:t>Because debriefings are time-sensitive, the prioritization of (and preparation for) this event(s) is critical. The extent of preparation may vary considerably with the complexity of each acquisition. This documentation (in addition to the outline, if used) will establish a “framework” to ensure the debriefing remains focused and productive.</w:t>
      </w:r>
    </w:p>
    <w:p w14:paraId="25750E9B" w14:textId="77777777" w:rsidR="005C509E" w:rsidRPr="00960656" w:rsidRDefault="005C509E" w:rsidP="00B5597B">
      <w:pPr>
        <w:rPr>
          <w:rFonts w:ascii="Arial" w:hAnsi="Arial" w:cs="Arial"/>
          <w:b/>
          <w:i/>
          <w:sz w:val="24"/>
        </w:rPr>
      </w:pPr>
    </w:p>
    <w:p w14:paraId="2A44AA1D" w14:textId="27B9FEEA" w:rsidR="001C5EBD" w:rsidRPr="00960656" w:rsidRDefault="001C5EBD" w:rsidP="00B5597B">
      <w:pPr>
        <w:rPr>
          <w:rFonts w:ascii="Arial" w:hAnsi="Arial" w:cs="Arial"/>
          <w:b/>
          <w:i/>
          <w:sz w:val="24"/>
        </w:rPr>
      </w:pPr>
      <w:r w:rsidRPr="00960656">
        <w:rPr>
          <w:rFonts w:ascii="Arial" w:hAnsi="Arial" w:cs="Arial"/>
          <w:b/>
          <w:i/>
          <w:sz w:val="24"/>
        </w:rPr>
        <w:t>Establish and Prepare Debriefing Documentation</w:t>
      </w:r>
    </w:p>
    <w:p w14:paraId="273EF2A7" w14:textId="77777777" w:rsidR="001C5EBD" w:rsidRPr="00960656" w:rsidRDefault="001C5EBD">
      <w:pPr>
        <w:rPr>
          <w:rFonts w:ascii="Arial" w:hAnsi="Arial" w:cs="Arial"/>
          <w:sz w:val="24"/>
        </w:rPr>
      </w:pPr>
    </w:p>
    <w:p w14:paraId="34EFBB86" w14:textId="77777777" w:rsidR="001C5EBD" w:rsidRPr="00960656" w:rsidRDefault="001C5EBD" w:rsidP="00B9206D">
      <w:pPr>
        <w:pStyle w:val="ListParagraph"/>
        <w:numPr>
          <w:ilvl w:val="0"/>
          <w:numId w:val="59"/>
        </w:numPr>
        <w:rPr>
          <w:rFonts w:ascii="Arial" w:hAnsi="Arial" w:cs="Arial"/>
          <w:sz w:val="24"/>
        </w:rPr>
      </w:pPr>
      <w:r w:rsidRPr="00960656">
        <w:rPr>
          <w:rFonts w:ascii="Arial" w:hAnsi="Arial" w:cs="Arial"/>
          <w:sz w:val="24"/>
        </w:rPr>
        <w:t>Briefing charts alone (with information taken directly from final briefing slides presented to the SSA) may be sufficient.</w:t>
      </w:r>
    </w:p>
    <w:p w14:paraId="6BF9C8C3" w14:textId="77777777" w:rsidR="001C5EBD" w:rsidRPr="00960656" w:rsidRDefault="001C5EBD" w:rsidP="00663214">
      <w:pPr>
        <w:pStyle w:val="ListParagraph"/>
        <w:rPr>
          <w:rFonts w:ascii="Arial" w:hAnsi="Arial" w:cs="Arial"/>
          <w:sz w:val="24"/>
        </w:rPr>
      </w:pPr>
    </w:p>
    <w:p w14:paraId="6897CCCF" w14:textId="77777777" w:rsidR="001C5EBD" w:rsidRPr="00960656" w:rsidRDefault="001C5EBD" w:rsidP="00B9206D">
      <w:pPr>
        <w:pStyle w:val="ListParagraph"/>
        <w:numPr>
          <w:ilvl w:val="0"/>
          <w:numId w:val="59"/>
        </w:numPr>
        <w:rPr>
          <w:rFonts w:ascii="Arial" w:hAnsi="Arial" w:cs="Arial"/>
          <w:sz w:val="24"/>
        </w:rPr>
      </w:pPr>
      <w:r w:rsidRPr="00960656">
        <w:rPr>
          <w:rFonts w:ascii="Arial" w:hAnsi="Arial" w:cs="Arial"/>
          <w:sz w:val="24"/>
        </w:rPr>
        <w:t>A written script (which may later be provided to the offeror) may be prudent in addition to briefing charts.</w:t>
      </w:r>
    </w:p>
    <w:p w14:paraId="229917AA" w14:textId="77777777" w:rsidR="001C5EBD" w:rsidRPr="00960656" w:rsidRDefault="001C5EBD" w:rsidP="00A04ED6">
      <w:pPr>
        <w:pStyle w:val="ListParagraph"/>
        <w:rPr>
          <w:rFonts w:ascii="Arial" w:hAnsi="Arial" w:cs="Arial"/>
          <w:sz w:val="24"/>
        </w:rPr>
      </w:pPr>
    </w:p>
    <w:p w14:paraId="662D8EE6" w14:textId="77777777" w:rsidR="001C5EBD" w:rsidRPr="00960656" w:rsidRDefault="001C5EBD" w:rsidP="00B9206D">
      <w:pPr>
        <w:pStyle w:val="ListParagraph"/>
        <w:numPr>
          <w:ilvl w:val="0"/>
          <w:numId w:val="59"/>
        </w:numPr>
        <w:rPr>
          <w:rFonts w:ascii="Arial" w:hAnsi="Arial" w:cs="Arial"/>
          <w:sz w:val="24"/>
        </w:rPr>
      </w:pPr>
      <w:r w:rsidRPr="00960656">
        <w:rPr>
          <w:rFonts w:ascii="Arial" w:hAnsi="Arial" w:cs="Arial"/>
          <w:sz w:val="24"/>
        </w:rPr>
        <w:t>Review and be familiar with the final evaluation report for the debriefed offeror.</w:t>
      </w:r>
    </w:p>
    <w:p w14:paraId="7CD00BF5" w14:textId="77777777" w:rsidR="001C5EBD" w:rsidRPr="00960656" w:rsidRDefault="001C5EBD" w:rsidP="006D7792">
      <w:pPr>
        <w:pStyle w:val="ListParagraph"/>
        <w:rPr>
          <w:rFonts w:ascii="Arial" w:hAnsi="Arial" w:cs="Arial"/>
          <w:sz w:val="24"/>
        </w:rPr>
      </w:pPr>
    </w:p>
    <w:p w14:paraId="267BA6F8" w14:textId="77777777" w:rsidR="001C5EBD" w:rsidRPr="00960656" w:rsidRDefault="001C5EBD" w:rsidP="00B5597B">
      <w:pPr>
        <w:rPr>
          <w:rFonts w:ascii="Arial" w:hAnsi="Arial" w:cs="Arial"/>
          <w:b/>
          <w:i/>
          <w:sz w:val="24"/>
        </w:rPr>
      </w:pPr>
      <w:r w:rsidRPr="00960656">
        <w:rPr>
          <w:rFonts w:ascii="Arial" w:hAnsi="Arial" w:cs="Arial"/>
          <w:b/>
          <w:i/>
          <w:sz w:val="24"/>
        </w:rPr>
        <w:t>Practice the Debriefing</w:t>
      </w:r>
    </w:p>
    <w:p w14:paraId="70C14B43" w14:textId="77777777" w:rsidR="001C5EBD" w:rsidRPr="00960656" w:rsidRDefault="001C5EBD" w:rsidP="00A12013">
      <w:pPr>
        <w:rPr>
          <w:rFonts w:ascii="Arial" w:hAnsi="Arial" w:cs="Arial"/>
          <w:sz w:val="24"/>
        </w:rPr>
      </w:pPr>
    </w:p>
    <w:p w14:paraId="42713B02" w14:textId="77777777" w:rsidR="001C5EBD" w:rsidRPr="00960656" w:rsidRDefault="001C5EBD" w:rsidP="00B9206D">
      <w:pPr>
        <w:pStyle w:val="ListParagraph"/>
        <w:numPr>
          <w:ilvl w:val="0"/>
          <w:numId w:val="60"/>
        </w:numPr>
        <w:rPr>
          <w:rFonts w:ascii="Arial" w:hAnsi="Arial" w:cs="Arial"/>
          <w:sz w:val="24"/>
        </w:rPr>
      </w:pPr>
      <w:r w:rsidRPr="00960656">
        <w:rPr>
          <w:rFonts w:ascii="Arial" w:hAnsi="Arial" w:cs="Arial"/>
          <w:sz w:val="24"/>
        </w:rPr>
        <w:t xml:space="preserve">Rehearse the order and execution of the debriefing.  </w:t>
      </w:r>
    </w:p>
    <w:p w14:paraId="0CF18456" w14:textId="77777777" w:rsidR="001C5EBD" w:rsidRPr="00960656" w:rsidRDefault="001C5EBD" w:rsidP="000B663A">
      <w:pPr>
        <w:pStyle w:val="ListParagraph"/>
        <w:rPr>
          <w:rFonts w:ascii="Arial" w:hAnsi="Arial" w:cs="Arial"/>
          <w:sz w:val="24"/>
        </w:rPr>
      </w:pPr>
    </w:p>
    <w:p w14:paraId="286E8B18" w14:textId="34B3E4AF" w:rsidR="001C5EBD" w:rsidRPr="00960656" w:rsidRDefault="001C5EBD" w:rsidP="00B9206D">
      <w:pPr>
        <w:pStyle w:val="ListParagraph"/>
        <w:numPr>
          <w:ilvl w:val="0"/>
          <w:numId w:val="60"/>
        </w:numPr>
        <w:rPr>
          <w:rFonts w:ascii="Arial" w:hAnsi="Arial" w:cs="Arial"/>
          <w:sz w:val="24"/>
        </w:rPr>
      </w:pPr>
      <w:r w:rsidRPr="00960656">
        <w:rPr>
          <w:rFonts w:ascii="Arial" w:hAnsi="Arial" w:cs="Arial"/>
          <w:sz w:val="24"/>
        </w:rPr>
        <w:t xml:space="preserve">Ensure the </w:t>
      </w:r>
      <w:r w:rsidR="001F0632" w:rsidRPr="00960656">
        <w:rPr>
          <w:rFonts w:ascii="Arial" w:hAnsi="Arial" w:cs="Arial"/>
          <w:sz w:val="24"/>
        </w:rPr>
        <w:t>g</w:t>
      </w:r>
      <w:r w:rsidRPr="00960656">
        <w:rPr>
          <w:rFonts w:ascii="Arial" w:hAnsi="Arial" w:cs="Arial"/>
          <w:sz w:val="24"/>
        </w:rPr>
        <w:t>overnment participants understand their roles and when to speak.</w:t>
      </w:r>
    </w:p>
    <w:p w14:paraId="33DAE5DF" w14:textId="77777777" w:rsidR="001C5EBD" w:rsidRPr="00960656" w:rsidRDefault="001C5EBD" w:rsidP="000B663A">
      <w:pPr>
        <w:rPr>
          <w:rFonts w:ascii="Arial" w:hAnsi="Arial" w:cs="Arial"/>
          <w:sz w:val="24"/>
        </w:rPr>
      </w:pPr>
    </w:p>
    <w:p w14:paraId="6FB160CB" w14:textId="77777777" w:rsidR="001C5EBD" w:rsidRPr="00960656" w:rsidRDefault="001C5EBD" w:rsidP="00B9206D">
      <w:pPr>
        <w:pStyle w:val="ListParagraph"/>
        <w:numPr>
          <w:ilvl w:val="0"/>
          <w:numId w:val="60"/>
        </w:numPr>
        <w:suppressLineNumbers/>
        <w:rPr>
          <w:rFonts w:ascii="Arial" w:hAnsi="Arial" w:cs="Arial"/>
          <w:sz w:val="24"/>
        </w:rPr>
      </w:pPr>
      <w:r w:rsidRPr="00960656">
        <w:rPr>
          <w:rFonts w:ascii="Arial" w:hAnsi="Arial" w:cs="Arial"/>
          <w:sz w:val="24"/>
        </w:rPr>
        <w:t xml:space="preserve">Set rules for taking new questions and caucusing. </w:t>
      </w:r>
    </w:p>
    <w:p w14:paraId="02DB4236" w14:textId="77777777" w:rsidR="001C5EBD" w:rsidRPr="00960656" w:rsidRDefault="001C5EBD" w:rsidP="00B5597B">
      <w:pPr>
        <w:pStyle w:val="ListParagraph"/>
        <w:rPr>
          <w:rFonts w:ascii="Arial" w:hAnsi="Arial" w:cs="Arial"/>
          <w:sz w:val="24"/>
        </w:rPr>
      </w:pPr>
    </w:p>
    <w:p w14:paraId="4F9AD879" w14:textId="77777777" w:rsidR="006B633B" w:rsidRPr="00960656" w:rsidRDefault="006B633B" w:rsidP="00B5597B">
      <w:pPr>
        <w:pStyle w:val="ListParagraph"/>
        <w:rPr>
          <w:rFonts w:ascii="Arial" w:hAnsi="Arial" w:cs="Arial"/>
          <w:sz w:val="24"/>
        </w:rPr>
      </w:pPr>
    </w:p>
    <w:p w14:paraId="769A55E1" w14:textId="7EC09346" w:rsidR="001C5EBD" w:rsidRPr="00960656" w:rsidRDefault="001C5EBD" w:rsidP="007738AE">
      <w:pPr>
        <w:pBdr>
          <w:top w:val="single" w:sz="4" w:space="1" w:color="auto"/>
          <w:bottom w:val="single" w:sz="4" w:space="1" w:color="auto"/>
        </w:pBdr>
        <w:rPr>
          <w:rFonts w:ascii="Arial" w:hAnsi="Arial" w:cs="Arial"/>
          <w:sz w:val="24"/>
        </w:rPr>
      </w:pPr>
      <w:r w:rsidRPr="00960656">
        <w:rPr>
          <w:rFonts w:ascii="Arial" w:hAnsi="Arial" w:cs="Arial"/>
          <w:b/>
          <w:iCs/>
          <w:sz w:val="28"/>
          <w:szCs w:val="28"/>
        </w:rPr>
        <w:t>A-7 Outline for the Debriefing –</w:t>
      </w:r>
      <w:r w:rsidR="0027178C" w:rsidRPr="00960656">
        <w:rPr>
          <w:rFonts w:ascii="Arial" w:hAnsi="Arial" w:cs="Arial"/>
          <w:b/>
          <w:iCs/>
          <w:sz w:val="28"/>
          <w:szCs w:val="28"/>
        </w:rPr>
        <w:t xml:space="preserve"> </w:t>
      </w:r>
      <w:r w:rsidR="0027178C" w:rsidRPr="00960656">
        <w:rPr>
          <w:rFonts w:ascii="Arial" w:hAnsi="Arial" w:cs="Arial"/>
          <w:bCs/>
          <w:iCs/>
          <w:sz w:val="28"/>
          <w:szCs w:val="28"/>
        </w:rPr>
        <w:t>(</w:t>
      </w:r>
      <w:r w:rsidRPr="00960656">
        <w:rPr>
          <w:rFonts w:ascii="Arial" w:hAnsi="Arial" w:cs="Arial"/>
          <w:bCs/>
          <w:i/>
          <w:sz w:val="28"/>
          <w:szCs w:val="28"/>
        </w:rPr>
        <w:t xml:space="preserve">No </w:t>
      </w:r>
      <w:r w:rsidR="008018E1" w:rsidRPr="00960656">
        <w:rPr>
          <w:rFonts w:ascii="Arial" w:hAnsi="Arial" w:cs="Arial"/>
          <w:bCs/>
          <w:i/>
          <w:sz w:val="28"/>
          <w:szCs w:val="28"/>
        </w:rPr>
        <w:t xml:space="preserve">Supplemental </w:t>
      </w:r>
      <w:r w:rsidRPr="00960656">
        <w:rPr>
          <w:rFonts w:ascii="Arial" w:hAnsi="Arial" w:cs="Arial"/>
          <w:bCs/>
          <w:i/>
          <w:sz w:val="28"/>
          <w:szCs w:val="28"/>
        </w:rPr>
        <w:t xml:space="preserve">Army </w:t>
      </w:r>
      <w:r w:rsidR="008018E1" w:rsidRPr="00960656">
        <w:rPr>
          <w:rFonts w:ascii="Arial" w:hAnsi="Arial" w:cs="Arial"/>
          <w:bCs/>
          <w:i/>
          <w:sz w:val="28"/>
          <w:szCs w:val="28"/>
        </w:rPr>
        <w:t>G</w:t>
      </w:r>
      <w:r w:rsidR="00D11BBD" w:rsidRPr="00960656">
        <w:rPr>
          <w:rFonts w:ascii="Arial" w:hAnsi="Arial" w:cs="Arial"/>
          <w:bCs/>
          <w:i/>
          <w:sz w:val="28"/>
          <w:szCs w:val="28"/>
        </w:rPr>
        <w:t>u</w:t>
      </w:r>
      <w:r w:rsidR="008018E1" w:rsidRPr="00960656">
        <w:rPr>
          <w:rFonts w:ascii="Arial" w:hAnsi="Arial" w:cs="Arial"/>
          <w:bCs/>
          <w:i/>
          <w:sz w:val="28"/>
          <w:szCs w:val="28"/>
        </w:rPr>
        <w:t>idance</w:t>
      </w:r>
      <w:r w:rsidR="0027178C" w:rsidRPr="00960656">
        <w:rPr>
          <w:rFonts w:ascii="Arial" w:hAnsi="Arial" w:cs="Arial"/>
          <w:bCs/>
          <w:i/>
          <w:sz w:val="28"/>
          <w:szCs w:val="28"/>
        </w:rPr>
        <w:t>)</w:t>
      </w:r>
    </w:p>
    <w:p w14:paraId="61759302" w14:textId="77777777" w:rsidR="001C5EBD" w:rsidRPr="00960656" w:rsidRDefault="001C5EBD" w:rsidP="007738AE">
      <w:pPr>
        <w:pStyle w:val="PlainText"/>
        <w:suppressLineNumbers/>
        <w:rPr>
          <w:rFonts w:ascii="Arial" w:hAnsi="Arial" w:cs="Arial"/>
          <w:sz w:val="24"/>
        </w:rPr>
      </w:pPr>
    </w:p>
    <w:p w14:paraId="76959FEC" w14:textId="77777777" w:rsidR="001C5EBD" w:rsidRPr="00960656" w:rsidRDefault="001C5EBD" w:rsidP="007738AE">
      <w:pPr>
        <w:pStyle w:val="PlainText"/>
        <w:suppressLineNumbers/>
        <w:rPr>
          <w:rFonts w:ascii="Arial" w:hAnsi="Arial" w:cs="Arial"/>
          <w:sz w:val="24"/>
        </w:rPr>
      </w:pPr>
    </w:p>
    <w:p w14:paraId="652505A9" w14:textId="77777777" w:rsidR="001C5EBD" w:rsidRPr="00960656" w:rsidRDefault="001C5EBD" w:rsidP="007738AE">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 xml:space="preserve">A-8 Conducting the Debriefing </w:t>
      </w:r>
    </w:p>
    <w:p w14:paraId="58571802" w14:textId="77777777" w:rsidR="001C5EBD" w:rsidRPr="00960656" w:rsidRDefault="001C5EBD" w:rsidP="007738AE">
      <w:pPr>
        <w:pStyle w:val="PlainText"/>
        <w:suppressLineNumbers/>
        <w:rPr>
          <w:rFonts w:ascii="Arial" w:hAnsi="Arial" w:cs="Arial"/>
          <w:sz w:val="24"/>
        </w:rPr>
      </w:pPr>
    </w:p>
    <w:p w14:paraId="2040E8FC" w14:textId="77777777" w:rsidR="001C5EBD" w:rsidRPr="00960656" w:rsidRDefault="001C5EBD" w:rsidP="00B5597B">
      <w:pPr>
        <w:rPr>
          <w:rFonts w:ascii="Arial" w:hAnsi="Arial" w:cs="Arial"/>
          <w:b/>
          <w:i/>
          <w:sz w:val="24"/>
          <w:szCs w:val="24"/>
        </w:rPr>
      </w:pPr>
      <w:r w:rsidRPr="00960656">
        <w:rPr>
          <w:rFonts w:ascii="Arial" w:hAnsi="Arial" w:cs="Arial"/>
          <w:b/>
          <w:i/>
          <w:sz w:val="24"/>
          <w:szCs w:val="24"/>
        </w:rPr>
        <w:t>Handling Questions</w:t>
      </w:r>
    </w:p>
    <w:p w14:paraId="7536C05E" w14:textId="77777777" w:rsidR="001C5EBD" w:rsidRPr="00960656" w:rsidRDefault="001C5EBD" w:rsidP="0058788B">
      <w:pPr>
        <w:pStyle w:val="PlainText"/>
        <w:suppressLineNumbers/>
        <w:tabs>
          <w:tab w:val="left" w:pos="540"/>
        </w:tabs>
        <w:ind w:left="360"/>
        <w:outlineLvl w:val="0"/>
        <w:rPr>
          <w:rFonts w:ascii="Arial" w:hAnsi="Arial" w:cs="Arial"/>
          <w:sz w:val="24"/>
          <w:szCs w:val="24"/>
        </w:rPr>
      </w:pPr>
    </w:p>
    <w:p w14:paraId="507ED886" w14:textId="77777777" w:rsidR="001C5EBD" w:rsidRPr="00960656" w:rsidRDefault="001C5EBD" w:rsidP="00B9206D">
      <w:pPr>
        <w:pStyle w:val="ListParagraph"/>
        <w:numPr>
          <w:ilvl w:val="0"/>
          <w:numId w:val="61"/>
        </w:numPr>
        <w:rPr>
          <w:rFonts w:ascii="Arial" w:hAnsi="Arial" w:cs="Arial"/>
          <w:sz w:val="24"/>
          <w:szCs w:val="24"/>
        </w:rPr>
      </w:pPr>
      <w:r w:rsidRPr="00960656">
        <w:rPr>
          <w:rFonts w:ascii="Arial" w:hAnsi="Arial" w:cs="Arial"/>
          <w:sz w:val="24"/>
          <w:szCs w:val="24"/>
        </w:rPr>
        <w:t>You may request that questions from the offeror’s personnel be funneled through their main spokesperson (this facilitates the orderly conduct of the debriefing).</w:t>
      </w:r>
    </w:p>
    <w:p w14:paraId="2D45689E" w14:textId="77777777" w:rsidR="001C5EBD" w:rsidRPr="00960656" w:rsidRDefault="001C5EBD" w:rsidP="008E5142">
      <w:pPr>
        <w:rPr>
          <w:rFonts w:ascii="Arial" w:hAnsi="Arial" w:cs="Arial"/>
          <w:sz w:val="24"/>
          <w:szCs w:val="24"/>
        </w:rPr>
      </w:pPr>
    </w:p>
    <w:p w14:paraId="5ACB4A5E" w14:textId="324E1AE7" w:rsidR="001C5EBD" w:rsidRPr="00960656" w:rsidRDefault="001C5EBD" w:rsidP="00B9206D">
      <w:pPr>
        <w:pStyle w:val="ListParagraph"/>
        <w:numPr>
          <w:ilvl w:val="0"/>
          <w:numId w:val="61"/>
        </w:numPr>
        <w:rPr>
          <w:rFonts w:ascii="Arial" w:hAnsi="Arial" w:cs="Arial"/>
          <w:sz w:val="24"/>
          <w:szCs w:val="24"/>
        </w:rPr>
      </w:pPr>
      <w:r w:rsidRPr="00960656">
        <w:rPr>
          <w:rFonts w:ascii="Arial" w:hAnsi="Arial" w:cs="Arial"/>
          <w:sz w:val="24"/>
          <w:szCs w:val="24"/>
        </w:rPr>
        <w:t xml:space="preserve">As a general rule, do not answer questions </w:t>
      </w:r>
      <w:r w:rsidR="009B0F74" w:rsidRPr="00960656">
        <w:rPr>
          <w:rFonts w:ascii="Arial" w:hAnsi="Arial" w:cs="Arial"/>
          <w:sz w:val="24"/>
          <w:szCs w:val="24"/>
        </w:rPr>
        <w:t>“</w:t>
      </w:r>
      <w:r w:rsidRPr="00960656">
        <w:rPr>
          <w:rFonts w:ascii="Arial" w:hAnsi="Arial" w:cs="Arial"/>
          <w:sz w:val="24"/>
          <w:szCs w:val="24"/>
        </w:rPr>
        <w:t>on the fly</w:t>
      </w:r>
      <w:r w:rsidR="009B0F74" w:rsidRPr="00960656">
        <w:rPr>
          <w:rFonts w:ascii="Arial" w:hAnsi="Arial" w:cs="Arial"/>
          <w:sz w:val="24"/>
          <w:szCs w:val="24"/>
        </w:rPr>
        <w:t>”</w:t>
      </w:r>
      <w:r w:rsidRPr="00960656">
        <w:rPr>
          <w:rFonts w:ascii="Arial" w:hAnsi="Arial" w:cs="Arial"/>
          <w:sz w:val="24"/>
          <w:szCs w:val="24"/>
        </w:rPr>
        <w:t xml:space="preserve">.  </w:t>
      </w:r>
    </w:p>
    <w:p w14:paraId="43F0D13D" w14:textId="77777777" w:rsidR="001C5EBD" w:rsidRPr="00960656" w:rsidRDefault="001C5EBD" w:rsidP="008E5142">
      <w:pPr>
        <w:rPr>
          <w:rFonts w:ascii="Arial" w:hAnsi="Arial" w:cs="Arial"/>
          <w:sz w:val="24"/>
          <w:szCs w:val="24"/>
        </w:rPr>
      </w:pPr>
    </w:p>
    <w:p w14:paraId="0897E9E1" w14:textId="28E20F4E" w:rsidR="001C5EBD" w:rsidRPr="00960656" w:rsidRDefault="001C5EBD" w:rsidP="00B9206D">
      <w:pPr>
        <w:pStyle w:val="ListParagraph"/>
        <w:numPr>
          <w:ilvl w:val="0"/>
          <w:numId w:val="62"/>
        </w:numPr>
        <w:rPr>
          <w:rFonts w:ascii="Arial" w:hAnsi="Arial" w:cs="Arial"/>
          <w:sz w:val="24"/>
          <w:szCs w:val="24"/>
        </w:rPr>
      </w:pPr>
      <w:r w:rsidRPr="00960656">
        <w:rPr>
          <w:rFonts w:ascii="Arial" w:hAnsi="Arial" w:cs="Arial"/>
          <w:sz w:val="24"/>
          <w:szCs w:val="24"/>
        </w:rPr>
        <w:lastRenderedPageBreak/>
        <w:t xml:space="preserve">Hold a </w:t>
      </w:r>
      <w:r w:rsidR="001F0632" w:rsidRPr="00960656">
        <w:rPr>
          <w:rFonts w:ascii="Arial" w:hAnsi="Arial" w:cs="Arial"/>
          <w:sz w:val="24"/>
          <w:szCs w:val="24"/>
        </w:rPr>
        <w:t>g</w:t>
      </w:r>
      <w:r w:rsidRPr="00960656">
        <w:rPr>
          <w:rFonts w:ascii="Arial" w:hAnsi="Arial" w:cs="Arial"/>
          <w:sz w:val="24"/>
          <w:szCs w:val="24"/>
        </w:rPr>
        <w:t xml:space="preserve">overnment caucus to formulate a response before providing an answer </w:t>
      </w:r>
      <w:r w:rsidRPr="00960656">
        <w:rPr>
          <w:rFonts w:ascii="Arial" w:hAnsi="Arial" w:cs="Arial"/>
          <w:i/>
          <w:sz w:val="24"/>
          <w:szCs w:val="24"/>
        </w:rPr>
        <w:t>(maintain source selection materials in caucus room for reference</w:t>
      </w:r>
      <w:r w:rsidR="00991513" w:rsidRPr="00960656">
        <w:rPr>
          <w:rFonts w:ascii="Arial" w:hAnsi="Arial" w:cs="Arial"/>
          <w:i/>
          <w:sz w:val="24"/>
          <w:szCs w:val="24"/>
        </w:rPr>
        <w:t>,</w:t>
      </w:r>
      <w:r w:rsidRPr="00960656">
        <w:rPr>
          <w:rFonts w:ascii="Arial" w:hAnsi="Arial" w:cs="Arial"/>
          <w:i/>
          <w:sz w:val="24"/>
          <w:szCs w:val="24"/>
        </w:rPr>
        <w:t xml:space="preserve"> if needed)</w:t>
      </w:r>
      <w:r w:rsidRPr="00960656">
        <w:rPr>
          <w:rFonts w:ascii="Arial" w:hAnsi="Arial" w:cs="Arial"/>
          <w:sz w:val="24"/>
          <w:szCs w:val="24"/>
        </w:rPr>
        <w:t xml:space="preserve">.  </w:t>
      </w:r>
    </w:p>
    <w:p w14:paraId="46F4129D" w14:textId="77777777" w:rsidR="001C5EBD" w:rsidRPr="00960656" w:rsidRDefault="001C5EBD" w:rsidP="008E5142">
      <w:pPr>
        <w:rPr>
          <w:rFonts w:ascii="Arial" w:hAnsi="Arial" w:cs="Arial"/>
          <w:sz w:val="24"/>
          <w:szCs w:val="24"/>
        </w:rPr>
      </w:pPr>
    </w:p>
    <w:p w14:paraId="00A099D3" w14:textId="6C704A06" w:rsidR="006E202D" w:rsidRPr="00960656" w:rsidRDefault="00C3717E" w:rsidP="00B9206D">
      <w:pPr>
        <w:pStyle w:val="ListParagraph"/>
        <w:numPr>
          <w:ilvl w:val="0"/>
          <w:numId w:val="62"/>
        </w:numPr>
        <w:rPr>
          <w:rFonts w:ascii="Arial" w:hAnsi="Arial" w:cs="Arial"/>
          <w:sz w:val="24"/>
          <w:szCs w:val="24"/>
        </w:rPr>
      </w:pPr>
      <w:r w:rsidRPr="00960656">
        <w:rPr>
          <w:rFonts w:ascii="Arial" w:hAnsi="Arial" w:cs="Arial"/>
          <w:sz w:val="24"/>
          <w:szCs w:val="24"/>
        </w:rPr>
        <w:t xml:space="preserve">Government participants should only speak when requested by the PCO with </w:t>
      </w:r>
      <w:r w:rsidR="006E202D" w:rsidRPr="00960656">
        <w:rPr>
          <w:rFonts w:ascii="Arial" w:hAnsi="Arial" w:cs="Arial"/>
          <w:sz w:val="24"/>
          <w:szCs w:val="24"/>
        </w:rPr>
        <w:t>discussion</w:t>
      </w:r>
      <w:r w:rsidRPr="00960656">
        <w:rPr>
          <w:rFonts w:ascii="Arial" w:hAnsi="Arial" w:cs="Arial"/>
          <w:sz w:val="24"/>
          <w:szCs w:val="24"/>
        </w:rPr>
        <w:t>s</w:t>
      </w:r>
      <w:r w:rsidR="006E202D" w:rsidRPr="00960656">
        <w:rPr>
          <w:rFonts w:ascii="Arial" w:hAnsi="Arial" w:cs="Arial"/>
          <w:sz w:val="24"/>
          <w:szCs w:val="24"/>
        </w:rPr>
        <w:t xml:space="preserve"> tightly controlled</w:t>
      </w:r>
      <w:r w:rsidRPr="00960656">
        <w:rPr>
          <w:rFonts w:ascii="Arial" w:hAnsi="Arial" w:cs="Arial"/>
          <w:sz w:val="24"/>
          <w:szCs w:val="24"/>
        </w:rPr>
        <w:t>.</w:t>
      </w:r>
      <w:r w:rsidR="006E202D" w:rsidRPr="00960656">
        <w:rPr>
          <w:rFonts w:ascii="Arial" w:hAnsi="Arial" w:cs="Arial"/>
          <w:sz w:val="24"/>
          <w:szCs w:val="24"/>
        </w:rPr>
        <w:t xml:space="preserve"> </w:t>
      </w:r>
    </w:p>
    <w:p w14:paraId="1F8EF4CE" w14:textId="77777777" w:rsidR="00E81A31" w:rsidRPr="00960656" w:rsidRDefault="00E81A31" w:rsidP="00E81A31">
      <w:pPr>
        <w:pStyle w:val="ListParagraph"/>
        <w:rPr>
          <w:rFonts w:ascii="Arial" w:hAnsi="Arial" w:cs="Arial"/>
          <w:sz w:val="24"/>
          <w:szCs w:val="24"/>
        </w:rPr>
      </w:pPr>
    </w:p>
    <w:p w14:paraId="6B8C5259" w14:textId="1B4E958F" w:rsidR="00C3717E" w:rsidRPr="00960656" w:rsidRDefault="00C3717E" w:rsidP="00B9206D">
      <w:pPr>
        <w:pStyle w:val="ListParagraph"/>
        <w:numPr>
          <w:ilvl w:val="0"/>
          <w:numId w:val="62"/>
        </w:numPr>
        <w:rPr>
          <w:rFonts w:ascii="Arial" w:hAnsi="Arial" w:cs="Arial"/>
          <w:sz w:val="24"/>
          <w:szCs w:val="24"/>
        </w:rPr>
      </w:pPr>
      <w:r w:rsidRPr="00960656">
        <w:rPr>
          <w:rFonts w:ascii="Arial" w:hAnsi="Arial" w:cs="Arial"/>
          <w:sz w:val="24"/>
          <w:szCs w:val="24"/>
        </w:rPr>
        <w:t>Additional questions may be answered during the debrief.</w:t>
      </w:r>
      <w:r w:rsidR="001C5EBD" w:rsidRPr="00960656">
        <w:rPr>
          <w:rFonts w:ascii="Arial" w:hAnsi="Arial" w:cs="Arial"/>
          <w:sz w:val="24"/>
          <w:szCs w:val="24"/>
        </w:rPr>
        <w:t xml:space="preserve"> </w:t>
      </w:r>
      <w:r w:rsidR="00D0450D" w:rsidRPr="00960656">
        <w:rPr>
          <w:rFonts w:ascii="Arial" w:hAnsi="Arial" w:cs="Arial"/>
          <w:sz w:val="24"/>
          <w:szCs w:val="24"/>
        </w:rPr>
        <w:t xml:space="preserve">DFARS Subpart 215.506-70 and DoD Source Selection </w:t>
      </w:r>
      <w:r w:rsidR="00AE7165" w:rsidRPr="00960656">
        <w:rPr>
          <w:rFonts w:ascii="Arial" w:hAnsi="Arial" w:cs="Arial"/>
          <w:sz w:val="24"/>
          <w:szCs w:val="24"/>
        </w:rPr>
        <w:t>Procedures</w:t>
      </w:r>
      <w:r w:rsidR="00D0450D" w:rsidRPr="00960656">
        <w:rPr>
          <w:rFonts w:ascii="Arial" w:hAnsi="Arial" w:cs="Arial"/>
          <w:sz w:val="24"/>
          <w:szCs w:val="24"/>
        </w:rPr>
        <w:t xml:space="preserve"> Appendix A both provide specific guidance and timeframes for handling questions received during or following the debrief of offerors. </w:t>
      </w:r>
      <w:r w:rsidR="00A82262" w:rsidRPr="00960656">
        <w:rPr>
          <w:rFonts w:ascii="Arial" w:hAnsi="Arial" w:cs="Arial"/>
          <w:sz w:val="24"/>
          <w:szCs w:val="24"/>
        </w:rPr>
        <w:t xml:space="preserve">Note: When providing a required postaward debriefing to successful and unsuccessful offerors, </w:t>
      </w:r>
      <w:r w:rsidR="008B34C8" w:rsidRPr="00960656">
        <w:rPr>
          <w:rFonts w:ascii="Arial" w:hAnsi="Arial" w:cs="Arial"/>
          <w:sz w:val="24"/>
          <w:szCs w:val="24"/>
        </w:rPr>
        <w:t>pay careful attention to the procedures</w:t>
      </w:r>
      <w:r w:rsidR="00722105" w:rsidRPr="00960656">
        <w:rPr>
          <w:rFonts w:ascii="Arial" w:hAnsi="Arial" w:cs="Arial"/>
          <w:sz w:val="24"/>
          <w:szCs w:val="24"/>
        </w:rPr>
        <w:t xml:space="preserve"> and timeframes</w:t>
      </w:r>
      <w:r w:rsidR="00A82262" w:rsidRPr="00960656">
        <w:rPr>
          <w:rFonts w:ascii="Arial" w:hAnsi="Arial" w:cs="Arial"/>
          <w:sz w:val="24"/>
          <w:szCs w:val="24"/>
        </w:rPr>
        <w:t xml:space="preserve"> </w:t>
      </w:r>
      <w:r w:rsidR="008B34C8" w:rsidRPr="00960656">
        <w:rPr>
          <w:rFonts w:ascii="Arial" w:hAnsi="Arial" w:cs="Arial"/>
          <w:sz w:val="24"/>
          <w:szCs w:val="24"/>
        </w:rPr>
        <w:t>in</w:t>
      </w:r>
      <w:r w:rsidR="00A82262" w:rsidRPr="00960656">
        <w:rPr>
          <w:rFonts w:ascii="Arial" w:hAnsi="Arial" w:cs="Arial"/>
          <w:sz w:val="24"/>
          <w:szCs w:val="24"/>
        </w:rPr>
        <w:t xml:space="preserve"> DFARS 215.506-70</w:t>
      </w:r>
      <w:r w:rsidR="00D0688A" w:rsidRPr="00960656">
        <w:rPr>
          <w:rFonts w:ascii="Arial" w:hAnsi="Arial" w:cs="Arial"/>
          <w:sz w:val="24"/>
          <w:szCs w:val="24"/>
        </w:rPr>
        <w:t xml:space="preserve">. The number of days </w:t>
      </w:r>
      <w:r w:rsidR="00722105" w:rsidRPr="00960656">
        <w:rPr>
          <w:rFonts w:ascii="Arial" w:hAnsi="Arial" w:cs="Arial"/>
          <w:sz w:val="24"/>
          <w:szCs w:val="24"/>
        </w:rPr>
        <w:t xml:space="preserve">for </w:t>
      </w:r>
      <w:r w:rsidR="00502CF5" w:rsidRPr="00960656">
        <w:rPr>
          <w:rFonts w:ascii="Arial" w:hAnsi="Arial" w:cs="Arial"/>
          <w:sz w:val="24"/>
          <w:szCs w:val="24"/>
        </w:rPr>
        <w:t xml:space="preserve">these </w:t>
      </w:r>
      <w:r w:rsidR="00722105" w:rsidRPr="00960656">
        <w:rPr>
          <w:rFonts w:ascii="Arial" w:hAnsi="Arial" w:cs="Arial"/>
          <w:sz w:val="24"/>
          <w:szCs w:val="24"/>
        </w:rPr>
        <w:t>actions</w:t>
      </w:r>
      <w:r w:rsidR="00D0688A" w:rsidRPr="00960656">
        <w:rPr>
          <w:rFonts w:ascii="Arial" w:hAnsi="Arial" w:cs="Arial"/>
          <w:sz w:val="24"/>
          <w:szCs w:val="24"/>
        </w:rPr>
        <w:t xml:space="preserve"> are</w:t>
      </w:r>
      <w:r w:rsidR="00722105" w:rsidRPr="00960656">
        <w:rPr>
          <w:rFonts w:ascii="Arial" w:hAnsi="Arial" w:cs="Arial"/>
          <w:sz w:val="24"/>
          <w:szCs w:val="24"/>
        </w:rPr>
        <w:t xml:space="preserve"> </w:t>
      </w:r>
      <w:r w:rsidR="00502CF5" w:rsidRPr="00960656">
        <w:rPr>
          <w:rFonts w:ascii="Arial" w:hAnsi="Arial" w:cs="Arial"/>
          <w:sz w:val="24"/>
          <w:szCs w:val="24"/>
        </w:rPr>
        <w:t xml:space="preserve">in </w:t>
      </w:r>
      <w:r w:rsidR="00D0688A" w:rsidRPr="00960656">
        <w:rPr>
          <w:rFonts w:ascii="Arial" w:hAnsi="Arial" w:cs="Arial"/>
          <w:b/>
          <w:bCs/>
          <w:sz w:val="24"/>
          <w:szCs w:val="24"/>
        </w:rPr>
        <w:t>business days</w:t>
      </w:r>
      <w:r w:rsidR="00D0688A" w:rsidRPr="00960656">
        <w:rPr>
          <w:rFonts w:ascii="Arial" w:hAnsi="Arial" w:cs="Arial"/>
          <w:sz w:val="24"/>
          <w:szCs w:val="24"/>
        </w:rPr>
        <w:t>, not calendar days.</w:t>
      </w:r>
    </w:p>
    <w:p w14:paraId="606D51CA" w14:textId="77777777" w:rsidR="00C3717E" w:rsidRPr="00960656" w:rsidRDefault="00C3717E" w:rsidP="00C3717E">
      <w:pPr>
        <w:pStyle w:val="ListParagraph"/>
        <w:rPr>
          <w:rFonts w:ascii="Arial" w:hAnsi="Arial" w:cs="Arial"/>
          <w:sz w:val="24"/>
          <w:szCs w:val="24"/>
        </w:rPr>
      </w:pPr>
    </w:p>
    <w:p w14:paraId="30441F8F" w14:textId="5EC5F672" w:rsidR="001C5EBD" w:rsidRPr="00960656" w:rsidRDefault="00D0450D" w:rsidP="00B9206D">
      <w:pPr>
        <w:pStyle w:val="ListParagraph"/>
        <w:numPr>
          <w:ilvl w:val="0"/>
          <w:numId w:val="62"/>
        </w:numPr>
        <w:rPr>
          <w:rFonts w:ascii="Arial" w:hAnsi="Arial" w:cs="Arial"/>
          <w:sz w:val="24"/>
          <w:szCs w:val="24"/>
        </w:rPr>
      </w:pPr>
      <w:r w:rsidRPr="00960656">
        <w:rPr>
          <w:rFonts w:ascii="Arial" w:hAnsi="Arial" w:cs="Arial"/>
          <w:sz w:val="24"/>
          <w:szCs w:val="24"/>
        </w:rPr>
        <w:t xml:space="preserve">The postaward debriefing is NOT considered concluded until all criteria specified in the DFARS </w:t>
      </w:r>
      <w:r w:rsidR="00E81A31" w:rsidRPr="00960656">
        <w:rPr>
          <w:rFonts w:ascii="Arial" w:hAnsi="Arial" w:cs="Arial"/>
          <w:sz w:val="24"/>
          <w:szCs w:val="24"/>
        </w:rPr>
        <w:t xml:space="preserve">and </w:t>
      </w:r>
      <w:r w:rsidRPr="00960656">
        <w:rPr>
          <w:rFonts w:ascii="Arial" w:hAnsi="Arial" w:cs="Arial"/>
          <w:sz w:val="24"/>
          <w:szCs w:val="24"/>
        </w:rPr>
        <w:t xml:space="preserve">DoD Source Selection Guide has been properly met or performed. </w:t>
      </w:r>
    </w:p>
    <w:p w14:paraId="25192E0C" w14:textId="77777777" w:rsidR="00802EE0" w:rsidRPr="00960656" w:rsidRDefault="00802EE0" w:rsidP="00802EE0">
      <w:pPr>
        <w:rPr>
          <w:rFonts w:ascii="Arial" w:hAnsi="Arial" w:cs="Arial"/>
          <w:sz w:val="24"/>
          <w:szCs w:val="24"/>
        </w:rPr>
      </w:pPr>
    </w:p>
    <w:p w14:paraId="73C2F7CF" w14:textId="10F8DE82" w:rsidR="00802EE0" w:rsidRPr="00960656" w:rsidRDefault="00802EE0" w:rsidP="00B9206D">
      <w:pPr>
        <w:pStyle w:val="ListParagraph"/>
        <w:numPr>
          <w:ilvl w:val="0"/>
          <w:numId w:val="62"/>
        </w:numPr>
        <w:rPr>
          <w:rFonts w:ascii="Arial" w:hAnsi="Arial" w:cs="Arial"/>
          <w:sz w:val="24"/>
          <w:szCs w:val="24"/>
        </w:rPr>
      </w:pPr>
      <w:r w:rsidRPr="00960656">
        <w:rPr>
          <w:rFonts w:ascii="Arial" w:hAnsi="Arial" w:cs="Arial"/>
          <w:sz w:val="24"/>
          <w:szCs w:val="24"/>
        </w:rPr>
        <w:t>Ensure redacted SSDD is legally sufficient</w:t>
      </w:r>
      <w:r w:rsidR="00991513" w:rsidRPr="00960656">
        <w:rPr>
          <w:rFonts w:ascii="Arial" w:hAnsi="Arial" w:cs="Arial"/>
          <w:sz w:val="24"/>
          <w:szCs w:val="24"/>
        </w:rPr>
        <w:t>,</w:t>
      </w:r>
      <w:r w:rsidRPr="00960656">
        <w:rPr>
          <w:rFonts w:ascii="Arial" w:hAnsi="Arial" w:cs="Arial"/>
          <w:sz w:val="24"/>
          <w:szCs w:val="24"/>
        </w:rPr>
        <w:t xml:space="preserve"> as applicable</w:t>
      </w:r>
      <w:r w:rsidR="00991513" w:rsidRPr="00960656">
        <w:rPr>
          <w:rFonts w:ascii="Arial" w:hAnsi="Arial" w:cs="Arial"/>
          <w:sz w:val="24"/>
          <w:szCs w:val="24"/>
        </w:rPr>
        <w:t>,</w:t>
      </w:r>
      <w:r w:rsidRPr="00960656">
        <w:rPr>
          <w:rFonts w:ascii="Arial" w:hAnsi="Arial" w:cs="Arial"/>
          <w:sz w:val="24"/>
          <w:szCs w:val="24"/>
        </w:rPr>
        <w:t xml:space="preserve"> and all actions are performed timely per DFARS and DoD Source Selection Procedures.</w:t>
      </w:r>
    </w:p>
    <w:p w14:paraId="0A005290" w14:textId="77777777" w:rsidR="001C5EBD" w:rsidRPr="00960656" w:rsidRDefault="001C5EBD" w:rsidP="00F43EF4">
      <w:pPr>
        <w:pStyle w:val="PlainText"/>
        <w:suppressLineNumbers/>
        <w:tabs>
          <w:tab w:val="left" w:pos="540"/>
        </w:tabs>
        <w:ind w:left="450" w:hanging="450"/>
        <w:jc w:val="both"/>
        <w:outlineLvl w:val="0"/>
        <w:rPr>
          <w:rFonts w:ascii="Arial" w:hAnsi="Arial" w:cs="Arial"/>
          <w:sz w:val="24"/>
          <w:szCs w:val="24"/>
        </w:rPr>
      </w:pPr>
    </w:p>
    <w:p w14:paraId="496C1875" w14:textId="77777777" w:rsidR="001C5EBD" w:rsidRPr="00960656" w:rsidRDefault="001C5EBD" w:rsidP="00B5597B">
      <w:pPr>
        <w:suppressLineNumbers/>
        <w:rPr>
          <w:rFonts w:ascii="Arial" w:hAnsi="Arial" w:cs="Arial"/>
          <w:b/>
          <w:i/>
          <w:sz w:val="24"/>
          <w:szCs w:val="24"/>
        </w:rPr>
      </w:pPr>
      <w:r w:rsidRPr="00960656">
        <w:rPr>
          <w:rFonts w:ascii="Arial" w:hAnsi="Arial" w:cs="Arial"/>
          <w:b/>
          <w:i/>
          <w:sz w:val="24"/>
          <w:szCs w:val="24"/>
        </w:rPr>
        <w:t>The Post Debriefing Memorandum</w:t>
      </w:r>
    </w:p>
    <w:p w14:paraId="52F3188B" w14:textId="77777777" w:rsidR="001C5EBD" w:rsidRPr="00960656" w:rsidRDefault="001C5EBD" w:rsidP="008E5142">
      <w:pPr>
        <w:ind w:firstLine="72"/>
        <w:rPr>
          <w:rFonts w:ascii="Arial" w:hAnsi="Arial" w:cs="Arial"/>
          <w:sz w:val="24"/>
          <w:szCs w:val="24"/>
        </w:rPr>
      </w:pPr>
    </w:p>
    <w:p w14:paraId="530176BE" w14:textId="55C5E197" w:rsidR="001C5EBD" w:rsidRPr="00960656" w:rsidRDefault="001C5EBD">
      <w:pPr>
        <w:pStyle w:val="ListParagraph"/>
        <w:numPr>
          <w:ilvl w:val="0"/>
          <w:numId w:val="41"/>
        </w:numPr>
        <w:rPr>
          <w:rFonts w:ascii="Arial" w:hAnsi="Arial" w:cs="Arial"/>
          <w:sz w:val="24"/>
          <w:szCs w:val="24"/>
        </w:rPr>
      </w:pPr>
      <w:r w:rsidRPr="00960656">
        <w:rPr>
          <w:rFonts w:ascii="Arial" w:hAnsi="Arial" w:cs="Arial"/>
          <w:sz w:val="24"/>
          <w:szCs w:val="24"/>
        </w:rPr>
        <w:t xml:space="preserve">The </w:t>
      </w:r>
      <w:r w:rsidR="003A09B5" w:rsidRPr="00960656">
        <w:rPr>
          <w:rFonts w:ascii="Arial" w:hAnsi="Arial" w:cs="Arial"/>
          <w:sz w:val="24"/>
          <w:szCs w:val="24"/>
        </w:rPr>
        <w:t>PCO</w:t>
      </w:r>
      <w:r w:rsidRPr="00960656">
        <w:rPr>
          <w:rFonts w:ascii="Arial" w:hAnsi="Arial" w:cs="Arial"/>
          <w:sz w:val="24"/>
          <w:szCs w:val="24"/>
        </w:rPr>
        <w:t xml:space="preserve"> must include a summary of each debriefing as a record in the contract file.  This post-debriefing memorandum should include, at a minimum:</w:t>
      </w:r>
    </w:p>
    <w:p w14:paraId="7A354697" w14:textId="77777777" w:rsidR="001C5EBD" w:rsidRPr="00960656" w:rsidRDefault="001C5EBD" w:rsidP="008E5142">
      <w:pPr>
        <w:ind w:firstLine="72"/>
        <w:rPr>
          <w:rFonts w:ascii="Arial" w:hAnsi="Arial" w:cs="Arial"/>
          <w:sz w:val="24"/>
          <w:szCs w:val="24"/>
        </w:rPr>
      </w:pPr>
    </w:p>
    <w:p w14:paraId="68E1FA73" w14:textId="77777777" w:rsidR="001C5EBD" w:rsidRPr="00960656" w:rsidRDefault="001C5EBD" w:rsidP="00B9206D">
      <w:pPr>
        <w:pStyle w:val="ListParagraph"/>
        <w:numPr>
          <w:ilvl w:val="1"/>
          <w:numId w:val="63"/>
        </w:numPr>
        <w:ind w:left="1080"/>
        <w:rPr>
          <w:rFonts w:ascii="Arial" w:hAnsi="Arial" w:cs="Arial"/>
          <w:sz w:val="24"/>
          <w:szCs w:val="24"/>
        </w:rPr>
      </w:pPr>
      <w:r w:rsidRPr="00960656">
        <w:rPr>
          <w:rFonts w:ascii="Arial" w:hAnsi="Arial" w:cs="Arial"/>
          <w:sz w:val="24"/>
          <w:szCs w:val="24"/>
        </w:rPr>
        <w:t>A list of all debriefing attendees;</w:t>
      </w:r>
    </w:p>
    <w:p w14:paraId="405207B0" w14:textId="77777777" w:rsidR="001C5EBD" w:rsidRPr="00960656" w:rsidRDefault="001C5EBD" w:rsidP="00B5597B">
      <w:pPr>
        <w:ind w:left="1080"/>
        <w:rPr>
          <w:rFonts w:ascii="Arial" w:hAnsi="Arial" w:cs="Arial"/>
          <w:sz w:val="24"/>
          <w:szCs w:val="24"/>
        </w:rPr>
      </w:pPr>
    </w:p>
    <w:p w14:paraId="25FDB2B9" w14:textId="2010AA31" w:rsidR="001C5EBD" w:rsidRPr="00960656" w:rsidRDefault="001C5EBD" w:rsidP="00B9206D">
      <w:pPr>
        <w:pStyle w:val="ListParagraph"/>
        <w:numPr>
          <w:ilvl w:val="1"/>
          <w:numId w:val="63"/>
        </w:numPr>
        <w:ind w:left="1080"/>
        <w:rPr>
          <w:rFonts w:ascii="Arial" w:hAnsi="Arial" w:cs="Arial"/>
          <w:sz w:val="24"/>
          <w:szCs w:val="24"/>
        </w:rPr>
      </w:pPr>
      <w:r w:rsidRPr="00960656">
        <w:rPr>
          <w:rFonts w:ascii="Arial" w:hAnsi="Arial" w:cs="Arial"/>
          <w:sz w:val="24"/>
          <w:szCs w:val="24"/>
        </w:rPr>
        <w:t xml:space="preserve">A summary of the information disclosed during the debriefing. </w:t>
      </w:r>
      <w:r w:rsidR="00115506" w:rsidRPr="00960656">
        <w:rPr>
          <w:rFonts w:ascii="Arial" w:hAnsi="Arial" w:cs="Arial"/>
          <w:sz w:val="24"/>
          <w:szCs w:val="24"/>
        </w:rPr>
        <w:t>(</w:t>
      </w:r>
      <w:r w:rsidRPr="00960656">
        <w:rPr>
          <w:rFonts w:ascii="Arial" w:hAnsi="Arial" w:cs="Arial"/>
          <w:sz w:val="24"/>
          <w:szCs w:val="24"/>
        </w:rPr>
        <w:t>The most efficient means for doing this is to attach the debriefing slides to the memorandum</w:t>
      </w:r>
      <w:r w:rsidR="00115506" w:rsidRPr="00960656">
        <w:rPr>
          <w:rFonts w:ascii="Arial" w:hAnsi="Arial" w:cs="Arial"/>
          <w:sz w:val="24"/>
          <w:szCs w:val="24"/>
        </w:rPr>
        <w:t>.)</w:t>
      </w:r>
      <w:r w:rsidRPr="00960656">
        <w:rPr>
          <w:rFonts w:ascii="Arial" w:hAnsi="Arial" w:cs="Arial"/>
          <w:sz w:val="24"/>
          <w:szCs w:val="24"/>
        </w:rPr>
        <w:t>;</w:t>
      </w:r>
    </w:p>
    <w:p w14:paraId="10BE1723" w14:textId="77777777" w:rsidR="001C5EBD" w:rsidRPr="00960656" w:rsidRDefault="001C5EBD" w:rsidP="00B5597B">
      <w:pPr>
        <w:ind w:left="1080"/>
        <w:rPr>
          <w:rFonts w:ascii="Arial" w:hAnsi="Arial" w:cs="Arial"/>
          <w:sz w:val="24"/>
          <w:szCs w:val="24"/>
        </w:rPr>
      </w:pPr>
    </w:p>
    <w:p w14:paraId="678A4878" w14:textId="77777777" w:rsidR="001C5EBD" w:rsidRPr="00960656" w:rsidRDefault="001C5EBD" w:rsidP="00B9206D">
      <w:pPr>
        <w:pStyle w:val="ListParagraph"/>
        <w:numPr>
          <w:ilvl w:val="1"/>
          <w:numId w:val="63"/>
        </w:numPr>
        <w:ind w:left="1080"/>
        <w:rPr>
          <w:rFonts w:ascii="Arial" w:hAnsi="Arial" w:cs="Arial"/>
          <w:sz w:val="24"/>
          <w:szCs w:val="24"/>
        </w:rPr>
      </w:pPr>
      <w:r w:rsidRPr="00960656">
        <w:rPr>
          <w:rFonts w:ascii="Arial" w:hAnsi="Arial" w:cs="Arial"/>
          <w:sz w:val="24"/>
          <w:szCs w:val="24"/>
        </w:rPr>
        <w:t>The offeror’s request for a debriefing, if any;</w:t>
      </w:r>
    </w:p>
    <w:p w14:paraId="3F0B0A9F" w14:textId="77777777" w:rsidR="001C5EBD" w:rsidRPr="00960656" w:rsidRDefault="001C5EBD" w:rsidP="00B5597B">
      <w:pPr>
        <w:ind w:left="1080"/>
        <w:rPr>
          <w:rFonts w:ascii="Arial" w:hAnsi="Arial" w:cs="Arial"/>
          <w:sz w:val="24"/>
          <w:szCs w:val="24"/>
        </w:rPr>
      </w:pPr>
    </w:p>
    <w:p w14:paraId="25A3463D" w14:textId="3A5DD54B" w:rsidR="001C5EBD" w:rsidRPr="00960656" w:rsidRDefault="001C5EBD" w:rsidP="00B9206D">
      <w:pPr>
        <w:pStyle w:val="ListParagraph"/>
        <w:numPr>
          <w:ilvl w:val="1"/>
          <w:numId w:val="63"/>
        </w:numPr>
        <w:ind w:left="1080"/>
        <w:rPr>
          <w:rFonts w:ascii="Arial" w:hAnsi="Arial" w:cs="Arial"/>
          <w:sz w:val="24"/>
          <w:szCs w:val="24"/>
        </w:rPr>
      </w:pPr>
      <w:r w:rsidRPr="00960656">
        <w:rPr>
          <w:rFonts w:ascii="Arial" w:hAnsi="Arial" w:cs="Arial"/>
          <w:sz w:val="24"/>
          <w:szCs w:val="24"/>
        </w:rPr>
        <w:t>The substance of all questions and answers discussed at, or provided subsequent to, the debriefing. This includes previously submitted questions, any hand-outs, and a list of written questions/answers;</w:t>
      </w:r>
    </w:p>
    <w:p w14:paraId="03CA48C9" w14:textId="77777777" w:rsidR="001C5EBD" w:rsidRPr="00960656" w:rsidRDefault="001C5EBD" w:rsidP="00B5597B">
      <w:pPr>
        <w:ind w:left="1080"/>
        <w:rPr>
          <w:rFonts w:ascii="Arial" w:hAnsi="Arial" w:cs="Arial"/>
          <w:sz w:val="24"/>
          <w:szCs w:val="24"/>
        </w:rPr>
      </w:pPr>
    </w:p>
    <w:p w14:paraId="02570A76" w14:textId="77777777" w:rsidR="001C5EBD" w:rsidRPr="00960656" w:rsidRDefault="001C5EBD" w:rsidP="00B9206D">
      <w:pPr>
        <w:pStyle w:val="ListParagraph"/>
        <w:numPr>
          <w:ilvl w:val="1"/>
          <w:numId w:val="63"/>
        </w:numPr>
        <w:ind w:left="1080"/>
        <w:rPr>
          <w:rFonts w:ascii="Arial" w:hAnsi="Arial" w:cs="Arial"/>
          <w:sz w:val="24"/>
          <w:szCs w:val="24"/>
        </w:rPr>
      </w:pPr>
      <w:r w:rsidRPr="00960656">
        <w:rPr>
          <w:rFonts w:ascii="Arial" w:hAnsi="Arial" w:cs="Arial"/>
          <w:sz w:val="24"/>
          <w:szCs w:val="24"/>
        </w:rPr>
        <w:t>Any other relevant documents.</w:t>
      </w:r>
    </w:p>
    <w:p w14:paraId="6038F043" w14:textId="77777777" w:rsidR="001C5EBD" w:rsidRPr="00960656" w:rsidRDefault="001C5EBD" w:rsidP="00B5597B">
      <w:pPr>
        <w:ind w:left="1080"/>
        <w:rPr>
          <w:rFonts w:ascii="Arial" w:hAnsi="Arial" w:cs="Arial"/>
          <w:color w:val="FF0000"/>
          <w:sz w:val="24"/>
          <w:szCs w:val="24"/>
        </w:rPr>
      </w:pPr>
    </w:p>
    <w:p w14:paraId="7EBF2A45" w14:textId="77777777" w:rsidR="001C5EBD" w:rsidRPr="00960656" w:rsidRDefault="001C5EBD" w:rsidP="00960B7E">
      <w:pPr>
        <w:pStyle w:val="PlainText"/>
        <w:suppressLineNumbers/>
        <w:rPr>
          <w:rFonts w:ascii="Arial" w:hAnsi="Arial" w:cs="Arial"/>
          <w:sz w:val="24"/>
        </w:rPr>
      </w:pPr>
    </w:p>
    <w:p w14:paraId="06C59347" w14:textId="2763D4D8" w:rsidR="001C5EBD" w:rsidRPr="00960656" w:rsidRDefault="001C5EBD" w:rsidP="00960B7E">
      <w:pPr>
        <w:pBdr>
          <w:top w:val="single" w:sz="4" w:space="1" w:color="auto"/>
          <w:bottom w:val="single" w:sz="4" w:space="1" w:color="auto"/>
        </w:pBdr>
        <w:rPr>
          <w:rFonts w:ascii="Arial" w:hAnsi="Arial" w:cs="Arial"/>
          <w:b/>
          <w:i/>
          <w:sz w:val="28"/>
          <w:szCs w:val="28"/>
        </w:rPr>
      </w:pPr>
      <w:r w:rsidRPr="00960656">
        <w:rPr>
          <w:rFonts w:ascii="Arial" w:hAnsi="Arial" w:cs="Arial"/>
          <w:b/>
          <w:iCs/>
          <w:sz w:val="28"/>
          <w:szCs w:val="28"/>
        </w:rPr>
        <w:t>A-9 Sample Offeror Questions</w:t>
      </w:r>
      <w:r w:rsidRPr="00960656">
        <w:rPr>
          <w:rFonts w:ascii="Arial" w:hAnsi="Arial" w:cs="Arial"/>
          <w:b/>
          <w:i/>
          <w:sz w:val="28"/>
          <w:szCs w:val="28"/>
        </w:rPr>
        <w:t xml:space="preserve"> – </w:t>
      </w:r>
      <w:r w:rsidR="005A5ABB" w:rsidRPr="00960656">
        <w:rPr>
          <w:rFonts w:ascii="Arial" w:hAnsi="Arial" w:cs="Arial"/>
          <w:bCs/>
          <w:i/>
          <w:sz w:val="28"/>
          <w:szCs w:val="28"/>
        </w:rPr>
        <w:t>(</w:t>
      </w:r>
      <w:r w:rsidRPr="00960656">
        <w:rPr>
          <w:rFonts w:ascii="Arial" w:hAnsi="Arial" w:cs="Arial"/>
          <w:bCs/>
          <w:i/>
          <w:sz w:val="28"/>
          <w:szCs w:val="28"/>
        </w:rPr>
        <w:t xml:space="preserve">No </w:t>
      </w:r>
      <w:r w:rsidR="008018E1" w:rsidRPr="00960656">
        <w:rPr>
          <w:rFonts w:ascii="Arial" w:hAnsi="Arial" w:cs="Arial"/>
          <w:bCs/>
          <w:i/>
          <w:sz w:val="28"/>
          <w:szCs w:val="28"/>
        </w:rPr>
        <w:t xml:space="preserve">Supplemental </w:t>
      </w:r>
      <w:r w:rsidRPr="00960656">
        <w:rPr>
          <w:rFonts w:ascii="Arial" w:hAnsi="Arial" w:cs="Arial"/>
          <w:bCs/>
          <w:i/>
          <w:sz w:val="28"/>
          <w:szCs w:val="28"/>
        </w:rPr>
        <w:t xml:space="preserve">Army </w:t>
      </w:r>
      <w:r w:rsidR="008018E1" w:rsidRPr="00960656">
        <w:rPr>
          <w:rFonts w:ascii="Arial" w:hAnsi="Arial" w:cs="Arial"/>
          <w:bCs/>
          <w:i/>
          <w:sz w:val="28"/>
          <w:szCs w:val="28"/>
        </w:rPr>
        <w:t>Guidance</w:t>
      </w:r>
      <w:r w:rsidR="005A5ABB" w:rsidRPr="00960656">
        <w:rPr>
          <w:rFonts w:ascii="Arial" w:hAnsi="Arial" w:cs="Arial"/>
          <w:bCs/>
          <w:i/>
          <w:sz w:val="28"/>
          <w:szCs w:val="28"/>
        </w:rPr>
        <w:t>)</w:t>
      </w:r>
    </w:p>
    <w:p w14:paraId="64AFC828" w14:textId="77777777" w:rsidR="001C5EBD" w:rsidRPr="00960656" w:rsidRDefault="001C5EBD" w:rsidP="00960B7E">
      <w:pPr>
        <w:pStyle w:val="PlainText"/>
        <w:suppressLineNumbers/>
        <w:rPr>
          <w:rFonts w:ascii="Arial" w:hAnsi="Arial" w:cs="Arial"/>
          <w:sz w:val="24"/>
        </w:rPr>
      </w:pPr>
    </w:p>
    <w:p w14:paraId="469E9DAB" w14:textId="77777777" w:rsidR="001C5EBD" w:rsidRPr="00960656" w:rsidRDefault="001C5EBD" w:rsidP="008E5142">
      <w:pPr>
        <w:rPr>
          <w:rFonts w:ascii="Arial" w:hAnsi="Arial" w:cs="Arial"/>
          <w:sz w:val="24"/>
          <w:szCs w:val="24"/>
        </w:rPr>
        <w:sectPr w:rsidR="001C5EBD" w:rsidRPr="00960656" w:rsidSect="008B7B54">
          <w:headerReference w:type="even" r:id="rId35"/>
          <w:headerReference w:type="default" r:id="rId36"/>
          <w:footerReference w:type="default" r:id="rId37"/>
          <w:headerReference w:type="first" r:id="rId38"/>
          <w:footnotePr>
            <w:numRestart w:val="eachPage"/>
          </w:footnotePr>
          <w:pgSz w:w="12240" w:h="15840"/>
          <w:pgMar w:top="1440" w:right="1296" w:bottom="1440" w:left="1296" w:header="720" w:footer="720" w:gutter="0"/>
          <w:pgNumType w:start="1"/>
          <w:cols w:space="720"/>
          <w:docGrid w:linePitch="360"/>
        </w:sectPr>
      </w:pPr>
    </w:p>
    <w:p w14:paraId="4E137B9E" w14:textId="77777777" w:rsidR="001C5EBD" w:rsidRPr="00960656" w:rsidRDefault="001C5EBD" w:rsidP="004D6E52">
      <w:pPr>
        <w:pStyle w:val="Heading4"/>
        <w:jc w:val="center"/>
        <w:rPr>
          <w:rFonts w:cs="Arial"/>
          <w:b/>
          <w:sz w:val="40"/>
          <w:szCs w:val="40"/>
        </w:rPr>
      </w:pPr>
      <w:r w:rsidRPr="00960656">
        <w:rPr>
          <w:rFonts w:cs="Arial"/>
          <w:b/>
          <w:sz w:val="40"/>
          <w:szCs w:val="40"/>
        </w:rPr>
        <w:lastRenderedPageBreak/>
        <w:t>APPENDIX B</w:t>
      </w:r>
    </w:p>
    <w:p w14:paraId="5C7A35B6" w14:textId="77777777" w:rsidR="001C5EBD" w:rsidRPr="00960656" w:rsidRDefault="001C5EBD" w:rsidP="004D6E52">
      <w:pPr>
        <w:jc w:val="center"/>
        <w:rPr>
          <w:rFonts w:ascii="Arial" w:hAnsi="Arial" w:cs="Arial"/>
          <w:b/>
          <w:sz w:val="40"/>
          <w:szCs w:val="40"/>
        </w:rPr>
      </w:pPr>
      <w:r w:rsidRPr="00960656">
        <w:rPr>
          <w:rFonts w:ascii="Arial" w:hAnsi="Arial" w:cs="Arial"/>
          <w:b/>
          <w:sz w:val="40"/>
          <w:szCs w:val="40"/>
        </w:rPr>
        <w:t>Tradeoff Source Selection Process:</w:t>
      </w:r>
    </w:p>
    <w:p w14:paraId="576B74BC" w14:textId="236C4063" w:rsidR="001C5EBD" w:rsidRPr="00DE1F3A" w:rsidRDefault="001C5EBD" w:rsidP="004D6E52">
      <w:pPr>
        <w:jc w:val="center"/>
        <w:rPr>
          <w:rFonts w:ascii="Arial" w:hAnsi="Arial" w:cs="Arial"/>
        </w:rPr>
      </w:pPr>
      <w:r w:rsidRPr="00960656">
        <w:rPr>
          <w:rFonts w:ascii="Arial" w:hAnsi="Arial" w:cs="Arial"/>
          <w:b/>
          <w:sz w:val="40"/>
          <w:szCs w:val="40"/>
        </w:rPr>
        <w:t>Subjective Tradeoff and Value Adjusted Total Evaluated Price Tradeoff</w:t>
      </w:r>
    </w:p>
    <w:p w14:paraId="506A4688" w14:textId="77777777" w:rsidR="001C5EBD" w:rsidRPr="00960656" w:rsidRDefault="001C5EBD" w:rsidP="003621DD">
      <w:pPr>
        <w:pStyle w:val="PlainText"/>
        <w:suppressLineNumbers/>
        <w:rPr>
          <w:rFonts w:ascii="Arial" w:hAnsi="Arial" w:cs="Arial"/>
          <w:sz w:val="24"/>
        </w:rPr>
      </w:pPr>
    </w:p>
    <w:p w14:paraId="1820C160" w14:textId="77777777" w:rsidR="001C5EBD" w:rsidRPr="00960656" w:rsidRDefault="001C5EBD" w:rsidP="003621DD">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B-1 Subjective Tradeoff</w:t>
      </w:r>
    </w:p>
    <w:p w14:paraId="3BA73DEB" w14:textId="77777777" w:rsidR="001C5EBD" w:rsidRPr="00960656" w:rsidRDefault="001C5EBD" w:rsidP="007C23DE">
      <w:pPr>
        <w:pStyle w:val="PlainText"/>
        <w:suppressLineNumbers/>
        <w:tabs>
          <w:tab w:val="left" w:pos="1021"/>
        </w:tabs>
        <w:rPr>
          <w:rFonts w:ascii="Arial" w:hAnsi="Arial" w:cs="Arial"/>
          <w:sz w:val="24"/>
        </w:rPr>
      </w:pPr>
      <w:r w:rsidRPr="00960656">
        <w:rPr>
          <w:rFonts w:ascii="Arial" w:hAnsi="Arial" w:cs="Arial"/>
          <w:sz w:val="24"/>
        </w:rPr>
        <w:tab/>
      </w:r>
    </w:p>
    <w:p w14:paraId="19FF2323" w14:textId="3DEAE18A" w:rsidR="001C5EBD" w:rsidRPr="00960656" w:rsidRDefault="001C5EBD" w:rsidP="00252584">
      <w:pPr>
        <w:pStyle w:val="PlainText"/>
        <w:suppressLineNumbers/>
        <w:rPr>
          <w:rFonts w:ascii="Arial" w:hAnsi="Arial" w:cs="Arial"/>
          <w:sz w:val="24"/>
        </w:rPr>
      </w:pPr>
      <w:r w:rsidRPr="00960656">
        <w:rPr>
          <w:rFonts w:ascii="Arial" w:hAnsi="Arial" w:cs="Arial"/>
          <w:sz w:val="24"/>
          <w:szCs w:val="24"/>
        </w:rPr>
        <w:t>Where the tradeoff source selection process is used to obtain best value,</w:t>
      </w:r>
      <w:r w:rsidRPr="00960656">
        <w:rPr>
          <w:rFonts w:ascii="Arial" w:hAnsi="Arial" w:cs="Arial"/>
          <w:b/>
          <w:i/>
          <w:sz w:val="24"/>
          <w:szCs w:val="24"/>
        </w:rPr>
        <w:t xml:space="preserve"> the subjective tradeoff process is appropriate for most Army source selections.</w:t>
      </w:r>
      <w:r w:rsidRPr="00960656">
        <w:rPr>
          <w:rFonts w:ascii="Arial" w:hAnsi="Arial" w:cs="Arial"/>
          <w:sz w:val="24"/>
          <w:szCs w:val="24"/>
        </w:rPr>
        <w:t xml:space="preserve"> </w:t>
      </w:r>
      <w:r w:rsidRPr="00960656">
        <w:rPr>
          <w:rFonts w:ascii="Arial" w:hAnsi="Arial" w:cs="Arial"/>
          <w:sz w:val="24"/>
        </w:rPr>
        <w:t>The subjective tradeoff process provides the following benefits in source selection:</w:t>
      </w:r>
    </w:p>
    <w:p w14:paraId="6BF3A31E" w14:textId="77777777" w:rsidR="001C5EBD" w:rsidRPr="00960656" w:rsidRDefault="001C5EBD" w:rsidP="00252584">
      <w:pPr>
        <w:pStyle w:val="PlainText"/>
        <w:suppressLineNumbers/>
        <w:rPr>
          <w:rFonts w:ascii="Arial" w:hAnsi="Arial" w:cs="Arial"/>
          <w:sz w:val="24"/>
        </w:rPr>
      </w:pPr>
    </w:p>
    <w:p w14:paraId="7CC5B8F2" w14:textId="76DB2F64" w:rsidR="001C5EBD" w:rsidRPr="00960656" w:rsidRDefault="001C5EBD" w:rsidP="00B9206D">
      <w:pPr>
        <w:pStyle w:val="ListParagraph"/>
        <w:numPr>
          <w:ilvl w:val="0"/>
          <w:numId w:val="64"/>
        </w:numPr>
        <w:rPr>
          <w:rFonts w:ascii="Arial" w:hAnsi="Arial" w:cs="Arial"/>
          <w:sz w:val="24"/>
          <w:szCs w:val="24"/>
        </w:rPr>
      </w:pPr>
      <w:r w:rsidRPr="00960656">
        <w:rPr>
          <w:rFonts w:ascii="Arial" w:hAnsi="Arial" w:cs="Arial"/>
          <w:sz w:val="24"/>
          <w:szCs w:val="24"/>
        </w:rPr>
        <w:t xml:space="preserve">The ability for offerors to propose various technical approaches that may be of benefit to the </w:t>
      </w:r>
      <w:r w:rsidR="001F0632" w:rsidRPr="00960656">
        <w:rPr>
          <w:rFonts w:ascii="Arial" w:hAnsi="Arial" w:cs="Arial"/>
          <w:sz w:val="24"/>
          <w:szCs w:val="24"/>
        </w:rPr>
        <w:t>g</w:t>
      </w:r>
      <w:r w:rsidRPr="00960656">
        <w:rPr>
          <w:rFonts w:ascii="Arial" w:hAnsi="Arial" w:cs="Arial"/>
          <w:sz w:val="24"/>
          <w:szCs w:val="24"/>
        </w:rPr>
        <w:t>overnment. The competitive environment should encourage the freedom to do so depending upon what the solicitation places the most value/importance upon;</w:t>
      </w:r>
    </w:p>
    <w:p w14:paraId="48551047" w14:textId="77777777" w:rsidR="001C5EBD" w:rsidRPr="00960656" w:rsidRDefault="001C5EBD" w:rsidP="003B61AF">
      <w:pPr>
        <w:rPr>
          <w:rFonts w:ascii="Arial" w:hAnsi="Arial" w:cs="Arial"/>
          <w:sz w:val="24"/>
          <w:szCs w:val="24"/>
        </w:rPr>
      </w:pPr>
    </w:p>
    <w:p w14:paraId="025E5115" w14:textId="77777777" w:rsidR="001C5EBD" w:rsidRPr="00960656" w:rsidRDefault="001C5EBD" w:rsidP="00B9206D">
      <w:pPr>
        <w:pStyle w:val="ListParagraph"/>
        <w:numPr>
          <w:ilvl w:val="0"/>
          <w:numId w:val="64"/>
        </w:numPr>
        <w:rPr>
          <w:rFonts w:ascii="Arial" w:hAnsi="Arial" w:cs="Arial"/>
          <w:sz w:val="24"/>
          <w:szCs w:val="24"/>
        </w:rPr>
      </w:pPr>
      <w:r w:rsidRPr="00960656">
        <w:rPr>
          <w:rFonts w:ascii="Arial" w:hAnsi="Arial" w:cs="Arial"/>
          <w:sz w:val="24"/>
          <w:szCs w:val="24"/>
        </w:rPr>
        <w:t>The ability to have meaningful comparisons and establish discriminators among competing proposals;</w:t>
      </w:r>
    </w:p>
    <w:p w14:paraId="77594B92" w14:textId="77777777" w:rsidR="001C5EBD" w:rsidRPr="00960656" w:rsidRDefault="001C5EBD" w:rsidP="003B61AF">
      <w:pPr>
        <w:rPr>
          <w:rFonts w:ascii="Arial" w:hAnsi="Arial" w:cs="Arial"/>
          <w:sz w:val="24"/>
          <w:szCs w:val="24"/>
        </w:rPr>
      </w:pPr>
    </w:p>
    <w:p w14:paraId="37B5220B" w14:textId="77777777" w:rsidR="001C5EBD" w:rsidRPr="00960656" w:rsidRDefault="001C5EBD" w:rsidP="00B9206D">
      <w:pPr>
        <w:pStyle w:val="ListParagraph"/>
        <w:numPr>
          <w:ilvl w:val="0"/>
          <w:numId w:val="64"/>
        </w:numPr>
        <w:rPr>
          <w:rFonts w:ascii="Arial" w:hAnsi="Arial" w:cs="Arial"/>
          <w:sz w:val="24"/>
          <w:szCs w:val="24"/>
        </w:rPr>
      </w:pPr>
      <w:r w:rsidRPr="00960656">
        <w:rPr>
          <w:rFonts w:ascii="Arial" w:hAnsi="Arial" w:cs="Arial"/>
          <w:sz w:val="24"/>
          <w:szCs w:val="24"/>
        </w:rPr>
        <w:t>The ability to place a greater value on past performance by enabling discernment of an offeror’s performance record;</w:t>
      </w:r>
    </w:p>
    <w:p w14:paraId="3AE7D018" w14:textId="77777777" w:rsidR="001C5EBD" w:rsidRPr="00960656" w:rsidRDefault="001C5EBD" w:rsidP="003B61AF">
      <w:pPr>
        <w:rPr>
          <w:rFonts w:ascii="Arial" w:hAnsi="Arial" w:cs="Arial"/>
          <w:sz w:val="24"/>
          <w:szCs w:val="24"/>
        </w:rPr>
      </w:pPr>
    </w:p>
    <w:p w14:paraId="6A270939" w14:textId="77777777" w:rsidR="001C5EBD" w:rsidRPr="00960656" w:rsidRDefault="001C5EBD" w:rsidP="00B9206D">
      <w:pPr>
        <w:pStyle w:val="ListParagraph"/>
        <w:numPr>
          <w:ilvl w:val="0"/>
          <w:numId w:val="64"/>
        </w:numPr>
        <w:rPr>
          <w:rFonts w:ascii="Arial" w:hAnsi="Arial" w:cs="Arial"/>
          <w:sz w:val="24"/>
          <w:szCs w:val="24"/>
        </w:rPr>
      </w:pPr>
      <w:r w:rsidRPr="00960656">
        <w:rPr>
          <w:rFonts w:ascii="Arial" w:hAnsi="Arial" w:cs="Arial"/>
          <w:sz w:val="24"/>
          <w:szCs w:val="24"/>
        </w:rPr>
        <w:t>The ability of the SSA to give consideration to the benefit/value of non-cost/price factor differences between offerors and to determine if those differences justify paying the cost/price differential between them.</w:t>
      </w:r>
    </w:p>
    <w:p w14:paraId="7699CE1C" w14:textId="77777777" w:rsidR="001C5EBD" w:rsidRPr="00960656" w:rsidRDefault="001C5EBD" w:rsidP="007648D6">
      <w:pPr>
        <w:pStyle w:val="PlainText"/>
        <w:suppressLineNumbers/>
        <w:tabs>
          <w:tab w:val="left" w:pos="540"/>
        </w:tabs>
        <w:outlineLvl w:val="0"/>
        <w:rPr>
          <w:rFonts w:ascii="Arial" w:hAnsi="Arial" w:cs="Arial"/>
          <w:sz w:val="24"/>
          <w:szCs w:val="24"/>
        </w:rPr>
      </w:pPr>
    </w:p>
    <w:p w14:paraId="0584F26D" w14:textId="77777777" w:rsidR="001C5EBD" w:rsidRPr="00960656" w:rsidRDefault="001C5EBD" w:rsidP="003B61AF">
      <w:pPr>
        <w:rPr>
          <w:rFonts w:ascii="Arial" w:hAnsi="Arial" w:cs="Arial"/>
          <w:sz w:val="24"/>
          <w:szCs w:val="24"/>
        </w:rPr>
      </w:pPr>
      <w:r w:rsidRPr="00960656">
        <w:rPr>
          <w:rFonts w:ascii="Arial" w:hAnsi="Arial" w:cs="Arial"/>
          <w:sz w:val="24"/>
          <w:szCs w:val="24"/>
        </w:rPr>
        <w:t>When using this process, clearly:</w:t>
      </w:r>
    </w:p>
    <w:p w14:paraId="5854E297" w14:textId="77777777" w:rsidR="001C5EBD" w:rsidRPr="00960656" w:rsidRDefault="001C5EBD" w:rsidP="003B61AF">
      <w:pPr>
        <w:rPr>
          <w:rFonts w:ascii="Arial" w:hAnsi="Arial" w:cs="Arial"/>
          <w:sz w:val="24"/>
          <w:szCs w:val="24"/>
        </w:rPr>
      </w:pPr>
    </w:p>
    <w:p w14:paraId="4B858E07" w14:textId="77777777" w:rsidR="001C5EBD" w:rsidRPr="00960656" w:rsidRDefault="001C5EBD" w:rsidP="00B9206D">
      <w:pPr>
        <w:pStyle w:val="ListParagraph"/>
        <w:numPr>
          <w:ilvl w:val="0"/>
          <w:numId w:val="65"/>
        </w:numPr>
        <w:rPr>
          <w:rFonts w:ascii="Arial" w:hAnsi="Arial" w:cs="Arial"/>
          <w:sz w:val="24"/>
          <w:szCs w:val="24"/>
        </w:rPr>
      </w:pPr>
      <w:r w:rsidRPr="00960656">
        <w:rPr>
          <w:rFonts w:ascii="Arial" w:hAnsi="Arial" w:cs="Arial"/>
          <w:sz w:val="24"/>
          <w:szCs w:val="24"/>
        </w:rPr>
        <w:t xml:space="preserve">State the relative importance of the factors and subfactors; </w:t>
      </w:r>
    </w:p>
    <w:p w14:paraId="5DA66DD8" w14:textId="77777777" w:rsidR="001C5EBD" w:rsidRPr="00960656" w:rsidRDefault="001C5EBD" w:rsidP="003B61AF">
      <w:pPr>
        <w:rPr>
          <w:rFonts w:ascii="Arial" w:hAnsi="Arial" w:cs="Arial"/>
          <w:sz w:val="24"/>
          <w:szCs w:val="24"/>
        </w:rPr>
      </w:pPr>
    </w:p>
    <w:p w14:paraId="54D0E65D" w14:textId="18FF70F8" w:rsidR="001C5EBD" w:rsidRPr="00960656" w:rsidRDefault="001C5EBD" w:rsidP="00B9206D">
      <w:pPr>
        <w:pStyle w:val="ListParagraph"/>
        <w:numPr>
          <w:ilvl w:val="0"/>
          <w:numId w:val="65"/>
        </w:numPr>
        <w:rPr>
          <w:rFonts w:ascii="Arial" w:hAnsi="Arial" w:cs="Arial"/>
          <w:sz w:val="24"/>
          <w:szCs w:val="24"/>
        </w:rPr>
      </w:pPr>
      <w:r w:rsidRPr="00960656">
        <w:rPr>
          <w:rFonts w:ascii="Arial" w:hAnsi="Arial" w:cs="Arial"/>
          <w:sz w:val="24"/>
          <w:szCs w:val="24"/>
        </w:rPr>
        <w:t>Describe</w:t>
      </w:r>
      <w:r w:rsidR="00EB52CA" w:rsidRPr="00960656">
        <w:rPr>
          <w:rFonts w:ascii="Arial" w:hAnsi="Arial" w:cs="Arial"/>
          <w:sz w:val="24"/>
          <w:szCs w:val="24"/>
        </w:rPr>
        <w:t>,</w:t>
      </w:r>
      <w:r w:rsidRPr="00960656">
        <w:rPr>
          <w:rFonts w:ascii="Arial" w:hAnsi="Arial" w:cs="Arial"/>
          <w:sz w:val="24"/>
          <w:szCs w:val="24"/>
        </w:rPr>
        <w:t xml:space="preserve"> in Section L</w:t>
      </w:r>
      <w:r w:rsidR="00EB52CA" w:rsidRPr="00960656">
        <w:rPr>
          <w:rFonts w:ascii="Arial" w:hAnsi="Arial" w:cs="Arial"/>
          <w:sz w:val="24"/>
          <w:szCs w:val="24"/>
        </w:rPr>
        <w:t>,</w:t>
      </w:r>
      <w:r w:rsidRPr="00960656">
        <w:rPr>
          <w:rFonts w:ascii="Arial" w:hAnsi="Arial" w:cs="Arial"/>
          <w:sz w:val="24"/>
          <w:szCs w:val="24"/>
        </w:rPr>
        <w:t xml:space="preserve"> </w:t>
      </w:r>
      <w:r w:rsidR="00844D71" w:rsidRPr="00960656">
        <w:rPr>
          <w:rFonts w:ascii="Arial" w:hAnsi="Arial" w:cs="Arial"/>
          <w:sz w:val="24"/>
          <w:szCs w:val="24"/>
        </w:rPr>
        <w:t xml:space="preserve">the </w:t>
      </w:r>
      <w:r w:rsidRPr="00960656">
        <w:rPr>
          <w:rFonts w:ascii="Arial" w:hAnsi="Arial" w:cs="Arial"/>
          <w:sz w:val="24"/>
          <w:szCs w:val="24"/>
        </w:rPr>
        <w:t xml:space="preserve">approaches or capabilities that the </w:t>
      </w:r>
      <w:r w:rsidR="001F0632" w:rsidRPr="00960656">
        <w:rPr>
          <w:rFonts w:ascii="Arial" w:hAnsi="Arial" w:cs="Arial"/>
          <w:sz w:val="24"/>
          <w:szCs w:val="24"/>
        </w:rPr>
        <w:t>g</w:t>
      </w:r>
      <w:r w:rsidRPr="00960656">
        <w:rPr>
          <w:rFonts w:ascii="Arial" w:hAnsi="Arial" w:cs="Arial"/>
          <w:sz w:val="24"/>
          <w:szCs w:val="24"/>
        </w:rPr>
        <w:t xml:space="preserve">overnment places a higher value on for exceeding the threshold (minimum) requirements if applicable, and; </w:t>
      </w:r>
    </w:p>
    <w:p w14:paraId="6D225107" w14:textId="77777777" w:rsidR="001C5EBD" w:rsidRPr="00960656" w:rsidRDefault="001C5EBD" w:rsidP="003B61AF">
      <w:pPr>
        <w:rPr>
          <w:rFonts w:ascii="Arial" w:hAnsi="Arial" w:cs="Arial"/>
          <w:sz w:val="24"/>
          <w:szCs w:val="24"/>
        </w:rPr>
      </w:pPr>
    </w:p>
    <w:p w14:paraId="588B722D" w14:textId="640466E1" w:rsidR="001C5EBD" w:rsidRPr="00960656" w:rsidRDefault="001C5EBD" w:rsidP="00B9206D">
      <w:pPr>
        <w:pStyle w:val="ListParagraph"/>
        <w:numPr>
          <w:ilvl w:val="0"/>
          <w:numId w:val="65"/>
        </w:numPr>
        <w:rPr>
          <w:rFonts w:ascii="Arial" w:hAnsi="Arial" w:cs="Arial"/>
          <w:sz w:val="24"/>
          <w:szCs w:val="24"/>
        </w:rPr>
      </w:pPr>
      <w:r w:rsidRPr="00960656">
        <w:rPr>
          <w:rFonts w:ascii="Arial" w:hAnsi="Arial" w:cs="Arial"/>
          <w:sz w:val="24"/>
          <w:szCs w:val="24"/>
        </w:rPr>
        <w:t>Describe</w:t>
      </w:r>
      <w:r w:rsidR="00EB52CA" w:rsidRPr="00960656">
        <w:rPr>
          <w:rFonts w:ascii="Arial" w:hAnsi="Arial" w:cs="Arial"/>
          <w:sz w:val="24"/>
          <w:szCs w:val="24"/>
        </w:rPr>
        <w:t>,</w:t>
      </w:r>
      <w:r w:rsidRPr="00960656">
        <w:rPr>
          <w:rFonts w:ascii="Arial" w:hAnsi="Arial" w:cs="Arial"/>
          <w:sz w:val="24"/>
          <w:szCs w:val="24"/>
        </w:rPr>
        <w:t xml:space="preserve"> in Section M</w:t>
      </w:r>
      <w:r w:rsidR="00EB52CA" w:rsidRPr="00960656">
        <w:rPr>
          <w:rFonts w:ascii="Arial" w:hAnsi="Arial" w:cs="Arial"/>
          <w:sz w:val="24"/>
          <w:szCs w:val="24"/>
        </w:rPr>
        <w:t>,</w:t>
      </w:r>
      <w:r w:rsidRPr="00960656">
        <w:rPr>
          <w:rFonts w:ascii="Arial" w:hAnsi="Arial" w:cs="Arial"/>
          <w:sz w:val="24"/>
          <w:szCs w:val="24"/>
        </w:rPr>
        <w:t xml:space="preserve"> how the </w:t>
      </w:r>
      <w:r w:rsidR="001F0632" w:rsidRPr="00960656">
        <w:rPr>
          <w:rFonts w:ascii="Arial" w:hAnsi="Arial" w:cs="Arial"/>
          <w:sz w:val="24"/>
          <w:szCs w:val="24"/>
        </w:rPr>
        <w:t>g</w:t>
      </w:r>
      <w:r w:rsidRPr="00960656">
        <w:rPr>
          <w:rFonts w:ascii="Arial" w:hAnsi="Arial" w:cs="Arial"/>
          <w:sz w:val="24"/>
          <w:szCs w:val="24"/>
        </w:rPr>
        <w:t xml:space="preserve">overnment will </w:t>
      </w:r>
      <w:r w:rsidR="00B01B99" w:rsidRPr="00960656">
        <w:rPr>
          <w:rFonts w:ascii="Arial" w:hAnsi="Arial" w:cs="Arial"/>
          <w:sz w:val="24"/>
          <w:szCs w:val="24"/>
        </w:rPr>
        <w:t xml:space="preserve">evaluate these areas and </w:t>
      </w:r>
      <w:r w:rsidRPr="00960656">
        <w:rPr>
          <w:rFonts w:ascii="Arial" w:hAnsi="Arial" w:cs="Arial"/>
          <w:sz w:val="24"/>
          <w:szCs w:val="24"/>
        </w:rPr>
        <w:t>assign findings (strengths or significant strengths) correlated to the expected positive impact  or benefit received whe</w:t>
      </w:r>
      <w:r w:rsidR="00B01B99" w:rsidRPr="00960656">
        <w:rPr>
          <w:rFonts w:ascii="Arial" w:hAnsi="Arial" w:cs="Arial"/>
          <w:sz w:val="24"/>
          <w:szCs w:val="24"/>
        </w:rPr>
        <w:t>n</w:t>
      </w:r>
      <w:r w:rsidRPr="00960656">
        <w:rPr>
          <w:rFonts w:ascii="Arial" w:hAnsi="Arial" w:cs="Arial"/>
          <w:sz w:val="24"/>
          <w:szCs w:val="24"/>
        </w:rPr>
        <w:t xml:space="preserve"> the offeror exceeds threshold requirements.</w:t>
      </w:r>
    </w:p>
    <w:p w14:paraId="78A81344" w14:textId="77777777" w:rsidR="001C5EBD" w:rsidRPr="00960656" w:rsidRDefault="001C5EBD" w:rsidP="003B61AF">
      <w:pPr>
        <w:rPr>
          <w:rFonts w:ascii="Arial" w:hAnsi="Arial" w:cs="Arial"/>
          <w:sz w:val="24"/>
          <w:szCs w:val="24"/>
        </w:rPr>
      </w:pPr>
    </w:p>
    <w:p w14:paraId="5C2C0BCC" w14:textId="77B3641C" w:rsidR="001C5EBD" w:rsidRPr="00960656" w:rsidRDefault="001C5EBD" w:rsidP="00252584">
      <w:pPr>
        <w:pStyle w:val="PlainText"/>
        <w:suppressLineNumbers/>
        <w:rPr>
          <w:rFonts w:ascii="Arial" w:hAnsi="Arial" w:cs="Arial"/>
          <w:sz w:val="24"/>
        </w:rPr>
      </w:pPr>
      <w:r w:rsidRPr="00960656">
        <w:rPr>
          <w:rFonts w:ascii="Arial" w:hAnsi="Arial" w:cs="Arial"/>
          <w:b/>
          <w:i/>
          <w:sz w:val="24"/>
        </w:rPr>
        <w:t>Use of Entry-Gate Criteria –</w:t>
      </w:r>
      <w:r w:rsidRPr="00960656">
        <w:rPr>
          <w:rFonts w:ascii="Arial" w:hAnsi="Arial" w:cs="Arial"/>
          <w:sz w:val="24"/>
        </w:rPr>
        <w:t xml:space="preserve"> As part of the subjective tradeoff source selection process, the D</w:t>
      </w:r>
      <w:r w:rsidR="007B19BE" w:rsidRPr="00960656">
        <w:rPr>
          <w:rFonts w:ascii="Arial" w:hAnsi="Arial" w:cs="Arial"/>
          <w:sz w:val="24"/>
        </w:rPr>
        <w:t>o</w:t>
      </w:r>
      <w:r w:rsidRPr="00960656">
        <w:rPr>
          <w:rFonts w:ascii="Arial" w:hAnsi="Arial" w:cs="Arial"/>
          <w:sz w:val="24"/>
        </w:rPr>
        <w:t xml:space="preserve">D Source Selection Procedures allows for the use of entry-gate criteria. This is considered a combination approach utilizing concepts from both LPTA and Subjective Tradeoff. When determining your evaluation criteria, the PM and the PCO should closely examine the key requirements and carefully consider whether some objective elements </w:t>
      </w:r>
      <w:r w:rsidRPr="00960656">
        <w:rPr>
          <w:rFonts w:ascii="Arial" w:hAnsi="Arial" w:cs="Arial"/>
          <w:sz w:val="24"/>
        </w:rPr>
        <w:lastRenderedPageBreak/>
        <w:t>(</w:t>
      </w:r>
      <w:r w:rsidR="008318F3" w:rsidRPr="00960656">
        <w:rPr>
          <w:rFonts w:ascii="Arial" w:hAnsi="Arial" w:cs="Arial"/>
          <w:sz w:val="24"/>
        </w:rPr>
        <w:t>i.e.,</w:t>
      </w:r>
      <w:r w:rsidRPr="00960656">
        <w:rPr>
          <w:rFonts w:ascii="Arial" w:hAnsi="Arial" w:cs="Arial"/>
          <w:sz w:val="24"/>
        </w:rPr>
        <w:t xml:space="preserve"> entry-gate criteria) could be evaluated using an acceptable/unacceptable or pass/fail rating methodology. During the evaluation of proposals, offerors must be determined to be acceptable or pass the entry-gate criteria in order to advance in the subjective tradeoff evaluation. When the requirement can be clearly stated with a corresponding standard of proof, using this combination approach with entry-gate criteria can simplify and streamline the evaluation process. See also Appendix C for more information on acceptable/ unacceptable criteria.</w:t>
      </w:r>
    </w:p>
    <w:p w14:paraId="0AEEEA56" w14:textId="77777777" w:rsidR="003A09B5" w:rsidRPr="00960656" w:rsidRDefault="003A09B5" w:rsidP="007C23DE">
      <w:pPr>
        <w:pStyle w:val="PlainText"/>
        <w:suppressLineNumbers/>
        <w:rPr>
          <w:rFonts w:ascii="Arial" w:hAnsi="Arial" w:cs="Arial"/>
          <w:sz w:val="24"/>
        </w:rPr>
      </w:pPr>
    </w:p>
    <w:p w14:paraId="7EB48719" w14:textId="77777777" w:rsidR="00011262" w:rsidRPr="00960656" w:rsidRDefault="00011262" w:rsidP="007C23DE">
      <w:pPr>
        <w:pStyle w:val="PlainText"/>
        <w:suppressLineNumbers/>
        <w:rPr>
          <w:rFonts w:ascii="Arial" w:hAnsi="Arial" w:cs="Arial"/>
          <w:sz w:val="24"/>
        </w:rPr>
      </w:pPr>
    </w:p>
    <w:p w14:paraId="04B1F0C3" w14:textId="0AA0ACF4" w:rsidR="001C5EBD" w:rsidRPr="00960656" w:rsidRDefault="001C5EBD" w:rsidP="007C23DE">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 xml:space="preserve">B-2 Value Adjusted Total Evaluated Price Tradeoff </w:t>
      </w:r>
    </w:p>
    <w:p w14:paraId="396E1D84" w14:textId="77777777" w:rsidR="001C5EBD" w:rsidRPr="00960656" w:rsidRDefault="001C5EBD" w:rsidP="007C23DE">
      <w:pPr>
        <w:pStyle w:val="PlainText"/>
        <w:suppressLineNumbers/>
        <w:tabs>
          <w:tab w:val="left" w:pos="1021"/>
        </w:tabs>
        <w:rPr>
          <w:rFonts w:ascii="Arial" w:hAnsi="Arial" w:cs="Arial"/>
          <w:sz w:val="24"/>
        </w:rPr>
      </w:pPr>
      <w:r w:rsidRPr="00960656">
        <w:rPr>
          <w:rFonts w:ascii="Arial" w:hAnsi="Arial" w:cs="Arial"/>
          <w:sz w:val="24"/>
        </w:rPr>
        <w:tab/>
      </w:r>
    </w:p>
    <w:p w14:paraId="506F1F07" w14:textId="381489AC" w:rsidR="001C5EBD" w:rsidRPr="00960656" w:rsidRDefault="001C5EBD" w:rsidP="004C274C">
      <w:pPr>
        <w:rPr>
          <w:rFonts w:ascii="Arial" w:hAnsi="Arial" w:cs="Arial"/>
          <w:sz w:val="24"/>
          <w:szCs w:val="24"/>
        </w:rPr>
      </w:pPr>
      <w:r w:rsidRPr="00960656">
        <w:rPr>
          <w:rFonts w:ascii="Arial" w:hAnsi="Arial" w:cs="Arial"/>
          <w:sz w:val="24"/>
          <w:szCs w:val="24"/>
        </w:rPr>
        <w:t xml:space="preserve">VATEP may be appropriate where the PM is able to establish an affordability cap (limits on pursuing any above-threshold requirements), determine a relative order of importance for above-minimum performance or criteria, and assign a monetary value. </w:t>
      </w:r>
      <w:r w:rsidRPr="00960656">
        <w:rPr>
          <w:rFonts w:ascii="Arial" w:hAnsi="Arial" w:cs="Arial"/>
          <w:b/>
          <w:i/>
          <w:sz w:val="24"/>
          <w:szCs w:val="24"/>
        </w:rPr>
        <w:t xml:space="preserve">Use of VATEP may be most suitable for procuring developmental items, where the </w:t>
      </w:r>
      <w:r w:rsidR="001F0632" w:rsidRPr="00960656">
        <w:rPr>
          <w:rFonts w:ascii="Arial" w:hAnsi="Arial" w:cs="Arial"/>
          <w:b/>
          <w:i/>
          <w:sz w:val="24"/>
          <w:szCs w:val="24"/>
        </w:rPr>
        <w:t>g</w:t>
      </w:r>
      <w:r w:rsidRPr="00960656">
        <w:rPr>
          <w:rFonts w:ascii="Arial" w:hAnsi="Arial" w:cs="Arial"/>
          <w:b/>
          <w:i/>
          <w:sz w:val="24"/>
          <w:szCs w:val="24"/>
        </w:rPr>
        <w:t>overnment can determine the value (or worth) of “better performance” and quantify it in the RFP.</w:t>
      </w:r>
    </w:p>
    <w:p w14:paraId="52FB146D" w14:textId="77777777" w:rsidR="001C5EBD" w:rsidRPr="00960656" w:rsidRDefault="001C5EBD" w:rsidP="004C274C">
      <w:pPr>
        <w:rPr>
          <w:rFonts w:ascii="Arial" w:hAnsi="Arial" w:cs="Arial"/>
          <w:color w:val="00B050"/>
          <w:sz w:val="24"/>
          <w:szCs w:val="24"/>
          <w:highlight w:val="yellow"/>
        </w:rPr>
      </w:pPr>
    </w:p>
    <w:p w14:paraId="054B79BC" w14:textId="77777777" w:rsidR="001C5EBD" w:rsidRPr="00960656" w:rsidRDefault="001C5EBD" w:rsidP="002F03EF">
      <w:pPr>
        <w:jc w:val="center"/>
        <w:rPr>
          <w:rFonts w:ascii="Arial" w:hAnsi="Arial" w:cs="Arial"/>
          <w:b/>
          <w:sz w:val="28"/>
          <w:szCs w:val="24"/>
        </w:rPr>
      </w:pPr>
      <w:r w:rsidRPr="00960656">
        <w:rPr>
          <w:rFonts w:ascii="Arial" w:hAnsi="Arial" w:cs="Arial"/>
          <w:b/>
          <w:sz w:val="28"/>
          <w:szCs w:val="24"/>
        </w:rPr>
        <w:t>VATEP Example 1</w:t>
      </w:r>
    </w:p>
    <w:p w14:paraId="3B89D67F" w14:textId="77777777" w:rsidR="001C5EBD" w:rsidRPr="00960656" w:rsidRDefault="001C5EBD" w:rsidP="004C274C">
      <w:pPr>
        <w:rPr>
          <w:rFonts w:ascii="Arial" w:hAnsi="Arial" w:cs="Arial"/>
          <w:color w:val="00B050"/>
          <w:sz w:val="24"/>
          <w:szCs w:val="24"/>
          <w:highlight w:val="yellow"/>
        </w:rPr>
      </w:pPr>
    </w:p>
    <w:p w14:paraId="31F69EA1" w14:textId="68C09964" w:rsidR="001C5EBD" w:rsidRPr="00960656" w:rsidRDefault="001C5EBD" w:rsidP="002F03EF">
      <w:pPr>
        <w:rPr>
          <w:rFonts w:ascii="Arial" w:hAnsi="Arial" w:cs="Arial"/>
          <w:sz w:val="24"/>
          <w:szCs w:val="24"/>
        </w:rPr>
      </w:pPr>
      <w:r w:rsidRPr="00960656">
        <w:rPr>
          <w:rFonts w:ascii="Arial" w:hAnsi="Arial" w:cs="Arial"/>
          <w:b/>
          <w:sz w:val="24"/>
          <w:szCs w:val="24"/>
        </w:rPr>
        <w:t>Scenario:</w:t>
      </w:r>
      <w:r w:rsidRPr="00960656">
        <w:rPr>
          <w:rFonts w:ascii="Arial" w:hAnsi="Arial" w:cs="Arial"/>
          <w:sz w:val="24"/>
          <w:szCs w:val="24"/>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14:paraId="5D304DD2" w14:textId="77777777" w:rsidR="001C5EBD" w:rsidRPr="00960656" w:rsidRDefault="001C5EBD" w:rsidP="002F03EF">
      <w:pPr>
        <w:rPr>
          <w:rFonts w:ascii="Arial" w:hAnsi="Arial" w:cs="Arial"/>
          <w:b/>
          <w:sz w:val="24"/>
          <w:szCs w:val="24"/>
          <w:u w:val="single"/>
        </w:rPr>
      </w:pPr>
    </w:p>
    <w:p w14:paraId="21264822" w14:textId="648A1525" w:rsidR="001C5EBD" w:rsidRPr="00960656" w:rsidRDefault="001C5EBD" w:rsidP="0001284B">
      <w:pPr>
        <w:rPr>
          <w:rFonts w:ascii="Arial" w:hAnsi="Arial" w:cs="Arial"/>
          <w:sz w:val="24"/>
          <w:szCs w:val="24"/>
        </w:rPr>
      </w:pPr>
      <w:r w:rsidRPr="00960656">
        <w:rPr>
          <w:rFonts w:ascii="Arial" w:hAnsi="Arial" w:cs="Arial"/>
          <w:b/>
          <w:sz w:val="24"/>
          <w:szCs w:val="24"/>
          <w:u w:val="single"/>
        </w:rPr>
        <w:t>SECTION M LANGUAGE</w:t>
      </w:r>
      <w:r w:rsidRPr="00960656">
        <w:rPr>
          <w:rFonts w:ascii="Arial" w:hAnsi="Arial" w:cs="Arial"/>
          <w:b/>
          <w:sz w:val="24"/>
          <w:szCs w:val="24"/>
        </w:rPr>
        <w:t>:</w:t>
      </w:r>
      <w:r w:rsidRPr="00960656">
        <w:rPr>
          <w:rFonts w:ascii="Arial" w:hAnsi="Arial" w:cs="Arial"/>
          <w:sz w:val="24"/>
          <w:szCs w:val="24"/>
        </w:rPr>
        <w:t xml:space="preserve"> At the end of the paragraph, “Basis of Award”, insert the following language:</w:t>
      </w:r>
      <w:r w:rsidRPr="00960656">
        <w:rPr>
          <w:rFonts w:ascii="Arial" w:hAnsi="Arial" w:cs="Arial"/>
          <w:sz w:val="24"/>
          <w:szCs w:val="24"/>
        </w:rPr>
        <w:br/>
      </w:r>
      <w:r w:rsidRPr="00960656">
        <w:rPr>
          <w:rFonts w:ascii="Arial" w:hAnsi="Arial" w:cs="Arial"/>
          <w:sz w:val="24"/>
          <w:szCs w:val="24"/>
        </w:rPr>
        <w:br/>
        <w:t>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w:t>
      </w:r>
      <w:r w:rsidRPr="00960656">
        <w:rPr>
          <w:rFonts w:ascii="Arial" w:hAnsi="Arial" w:cs="Arial"/>
          <w:sz w:val="24"/>
          <w:szCs w:val="24"/>
        </w:rPr>
        <w:br/>
      </w:r>
      <w:r w:rsidRPr="00960656">
        <w:rPr>
          <w:rFonts w:ascii="Arial" w:hAnsi="Arial" w:cs="Arial"/>
          <w:sz w:val="24"/>
          <w:szCs w:val="24"/>
        </w:rPr>
        <w:br/>
        <w:t>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w:t>
      </w:r>
      <w:r w:rsidRPr="00960656">
        <w:rPr>
          <w:rFonts w:ascii="Arial" w:hAnsi="Arial" w:cs="Arial"/>
          <w:sz w:val="24"/>
          <w:szCs w:val="24"/>
        </w:rPr>
        <w:br/>
      </w:r>
      <w:r w:rsidRPr="00960656">
        <w:rPr>
          <w:rFonts w:ascii="Arial" w:hAnsi="Arial" w:cs="Arial"/>
          <w:sz w:val="24"/>
          <w:szCs w:val="24"/>
        </w:rPr>
        <w:br/>
        <w:t>An offeror can earn VATEP evaluation credit for meeting performance between the threshold and objective for the Air Movement Mission-Range and Payload and/or Cruise Airspeed requirements. An offeror can also earn VATEP evaluation credit for meeting the objective for the Self-Deployment Mission. The VATEP eligible objectives shall be embodied in the FUA Aircraft and also priced and delivered in Contract Line Item Number (CLIN) X001AA.</w:t>
      </w:r>
      <w:r w:rsidRPr="00960656">
        <w:rPr>
          <w:rFonts w:ascii="Arial" w:hAnsi="Arial" w:cs="Arial"/>
          <w:sz w:val="24"/>
          <w:szCs w:val="24"/>
        </w:rPr>
        <w:br/>
      </w:r>
      <w:r w:rsidRPr="00960656">
        <w:rPr>
          <w:rFonts w:ascii="Arial" w:hAnsi="Arial" w:cs="Arial"/>
          <w:sz w:val="24"/>
          <w:szCs w:val="24"/>
        </w:rPr>
        <w:br/>
      </w:r>
      <w:r w:rsidRPr="00960656">
        <w:rPr>
          <w:rFonts w:ascii="Arial" w:hAnsi="Arial" w:cs="Arial"/>
          <w:sz w:val="24"/>
          <w:szCs w:val="24"/>
        </w:rPr>
        <w:lastRenderedPageBreak/>
        <w:t xml:space="preserve">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  </w:t>
      </w:r>
    </w:p>
    <w:p w14:paraId="54AA07D5" w14:textId="77777777" w:rsidR="001C5EBD" w:rsidRPr="00960656" w:rsidRDefault="001C5EBD" w:rsidP="002F03EF">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525"/>
        <w:gridCol w:w="1350"/>
        <w:gridCol w:w="1710"/>
        <w:gridCol w:w="3060"/>
        <w:gridCol w:w="1795"/>
      </w:tblGrid>
      <w:tr w:rsidR="001C5EBD" w:rsidRPr="00DE1F3A" w14:paraId="02508131" w14:textId="77777777" w:rsidTr="00B8789B">
        <w:tc>
          <w:tcPr>
            <w:tcW w:w="1525" w:type="dxa"/>
          </w:tcPr>
          <w:p w14:paraId="19FB5B29" w14:textId="77777777" w:rsidR="001C5EBD" w:rsidRPr="00960656" w:rsidRDefault="001C5EBD" w:rsidP="002F03EF">
            <w:pPr>
              <w:rPr>
                <w:rFonts w:ascii="Arial" w:hAnsi="Arial" w:cs="Arial"/>
                <w:sz w:val="20"/>
                <w:szCs w:val="20"/>
              </w:rPr>
            </w:pPr>
            <w:r w:rsidRPr="00960656">
              <w:rPr>
                <w:rFonts w:ascii="Arial" w:hAnsi="Arial" w:cs="Arial"/>
                <w:sz w:val="20"/>
                <w:szCs w:val="20"/>
              </w:rPr>
              <w:t>VATEP Objectives</w:t>
            </w:r>
          </w:p>
        </w:tc>
        <w:tc>
          <w:tcPr>
            <w:tcW w:w="1350" w:type="dxa"/>
          </w:tcPr>
          <w:p w14:paraId="5AE4F322" w14:textId="169D23B4" w:rsidR="001C5EBD" w:rsidRPr="00960656" w:rsidRDefault="001C5EBD" w:rsidP="002F03EF">
            <w:pPr>
              <w:rPr>
                <w:rFonts w:ascii="Arial" w:hAnsi="Arial" w:cs="Arial"/>
                <w:sz w:val="20"/>
                <w:szCs w:val="20"/>
              </w:rPr>
            </w:pPr>
            <w:r w:rsidRPr="00960656">
              <w:rPr>
                <w:rFonts w:ascii="Arial" w:hAnsi="Arial" w:cs="Arial"/>
                <w:sz w:val="20"/>
                <w:szCs w:val="20"/>
              </w:rPr>
              <w:t>Specification Paragraph</w:t>
            </w:r>
          </w:p>
        </w:tc>
        <w:tc>
          <w:tcPr>
            <w:tcW w:w="1710" w:type="dxa"/>
          </w:tcPr>
          <w:p w14:paraId="1C5044E2" w14:textId="77777777" w:rsidR="001C5EBD" w:rsidRPr="00960656" w:rsidRDefault="001C5EBD" w:rsidP="002F03EF">
            <w:pPr>
              <w:rPr>
                <w:rFonts w:ascii="Arial" w:hAnsi="Arial" w:cs="Arial"/>
                <w:sz w:val="20"/>
                <w:szCs w:val="20"/>
              </w:rPr>
            </w:pPr>
            <w:r w:rsidRPr="00960656">
              <w:rPr>
                <w:rFonts w:ascii="Arial" w:hAnsi="Arial" w:cs="Arial"/>
                <w:sz w:val="20"/>
                <w:szCs w:val="20"/>
              </w:rPr>
              <w:t>Maximum VATEP % Reduction in CLIN X001AA Proposed Price</w:t>
            </w:r>
          </w:p>
        </w:tc>
        <w:tc>
          <w:tcPr>
            <w:tcW w:w="3060" w:type="dxa"/>
          </w:tcPr>
          <w:p w14:paraId="4E6F4A4C" w14:textId="77777777" w:rsidR="001C5EBD" w:rsidRPr="00960656" w:rsidRDefault="001C5EBD" w:rsidP="002F03EF">
            <w:pPr>
              <w:rPr>
                <w:rFonts w:ascii="Arial" w:hAnsi="Arial" w:cs="Arial"/>
                <w:sz w:val="20"/>
                <w:szCs w:val="20"/>
              </w:rPr>
            </w:pPr>
            <w:r w:rsidRPr="00960656">
              <w:rPr>
                <w:rFonts w:ascii="Arial" w:hAnsi="Arial" w:cs="Arial"/>
                <w:sz w:val="20"/>
                <w:szCs w:val="20"/>
              </w:rPr>
              <w:t>Calculation of VATEP %</w:t>
            </w:r>
          </w:p>
        </w:tc>
        <w:tc>
          <w:tcPr>
            <w:tcW w:w="1795" w:type="dxa"/>
          </w:tcPr>
          <w:p w14:paraId="1E82284B" w14:textId="77777777" w:rsidR="001C5EBD" w:rsidRPr="00960656" w:rsidRDefault="001C5EBD" w:rsidP="002F03EF">
            <w:pPr>
              <w:rPr>
                <w:rFonts w:ascii="Arial" w:hAnsi="Arial" w:cs="Arial"/>
                <w:sz w:val="20"/>
                <w:szCs w:val="20"/>
              </w:rPr>
            </w:pPr>
            <w:r w:rsidRPr="00960656">
              <w:rPr>
                <w:rFonts w:ascii="Arial" w:hAnsi="Arial" w:cs="Arial"/>
                <w:sz w:val="20"/>
                <w:szCs w:val="20"/>
              </w:rPr>
              <w:t>Identify where in Offeror’s proposal the VATEP objective is met or partially met</w:t>
            </w:r>
          </w:p>
        </w:tc>
      </w:tr>
      <w:tr w:rsidR="001C5EBD" w:rsidRPr="00DE1F3A" w14:paraId="3B777434" w14:textId="77777777" w:rsidTr="00B8789B">
        <w:tc>
          <w:tcPr>
            <w:tcW w:w="1525" w:type="dxa"/>
          </w:tcPr>
          <w:p w14:paraId="6578F443" w14:textId="77777777" w:rsidR="001C5EBD" w:rsidRPr="00960656" w:rsidRDefault="001C5EBD" w:rsidP="002F03EF">
            <w:pPr>
              <w:rPr>
                <w:rFonts w:ascii="Arial" w:hAnsi="Arial" w:cs="Arial"/>
                <w:sz w:val="20"/>
                <w:szCs w:val="20"/>
              </w:rPr>
            </w:pPr>
            <w:r w:rsidRPr="00960656">
              <w:rPr>
                <w:rFonts w:ascii="Arial" w:hAnsi="Arial" w:cs="Arial"/>
                <w:sz w:val="20"/>
                <w:szCs w:val="20"/>
              </w:rPr>
              <w:t>Air Movement Mission-Range and Payload</w:t>
            </w:r>
          </w:p>
        </w:tc>
        <w:tc>
          <w:tcPr>
            <w:tcW w:w="1350" w:type="dxa"/>
          </w:tcPr>
          <w:p w14:paraId="6C3FA8C6" w14:textId="77777777" w:rsidR="001C5EBD" w:rsidRPr="00960656" w:rsidRDefault="001C5EBD" w:rsidP="002F03EF">
            <w:pPr>
              <w:jc w:val="center"/>
              <w:rPr>
                <w:rFonts w:ascii="Arial" w:hAnsi="Arial" w:cs="Arial"/>
                <w:sz w:val="20"/>
                <w:szCs w:val="20"/>
              </w:rPr>
            </w:pPr>
            <w:r w:rsidRPr="00960656">
              <w:rPr>
                <w:rFonts w:ascii="Arial" w:hAnsi="Arial" w:cs="Arial"/>
                <w:sz w:val="20"/>
                <w:szCs w:val="20"/>
              </w:rPr>
              <w:t>6.3.2</w:t>
            </w:r>
          </w:p>
        </w:tc>
        <w:tc>
          <w:tcPr>
            <w:tcW w:w="1710" w:type="dxa"/>
          </w:tcPr>
          <w:p w14:paraId="613A9D21" w14:textId="77777777" w:rsidR="001C5EBD" w:rsidRPr="00960656" w:rsidRDefault="001C5EBD" w:rsidP="002F03EF">
            <w:pPr>
              <w:jc w:val="center"/>
              <w:rPr>
                <w:rFonts w:ascii="Arial" w:hAnsi="Arial" w:cs="Arial"/>
                <w:sz w:val="20"/>
                <w:szCs w:val="20"/>
              </w:rPr>
            </w:pPr>
            <w:r w:rsidRPr="00960656">
              <w:rPr>
                <w:rFonts w:ascii="Arial" w:hAnsi="Arial" w:cs="Arial"/>
                <w:sz w:val="20"/>
                <w:szCs w:val="20"/>
              </w:rPr>
              <w:t>3%</w:t>
            </w:r>
          </w:p>
        </w:tc>
        <w:tc>
          <w:tcPr>
            <w:tcW w:w="3060" w:type="dxa"/>
          </w:tcPr>
          <w:p w14:paraId="20AAD5BB" w14:textId="77777777" w:rsidR="001C5EBD" w:rsidRPr="00960656" w:rsidRDefault="001C5EBD" w:rsidP="002F03EF">
            <w:pPr>
              <w:rPr>
                <w:rFonts w:ascii="Arial" w:hAnsi="Arial" w:cs="Arial"/>
                <w:sz w:val="20"/>
                <w:szCs w:val="20"/>
              </w:rPr>
            </w:pPr>
            <w:r w:rsidRPr="00960656">
              <w:rPr>
                <w:rFonts w:ascii="Arial" w:hAnsi="Arial" w:cs="Arial"/>
                <w:sz w:val="20"/>
                <w:szCs w:val="20"/>
              </w:rPr>
              <w:t>(Offerors proposed payload less the threshold of 2100)/600*3%</w:t>
            </w:r>
          </w:p>
          <w:p w14:paraId="54D61922" w14:textId="77777777" w:rsidR="001C5EBD" w:rsidRPr="00960656" w:rsidRDefault="001C5EBD" w:rsidP="002F03EF">
            <w:pPr>
              <w:rPr>
                <w:rFonts w:ascii="Arial" w:hAnsi="Arial" w:cs="Arial"/>
                <w:sz w:val="20"/>
                <w:szCs w:val="20"/>
              </w:rPr>
            </w:pPr>
            <w:r w:rsidRPr="00960656">
              <w:rPr>
                <w:rFonts w:ascii="Arial" w:hAnsi="Arial" w:cs="Arial"/>
                <w:sz w:val="20"/>
                <w:szCs w:val="20"/>
              </w:rPr>
              <w:t>[Not-to-Exceed 3%)</w:t>
            </w:r>
          </w:p>
          <w:p w14:paraId="348F2204" w14:textId="77777777" w:rsidR="001C5EBD" w:rsidRPr="00960656" w:rsidRDefault="001C5EBD" w:rsidP="002F03EF">
            <w:pPr>
              <w:rPr>
                <w:rFonts w:ascii="Arial" w:hAnsi="Arial" w:cs="Arial"/>
                <w:i/>
                <w:sz w:val="20"/>
                <w:szCs w:val="20"/>
              </w:rPr>
            </w:pPr>
            <w:r w:rsidRPr="00960656">
              <w:rPr>
                <w:rFonts w:ascii="Arial" w:hAnsi="Arial" w:cs="Arial"/>
                <w:b/>
                <w:iCs/>
                <w:sz w:val="20"/>
                <w:szCs w:val="20"/>
              </w:rPr>
              <w:t>NOTE</w:t>
            </w:r>
            <w:r w:rsidRPr="00960656">
              <w:rPr>
                <w:rFonts w:ascii="Arial" w:hAnsi="Arial" w:cs="Arial"/>
                <w:b/>
                <w:i/>
                <w:sz w:val="20"/>
                <w:szCs w:val="20"/>
              </w:rPr>
              <w:t>:</w:t>
            </w:r>
            <w:r w:rsidRPr="00960656">
              <w:rPr>
                <w:rFonts w:ascii="Arial" w:hAnsi="Arial" w:cs="Arial"/>
                <w:i/>
                <w:sz w:val="20"/>
                <w:szCs w:val="20"/>
              </w:rPr>
              <w:t xml:space="preserve">  2100 is the threshold and 600 is the delta between the threshold and objective</w:t>
            </w:r>
          </w:p>
        </w:tc>
        <w:tc>
          <w:tcPr>
            <w:tcW w:w="1795" w:type="dxa"/>
          </w:tcPr>
          <w:p w14:paraId="7218C62C" w14:textId="77777777" w:rsidR="001C5EBD" w:rsidRPr="00960656" w:rsidRDefault="001C5EBD" w:rsidP="002F03EF">
            <w:pPr>
              <w:rPr>
                <w:rFonts w:ascii="Arial" w:hAnsi="Arial" w:cs="Arial"/>
                <w:sz w:val="20"/>
                <w:szCs w:val="20"/>
              </w:rPr>
            </w:pPr>
          </w:p>
        </w:tc>
      </w:tr>
      <w:tr w:rsidR="001C5EBD" w:rsidRPr="00DE1F3A" w14:paraId="68474B37" w14:textId="77777777" w:rsidTr="00B8789B">
        <w:tc>
          <w:tcPr>
            <w:tcW w:w="1525" w:type="dxa"/>
          </w:tcPr>
          <w:p w14:paraId="70B1D038" w14:textId="77777777" w:rsidR="001C5EBD" w:rsidRPr="00960656" w:rsidRDefault="001C5EBD" w:rsidP="002F03EF">
            <w:pPr>
              <w:rPr>
                <w:rFonts w:ascii="Arial" w:hAnsi="Arial" w:cs="Arial"/>
                <w:sz w:val="20"/>
                <w:szCs w:val="20"/>
              </w:rPr>
            </w:pPr>
            <w:r w:rsidRPr="00960656">
              <w:rPr>
                <w:rFonts w:ascii="Arial" w:hAnsi="Arial" w:cs="Arial"/>
                <w:sz w:val="20"/>
                <w:szCs w:val="20"/>
              </w:rPr>
              <w:t>Self-Deployment</w:t>
            </w:r>
          </w:p>
        </w:tc>
        <w:tc>
          <w:tcPr>
            <w:tcW w:w="1350" w:type="dxa"/>
          </w:tcPr>
          <w:p w14:paraId="708DF2AC" w14:textId="77777777" w:rsidR="001C5EBD" w:rsidRPr="00960656" w:rsidRDefault="001C5EBD" w:rsidP="002F03EF">
            <w:pPr>
              <w:jc w:val="center"/>
              <w:rPr>
                <w:rFonts w:ascii="Arial" w:hAnsi="Arial" w:cs="Arial"/>
                <w:sz w:val="20"/>
                <w:szCs w:val="20"/>
              </w:rPr>
            </w:pPr>
            <w:r w:rsidRPr="00960656">
              <w:rPr>
                <w:rFonts w:ascii="Arial" w:hAnsi="Arial" w:cs="Arial"/>
                <w:sz w:val="20"/>
                <w:szCs w:val="20"/>
              </w:rPr>
              <w:t>6.3.1</w:t>
            </w:r>
          </w:p>
        </w:tc>
        <w:tc>
          <w:tcPr>
            <w:tcW w:w="1710" w:type="dxa"/>
          </w:tcPr>
          <w:p w14:paraId="10A393EB" w14:textId="77777777" w:rsidR="001C5EBD" w:rsidRPr="00960656" w:rsidRDefault="001C5EBD" w:rsidP="002F03EF">
            <w:pPr>
              <w:jc w:val="center"/>
              <w:rPr>
                <w:rFonts w:ascii="Arial" w:hAnsi="Arial" w:cs="Arial"/>
                <w:sz w:val="20"/>
                <w:szCs w:val="20"/>
              </w:rPr>
            </w:pPr>
            <w:r w:rsidRPr="00960656">
              <w:rPr>
                <w:rFonts w:ascii="Arial" w:hAnsi="Arial" w:cs="Arial"/>
                <w:sz w:val="20"/>
                <w:szCs w:val="20"/>
              </w:rPr>
              <w:t>2%</w:t>
            </w:r>
          </w:p>
        </w:tc>
        <w:tc>
          <w:tcPr>
            <w:tcW w:w="3060" w:type="dxa"/>
          </w:tcPr>
          <w:p w14:paraId="6E6E5358" w14:textId="77777777" w:rsidR="001C5EBD" w:rsidRPr="00960656" w:rsidRDefault="001C5EBD" w:rsidP="002F03EF">
            <w:pPr>
              <w:rPr>
                <w:rFonts w:ascii="Arial" w:hAnsi="Arial" w:cs="Arial"/>
                <w:sz w:val="20"/>
                <w:szCs w:val="20"/>
              </w:rPr>
            </w:pPr>
            <w:r w:rsidRPr="00960656">
              <w:rPr>
                <w:rFonts w:ascii="Arial" w:hAnsi="Arial" w:cs="Arial"/>
                <w:sz w:val="20"/>
                <w:szCs w:val="20"/>
              </w:rPr>
              <w:t>Objective is binary.  An Offerors proposal will either meet or fail to meet the objective.</w:t>
            </w:r>
          </w:p>
        </w:tc>
        <w:tc>
          <w:tcPr>
            <w:tcW w:w="1795" w:type="dxa"/>
          </w:tcPr>
          <w:p w14:paraId="198040EC" w14:textId="77777777" w:rsidR="001C5EBD" w:rsidRPr="00960656" w:rsidRDefault="001C5EBD" w:rsidP="002F03EF">
            <w:pPr>
              <w:rPr>
                <w:rFonts w:ascii="Arial" w:hAnsi="Arial" w:cs="Arial"/>
                <w:sz w:val="20"/>
                <w:szCs w:val="20"/>
              </w:rPr>
            </w:pPr>
          </w:p>
        </w:tc>
      </w:tr>
      <w:tr w:rsidR="001C5EBD" w:rsidRPr="00DE1F3A" w14:paraId="5828978F" w14:textId="77777777" w:rsidTr="00B8789B">
        <w:tc>
          <w:tcPr>
            <w:tcW w:w="1525" w:type="dxa"/>
          </w:tcPr>
          <w:p w14:paraId="121D60A3" w14:textId="77777777" w:rsidR="001C5EBD" w:rsidRPr="00960656" w:rsidRDefault="001C5EBD" w:rsidP="002F03EF">
            <w:pPr>
              <w:rPr>
                <w:rFonts w:ascii="Arial" w:hAnsi="Arial" w:cs="Arial"/>
                <w:sz w:val="20"/>
                <w:szCs w:val="20"/>
              </w:rPr>
            </w:pPr>
            <w:r w:rsidRPr="00960656">
              <w:rPr>
                <w:rFonts w:ascii="Arial" w:hAnsi="Arial" w:cs="Arial"/>
                <w:sz w:val="20"/>
                <w:szCs w:val="20"/>
              </w:rPr>
              <w:t>Cruise Airspeed</w:t>
            </w:r>
          </w:p>
        </w:tc>
        <w:tc>
          <w:tcPr>
            <w:tcW w:w="1350" w:type="dxa"/>
          </w:tcPr>
          <w:p w14:paraId="0C111706" w14:textId="77777777" w:rsidR="001C5EBD" w:rsidRPr="00960656" w:rsidRDefault="001C5EBD" w:rsidP="002F03EF">
            <w:pPr>
              <w:jc w:val="center"/>
              <w:rPr>
                <w:rFonts w:ascii="Arial" w:hAnsi="Arial" w:cs="Arial"/>
                <w:sz w:val="20"/>
                <w:szCs w:val="20"/>
              </w:rPr>
            </w:pPr>
            <w:r w:rsidRPr="00960656">
              <w:rPr>
                <w:rFonts w:ascii="Arial" w:hAnsi="Arial" w:cs="Arial"/>
                <w:sz w:val="20"/>
                <w:szCs w:val="20"/>
              </w:rPr>
              <w:t>6.1.6</w:t>
            </w:r>
          </w:p>
        </w:tc>
        <w:tc>
          <w:tcPr>
            <w:tcW w:w="1710" w:type="dxa"/>
          </w:tcPr>
          <w:p w14:paraId="06ACF170" w14:textId="77777777" w:rsidR="001C5EBD" w:rsidRPr="00960656" w:rsidRDefault="001C5EBD" w:rsidP="002F03EF">
            <w:pPr>
              <w:jc w:val="center"/>
              <w:rPr>
                <w:rFonts w:ascii="Arial" w:hAnsi="Arial" w:cs="Arial"/>
                <w:sz w:val="20"/>
                <w:szCs w:val="20"/>
              </w:rPr>
            </w:pPr>
            <w:r w:rsidRPr="00960656">
              <w:rPr>
                <w:rFonts w:ascii="Arial" w:hAnsi="Arial" w:cs="Arial"/>
                <w:sz w:val="20"/>
                <w:szCs w:val="20"/>
              </w:rPr>
              <w:t>1%</w:t>
            </w:r>
          </w:p>
        </w:tc>
        <w:tc>
          <w:tcPr>
            <w:tcW w:w="3060" w:type="dxa"/>
          </w:tcPr>
          <w:p w14:paraId="33B70844" w14:textId="77777777" w:rsidR="001C5EBD" w:rsidRPr="00960656" w:rsidRDefault="001C5EBD" w:rsidP="002F03EF">
            <w:pPr>
              <w:rPr>
                <w:rFonts w:ascii="Arial" w:hAnsi="Arial" w:cs="Arial"/>
                <w:sz w:val="20"/>
                <w:szCs w:val="20"/>
              </w:rPr>
            </w:pPr>
            <w:r w:rsidRPr="00960656">
              <w:rPr>
                <w:rFonts w:ascii="Arial" w:hAnsi="Arial" w:cs="Arial"/>
                <w:sz w:val="20"/>
                <w:szCs w:val="20"/>
              </w:rPr>
              <w:t>(Offerors proposed cruise airspeed less the threshold of 250)/150*1%</w:t>
            </w:r>
          </w:p>
          <w:p w14:paraId="0FC4E37C" w14:textId="77777777" w:rsidR="001C5EBD" w:rsidRPr="00960656" w:rsidRDefault="001C5EBD" w:rsidP="002F03EF">
            <w:pPr>
              <w:rPr>
                <w:rFonts w:ascii="Arial" w:hAnsi="Arial" w:cs="Arial"/>
                <w:sz w:val="20"/>
                <w:szCs w:val="20"/>
              </w:rPr>
            </w:pPr>
            <w:r w:rsidRPr="00960656">
              <w:rPr>
                <w:rFonts w:ascii="Arial" w:hAnsi="Arial" w:cs="Arial"/>
                <w:sz w:val="20"/>
                <w:szCs w:val="20"/>
              </w:rPr>
              <w:t>[Not-to-Exceed 1%]</w:t>
            </w:r>
          </w:p>
          <w:p w14:paraId="0F57CA2A" w14:textId="77777777" w:rsidR="001C5EBD" w:rsidRPr="00960656" w:rsidRDefault="001C5EBD" w:rsidP="002F03EF">
            <w:pPr>
              <w:rPr>
                <w:rFonts w:ascii="Arial" w:hAnsi="Arial" w:cs="Arial"/>
                <w:sz w:val="20"/>
                <w:szCs w:val="20"/>
              </w:rPr>
            </w:pPr>
            <w:r w:rsidRPr="00960656">
              <w:rPr>
                <w:rFonts w:ascii="Arial" w:hAnsi="Arial" w:cs="Arial"/>
                <w:b/>
                <w:iCs/>
                <w:sz w:val="20"/>
                <w:szCs w:val="20"/>
              </w:rPr>
              <w:t>NOTE</w:t>
            </w:r>
            <w:r w:rsidRPr="00960656">
              <w:rPr>
                <w:rFonts w:ascii="Arial" w:hAnsi="Arial" w:cs="Arial"/>
                <w:i/>
                <w:sz w:val="20"/>
                <w:szCs w:val="20"/>
              </w:rPr>
              <w:t>:  250 is the threshold and 150 is the delta between the threshold and objective</w:t>
            </w:r>
          </w:p>
        </w:tc>
        <w:tc>
          <w:tcPr>
            <w:tcW w:w="1795" w:type="dxa"/>
          </w:tcPr>
          <w:p w14:paraId="35F376FD" w14:textId="77777777" w:rsidR="001C5EBD" w:rsidRPr="00960656" w:rsidRDefault="001C5EBD" w:rsidP="002F03EF">
            <w:pPr>
              <w:rPr>
                <w:rFonts w:ascii="Arial" w:hAnsi="Arial" w:cs="Arial"/>
                <w:sz w:val="20"/>
                <w:szCs w:val="20"/>
              </w:rPr>
            </w:pPr>
          </w:p>
        </w:tc>
      </w:tr>
    </w:tbl>
    <w:p w14:paraId="284B2603" w14:textId="24324C8B" w:rsidR="001C5EBD" w:rsidRPr="00960656" w:rsidRDefault="001C5EBD" w:rsidP="002F03EF">
      <w:pPr>
        <w:rPr>
          <w:rFonts w:ascii="Arial" w:hAnsi="Arial" w:cs="Arial"/>
          <w:sz w:val="24"/>
          <w:szCs w:val="24"/>
        </w:rPr>
      </w:pPr>
      <w:r w:rsidRPr="00960656">
        <w:rPr>
          <w:rFonts w:ascii="Arial" w:hAnsi="Arial" w:cs="Arial"/>
          <w:sz w:val="24"/>
          <w:szCs w:val="24"/>
        </w:rPr>
        <w:br/>
        <w:t>The SSA will consider the VATEP of the cost/price factor, along with the other evaluation factors, in making the source selection decision.</w:t>
      </w:r>
      <w:r w:rsidRPr="00960656">
        <w:rPr>
          <w:rFonts w:ascii="Arial" w:hAnsi="Arial" w:cs="Arial"/>
          <w:sz w:val="24"/>
          <w:szCs w:val="24"/>
        </w:rPr>
        <w:br/>
      </w:r>
      <w:r w:rsidRPr="00960656">
        <w:rPr>
          <w:rFonts w:ascii="Arial" w:hAnsi="Arial" w:cs="Arial"/>
          <w:sz w:val="24"/>
          <w:szCs w:val="24"/>
        </w:rPr>
        <w:br/>
      </w:r>
      <w:r w:rsidR="003A09B5" w:rsidRPr="00960656">
        <w:rPr>
          <w:rFonts w:ascii="Arial" w:hAnsi="Arial" w:cs="Arial"/>
          <w:i/>
          <w:sz w:val="24"/>
          <w:szCs w:val="24"/>
        </w:rPr>
        <w:t>VATEP is a technique used for evaluation purposes only. The value adjusted total evaluated price will not change the proposed unit prices set forth in Section B of the proposal, nor will it change the estimated contract value for award purposes.</w:t>
      </w:r>
      <w:r w:rsidR="003A09B5" w:rsidRPr="00960656">
        <w:rPr>
          <w:rFonts w:ascii="Arial" w:hAnsi="Arial" w:cs="Arial"/>
          <w:i/>
          <w:sz w:val="24"/>
          <w:szCs w:val="24"/>
        </w:rPr>
        <w:br/>
      </w:r>
      <w:r w:rsidRPr="00960656">
        <w:rPr>
          <w:rFonts w:ascii="Arial" w:hAnsi="Arial" w:cs="Arial"/>
          <w:sz w:val="24"/>
          <w:szCs w:val="24"/>
        </w:rPr>
        <w:br/>
      </w:r>
      <w:r w:rsidRPr="00960656">
        <w:rPr>
          <w:rFonts w:ascii="Arial" w:hAnsi="Arial" w:cs="Arial"/>
          <w:b/>
          <w:sz w:val="24"/>
          <w:szCs w:val="24"/>
          <w:u w:val="single"/>
        </w:rPr>
        <w:t>SECTION L LANGUAGE</w:t>
      </w:r>
      <w:r w:rsidRPr="00960656">
        <w:rPr>
          <w:rFonts w:ascii="Arial" w:hAnsi="Arial" w:cs="Arial"/>
          <w:sz w:val="24"/>
          <w:szCs w:val="24"/>
        </w:rPr>
        <w:t xml:space="preserve">: The offeror shall complete RFP Attachment L-5 (VATEP Calculations) to facilitate the </w:t>
      </w:r>
      <w:r w:rsidR="001F0632" w:rsidRPr="00960656">
        <w:rPr>
          <w:rFonts w:ascii="Arial" w:hAnsi="Arial" w:cs="Arial"/>
          <w:sz w:val="24"/>
          <w:szCs w:val="24"/>
        </w:rPr>
        <w:t>g</w:t>
      </w:r>
      <w:r w:rsidRPr="00960656">
        <w:rPr>
          <w:rFonts w:ascii="Arial" w:hAnsi="Arial" w:cs="Arial"/>
          <w:sz w:val="24"/>
          <w:szCs w:val="24"/>
        </w:rPr>
        <w:t xml:space="preserve">overnment’s review process.  </w:t>
      </w:r>
      <w:r w:rsidRPr="00960656">
        <w:rPr>
          <w:rFonts w:ascii="Arial" w:hAnsi="Arial" w:cs="Arial"/>
          <w:sz w:val="24"/>
          <w:szCs w:val="24"/>
        </w:rPr>
        <w:br/>
      </w:r>
      <w:r w:rsidRPr="00960656">
        <w:rPr>
          <w:rFonts w:ascii="Arial" w:hAnsi="Arial" w:cs="Arial"/>
          <w:sz w:val="24"/>
          <w:szCs w:val="24"/>
        </w:rPr>
        <w:br/>
        <w:t>(</w:t>
      </w:r>
      <w:r w:rsidRPr="00960656">
        <w:rPr>
          <w:rFonts w:ascii="Arial" w:hAnsi="Arial" w:cs="Arial"/>
          <w:b/>
          <w:sz w:val="24"/>
          <w:szCs w:val="24"/>
        </w:rPr>
        <w:t>NOTE:</w:t>
      </w:r>
      <w:r w:rsidRPr="00960656">
        <w:rPr>
          <w:rFonts w:ascii="Arial" w:hAnsi="Arial" w:cs="Arial"/>
          <w:sz w:val="24"/>
          <w:szCs w:val="24"/>
        </w:rPr>
        <w:t xml:space="preserve"> RFP Attachment L-5 contains the chart identified in Section M above.)</w:t>
      </w:r>
    </w:p>
    <w:p w14:paraId="65FE0B7E" w14:textId="77777777" w:rsidR="001C5EBD" w:rsidRPr="00960656" w:rsidRDefault="001C5EBD" w:rsidP="004C274C">
      <w:pPr>
        <w:rPr>
          <w:rFonts w:ascii="Arial" w:hAnsi="Arial" w:cs="Arial"/>
          <w:color w:val="00B050"/>
          <w:sz w:val="24"/>
          <w:szCs w:val="24"/>
          <w:highlight w:val="yellow"/>
        </w:rPr>
      </w:pPr>
      <w:r w:rsidRPr="00960656">
        <w:rPr>
          <w:rFonts w:ascii="Arial" w:hAnsi="Arial" w:cs="Arial"/>
          <w:sz w:val="24"/>
          <w:szCs w:val="24"/>
        </w:rPr>
        <w:t xml:space="preserve">   </w:t>
      </w:r>
    </w:p>
    <w:p w14:paraId="5E0BC8C6" w14:textId="77777777" w:rsidR="001C5EBD" w:rsidRPr="00960656" w:rsidRDefault="001C5EBD" w:rsidP="002F03EF">
      <w:pPr>
        <w:jc w:val="center"/>
        <w:rPr>
          <w:rFonts w:ascii="Arial" w:hAnsi="Arial" w:cs="Arial"/>
          <w:b/>
          <w:sz w:val="28"/>
          <w:szCs w:val="24"/>
        </w:rPr>
      </w:pPr>
      <w:r w:rsidRPr="00960656">
        <w:rPr>
          <w:rFonts w:ascii="Arial" w:hAnsi="Arial" w:cs="Arial"/>
          <w:b/>
          <w:sz w:val="28"/>
          <w:szCs w:val="24"/>
        </w:rPr>
        <w:t>VATEP Example 2</w:t>
      </w:r>
    </w:p>
    <w:p w14:paraId="0BEF287B" w14:textId="77777777" w:rsidR="001C5EBD" w:rsidRPr="00960656" w:rsidRDefault="001C5EBD" w:rsidP="002F03EF">
      <w:pPr>
        <w:rPr>
          <w:rFonts w:ascii="Arial" w:hAnsi="Arial" w:cs="Arial"/>
          <w:sz w:val="24"/>
          <w:szCs w:val="24"/>
        </w:rPr>
      </w:pPr>
    </w:p>
    <w:p w14:paraId="70F0BEFD" w14:textId="39C1CDDD" w:rsidR="001C5EBD" w:rsidRPr="00960656" w:rsidRDefault="001C5EBD" w:rsidP="005A7EEE">
      <w:pPr>
        <w:rPr>
          <w:rFonts w:ascii="Arial" w:hAnsi="Arial" w:cs="Arial"/>
          <w:sz w:val="24"/>
          <w:szCs w:val="24"/>
        </w:rPr>
      </w:pPr>
      <w:r w:rsidRPr="00960656">
        <w:rPr>
          <w:rFonts w:ascii="Arial" w:hAnsi="Arial" w:cs="Arial"/>
          <w:i/>
          <w:sz w:val="24"/>
          <w:szCs w:val="24"/>
        </w:rPr>
        <w:t xml:space="preserve">Example: </w:t>
      </w:r>
      <w:r w:rsidRPr="00960656">
        <w:rPr>
          <w:rFonts w:ascii="Arial" w:hAnsi="Arial" w:cs="Arial"/>
          <w:sz w:val="24"/>
          <w:szCs w:val="24"/>
        </w:rPr>
        <w:t>The Army is buying a large equipment trailer (LET) using VATEP, and one of the requirements is maximum payload. The threshold is 80,000 lbs</w:t>
      </w:r>
      <w:r w:rsidR="002A2230" w:rsidRPr="00960656">
        <w:rPr>
          <w:rFonts w:ascii="Arial" w:hAnsi="Arial" w:cs="Arial"/>
          <w:sz w:val="24"/>
          <w:szCs w:val="24"/>
        </w:rPr>
        <w:t>.</w:t>
      </w:r>
      <w:r w:rsidRPr="00960656">
        <w:rPr>
          <w:rFonts w:ascii="Arial" w:hAnsi="Arial" w:cs="Arial"/>
          <w:sz w:val="24"/>
          <w:szCs w:val="24"/>
        </w:rPr>
        <w:t xml:space="preserve">, and the objective is 85,000. As stated in the RFP, During Step 2 of the VATEP process the SST will adjust each offeror’s total proposed price (TPP) to derive the total evaluated price (TEP) by $1,000 for each 50 lbs. of increased payload over the threshold, for a maximum adjustment to the TEP of $100,000. This adjustment is for evaluation purposes only, and </w:t>
      </w:r>
      <w:r w:rsidRPr="00960656">
        <w:rPr>
          <w:rFonts w:ascii="Arial" w:hAnsi="Arial" w:cs="Arial"/>
          <w:sz w:val="24"/>
          <w:szCs w:val="24"/>
        </w:rPr>
        <w:lastRenderedPageBreak/>
        <w:t>will not change the proposed pricing, which will become the awarded price. If an offeror proposes the threshold for payload, then they will receive no adjustment.</w:t>
      </w:r>
    </w:p>
    <w:p w14:paraId="5EDBD49D" w14:textId="77777777" w:rsidR="001C5EBD" w:rsidRPr="00960656" w:rsidRDefault="001C5EBD" w:rsidP="005A7EEE">
      <w:pPr>
        <w:rPr>
          <w:rFonts w:ascii="Arial" w:hAnsi="Arial" w:cs="Arial"/>
          <w:sz w:val="24"/>
          <w:szCs w:val="24"/>
        </w:rPr>
      </w:pPr>
      <w:r w:rsidRPr="00960656">
        <w:rPr>
          <w:rFonts w:ascii="Arial" w:hAnsi="Arial" w:cs="Arial"/>
          <w:sz w:val="24"/>
          <w:szCs w:val="24"/>
        </w:rPr>
        <w:t>In this example, four proposals are received:</w:t>
      </w:r>
    </w:p>
    <w:p w14:paraId="327869AC" w14:textId="77777777" w:rsidR="001C5EBD" w:rsidRPr="00960656" w:rsidRDefault="001C5EBD" w:rsidP="005A7EEE">
      <w:pPr>
        <w:rPr>
          <w:rFonts w:ascii="Arial" w:hAnsi="Arial" w:cs="Arial"/>
          <w:sz w:val="24"/>
          <w:szCs w:val="24"/>
        </w:rPr>
      </w:pPr>
    </w:p>
    <w:p w14:paraId="507AAEC5" w14:textId="6FF5FE24" w:rsidR="001C5EBD" w:rsidRPr="00960656" w:rsidRDefault="001C5EBD">
      <w:pPr>
        <w:pStyle w:val="ListParagraph"/>
        <w:numPr>
          <w:ilvl w:val="0"/>
          <w:numId w:val="39"/>
        </w:numPr>
        <w:spacing w:after="160" w:line="259" w:lineRule="auto"/>
        <w:contextualSpacing/>
        <w:rPr>
          <w:rFonts w:ascii="Arial" w:hAnsi="Arial" w:cs="Arial"/>
          <w:sz w:val="24"/>
          <w:szCs w:val="24"/>
        </w:rPr>
      </w:pPr>
      <w:r w:rsidRPr="00960656">
        <w:rPr>
          <w:rFonts w:ascii="Arial" w:hAnsi="Arial" w:cs="Arial"/>
          <w:sz w:val="24"/>
          <w:szCs w:val="24"/>
        </w:rPr>
        <w:t>Offeror A:  TPP=$1,050,000; at least an “acceptable” rating for all minimum requirements, proposes a maximum payload of 83,500 lbs</w:t>
      </w:r>
      <w:r w:rsidR="009E6F70" w:rsidRPr="00960656">
        <w:rPr>
          <w:rFonts w:ascii="Arial" w:hAnsi="Arial" w:cs="Arial"/>
          <w:sz w:val="24"/>
          <w:szCs w:val="24"/>
        </w:rPr>
        <w:t>.</w:t>
      </w:r>
      <w:r w:rsidRPr="00960656">
        <w:rPr>
          <w:rFonts w:ascii="Arial" w:hAnsi="Arial" w:cs="Arial"/>
          <w:sz w:val="24"/>
          <w:szCs w:val="24"/>
        </w:rPr>
        <w:t>, an increase of 3,500 lbs. over the threshold.</w:t>
      </w:r>
    </w:p>
    <w:p w14:paraId="0D8F99C1" w14:textId="77777777" w:rsidR="001C5EBD" w:rsidRPr="00960656" w:rsidRDefault="001C5EBD">
      <w:pPr>
        <w:pStyle w:val="ListParagraph"/>
        <w:numPr>
          <w:ilvl w:val="0"/>
          <w:numId w:val="39"/>
        </w:numPr>
        <w:spacing w:after="160" w:line="259" w:lineRule="auto"/>
        <w:contextualSpacing/>
        <w:rPr>
          <w:rFonts w:ascii="Arial" w:hAnsi="Arial" w:cs="Arial"/>
          <w:sz w:val="24"/>
          <w:szCs w:val="24"/>
        </w:rPr>
      </w:pPr>
      <w:r w:rsidRPr="00960656">
        <w:rPr>
          <w:rFonts w:ascii="Arial" w:hAnsi="Arial" w:cs="Arial"/>
          <w:sz w:val="24"/>
          <w:szCs w:val="24"/>
        </w:rPr>
        <w:t>Offeror B:  TPP=$1,000,000; at least an “acceptable” rating for all minimum requirements, proposes the threshold maximum payload of 80,000 lbs.</w:t>
      </w:r>
    </w:p>
    <w:p w14:paraId="590A40F3" w14:textId="51A0335A" w:rsidR="001C5EBD" w:rsidRPr="00960656" w:rsidRDefault="001C5EBD">
      <w:pPr>
        <w:pStyle w:val="ListParagraph"/>
        <w:numPr>
          <w:ilvl w:val="0"/>
          <w:numId w:val="39"/>
        </w:numPr>
        <w:spacing w:after="160" w:line="259" w:lineRule="auto"/>
        <w:contextualSpacing/>
        <w:rPr>
          <w:rFonts w:ascii="Arial" w:hAnsi="Arial" w:cs="Arial"/>
          <w:sz w:val="24"/>
          <w:szCs w:val="24"/>
        </w:rPr>
      </w:pPr>
      <w:r w:rsidRPr="00960656">
        <w:rPr>
          <w:rFonts w:ascii="Arial" w:hAnsi="Arial" w:cs="Arial"/>
          <w:sz w:val="24"/>
          <w:szCs w:val="24"/>
        </w:rPr>
        <w:t>Offeror C:  TPP=$1,150,000; at least an “acceptable” rating for all minimum requirements, proposes a maximum payload at the objective level of 85,000 lbs</w:t>
      </w:r>
      <w:r w:rsidR="009E6F70" w:rsidRPr="00960656">
        <w:rPr>
          <w:rFonts w:ascii="Arial" w:hAnsi="Arial" w:cs="Arial"/>
          <w:sz w:val="24"/>
          <w:szCs w:val="24"/>
        </w:rPr>
        <w:t>.</w:t>
      </w:r>
      <w:r w:rsidRPr="00960656">
        <w:rPr>
          <w:rFonts w:ascii="Arial" w:hAnsi="Arial" w:cs="Arial"/>
          <w:sz w:val="24"/>
          <w:szCs w:val="24"/>
        </w:rPr>
        <w:t>, an increase of 5,000 lbs</w:t>
      </w:r>
      <w:r w:rsidR="009E6F70" w:rsidRPr="00960656">
        <w:rPr>
          <w:rFonts w:ascii="Arial" w:hAnsi="Arial" w:cs="Arial"/>
          <w:sz w:val="24"/>
          <w:szCs w:val="24"/>
        </w:rPr>
        <w:t>.</w:t>
      </w:r>
      <w:r w:rsidRPr="00960656">
        <w:rPr>
          <w:rFonts w:ascii="Arial" w:hAnsi="Arial" w:cs="Arial"/>
          <w:sz w:val="24"/>
          <w:szCs w:val="24"/>
        </w:rPr>
        <w:t xml:space="preserve"> over the threshold</w:t>
      </w:r>
    </w:p>
    <w:p w14:paraId="796AA12F" w14:textId="421EB9F3" w:rsidR="001C5EBD" w:rsidRPr="00960656" w:rsidRDefault="001C5EBD">
      <w:pPr>
        <w:pStyle w:val="ListParagraph"/>
        <w:numPr>
          <w:ilvl w:val="0"/>
          <w:numId w:val="39"/>
        </w:numPr>
        <w:spacing w:line="259" w:lineRule="auto"/>
        <w:contextualSpacing/>
        <w:rPr>
          <w:rFonts w:ascii="Arial" w:hAnsi="Arial" w:cs="Arial"/>
          <w:sz w:val="24"/>
          <w:szCs w:val="24"/>
        </w:rPr>
      </w:pPr>
      <w:r w:rsidRPr="00960656">
        <w:rPr>
          <w:rFonts w:ascii="Arial" w:hAnsi="Arial" w:cs="Arial"/>
          <w:sz w:val="24"/>
          <w:szCs w:val="24"/>
        </w:rPr>
        <w:t>Offeror D:  TPP=$950,000; “unacceptable” for two minimum requirements, proposes a maximum payload at the objective level of 85,000 lbs</w:t>
      </w:r>
      <w:r w:rsidR="009E6F70" w:rsidRPr="00960656">
        <w:rPr>
          <w:rFonts w:ascii="Arial" w:hAnsi="Arial" w:cs="Arial"/>
          <w:sz w:val="24"/>
          <w:szCs w:val="24"/>
        </w:rPr>
        <w:t>.</w:t>
      </w:r>
      <w:r w:rsidRPr="00960656">
        <w:rPr>
          <w:rFonts w:ascii="Arial" w:hAnsi="Arial" w:cs="Arial"/>
          <w:sz w:val="24"/>
          <w:szCs w:val="24"/>
        </w:rPr>
        <w:t xml:space="preserve">, an increase of 5,000 lbs. over the threshold. </w:t>
      </w:r>
      <w:r w:rsidRPr="00960656">
        <w:rPr>
          <w:rFonts w:ascii="Arial" w:hAnsi="Arial" w:cs="Arial"/>
          <w:i/>
          <w:sz w:val="24"/>
          <w:szCs w:val="24"/>
        </w:rPr>
        <w:t>Offeror D is eliminated in Step 1.</w:t>
      </w:r>
    </w:p>
    <w:p w14:paraId="0AB69265" w14:textId="77777777" w:rsidR="001C5EBD" w:rsidRPr="00960656" w:rsidRDefault="001C5EBD" w:rsidP="002F03EF">
      <w:pPr>
        <w:rPr>
          <w:rFonts w:ascii="Arial" w:hAnsi="Arial" w:cs="Arial"/>
          <w:sz w:val="24"/>
          <w:szCs w:val="24"/>
        </w:rPr>
      </w:pPr>
    </w:p>
    <w:p w14:paraId="0EC94D4B" w14:textId="173F2C1C" w:rsidR="003A09B5" w:rsidRPr="00960656" w:rsidRDefault="001C5EBD" w:rsidP="003A09B5">
      <w:pPr>
        <w:keepNext/>
        <w:spacing w:after="160" w:line="259" w:lineRule="auto"/>
        <w:contextualSpacing/>
        <w:rPr>
          <w:rFonts w:ascii="Arial" w:hAnsi="Arial" w:cs="Arial"/>
          <w:sz w:val="24"/>
          <w:szCs w:val="24"/>
        </w:rPr>
      </w:pPr>
      <w:r w:rsidRPr="00960656">
        <w:rPr>
          <w:rFonts w:ascii="Arial" w:hAnsi="Arial" w:cs="Arial"/>
          <w:sz w:val="24"/>
          <w:szCs w:val="24"/>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r w:rsidR="003A09B5" w:rsidRPr="00960656">
        <w:rPr>
          <w:rFonts w:ascii="Arial" w:hAnsi="Arial" w:cs="Arial"/>
          <w:sz w:val="24"/>
          <w:szCs w:val="24"/>
        </w:rPr>
        <w:t xml:space="preserve"> </w:t>
      </w:r>
    </w:p>
    <w:p w14:paraId="2DFC68E6" w14:textId="77777777" w:rsidR="003A09B5" w:rsidRPr="00960656" w:rsidRDefault="003A09B5" w:rsidP="003A09B5">
      <w:pPr>
        <w:keepNext/>
        <w:spacing w:after="160" w:line="259" w:lineRule="auto"/>
        <w:contextualSpacing/>
        <w:rPr>
          <w:rFonts w:ascii="Arial" w:hAnsi="Arial" w:cs="Arial"/>
          <w:sz w:val="24"/>
          <w:szCs w:val="24"/>
        </w:rPr>
      </w:pPr>
    </w:p>
    <w:p w14:paraId="1BEBAE4C" w14:textId="1FB5F8D1" w:rsidR="003A09B5" w:rsidRPr="00960656" w:rsidRDefault="003A09B5" w:rsidP="00B9206D">
      <w:pPr>
        <w:pStyle w:val="ListParagraph"/>
        <w:keepNext/>
        <w:numPr>
          <w:ilvl w:val="0"/>
          <w:numId w:val="70"/>
        </w:numPr>
        <w:spacing w:after="160" w:line="259" w:lineRule="auto"/>
        <w:contextualSpacing/>
        <w:rPr>
          <w:rFonts w:ascii="Arial" w:hAnsi="Arial" w:cs="Arial"/>
          <w:sz w:val="24"/>
          <w:szCs w:val="24"/>
        </w:rPr>
      </w:pPr>
      <w:r w:rsidRPr="00960656">
        <w:rPr>
          <w:rFonts w:ascii="Arial" w:hAnsi="Arial" w:cs="Arial"/>
          <w:sz w:val="24"/>
          <w:szCs w:val="24"/>
        </w:rPr>
        <w:t xml:space="preserve">Offeror A has proposed an increase of 3,500 </w:t>
      </w:r>
      <w:r w:rsidR="00DA2C4F" w:rsidRPr="00960656">
        <w:rPr>
          <w:rFonts w:ascii="Arial" w:hAnsi="Arial" w:cs="Arial"/>
          <w:sz w:val="24"/>
          <w:szCs w:val="24"/>
        </w:rPr>
        <w:t>lbs.</w:t>
      </w:r>
      <w:r w:rsidRPr="00960656">
        <w:rPr>
          <w:rFonts w:ascii="Arial" w:hAnsi="Arial" w:cs="Arial"/>
          <w:sz w:val="24"/>
          <w:szCs w:val="24"/>
        </w:rPr>
        <w:t>, which leads to a decrease of their TPP by $70,000, for a TEP of $980,000.</w:t>
      </w:r>
    </w:p>
    <w:p w14:paraId="3B8A52DB" w14:textId="35EC48FC" w:rsidR="003A09B5" w:rsidRPr="00960656" w:rsidRDefault="003A09B5">
      <w:pPr>
        <w:pStyle w:val="ListParagraph"/>
        <w:keepNext/>
        <w:numPr>
          <w:ilvl w:val="0"/>
          <w:numId w:val="40"/>
        </w:numPr>
        <w:spacing w:after="160" w:line="259" w:lineRule="auto"/>
        <w:contextualSpacing/>
        <w:rPr>
          <w:rFonts w:ascii="Arial" w:hAnsi="Arial" w:cs="Arial"/>
          <w:sz w:val="24"/>
          <w:szCs w:val="24"/>
        </w:rPr>
      </w:pPr>
      <w:r w:rsidRPr="00960656">
        <w:rPr>
          <w:rFonts w:ascii="Arial" w:hAnsi="Arial" w:cs="Arial"/>
          <w:sz w:val="24"/>
          <w:szCs w:val="24"/>
        </w:rPr>
        <w:t xml:space="preserve">Offeror B has proposed the </w:t>
      </w:r>
      <w:r w:rsidR="00DA2C4F" w:rsidRPr="00960656">
        <w:rPr>
          <w:rFonts w:ascii="Arial" w:hAnsi="Arial" w:cs="Arial"/>
          <w:sz w:val="24"/>
          <w:szCs w:val="24"/>
        </w:rPr>
        <w:t>threshold and</w:t>
      </w:r>
      <w:r w:rsidRPr="00960656">
        <w:rPr>
          <w:rFonts w:ascii="Arial" w:hAnsi="Arial" w:cs="Arial"/>
          <w:sz w:val="24"/>
          <w:szCs w:val="24"/>
        </w:rPr>
        <w:t xml:space="preserve"> receives no adjustment to their TPP. Therefore, their TEP is $1,000,000.</w:t>
      </w:r>
    </w:p>
    <w:p w14:paraId="44996CB5" w14:textId="4303F097" w:rsidR="003A09B5" w:rsidRPr="00960656" w:rsidRDefault="003A09B5">
      <w:pPr>
        <w:pStyle w:val="ListParagraph"/>
        <w:keepNext/>
        <w:numPr>
          <w:ilvl w:val="0"/>
          <w:numId w:val="40"/>
        </w:numPr>
        <w:spacing w:after="160" w:line="259" w:lineRule="auto"/>
        <w:contextualSpacing/>
        <w:rPr>
          <w:rFonts w:ascii="Arial" w:hAnsi="Arial" w:cs="Arial"/>
          <w:sz w:val="24"/>
          <w:szCs w:val="24"/>
        </w:rPr>
      </w:pPr>
      <w:r w:rsidRPr="00960656">
        <w:rPr>
          <w:rFonts w:ascii="Arial" w:hAnsi="Arial" w:cs="Arial"/>
          <w:sz w:val="24"/>
          <w:szCs w:val="24"/>
        </w:rPr>
        <w:t xml:space="preserve">Offeror C has a proposed increase of 5,000 </w:t>
      </w:r>
      <w:r w:rsidR="00DA2C4F" w:rsidRPr="00960656">
        <w:rPr>
          <w:rFonts w:ascii="Arial" w:hAnsi="Arial" w:cs="Arial"/>
          <w:sz w:val="24"/>
          <w:szCs w:val="24"/>
        </w:rPr>
        <w:t>lbs.</w:t>
      </w:r>
      <w:r w:rsidRPr="00960656">
        <w:rPr>
          <w:rFonts w:ascii="Arial" w:hAnsi="Arial" w:cs="Arial"/>
          <w:sz w:val="24"/>
          <w:szCs w:val="24"/>
        </w:rPr>
        <w:t>, which leads to a decrease of their TPP by the maximum amount of $100,000, for a TEP of $1,050,000.</w:t>
      </w:r>
    </w:p>
    <w:p w14:paraId="352D2E69" w14:textId="7346FE2D" w:rsidR="003D09E9" w:rsidRDefault="003D09E9">
      <w:pPr>
        <w:rPr>
          <w:rFonts w:ascii="Arial" w:hAnsi="Arial" w:cs="Arial"/>
          <w:sz w:val="24"/>
          <w:szCs w:val="24"/>
        </w:rPr>
      </w:pPr>
      <w:r>
        <w:rPr>
          <w:rFonts w:ascii="Arial" w:hAnsi="Arial" w:cs="Arial"/>
          <w:sz w:val="24"/>
          <w:szCs w:val="24"/>
        </w:rPr>
        <w:br w:type="page"/>
      </w:r>
    </w:p>
    <w:p w14:paraId="69CC7084" w14:textId="7A13D9F5" w:rsidR="003A09B5" w:rsidRPr="00960656" w:rsidRDefault="003A09B5" w:rsidP="003A09B5">
      <w:pPr>
        <w:rPr>
          <w:rFonts w:ascii="Arial" w:hAnsi="Arial" w:cs="Arial"/>
          <w:sz w:val="24"/>
          <w:szCs w:val="24"/>
        </w:rPr>
      </w:pPr>
      <w:r w:rsidRPr="00DE1F3A">
        <w:rPr>
          <w:rFonts w:ascii="Arial" w:hAnsi="Arial" w:cs="Arial"/>
          <w:noProof/>
        </w:rPr>
        <w:lastRenderedPageBreak/>
        <w:drawing>
          <wp:inline distT="0" distB="0" distL="0" distR="0" wp14:anchorId="669D7EB8" wp14:editId="6231C7E0">
            <wp:extent cx="6037842" cy="37147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TEP Example chart.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037842" cy="3714750"/>
                    </a:xfrm>
                    <a:prstGeom prst="rect">
                      <a:avLst/>
                    </a:prstGeom>
                  </pic:spPr>
                </pic:pic>
              </a:graphicData>
            </a:graphic>
          </wp:inline>
        </w:drawing>
      </w:r>
    </w:p>
    <w:p w14:paraId="6000E1D8" w14:textId="4C05631E" w:rsidR="001C5EBD" w:rsidRPr="00960656" w:rsidRDefault="001C5EBD" w:rsidP="003A09B5">
      <w:pPr>
        <w:pStyle w:val="ListParagraph"/>
        <w:keepNext/>
        <w:spacing w:after="160" w:line="259" w:lineRule="auto"/>
        <w:ind w:left="0"/>
        <w:contextualSpacing/>
        <w:rPr>
          <w:rFonts w:ascii="Arial" w:hAnsi="Arial" w:cs="Arial"/>
          <w:sz w:val="24"/>
          <w:szCs w:val="24"/>
        </w:rPr>
      </w:pPr>
    </w:p>
    <w:p w14:paraId="1CE4F529" w14:textId="5FAEC5EE" w:rsidR="001C5EBD" w:rsidRPr="00960656" w:rsidRDefault="001C5EBD" w:rsidP="002F03EF">
      <w:pPr>
        <w:rPr>
          <w:rFonts w:ascii="Arial" w:hAnsi="Arial" w:cs="Arial"/>
          <w:sz w:val="24"/>
          <w:szCs w:val="24"/>
        </w:rPr>
      </w:pPr>
      <w:r w:rsidRPr="00960656">
        <w:rPr>
          <w:rFonts w:ascii="Arial" w:hAnsi="Arial" w:cs="Arial"/>
          <w:b/>
          <w:sz w:val="24"/>
          <w:szCs w:val="24"/>
        </w:rPr>
        <w:t>Requiremen</w:t>
      </w:r>
      <w:r w:rsidRPr="00960656">
        <w:rPr>
          <w:rFonts w:ascii="Arial" w:hAnsi="Arial" w:cs="Arial"/>
          <w:sz w:val="24"/>
          <w:szCs w:val="24"/>
        </w:rPr>
        <w:t xml:space="preserve">t:  The US Government (USG) is soliciting for a large equipment trailer (LET). The LET has a rated payload of a minimum of 80,000 </w:t>
      </w:r>
      <w:r w:rsidR="00DA2C4F" w:rsidRPr="00960656">
        <w:rPr>
          <w:rFonts w:ascii="Arial" w:hAnsi="Arial" w:cs="Arial"/>
          <w:sz w:val="24"/>
          <w:szCs w:val="24"/>
        </w:rPr>
        <w:t>lbs.</w:t>
      </w:r>
      <w:r w:rsidRPr="00960656">
        <w:rPr>
          <w:rFonts w:ascii="Arial" w:hAnsi="Arial" w:cs="Arial"/>
          <w:sz w:val="24"/>
          <w:szCs w:val="24"/>
        </w:rPr>
        <w:t xml:space="preserve"> (40 tons), with an objective payload of 85,000 </w:t>
      </w:r>
      <w:r w:rsidR="00DA2C4F" w:rsidRPr="00960656">
        <w:rPr>
          <w:rFonts w:ascii="Arial" w:hAnsi="Arial" w:cs="Arial"/>
          <w:sz w:val="24"/>
          <w:szCs w:val="24"/>
        </w:rPr>
        <w:t>lbs.</w:t>
      </w:r>
      <w:r w:rsidRPr="00960656">
        <w:rPr>
          <w:rFonts w:ascii="Arial" w:hAnsi="Arial" w:cs="Arial"/>
          <w:sz w:val="24"/>
          <w:szCs w:val="24"/>
        </w:rPr>
        <w:t xml:space="preserve"> (42.5 tons). The LET is to be used to transport a variety of equipment. The LET will be employed for use on primary and secondary roads. The payload objective will be used to determine a Value Adjusted Total Evaluated Price (VATEP).</w:t>
      </w:r>
    </w:p>
    <w:p w14:paraId="169DE9A2" w14:textId="77777777" w:rsidR="001C5EBD" w:rsidRPr="00960656" w:rsidRDefault="001C5EBD" w:rsidP="002F03EF">
      <w:pPr>
        <w:rPr>
          <w:rFonts w:ascii="Arial" w:hAnsi="Arial" w:cs="Arial"/>
          <w:b/>
          <w:sz w:val="24"/>
          <w:szCs w:val="24"/>
          <w:u w:val="single"/>
        </w:rPr>
      </w:pPr>
    </w:p>
    <w:p w14:paraId="53162F0A" w14:textId="54BF6822" w:rsidR="003A09B5" w:rsidRPr="00960656" w:rsidRDefault="003A09B5" w:rsidP="002F03EF">
      <w:pPr>
        <w:rPr>
          <w:rFonts w:ascii="Arial" w:hAnsi="Arial" w:cs="Arial"/>
          <w:b/>
          <w:sz w:val="24"/>
          <w:szCs w:val="24"/>
          <w:u w:val="single"/>
        </w:rPr>
      </w:pPr>
    </w:p>
    <w:p w14:paraId="4318A71F" w14:textId="77777777" w:rsidR="001C5EBD" w:rsidRPr="00960656" w:rsidRDefault="001C5EBD" w:rsidP="006278B1">
      <w:pPr>
        <w:rPr>
          <w:rFonts w:ascii="Arial" w:hAnsi="Arial" w:cs="Arial"/>
          <w:sz w:val="24"/>
          <w:szCs w:val="24"/>
        </w:rPr>
      </w:pPr>
      <w:r w:rsidRPr="00960656">
        <w:rPr>
          <w:rFonts w:ascii="Arial" w:hAnsi="Arial" w:cs="Arial"/>
          <w:b/>
          <w:sz w:val="24"/>
          <w:szCs w:val="24"/>
          <w:u w:val="single"/>
        </w:rPr>
        <w:t>SECTION M LANGUAGE</w:t>
      </w:r>
      <w:r w:rsidRPr="00960656">
        <w:rPr>
          <w:rFonts w:ascii="Arial" w:hAnsi="Arial" w:cs="Arial"/>
          <w:sz w:val="24"/>
          <w:szCs w:val="24"/>
        </w:rPr>
        <w:t>:  At the end of the “Basis of Award” paragraph, insert the following language:</w:t>
      </w:r>
    </w:p>
    <w:p w14:paraId="23D01DBD" w14:textId="77777777" w:rsidR="001C5EBD" w:rsidRPr="00960656" w:rsidRDefault="001C5EBD" w:rsidP="006278B1">
      <w:pPr>
        <w:rPr>
          <w:rFonts w:ascii="Arial" w:hAnsi="Arial" w:cs="Arial"/>
          <w:sz w:val="24"/>
          <w:szCs w:val="24"/>
        </w:rPr>
      </w:pPr>
    </w:p>
    <w:p w14:paraId="0211AE76" w14:textId="4A6A946B" w:rsidR="001C5EBD" w:rsidRPr="00960656" w:rsidRDefault="001C5EBD" w:rsidP="006278B1">
      <w:pPr>
        <w:rPr>
          <w:rFonts w:ascii="Arial" w:hAnsi="Arial" w:cs="Arial"/>
          <w:sz w:val="24"/>
          <w:szCs w:val="24"/>
        </w:rPr>
      </w:pPr>
      <w:r w:rsidRPr="00960656">
        <w:rPr>
          <w:rFonts w:ascii="Arial" w:hAnsi="Arial" w:cs="Arial"/>
          <w:sz w:val="24"/>
          <w:szCs w:val="24"/>
        </w:rPr>
        <w:t>This RFP employs the use of the Value Adjusted Total Evaluated Price (VATEP) technique, which identifies in advance the value placed on above-threshold performance for the payload requirement. The specific VATEP procedures and value for this effort are set forth below.</w:t>
      </w:r>
      <w:r w:rsidRPr="00960656">
        <w:rPr>
          <w:rFonts w:ascii="Arial" w:hAnsi="Arial" w:cs="Arial"/>
          <w:sz w:val="24"/>
          <w:szCs w:val="24"/>
        </w:rPr>
        <w:br/>
      </w:r>
      <w:r w:rsidRPr="00960656">
        <w:rPr>
          <w:rFonts w:ascii="Arial" w:hAnsi="Arial" w:cs="Arial"/>
          <w:sz w:val="24"/>
          <w:szCs w:val="24"/>
        </w:rPr>
        <w:br/>
        <w:t xml:space="preserve">The </w:t>
      </w:r>
      <w:r w:rsidR="00566927" w:rsidRPr="00960656">
        <w:rPr>
          <w:rFonts w:ascii="Arial" w:hAnsi="Arial" w:cs="Arial"/>
          <w:sz w:val="24"/>
          <w:szCs w:val="24"/>
        </w:rPr>
        <w:t>o</w:t>
      </w:r>
      <w:r w:rsidRPr="00960656">
        <w:rPr>
          <w:rFonts w:ascii="Arial" w:hAnsi="Arial" w:cs="Arial"/>
          <w:sz w:val="24"/>
          <w:szCs w:val="24"/>
        </w:rPr>
        <w:t xml:space="preserve">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w:t>
      </w:r>
      <w:r w:rsidR="00DA2C4F" w:rsidRPr="00960656">
        <w:rPr>
          <w:rFonts w:ascii="Arial" w:hAnsi="Arial" w:cs="Arial"/>
          <w:sz w:val="24"/>
          <w:szCs w:val="24"/>
        </w:rPr>
        <w:t>lbs.</w:t>
      </w:r>
      <w:r w:rsidRPr="00960656">
        <w:rPr>
          <w:rFonts w:ascii="Arial" w:hAnsi="Arial" w:cs="Arial"/>
          <w:sz w:val="24"/>
          <w:szCs w:val="24"/>
        </w:rPr>
        <w:t xml:space="preserve"> of increased payload, the total evaluated price (TEP) will be reduced by $1,000, for a maximum adjustment to TEP of $100,000. No credit will be provided above the maximum for performance over the objective.</w:t>
      </w:r>
    </w:p>
    <w:p w14:paraId="7B5E8D53" w14:textId="77777777" w:rsidR="001C5EBD" w:rsidRPr="00960656" w:rsidRDefault="001C5EBD" w:rsidP="006278B1">
      <w:pPr>
        <w:rPr>
          <w:rFonts w:ascii="Arial" w:hAnsi="Arial" w:cs="Arial"/>
          <w:sz w:val="24"/>
          <w:szCs w:val="24"/>
        </w:rPr>
      </w:pPr>
    </w:p>
    <w:p w14:paraId="6FED7A47" w14:textId="77777777" w:rsidR="003A09B5" w:rsidRPr="00960656" w:rsidRDefault="003A09B5" w:rsidP="006278B1">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170"/>
        <w:gridCol w:w="1710"/>
        <w:gridCol w:w="3060"/>
        <w:gridCol w:w="1795"/>
      </w:tblGrid>
      <w:tr w:rsidR="001C5EBD" w:rsidRPr="00DE1F3A" w14:paraId="22D3A89F" w14:textId="77777777" w:rsidTr="006278B1">
        <w:tc>
          <w:tcPr>
            <w:tcW w:w="1615" w:type="dxa"/>
          </w:tcPr>
          <w:p w14:paraId="7560ACA7" w14:textId="77777777" w:rsidR="001C5EBD" w:rsidRPr="00960656" w:rsidRDefault="001C5EBD" w:rsidP="006278B1">
            <w:pPr>
              <w:jc w:val="center"/>
              <w:rPr>
                <w:rFonts w:ascii="Arial" w:hAnsi="Arial" w:cs="Arial"/>
                <w:sz w:val="20"/>
                <w:szCs w:val="20"/>
              </w:rPr>
            </w:pPr>
            <w:r w:rsidRPr="00960656">
              <w:rPr>
                <w:rFonts w:ascii="Arial" w:hAnsi="Arial" w:cs="Arial"/>
                <w:sz w:val="20"/>
                <w:szCs w:val="20"/>
              </w:rPr>
              <w:t>VATEP Objectives</w:t>
            </w:r>
          </w:p>
        </w:tc>
        <w:tc>
          <w:tcPr>
            <w:tcW w:w="1170" w:type="dxa"/>
          </w:tcPr>
          <w:p w14:paraId="18CC6B0C" w14:textId="77777777" w:rsidR="001C5EBD" w:rsidRPr="00960656" w:rsidRDefault="001C5EBD" w:rsidP="006278B1">
            <w:pPr>
              <w:jc w:val="center"/>
              <w:rPr>
                <w:rFonts w:ascii="Arial" w:hAnsi="Arial" w:cs="Arial"/>
                <w:sz w:val="20"/>
                <w:szCs w:val="20"/>
              </w:rPr>
            </w:pPr>
            <w:r w:rsidRPr="00960656">
              <w:rPr>
                <w:rFonts w:ascii="Arial" w:hAnsi="Arial" w:cs="Arial"/>
                <w:sz w:val="20"/>
                <w:szCs w:val="20"/>
              </w:rPr>
              <w:t>ATPD Paragraph</w:t>
            </w:r>
          </w:p>
        </w:tc>
        <w:tc>
          <w:tcPr>
            <w:tcW w:w="1710" w:type="dxa"/>
          </w:tcPr>
          <w:p w14:paraId="75335FE2" w14:textId="5EEA0437" w:rsidR="001C5EBD" w:rsidRPr="00960656" w:rsidRDefault="001C5EBD" w:rsidP="006278B1">
            <w:pPr>
              <w:jc w:val="center"/>
              <w:rPr>
                <w:rFonts w:ascii="Arial" w:hAnsi="Arial" w:cs="Arial"/>
                <w:sz w:val="20"/>
                <w:szCs w:val="20"/>
              </w:rPr>
            </w:pPr>
            <w:r w:rsidRPr="00960656">
              <w:rPr>
                <w:rFonts w:ascii="Arial" w:hAnsi="Arial" w:cs="Arial"/>
                <w:sz w:val="20"/>
                <w:szCs w:val="20"/>
              </w:rPr>
              <w:t xml:space="preserve">Maximum </w:t>
            </w:r>
            <w:r w:rsidR="000548D2" w:rsidRPr="00960656">
              <w:rPr>
                <w:rFonts w:ascii="Arial" w:hAnsi="Arial" w:cs="Arial"/>
                <w:sz w:val="20"/>
                <w:szCs w:val="20"/>
              </w:rPr>
              <w:t>VATEP Reduction</w:t>
            </w:r>
            <w:r w:rsidRPr="00960656">
              <w:rPr>
                <w:rFonts w:ascii="Arial" w:hAnsi="Arial" w:cs="Arial"/>
                <w:sz w:val="20"/>
                <w:szCs w:val="20"/>
              </w:rPr>
              <w:t xml:space="preserve"> to Total Evaluated Price</w:t>
            </w:r>
          </w:p>
        </w:tc>
        <w:tc>
          <w:tcPr>
            <w:tcW w:w="3060" w:type="dxa"/>
          </w:tcPr>
          <w:p w14:paraId="4EF2479A" w14:textId="77777777" w:rsidR="001C5EBD" w:rsidRPr="00960656" w:rsidRDefault="001C5EBD" w:rsidP="006278B1">
            <w:pPr>
              <w:jc w:val="center"/>
              <w:rPr>
                <w:rFonts w:ascii="Arial" w:hAnsi="Arial" w:cs="Arial"/>
                <w:sz w:val="20"/>
                <w:szCs w:val="20"/>
              </w:rPr>
            </w:pPr>
            <w:r w:rsidRPr="00960656">
              <w:rPr>
                <w:rFonts w:ascii="Arial" w:hAnsi="Arial" w:cs="Arial"/>
                <w:sz w:val="20"/>
                <w:szCs w:val="20"/>
              </w:rPr>
              <w:t>Calculation of VATEP %</w:t>
            </w:r>
          </w:p>
        </w:tc>
        <w:tc>
          <w:tcPr>
            <w:tcW w:w="1795" w:type="dxa"/>
          </w:tcPr>
          <w:p w14:paraId="3FB1CB5E" w14:textId="77777777" w:rsidR="001C5EBD" w:rsidRPr="00960656" w:rsidRDefault="001C5EBD" w:rsidP="006278B1">
            <w:pPr>
              <w:jc w:val="center"/>
              <w:rPr>
                <w:rFonts w:ascii="Arial" w:hAnsi="Arial" w:cs="Arial"/>
                <w:sz w:val="20"/>
                <w:szCs w:val="20"/>
              </w:rPr>
            </w:pPr>
            <w:r w:rsidRPr="00960656">
              <w:rPr>
                <w:rFonts w:ascii="Arial" w:hAnsi="Arial" w:cs="Arial"/>
                <w:sz w:val="20"/>
                <w:szCs w:val="20"/>
              </w:rPr>
              <w:t>Identify where in Offeror’s proposal the VATEP objective is met or partially met</w:t>
            </w:r>
          </w:p>
        </w:tc>
      </w:tr>
      <w:tr w:rsidR="001C5EBD" w:rsidRPr="00DE1F3A" w14:paraId="52EDFCB9" w14:textId="77777777" w:rsidTr="006278B1">
        <w:tc>
          <w:tcPr>
            <w:tcW w:w="1615" w:type="dxa"/>
          </w:tcPr>
          <w:p w14:paraId="2CF89C94" w14:textId="77777777" w:rsidR="001C5EBD" w:rsidRPr="00960656" w:rsidRDefault="001C5EBD" w:rsidP="006278B1">
            <w:pPr>
              <w:rPr>
                <w:rFonts w:ascii="Arial" w:hAnsi="Arial" w:cs="Arial"/>
                <w:sz w:val="20"/>
                <w:szCs w:val="20"/>
              </w:rPr>
            </w:pPr>
            <w:r w:rsidRPr="00960656">
              <w:rPr>
                <w:rFonts w:ascii="Arial" w:hAnsi="Arial" w:cs="Arial"/>
                <w:sz w:val="20"/>
                <w:szCs w:val="20"/>
              </w:rPr>
              <w:t>Payload</w:t>
            </w:r>
          </w:p>
        </w:tc>
        <w:tc>
          <w:tcPr>
            <w:tcW w:w="1170" w:type="dxa"/>
          </w:tcPr>
          <w:p w14:paraId="589B91D0" w14:textId="77777777" w:rsidR="001C5EBD" w:rsidRPr="00960656" w:rsidRDefault="001C5EBD" w:rsidP="006278B1">
            <w:pPr>
              <w:jc w:val="center"/>
              <w:rPr>
                <w:rFonts w:ascii="Arial" w:hAnsi="Arial" w:cs="Arial"/>
                <w:sz w:val="20"/>
                <w:szCs w:val="20"/>
              </w:rPr>
            </w:pPr>
            <w:r w:rsidRPr="00960656">
              <w:rPr>
                <w:rFonts w:ascii="Arial" w:hAnsi="Arial" w:cs="Arial"/>
                <w:sz w:val="20"/>
                <w:szCs w:val="20"/>
              </w:rPr>
              <w:t>4.3.2</w:t>
            </w:r>
          </w:p>
        </w:tc>
        <w:tc>
          <w:tcPr>
            <w:tcW w:w="1710" w:type="dxa"/>
          </w:tcPr>
          <w:p w14:paraId="6335AD4E" w14:textId="77777777" w:rsidR="001C5EBD" w:rsidRPr="00960656" w:rsidRDefault="001C5EBD" w:rsidP="006278B1">
            <w:pPr>
              <w:jc w:val="center"/>
              <w:rPr>
                <w:rFonts w:ascii="Arial" w:hAnsi="Arial" w:cs="Arial"/>
                <w:sz w:val="20"/>
                <w:szCs w:val="20"/>
              </w:rPr>
            </w:pPr>
            <w:r w:rsidRPr="00960656">
              <w:rPr>
                <w:rFonts w:ascii="Arial" w:hAnsi="Arial" w:cs="Arial"/>
                <w:sz w:val="20"/>
                <w:szCs w:val="20"/>
              </w:rPr>
              <w:t>$100,000</w:t>
            </w:r>
          </w:p>
        </w:tc>
        <w:tc>
          <w:tcPr>
            <w:tcW w:w="3060" w:type="dxa"/>
          </w:tcPr>
          <w:p w14:paraId="1D4673E3" w14:textId="77777777" w:rsidR="001C5EBD" w:rsidRPr="00960656" w:rsidRDefault="001C5EBD" w:rsidP="006278B1">
            <w:pPr>
              <w:rPr>
                <w:rFonts w:ascii="Arial" w:hAnsi="Arial" w:cs="Arial"/>
                <w:sz w:val="20"/>
                <w:szCs w:val="20"/>
              </w:rPr>
            </w:pPr>
            <w:r w:rsidRPr="00960656">
              <w:rPr>
                <w:rFonts w:ascii="Arial" w:hAnsi="Arial" w:cs="Arial"/>
                <w:sz w:val="20"/>
                <w:szCs w:val="20"/>
              </w:rPr>
              <w:t>(Offeror’s proposed payload less the threshold of 8000)/50*$1,000</w:t>
            </w:r>
          </w:p>
          <w:p w14:paraId="32D88A2E" w14:textId="77777777" w:rsidR="001C5EBD" w:rsidRPr="00960656" w:rsidRDefault="001C5EBD" w:rsidP="006278B1">
            <w:pPr>
              <w:rPr>
                <w:rFonts w:ascii="Arial" w:hAnsi="Arial" w:cs="Arial"/>
                <w:sz w:val="20"/>
                <w:szCs w:val="20"/>
              </w:rPr>
            </w:pPr>
            <w:r w:rsidRPr="00960656">
              <w:rPr>
                <w:rFonts w:ascii="Arial" w:hAnsi="Arial" w:cs="Arial"/>
                <w:sz w:val="20"/>
                <w:szCs w:val="20"/>
              </w:rPr>
              <w:t>[Not-to-Exceed $100,000 total reduction]</w:t>
            </w:r>
          </w:p>
          <w:p w14:paraId="3839E1D3" w14:textId="77777777" w:rsidR="001C5EBD" w:rsidRPr="00960656" w:rsidRDefault="001C5EBD" w:rsidP="006278B1">
            <w:pPr>
              <w:rPr>
                <w:rFonts w:ascii="Arial" w:hAnsi="Arial" w:cs="Arial"/>
                <w:i/>
                <w:sz w:val="20"/>
                <w:szCs w:val="20"/>
              </w:rPr>
            </w:pPr>
            <w:r w:rsidRPr="00960656">
              <w:rPr>
                <w:rFonts w:ascii="Arial" w:hAnsi="Arial" w:cs="Arial"/>
                <w:b/>
                <w:iCs/>
              </w:rPr>
              <w:t>NOTE</w:t>
            </w:r>
            <w:r w:rsidRPr="00960656">
              <w:rPr>
                <w:rFonts w:ascii="Arial" w:hAnsi="Arial" w:cs="Arial"/>
                <w:b/>
                <w:i/>
                <w:sz w:val="20"/>
                <w:szCs w:val="20"/>
              </w:rPr>
              <w:t xml:space="preserve">: </w:t>
            </w:r>
            <w:r w:rsidRPr="00960656">
              <w:rPr>
                <w:rFonts w:ascii="Arial" w:hAnsi="Arial" w:cs="Arial"/>
                <w:i/>
                <w:sz w:val="20"/>
                <w:szCs w:val="20"/>
              </w:rPr>
              <w:t xml:space="preserve"> 8000 is the threshold and 5,000 is the delta between the threshold and objective</w:t>
            </w:r>
          </w:p>
        </w:tc>
        <w:tc>
          <w:tcPr>
            <w:tcW w:w="1795" w:type="dxa"/>
          </w:tcPr>
          <w:p w14:paraId="1F9930B3" w14:textId="77777777" w:rsidR="001C5EBD" w:rsidRPr="00960656" w:rsidRDefault="001C5EBD" w:rsidP="006278B1">
            <w:pPr>
              <w:rPr>
                <w:rFonts w:ascii="Arial" w:hAnsi="Arial" w:cs="Arial"/>
                <w:sz w:val="20"/>
                <w:szCs w:val="20"/>
              </w:rPr>
            </w:pPr>
          </w:p>
        </w:tc>
      </w:tr>
    </w:tbl>
    <w:p w14:paraId="0F0519CE" w14:textId="09BE0BDD" w:rsidR="001C5EBD" w:rsidRPr="00DE1F3A" w:rsidRDefault="001C5EBD" w:rsidP="006278B1">
      <w:pPr>
        <w:rPr>
          <w:rFonts w:ascii="Arial" w:hAnsi="Arial" w:cs="Arial"/>
        </w:rPr>
      </w:pPr>
      <w:r w:rsidRPr="00960656">
        <w:rPr>
          <w:rFonts w:ascii="Arial" w:hAnsi="Arial" w:cs="Arial"/>
          <w:sz w:val="24"/>
          <w:szCs w:val="24"/>
        </w:rPr>
        <w:br/>
        <w:t>The SSA will consider the VATEP of the cost/price factor, along with the other evaluation factors, in making the source selection decision.</w:t>
      </w:r>
      <w:r w:rsidRPr="00960656">
        <w:rPr>
          <w:rFonts w:ascii="Arial" w:hAnsi="Arial" w:cs="Arial"/>
          <w:sz w:val="24"/>
          <w:szCs w:val="24"/>
        </w:rPr>
        <w:br/>
      </w:r>
      <w:r w:rsidRPr="00960656">
        <w:rPr>
          <w:rFonts w:ascii="Arial" w:hAnsi="Arial" w:cs="Arial"/>
          <w:sz w:val="24"/>
          <w:szCs w:val="24"/>
        </w:rPr>
        <w:br/>
        <w:t>The VATEP adjustment is for evaluation purposes only, and will not change the proposed pricing, which will become the awarded price. If an Offeror proposes the threshold for payload, then they will receive no adjustment.</w:t>
      </w:r>
    </w:p>
    <w:p w14:paraId="51BBAA15" w14:textId="77777777" w:rsidR="001C5EBD" w:rsidRPr="00960656" w:rsidRDefault="001C5EBD" w:rsidP="002F03EF">
      <w:pPr>
        <w:rPr>
          <w:rFonts w:ascii="Arial" w:hAnsi="Arial" w:cs="Arial"/>
          <w:b/>
          <w:sz w:val="24"/>
          <w:szCs w:val="24"/>
          <w:u w:val="single"/>
        </w:rPr>
      </w:pPr>
    </w:p>
    <w:p w14:paraId="0478F088" w14:textId="77777777" w:rsidR="003A09B5" w:rsidRPr="00960656" w:rsidRDefault="003A09B5" w:rsidP="002F03EF">
      <w:pPr>
        <w:rPr>
          <w:rFonts w:ascii="Arial" w:hAnsi="Arial" w:cs="Arial"/>
          <w:b/>
          <w:sz w:val="24"/>
          <w:szCs w:val="24"/>
          <w:u w:val="single"/>
        </w:rPr>
      </w:pPr>
    </w:p>
    <w:p w14:paraId="2778D4F3" w14:textId="5AD9C7B1" w:rsidR="001C5EBD" w:rsidRPr="00960656" w:rsidRDefault="001C5EBD" w:rsidP="002F03EF">
      <w:pPr>
        <w:rPr>
          <w:rFonts w:ascii="Arial" w:hAnsi="Arial" w:cs="Arial"/>
          <w:sz w:val="24"/>
          <w:szCs w:val="24"/>
        </w:rPr>
      </w:pPr>
      <w:r w:rsidRPr="00960656">
        <w:rPr>
          <w:rFonts w:ascii="Arial" w:hAnsi="Arial" w:cs="Arial"/>
          <w:b/>
          <w:sz w:val="24"/>
          <w:szCs w:val="24"/>
          <w:u w:val="single"/>
        </w:rPr>
        <w:t>SECTION L LANGUAGE</w:t>
      </w:r>
      <w:r w:rsidRPr="00960656">
        <w:rPr>
          <w:rFonts w:ascii="Arial" w:hAnsi="Arial" w:cs="Arial"/>
          <w:sz w:val="24"/>
          <w:szCs w:val="24"/>
        </w:rPr>
        <w:t xml:space="preserve">: The offeror shall complete RFP Attachment L-X (VATEP Calculations) to facilitate the </w:t>
      </w:r>
      <w:r w:rsidR="001F0632" w:rsidRPr="00960656">
        <w:rPr>
          <w:rFonts w:ascii="Arial" w:hAnsi="Arial" w:cs="Arial"/>
          <w:sz w:val="24"/>
          <w:szCs w:val="24"/>
        </w:rPr>
        <w:t>g</w:t>
      </w:r>
      <w:r w:rsidRPr="00960656">
        <w:rPr>
          <w:rFonts w:ascii="Arial" w:hAnsi="Arial" w:cs="Arial"/>
          <w:sz w:val="24"/>
          <w:szCs w:val="24"/>
        </w:rPr>
        <w:t xml:space="preserve">overnment review process.  </w:t>
      </w:r>
    </w:p>
    <w:p w14:paraId="618E48A4" w14:textId="77777777" w:rsidR="001C5EBD" w:rsidRPr="00960656" w:rsidRDefault="001C5EBD" w:rsidP="002F03EF">
      <w:pPr>
        <w:rPr>
          <w:rFonts w:ascii="Arial" w:hAnsi="Arial" w:cs="Arial"/>
          <w:sz w:val="24"/>
          <w:szCs w:val="24"/>
        </w:rPr>
      </w:pPr>
    </w:p>
    <w:p w14:paraId="2A8597AB" w14:textId="1F80525D" w:rsidR="001C5EBD" w:rsidRPr="00960656" w:rsidRDefault="001C5EBD" w:rsidP="002F03EF">
      <w:pPr>
        <w:rPr>
          <w:rFonts w:ascii="Arial" w:hAnsi="Arial" w:cs="Arial"/>
          <w:sz w:val="24"/>
          <w:szCs w:val="24"/>
        </w:rPr>
      </w:pPr>
      <w:r w:rsidRPr="00960656">
        <w:rPr>
          <w:rFonts w:ascii="Arial" w:hAnsi="Arial" w:cs="Arial"/>
          <w:sz w:val="24"/>
          <w:szCs w:val="24"/>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w:t>
      </w:r>
      <w:r w:rsidRPr="00960656">
        <w:rPr>
          <w:rFonts w:ascii="Arial" w:hAnsi="Arial" w:cs="Arial"/>
          <w:sz w:val="24"/>
          <w:szCs w:val="24"/>
        </w:rPr>
        <w:br/>
      </w:r>
      <w:r w:rsidRPr="00960656">
        <w:rPr>
          <w:rFonts w:ascii="Arial" w:hAnsi="Arial" w:cs="Arial"/>
          <w:sz w:val="24"/>
          <w:szCs w:val="24"/>
        </w:rPr>
        <w:br/>
        <w:t>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 LET that meets the proposed above-threshold payload performance shall also be priced and delivered in CLIN X001AA.</w:t>
      </w:r>
    </w:p>
    <w:p w14:paraId="2D4B1454" w14:textId="77777777" w:rsidR="001C5EBD" w:rsidRPr="00960656" w:rsidRDefault="001C5EBD" w:rsidP="004D6E52">
      <w:pPr>
        <w:suppressLineNumbers/>
        <w:rPr>
          <w:rFonts w:ascii="Arial" w:hAnsi="Arial" w:cs="Arial"/>
          <w:b/>
          <w:color w:val="FF0000"/>
          <w:sz w:val="24"/>
          <w:u w:val="single"/>
        </w:rPr>
      </w:pPr>
    </w:p>
    <w:p w14:paraId="3457B7E1" w14:textId="77777777" w:rsidR="001C5EBD" w:rsidRPr="00960656" w:rsidRDefault="001C5EBD" w:rsidP="00646E92">
      <w:pPr>
        <w:pBdr>
          <w:top w:val="single" w:sz="4" w:space="1" w:color="auto"/>
          <w:bottom w:val="single" w:sz="4" w:space="1" w:color="auto"/>
        </w:pBdr>
        <w:rPr>
          <w:rFonts w:ascii="Arial" w:hAnsi="Arial" w:cs="Arial"/>
          <w:b/>
          <w:i/>
          <w:color w:val="FF0000"/>
          <w:sz w:val="28"/>
          <w:szCs w:val="28"/>
        </w:rPr>
        <w:sectPr w:rsidR="001C5EBD" w:rsidRPr="00960656" w:rsidSect="00000624">
          <w:headerReference w:type="even" r:id="rId40"/>
          <w:headerReference w:type="default" r:id="rId41"/>
          <w:footerReference w:type="default" r:id="rId42"/>
          <w:headerReference w:type="first" r:id="rId43"/>
          <w:footnotePr>
            <w:numRestart w:val="eachPage"/>
          </w:footnotePr>
          <w:pgSz w:w="12240" w:h="15840"/>
          <w:pgMar w:top="1440" w:right="1296" w:bottom="1440" w:left="1350" w:header="720" w:footer="720" w:gutter="0"/>
          <w:pgNumType w:start="1"/>
          <w:cols w:space="720"/>
          <w:docGrid w:linePitch="360"/>
        </w:sectPr>
      </w:pPr>
    </w:p>
    <w:p w14:paraId="2435F2A7" w14:textId="77777777" w:rsidR="001C5EBD" w:rsidRPr="00960656" w:rsidRDefault="001C5EBD" w:rsidP="00BD7027">
      <w:pPr>
        <w:pStyle w:val="Heading4"/>
        <w:jc w:val="center"/>
        <w:rPr>
          <w:rFonts w:cs="Arial"/>
          <w:b/>
          <w:sz w:val="40"/>
          <w:szCs w:val="40"/>
        </w:rPr>
      </w:pPr>
      <w:bookmarkStart w:id="173" w:name="_APPENDIX_B"/>
      <w:bookmarkStart w:id="174" w:name="_APPENDIX_C"/>
      <w:bookmarkEnd w:id="173"/>
      <w:bookmarkEnd w:id="174"/>
      <w:r w:rsidRPr="00960656">
        <w:rPr>
          <w:rFonts w:cs="Arial"/>
          <w:b/>
          <w:sz w:val="40"/>
          <w:szCs w:val="40"/>
        </w:rPr>
        <w:lastRenderedPageBreak/>
        <w:t>APPENDIX C</w:t>
      </w:r>
    </w:p>
    <w:p w14:paraId="44AAC82F" w14:textId="77777777" w:rsidR="001C5EBD" w:rsidRPr="00960656" w:rsidRDefault="001C5EBD" w:rsidP="00BD7027">
      <w:pPr>
        <w:jc w:val="center"/>
        <w:rPr>
          <w:rFonts w:ascii="Arial" w:hAnsi="Arial" w:cs="Arial"/>
          <w:b/>
          <w:sz w:val="40"/>
          <w:szCs w:val="40"/>
        </w:rPr>
      </w:pPr>
      <w:r w:rsidRPr="00960656">
        <w:rPr>
          <w:rFonts w:ascii="Arial" w:hAnsi="Arial" w:cs="Arial"/>
          <w:b/>
          <w:sz w:val="40"/>
          <w:szCs w:val="40"/>
        </w:rPr>
        <w:t>Lowest Priced Technically Acceptable</w:t>
      </w:r>
    </w:p>
    <w:p w14:paraId="66CE92E8" w14:textId="77777777" w:rsidR="001C5EBD" w:rsidRPr="00DE1F3A" w:rsidRDefault="001C5EBD" w:rsidP="00BD7027">
      <w:pPr>
        <w:jc w:val="center"/>
        <w:rPr>
          <w:rFonts w:ascii="Arial" w:hAnsi="Arial" w:cs="Arial"/>
        </w:rPr>
      </w:pPr>
      <w:r w:rsidRPr="00960656">
        <w:rPr>
          <w:rFonts w:ascii="Arial" w:hAnsi="Arial" w:cs="Arial"/>
          <w:b/>
          <w:sz w:val="40"/>
          <w:szCs w:val="40"/>
        </w:rPr>
        <w:t xml:space="preserve">Source Selection Process </w:t>
      </w:r>
    </w:p>
    <w:p w14:paraId="1DE6B456" w14:textId="77777777" w:rsidR="001C5EBD" w:rsidRPr="00960656" w:rsidRDefault="001C5EBD" w:rsidP="00686C7A">
      <w:pPr>
        <w:autoSpaceDE w:val="0"/>
        <w:autoSpaceDN w:val="0"/>
        <w:adjustRightInd w:val="0"/>
        <w:rPr>
          <w:rFonts w:ascii="Arial" w:hAnsi="Arial" w:cs="Arial"/>
          <w:sz w:val="24"/>
        </w:rPr>
      </w:pPr>
    </w:p>
    <w:p w14:paraId="36A109DB" w14:textId="77777777" w:rsidR="001C5EBD" w:rsidRPr="00960656" w:rsidRDefault="001C5EBD" w:rsidP="00686C7A">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C-1 Purpose</w:t>
      </w:r>
    </w:p>
    <w:p w14:paraId="5B03DC64" w14:textId="77777777" w:rsidR="001C5EBD" w:rsidRPr="00960656" w:rsidRDefault="001C5EBD" w:rsidP="00686C7A">
      <w:pPr>
        <w:autoSpaceDE w:val="0"/>
        <w:autoSpaceDN w:val="0"/>
        <w:adjustRightInd w:val="0"/>
        <w:rPr>
          <w:rFonts w:ascii="Arial" w:hAnsi="Arial" w:cs="Arial"/>
          <w:sz w:val="24"/>
        </w:rPr>
      </w:pPr>
    </w:p>
    <w:p w14:paraId="3E2ACD42" w14:textId="2BC247F4" w:rsidR="001C5EBD" w:rsidRPr="00960656" w:rsidRDefault="001C5EBD" w:rsidP="001D736C">
      <w:pPr>
        <w:spacing w:line="276" w:lineRule="auto"/>
        <w:rPr>
          <w:rFonts w:ascii="Arial" w:hAnsi="Arial" w:cs="Arial"/>
          <w:sz w:val="24"/>
          <w:szCs w:val="24"/>
        </w:rPr>
      </w:pPr>
      <w:r w:rsidRPr="00960656">
        <w:rPr>
          <w:rFonts w:ascii="Arial" w:hAnsi="Arial" w:cs="Arial"/>
          <w:sz w:val="24"/>
          <w:szCs w:val="24"/>
        </w:rPr>
        <w:t xml:space="preserve">The purpose of this Appendix is to assist acquisition professionals in making sound decisions for determining whether to use a Tradeoff or LPTA source selection process to obtain best value. LPTA is an available source selection approach. However, a lack of understanding of when it is an appropriate choice may result in misapplication of this process. This Appendix includes “side-by-side” comparisons of LPTA vs. Tradeoff characteristics, methodologies, common concerns associated with each, tips and best practices. </w:t>
      </w:r>
    </w:p>
    <w:p w14:paraId="0B112A28" w14:textId="77777777" w:rsidR="001C5EBD" w:rsidRPr="00960656" w:rsidRDefault="001C5EBD" w:rsidP="00686C7A">
      <w:pPr>
        <w:autoSpaceDE w:val="0"/>
        <w:autoSpaceDN w:val="0"/>
        <w:adjustRightInd w:val="0"/>
        <w:rPr>
          <w:rFonts w:ascii="Arial" w:hAnsi="Arial" w:cs="Arial"/>
          <w:sz w:val="24"/>
        </w:rPr>
      </w:pPr>
      <w:bookmarkStart w:id="175" w:name="references"/>
    </w:p>
    <w:p w14:paraId="640EF227" w14:textId="77777777" w:rsidR="00011262" w:rsidRPr="00960656" w:rsidRDefault="00011262" w:rsidP="00686C7A">
      <w:pPr>
        <w:autoSpaceDE w:val="0"/>
        <w:autoSpaceDN w:val="0"/>
        <w:adjustRightInd w:val="0"/>
        <w:rPr>
          <w:rFonts w:ascii="Arial" w:hAnsi="Arial" w:cs="Arial"/>
          <w:sz w:val="24"/>
        </w:rPr>
      </w:pPr>
    </w:p>
    <w:p w14:paraId="2C8AF775" w14:textId="77777777" w:rsidR="001C5EBD" w:rsidRPr="00960656" w:rsidRDefault="001C5EBD" w:rsidP="00686C7A">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C-2 References</w:t>
      </w:r>
    </w:p>
    <w:bookmarkEnd w:id="175"/>
    <w:p w14:paraId="6A43FC72" w14:textId="77777777" w:rsidR="001C5EBD" w:rsidRPr="00960656" w:rsidRDefault="001C5EBD" w:rsidP="001D736C">
      <w:pPr>
        <w:spacing w:line="276" w:lineRule="auto"/>
        <w:rPr>
          <w:rFonts w:ascii="Arial" w:hAnsi="Arial" w:cs="Arial"/>
          <w:b/>
          <w:sz w:val="24"/>
          <w:szCs w:val="24"/>
        </w:rPr>
      </w:pPr>
    </w:p>
    <w:p w14:paraId="4D38A36A" w14:textId="3915BF93" w:rsidR="001C5EBD" w:rsidRPr="00960656" w:rsidRDefault="001C5EBD">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960656">
        <w:rPr>
          <w:rFonts w:ascii="Arial" w:eastAsia="MS PGothic" w:hAnsi="Arial" w:cs="Arial"/>
          <w:color w:val="000000" w:themeColor="text1"/>
          <w:kern w:val="24"/>
          <w:sz w:val="24"/>
          <w:szCs w:val="24"/>
        </w:rPr>
        <w:t xml:space="preserve">Federal Acquisition Regulation Part </w:t>
      </w:r>
      <w:r w:rsidR="0011689A" w:rsidRPr="00960656">
        <w:rPr>
          <w:rFonts w:ascii="Arial" w:eastAsia="MS PGothic" w:hAnsi="Arial" w:cs="Arial"/>
          <w:color w:val="000000" w:themeColor="text1"/>
          <w:kern w:val="24"/>
          <w:sz w:val="24"/>
          <w:szCs w:val="24"/>
        </w:rPr>
        <w:t xml:space="preserve">15 </w:t>
      </w:r>
      <w:hyperlink r:id="rId44" w:history="1">
        <w:r w:rsidR="001201EC" w:rsidRPr="00960656">
          <w:rPr>
            <w:rStyle w:val="Hyperlink"/>
            <w:rFonts w:ascii="Arial" w:eastAsia="MS PGothic" w:hAnsi="Arial" w:cs="Arial"/>
            <w:kern w:val="24"/>
            <w:sz w:val="24"/>
            <w:szCs w:val="24"/>
          </w:rPr>
          <w:t>https://www.acquisition.gov/far/part-15</w:t>
        </w:r>
      </w:hyperlink>
      <w:r w:rsidR="001201EC" w:rsidRPr="00960656">
        <w:rPr>
          <w:rFonts w:ascii="Arial" w:eastAsia="MS PGothic" w:hAnsi="Arial" w:cs="Arial"/>
          <w:color w:val="000000" w:themeColor="text1"/>
          <w:kern w:val="24"/>
          <w:sz w:val="24"/>
          <w:szCs w:val="24"/>
        </w:rPr>
        <w:t xml:space="preserve">. </w:t>
      </w:r>
    </w:p>
    <w:p w14:paraId="10E1F8F8" w14:textId="6CDB0BBD" w:rsidR="001C5EBD" w:rsidRPr="00960656" w:rsidRDefault="001C5EBD">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960656">
        <w:rPr>
          <w:rFonts w:ascii="Arial" w:eastAsia="MS PGothic" w:hAnsi="Arial" w:cs="Arial"/>
          <w:color w:val="000000" w:themeColor="text1"/>
          <w:kern w:val="24"/>
          <w:sz w:val="24"/>
          <w:szCs w:val="24"/>
        </w:rPr>
        <w:t>Defense Federal Acquisition Regulation Supplement</w:t>
      </w:r>
      <w:r w:rsidR="003326CE" w:rsidRPr="00960656">
        <w:rPr>
          <w:rFonts w:ascii="Arial" w:eastAsia="MS PGothic" w:hAnsi="Arial" w:cs="Arial"/>
          <w:color w:val="000000" w:themeColor="text1"/>
          <w:kern w:val="24"/>
          <w:sz w:val="24"/>
          <w:szCs w:val="24"/>
        </w:rPr>
        <w:t xml:space="preserve"> (DFARS and Procedures, </w:t>
      </w:r>
      <w:r w:rsidR="006A56C2" w:rsidRPr="00960656">
        <w:rPr>
          <w:rFonts w:ascii="Arial" w:eastAsia="MS PGothic" w:hAnsi="Arial" w:cs="Arial"/>
          <w:color w:val="000000" w:themeColor="text1"/>
          <w:kern w:val="24"/>
          <w:sz w:val="24"/>
          <w:szCs w:val="24"/>
        </w:rPr>
        <w:t>Guidance,</w:t>
      </w:r>
      <w:r w:rsidR="003326CE" w:rsidRPr="00960656">
        <w:rPr>
          <w:rFonts w:ascii="Arial" w:eastAsia="MS PGothic" w:hAnsi="Arial" w:cs="Arial"/>
          <w:color w:val="000000" w:themeColor="text1"/>
          <w:kern w:val="24"/>
          <w:sz w:val="24"/>
          <w:szCs w:val="24"/>
        </w:rPr>
        <w:t xml:space="preserve"> and Information (PGI)</w:t>
      </w:r>
      <w:r w:rsidRPr="00960656">
        <w:rPr>
          <w:rFonts w:ascii="Arial" w:eastAsia="MS PGothic" w:hAnsi="Arial" w:cs="Arial"/>
          <w:color w:val="000000" w:themeColor="text1"/>
          <w:kern w:val="24"/>
          <w:sz w:val="24"/>
          <w:szCs w:val="24"/>
        </w:rPr>
        <w:t xml:space="preserve"> Part </w:t>
      </w:r>
      <w:r w:rsidR="008736F9" w:rsidRPr="00960656">
        <w:rPr>
          <w:rFonts w:ascii="Arial" w:eastAsia="MS PGothic" w:hAnsi="Arial" w:cs="Arial"/>
          <w:color w:val="000000" w:themeColor="text1"/>
          <w:kern w:val="24"/>
          <w:sz w:val="24"/>
          <w:szCs w:val="24"/>
        </w:rPr>
        <w:t xml:space="preserve">215 </w:t>
      </w:r>
      <w:hyperlink r:id="rId45" w:history="1">
        <w:r w:rsidR="009E6F70" w:rsidRPr="00960656">
          <w:rPr>
            <w:rStyle w:val="Hyperlink"/>
            <w:rFonts w:ascii="Arial" w:eastAsia="MS PGothic" w:hAnsi="Arial" w:cs="Arial"/>
            <w:kern w:val="24"/>
            <w:sz w:val="24"/>
            <w:szCs w:val="24"/>
          </w:rPr>
          <w:t>https://www.acq.osd.mil/dpap/dars/dfarspgi/current/index.html</w:t>
        </w:r>
      </w:hyperlink>
      <w:r w:rsidR="001201EC" w:rsidRPr="00960656">
        <w:rPr>
          <w:rStyle w:val="Hyperlink"/>
          <w:rFonts w:ascii="Arial" w:eastAsia="MS PGothic" w:hAnsi="Arial" w:cs="Arial"/>
          <w:kern w:val="24"/>
          <w:sz w:val="24"/>
          <w:szCs w:val="24"/>
        </w:rPr>
        <w:t xml:space="preserve">. </w:t>
      </w:r>
      <w:r w:rsidR="009E6F70" w:rsidRPr="00960656">
        <w:rPr>
          <w:rFonts w:ascii="Arial" w:eastAsia="MS PGothic" w:hAnsi="Arial" w:cs="Arial"/>
          <w:color w:val="000000" w:themeColor="text1"/>
          <w:kern w:val="24"/>
          <w:sz w:val="24"/>
          <w:szCs w:val="24"/>
        </w:rPr>
        <w:t xml:space="preserve"> </w:t>
      </w:r>
    </w:p>
    <w:p w14:paraId="4819054E" w14:textId="433FB8B9" w:rsidR="001C5EBD" w:rsidRPr="00960656" w:rsidRDefault="001C5EBD">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960656">
        <w:rPr>
          <w:rFonts w:ascii="Arial" w:eastAsia="MS PGothic" w:hAnsi="Arial" w:cs="Arial"/>
          <w:color w:val="000000" w:themeColor="text1"/>
          <w:kern w:val="24"/>
          <w:sz w:val="24"/>
          <w:szCs w:val="24"/>
        </w:rPr>
        <w:t xml:space="preserve">Army Federal Acquisition Regulation Supplement </w:t>
      </w:r>
      <w:r w:rsidR="006A56C2" w:rsidRPr="00960656">
        <w:rPr>
          <w:rFonts w:ascii="Arial" w:eastAsia="MS PGothic" w:hAnsi="Arial" w:cs="Arial"/>
          <w:color w:val="000000" w:themeColor="text1"/>
          <w:kern w:val="24"/>
          <w:sz w:val="24"/>
          <w:szCs w:val="24"/>
        </w:rPr>
        <w:t xml:space="preserve">(AFARS) </w:t>
      </w:r>
      <w:r w:rsidR="009D145D" w:rsidRPr="00960656">
        <w:rPr>
          <w:rFonts w:ascii="Arial" w:eastAsia="MS PGothic" w:hAnsi="Arial" w:cs="Arial"/>
          <w:color w:val="000000" w:themeColor="text1"/>
          <w:kern w:val="24"/>
          <w:sz w:val="24"/>
          <w:szCs w:val="24"/>
        </w:rPr>
        <w:t>and AFARS Procedures, Guidance, and Information (AFARS</w:t>
      </w:r>
      <w:r w:rsidR="00D41BBF" w:rsidRPr="00960656">
        <w:rPr>
          <w:rFonts w:ascii="Arial" w:eastAsia="MS PGothic" w:hAnsi="Arial" w:cs="Arial"/>
          <w:color w:val="000000" w:themeColor="text1"/>
          <w:kern w:val="24"/>
          <w:sz w:val="24"/>
          <w:szCs w:val="24"/>
        </w:rPr>
        <w:t>-</w:t>
      </w:r>
      <w:r w:rsidR="009D145D" w:rsidRPr="00960656">
        <w:rPr>
          <w:rFonts w:ascii="Arial" w:eastAsia="MS PGothic" w:hAnsi="Arial" w:cs="Arial"/>
          <w:color w:val="000000" w:themeColor="text1"/>
          <w:kern w:val="24"/>
          <w:sz w:val="24"/>
          <w:szCs w:val="24"/>
        </w:rPr>
        <w:t>PGI)</w:t>
      </w:r>
      <w:r w:rsidR="00D41BBF" w:rsidRPr="00960656">
        <w:rPr>
          <w:rFonts w:ascii="Arial" w:eastAsia="MS PGothic" w:hAnsi="Arial" w:cs="Arial"/>
          <w:color w:val="000000" w:themeColor="text1"/>
          <w:kern w:val="24"/>
          <w:sz w:val="24"/>
          <w:szCs w:val="24"/>
        </w:rPr>
        <w:t xml:space="preserve"> </w:t>
      </w:r>
      <w:r w:rsidRPr="00960656">
        <w:rPr>
          <w:rFonts w:ascii="Arial" w:eastAsia="MS PGothic" w:hAnsi="Arial" w:cs="Arial"/>
          <w:color w:val="000000" w:themeColor="text1"/>
          <w:kern w:val="24"/>
          <w:sz w:val="24"/>
          <w:szCs w:val="24"/>
        </w:rPr>
        <w:t xml:space="preserve">Part 5115 </w:t>
      </w:r>
      <w:hyperlink r:id="rId46" w:history="1">
        <w:r w:rsidR="001201EC" w:rsidRPr="00960656">
          <w:rPr>
            <w:rStyle w:val="Hyperlink"/>
            <w:rFonts w:ascii="Arial" w:eastAsia="MS PGothic" w:hAnsi="Arial" w:cs="Arial"/>
            <w:kern w:val="24"/>
            <w:sz w:val="24"/>
            <w:szCs w:val="24"/>
          </w:rPr>
          <w:t>https://spcs3.kc.army.mil/asaalt/procurement/AFARS/AFARS_5115.aspx</w:t>
        </w:r>
      </w:hyperlink>
      <w:r w:rsidR="001201EC" w:rsidRPr="00960656">
        <w:rPr>
          <w:rFonts w:ascii="Arial" w:eastAsia="MS PGothic" w:hAnsi="Arial" w:cs="Arial"/>
          <w:kern w:val="24"/>
          <w:sz w:val="24"/>
          <w:szCs w:val="24"/>
        </w:rPr>
        <w:t xml:space="preserve">. </w:t>
      </w:r>
    </w:p>
    <w:p w14:paraId="02ED588E" w14:textId="03036926" w:rsidR="001C5EBD" w:rsidRPr="00960656" w:rsidRDefault="001C5EBD">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960656">
        <w:rPr>
          <w:rFonts w:ascii="Arial" w:eastAsia="MS PGothic" w:hAnsi="Arial" w:cs="Arial"/>
          <w:color w:val="000000" w:themeColor="text1"/>
          <w:kern w:val="24"/>
          <w:sz w:val="24"/>
          <w:szCs w:val="24"/>
        </w:rPr>
        <w:t xml:space="preserve">Department of Defense Source Selection Procedures </w:t>
      </w:r>
      <w:hyperlink r:id="rId47" w:history="1">
        <w:r w:rsidR="001201EC" w:rsidRPr="00960656">
          <w:rPr>
            <w:rStyle w:val="Hyperlink"/>
            <w:rFonts w:ascii="Arial" w:eastAsia="MS PGothic" w:hAnsi="Arial" w:cs="Arial"/>
            <w:kern w:val="24"/>
            <w:sz w:val="24"/>
            <w:szCs w:val="24"/>
          </w:rPr>
          <w:t>https://www.acq.osd.mil/dpap/policy/policyvault/USA000740-22-DPC.pdf</w:t>
        </w:r>
      </w:hyperlink>
      <w:r w:rsidR="001201EC" w:rsidRPr="00960656">
        <w:rPr>
          <w:rFonts w:ascii="Arial" w:eastAsia="MS PGothic" w:hAnsi="Arial" w:cs="Arial"/>
          <w:kern w:val="24"/>
          <w:sz w:val="24"/>
          <w:szCs w:val="24"/>
        </w:rPr>
        <w:t xml:space="preserve">. </w:t>
      </w:r>
    </w:p>
    <w:p w14:paraId="535FDFD1" w14:textId="3B5AF2EF" w:rsidR="001C5EBD" w:rsidRPr="00960656" w:rsidRDefault="001C5EBD">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960656">
        <w:rPr>
          <w:rFonts w:ascii="Arial" w:eastAsia="MS PGothic" w:hAnsi="Arial" w:cs="Arial"/>
          <w:color w:val="000000" w:themeColor="text1"/>
          <w:kern w:val="24"/>
          <w:sz w:val="24"/>
          <w:szCs w:val="24"/>
        </w:rPr>
        <w:t xml:space="preserve">Government Accountability Office Cases </w:t>
      </w:r>
      <w:r w:rsidR="00B26C15" w:rsidRPr="00960656">
        <w:rPr>
          <w:rFonts w:ascii="Arial" w:eastAsia="MS PGothic" w:hAnsi="Arial" w:cs="Arial"/>
          <w:color w:val="000000" w:themeColor="text1"/>
          <w:kern w:val="24"/>
          <w:sz w:val="24"/>
          <w:szCs w:val="24"/>
        </w:rPr>
        <w:t>-</w:t>
      </w:r>
      <w:r w:rsidRPr="00960656">
        <w:rPr>
          <w:rFonts w:ascii="Arial" w:eastAsia="MS PGothic" w:hAnsi="Arial" w:cs="Arial"/>
          <w:color w:val="000000" w:themeColor="text1"/>
          <w:kern w:val="24"/>
          <w:sz w:val="24"/>
          <w:szCs w:val="24"/>
        </w:rPr>
        <w:t xml:space="preserve"> Various</w:t>
      </w:r>
    </w:p>
    <w:p w14:paraId="7BAA5D05" w14:textId="17B5730F" w:rsidR="005E1DEF" w:rsidRPr="00960656" w:rsidRDefault="00F61493">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960656">
        <w:rPr>
          <w:rFonts w:ascii="Arial" w:eastAsia="MS PGothic" w:hAnsi="Arial" w:cs="Arial"/>
          <w:color w:val="000000" w:themeColor="text1"/>
          <w:kern w:val="24"/>
          <w:sz w:val="24"/>
          <w:szCs w:val="24"/>
        </w:rPr>
        <w:t xml:space="preserve">News </w:t>
      </w:r>
      <w:r w:rsidR="006C1A12" w:rsidRPr="00960656">
        <w:rPr>
          <w:rFonts w:ascii="Arial" w:eastAsia="MS PGothic" w:hAnsi="Arial" w:cs="Arial"/>
          <w:color w:val="000000" w:themeColor="text1"/>
          <w:kern w:val="24"/>
          <w:sz w:val="24"/>
          <w:szCs w:val="24"/>
        </w:rPr>
        <w:t>Article ‘</w:t>
      </w:r>
      <w:r w:rsidR="006042E7" w:rsidRPr="00960656">
        <w:rPr>
          <w:rFonts w:ascii="Arial" w:eastAsia="MS PGothic" w:hAnsi="Arial" w:cs="Arial"/>
          <w:color w:val="000000" w:themeColor="text1"/>
          <w:kern w:val="24"/>
          <w:sz w:val="24"/>
          <w:szCs w:val="24"/>
        </w:rPr>
        <w:t>Putting Best Value Back into the trade Off Acquisition Process</w:t>
      </w:r>
      <w:r w:rsidR="006C1A12" w:rsidRPr="00960656">
        <w:rPr>
          <w:rFonts w:ascii="Arial" w:eastAsia="MS PGothic" w:hAnsi="Arial" w:cs="Arial"/>
          <w:color w:val="000000" w:themeColor="text1"/>
          <w:kern w:val="24"/>
          <w:sz w:val="24"/>
          <w:szCs w:val="24"/>
        </w:rPr>
        <w:t xml:space="preserve">” May 20, 2019 USAAC </w:t>
      </w:r>
      <w:r w:rsidR="006042E7" w:rsidRPr="00960656">
        <w:rPr>
          <w:rFonts w:ascii="Arial" w:eastAsia="MS PGothic" w:hAnsi="Arial" w:cs="Arial"/>
          <w:color w:val="000000" w:themeColor="text1"/>
          <w:kern w:val="24"/>
          <w:sz w:val="24"/>
          <w:szCs w:val="24"/>
        </w:rPr>
        <w:t xml:space="preserve"> </w:t>
      </w:r>
      <w:hyperlink r:id="rId48" w:history="1">
        <w:r w:rsidR="009E6F70" w:rsidRPr="00960656">
          <w:rPr>
            <w:rStyle w:val="Hyperlink"/>
            <w:rFonts w:ascii="Arial" w:eastAsia="MS PGothic" w:hAnsi="Arial" w:cs="Arial"/>
            <w:kern w:val="24"/>
            <w:sz w:val="24"/>
            <w:szCs w:val="24"/>
          </w:rPr>
          <w:t>https://asc.army.mil/web/news-putting-best-value-back-into-the-trade-off-acquisition-process/</w:t>
        </w:r>
      </w:hyperlink>
      <w:r w:rsidR="001B1B1F" w:rsidRPr="00960656">
        <w:rPr>
          <w:rStyle w:val="Hyperlink"/>
          <w:rFonts w:ascii="Arial" w:eastAsia="MS PGothic" w:hAnsi="Arial" w:cs="Arial"/>
          <w:kern w:val="24"/>
          <w:sz w:val="24"/>
          <w:szCs w:val="24"/>
        </w:rPr>
        <w:t>.</w:t>
      </w:r>
      <w:r w:rsidR="009E6F70" w:rsidRPr="00960656">
        <w:rPr>
          <w:rFonts w:ascii="Arial" w:eastAsia="MS PGothic" w:hAnsi="Arial" w:cs="Arial"/>
          <w:color w:val="000000" w:themeColor="text1"/>
          <w:kern w:val="24"/>
          <w:sz w:val="24"/>
          <w:szCs w:val="24"/>
        </w:rPr>
        <w:t xml:space="preserve"> </w:t>
      </w:r>
    </w:p>
    <w:p w14:paraId="201A4060" w14:textId="77777777" w:rsidR="001C5EBD" w:rsidRPr="00960656" w:rsidRDefault="001C5EBD" w:rsidP="009D6828">
      <w:pPr>
        <w:rPr>
          <w:rFonts w:ascii="Arial" w:hAnsi="Arial" w:cs="Arial"/>
          <w:b/>
          <w:sz w:val="24"/>
          <w:szCs w:val="24"/>
        </w:rPr>
      </w:pPr>
    </w:p>
    <w:p w14:paraId="51C92D12" w14:textId="77777777" w:rsidR="001C5EBD" w:rsidRPr="00960656" w:rsidRDefault="001C5EBD" w:rsidP="00686C7A">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C-3 Purpose</w:t>
      </w:r>
    </w:p>
    <w:p w14:paraId="2DD2E514" w14:textId="77777777" w:rsidR="001C5EBD" w:rsidRPr="00960656" w:rsidRDefault="001C5EBD" w:rsidP="00686C7A">
      <w:pPr>
        <w:autoSpaceDE w:val="0"/>
        <w:autoSpaceDN w:val="0"/>
        <w:adjustRightInd w:val="0"/>
        <w:rPr>
          <w:rFonts w:ascii="Arial" w:hAnsi="Arial" w:cs="Arial"/>
          <w:sz w:val="24"/>
        </w:rPr>
      </w:pPr>
    </w:p>
    <w:p w14:paraId="7A0CEC80" w14:textId="14A6FF37" w:rsidR="00224819" w:rsidRPr="00960656" w:rsidRDefault="001C5EBD" w:rsidP="00686C7A">
      <w:pPr>
        <w:rPr>
          <w:rFonts w:ascii="Arial" w:hAnsi="Arial" w:cs="Arial"/>
          <w:sz w:val="24"/>
          <w:szCs w:val="24"/>
        </w:rPr>
      </w:pPr>
      <w:bookmarkStart w:id="176" w:name="policy"/>
      <w:r w:rsidRPr="00960656">
        <w:rPr>
          <w:rFonts w:ascii="Arial" w:hAnsi="Arial" w:cs="Arial"/>
          <w:b/>
          <w:sz w:val="24"/>
          <w:szCs w:val="24"/>
        </w:rPr>
        <w:t>Policy Perspective on Use of LPTA</w:t>
      </w:r>
      <w:bookmarkEnd w:id="176"/>
      <w:r w:rsidRPr="00960656">
        <w:rPr>
          <w:rFonts w:ascii="Arial" w:hAnsi="Arial" w:cs="Arial"/>
          <w:sz w:val="24"/>
          <w:szCs w:val="24"/>
        </w:rPr>
        <w:t>. The D</w:t>
      </w:r>
      <w:r w:rsidR="005473D6" w:rsidRPr="00960656">
        <w:rPr>
          <w:rFonts w:ascii="Arial" w:hAnsi="Arial" w:cs="Arial"/>
          <w:sz w:val="24"/>
          <w:szCs w:val="24"/>
        </w:rPr>
        <w:t>o</w:t>
      </w:r>
      <w:r w:rsidRPr="00960656">
        <w:rPr>
          <w:rFonts w:ascii="Arial" w:hAnsi="Arial" w:cs="Arial"/>
          <w:sz w:val="24"/>
          <w:szCs w:val="24"/>
        </w:rPr>
        <w:t xml:space="preserve">D Source Selection Procedures includes a separate Appendix C devoted to the LPTA Source Selection Process (reference 4). </w:t>
      </w:r>
    </w:p>
    <w:p w14:paraId="4AFD8380" w14:textId="01C1C538" w:rsidR="00224819" w:rsidRPr="00960656" w:rsidRDefault="00224819" w:rsidP="00686C7A">
      <w:pPr>
        <w:rPr>
          <w:rFonts w:ascii="Arial" w:hAnsi="Arial" w:cs="Arial"/>
          <w:sz w:val="24"/>
          <w:szCs w:val="24"/>
        </w:rPr>
      </w:pPr>
    </w:p>
    <w:p w14:paraId="68902F1E" w14:textId="532B5848" w:rsidR="000B3123" w:rsidRPr="00960656" w:rsidRDefault="00B64171" w:rsidP="00686C7A">
      <w:pPr>
        <w:rPr>
          <w:rFonts w:ascii="Arial" w:hAnsi="Arial" w:cs="Arial"/>
          <w:sz w:val="24"/>
          <w:szCs w:val="24"/>
        </w:rPr>
      </w:pPr>
      <w:r w:rsidRPr="00960656">
        <w:rPr>
          <w:rFonts w:ascii="Arial" w:hAnsi="Arial" w:cs="Arial"/>
          <w:sz w:val="24"/>
          <w:szCs w:val="24"/>
        </w:rPr>
        <w:t>Of note</w:t>
      </w:r>
      <w:r w:rsidR="00346A7C" w:rsidRPr="00960656">
        <w:rPr>
          <w:rFonts w:ascii="Arial" w:hAnsi="Arial" w:cs="Arial"/>
          <w:sz w:val="24"/>
          <w:szCs w:val="24"/>
        </w:rPr>
        <w:t>,</w:t>
      </w:r>
      <w:r w:rsidRPr="00960656">
        <w:rPr>
          <w:rFonts w:ascii="Arial" w:hAnsi="Arial" w:cs="Arial"/>
          <w:sz w:val="24"/>
          <w:szCs w:val="24"/>
        </w:rPr>
        <w:t xml:space="preserve"> and i</w:t>
      </w:r>
      <w:r w:rsidR="001A5571" w:rsidRPr="00960656">
        <w:rPr>
          <w:rFonts w:ascii="Arial" w:hAnsi="Arial" w:cs="Arial"/>
          <w:sz w:val="24"/>
          <w:szCs w:val="24"/>
        </w:rPr>
        <w:t>dentified up</w:t>
      </w:r>
      <w:r w:rsidR="00FA2F33" w:rsidRPr="00960656">
        <w:rPr>
          <w:rFonts w:ascii="Arial" w:hAnsi="Arial" w:cs="Arial"/>
          <w:sz w:val="24"/>
          <w:szCs w:val="24"/>
        </w:rPr>
        <w:t xml:space="preserve">front </w:t>
      </w:r>
      <w:r w:rsidRPr="00960656">
        <w:rPr>
          <w:rFonts w:ascii="Arial" w:hAnsi="Arial" w:cs="Arial"/>
          <w:sz w:val="24"/>
          <w:szCs w:val="24"/>
        </w:rPr>
        <w:t>in th</w:t>
      </w:r>
      <w:r w:rsidR="00504DFC" w:rsidRPr="00960656">
        <w:rPr>
          <w:rFonts w:ascii="Arial" w:hAnsi="Arial" w:cs="Arial"/>
          <w:sz w:val="24"/>
          <w:szCs w:val="24"/>
        </w:rPr>
        <w:t>e D</w:t>
      </w:r>
      <w:r w:rsidR="005473D6" w:rsidRPr="00960656">
        <w:rPr>
          <w:rFonts w:ascii="Arial" w:hAnsi="Arial" w:cs="Arial"/>
          <w:sz w:val="24"/>
          <w:szCs w:val="24"/>
        </w:rPr>
        <w:t>o</w:t>
      </w:r>
      <w:r w:rsidR="00504DFC" w:rsidRPr="00960656">
        <w:rPr>
          <w:rFonts w:ascii="Arial" w:hAnsi="Arial" w:cs="Arial"/>
          <w:sz w:val="24"/>
          <w:szCs w:val="24"/>
        </w:rPr>
        <w:t>D Source Selection Guid</w:t>
      </w:r>
      <w:r w:rsidR="0060353C" w:rsidRPr="00960656">
        <w:rPr>
          <w:rFonts w:ascii="Arial" w:hAnsi="Arial" w:cs="Arial"/>
          <w:sz w:val="24"/>
          <w:szCs w:val="24"/>
        </w:rPr>
        <w:t>e</w:t>
      </w:r>
      <w:r w:rsidR="00676F37" w:rsidRPr="00960656">
        <w:rPr>
          <w:rFonts w:ascii="Arial" w:hAnsi="Arial" w:cs="Arial"/>
          <w:sz w:val="24"/>
          <w:szCs w:val="24"/>
        </w:rPr>
        <w:t>,</w:t>
      </w:r>
      <w:r w:rsidR="00F34E45" w:rsidRPr="00960656">
        <w:rPr>
          <w:rFonts w:ascii="Arial" w:hAnsi="Arial" w:cs="Arial"/>
          <w:sz w:val="24"/>
          <w:szCs w:val="24"/>
        </w:rPr>
        <w:t xml:space="preserve"> is reference to DFARS 215.101-2-70</w:t>
      </w:r>
      <w:r w:rsidR="004537AB" w:rsidRPr="00960656">
        <w:rPr>
          <w:rFonts w:ascii="Arial" w:hAnsi="Arial" w:cs="Arial"/>
          <w:sz w:val="24"/>
          <w:szCs w:val="24"/>
        </w:rPr>
        <w:t xml:space="preserve"> Limitations and </w:t>
      </w:r>
      <w:r w:rsidR="000739D5" w:rsidRPr="00960656">
        <w:rPr>
          <w:rFonts w:ascii="Arial" w:hAnsi="Arial" w:cs="Arial"/>
          <w:sz w:val="24"/>
          <w:szCs w:val="24"/>
        </w:rPr>
        <w:t>P</w:t>
      </w:r>
      <w:r w:rsidR="004537AB" w:rsidRPr="00960656">
        <w:rPr>
          <w:rFonts w:ascii="Arial" w:hAnsi="Arial" w:cs="Arial"/>
          <w:sz w:val="24"/>
          <w:szCs w:val="24"/>
        </w:rPr>
        <w:t xml:space="preserve">rohibitions </w:t>
      </w:r>
      <w:r w:rsidR="003A20ED" w:rsidRPr="00960656">
        <w:rPr>
          <w:rFonts w:ascii="Arial" w:hAnsi="Arial" w:cs="Arial"/>
          <w:sz w:val="24"/>
          <w:szCs w:val="24"/>
        </w:rPr>
        <w:t xml:space="preserve">specific to types of procurements and when </w:t>
      </w:r>
      <w:r w:rsidR="0016791E" w:rsidRPr="00960656">
        <w:rPr>
          <w:rFonts w:ascii="Arial" w:hAnsi="Arial" w:cs="Arial"/>
          <w:sz w:val="24"/>
          <w:szCs w:val="24"/>
        </w:rPr>
        <w:t>LPTA is</w:t>
      </w:r>
      <w:r w:rsidR="003A20ED" w:rsidRPr="00960656">
        <w:rPr>
          <w:rFonts w:ascii="Arial" w:hAnsi="Arial" w:cs="Arial"/>
          <w:sz w:val="24"/>
          <w:szCs w:val="24"/>
        </w:rPr>
        <w:t xml:space="preserve"> NOT to be used</w:t>
      </w:r>
      <w:r w:rsidR="00D63A67" w:rsidRPr="00960656">
        <w:rPr>
          <w:rFonts w:ascii="Arial" w:hAnsi="Arial" w:cs="Arial"/>
          <w:sz w:val="24"/>
          <w:szCs w:val="24"/>
        </w:rPr>
        <w:t xml:space="preserve"> as a source selection procedure</w:t>
      </w:r>
      <w:r w:rsidR="00064C6F" w:rsidRPr="00960656">
        <w:rPr>
          <w:rFonts w:ascii="Arial" w:hAnsi="Arial" w:cs="Arial"/>
          <w:sz w:val="24"/>
          <w:szCs w:val="24"/>
        </w:rPr>
        <w:t xml:space="preserve"> and </w:t>
      </w:r>
      <w:r w:rsidR="00DF6B81" w:rsidRPr="00960656">
        <w:rPr>
          <w:rFonts w:ascii="Arial" w:hAnsi="Arial" w:cs="Arial"/>
          <w:sz w:val="24"/>
          <w:szCs w:val="24"/>
        </w:rPr>
        <w:t xml:space="preserve">when </w:t>
      </w:r>
      <w:r w:rsidR="00064C6F" w:rsidRPr="00960656">
        <w:rPr>
          <w:rFonts w:ascii="Arial" w:hAnsi="Arial" w:cs="Arial"/>
          <w:sz w:val="24"/>
          <w:szCs w:val="24"/>
        </w:rPr>
        <w:t xml:space="preserve">contracting officers are </w:t>
      </w:r>
      <w:r w:rsidR="0060353C" w:rsidRPr="00960656">
        <w:rPr>
          <w:rFonts w:ascii="Arial" w:hAnsi="Arial" w:cs="Arial"/>
          <w:sz w:val="24"/>
          <w:szCs w:val="24"/>
        </w:rPr>
        <w:t>required to avoid</w:t>
      </w:r>
      <w:r w:rsidR="00DF6B81" w:rsidRPr="00960656">
        <w:rPr>
          <w:rFonts w:ascii="Arial" w:hAnsi="Arial" w:cs="Arial"/>
          <w:sz w:val="24"/>
          <w:szCs w:val="24"/>
        </w:rPr>
        <w:t xml:space="preserve"> using LPTA</w:t>
      </w:r>
      <w:r w:rsidR="0060353C" w:rsidRPr="00960656">
        <w:rPr>
          <w:rFonts w:ascii="Arial" w:hAnsi="Arial" w:cs="Arial"/>
          <w:sz w:val="24"/>
          <w:szCs w:val="24"/>
        </w:rPr>
        <w:t xml:space="preserve"> or </w:t>
      </w:r>
      <w:r w:rsidR="00DF6B81" w:rsidRPr="00960656">
        <w:rPr>
          <w:rFonts w:ascii="Arial" w:hAnsi="Arial" w:cs="Arial"/>
          <w:sz w:val="24"/>
          <w:szCs w:val="24"/>
        </w:rPr>
        <w:t xml:space="preserve">are </w:t>
      </w:r>
      <w:r w:rsidR="0060353C" w:rsidRPr="00960656">
        <w:rPr>
          <w:rFonts w:ascii="Arial" w:hAnsi="Arial" w:cs="Arial"/>
          <w:sz w:val="24"/>
          <w:szCs w:val="24"/>
        </w:rPr>
        <w:t>prohibited from using the process.</w:t>
      </w:r>
    </w:p>
    <w:p w14:paraId="2731A645" w14:textId="77777777" w:rsidR="00645AC8" w:rsidRPr="00960656" w:rsidRDefault="00645AC8" w:rsidP="00686C7A">
      <w:pPr>
        <w:rPr>
          <w:rFonts w:ascii="Arial" w:hAnsi="Arial" w:cs="Arial"/>
          <w:sz w:val="24"/>
          <w:szCs w:val="24"/>
        </w:rPr>
      </w:pPr>
    </w:p>
    <w:p w14:paraId="0EAB0C6E" w14:textId="398CA992" w:rsidR="001C5EBD" w:rsidRPr="00960656" w:rsidRDefault="001C5EBD" w:rsidP="00686C7A">
      <w:pPr>
        <w:rPr>
          <w:rFonts w:ascii="Arial" w:hAnsi="Arial" w:cs="Arial"/>
          <w:sz w:val="24"/>
          <w:szCs w:val="24"/>
        </w:rPr>
      </w:pPr>
      <w:r w:rsidRPr="00960656">
        <w:rPr>
          <w:rFonts w:ascii="Arial" w:hAnsi="Arial" w:cs="Arial"/>
          <w:sz w:val="24"/>
          <w:szCs w:val="24"/>
        </w:rPr>
        <w:lastRenderedPageBreak/>
        <w:t xml:space="preserve">The use of LPTA has increased but not necessarily successfully in all cases, causing concern by both the </w:t>
      </w:r>
      <w:r w:rsidR="001F0632" w:rsidRPr="00960656">
        <w:rPr>
          <w:rFonts w:ascii="Arial" w:hAnsi="Arial" w:cs="Arial"/>
          <w:sz w:val="24"/>
          <w:szCs w:val="24"/>
        </w:rPr>
        <w:t>g</w:t>
      </w:r>
      <w:r w:rsidRPr="00960656">
        <w:rPr>
          <w:rFonts w:ascii="Arial" w:hAnsi="Arial" w:cs="Arial"/>
          <w:sz w:val="24"/>
          <w:szCs w:val="24"/>
        </w:rPr>
        <w:t xml:space="preserve">overnment and </w:t>
      </w:r>
      <w:r w:rsidR="001F0632" w:rsidRPr="00960656">
        <w:rPr>
          <w:rFonts w:ascii="Arial" w:hAnsi="Arial" w:cs="Arial"/>
          <w:sz w:val="24"/>
          <w:szCs w:val="24"/>
        </w:rPr>
        <w:t>i</w:t>
      </w:r>
      <w:r w:rsidRPr="00960656">
        <w:rPr>
          <w:rFonts w:ascii="Arial" w:hAnsi="Arial" w:cs="Arial"/>
          <w:sz w:val="24"/>
          <w:szCs w:val="24"/>
        </w:rPr>
        <w:t xml:space="preserve">ndustry </w:t>
      </w:r>
      <w:r w:rsidR="001F0632" w:rsidRPr="00960656">
        <w:rPr>
          <w:rFonts w:ascii="Arial" w:hAnsi="Arial" w:cs="Arial"/>
          <w:sz w:val="24"/>
          <w:szCs w:val="24"/>
        </w:rPr>
        <w:t>p</w:t>
      </w:r>
      <w:r w:rsidRPr="00960656">
        <w:rPr>
          <w:rFonts w:ascii="Arial" w:hAnsi="Arial" w:cs="Arial"/>
          <w:sz w:val="24"/>
          <w:szCs w:val="24"/>
        </w:rPr>
        <w:t>artners. Some specific concerns include:</w:t>
      </w:r>
    </w:p>
    <w:p w14:paraId="0C413DB0" w14:textId="15F96B12" w:rsidR="001C5EBD" w:rsidRPr="00960656" w:rsidRDefault="001C5EBD">
      <w:pPr>
        <w:pStyle w:val="ListParagraph"/>
        <w:numPr>
          <w:ilvl w:val="0"/>
          <w:numId w:val="35"/>
        </w:numPr>
        <w:ind w:left="720"/>
        <w:contextualSpacing/>
        <w:rPr>
          <w:rFonts w:ascii="Arial" w:hAnsi="Arial" w:cs="Arial"/>
          <w:sz w:val="24"/>
          <w:szCs w:val="24"/>
        </w:rPr>
      </w:pPr>
      <w:r w:rsidRPr="00960656">
        <w:rPr>
          <w:rFonts w:ascii="Arial" w:hAnsi="Arial" w:cs="Arial"/>
          <w:sz w:val="24"/>
          <w:szCs w:val="24"/>
        </w:rPr>
        <w:t>Government officials are not able to adequately define the requirement and</w:t>
      </w:r>
      <w:r w:rsidR="00961E53" w:rsidRPr="00960656">
        <w:rPr>
          <w:rFonts w:ascii="Arial" w:hAnsi="Arial" w:cs="Arial"/>
          <w:sz w:val="24"/>
          <w:szCs w:val="24"/>
        </w:rPr>
        <w:t>,</w:t>
      </w:r>
      <w:r w:rsidRPr="00960656">
        <w:rPr>
          <w:rFonts w:ascii="Arial" w:hAnsi="Arial" w:cs="Arial"/>
          <w:sz w:val="24"/>
          <w:szCs w:val="24"/>
        </w:rPr>
        <w:t xml:space="preserve"> therefore</w:t>
      </w:r>
      <w:r w:rsidR="00961E53" w:rsidRPr="00960656">
        <w:rPr>
          <w:rFonts w:ascii="Arial" w:hAnsi="Arial" w:cs="Arial"/>
          <w:sz w:val="24"/>
          <w:szCs w:val="24"/>
        </w:rPr>
        <w:t>,</w:t>
      </w:r>
      <w:r w:rsidRPr="00960656">
        <w:rPr>
          <w:rFonts w:ascii="Arial" w:hAnsi="Arial" w:cs="Arial"/>
          <w:sz w:val="24"/>
          <w:szCs w:val="24"/>
        </w:rPr>
        <w:t xml:space="preserve"> not able to adequately define technical acceptability.</w:t>
      </w:r>
    </w:p>
    <w:p w14:paraId="3DE83C6A" w14:textId="77777777" w:rsidR="001C5EBD" w:rsidRPr="00960656" w:rsidRDefault="001C5EBD" w:rsidP="00252C81">
      <w:pPr>
        <w:pStyle w:val="ListParagraph"/>
        <w:contextualSpacing/>
        <w:rPr>
          <w:rFonts w:ascii="Arial" w:hAnsi="Arial" w:cs="Arial"/>
          <w:sz w:val="24"/>
          <w:szCs w:val="24"/>
        </w:rPr>
      </w:pPr>
    </w:p>
    <w:p w14:paraId="1162802F" w14:textId="77777777" w:rsidR="001C5EBD" w:rsidRPr="00960656" w:rsidRDefault="001C5EBD">
      <w:pPr>
        <w:pStyle w:val="ListParagraph"/>
        <w:numPr>
          <w:ilvl w:val="0"/>
          <w:numId w:val="35"/>
        </w:numPr>
        <w:ind w:left="720"/>
        <w:contextualSpacing/>
        <w:rPr>
          <w:rFonts w:ascii="Arial" w:hAnsi="Arial" w:cs="Arial"/>
          <w:sz w:val="24"/>
          <w:szCs w:val="24"/>
        </w:rPr>
      </w:pPr>
      <w:r w:rsidRPr="00960656">
        <w:rPr>
          <w:rFonts w:ascii="Arial" w:hAnsi="Arial" w:cs="Arial"/>
          <w:sz w:val="24"/>
          <w:szCs w:val="24"/>
        </w:rPr>
        <w:t>Awarded prices are unrealistically low.</w:t>
      </w:r>
    </w:p>
    <w:p w14:paraId="0ADC3E1B" w14:textId="77777777" w:rsidR="001C5EBD" w:rsidRPr="00960656" w:rsidRDefault="001C5EBD" w:rsidP="00866D48">
      <w:pPr>
        <w:contextualSpacing/>
        <w:rPr>
          <w:rFonts w:ascii="Arial" w:hAnsi="Arial" w:cs="Arial"/>
          <w:sz w:val="24"/>
          <w:szCs w:val="24"/>
        </w:rPr>
      </w:pPr>
    </w:p>
    <w:p w14:paraId="3E4739AC" w14:textId="0EB43D39" w:rsidR="001C5EBD" w:rsidRPr="00960656" w:rsidRDefault="001C5EBD">
      <w:pPr>
        <w:pStyle w:val="ListParagraph"/>
        <w:numPr>
          <w:ilvl w:val="1"/>
          <w:numId w:val="51"/>
        </w:numPr>
        <w:ind w:left="1080"/>
        <w:contextualSpacing/>
        <w:rPr>
          <w:rFonts w:ascii="Arial" w:hAnsi="Arial" w:cs="Arial"/>
          <w:sz w:val="24"/>
          <w:szCs w:val="24"/>
        </w:rPr>
      </w:pPr>
      <w:r w:rsidRPr="00960656">
        <w:rPr>
          <w:rFonts w:ascii="Arial" w:hAnsi="Arial" w:cs="Arial"/>
          <w:sz w:val="24"/>
          <w:szCs w:val="24"/>
        </w:rPr>
        <w:t>Incumbent contractors underbid at unrealistic prices.</w:t>
      </w:r>
    </w:p>
    <w:p w14:paraId="4D7C473D" w14:textId="77777777" w:rsidR="001C5EBD" w:rsidRPr="00960656" w:rsidRDefault="001C5EBD">
      <w:pPr>
        <w:pStyle w:val="ListParagraph"/>
        <w:numPr>
          <w:ilvl w:val="1"/>
          <w:numId w:val="51"/>
        </w:numPr>
        <w:ind w:left="1080"/>
        <w:contextualSpacing/>
        <w:rPr>
          <w:rFonts w:ascii="Arial" w:hAnsi="Arial" w:cs="Arial"/>
          <w:sz w:val="24"/>
          <w:szCs w:val="24"/>
        </w:rPr>
      </w:pPr>
      <w:r w:rsidRPr="00960656">
        <w:rPr>
          <w:rFonts w:ascii="Arial" w:hAnsi="Arial" w:cs="Arial"/>
          <w:sz w:val="24"/>
          <w:szCs w:val="24"/>
        </w:rPr>
        <w:t xml:space="preserve">Winning contractors cannot attract qualified employees. </w:t>
      </w:r>
    </w:p>
    <w:p w14:paraId="33C5BB23" w14:textId="77777777" w:rsidR="001C5EBD" w:rsidRPr="00960656" w:rsidRDefault="001C5EBD">
      <w:pPr>
        <w:pStyle w:val="ListParagraph"/>
        <w:numPr>
          <w:ilvl w:val="1"/>
          <w:numId w:val="51"/>
        </w:numPr>
        <w:ind w:left="1080"/>
        <w:contextualSpacing/>
        <w:rPr>
          <w:rFonts w:ascii="Arial" w:hAnsi="Arial" w:cs="Arial"/>
          <w:sz w:val="24"/>
          <w:szCs w:val="24"/>
        </w:rPr>
      </w:pPr>
      <w:r w:rsidRPr="00960656">
        <w:rPr>
          <w:rFonts w:ascii="Arial" w:hAnsi="Arial" w:cs="Arial"/>
          <w:sz w:val="24"/>
          <w:szCs w:val="24"/>
        </w:rPr>
        <w:t>Contractors are unable to perform at acceptable quality levels.</w:t>
      </w:r>
    </w:p>
    <w:p w14:paraId="43A90E99" w14:textId="77777777" w:rsidR="001C5EBD" w:rsidRPr="00960656" w:rsidRDefault="001C5EBD" w:rsidP="00866D48">
      <w:pPr>
        <w:ind w:left="1440"/>
        <w:contextualSpacing/>
        <w:rPr>
          <w:rFonts w:ascii="Arial" w:hAnsi="Arial" w:cs="Arial"/>
          <w:sz w:val="24"/>
          <w:szCs w:val="24"/>
        </w:rPr>
      </w:pPr>
    </w:p>
    <w:p w14:paraId="47A1D81A" w14:textId="03356C60" w:rsidR="001C5EBD" w:rsidRPr="00960656" w:rsidRDefault="00961E53">
      <w:pPr>
        <w:pStyle w:val="ListParagraph"/>
        <w:numPr>
          <w:ilvl w:val="0"/>
          <w:numId w:val="28"/>
        </w:numPr>
        <w:ind w:left="720"/>
        <w:contextualSpacing/>
        <w:rPr>
          <w:rFonts w:ascii="Arial" w:hAnsi="Arial" w:cs="Arial"/>
          <w:sz w:val="24"/>
          <w:szCs w:val="24"/>
        </w:rPr>
      </w:pPr>
      <w:r w:rsidRPr="00960656">
        <w:rPr>
          <w:rFonts w:ascii="Arial" w:hAnsi="Arial" w:cs="Arial"/>
          <w:sz w:val="24"/>
          <w:szCs w:val="24"/>
        </w:rPr>
        <w:t>Poor outcomes from using LPTA e</w:t>
      </w:r>
      <w:r w:rsidR="001C5EBD" w:rsidRPr="00960656">
        <w:rPr>
          <w:rFonts w:ascii="Arial" w:hAnsi="Arial" w:cs="Arial"/>
          <w:sz w:val="24"/>
          <w:szCs w:val="24"/>
        </w:rPr>
        <w:t>ndanger the security of government resources, to include information systems and networks and personnel.</w:t>
      </w:r>
    </w:p>
    <w:p w14:paraId="63DCB3A1" w14:textId="77777777" w:rsidR="001C5EBD" w:rsidRPr="00960656" w:rsidRDefault="001C5EBD" w:rsidP="00686C7A">
      <w:pPr>
        <w:autoSpaceDE w:val="0"/>
        <w:autoSpaceDN w:val="0"/>
        <w:adjustRightInd w:val="0"/>
        <w:rPr>
          <w:rFonts w:ascii="Arial" w:hAnsi="Arial" w:cs="Arial"/>
          <w:sz w:val="24"/>
          <w:szCs w:val="24"/>
        </w:rPr>
      </w:pPr>
    </w:p>
    <w:p w14:paraId="24E41CD4" w14:textId="77777777" w:rsidR="001C5EBD" w:rsidRPr="00960656" w:rsidRDefault="001C5EBD" w:rsidP="00686C7A">
      <w:pPr>
        <w:pBdr>
          <w:top w:val="single" w:sz="4" w:space="1" w:color="auto"/>
          <w:bottom w:val="single" w:sz="4" w:space="1" w:color="auto"/>
        </w:pBdr>
        <w:rPr>
          <w:rFonts w:ascii="Arial" w:hAnsi="Arial" w:cs="Arial"/>
          <w:b/>
          <w:iCs/>
          <w:sz w:val="24"/>
          <w:szCs w:val="24"/>
        </w:rPr>
      </w:pPr>
      <w:r w:rsidRPr="00960656">
        <w:rPr>
          <w:rFonts w:ascii="Arial" w:hAnsi="Arial" w:cs="Arial"/>
          <w:b/>
          <w:iCs/>
          <w:sz w:val="24"/>
          <w:szCs w:val="24"/>
        </w:rPr>
        <w:t>C-4 What is Risk?</w:t>
      </w:r>
    </w:p>
    <w:p w14:paraId="5E32B5B9" w14:textId="77777777" w:rsidR="001C5EBD" w:rsidRPr="00960656" w:rsidRDefault="001C5EBD" w:rsidP="009D6828">
      <w:pPr>
        <w:rPr>
          <w:rFonts w:ascii="Arial" w:hAnsi="Arial" w:cs="Arial"/>
          <w:b/>
          <w:sz w:val="24"/>
          <w:szCs w:val="24"/>
        </w:rPr>
      </w:pPr>
    </w:p>
    <w:p w14:paraId="5A7269B3" w14:textId="042509E4" w:rsidR="001C5EBD" w:rsidRPr="00960656" w:rsidRDefault="006A2943" w:rsidP="009D6828">
      <w:pPr>
        <w:rPr>
          <w:rFonts w:ascii="Arial" w:hAnsi="Arial" w:cs="Arial"/>
          <w:sz w:val="24"/>
          <w:szCs w:val="24"/>
        </w:rPr>
      </w:pPr>
      <w:r w:rsidRPr="00960656">
        <w:rPr>
          <w:rFonts w:ascii="Arial" w:hAnsi="Arial" w:cs="Arial"/>
          <w:sz w:val="24"/>
          <w:szCs w:val="24"/>
        </w:rPr>
        <w:t>W</w:t>
      </w:r>
      <w:r w:rsidR="001C5EBD" w:rsidRPr="00960656">
        <w:rPr>
          <w:rFonts w:ascii="Arial" w:hAnsi="Arial" w:cs="Arial"/>
          <w:sz w:val="24"/>
          <w:szCs w:val="24"/>
        </w:rPr>
        <w:t xml:space="preserve">hether using Tradeoff or LPTA, the focus should always be on identifying the key discriminators based upon market research and the assessment of risk. Risk, as it pertains to source selection, is the potential for unsuccessful contract performance.  Increased risk comes with numerous possible complicating factors including:  </w:t>
      </w:r>
    </w:p>
    <w:p w14:paraId="724DDCA7" w14:textId="77777777" w:rsidR="001C5EBD" w:rsidRPr="00960656" w:rsidRDefault="001C5EBD" w:rsidP="000729BC">
      <w:pPr>
        <w:keepNext/>
        <w:keepLines/>
        <w:rPr>
          <w:rFonts w:ascii="Arial" w:hAnsi="Arial" w:cs="Arial"/>
          <w:sz w:val="24"/>
          <w:szCs w:val="24"/>
        </w:rPr>
      </w:pPr>
    </w:p>
    <w:tbl>
      <w:tblPr>
        <w:tblStyle w:val="TableGrid"/>
        <w:tblW w:w="0" w:type="auto"/>
        <w:tblLook w:val="04A0" w:firstRow="1" w:lastRow="0" w:firstColumn="1" w:lastColumn="0" w:noHBand="0" w:noVBand="1"/>
      </w:tblPr>
      <w:tblGrid>
        <w:gridCol w:w="4788"/>
        <w:gridCol w:w="4788"/>
      </w:tblGrid>
      <w:tr w:rsidR="001C5EBD" w:rsidRPr="00DE1F3A" w14:paraId="1A94A1E1" w14:textId="77777777" w:rsidTr="009D6828">
        <w:tc>
          <w:tcPr>
            <w:tcW w:w="4788" w:type="dxa"/>
            <w:tcBorders>
              <w:bottom w:val="single" w:sz="4" w:space="0" w:color="auto"/>
            </w:tcBorders>
            <w:shd w:val="clear" w:color="auto" w:fill="FABF8F" w:themeFill="accent6" w:themeFillTint="99"/>
          </w:tcPr>
          <w:p w14:paraId="3016F0B3"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Disruption of Schedule</w:t>
            </w:r>
          </w:p>
        </w:tc>
        <w:tc>
          <w:tcPr>
            <w:tcW w:w="4788" w:type="dxa"/>
            <w:tcBorders>
              <w:bottom w:val="single" w:sz="4" w:space="0" w:color="auto"/>
            </w:tcBorders>
            <w:shd w:val="clear" w:color="auto" w:fill="FABF8F" w:themeFill="accent6" w:themeFillTint="99"/>
          </w:tcPr>
          <w:p w14:paraId="7B1CCA95"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Funding/Budget Availability</w:t>
            </w:r>
          </w:p>
        </w:tc>
      </w:tr>
      <w:tr w:rsidR="001C5EBD" w:rsidRPr="00DE1F3A" w14:paraId="25C17FB0" w14:textId="77777777" w:rsidTr="009D6828">
        <w:tc>
          <w:tcPr>
            <w:tcW w:w="4788" w:type="dxa"/>
            <w:tcBorders>
              <w:bottom w:val="single" w:sz="4" w:space="0" w:color="auto"/>
            </w:tcBorders>
            <w:shd w:val="clear" w:color="auto" w:fill="FDE9D9" w:themeFill="accent6" w:themeFillTint="33"/>
          </w:tcPr>
          <w:p w14:paraId="5312F001"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Increased Cost or Degradation of Performance</w:t>
            </w:r>
          </w:p>
        </w:tc>
        <w:tc>
          <w:tcPr>
            <w:tcW w:w="4788" w:type="dxa"/>
            <w:tcBorders>
              <w:bottom w:val="single" w:sz="4" w:space="0" w:color="auto"/>
            </w:tcBorders>
            <w:shd w:val="clear" w:color="auto" w:fill="FDE9D9" w:themeFill="accent6" w:themeFillTint="33"/>
          </w:tcPr>
          <w:p w14:paraId="188E4A35"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Contract Type – Pricing Arrangement</w:t>
            </w:r>
          </w:p>
        </w:tc>
      </w:tr>
      <w:tr w:rsidR="001C5EBD" w:rsidRPr="00DE1F3A" w14:paraId="5E528231" w14:textId="77777777" w:rsidTr="009D6828">
        <w:tc>
          <w:tcPr>
            <w:tcW w:w="4788" w:type="dxa"/>
            <w:tcBorders>
              <w:bottom w:val="single" w:sz="4" w:space="0" w:color="auto"/>
            </w:tcBorders>
            <w:shd w:val="clear" w:color="auto" w:fill="FABF8F" w:themeFill="accent6" w:themeFillTint="99"/>
          </w:tcPr>
          <w:p w14:paraId="0B4C51C4"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Need for Increased Government Oversight</w:t>
            </w:r>
          </w:p>
        </w:tc>
        <w:tc>
          <w:tcPr>
            <w:tcW w:w="4788" w:type="dxa"/>
            <w:tcBorders>
              <w:bottom w:val="single" w:sz="4" w:space="0" w:color="auto"/>
            </w:tcBorders>
            <w:shd w:val="clear" w:color="auto" w:fill="FABF8F" w:themeFill="accent6" w:themeFillTint="99"/>
          </w:tcPr>
          <w:p w14:paraId="09E982FB"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Dependencies on Other Projects/Systems</w:t>
            </w:r>
          </w:p>
        </w:tc>
      </w:tr>
      <w:tr w:rsidR="001C5EBD" w:rsidRPr="00DE1F3A" w14:paraId="6AB991FC" w14:textId="77777777" w:rsidTr="009D6828">
        <w:tc>
          <w:tcPr>
            <w:tcW w:w="4788" w:type="dxa"/>
            <w:tcBorders>
              <w:bottom w:val="single" w:sz="4" w:space="0" w:color="auto"/>
            </w:tcBorders>
            <w:shd w:val="clear" w:color="auto" w:fill="FDE9D9" w:themeFill="accent6" w:themeFillTint="33"/>
          </w:tcPr>
          <w:p w14:paraId="1E5975AF"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The Likelihood of Unsuccessful Contract Performance</w:t>
            </w:r>
          </w:p>
        </w:tc>
        <w:tc>
          <w:tcPr>
            <w:tcW w:w="4788" w:type="dxa"/>
            <w:tcBorders>
              <w:bottom w:val="single" w:sz="4" w:space="0" w:color="auto"/>
            </w:tcBorders>
            <w:shd w:val="clear" w:color="auto" w:fill="FDE9D9" w:themeFill="accent6" w:themeFillTint="33"/>
          </w:tcPr>
          <w:p w14:paraId="690472EB"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Possible Effect on Other Simultaneous Projects</w:t>
            </w:r>
          </w:p>
        </w:tc>
      </w:tr>
      <w:tr w:rsidR="001C5EBD" w:rsidRPr="00DE1F3A" w14:paraId="5430115F" w14:textId="77777777" w:rsidTr="009D6828">
        <w:tc>
          <w:tcPr>
            <w:tcW w:w="4788" w:type="dxa"/>
            <w:shd w:val="clear" w:color="auto" w:fill="FABF8F" w:themeFill="accent6" w:themeFillTint="99"/>
          </w:tcPr>
          <w:p w14:paraId="6C2270F9"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Technical Feasibility</w:t>
            </w:r>
          </w:p>
        </w:tc>
        <w:tc>
          <w:tcPr>
            <w:tcW w:w="4788" w:type="dxa"/>
            <w:shd w:val="clear" w:color="auto" w:fill="FABF8F" w:themeFill="accent6" w:themeFillTint="99"/>
          </w:tcPr>
          <w:p w14:paraId="0054E70A" w14:textId="77777777" w:rsidR="001C5EBD" w:rsidRPr="00960656" w:rsidRDefault="001C5EBD" w:rsidP="000729BC">
            <w:pPr>
              <w:keepNext/>
              <w:keepLines/>
              <w:rPr>
                <w:rFonts w:ascii="Arial" w:hAnsi="Arial" w:cs="Arial"/>
                <w:b/>
                <w:sz w:val="20"/>
                <w:szCs w:val="20"/>
              </w:rPr>
            </w:pPr>
            <w:r w:rsidRPr="00960656">
              <w:rPr>
                <w:rFonts w:ascii="Arial" w:hAnsi="Arial" w:cs="Arial"/>
                <w:b/>
                <w:sz w:val="20"/>
                <w:szCs w:val="20"/>
              </w:rPr>
              <w:t>Operational Risk</w:t>
            </w:r>
          </w:p>
        </w:tc>
      </w:tr>
    </w:tbl>
    <w:p w14:paraId="53173FD4" w14:textId="77777777" w:rsidR="001C5EBD" w:rsidRPr="00DE1F3A" w:rsidRDefault="001C5EBD" w:rsidP="000729BC">
      <w:pPr>
        <w:keepNext/>
        <w:keepLines/>
        <w:rPr>
          <w:rFonts w:ascii="Arial" w:hAnsi="Arial" w:cs="Arial"/>
        </w:rPr>
      </w:pPr>
    </w:p>
    <w:p w14:paraId="3DF899D5" w14:textId="77777777" w:rsidR="001C5EBD" w:rsidRPr="00960656" w:rsidRDefault="001C5EBD" w:rsidP="009D6828">
      <w:pPr>
        <w:rPr>
          <w:rFonts w:ascii="Arial" w:hAnsi="Arial" w:cs="Arial"/>
          <w:sz w:val="24"/>
          <w:szCs w:val="24"/>
        </w:rPr>
      </w:pPr>
      <w:r w:rsidRPr="00960656">
        <w:rPr>
          <w:rFonts w:ascii="Arial" w:hAnsi="Arial" w:cs="Arial"/>
          <w:sz w:val="24"/>
          <w:szCs w:val="24"/>
        </w:rPr>
        <w:t xml:space="preserve">While it is impossible to eliminate all risk, the objective is to reduce or mitigate risks by selecting the best value offeror through a sound source selection evaluation process.  </w:t>
      </w:r>
    </w:p>
    <w:p w14:paraId="053256DA" w14:textId="77777777" w:rsidR="001C5EBD" w:rsidRPr="00960656" w:rsidRDefault="001C5EBD" w:rsidP="009D6828">
      <w:pPr>
        <w:rPr>
          <w:rFonts w:ascii="Arial" w:hAnsi="Arial" w:cs="Arial"/>
          <w:b/>
          <w:sz w:val="24"/>
          <w:szCs w:val="24"/>
        </w:rPr>
      </w:pPr>
    </w:p>
    <w:p w14:paraId="773A8DD5" w14:textId="4F922194" w:rsidR="001C5EBD" w:rsidRPr="00960656" w:rsidRDefault="001C5EBD" w:rsidP="009D6828">
      <w:pPr>
        <w:rPr>
          <w:rFonts w:ascii="Arial" w:hAnsi="Arial" w:cs="Arial"/>
          <w:sz w:val="24"/>
          <w:szCs w:val="24"/>
        </w:rPr>
      </w:pPr>
      <w:r w:rsidRPr="00960656">
        <w:rPr>
          <w:rFonts w:ascii="Arial" w:hAnsi="Arial" w:cs="Arial"/>
          <w:b/>
          <w:sz w:val="24"/>
          <w:szCs w:val="24"/>
        </w:rPr>
        <w:t>The Government’s risk is increased where the criteria (standards) are set too low.</w:t>
      </w:r>
      <w:r w:rsidRPr="00960656">
        <w:rPr>
          <w:rFonts w:ascii="Arial" w:hAnsi="Arial" w:cs="Arial"/>
          <w:sz w:val="24"/>
          <w:szCs w:val="24"/>
        </w:rPr>
        <w:t xml:space="preserve">  The source selection team must work together to ensure the PWS/SOW/</w:t>
      </w:r>
      <w:r w:rsidR="00845A31" w:rsidRPr="00960656">
        <w:rPr>
          <w:rFonts w:ascii="Arial" w:hAnsi="Arial" w:cs="Arial"/>
          <w:sz w:val="24"/>
          <w:szCs w:val="24"/>
        </w:rPr>
        <w:t>SOO/</w:t>
      </w:r>
      <w:r w:rsidR="009D269D" w:rsidRPr="00960656">
        <w:rPr>
          <w:rFonts w:ascii="Arial" w:hAnsi="Arial" w:cs="Arial"/>
          <w:sz w:val="24"/>
          <w:szCs w:val="24"/>
        </w:rPr>
        <w:t xml:space="preserve"> </w:t>
      </w:r>
      <w:r w:rsidRPr="00960656">
        <w:rPr>
          <w:rFonts w:ascii="Arial" w:hAnsi="Arial" w:cs="Arial"/>
          <w:sz w:val="24"/>
          <w:szCs w:val="24"/>
        </w:rPr>
        <w:t xml:space="preserve">Specification is complete and reflects the </w:t>
      </w:r>
      <w:r w:rsidR="001F0632" w:rsidRPr="00960656">
        <w:rPr>
          <w:rFonts w:ascii="Arial" w:hAnsi="Arial" w:cs="Arial"/>
          <w:sz w:val="24"/>
          <w:szCs w:val="24"/>
        </w:rPr>
        <w:t>g</w:t>
      </w:r>
      <w:r w:rsidRPr="00960656">
        <w:rPr>
          <w:rFonts w:ascii="Arial" w:hAnsi="Arial" w:cs="Arial"/>
          <w:sz w:val="24"/>
          <w:szCs w:val="24"/>
        </w:rPr>
        <w:t xml:space="preserve">overnment’s needs at the </w:t>
      </w:r>
      <w:r w:rsidRPr="00960656">
        <w:rPr>
          <w:rFonts w:ascii="Arial" w:hAnsi="Arial" w:cs="Arial"/>
          <w:b/>
          <w:i/>
          <w:sz w:val="24"/>
          <w:szCs w:val="24"/>
          <w:u w:val="single"/>
        </w:rPr>
        <w:t xml:space="preserve">right </w:t>
      </w:r>
      <w:r w:rsidRPr="00960656">
        <w:rPr>
          <w:rFonts w:ascii="Arial" w:hAnsi="Arial" w:cs="Arial"/>
          <w:sz w:val="24"/>
          <w:szCs w:val="24"/>
        </w:rPr>
        <w:t xml:space="preserve">quality level.  </w:t>
      </w:r>
    </w:p>
    <w:p w14:paraId="1C601DC4" w14:textId="77777777" w:rsidR="001C5EBD" w:rsidRPr="00960656" w:rsidRDefault="001C5EBD" w:rsidP="009D6828">
      <w:pPr>
        <w:rPr>
          <w:rFonts w:ascii="Arial" w:hAnsi="Arial" w:cs="Arial"/>
          <w:sz w:val="24"/>
          <w:szCs w:val="24"/>
        </w:rPr>
      </w:pPr>
    </w:p>
    <w:p w14:paraId="2E62A592" w14:textId="77777777" w:rsidR="001C5EBD" w:rsidRPr="00960656" w:rsidRDefault="001C5EBD" w:rsidP="009D6828">
      <w:pPr>
        <w:rPr>
          <w:rFonts w:ascii="Arial" w:hAnsi="Arial" w:cs="Arial"/>
          <w:sz w:val="24"/>
          <w:szCs w:val="24"/>
        </w:rPr>
      </w:pPr>
      <w:r w:rsidRPr="00960656">
        <w:rPr>
          <w:rFonts w:ascii="Arial" w:hAnsi="Arial" w:cs="Arial"/>
          <w:sz w:val="24"/>
          <w:szCs w:val="24"/>
        </w:rPr>
        <w:t>Identifying key discriminators that are linked to the critical requirements where key risks lie is one of the most important steps in the process of determining the right process to achieve best value.</w:t>
      </w:r>
    </w:p>
    <w:p w14:paraId="1976A2D0" w14:textId="77777777" w:rsidR="001C5EBD" w:rsidRPr="00960656" w:rsidRDefault="001C5EBD" w:rsidP="009D6828">
      <w:pPr>
        <w:rPr>
          <w:rFonts w:ascii="Arial" w:hAnsi="Arial" w:cs="Arial"/>
          <w:sz w:val="24"/>
          <w:szCs w:val="24"/>
        </w:rPr>
      </w:pPr>
    </w:p>
    <w:tbl>
      <w:tblPr>
        <w:tblStyle w:val="TableGrid"/>
        <w:tblW w:w="0" w:type="auto"/>
        <w:tblBorders>
          <w:top w:val="single" w:sz="24" w:space="0" w:color="215868" w:themeColor="accent5" w:themeShade="80"/>
          <w:left w:val="single" w:sz="24" w:space="0" w:color="215868" w:themeColor="accent5" w:themeShade="80"/>
          <w:bottom w:val="single" w:sz="24" w:space="0" w:color="215868" w:themeColor="accent5" w:themeShade="80"/>
          <w:right w:val="single" w:sz="24" w:space="0" w:color="215868" w:themeColor="accent5" w:themeShade="80"/>
          <w:insideH w:val="single" w:sz="24" w:space="0" w:color="215868" w:themeColor="accent5" w:themeShade="80"/>
          <w:insideV w:val="single" w:sz="24" w:space="0" w:color="215868" w:themeColor="accent5" w:themeShade="80"/>
        </w:tblBorders>
        <w:shd w:val="clear" w:color="auto" w:fill="FABF8F" w:themeFill="accent6" w:themeFillTint="99"/>
        <w:tblLook w:val="04A0" w:firstRow="1" w:lastRow="0" w:firstColumn="1" w:lastColumn="0" w:noHBand="0" w:noVBand="1"/>
      </w:tblPr>
      <w:tblGrid>
        <w:gridCol w:w="9350"/>
      </w:tblGrid>
      <w:tr w:rsidR="001C5EBD" w:rsidRPr="00DE1F3A" w14:paraId="4BDE0B88" w14:textId="77777777" w:rsidTr="009D269D">
        <w:tc>
          <w:tcPr>
            <w:tcW w:w="9350" w:type="dxa"/>
            <w:shd w:val="clear" w:color="auto" w:fill="DAEEF3" w:themeFill="accent5" w:themeFillTint="33"/>
          </w:tcPr>
          <w:p w14:paraId="7750D80E" w14:textId="77777777" w:rsidR="001C5EBD" w:rsidRPr="00960656" w:rsidRDefault="001C5EBD" w:rsidP="009D6828">
            <w:pPr>
              <w:rPr>
                <w:rFonts w:ascii="Arial" w:hAnsi="Arial" w:cs="Arial"/>
              </w:rPr>
            </w:pPr>
          </w:p>
          <w:p w14:paraId="737D90C3" w14:textId="77777777" w:rsidR="001C5EBD" w:rsidRPr="00960656" w:rsidRDefault="001C5EBD" w:rsidP="009D6828">
            <w:pPr>
              <w:jc w:val="center"/>
              <w:rPr>
                <w:rFonts w:ascii="Arial" w:hAnsi="Arial" w:cs="Arial"/>
                <w:b/>
                <w:color w:val="215868" w:themeColor="accent5" w:themeShade="80"/>
                <w:sz w:val="28"/>
                <w:szCs w:val="28"/>
              </w:rPr>
            </w:pPr>
            <w:r w:rsidRPr="00960656">
              <w:rPr>
                <w:rFonts w:ascii="Arial" w:hAnsi="Arial" w:cs="Arial"/>
                <w:b/>
                <w:color w:val="215868" w:themeColor="accent5" w:themeShade="80"/>
                <w:sz w:val="28"/>
                <w:szCs w:val="28"/>
              </w:rPr>
              <w:t>Key Risk Areas = Discriminators = Possible Evaluation Criteria</w:t>
            </w:r>
          </w:p>
          <w:p w14:paraId="33277676" w14:textId="77777777" w:rsidR="001C5EBD" w:rsidRPr="00960656" w:rsidRDefault="001C5EBD" w:rsidP="009D6828">
            <w:pPr>
              <w:jc w:val="center"/>
              <w:rPr>
                <w:rFonts w:ascii="Arial" w:hAnsi="Arial" w:cs="Arial"/>
                <w:b/>
                <w:color w:val="215868" w:themeColor="accent5" w:themeShade="80"/>
                <w:sz w:val="16"/>
                <w:szCs w:val="16"/>
              </w:rPr>
            </w:pPr>
          </w:p>
          <w:p w14:paraId="0BF85CD2" w14:textId="77777777" w:rsidR="001C5EBD" w:rsidRPr="00960656" w:rsidRDefault="001C5EBD" w:rsidP="009D6828">
            <w:pPr>
              <w:jc w:val="center"/>
              <w:rPr>
                <w:rFonts w:ascii="Arial" w:hAnsi="Arial" w:cs="Arial"/>
                <w:b/>
                <w:color w:val="215868" w:themeColor="accent5" w:themeShade="80"/>
                <w:szCs w:val="24"/>
              </w:rPr>
            </w:pPr>
            <w:r w:rsidRPr="00960656">
              <w:rPr>
                <w:rFonts w:ascii="Arial" w:hAnsi="Arial" w:cs="Arial"/>
                <w:b/>
                <w:color w:val="215868" w:themeColor="accent5" w:themeShade="80"/>
                <w:szCs w:val="24"/>
              </w:rPr>
              <w:t>Crystal Clear, Non-Debatable Evaluation Criteria</w:t>
            </w:r>
          </w:p>
          <w:p w14:paraId="520D907F" w14:textId="77777777" w:rsidR="001C5EBD" w:rsidRPr="00960656" w:rsidRDefault="001C5EBD" w:rsidP="009D6828">
            <w:pPr>
              <w:jc w:val="center"/>
              <w:rPr>
                <w:rFonts w:ascii="Arial" w:hAnsi="Arial" w:cs="Arial"/>
                <w:b/>
                <w:color w:val="215868" w:themeColor="accent5" w:themeShade="80"/>
                <w:szCs w:val="24"/>
              </w:rPr>
            </w:pPr>
            <w:r w:rsidRPr="00960656">
              <w:rPr>
                <w:rFonts w:ascii="Arial" w:hAnsi="Arial" w:cs="Arial"/>
                <w:b/>
                <w:color w:val="215868" w:themeColor="accent5" w:themeShade="80"/>
                <w:szCs w:val="24"/>
              </w:rPr>
              <w:t xml:space="preserve">+ Evaluation on Basis of Technical Acceptability  </w:t>
            </w:r>
          </w:p>
          <w:p w14:paraId="6D6D386B" w14:textId="77777777" w:rsidR="001C5EBD" w:rsidRPr="00960656" w:rsidRDefault="001C5EBD" w:rsidP="009D6828">
            <w:pPr>
              <w:jc w:val="center"/>
              <w:rPr>
                <w:rFonts w:ascii="Arial" w:hAnsi="Arial" w:cs="Arial"/>
                <w:b/>
                <w:color w:val="215868" w:themeColor="accent5" w:themeShade="80"/>
                <w:szCs w:val="24"/>
                <w:u w:val="single"/>
              </w:rPr>
            </w:pPr>
            <w:r w:rsidRPr="00960656">
              <w:rPr>
                <w:rFonts w:ascii="Arial" w:hAnsi="Arial" w:cs="Arial"/>
                <w:b/>
                <w:color w:val="215868" w:themeColor="accent5" w:themeShade="80"/>
                <w:szCs w:val="24"/>
              </w:rPr>
              <w:t>+</w:t>
            </w:r>
            <w:r w:rsidRPr="00960656">
              <w:rPr>
                <w:rFonts w:ascii="Arial" w:hAnsi="Arial" w:cs="Arial"/>
                <w:b/>
                <w:color w:val="215868" w:themeColor="accent5" w:themeShade="80"/>
                <w:szCs w:val="24"/>
                <w:u w:val="single"/>
              </w:rPr>
              <w:t xml:space="preserve"> Objective Standard of Proof for Each Criteria </w:t>
            </w:r>
          </w:p>
          <w:p w14:paraId="121A4A60" w14:textId="77777777" w:rsidR="001C5EBD" w:rsidRPr="00960656" w:rsidRDefault="001C5EBD" w:rsidP="009D6828">
            <w:pPr>
              <w:jc w:val="center"/>
              <w:rPr>
                <w:rFonts w:ascii="Arial" w:hAnsi="Arial" w:cs="Arial"/>
                <w:b/>
                <w:color w:val="215868" w:themeColor="accent5" w:themeShade="80"/>
                <w:szCs w:val="24"/>
                <w:u w:val="single"/>
              </w:rPr>
            </w:pPr>
            <w:r w:rsidRPr="00960656">
              <w:rPr>
                <w:rFonts w:ascii="Arial" w:hAnsi="Arial" w:cs="Arial"/>
                <w:b/>
                <w:color w:val="215868" w:themeColor="accent5" w:themeShade="80"/>
                <w:szCs w:val="24"/>
                <w:u w:val="single"/>
              </w:rPr>
              <w:t xml:space="preserve"> </w:t>
            </w:r>
          </w:p>
          <w:p w14:paraId="4D0B76EC" w14:textId="08EFBBE1" w:rsidR="001C5EBD" w:rsidRPr="00960656" w:rsidRDefault="001C5EBD" w:rsidP="00BD1651">
            <w:pPr>
              <w:jc w:val="center"/>
              <w:rPr>
                <w:rFonts w:ascii="Arial" w:hAnsi="Arial" w:cs="Arial"/>
              </w:rPr>
            </w:pPr>
            <w:r w:rsidRPr="00960656">
              <w:rPr>
                <w:rFonts w:ascii="Arial" w:hAnsi="Arial" w:cs="Arial"/>
                <w:b/>
                <w:color w:val="215868" w:themeColor="accent5" w:themeShade="80"/>
                <w:sz w:val="28"/>
                <w:szCs w:val="28"/>
              </w:rPr>
              <w:t>= Candidate for LPTA Source Selection Process</w:t>
            </w:r>
          </w:p>
        </w:tc>
      </w:tr>
    </w:tbl>
    <w:p w14:paraId="206D4B68" w14:textId="77777777" w:rsidR="001C5EBD" w:rsidRPr="00960656" w:rsidRDefault="001C5EBD" w:rsidP="009D6828">
      <w:pPr>
        <w:rPr>
          <w:rFonts w:ascii="Arial" w:hAnsi="Arial" w:cs="Arial"/>
        </w:rPr>
      </w:pPr>
    </w:p>
    <w:p w14:paraId="1BF296F2" w14:textId="77777777" w:rsidR="001C5EBD" w:rsidRPr="00960656" w:rsidRDefault="001C5EBD" w:rsidP="009D6828">
      <w:pPr>
        <w:rPr>
          <w:rFonts w:ascii="Arial" w:hAnsi="Arial" w:cs="Arial"/>
          <w:sz w:val="24"/>
          <w:szCs w:val="24"/>
        </w:rPr>
      </w:pPr>
      <w:r w:rsidRPr="00960656">
        <w:rPr>
          <w:rFonts w:ascii="Arial" w:hAnsi="Arial" w:cs="Arial"/>
          <w:sz w:val="24"/>
          <w:szCs w:val="24"/>
        </w:rPr>
        <w:t xml:space="preserve">If the evaluation criteria cannot be objectively defined strictly on the basis of acceptable/unacceptable, and a clear </w:t>
      </w:r>
      <w:r w:rsidRPr="00960656">
        <w:rPr>
          <w:rFonts w:ascii="Arial" w:hAnsi="Arial" w:cs="Arial"/>
          <w:b/>
          <w:i/>
          <w:sz w:val="24"/>
          <w:szCs w:val="24"/>
        </w:rPr>
        <w:t>“standard of proof”</w:t>
      </w:r>
      <w:r w:rsidRPr="00960656">
        <w:rPr>
          <w:rFonts w:ascii="Arial" w:hAnsi="Arial" w:cs="Arial"/>
          <w:sz w:val="24"/>
          <w:szCs w:val="24"/>
        </w:rPr>
        <w:t xml:space="preserve"> be determined for each, the procurement is not a candidate for the LPTA process. </w:t>
      </w:r>
    </w:p>
    <w:p w14:paraId="4495844D" w14:textId="77777777" w:rsidR="001C5EBD" w:rsidRPr="00960656" w:rsidRDefault="001C5EBD" w:rsidP="009D6828">
      <w:pPr>
        <w:rPr>
          <w:rFonts w:ascii="Arial" w:hAnsi="Arial" w:cs="Arial"/>
          <w:sz w:val="24"/>
          <w:szCs w:val="24"/>
        </w:rPr>
      </w:pPr>
    </w:p>
    <w:p w14:paraId="37015544" w14:textId="09046D57" w:rsidR="001C5EBD" w:rsidRPr="00960656" w:rsidRDefault="001C5EBD" w:rsidP="009D6828">
      <w:pPr>
        <w:rPr>
          <w:rFonts w:ascii="Arial" w:hAnsi="Arial" w:cs="Arial"/>
          <w:sz w:val="24"/>
          <w:szCs w:val="24"/>
        </w:rPr>
      </w:pPr>
      <w:r w:rsidRPr="00960656">
        <w:rPr>
          <w:rFonts w:ascii="Arial" w:hAnsi="Arial" w:cs="Arial"/>
          <w:b/>
          <w:sz w:val="24"/>
          <w:szCs w:val="24"/>
        </w:rPr>
        <w:t>NOTE:</w:t>
      </w:r>
      <w:r w:rsidRPr="00960656">
        <w:rPr>
          <w:rFonts w:ascii="Arial" w:hAnsi="Arial" w:cs="Arial"/>
          <w:sz w:val="24"/>
          <w:szCs w:val="24"/>
        </w:rPr>
        <w:t xml:space="preserve"> If some, but not all, evaluation criteria fit the LPTA requirements a </w:t>
      </w:r>
      <w:r w:rsidRPr="00960656">
        <w:rPr>
          <w:rFonts w:ascii="Arial" w:hAnsi="Arial" w:cs="Arial"/>
          <w:b/>
          <w:i/>
          <w:sz w:val="24"/>
          <w:szCs w:val="24"/>
        </w:rPr>
        <w:t>combination approach</w:t>
      </w:r>
      <w:r w:rsidRPr="00960656">
        <w:rPr>
          <w:rFonts w:ascii="Arial" w:hAnsi="Arial" w:cs="Arial"/>
          <w:sz w:val="24"/>
          <w:szCs w:val="24"/>
        </w:rPr>
        <w:t xml:space="preserve"> may be a consideration.</w:t>
      </w:r>
    </w:p>
    <w:p w14:paraId="4930DCA2" w14:textId="77777777" w:rsidR="001C5EBD" w:rsidRPr="00960656" w:rsidRDefault="001C5EBD" w:rsidP="009D6828">
      <w:pPr>
        <w:rPr>
          <w:rFonts w:ascii="Arial" w:hAnsi="Arial" w:cs="Arial"/>
          <w:sz w:val="24"/>
          <w:szCs w:val="24"/>
        </w:rPr>
      </w:pPr>
    </w:p>
    <w:p w14:paraId="728CFEE7" w14:textId="77777777" w:rsidR="001C5EBD" w:rsidRPr="00960656" w:rsidRDefault="001C5EBD" w:rsidP="009D6828">
      <w:pPr>
        <w:rPr>
          <w:rFonts w:ascii="Arial" w:hAnsi="Arial" w:cs="Arial"/>
          <w:sz w:val="24"/>
          <w:szCs w:val="24"/>
        </w:rPr>
      </w:pPr>
      <w:r w:rsidRPr="00960656">
        <w:rPr>
          <w:rFonts w:ascii="Arial" w:hAnsi="Arial" w:cs="Arial"/>
          <w:b/>
          <w:sz w:val="24"/>
          <w:szCs w:val="24"/>
        </w:rPr>
        <w:t>Caution –</w:t>
      </w:r>
      <w:r w:rsidRPr="00960656">
        <w:rPr>
          <w:rFonts w:ascii="Arial" w:hAnsi="Arial" w:cs="Arial"/>
          <w:sz w:val="24"/>
          <w:szCs w:val="24"/>
        </w:rPr>
        <w:t xml:space="preserve"> If the customer/requiring activity is concerned about improving performance, LPTA is </w:t>
      </w:r>
      <w:r w:rsidRPr="00960656">
        <w:rPr>
          <w:rFonts w:ascii="Arial" w:hAnsi="Arial" w:cs="Arial"/>
          <w:sz w:val="24"/>
          <w:szCs w:val="24"/>
          <w:u w:val="single"/>
        </w:rPr>
        <w:t>not</w:t>
      </w:r>
      <w:r w:rsidRPr="00960656">
        <w:rPr>
          <w:rFonts w:ascii="Arial" w:hAnsi="Arial" w:cs="Arial"/>
          <w:sz w:val="24"/>
          <w:szCs w:val="24"/>
        </w:rPr>
        <w:t xml:space="preserve"> an appropriate source selection approach.</w:t>
      </w:r>
    </w:p>
    <w:p w14:paraId="65C268F6" w14:textId="77777777" w:rsidR="009D269D" w:rsidRPr="00960656" w:rsidRDefault="009D269D" w:rsidP="009D6828">
      <w:pPr>
        <w:rPr>
          <w:rFonts w:ascii="Arial" w:hAnsi="Arial" w:cs="Arial"/>
          <w:sz w:val="24"/>
          <w:szCs w:val="24"/>
        </w:rPr>
      </w:pPr>
    </w:p>
    <w:p w14:paraId="64FCC025" w14:textId="77777777" w:rsidR="00724351" w:rsidRPr="00960656" w:rsidRDefault="00724351" w:rsidP="009D6828">
      <w:pPr>
        <w:rPr>
          <w:rFonts w:ascii="Arial" w:hAnsi="Arial" w:cs="Arial"/>
          <w:sz w:val="24"/>
          <w:szCs w:val="24"/>
        </w:rPr>
      </w:pPr>
    </w:p>
    <w:p w14:paraId="1365151E" w14:textId="77777777" w:rsidR="001C5EBD" w:rsidRPr="00960656" w:rsidRDefault="001C5EBD" w:rsidP="007D5F6A">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C-5 Quick Comparison of Best Value Basics</w:t>
      </w:r>
    </w:p>
    <w:p w14:paraId="27E7DD7E" w14:textId="77777777" w:rsidR="001C5EBD" w:rsidRPr="00960656" w:rsidRDefault="001C5EBD" w:rsidP="009D269D">
      <w:pPr>
        <w:autoSpaceDE w:val="0"/>
        <w:autoSpaceDN w:val="0"/>
        <w:adjustRightInd w:val="0"/>
        <w:rPr>
          <w:rFonts w:ascii="Arial" w:hAnsi="Arial" w:cs="Arial"/>
          <w:sz w:val="24"/>
        </w:rPr>
      </w:pPr>
    </w:p>
    <w:p w14:paraId="0528EA17" w14:textId="77777777" w:rsidR="001C5EBD" w:rsidRPr="00960656" w:rsidRDefault="001C5EBD" w:rsidP="009D269D">
      <w:pPr>
        <w:spacing w:before="120" w:after="120"/>
        <w:rPr>
          <w:rFonts w:ascii="Arial" w:hAnsi="Arial" w:cs="Arial"/>
          <w:b/>
          <w:sz w:val="24"/>
          <w:szCs w:val="24"/>
        </w:rPr>
      </w:pPr>
      <w:bookmarkStart w:id="177" w:name="s5_quick"/>
      <w:r w:rsidRPr="00960656">
        <w:rPr>
          <w:rFonts w:ascii="Arial" w:hAnsi="Arial" w:cs="Arial"/>
          <w:b/>
          <w:sz w:val="24"/>
          <w:szCs w:val="24"/>
        </w:rPr>
        <w:t>The FAR on Tradeoff vs LPTA Source Selection Processes</w:t>
      </w:r>
      <w:bookmarkEnd w:id="177"/>
    </w:p>
    <w:p w14:paraId="0DA93A7E" w14:textId="77777777" w:rsidR="001C5EBD" w:rsidRPr="00DE1F3A" w:rsidRDefault="001C5EBD" w:rsidP="009D269D">
      <w:pPr>
        <w:rPr>
          <w:rFonts w:ascii="Arial" w:hAnsi="Arial" w:cs="Arial"/>
        </w:rPr>
      </w:pPr>
    </w:p>
    <w:tbl>
      <w:tblPr>
        <w:tblStyle w:val="TableGrid"/>
        <w:tblW w:w="0" w:type="auto"/>
        <w:tblLook w:val="04A0" w:firstRow="1" w:lastRow="0" w:firstColumn="1" w:lastColumn="0" w:noHBand="0" w:noVBand="1"/>
      </w:tblPr>
      <w:tblGrid>
        <w:gridCol w:w="2965"/>
        <w:gridCol w:w="1710"/>
        <w:gridCol w:w="2971"/>
        <w:gridCol w:w="1705"/>
      </w:tblGrid>
      <w:tr w:rsidR="001C5EBD" w:rsidRPr="00DE1F3A" w14:paraId="47626D40" w14:textId="77777777" w:rsidTr="009D6828">
        <w:tc>
          <w:tcPr>
            <w:tcW w:w="4675" w:type="dxa"/>
            <w:gridSpan w:val="2"/>
            <w:shd w:val="clear" w:color="auto" w:fill="FABF8F" w:themeFill="accent6" w:themeFillTint="99"/>
          </w:tcPr>
          <w:p w14:paraId="3035A7DA" w14:textId="77777777" w:rsidR="001C5EBD" w:rsidRPr="00960656" w:rsidRDefault="001C5EBD" w:rsidP="007B0B39">
            <w:pPr>
              <w:rPr>
                <w:rFonts w:ascii="Arial" w:hAnsi="Arial" w:cs="Arial"/>
                <w:b/>
                <w:sz w:val="24"/>
                <w:szCs w:val="24"/>
              </w:rPr>
            </w:pPr>
            <w:r w:rsidRPr="00960656">
              <w:rPr>
                <w:rFonts w:ascii="Arial" w:hAnsi="Arial" w:cs="Arial"/>
                <w:b/>
                <w:sz w:val="24"/>
                <w:szCs w:val="24"/>
              </w:rPr>
              <w:t>FAR 15.101-1 Tradeoff Process</w:t>
            </w:r>
          </w:p>
        </w:tc>
        <w:tc>
          <w:tcPr>
            <w:tcW w:w="4675" w:type="dxa"/>
            <w:gridSpan w:val="2"/>
            <w:shd w:val="clear" w:color="auto" w:fill="D99594" w:themeFill="accent2" w:themeFillTint="99"/>
          </w:tcPr>
          <w:p w14:paraId="157512E4" w14:textId="77777777" w:rsidR="001C5EBD" w:rsidRPr="00960656" w:rsidRDefault="001C5EBD" w:rsidP="009D6828">
            <w:pPr>
              <w:rPr>
                <w:rFonts w:ascii="Arial" w:hAnsi="Arial" w:cs="Arial"/>
                <w:b/>
                <w:sz w:val="24"/>
                <w:szCs w:val="24"/>
              </w:rPr>
            </w:pPr>
            <w:r w:rsidRPr="00960656">
              <w:rPr>
                <w:rFonts w:ascii="Arial" w:hAnsi="Arial" w:cs="Arial"/>
                <w:b/>
                <w:sz w:val="24"/>
                <w:szCs w:val="24"/>
              </w:rPr>
              <w:t>FAR 15.101-2 LPTA Process</w:t>
            </w:r>
          </w:p>
        </w:tc>
      </w:tr>
      <w:tr w:rsidR="001C5EBD" w:rsidRPr="00DE1F3A" w14:paraId="168CE282" w14:textId="77777777" w:rsidTr="009D6828">
        <w:tc>
          <w:tcPr>
            <w:tcW w:w="4675" w:type="dxa"/>
            <w:gridSpan w:val="2"/>
            <w:shd w:val="clear" w:color="auto" w:fill="auto"/>
          </w:tcPr>
          <w:p w14:paraId="26060179" w14:textId="15B9A41F" w:rsidR="001C5EBD" w:rsidRPr="00960656" w:rsidRDefault="001C5EBD" w:rsidP="00A1767E">
            <w:pPr>
              <w:rPr>
                <w:rFonts w:ascii="Arial" w:hAnsi="Arial" w:cs="Arial"/>
              </w:rPr>
            </w:pPr>
            <w:r w:rsidRPr="00960656">
              <w:rPr>
                <w:rFonts w:ascii="Arial" w:hAnsi="Arial" w:cs="Arial"/>
              </w:rPr>
              <w:t xml:space="preserve">Permits tradeoffs among cost or price and non-cost factors and allows the </w:t>
            </w:r>
            <w:r w:rsidR="001F0632" w:rsidRPr="00960656">
              <w:rPr>
                <w:rFonts w:ascii="Arial" w:hAnsi="Arial" w:cs="Arial"/>
              </w:rPr>
              <w:t>g</w:t>
            </w:r>
            <w:r w:rsidRPr="00960656">
              <w:rPr>
                <w:rFonts w:ascii="Arial" w:hAnsi="Arial" w:cs="Arial"/>
              </w:rPr>
              <w:t>overnment to accept other than the lowest price proposal.</w:t>
            </w:r>
          </w:p>
        </w:tc>
        <w:tc>
          <w:tcPr>
            <w:tcW w:w="4675" w:type="dxa"/>
            <w:gridSpan w:val="2"/>
            <w:shd w:val="clear" w:color="auto" w:fill="auto"/>
          </w:tcPr>
          <w:p w14:paraId="4F7354E6" w14:textId="77777777" w:rsidR="001C5EBD" w:rsidRPr="00960656" w:rsidRDefault="001C5EBD" w:rsidP="009D6828">
            <w:pPr>
              <w:rPr>
                <w:rFonts w:ascii="Arial" w:hAnsi="Arial" w:cs="Arial"/>
              </w:rPr>
            </w:pPr>
            <w:r w:rsidRPr="00960656">
              <w:rPr>
                <w:rFonts w:ascii="Arial" w:hAnsi="Arial" w:cs="Arial"/>
              </w:rPr>
              <w:t>Does not permit tradeoff among cost or price and non-cost factors.</w:t>
            </w:r>
          </w:p>
        </w:tc>
      </w:tr>
      <w:tr w:rsidR="001C5EBD" w:rsidRPr="00DE1F3A" w14:paraId="2D0E220F" w14:textId="77777777" w:rsidTr="009D6828">
        <w:tc>
          <w:tcPr>
            <w:tcW w:w="4675" w:type="dxa"/>
            <w:gridSpan w:val="2"/>
            <w:shd w:val="clear" w:color="auto" w:fill="auto"/>
          </w:tcPr>
          <w:p w14:paraId="35DA5EBB" w14:textId="77777777" w:rsidR="001C5EBD" w:rsidRPr="00960656" w:rsidRDefault="001C5EBD" w:rsidP="009D6828">
            <w:pPr>
              <w:rPr>
                <w:rFonts w:ascii="Arial" w:hAnsi="Arial" w:cs="Arial"/>
              </w:rPr>
            </w:pPr>
            <w:r w:rsidRPr="00960656">
              <w:rPr>
                <w:rFonts w:ascii="Arial" w:hAnsi="Arial" w:cs="Arial"/>
              </w:rPr>
              <w:t>Used in competitive negotiated contracting.</w:t>
            </w:r>
          </w:p>
        </w:tc>
        <w:tc>
          <w:tcPr>
            <w:tcW w:w="4675" w:type="dxa"/>
            <w:gridSpan w:val="2"/>
            <w:shd w:val="clear" w:color="auto" w:fill="auto"/>
          </w:tcPr>
          <w:p w14:paraId="15710D0B" w14:textId="77777777" w:rsidR="001C5EBD" w:rsidRPr="00960656" w:rsidRDefault="001C5EBD" w:rsidP="009D6828">
            <w:pPr>
              <w:rPr>
                <w:rFonts w:ascii="Arial" w:hAnsi="Arial" w:cs="Arial"/>
              </w:rPr>
            </w:pPr>
            <w:r w:rsidRPr="00960656">
              <w:rPr>
                <w:rFonts w:ascii="Arial" w:hAnsi="Arial" w:cs="Arial"/>
              </w:rPr>
              <w:t>Used in competitive negotiated contracting.</w:t>
            </w:r>
          </w:p>
        </w:tc>
      </w:tr>
      <w:tr w:rsidR="001C5EBD" w:rsidRPr="00DE1F3A" w14:paraId="499E4A23" w14:textId="77777777" w:rsidTr="009D6828">
        <w:tc>
          <w:tcPr>
            <w:tcW w:w="4675" w:type="dxa"/>
            <w:gridSpan w:val="2"/>
            <w:shd w:val="clear" w:color="auto" w:fill="auto"/>
          </w:tcPr>
          <w:p w14:paraId="123D62BB" w14:textId="77777777" w:rsidR="001C5EBD" w:rsidRPr="00960656" w:rsidRDefault="001C5EBD" w:rsidP="009D6828">
            <w:pPr>
              <w:rPr>
                <w:rFonts w:ascii="Arial" w:hAnsi="Arial" w:cs="Arial"/>
              </w:rPr>
            </w:pPr>
            <w:r w:rsidRPr="00960656">
              <w:rPr>
                <w:rFonts w:ascii="Arial" w:hAnsi="Arial" w:cs="Arial"/>
              </w:rPr>
              <w:t xml:space="preserve">Select the most </w:t>
            </w:r>
            <w:r w:rsidRPr="00960656">
              <w:rPr>
                <w:rFonts w:ascii="Arial" w:hAnsi="Arial" w:cs="Arial"/>
                <w:u w:val="single"/>
              </w:rPr>
              <w:t>advantageous</w:t>
            </w:r>
            <w:r w:rsidRPr="00960656">
              <w:rPr>
                <w:rFonts w:ascii="Arial" w:hAnsi="Arial" w:cs="Arial"/>
              </w:rPr>
              <w:t xml:space="preserve"> offer.</w:t>
            </w:r>
          </w:p>
        </w:tc>
        <w:tc>
          <w:tcPr>
            <w:tcW w:w="4675" w:type="dxa"/>
            <w:gridSpan w:val="2"/>
            <w:shd w:val="clear" w:color="auto" w:fill="auto"/>
          </w:tcPr>
          <w:p w14:paraId="58016C22" w14:textId="77777777" w:rsidR="001C5EBD" w:rsidRPr="00960656" w:rsidRDefault="001C5EBD" w:rsidP="009D6828">
            <w:pPr>
              <w:rPr>
                <w:rFonts w:ascii="Arial" w:hAnsi="Arial" w:cs="Arial"/>
              </w:rPr>
            </w:pPr>
            <w:r w:rsidRPr="00960656">
              <w:rPr>
                <w:rFonts w:ascii="Arial" w:hAnsi="Arial" w:cs="Arial"/>
              </w:rPr>
              <w:t>Select the lowest price proposal that meets/exceeds minimum requirements.</w:t>
            </w:r>
          </w:p>
        </w:tc>
      </w:tr>
      <w:tr w:rsidR="001C5EBD" w:rsidRPr="00DE1F3A" w14:paraId="06EE4631" w14:textId="77777777" w:rsidTr="009D6828">
        <w:tc>
          <w:tcPr>
            <w:tcW w:w="4675" w:type="dxa"/>
            <w:gridSpan w:val="2"/>
            <w:shd w:val="clear" w:color="auto" w:fill="auto"/>
          </w:tcPr>
          <w:p w14:paraId="588F0F3C" w14:textId="77777777" w:rsidR="001C5EBD" w:rsidRPr="00960656" w:rsidRDefault="001C5EBD" w:rsidP="009D6828">
            <w:pPr>
              <w:rPr>
                <w:rFonts w:ascii="Arial" w:hAnsi="Arial" w:cs="Arial"/>
              </w:rPr>
            </w:pPr>
            <w:r w:rsidRPr="00960656">
              <w:rPr>
                <w:rFonts w:ascii="Arial" w:hAnsi="Arial" w:cs="Arial"/>
              </w:rPr>
              <w:t>Evaluate and compare factors in addition to cost or price.</w:t>
            </w:r>
          </w:p>
        </w:tc>
        <w:tc>
          <w:tcPr>
            <w:tcW w:w="4675" w:type="dxa"/>
            <w:gridSpan w:val="2"/>
            <w:shd w:val="clear" w:color="auto" w:fill="auto"/>
          </w:tcPr>
          <w:p w14:paraId="03484791" w14:textId="77777777" w:rsidR="001C5EBD" w:rsidRPr="00960656" w:rsidRDefault="001C5EBD" w:rsidP="009D6828">
            <w:pPr>
              <w:rPr>
                <w:rFonts w:ascii="Arial" w:hAnsi="Arial" w:cs="Arial"/>
              </w:rPr>
            </w:pPr>
          </w:p>
        </w:tc>
      </w:tr>
      <w:tr w:rsidR="001C5EBD" w:rsidRPr="00DE1F3A" w14:paraId="45F07114" w14:textId="77777777" w:rsidTr="009D6828">
        <w:tc>
          <w:tcPr>
            <w:tcW w:w="4675" w:type="dxa"/>
            <w:gridSpan w:val="2"/>
            <w:shd w:val="clear" w:color="auto" w:fill="auto"/>
          </w:tcPr>
          <w:p w14:paraId="7E078856" w14:textId="77777777" w:rsidR="001C5EBD" w:rsidRPr="00960656" w:rsidRDefault="001C5EBD" w:rsidP="009D6828">
            <w:pPr>
              <w:rPr>
                <w:rFonts w:ascii="Arial" w:hAnsi="Arial" w:cs="Arial"/>
              </w:rPr>
            </w:pPr>
            <w:r w:rsidRPr="00960656">
              <w:rPr>
                <w:rFonts w:ascii="Arial" w:hAnsi="Arial" w:cs="Arial"/>
              </w:rPr>
              <w:t>Proposals may be ranked.</w:t>
            </w:r>
          </w:p>
        </w:tc>
        <w:tc>
          <w:tcPr>
            <w:tcW w:w="4675" w:type="dxa"/>
            <w:gridSpan w:val="2"/>
            <w:shd w:val="clear" w:color="auto" w:fill="auto"/>
          </w:tcPr>
          <w:p w14:paraId="02064778" w14:textId="77777777" w:rsidR="001C5EBD" w:rsidRPr="00960656" w:rsidRDefault="001C5EBD" w:rsidP="009D6828">
            <w:pPr>
              <w:rPr>
                <w:rFonts w:ascii="Arial" w:hAnsi="Arial" w:cs="Arial"/>
              </w:rPr>
            </w:pPr>
            <w:r w:rsidRPr="00960656">
              <w:rPr>
                <w:rFonts w:ascii="Arial" w:hAnsi="Arial" w:cs="Arial"/>
              </w:rPr>
              <w:t>No ranking of proposals.</w:t>
            </w:r>
          </w:p>
        </w:tc>
      </w:tr>
      <w:tr w:rsidR="001C5EBD" w:rsidRPr="00DE1F3A" w14:paraId="7FC08DEA" w14:textId="77777777" w:rsidTr="009D6828">
        <w:tc>
          <w:tcPr>
            <w:tcW w:w="4675" w:type="dxa"/>
            <w:gridSpan w:val="2"/>
            <w:shd w:val="clear" w:color="auto" w:fill="auto"/>
          </w:tcPr>
          <w:p w14:paraId="342EE5BC" w14:textId="77777777" w:rsidR="001C5EBD" w:rsidRPr="00960656" w:rsidRDefault="001C5EBD" w:rsidP="009D6828">
            <w:pPr>
              <w:rPr>
                <w:rFonts w:ascii="Arial" w:hAnsi="Arial" w:cs="Arial"/>
              </w:rPr>
            </w:pPr>
            <w:r w:rsidRPr="00960656">
              <w:rPr>
                <w:rFonts w:ascii="Arial" w:hAnsi="Arial" w:cs="Arial"/>
              </w:rPr>
              <w:t>Exchanges may occur.</w:t>
            </w:r>
          </w:p>
        </w:tc>
        <w:tc>
          <w:tcPr>
            <w:tcW w:w="4675" w:type="dxa"/>
            <w:gridSpan w:val="2"/>
            <w:shd w:val="clear" w:color="auto" w:fill="auto"/>
          </w:tcPr>
          <w:p w14:paraId="06302322" w14:textId="77777777" w:rsidR="001C5EBD" w:rsidRPr="00960656" w:rsidRDefault="001C5EBD" w:rsidP="009D6828">
            <w:pPr>
              <w:rPr>
                <w:rFonts w:ascii="Arial" w:hAnsi="Arial" w:cs="Arial"/>
              </w:rPr>
            </w:pPr>
            <w:r w:rsidRPr="00960656">
              <w:rPr>
                <w:rFonts w:ascii="Arial" w:hAnsi="Arial" w:cs="Arial"/>
              </w:rPr>
              <w:t>Exchanges may occur.</w:t>
            </w:r>
          </w:p>
        </w:tc>
      </w:tr>
      <w:tr w:rsidR="001C5EBD" w:rsidRPr="00DE1F3A" w14:paraId="2D50D48C" w14:textId="77777777" w:rsidTr="009D6828">
        <w:tc>
          <w:tcPr>
            <w:tcW w:w="2965" w:type="dxa"/>
            <w:shd w:val="clear" w:color="auto" w:fill="FABF8F" w:themeFill="accent6" w:themeFillTint="99"/>
          </w:tcPr>
          <w:p w14:paraId="4573014C" w14:textId="77777777" w:rsidR="001C5EBD" w:rsidRPr="00960656" w:rsidRDefault="001C5EBD" w:rsidP="009D6828">
            <w:pPr>
              <w:rPr>
                <w:rFonts w:ascii="Arial" w:hAnsi="Arial" w:cs="Arial"/>
                <w:b/>
                <w:sz w:val="24"/>
                <w:szCs w:val="24"/>
              </w:rPr>
            </w:pPr>
            <w:r w:rsidRPr="00960656">
              <w:rPr>
                <w:rFonts w:ascii="Arial" w:hAnsi="Arial" w:cs="Arial"/>
                <w:b/>
                <w:sz w:val="24"/>
                <w:szCs w:val="24"/>
              </w:rPr>
              <w:t>IF</w:t>
            </w:r>
          </w:p>
        </w:tc>
        <w:tc>
          <w:tcPr>
            <w:tcW w:w="1709" w:type="dxa"/>
            <w:shd w:val="clear" w:color="auto" w:fill="FABF8F" w:themeFill="accent6" w:themeFillTint="99"/>
          </w:tcPr>
          <w:p w14:paraId="6805877D" w14:textId="77777777" w:rsidR="001C5EBD" w:rsidRPr="00960656" w:rsidRDefault="001C5EBD" w:rsidP="009D6828">
            <w:pPr>
              <w:rPr>
                <w:rFonts w:ascii="Arial" w:hAnsi="Arial" w:cs="Arial"/>
                <w:b/>
                <w:sz w:val="24"/>
                <w:szCs w:val="24"/>
              </w:rPr>
            </w:pPr>
            <w:r w:rsidRPr="00960656">
              <w:rPr>
                <w:rFonts w:ascii="Arial" w:hAnsi="Arial" w:cs="Arial"/>
                <w:b/>
                <w:sz w:val="24"/>
                <w:szCs w:val="24"/>
              </w:rPr>
              <w:t>THEN</w:t>
            </w:r>
          </w:p>
        </w:tc>
        <w:tc>
          <w:tcPr>
            <w:tcW w:w="2971" w:type="dxa"/>
            <w:shd w:val="clear" w:color="auto" w:fill="D99594" w:themeFill="accent2" w:themeFillTint="99"/>
          </w:tcPr>
          <w:p w14:paraId="372BC02B" w14:textId="77777777" w:rsidR="001C5EBD" w:rsidRPr="00960656" w:rsidRDefault="001C5EBD" w:rsidP="009D6828">
            <w:pPr>
              <w:rPr>
                <w:rFonts w:ascii="Arial" w:hAnsi="Arial" w:cs="Arial"/>
                <w:b/>
                <w:sz w:val="24"/>
                <w:szCs w:val="24"/>
              </w:rPr>
            </w:pPr>
            <w:r w:rsidRPr="00960656">
              <w:rPr>
                <w:rFonts w:ascii="Arial" w:hAnsi="Arial" w:cs="Arial"/>
                <w:b/>
                <w:sz w:val="24"/>
                <w:szCs w:val="24"/>
              </w:rPr>
              <w:t>IF</w:t>
            </w:r>
          </w:p>
        </w:tc>
        <w:tc>
          <w:tcPr>
            <w:tcW w:w="1705" w:type="dxa"/>
            <w:shd w:val="clear" w:color="auto" w:fill="D99594" w:themeFill="accent2" w:themeFillTint="99"/>
          </w:tcPr>
          <w:p w14:paraId="247811D5" w14:textId="77777777" w:rsidR="001C5EBD" w:rsidRPr="00960656" w:rsidRDefault="001C5EBD" w:rsidP="009D6828">
            <w:pPr>
              <w:rPr>
                <w:rFonts w:ascii="Arial" w:hAnsi="Arial" w:cs="Arial"/>
                <w:b/>
                <w:sz w:val="24"/>
                <w:szCs w:val="24"/>
              </w:rPr>
            </w:pPr>
            <w:r w:rsidRPr="00960656">
              <w:rPr>
                <w:rFonts w:ascii="Arial" w:hAnsi="Arial" w:cs="Arial"/>
                <w:b/>
                <w:sz w:val="24"/>
                <w:szCs w:val="24"/>
              </w:rPr>
              <w:t>THEN</w:t>
            </w:r>
          </w:p>
        </w:tc>
      </w:tr>
      <w:tr w:rsidR="001C5EBD" w:rsidRPr="00DE1F3A" w14:paraId="16F7306A" w14:textId="77777777" w:rsidTr="009D269D">
        <w:trPr>
          <w:trHeight w:val="53"/>
        </w:trPr>
        <w:tc>
          <w:tcPr>
            <w:tcW w:w="2965" w:type="dxa"/>
            <w:shd w:val="clear" w:color="auto" w:fill="auto"/>
          </w:tcPr>
          <w:p w14:paraId="10F6D33B" w14:textId="08839BED" w:rsidR="001C5EBD" w:rsidRPr="00960656" w:rsidRDefault="001C5EBD" w:rsidP="009D6828">
            <w:pPr>
              <w:rPr>
                <w:rFonts w:ascii="Arial" w:hAnsi="Arial" w:cs="Arial"/>
              </w:rPr>
            </w:pPr>
            <w:r w:rsidRPr="00960656">
              <w:rPr>
                <w:rFonts w:ascii="Arial" w:hAnsi="Arial" w:cs="Arial"/>
              </w:rPr>
              <w:t>- Generally considered complex items or services</w:t>
            </w:r>
          </w:p>
          <w:p w14:paraId="68124623" w14:textId="35A33423" w:rsidR="001C5EBD" w:rsidRPr="00960656" w:rsidRDefault="001C5EBD" w:rsidP="009D6828">
            <w:pPr>
              <w:rPr>
                <w:rFonts w:ascii="Arial" w:hAnsi="Arial" w:cs="Arial"/>
              </w:rPr>
            </w:pPr>
            <w:r w:rsidRPr="00960656">
              <w:rPr>
                <w:rFonts w:ascii="Arial" w:hAnsi="Arial" w:cs="Arial"/>
              </w:rPr>
              <w:t>- Less definitive</w:t>
            </w:r>
          </w:p>
          <w:p w14:paraId="2019A667" w14:textId="2550F68F" w:rsidR="001C5EBD" w:rsidRPr="00960656" w:rsidRDefault="001C5EBD" w:rsidP="009D6828">
            <w:pPr>
              <w:rPr>
                <w:rFonts w:ascii="Arial" w:hAnsi="Arial" w:cs="Arial"/>
              </w:rPr>
            </w:pPr>
            <w:r w:rsidRPr="00960656">
              <w:rPr>
                <w:rFonts w:ascii="Arial" w:hAnsi="Arial" w:cs="Arial"/>
              </w:rPr>
              <w:t>- Developmental or developmental work is required</w:t>
            </w:r>
          </w:p>
          <w:p w14:paraId="1311704C" w14:textId="457EF0B5" w:rsidR="001C5EBD" w:rsidRPr="00960656" w:rsidRDefault="001C5EBD" w:rsidP="009D6828">
            <w:pPr>
              <w:rPr>
                <w:rFonts w:ascii="Arial" w:hAnsi="Arial" w:cs="Arial"/>
              </w:rPr>
            </w:pPr>
            <w:r w:rsidRPr="00960656">
              <w:rPr>
                <w:rFonts w:ascii="Arial" w:hAnsi="Arial" w:cs="Arial"/>
              </w:rPr>
              <w:t>- Non-price factors play a dominant role in the source selection decision</w:t>
            </w:r>
          </w:p>
        </w:tc>
        <w:tc>
          <w:tcPr>
            <w:tcW w:w="1709" w:type="dxa"/>
            <w:shd w:val="clear" w:color="auto" w:fill="auto"/>
          </w:tcPr>
          <w:p w14:paraId="1F0DD3E6" w14:textId="77777777" w:rsidR="001C5EBD" w:rsidRPr="00960656" w:rsidRDefault="001C5EBD" w:rsidP="009D6828">
            <w:pPr>
              <w:rPr>
                <w:rFonts w:ascii="Arial" w:hAnsi="Arial" w:cs="Arial"/>
              </w:rPr>
            </w:pPr>
          </w:p>
          <w:p w14:paraId="7086F28C" w14:textId="77777777" w:rsidR="001C5EBD" w:rsidRPr="00960656" w:rsidRDefault="001C5EBD" w:rsidP="009D6828">
            <w:pPr>
              <w:rPr>
                <w:rFonts w:ascii="Arial" w:hAnsi="Arial" w:cs="Arial"/>
              </w:rPr>
            </w:pPr>
          </w:p>
          <w:p w14:paraId="0413D674" w14:textId="77777777" w:rsidR="001C5EBD" w:rsidRPr="00960656" w:rsidRDefault="001C5EBD" w:rsidP="009D6828">
            <w:pPr>
              <w:rPr>
                <w:rFonts w:ascii="Arial" w:hAnsi="Arial" w:cs="Arial"/>
              </w:rPr>
            </w:pPr>
          </w:p>
          <w:p w14:paraId="0816E1B5" w14:textId="77777777" w:rsidR="001C5EBD" w:rsidRPr="00960656" w:rsidRDefault="001C5EBD" w:rsidP="009D6828">
            <w:pPr>
              <w:rPr>
                <w:rFonts w:ascii="Arial" w:hAnsi="Arial" w:cs="Arial"/>
                <w:b/>
              </w:rPr>
            </w:pPr>
            <w:r w:rsidRPr="00960656">
              <w:rPr>
                <w:rFonts w:ascii="Arial" w:hAnsi="Arial" w:cs="Arial"/>
                <w:b/>
              </w:rPr>
              <w:t>Use the Tradeoff Process</w:t>
            </w:r>
          </w:p>
        </w:tc>
        <w:tc>
          <w:tcPr>
            <w:tcW w:w="2971" w:type="dxa"/>
            <w:shd w:val="clear" w:color="auto" w:fill="auto"/>
          </w:tcPr>
          <w:p w14:paraId="70DD8DC1" w14:textId="2B3238B1" w:rsidR="001C5EBD" w:rsidRPr="00960656" w:rsidRDefault="001C5EBD" w:rsidP="009D6828">
            <w:pPr>
              <w:rPr>
                <w:rFonts w:ascii="Arial" w:hAnsi="Arial" w:cs="Arial"/>
              </w:rPr>
            </w:pPr>
            <w:r w:rsidRPr="00960656">
              <w:rPr>
                <w:rFonts w:ascii="Arial" w:hAnsi="Arial" w:cs="Arial"/>
              </w:rPr>
              <w:t>- Commercial/non-complex items or services</w:t>
            </w:r>
          </w:p>
          <w:p w14:paraId="7E941D5F" w14:textId="4F07911E" w:rsidR="001C5EBD" w:rsidRPr="00960656" w:rsidRDefault="001C5EBD" w:rsidP="009D6828">
            <w:pPr>
              <w:rPr>
                <w:rFonts w:ascii="Arial" w:hAnsi="Arial" w:cs="Arial"/>
              </w:rPr>
            </w:pPr>
            <w:r w:rsidRPr="00960656">
              <w:rPr>
                <w:rFonts w:ascii="Arial" w:hAnsi="Arial" w:cs="Arial"/>
              </w:rPr>
              <w:t>- Clear and well-defined requirements</w:t>
            </w:r>
          </w:p>
          <w:p w14:paraId="1337B3E2" w14:textId="77777777" w:rsidR="001C5EBD" w:rsidRPr="00960656" w:rsidRDefault="001C5EBD" w:rsidP="009D6828">
            <w:pPr>
              <w:rPr>
                <w:rFonts w:ascii="Arial" w:hAnsi="Arial" w:cs="Arial"/>
              </w:rPr>
            </w:pPr>
            <w:r w:rsidRPr="00960656">
              <w:rPr>
                <w:rFonts w:ascii="Arial" w:hAnsi="Arial" w:cs="Arial"/>
              </w:rPr>
              <w:t>- Stable requirements</w:t>
            </w:r>
          </w:p>
          <w:p w14:paraId="5AFCAE01" w14:textId="2CFF564A" w:rsidR="001C5EBD" w:rsidRPr="00960656" w:rsidRDefault="001C5EBD" w:rsidP="009D6828">
            <w:pPr>
              <w:rPr>
                <w:rFonts w:ascii="Arial" w:hAnsi="Arial" w:cs="Arial"/>
              </w:rPr>
            </w:pPr>
            <w:r w:rsidRPr="00960656">
              <w:rPr>
                <w:rFonts w:ascii="Arial" w:hAnsi="Arial" w:cs="Arial"/>
              </w:rPr>
              <w:t>- Items or services are readily and consistently available in the marketplace</w:t>
            </w:r>
          </w:p>
          <w:p w14:paraId="2AAC5274" w14:textId="0B4FF935" w:rsidR="001C5EBD" w:rsidRPr="00960656" w:rsidRDefault="001C5EBD" w:rsidP="009D6828">
            <w:pPr>
              <w:rPr>
                <w:rFonts w:ascii="Arial" w:hAnsi="Arial" w:cs="Arial"/>
              </w:rPr>
            </w:pPr>
            <w:r w:rsidRPr="00960656">
              <w:rPr>
                <w:rFonts w:ascii="Arial" w:hAnsi="Arial" w:cs="Arial"/>
              </w:rPr>
              <w:t>- Risk of unsuccessful performance is minimal</w:t>
            </w:r>
          </w:p>
          <w:p w14:paraId="2FE3E9CF" w14:textId="0C9CB17A" w:rsidR="001C5EBD" w:rsidRPr="00960656" w:rsidRDefault="001C5EBD" w:rsidP="009D6828">
            <w:pPr>
              <w:rPr>
                <w:rFonts w:ascii="Arial" w:hAnsi="Arial" w:cs="Arial"/>
              </w:rPr>
            </w:pPr>
            <w:r w:rsidRPr="00960656">
              <w:rPr>
                <w:rFonts w:ascii="Arial" w:hAnsi="Arial" w:cs="Arial"/>
              </w:rPr>
              <w:t>- There is neither value, need or willingness to pay for higher performance</w:t>
            </w:r>
          </w:p>
          <w:p w14:paraId="558D707B" w14:textId="5A562CFD" w:rsidR="001C5EBD" w:rsidRPr="00960656" w:rsidRDefault="001C5EBD" w:rsidP="009D6828">
            <w:pPr>
              <w:rPr>
                <w:rFonts w:ascii="Arial" w:hAnsi="Arial" w:cs="Arial"/>
              </w:rPr>
            </w:pPr>
            <w:r w:rsidRPr="00960656">
              <w:rPr>
                <w:rFonts w:ascii="Arial" w:hAnsi="Arial" w:cs="Arial"/>
              </w:rPr>
              <w:t>- Cost/price plays a dominant role in the source selection decision</w:t>
            </w:r>
          </w:p>
          <w:p w14:paraId="2E21070F" w14:textId="77777777" w:rsidR="001C5EBD" w:rsidRPr="00960656" w:rsidRDefault="001C5EBD" w:rsidP="009D6828">
            <w:pPr>
              <w:rPr>
                <w:rFonts w:ascii="Arial" w:hAnsi="Arial" w:cs="Arial"/>
              </w:rPr>
            </w:pPr>
          </w:p>
        </w:tc>
        <w:tc>
          <w:tcPr>
            <w:tcW w:w="1705" w:type="dxa"/>
            <w:shd w:val="clear" w:color="auto" w:fill="auto"/>
          </w:tcPr>
          <w:p w14:paraId="4418A543" w14:textId="77777777" w:rsidR="001C5EBD" w:rsidRPr="00960656" w:rsidRDefault="001C5EBD" w:rsidP="009D6828">
            <w:pPr>
              <w:rPr>
                <w:rFonts w:ascii="Arial" w:hAnsi="Arial" w:cs="Arial"/>
              </w:rPr>
            </w:pPr>
          </w:p>
          <w:p w14:paraId="0088DAE1" w14:textId="77777777" w:rsidR="001C5EBD" w:rsidRPr="00960656" w:rsidRDefault="001C5EBD" w:rsidP="009D6828">
            <w:pPr>
              <w:rPr>
                <w:rFonts w:ascii="Arial" w:hAnsi="Arial" w:cs="Arial"/>
              </w:rPr>
            </w:pPr>
          </w:p>
          <w:p w14:paraId="1D418D8E" w14:textId="77777777" w:rsidR="001C5EBD" w:rsidRPr="00960656" w:rsidRDefault="001C5EBD" w:rsidP="009D6828">
            <w:pPr>
              <w:rPr>
                <w:rFonts w:ascii="Arial" w:hAnsi="Arial" w:cs="Arial"/>
              </w:rPr>
            </w:pPr>
          </w:p>
          <w:p w14:paraId="76E053AE" w14:textId="77777777" w:rsidR="001C5EBD" w:rsidRPr="00960656" w:rsidRDefault="001C5EBD" w:rsidP="009D6828">
            <w:pPr>
              <w:rPr>
                <w:rFonts w:ascii="Arial" w:hAnsi="Arial" w:cs="Arial"/>
                <w:b/>
              </w:rPr>
            </w:pPr>
            <w:r w:rsidRPr="00960656">
              <w:rPr>
                <w:rFonts w:ascii="Arial" w:hAnsi="Arial" w:cs="Arial"/>
                <w:b/>
              </w:rPr>
              <w:t>Consider using the LPTA Process</w:t>
            </w:r>
          </w:p>
        </w:tc>
      </w:tr>
    </w:tbl>
    <w:p w14:paraId="2409077C" w14:textId="77777777" w:rsidR="001C5EBD" w:rsidRPr="00DE1F3A" w:rsidRDefault="001C5EBD" w:rsidP="009D6828">
      <w:pPr>
        <w:rPr>
          <w:rFonts w:ascii="Arial" w:hAnsi="Arial" w:cs="Arial"/>
        </w:rPr>
      </w:pPr>
    </w:p>
    <w:p w14:paraId="16DC90A1" w14:textId="77777777" w:rsidR="009D269D" w:rsidRPr="00DE1F3A" w:rsidRDefault="009D269D" w:rsidP="009D6828">
      <w:pPr>
        <w:rPr>
          <w:rFonts w:ascii="Arial" w:hAnsi="Arial" w:cs="Arial"/>
        </w:rPr>
      </w:pPr>
    </w:p>
    <w:p w14:paraId="4677F7C2" w14:textId="77777777" w:rsidR="00724351" w:rsidRPr="00DE1F3A" w:rsidRDefault="00724351" w:rsidP="009D6828">
      <w:pPr>
        <w:rPr>
          <w:rFonts w:ascii="Arial" w:hAnsi="Arial" w:cs="Arial"/>
        </w:rPr>
      </w:pPr>
    </w:p>
    <w:p w14:paraId="4AD9918C" w14:textId="77777777" w:rsidR="001C5EBD" w:rsidRPr="00960656" w:rsidRDefault="001C5EBD" w:rsidP="00DE1589">
      <w:pPr>
        <w:pBdr>
          <w:top w:val="single" w:sz="4" w:space="1" w:color="auto"/>
          <w:bottom w:val="single" w:sz="4" w:space="1" w:color="auto"/>
        </w:pBdr>
        <w:rPr>
          <w:rFonts w:ascii="Arial" w:hAnsi="Arial" w:cs="Arial"/>
          <w:iCs/>
          <w:sz w:val="24"/>
        </w:rPr>
      </w:pPr>
      <w:r w:rsidRPr="00960656">
        <w:rPr>
          <w:rFonts w:ascii="Arial" w:hAnsi="Arial" w:cs="Arial"/>
          <w:b/>
          <w:iCs/>
          <w:sz w:val="28"/>
          <w:szCs w:val="28"/>
        </w:rPr>
        <w:t>C-6 Comparing Key Characteristics</w:t>
      </w:r>
    </w:p>
    <w:p w14:paraId="17B17D95" w14:textId="77777777" w:rsidR="001C5EBD" w:rsidRPr="00960656" w:rsidRDefault="001C5EBD" w:rsidP="009D6828">
      <w:pPr>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1C5EBD" w:rsidRPr="00DE1F3A" w14:paraId="0F60C96F" w14:textId="77777777" w:rsidTr="009D6828">
        <w:tc>
          <w:tcPr>
            <w:tcW w:w="9350" w:type="dxa"/>
            <w:gridSpan w:val="2"/>
            <w:shd w:val="clear" w:color="auto" w:fill="95B3D7" w:themeFill="accent1" w:themeFillTint="99"/>
          </w:tcPr>
          <w:p w14:paraId="0F2B68D1" w14:textId="77777777" w:rsidR="001C5EBD" w:rsidRPr="00960656" w:rsidRDefault="001C5EBD" w:rsidP="000729BC">
            <w:pPr>
              <w:jc w:val="center"/>
              <w:rPr>
                <w:rFonts w:ascii="Arial" w:hAnsi="Arial" w:cs="Arial"/>
                <w:sz w:val="24"/>
                <w:szCs w:val="24"/>
              </w:rPr>
            </w:pPr>
            <w:bookmarkStart w:id="178" w:name="s6_key"/>
            <w:r w:rsidRPr="00960656">
              <w:rPr>
                <w:rFonts w:ascii="Arial" w:hAnsi="Arial" w:cs="Arial"/>
                <w:b/>
                <w:sz w:val="24"/>
                <w:szCs w:val="24"/>
              </w:rPr>
              <w:t>Tradeoff vs LPTA Methods of Source Selection</w:t>
            </w:r>
            <w:bookmarkEnd w:id="178"/>
          </w:p>
        </w:tc>
      </w:tr>
      <w:tr w:rsidR="001C5EBD" w:rsidRPr="00DE1F3A" w14:paraId="34A21BDE" w14:textId="77777777" w:rsidTr="009D6828">
        <w:tc>
          <w:tcPr>
            <w:tcW w:w="4675" w:type="dxa"/>
            <w:shd w:val="clear" w:color="auto" w:fill="FABF8F" w:themeFill="accent6" w:themeFillTint="99"/>
          </w:tcPr>
          <w:p w14:paraId="0F1C60F3" w14:textId="77777777" w:rsidR="001C5EBD" w:rsidRPr="00960656" w:rsidRDefault="001C5EBD" w:rsidP="009D6828">
            <w:pPr>
              <w:jc w:val="center"/>
              <w:rPr>
                <w:rFonts w:ascii="Arial" w:hAnsi="Arial" w:cs="Arial"/>
                <w:b/>
              </w:rPr>
            </w:pPr>
            <w:r w:rsidRPr="00960656">
              <w:rPr>
                <w:rFonts w:ascii="Arial" w:hAnsi="Arial" w:cs="Arial"/>
                <w:b/>
              </w:rPr>
              <w:t>TRADEOFF</w:t>
            </w:r>
          </w:p>
        </w:tc>
        <w:tc>
          <w:tcPr>
            <w:tcW w:w="4675" w:type="dxa"/>
            <w:shd w:val="clear" w:color="auto" w:fill="D99594" w:themeFill="accent2" w:themeFillTint="99"/>
          </w:tcPr>
          <w:p w14:paraId="4EBFF18A" w14:textId="77777777" w:rsidR="001C5EBD" w:rsidRPr="00960656" w:rsidRDefault="001C5EBD" w:rsidP="009D6828">
            <w:pPr>
              <w:jc w:val="center"/>
              <w:rPr>
                <w:rFonts w:ascii="Arial" w:hAnsi="Arial" w:cs="Arial"/>
                <w:b/>
              </w:rPr>
            </w:pPr>
            <w:r w:rsidRPr="00960656">
              <w:rPr>
                <w:rFonts w:ascii="Arial" w:hAnsi="Arial" w:cs="Arial"/>
                <w:b/>
              </w:rPr>
              <w:t>LPTA</w:t>
            </w:r>
          </w:p>
        </w:tc>
      </w:tr>
      <w:tr w:rsidR="001C5EBD" w:rsidRPr="00DE1F3A" w14:paraId="2261FF1F" w14:textId="77777777" w:rsidTr="009D6828">
        <w:tc>
          <w:tcPr>
            <w:tcW w:w="4675" w:type="dxa"/>
            <w:shd w:val="clear" w:color="auto" w:fill="FDE9D9" w:themeFill="accent6" w:themeFillTint="33"/>
          </w:tcPr>
          <w:p w14:paraId="4A13DA3B" w14:textId="77777777" w:rsidR="001C5EBD" w:rsidRPr="00960656" w:rsidRDefault="001C5EBD" w:rsidP="009D6828">
            <w:pPr>
              <w:jc w:val="center"/>
              <w:rPr>
                <w:rFonts w:ascii="Arial" w:hAnsi="Arial" w:cs="Arial"/>
                <w:b/>
              </w:rPr>
            </w:pPr>
            <w:r w:rsidRPr="00960656">
              <w:rPr>
                <w:rFonts w:ascii="Arial" w:hAnsi="Arial" w:cs="Arial"/>
                <w:b/>
              </w:rPr>
              <w:t>SUMMARY OVERVIEW</w:t>
            </w:r>
          </w:p>
        </w:tc>
        <w:tc>
          <w:tcPr>
            <w:tcW w:w="4675" w:type="dxa"/>
            <w:shd w:val="clear" w:color="auto" w:fill="F2DBDB" w:themeFill="accent2" w:themeFillTint="33"/>
          </w:tcPr>
          <w:p w14:paraId="76A7E751" w14:textId="77777777" w:rsidR="001C5EBD" w:rsidRPr="00960656" w:rsidRDefault="001C5EBD" w:rsidP="009D6828">
            <w:pPr>
              <w:jc w:val="center"/>
              <w:rPr>
                <w:rFonts w:ascii="Arial" w:hAnsi="Arial" w:cs="Arial"/>
                <w:b/>
              </w:rPr>
            </w:pPr>
            <w:r w:rsidRPr="00960656">
              <w:rPr>
                <w:rFonts w:ascii="Arial" w:hAnsi="Arial" w:cs="Arial"/>
                <w:b/>
              </w:rPr>
              <w:t>SUMMARY OVERVIEW</w:t>
            </w:r>
          </w:p>
        </w:tc>
      </w:tr>
      <w:tr w:rsidR="001C5EBD" w:rsidRPr="00DE1F3A" w14:paraId="4EF026B8" w14:textId="77777777" w:rsidTr="009D6828">
        <w:tc>
          <w:tcPr>
            <w:tcW w:w="4675" w:type="dxa"/>
            <w:shd w:val="clear" w:color="auto" w:fill="auto"/>
          </w:tcPr>
          <w:p w14:paraId="248502EF" w14:textId="27ACC562" w:rsidR="001C5EBD" w:rsidRPr="00960656" w:rsidRDefault="001C5EBD" w:rsidP="009D6828">
            <w:pPr>
              <w:spacing w:before="120" w:after="120"/>
              <w:rPr>
                <w:rFonts w:ascii="Arial" w:hAnsi="Arial" w:cs="Arial"/>
                <w:szCs w:val="24"/>
              </w:rPr>
            </w:pPr>
            <w:r w:rsidRPr="00960656">
              <w:rPr>
                <w:rFonts w:ascii="Arial" w:hAnsi="Arial" w:cs="Arial"/>
                <w:szCs w:val="24"/>
              </w:rPr>
              <w:t xml:space="preserve">A Tradeoff process is appropriate when it may be in the best interest of the </w:t>
            </w:r>
            <w:r w:rsidR="001F0632" w:rsidRPr="00960656">
              <w:rPr>
                <w:rFonts w:ascii="Arial" w:hAnsi="Arial" w:cs="Arial"/>
                <w:szCs w:val="24"/>
              </w:rPr>
              <w:t>g</w:t>
            </w:r>
            <w:r w:rsidRPr="00960656">
              <w:rPr>
                <w:rFonts w:ascii="Arial" w:hAnsi="Arial" w:cs="Arial"/>
                <w:szCs w:val="24"/>
              </w:rPr>
              <w:t>overnment to:</w:t>
            </w:r>
          </w:p>
          <w:p w14:paraId="1DCE46EB" w14:textId="77777777" w:rsidR="001C5EBD" w:rsidRPr="00960656" w:rsidRDefault="001C5EBD">
            <w:pPr>
              <w:pStyle w:val="ListParagraph"/>
              <w:numPr>
                <w:ilvl w:val="0"/>
                <w:numId w:val="30"/>
              </w:numPr>
              <w:spacing w:before="120" w:after="120"/>
              <w:contextualSpacing/>
              <w:rPr>
                <w:rFonts w:ascii="Arial" w:hAnsi="Arial" w:cs="Arial"/>
                <w:szCs w:val="24"/>
              </w:rPr>
            </w:pPr>
            <w:r w:rsidRPr="00960656">
              <w:rPr>
                <w:rFonts w:ascii="Arial" w:hAnsi="Arial" w:cs="Arial"/>
                <w:szCs w:val="24"/>
              </w:rPr>
              <w:t>consider award to other than the lowest-priced Offeror or:</w:t>
            </w:r>
          </w:p>
          <w:p w14:paraId="0D8372C7" w14:textId="77777777" w:rsidR="001C5EBD" w:rsidRPr="00960656" w:rsidRDefault="001C5EBD">
            <w:pPr>
              <w:pStyle w:val="ListParagraph"/>
              <w:numPr>
                <w:ilvl w:val="0"/>
                <w:numId w:val="30"/>
              </w:numPr>
              <w:spacing w:before="120" w:after="120"/>
              <w:contextualSpacing/>
              <w:rPr>
                <w:rFonts w:ascii="Arial" w:hAnsi="Arial" w:cs="Arial"/>
              </w:rPr>
            </w:pPr>
            <w:r w:rsidRPr="00960656">
              <w:rPr>
                <w:rFonts w:ascii="Arial" w:hAnsi="Arial" w:cs="Arial"/>
                <w:szCs w:val="24"/>
              </w:rPr>
              <w:t>other than the highest technically rated Offeror.</w:t>
            </w:r>
            <w:r w:rsidRPr="00960656">
              <w:rPr>
                <w:rFonts w:ascii="Arial" w:hAnsi="Arial" w:cs="Arial"/>
              </w:rPr>
              <w:t xml:space="preserve"> </w:t>
            </w:r>
          </w:p>
          <w:p w14:paraId="06D6E1C3" w14:textId="6D59DD9E" w:rsidR="001C5EBD" w:rsidRPr="00960656" w:rsidRDefault="001C5EBD" w:rsidP="009D6828">
            <w:pPr>
              <w:rPr>
                <w:rFonts w:ascii="Arial" w:hAnsi="Arial" w:cs="Arial"/>
              </w:rPr>
            </w:pPr>
            <w:r w:rsidRPr="00960656">
              <w:rPr>
                <w:rFonts w:ascii="Arial" w:hAnsi="Arial" w:cs="Arial"/>
              </w:rPr>
              <w:t xml:space="preserve">Therefore, if the ability to distinguish between the quality of non-cost/price factors and cost/price factors within Offerors’ proposals and give credit (assign strengths) for aspects which provide a benefit to the </w:t>
            </w:r>
            <w:r w:rsidR="001F0632" w:rsidRPr="00960656">
              <w:rPr>
                <w:rFonts w:ascii="Arial" w:hAnsi="Arial" w:cs="Arial"/>
              </w:rPr>
              <w:t>g</w:t>
            </w:r>
            <w:r w:rsidRPr="00960656">
              <w:rPr>
                <w:rFonts w:ascii="Arial" w:hAnsi="Arial" w:cs="Arial"/>
              </w:rPr>
              <w:t>overnment and for which it might be willing to pay more for (premium), then the tradeoff process is the best approach.</w:t>
            </w:r>
          </w:p>
          <w:p w14:paraId="7C9FA26B" w14:textId="77777777" w:rsidR="001C5EBD" w:rsidRPr="00960656" w:rsidRDefault="001C5EBD">
            <w:pPr>
              <w:pStyle w:val="ListParagraph"/>
              <w:numPr>
                <w:ilvl w:val="0"/>
                <w:numId w:val="29"/>
              </w:numPr>
              <w:spacing w:before="120" w:after="120"/>
              <w:contextualSpacing/>
              <w:rPr>
                <w:rFonts w:ascii="Arial" w:hAnsi="Arial" w:cs="Arial"/>
              </w:rPr>
            </w:pPr>
            <w:r w:rsidRPr="00960656">
              <w:rPr>
                <w:rFonts w:ascii="Arial" w:hAnsi="Arial" w:cs="Arial"/>
              </w:rPr>
              <w:t>Less definitive</w:t>
            </w:r>
          </w:p>
          <w:p w14:paraId="1326E600" w14:textId="6023A0E3" w:rsidR="001C5EBD" w:rsidRPr="00960656" w:rsidRDefault="001C5EBD">
            <w:pPr>
              <w:pStyle w:val="ListParagraph"/>
              <w:numPr>
                <w:ilvl w:val="0"/>
                <w:numId w:val="29"/>
              </w:numPr>
              <w:spacing w:before="120" w:after="120"/>
              <w:contextualSpacing/>
              <w:rPr>
                <w:rFonts w:ascii="Arial" w:hAnsi="Arial" w:cs="Arial"/>
              </w:rPr>
            </w:pPr>
            <w:r w:rsidRPr="00960656">
              <w:rPr>
                <w:rFonts w:ascii="Arial" w:hAnsi="Arial" w:cs="Arial"/>
              </w:rPr>
              <w:t xml:space="preserve">More complex and </w:t>
            </w:r>
            <w:r w:rsidR="004456ED" w:rsidRPr="00960656">
              <w:rPr>
                <w:rFonts w:ascii="Arial" w:hAnsi="Arial" w:cs="Arial"/>
              </w:rPr>
              <w:t>time-consuming</w:t>
            </w:r>
            <w:r w:rsidRPr="00960656">
              <w:rPr>
                <w:rFonts w:ascii="Arial" w:hAnsi="Arial" w:cs="Arial"/>
              </w:rPr>
              <w:t xml:space="preserve"> development work</w:t>
            </w:r>
          </w:p>
          <w:p w14:paraId="56523CAE" w14:textId="77777777" w:rsidR="001C5EBD" w:rsidRPr="00960656" w:rsidRDefault="001C5EBD">
            <w:pPr>
              <w:pStyle w:val="ListParagraph"/>
              <w:numPr>
                <w:ilvl w:val="0"/>
                <w:numId w:val="29"/>
              </w:numPr>
              <w:spacing w:before="120" w:after="120"/>
              <w:contextualSpacing/>
              <w:rPr>
                <w:rFonts w:ascii="Arial" w:hAnsi="Arial" w:cs="Arial"/>
              </w:rPr>
            </w:pPr>
            <w:r w:rsidRPr="00960656">
              <w:rPr>
                <w:rFonts w:ascii="Arial" w:hAnsi="Arial" w:cs="Arial"/>
              </w:rPr>
              <w:t>Greater performance risk/integration risk</w:t>
            </w:r>
          </w:p>
          <w:p w14:paraId="2BEEBF45" w14:textId="77777777" w:rsidR="001C5EBD" w:rsidRPr="00960656" w:rsidRDefault="001C5EBD">
            <w:pPr>
              <w:pStyle w:val="ListParagraph"/>
              <w:numPr>
                <w:ilvl w:val="0"/>
                <w:numId w:val="29"/>
              </w:numPr>
              <w:spacing w:before="120" w:after="120"/>
              <w:contextualSpacing/>
              <w:rPr>
                <w:rFonts w:ascii="Arial" w:hAnsi="Arial" w:cs="Arial"/>
              </w:rPr>
            </w:pPr>
            <w:r w:rsidRPr="00960656">
              <w:rPr>
                <w:rFonts w:ascii="Arial" w:hAnsi="Arial" w:cs="Arial"/>
              </w:rPr>
              <w:t>Technical and past performance considerations more important than price</w:t>
            </w:r>
          </w:p>
          <w:p w14:paraId="012C8EAA" w14:textId="77777777" w:rsidR="001C5EBD" w:rsidRPr="00960656" w:rsidRDefault="001C5EBD">
            <w:pPr>
              <w:pStyle w:val="ListParagraph"/>
              <w:numPr>
                <w:ilvl w:val="0"/>
                <w:numId w:val="29"/>
              </w:numPr>
              <w:spacing w:before="120" w:after="120"/>
              <w:contextualSpacing/>
              <w:rPr>
                <w:rFonts w:ascii="Arial" w:hAnsi="Arial" w:cs="Arial"/>
              </w:rPr>
            </w:pPr>
            <w:r w:rsidRPr="00960656">
              <w:rPr>
                <w:rFonts w:ascii="Arial" w:hAnsi="Arial" w:cs="Arial"/>
              </w:rPr>
              <w:t>Price based on performance-based approach</w:t>
            </w:r>
          </w:p>
          <w:p w14:paraId="2569C602" w14:textId="77777777" w:rsidR="001C5EBD" w:rsidRPr="00960656" w:rsidRDefault="001C5EBD">
            <w:pPr>
              <w:pStyle w:val="ListParagraph"/>
              <w:numPr>
                <w:ilvl w:val="0"/>
                <w:numId w:val="29"/>
              </w:numPr>
              <w:spacing w:before="120" w:after="120"/>
              <w:contextualSpacing/>
              <w:rPr>
                <w:rFonts w:ascii="Arial" w:hAnsi="Arial" w:cs="Arial"/>
              </w:rPr>
            </w:pPr>
            <w:r w:rsidRPr="00960656">
              <w:rPr>
                <w:rFonts w:ascii="Arial" w:hAnsi="Arial" w:cs="Arial"/>
              </w:rPr>
              <w:t>Past performance is critical in reducing risk</w:t>
            </w:r>
          </w:p>
        </w:tc>
        <w:tc>
          <w:tcPr>
            <w:tcW w:w="4675" w:type="dxa"/>
            <w:shd w:val="clear" w:color="auto" w:fill="auto"/>
          </w:tcPr>
          <w:p w14:paraId="65DE01AF" w14:textId="77777777" w:rsidR="001C5EBD" w:rsidRPr="00960656" w:rsidRDefault="001C5EBD" w:rsidP="009D6828">
            <w:pPr>
              <w:spacing w:before="120" w:after="120"/>
              <w:rPr>
                <w:rFonts w:ascii="Arial" w:hAnsi="Arial" w:cs="Arial"/>
                <w:szCs w:val="24"/>
              </w:rPr>
            </w:pPr>
            <w:r w:rsidRPr="00960656">
              <w:rPr>
                <w:rFonts w:ascii="Arial" w:hAnsi="Arial" w:cs="Arial"/>
                <w:szCs w:val="24"/>
              </w:rPr>
              <w:t xml:space="preserve">An LPTA process is appropriate when best value is expected to result from selection of the technically acceptable proposal with the lowest price.  </w:t>
            </w:r>
          </w:p>
          <w:p w14:paraId="10F37C71" w14:textId="77777777" w:rsidR="001C5EBD" w:rsidRPr="00960656" w:rsidRDefault="001C5EBD" w:rsidP="009D6828">
            <w:pPr>
              <w:rPr>
                <w:rFonts w:ascii="Arial" w:hAnsi="Arial" w:cs="Arial"/>
                <w:szCs w:val="24"/>
              </w:rPr>
            </w:pPr>
          </w:p>
          <w:p w14:paraId="67F9BF62" w14:textId="77777777" w:rsidR="001C5EBD" w:rsidRPr="00960656" w:rsidRDefault="001C5EBD" w:rsidP="007317EE">
            <w:pPr>
              <w:rPr>
                <w:rFonts w:ascii="Arial" w:hAnsi="Arial" w:cs="Arial"/>
                <w:szCs w:val="24"/>
              </w:rPr>
            </w:pPr>
            <w:r w:rsidRPr="00960656">
              <w:rPr>
                <w:rFonts w:ascii="Arial" w:hAnsi="Arial" w:cs="Arial"/>
                <w:szCs w:val="24"/>
              </w:rPr>
              <w:t>Award is made to the responsible contractor who is technically acceptable and has the lowest evaluated price.</w:t>
            </w:r>
          </w:p>
          <w:p w14:paraId="7330059D" w14:textId="77777777" w:rsidR="001C5EBD" w:rsidRPr="00960656" w:rsidRDefault="001C5EBD" w:rsidP="009D6828">
            <w:pPr>
              <w:rPr>
                <w:rFonts w:ascii="Arial" w:hAnsi="Arial" w:cs="Arial"/>
                <w:szCs w:val="24"/>
              </w:rPr>
            </w:pPr>
          </w:p>
          <w:p w14:paraId="14545146" w14:textId="1834A99F" w:rsidR="001C5EBD" w:rsidRPr="00DE1F3A" w:rsidRDefault="001F0632">
            <w:pPr>
              <w:pStyle w:val="ListParagraph"/>
              <w:numPr>
                <w:ilvl w:val="0"/>
                <w:numId w:val="31"/>
              </w:numPr>
              <w:contextualSpacing/>
              <w:rPr>
                <w:rFonts w:ascii="Arial" w:hAnsi="Arial" w:cs="Arial"/>
              </w:rPr>
            </w:pPr>
            <w:r w:rsidRPr="00960656">
              <w:rPr>
                <w:rFonts w:ascii="Arial" w:hAnsi="Arial" w:cs="Arial"/>
              </w:rPr>
              <w:t>g</w:t>
            </w:r>
            <w:r w:rsidR="001C5EBD" w:rsidRPr="00960656">
              <w:rPr>
                <w:rFonts w:ascii="Arial" w:hAnsi="Arial" w:cs="Arial"/>
              </w:rPr>
              <w:t>overnment design or stable requirements, clearly definable</w:t>
            </w:r>
          </w:p>
          <w:p w14:paraId="01BE9A03" w14:textId="77777777" w:rsidR="001C5EBD" w:rsidRPr="00DE1F3A" w:rsidRDefault="001C5EBD">
            <w:pPr>
              <w:pStyle w:val="ListParagraph"/>
              <w:numPr>
                <w:ilvl w:val="0"/>
                <w:numId w:val="31"/>
              </w:numPr>
              <w:contextualSpacing/>
              <w:rPr>
                <w:rFonts w:ascii="Arial" w:hAnsi="Arial" w:cs="Arial"/>
              </w:rPr>
            </w:pPr>
            <w:r w:rsidRPr="00960656">
              <w:rPr>
                <w:rFonts w:ascii="Arial" w:hAnsi="Arial" w:cs="Arial"/>
              </w:rPr>
              <w:t>Risk of unsuccessful performance is minimal</w:t>
            </w:r>
          </w:p>
          <w:p w14:paraId="082725AF" w14:textId="77777777" w:rsidR="001C5EBD" w:rsidRPr="00960656" w:rsidRDefault="001C5EBD">
            <w:pPr>
              <w:pStyle w:val="ListParagraph"/>
              <w:numPr>
                <w:ilvl w:val="0"/>
                <w:numId w:val="31"/>
              </w:numPr>
              <w:contextualSpacing/>
              <w:rPr>
                <w:rFonts w:ascii="Arial" w:hAnsi="Arial" w:cs="Arial"/>
              </w:rPr>
            </w:pPr>
            <w:r w:rsidRPr="00960656">
              <w:rPr>
                <w:rFonts w:ascii="Arial" w:hAnsi="Arial" w:cs="Arial"/>
              </w:rPr>
              <w:t>No mission-related reason to pay a premium for quality or performance exceeding the acceptable level</w:t>
            </w:r>
          </w:p>
          <w:p w14:paraId="60DD4DB7" w14:textId="77777777" w:rsidR="001C5EBD" w:rsidRPr="00960656" w:rsidRDefault="001C5EBD">
            <w:pPr>
              <w:pStyle w:val="ListParagraph"/>
              <w:numPr>
                <w:ilvl w:val="0"/>
                <w:numId w:val="31"/>
              </w:numPr>
              <w:contextualSpacing/>
              <w:rPr>
                <w:rFonts w:ascii="Arial" w:hAnsi="Arial" w:cs="Arial"/>
              </w:rPr>
            </w:pPr>
            <w:r w:rsidRPr="00960656">
              <w:rPr>
                <w:rFonts w:ascii="Arial" w:hAnsi="Arial" w:cs="Arial"/>
              </w:rPr>
              <w:t>Only use LPTA when able to clearly define and strictly evaluate Offerors’ proposals based on technical acceptability</w:t>
            </w:r>
          </w:p>
          <w:p w14:paraId="24FB5D95" w14:textId="77777777" w:rsidR="001C5EBD" w:rsidRPr="00960656" w:rsidRDefault="001C5EBD">
            <w:pPr>
              <w:pStyle w:val="ListParagraph"/>
              <w:numPr>
                <w:ilvl w:val="0"/>
                <w:numId w:val="31"/>
              </w:numPr>
              <w:contextualSpacing/>
              <w:rPr>
                <w:rFonts w:ascii="Arial" w:hAnsi="Arial" w:cs="Arial"/>
              </w:rPr>
            </w:pPr>
            <w:r w:rsidRPr="00960656">
              <w:rPr>
                <w:rFonts w:ascii="Arial" w:hAnsi="Arial" w:cs="Arial"/>
              </w:rPr>
              <w:t>Technical evaluation lends itself to acceptable/unacceptable basis</w:t>
            </w:r>
          </w:p>
          <w:p w14:paraId="5A41EE33" w14:textId="77777777" w:rsidR="001C5EBD" w:rsidRPr="00960656" w:rsidRDefault="001C5EBD">
            <w:pPr>
              <w:pStyle w:val="ListParagraph"/>
              <w:numPr>
                <w:ilvl w:val="0"/>
                <w:numId w:val="31"/>
              </w:numPr>
              <w:contextualSpacing/>
              <w:rPr>
                <w:rFonts w:ascii="Arial" w:hAnsi="Arial" w:cs="Arial"/>
              </w:rPr>
            </w:pPr>
            <w:r w:rsidRPr="00960656">
              <w:rPr>
                <w:rFonts w:ascii="Arial" w:hAnsi="Arial" w:cs="Arial"/>
              </w:rPr>
              <w:t>When requirement is easy to price</w:t>
            </w:r>
          </w:p>
          <w:p w14:paraId="2E5C08E6" w14:textId="77777777" w:rsidR="001C5EBD" w:rsidRPr="00960656" w:rsidRDefault="001C5EBD">
            <w:pPr>
              <w:pStyle w:val="ListParagraph"/>
              <w:numPr>
                <w:ilvl w:val="0"/>
                <w:numId w:val="31"/>
              </w:numPr>
              <w:contextualSpacing/>
              <w:rPr>
                <w:rFonts w:ascii="Arial" w:hAnsi="Arial" w:cs="Arial"/>
              </w:rPr>
            </w:pPr>
            <w:r w:rsidRPr="00960656">
              <w:rPr>
                <w:rFonts w:ascii="Arial" w:hAnsi="Arial" w:cs="Arial"/>
              </w:rPr>
              <w:t>When past performance is not critical to reducing risk</w:t>
            </w:r>
          </w:p>
          <w:p w14:paraId="1BCE2863" w14:textId="77777777" w:rsidR="001C5EBD" w:rsidRPr="00960656" w:rsidRDefault="001C5EBD">
            <w:pPr>
              <w:pStyle w:val="ListParagraph"/>
              <w:numPr>
                <w:ilvl w:val="0"/>
                <w:numId w:val="31"/>
              </w:numPr>
              <w:contextualSpacing/>
              <w:rPr>
                <w:rFonts w:ascii="Arial" w:hAnsi="Arial" w:cs="Arial"/>
              </w:rPr>
            </w:pPr>
            <w:r w:rsidRPr="00960656">
              <w:rPr>
                <w:rFonts w:ascii="Arial" w:hAnsi="Arial" w:cs="Arial"/>
              </w:rPr>
              <w:t xml:space="preserve">When a </w:t>
            </w:r>
            <w:r w:rsidRPr="00960656">
              <w:rPr>
                <w:rFonts w:ascii="Arial" w:hAnsi="Arial" w:cs="Arial"/>
                <w:u w:val="single"/>
              </w:rPr>
              <w:t>“standard of proof”</w:t>
            </w:r>
            <w:r w:rsidRPr="00960656">
              <w:rPr>
                <w:rFonts w:ascii="Arial" w:hAnsi="Arial" w:cs="Arial"/>
              </w:rPr>
              <w:t xml:space="preserve"> is identifiable for each evaluation criteria</w:t>
            </w:r>
          </w:p>
        </w:tc>
      </w:tr>
    </w:tbl>
    <w:p w14:paraId="6E0A48FE" w14:textId="77777777" w:rsidR="001C5EBD" w:rsidRPr="00DE1F3A" w:rsidRDefault="001C5EBD" w:rsidP="009D6828">
      <w:pPr>
        <w:rPr>
          <w:rFonts w:ascii="Arial" w:hAnsi="Arial" w:cs="Arial"/>
        </w:rPr>
      </w:pPr>
    </w:p>
    <w:p w14:paraId="1B9F248C" w14:textId="77777777" w:rsidR="001C5EBD" w:rsidRPr="00960656" w:rsidRDefault="001C5EBD" w:rsidP="009D6828">
      <w:pPr>
        <w:spacing w:after="160" w:line="259" w:lineRule="auto"/>
        <w:rPr>
          <w:rFonts w:ascii="Arial" w:hAnsi="Arial" w:cs="Arial"/>
        </w:rPr>
      </w:pPr>
      <w:r w:rsidRPr="00960656">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rsidRPr="00DE1F3A" w14:paraId="0268CF9F" w14:textId="77777777" w:rsidTr="009D6828">
        <w:tc>
          <w:tcPr>
            <w:tcW w:w="9350" w:type="dxa"/>
            <w:gridSpan w:val="2"/>
            <w:shd w:val="clear" w:color="auto" w:fill="95B3D7" w:themeFill="accent1" w:themeFillTint="99"/>
          </w:tcPr>
          <w:p w14:paraId="4349D478" w14:textId="77777777" w:rsidR="001C5EBD" w:rsidRPr="00960656" w:rsidRDefault="001C5EBD" w:rsidP="00F45BBC">
            <w:pPr>
              <w:jc w:val="center"/>
              <w:rPr>
                <w:rFonts w:ascii="Arial" w:hAnsi="Arial" w:cs="Arial"/>
                <w:b/>
                <w:sz w:val="32"/>
                <w:szCs w:val="32"/>
              </w:rPr>
            </w:pPr>
            <w:r w:rsidRPr="00960656">
              <w:rPr>
                <w:rFonts w:ascii="Arial" w:hAnsi="Arial" w:cs="Arial"/>
                <w:b/>
                <w:sz w:val="24"/>
                <w:szCs w:val="24"/>
              </w:rPr>
              <w:lastRenderedPageBreak/>
              <w:t>Tradeoff vs LPTA Methods of Source Selection</w:t>
            </w:r>
          </w:p>
        </w:tc>
      </w:tr>
      <w:tr w:rsidR="001C5EBD" w:rsidRPr="00DE1F3A" w14:paraId="06883F34" w14:textId="77777777" w:rsidTr="009D6828">
        <w:tc>
          <w:tcPr>
            <w:tcW w:w="4675" w:type="dxa"/>
            <w:shd w:val="clear" w:color="auto" w:fill="FABF8F" w:themeFill="accent6" w:themeFillTint="99"/>
          </w:tcPr>
          <w:p w14:paraId="09F1B9F1" w14:textId="77777777" w:rsidR="001C5EBD" w:rsidRPr="00960656" w:rsidRDefault="001C5EBD" w:rsidP="009D6828">
            <w:pPr>
              <w:jc w:val="center"/>
              <w:rPr>
                <w:rFonts w:ascii="Arial" w:hAnsi="Arial" w:cs="Arial"/>
                <w:b/>
              </w:rPr>
            </w:pPr>
            <w:r w:rsidRPr="00960656">
              <w:rPr>
                <w:rFonts w:ascii="Arial" w:hAnsi="Arial" w:cs="Arial"/>
                <w:b/>
              </w:rPr>
              <w:t>TRADEOFF</w:t>
            </w:r>
          </w:p>
        </w:tc>
        <w:tc>
          <w:tcPr>
            <w:tcW w:w="4675" w:type="dxa"/>
            <w:shd w:val="clear" w:color="auto" w:fill="D99594" w:themeFill="accent2" w:themeFillTint="99"/>
          </w:tcPr>
          <w:p w14:paraId="1977085B" w14:textId="77777777" w:rsidR="001C5EBD" w:rsidRPr="00960656" w:rsidRDefault="001C5EBD" w:rsidP="009D6828">
            <w:pPr>
              <w:jc w:val="center"/>
              <w:rPr>
                <w:rFonts w:ascii="Arial" w:hAnsi="Arial" w:cs="Arial"/>
                <w:b/>
              </w:rPr>
            </w:pPr>
            <w:r w:rsidRPr="00960656">
              <w:rPr>
                <w:rFonts w:ascii="Arial" w:hAnsi="Arial" w:cs="Arial"/>
                <w:b/>
              </w:rPr>
              <w:t>LPTA</w:t>
            </w:r>
          </w:p>
        </w:tc>
      </w:tr>
      <w:tr w:rsidR="001C5EBD" w:rsidRPr="00DE1F3A" w14:paraId="39AA9150" w14:textId="77777777" w:rsidTr="009D6828">
        <w:tc>
          <w:tcPr>
            <w:tcW w:w="4675" w:type="dxa"/>
            <w:shd w:val="clear" w:color="auto" w:fill="FDE9D9" w:themeFill="accent6" w:themeFillTint="33"/>
          </w:tcPr>
          <w:p w14:paraId="33ED624E" w14:textId="77777777" w:rsidR="001C5EBD" w:rsidRPr="00960656" w:rsidRDefault="001C5EBD" w:rsidP="009D6828">
            <w:pPr>
              <w:jc w:val="center"/>
              <w:rPr>
                <w:rFonts w:ascii="Arial" w:hAnsi="Arial" w:cs="Arial"/>
                <w:b/>
              </w:rPr>
            </w:pPr>
            <w:r w:rsidRPr="00960656">
              <w:rPr>
                <w:rFonts w:ascii="Arial" w:hAnsi="Arial" w:cs="Arial"/>
                <w:b/>
              </w:rPr>
              <w:t>Encourages Innovation</w:t>
            </w:r>
          </w:p>
        </w:tc>
        <w:tc>
          <w:tcPr>
            <w:tcW w:w="4675" w:type="dxa"/>
            <w:shd w:val="clear" w:color="auto" w:fill="F2DBDB" w:themeFill="accent2" w:themeFillTint="33"/>
          </w:tcPr>
          <w:p w14:paraId="34E11334" w14:textId="77777777" w:rsidR="001C5EBD" w:rsidRPr="00960656" w:rsidRDefault="001C5EBD" w:rsidP="009D6828">
            <w:pPr>
              <w:jc w:val="center"/>
              <w:rPr>
                <w:rFonts w:ascii="Arial" w:hAnsi="Arial" w:cs="Arial"/>
                <w:b/>
              </w:rPr>
            </w:pPr>
            <w:r w:rsidRPr="00960656">
              <w:rPr>
                <w:rFonts w:ascii="Arial" w:hAnsi="Arial" w:cs="Arial"/>
                <w:b/>
              </w:rPr>
              <w:t>Innovation Not Needed, Encouraged, nor Rewarded</w:t>
            </w:r>
          </w:p>
        </w:tc>
      </w:tr>
      <w:tr w:rsidR="001C5EBD" w:rsidRPr="00DE1F3A" w14:paraId="549A814D" w14:textId="77777777" w:rsidTr="009D6828">
        <w:tc>
          <w:tcPr>
            <w:tcW w:w="4675" w:type="dxa"/>
            <w:shd w:val="clear" w:color="auto" w:fill="auto"/>
          </w:tcPr>
          <w:p w14:paraId="5F957CF8" w14:textId="324292DF" w:rsidR="001C5EBD" w:rsidRPr="00960656" w:rsidRDefault="001C5EBD" w:rsidP="009D6828">
            <w:pPr>
              <w:rPr>
                <w:rFonts w:ascii="Arial" w:hAnsi="Arial" w:cs="Arial"/>
                <w:szCs w:val="24"/>
              </w:rPr>
            </w:pPr>
            <w:r w:rsidRPr="00960656">
              <w:rPr>
                <w:rFonts w:ascii="Arial" w:hAnsi="Arial" w:cs="Arial"/>
                <w:szCs w:val="24"/>
              </w:rPr>
              <w:t xml:space="preserve">Proposals can offer various technical approaches that may be of benefit to the </w:t>
            </w:r>
            <w:r w:rsidR="001F0632" w:rsidRPr="00960656">
              <w:rPr>
                <w:rFonts w:ascii="Arial" w:hAnsi="Arial" w:cs="Arial"/>
                <w:szCs w:val="24"/>
              </w:rPr>
              <w:t>g</w:t>
            </w:r>
            <w:r w:rsidRPr="00960656">
              <w:rPr>
                <w:rFonts w:ascii="Arial" w:hAnsi="Arial" w:cs="Arial"/>
                <w:szCs w:val="24"/>
              </w:rPr>
              <w:t>overnment and the competitive environment should encourage this depending upon what the solicitation places the most value/importance upon.</w:t>
            </w:r>
          </w:p>
          <w:p w14:paraId="04E82298" w14:textId="77777777" w:rsidR="001C5EBD" w:rsidRPr="00960656" w:rsidRDefault="001C5EBD" w:rsidP="009D6828">
            <w:pPr>
              <w:rPr>
                <w:rFonts w:ascii="Arial" w:hAnsi="Arial" w:cs="Arial"/>
              </w:rPr>
            </w:pPr>
          </w:p>
        </w:tc>
        <w:tc>
          <w:tcPr>
            <w:tcW w:w="4675" w:type="dxa"/>
            <w:shd w:val="clear" w:color="auto" w:fill="auto"/>
          </w:tcPr>
          <w:p w14:paraId="5883D54B" w14:textId="1ED84FFE" w:rsidR="001C5EBD" w:rsidRPr="00960656" w:rsidRDefault="001C5EBD" w:rsidP="009D6828">
            <w:pPr>
              <w:rPr>
                <w:rFonts w:ascii="Arial" w:hAnsi="Arial" w:cs="Arial"/>
              </w:rPr>
            </w:pPr>
            <w:r w:rsidRPr="00960656">
              <w:rPr>
                <w:rFonts w:ascii="Arial" w:hAnsi="Arial" w:cs="Arial"/>
                <w:szCs w:val="24"/>
              </w:rPr>
              <w:t xml:space="preserve">LPTA inherently places the most value on the technical acceptability to provide known, stable requirements for the lowest price and the </w:t>
            </w:r>
            <w:r w:rsidR="001F0632" w:rsidRPr="00960656">
              <w:rPr>
                <w:rFonts w:ascii="Arial" w:hAnsi="Arial" w:cs="Arial"/>
                <w:szCs w:val="24"/>
              </w:rPr>
              <w:t>g</w:t>
            </w:r>
            <w:r w:rsidRPr="00960656">
              <w:rPr>
                <w:rFonts w:ascii="Arial" w:hAnsi="Arial" w:cs="Arial"/>
                <w:szCs w:val="24"/>
              </w:rPr>
              <w:t>overnment will not benefit from/is not willing to pay for above threshold performance.</w:t>
            </w:r>
          </w:p>
        </w:tc>
      </w:tr>
      <w:tr w:rsidR="001C5EBD" w:rsidRPr="00DE1F3A" w14:paraId="42CF4CF8" w14:textId="77777777" w:rsidTr="009D6828">
        <w:tc>
          <w:tcPr>
            <w:tcW w:w="4675" w:type="dxa"/>
            <w:shd w:val="clear" w:color="auto" w:fill="FDE9D9" w:themeFill="accent6" w:themeFillTint="33"/>
          </w:tcPr>
          <w:p w14:paraId="465F45C2" w14:textId="77777777" w:rsidR="001C5EBD" w:rsidRPr="00960656" w:rsidRDefault="001C5EBD" w:rsidP="009D6828">
            <w:pPr>
              <w:jc w:val="center"/>
              <w:rPr>
                <w:rFonts w:ascii="Arial" w:hAnsi="Arial" w:cs="Arial"/>
                <w:b/>
                <w:szCs w:val="24"/>
              </w:rPr>
            </w:pPr>
            <w:r w:rsidRPr="00960656">
              <w:rPr>
                <w:rFonts w:ascii="Arial" w:hAnsi="Arial" w:cs="Arial"/>
                <w:b/>
                <w:szCs w:val="24"/>
              </w:rPr>
              <w:t>Maximum Flexibility</w:t>
            </w:r>
          </w:p>
        </w:tc>
        <w:tc>
          <w:tcPr>
            <w:tcW w:w="4675" w:type="dxa"/>
            <w:shd w:val="clear" w:color="auto" w:fill="F2DBDB" w:themeFill="accent2" w:themeFillTint="33"/>
          </w:tcPr>
          <w:p w14:paraId="5003F4B3" w14:textId="77777777" w:rsidR="001C5EBD" w:rsidRPr="00960656" w:rsidRDefault="001C5EBD" w:rsidP="009D6828">
            <w:pPr>
              <w:jc w:val="center"/>
              <w:rPr>
                <w:rFonts w:ascii="Arial" w:hAnsi="Arial" w:cs="Arial"/>
                <w:b/>
                <w:szCs w:val="24"/>
              </w:rPr>
            </w:pPr>
            <w:r w:rsidRPr="00960656">
              <w:rPr>
                <w:rFonts w:ascii="Arial" w:hAnsi="Arial" w:cs="Arial"/>
                <w:b/>
                <w:szCs w:val="24"/>
              </w:rPr>
              <w:t>Minimum Flexibility</w:t>
            </w:r>
          </w:p>
        </w:tc>
      </w:tr>
      <w:tr w:rsidR="001C5EBD" w:rsidRPr="00DE1F3A" w14:paraId="13DF1B79" w14:textId="77777777" w:rsidTr="009D6828">
        <w:tc>
          <w:tcPr>
            <w:tcW w:w="4675" w:type="dxa"/>
            <w:shd w:val="clear" w:color="auto" w:fill="auto"/>
          </w:tcPr>
          <w:p w14:paraId="25C8AD0C" w14:textId="77777777" w:rsidR="001C5EBD" w:rsidRPr="00960656" w:rsidRDefault="001C5EBD" w:rsidP="009D6828">
            <w:pPr>
              <w:rPr>
                <w:rFonts w:ascii="Arial" w:hAnsi="Arial" w:cs="Arial"/>
                <w:szCs w:val="24"/>
              </w:rPr>
            </w:pPr>
            <w:r w:rsidRPr="00960656">
              <w:rPr>
                <w:rFonts w:ascii="Arial" w:hAnsi="Arial" w:cs="Arial"/>
                <w:szCs w:val="24"/>
              </w:rPr>
              <w:t>The tradeoff process provides the most discretion/flexibility when it comes to the award decision.</w:t>
            </w:r>
          </w:p>
          <w:p w14:paraId="1EA36EDE" w14:textId="77777777" w:rsidR="001C5EBD" w:rsidRPr="00960656" w:rsidRDefault="001C5EBD" w:rsidP="009D6828">
            <w:pPr>
              <w:rPr>
                <w:rFonts w:ascii="Arial" w:hAnsi="Arial" w:cs="Arial"/>
                <w:szCs w:val="24"/>
              </w:rPr>
            </w:pPr>
          </w:p>
          <w:p w14:paraId="7EE0F564" w14:textId="50EA9A53" w:rsidR="001C5EBD" w:rsidRPr="00960656" w:rsidRDefault="001C5EBD" w:rsidP="009D6828">
            <w:pPr>
              <w:rPr>
                <w:rFonts w:ascii="Arial" w:hAnsi="Arial" w:cs="Arial"/>
                <w:szCs w:val="24"/>
              </w:rPr>
            </w:pPr>
            <w:r w:rsidRPr="00960656">
              <w:rPr>
                <w:rFonts w:ascii="Arial" w:hAnsi="Arial" w:cs="Arial"/>
                <w:szCs w:val="24"/>
              </w:rPr>
              <w:t xml:space="preserve">The Source Selection Evaluation Board (SSEB) can identify strengths within proposals that may benefit the </w:t>
            </w:r>
            <w:r w:rsidR="001F0632" w:rsidRPr="00960656">
              <w:rPr>
                <w:rFonts w:ascii="Arial" w:hAnsi="Arial" w:cs="Arial"/>
                <w:szCs w:val="24"/>
              </w:rPr>
              <w:t>g</w:t>
            </w:r>
            <w:r w:rsidRPr="00960656">
              <w:rPr>
                <w:rFonts w:ascii="Arial" w:hAnsi="Arial" w:cs="Arial"/>
                <w:szCs w:val="24"/>
              </w:rPr>
              <w:t>overnment and increase the value of the proposal.</w:t>
            </w:r>
          </w:p>
          <w:p w14:paraId="1732E6C1" w14:textId="77777777" w:rsidR="001C5EBD" w:rsidRPr="00960656" w:rsidRDefault="001C5EBD" w:rsidP="009D6828">
            <w:pPr>
              <w:rPr>
                <w:rFonts w:ascii="Arial" w:hAnsi="Arial" w:cs="Arial"/>
                <w:szCs w:val="24"/>
              </w:rPr>
            </w:pPr>
          </w:p>
          <w:p w14:paraId="16CB4379" w14:textId="77777777" w:rsidR="001C5EBD" w:rsidRPr="00960656" w:rsidRDefault="001C5EBD" w:rsidP="009D6828">
            <w:pPr>
              <w:rPr>
                <w:rFonts w:ascii="Arial" w:hAnsi="Arial" w:cs="Arial"/>
                <w:szCs w:val="24"/>
              </w:rPr>
            </w:pPr>
            <w:r w:rsidRPr="00960656">
              <w:rPr>
                <w:rFonts w:ascii="Arial" w:hAnsi="Arial" w:cs="Arial"/>
                <w:szCs w:val="24"/>
              </w:rPr>
              <w:t>The Source Selection Authority can give consideration to the benefit/value of non-cost/price factor differences between Offerors to determine if those differences justify paying the cost/price differential between them.</w:t>
            </w:r>
          </w:p>
        </w:tc>
        <w:tc>
          <w:tcPr>
            <w:tcW w:w="4675" w:type="dxa"/>
            <w:shd w:val="clear" w:color="auto" w:fill="auto"/>
          </w:tcPr>
          <w:p w14:paraId="0EE825C4" w14:textId="77777777" w:rsidR="001C5EBD" w:rsidRPr="00960656" w:rsidRDefault="001C5EBD" w:rsidP="009D6828">
            <w:pPr>
              <w:rPr>
                <w:rFonts w:ascii="Arial" w:hAnsi="Arial" w:cs="Arial"/>
                <w:b/>
                <w:szCs w:val="24"/>
              </w:rPr>
            </w:pPr>
            <w:r w:rsidRPr="00960656">
              <w:rPr>
                <w:rFonts w:ascii="Arial" w:hAnsi="Arial" w:cs="Arial"/>
                <w:szCs w:val="24"/>
              </w:rPr>
              <w:t>Tradeoffs not permitted – intended to be a simple selection process based upon technical acceptability/lowest price.</w:t>
            </w:r>
            <w:r w:rsidRPr="00960656">
              <w:rPr>
                <w:rFonts w:ascii="Arial" w:hAnsi="Arial" w:cs="Arial"/>
                <w:b/>
                <w:szCs w:val="24"/>
              </w:rPr>
              <w:t xml:space="preserve">  </w:t>
            </w:r>
          </w:p>
          <w:p w14:paraId="7AFD9B81" w14:textId="77777777" w:rsidR="001C5EBD" w:rsidRPr="00960656" w:rsidRDefault="001C5EBD" w:rsidP="009D6828">
            <w:pPr>
              <w:rPr>
                <w:rFonts w:ascii="Arial" w:hAnsi="Arial" w:cs="Arial"/>
                <w:b/>
                <w:szCs w:val="24"/>
              </w:rPr>
            </w:pPr>
          </w:p>
          <w:p w14:paraId="6E4392C1" w14:textId="1FF8CC87" w:rsidR="001C5EBD" w:rsidRPr="00960656" w:rsidRDefault="001C5EBD" w:rsidP="009D6828">
            <w:pPr>
              <w:rPr>
                <w:rFonts w:ascii="Arial" w:hAnsi="Arial" w:cs="Arial"/>
                <w:szCs w:val="24"/>
              </w:rPr>
            </w:pPr>
            <w:r w:rsidRPr="00960656">
              <w:rPr>
                <w:rFonts w:ascii="Arial" w:hAnsi="Arial" w:cs="Arial"/>
                <w:szCs w:val="24"/>
              </w:rPr>
              <w:t xml:space="preserve">Use a </w:t>
            </w:r>
            <w:r w:rsidR="001F0632" w:rsidRPr="00960656">
              <w:rPr>
                <w:rFonts w:ascii="Arial" w:hAnsi="Arial" w:cs="Arial"/>
                <w:szCs w:val="24"/>
              </w:rPr>
              <w:t>c</w:t>
            </w:r>
            <w:r w:rsidRPr="00960656">
              <w:rPr>
                <w:rFonts w:ascii="Arial" w:hAnsi="Arial" w:cs="Arial"/>
                <w:szCs w:val="24"/>
              </w:rPr>
              <w:t xml:space="preserve">hecklist or </w:t>
            </w:r>
            <w:r w:rsidR="001F0632" w:rsidRPr="00960656">
              <w:rPr>
                <w:rFonts w:ascii="Arial" w:hAnsi="Arial" w:cs="Arial"/>
                <w:szCs w:val="24"/>
              </w:rPr>
              <w:t>f</w:t>
            </w:r>
            <w:r w:rsidRPr="00960656">
              <w:rPr>
                <w:rFonts w:ascii="Arial" w:hAnsi="Arial" w:cs="Arial"/>
                <w:szCs w:val="24"/>
              </w:rPr>
              <w:t xml:space="preserve">orm to document the </w:t>
            </w:r>
            <w:r w:rsidR="001F0632" w:rsidRPr="00960656">
              <w:rPr>
                <w:rFonts w:ascii="Arial" w:hAnsi="Arial" w:cs="Arial"/>
                <w:szCs w:val="24"/>
              </w:rPr>
              <w:t>t</w:t>
            </w:r>
            <w:r w:rsidRPr="00960656">
              <w:rPr>
                <w:rFonts w:ascii="Arial" w:hAnsi="Arial" w:cs="Arial"/>
                <w:szCs w:val="24"/>
              </w:rPr>
              <w:t xml:space="preserve">echnical </w:t>
            </w:r>
            <w:r w:rsidR="001F0632" w:rsidRPr="00960656">
              <w:rPr>
                <w:rFonts w:ascii="Arial" w:hAnsi="Arial" w:cs="Arial"/>
                <w:szCs w:val="24"/>
              </w:rPr>
              <w:t>e</w:t>
            </w:r>
            <w:r w:rsidRPr="00960656">
              <w:rPr>
                <w:rFonts w:ascii="Arial" w:hAnsi="Arial" w:cs="Arial"/>
                <w:szCs w:val="24"/>
              </w:rPr>
              <w:t xml:space="preserve">valuation (1) to ensure the requirements/criteria/standards are suitable for this process; and (2) enable the </w:t>
            </w:r>
            <w:r w:rsidR="001F0632" w:rsidRPr="00960656">
              <w:rPr>
                <w:rFonts w:ascii="Arial" w:hAnsi="Arial" w:cs="Arial"/>
                <w:szCs w:val="24"/>
              </w:rPr>
              <w:t>o</w:t>
            </w:r>
            <w:r w:rsidRPr="00960656">
              <w:rPr>
                <w:rFonts w:ascii="Arial" w:hAnsi="Arial" w:cs="Arial"/>
                <w:szCs w:val="24"/>
              </w:rPr>
              <w:t xml:space="preserve">fferor to provide the standard of proof and determine whether the </w:t>
            </w:r>
            <w:r w:rsidR="001F0632" w:rsidRPr="00960656">
              <w:rPr>
                <w:rFonts w:ascii="Arial" w:hAnsi="Arial" w:cs="Arial"/>
                <w:szCs w:val="24"/>
              </w:rPr>
              <w:t>o</w:t>
            </w:r>
            <w:r w:rsidRPr="00960656">
              <w:rPr>
                <w:rFonts w:ascii="Arial" w:hAnsi="Arial" w:cs="Arial"/>
                <w:szCs w:val="24"/>
              </w:rPr>
              <w:t>fferor should be rated as acceptable or unacceptable for that item.</w:t>
            </w:r>
          </w:p>
          <w:p w14:paraId="3161EFB9" w14:textId="77777777" w:rsidR="001C5EBD" w:rsidRPr="00960656" w:rsidRDefault="001C5EBD" w:rsidP="009D6828">
            <w:pPr>
              <w:rPr>
                <w:rFonts w:ascii="Arial" w:hAnsi="Arial" w:cs="Arial"/>
                <w:szCs w:val="24"/>
              </w:rPr>
            </w:pPr>
            <w:r w:rsidRPr="00960656">
              <w:rPr>
                <w:rFonts w:ascii="Arial" w:hAnsi="Arial" w:cs="Arial"/>
                <w:szCs w:val="24"/>
              </w:rPr>
              <w:t xml:space="preserve">- You must be able to evaluate everything included in your “checklist” using an </w:t>
            </w:r>
            <w:r w:rsidRPr="00960656">
              <w:rPr>
                <w:rFonts w:ascii="Arial" w:hAnsi="Arial" w:cs="Arial"/>
                <w:szCs w:val="24"/>
                <w:u w:val="single"/>
              </w:rPr>
              <w:t>objective</w:t>
            </w:r>
            <w:r w:rsidRPr="00960656">
              <w:rPr>
                <w:rFonts w:ascii="Arial" w:hAnsi="Arial" w:cs="Arial"/>
                <w:szCs w:val="24"/>
              </w:rPr>
              <w:t xml:space="preserve"> standard of proof.</w:t>
            </w:r>
          </w:p>
          <w:p w14:paraId="15365E8E" w14:textId="77777777" w:rsidR="001C5EBD" w:rsidRPr="00960656" w:rsidRDefault="001C5EBD" w:rsidP="009D6828">
            <w:pPr>
              <w:rPr>
                <w:rFonts w:ascii="Arial" w:hAnsi="Arial" w:cs="Arial"/>
                <w:szCs w:val="24"/>
              </w:rPr>
            </w:pPr>
            <w:r w:rsidRPr="00960656">
              <w:rPr>
                <w:rFonts w:ascii="Arial" w:hAnsi="Arial" w:cs="Arial"/>
                <w:szCs w:val="24"/>
              </w:rPr>
              <w:t>- By associating minimum standards with relative risks for execution of each task, risk of unsuccessful performance can be mitigated or decreased.</w:t>
            </w:r>
          </w:p>
          <w:p w14:paraId="61D638F6" w14:textId="575976BC" w:rsidR="001C5EBD" w:rsidRPr="00960656" w:rsidRDefault="001C5EBD" w:rsidP="009D6828">
            <w:pPr>
              <w:rPr>
                <w:rFonts w:ascii="Arial" w:hAnsi="Arial" w:cs="Arial"/>
                <w:szCs w:val="24"/>
              </w:rPr>
            </w:pPr>
            <w:r w:rsidRPr="00960656">
              <w:rPr>
                <w:rFonts w:ascii="Arial" w:hAnsi="Arial" w:cs="Arial"/>
                <w:szCs w:val="24"/>
              </w:rPr>
              <w:t xml:space="preserve">-The </w:t>
            </w:r>
            <w:r w:rsidR="001F0632" w:rsidRPr="00960656">
              <w:rPr>
                <w:rFonts w:ascii="Arial" w:hAnsi="Arial" w:cs="Arial"/>
                <w:szCs w:val="24"/>
              </w:rPr>
              <w:t>o</w:t>
            </w:r>
            <w:r w:rsidRPr="00960656">
              <w:rPr>
                <w:rFonts w:ascii="Arial" w:hAnsi="Arial" w:cs="Arial"/>
                <w:szCs w:val="24"/>
              </w:rPr>
              <w:t xml:space="preserve">fferor is required to provide clear proof that they meet the requirement (and the </w:t>
            </w:r>
            <w:r w:rsidR="001F0632" w:rsidRPr="00960656">
              <w:rPr>
                <w:rFonts w:ascii="Arial" w:hAnsi="Arial" w:cs="Arial"/>
                <w:szCs w:val="24"/>
              </w:rPr>
              <w:t>g</w:t>
            </w:r>
            <w:r w:rsidRPr="00960656">
              <w:rPr>
                <w:rFonts w:ascii="Arial" w:hAnsi="Arial" w:cs="Arial"/>
                <w:szCs w:val="24"/>
              </w:rPr>
              <w:t xml:space="preserve">overnment determines what the standard of proof </w:t>
            </w:r>
            <w:r w:rsidR="00137AE6" w:rsidRPr="00960656">
              <w:rPr>
                <w:rFonts w:ascii="Arial" w:hAnsi="Arial" w:cs="Arial"/>
                <w:szCs w:val="24"/>
              </w:rPr>
              <w:t>is and</w:t>
            </w:r>
            <w:r w:rsidRPr="00960656">
              <w:rPr>
                <w:rFonts w:ascii="Arial" w:hAnsi="Arial" w:cs="Arial"/>
                <w:szCs w:val="24"/>
              </w:rPr>
              <w:t xml:space="preserve"> announces it in the RFP).</w:t>
            </w:r>
          </w:p>
          <w:p w14:paraId="72542B3A" w14:textId="77777777" w:rsidR="001C5EBD" w:rsidRPr="00960656" w:rsidRDefault="001C5EBD" w:rsidP="009D6828">
            <w:pPr>
              <w:rPr>
                <w:rFonts w:ascii="Arial" w:hAnsi="Arial" w:cs="Arial"/>
                <w:szCs w:val="24"/>
              </w:rPr>
            </w:pPr>
          </w:p>
          <w:p w14:paraId="220B458F" w14:textId="77777777" w:rsidR="001C5EBD" w:rsidRPr="00960656" w:rsidRDefault="001C5EBD" w:rsidP="009D6828">
            <w:pPr>
              <w:rPr>
                <w:rFonts w:ascii="Arial" w:hAnsi="Arial" w:cs="Arial"/>
                <w:szCs w:val="24"/>
              </w:rPr>
            </w:pPr>
            <w:r w:rsidRPr="00960656">
              <w:rPr>
                <w:rFonts w:ascii="Arial" w:hAnsi="Arial" w:cs="Arial"/>
                <w:szCs w:val="24"/>
              </w:rPr>
              <w:t>No additional “credit” can be given for exceeding established standards.</w:t>
            </w:r>
          </w:p>
          <w:p w14:paraId="25785199" w14:textId="77777777" w:rsidR="001C5EBD" w:rsidRPr="00960656" w:rsidRDefault="001C5EBD" w:rsidP="009D6828">
            <w:pPr>
              <w:jc w:val="center"/>
              <w:rPr>
                <w:rFonts w:ascii="Arial" w:hAnsi="Arial" w:cs="Arial"/>
                <w:b/>
                <w:szCs w:val="24"/>
              </w:rPr>
            </w:pPr>
          </w:p>
        </w:tc>
      </w:tr>
    </w:tbl>
    <w:p w14:paraId="712DAFF8" w14:textId="4C16FB39" w:rsidR="00BD1651" w:rsidRDefault="00BD1651" w:rsidP="009D6828">
      <w:pPr>
        <w:rPr>
          <w:rFonts w:ascii="Arial" w:hAnsi="Arial" w:cs="Arial"/>
        </w:rPr>
      </w:pPr>
    </w:p>
    <w:p w14:paraId="28B08576" w14:textId="77777777" w:rsidR="00BD1651" w:rsidRDefault="00BD1651">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rsidRPr="00DE1F3A" w14:paraId="2284C086" w14:textId="77777777" w:rsidTr="009D6828">
        <w:tc>
          <w:tcPr>
            <w:tcW w:w="9350" w:type="dxa"/>
            <w:gridSpan w:val="2"/>
            <w:shd w:val="clear" w:color="auto" w:fill="95B3D7" w:themeFill="accent1" w:themeFillTint="99"/>
          </w:tcPr>
          <w:p w14:paraId="21FDD944" w14:textId="77777777" w:rsidR="001C5EBD" w:rsidRPr="00960656" w:rsidRDefault="001C5EBD" w:rsidP="007B0B39">
            <w:pPr>
              <w:jc w:val="center"/>
              <w:rPr>
                <w:rFonts w:ascii="Arial" w:hAnsi="Arial" w:cs="Arial"/>
                <w:b/>
                <w:sz w:val="32"/>
                <w:szCs w:val="32"/>
              </w:rPr>
            </w:pPr>
            <w:r w:rsidRPr="00960656">
              <w:rPr>
                <w:rFonts w:ascii="Arial" w:hAnsi="Arial" w:cs="Arial"/>
                <w:b/>
                <w:sz w:val="24"/>
                <w:szCs w:val="24"/>
              </w:rPr>
              <w:lastRenderedPageBreak/>
              <w:t>Tradeoff vs LPTA Methods of Source Selection</w:t>
            </w:r>
          </w:p>
        </w:tc>
      </w:tr>
      <w:tr w:rsidR="001C5EBD" w:rsidRPr="00DE1F3A" w14:paraId="3F917D5F" w14:textId="77777777" w:rsidTr="009D6828">
        <w:tc>
          <w:tcPr>
            <w:tcW w:w="4675" w:type="dxa"/>
            <w:shd w:val="clear" w:color="auto" w:fill="FABF8F" w:themeFill="accent6" w:themeFillTint="99"/>
          </w:tcPr>
          <w:p w14:paraId="59DA9EB5" w14:textId="77777777" w:rsidR="001C5EBD" w:rsidRPr="00960656" w:rsidRDefault="001C5EBD" w:rsidP="009D6828">
            <w:pPr>
              <w:jc w:val="center"/>
              <w:rPr>
                <w:rFonts w:ascii="Arial" w:hAnsi="Arial" w:cs="Arial"/>
                <w:b/>
              </w:rPr>
            </w:pPr>
            <w:r w:rsidRPr="00960656">
              <w:rPr>
                <w:rFonts w:ascii="Arial" w:hAnsi="Arial" w:cs="Arial"/>
                <w:b/>
              </w:rPr>
              <w:t>TRADEOFF</w:t>
            </w:r>
          </w:p>
        </w:tc>
        <w:tc>
          <w:tcPr>
            <w:tcW w:w="4675" w:type="dxa"/>
            <w:shd w:val="clear" w:color="auto" w:fill="D99594" w:themeFill="accent2" w:themeFillTint="99"/>
          </w:tcPr>
          <w:p w14:paraId="33077147" w14:textId="77777777" w:rsidR="001C5EBD" w:rsidRPr="00960656" w:rsidRDefault="001C5EBD" w:rsidP="009D6828">
            <w:pPr>
              <w:jc w:val="center"/>
              <w:rPr>
                <w:rFonts w:ascii="Arial" w:hAnsi="Arial" w:cs="Arial"/>
                <w:b/>
              </w:rPr>
            </w:pPr>
            <w:r w:rsidRPr="00960656">
              <w:rPr>
                <w:rFonts w:ascii="Arial" w:hAnsi="Arial" w:cs="Arial"/>
                <w:b/>
              </w:rPr>
              <w:t>LPTA</w:t>
            </w:r>
          </w:p>
        </w:tc>
      </w:tr>
      <w:tr w:rsidR="001C5EBD" w:rsidRPr="00DE1F3A" w14:paraId="5C160CE0" w14:textId="77777777" w:rsidTr="009D6828">
        <w:tc>
          <w:tcPr>
            <w:tcW w:w="4675" w:type="dxa"/>
            <w:shd w:val="clear" w:color="auto" w:fill="FDE9D9" w:themeFill="accent6" w:themeFillTint="33"/>
          </w:tcPr>
          <w:p w14:paraId="4B83716A" w14:textId="77777777" w:rsidR="001C5EBD" w:rsidRPr="00960656" w:rsidRDefault="001C5EBD" w:rsidP="009D6828">
            <w:pPr>
              <w:jc w:val="center"/>
              <w:rPr>
                <w:rFonts w:ascii="Arial" w:hAnsi="Arial" w:cs="Arial"/>
                <w:b/>
              </w:rPr>
            </w:pPr>
            <w:r w:rsidRPr="00960656">
              <w:rPr>
                <w:rFonts w:ascii="Arial" w:hAnsi="Arial" w:cs="Arial"/>
                <w:b/>
              </w:rPr>
              <w:t>Competitive Range and Discussions</w:t>
            </w:r>
          </w:p>
        </w:tc>
        <w:tc>
          <w:tcPr>
            <w:tcW w:w="4675" w:type="dxa"/>
            <w:shd w:val="clear" w:color="auto" w:fill="F2DBDB" w:themeFill="accent2" w:themeFillTint="33"/>
          </w:tcPr>
          <w:p w14:paraId="0CA2C96D" w14:textId="77777777" w:rsidR="001C5EBD" w:rsidRPr="00960656" w:rsidRDefault="001C5EBD" w:rsidP="009D6828">
            <w:pPr>
              <w:jc w:val="center"/>
              <w:rPr>
                <w:rFonts w:ascii="Arial" w:hAnsi="Arial" w:cs="Arial"/>
                <w:b/>
              </w:rPr>
            </w:pPr>
            <w:r w:rsidRPr="00960656">
              <w:rPr>
                <w:rFonts w:ascii="Arial" w:hAnsi="Arial" w:cs="Arial"/>
                <w:b/>
              </w:rPr>
              <w:t>Competitive Range and Discussions</w:t>
            </w:r>
          </w:p>
        </w:tc>
      </w:tr>
      <w:tr w:rsidR="001C5EBD" w:rsidRPr="00DE1F3A" w14:paraId="1F96499C" w14:textId="77777777" w:rsidTr="009D6828">
        <w:tc>
          <w:tcPr>
            <w:tcW w:w="4675" w:type="dxa"/>
            <w:shd w:val="clear" w:color="auto" w:fill="auto"/>
          </w:tcPr>
          <w:p w14:paraId="54F8C2A4" w14:textId="35596CAC" w:rsidR="001C5EBD" w:rsidRPr="00960656" w:rsidRDefault="001C5EBD" w:rsidP="009D6828">
            <w:pPr>
              <w:tabs>
                <w:tab w:val="left" w:pos="1440"/>
              </w:tabs>
              <w:rPr>
                <w:rFonts w:ascii="Arial" w:hAnsi="Arial" w:cs="Arial"/>
                <w:color w:val="000000" w:themeColor="text1"/>
                <w:szCs w:val="24"/>
              </w:rPr>
            </w:pPr>
            <w:r w:rsidRPr="00960656">
              <w:rPr>
                <w:rFonts w:ascii="Arial" w:hAnsi="Arial" w:cs="Arial"/>
                <w:color w:val="000000" w:themeColor="text1"/>
                <w:szCs w:val="24"/>
              </w:rPr>
              <w:t xml:space="preserve">52.215-1, Instructions to Offerors – Competitive Acquisition enables the </w:t>
            </w:r>
            <w:r w:rsidR="001F0632" w:rsidRPr="00960656">
              <w:rPr>
                <w:rFonts w:ascii="Arial" w:hAnsi="Arial" w:cs="Arial"/>
                <w:color w:val="000000" w:themeColor="text1"/>
                <w:szCs w:val="24"/>
              </w:rPr>
              <w:t>g</w:t>
            </w:r>
            <w:r w:rsidRPr="00960656">
              <w:rPr>
                <w:rFonts w:ascii="Arial" w:hAnsi="Arial" w:cs="Arial"/>
                <w:color w:val="000000" w:themeColor="text1"/>
                <w:szCs w:val="24"/>
              </w:rPr>
              <w:t xml:space="preserve">overnment to provide notice to prospective Offerors of the intent to make award without discussions as well as limit the number of proposals in the competitive range to the number at which an efficient competition can be conducted. </w:t>
            </w:r>
          </w:p>
          <w:p w14:paraId="6650028A" w14:textId="77777777" w:rsidR="001C5EBD" w:rsidRPr="00960656" w:rsidRDefault="001C5EBD" w:rsidP="009D6828">
            <w:pPr>
              <w:rPr>
                <w:rFonts w:ascii="Arial" w:hAnsi="Arial" w:cs="Arial"/>
              </w:rPr>
            </w:pPr>
          </w:p>
          <w:p w14:paraId="267E56BB" w14:textId="77777777" w:rsidR="001C5EBD" w:rsidRPr="00960656" w:rsidRDefault="001C5EBD" w:rsidP="000171C6">
            <w:pPr>
              <w:rPr>
                <w:rFonts w:ascii="Arial" w:hAnsi="Arial" w:cs="Arial"/>
              </w:rPr>
            </w:pPr>
            <w:r w:rsidRPr="00960656">
              <w:rPr>
                <w:rFonts w:ascii="Arial" w:hAnsi="Arial" w:cs="Arial"/>
              </w:rPr>
              <w:t>Contracting officer can provide the opportunity for offerors to eliminate weaknesses and deficiencies through the discussion process.</w:t>
            </w:r>
          </w:p>
        </w:tc>
        <w:tc>
          <w:tcPr>
            <w:tcW w:w="4675" w:type="dxa"/>
            <w:shd w:val="clear" w:color="auto" w:fill="auto"/>
          </w:tcPr>
          <w:p w14:paraId="57D1FB4E" w14:textId="77777777" w:rsidR="001C5EBD" w:rsidRPr="00960656" w:rsidRDefault="001C5EBD" w:rsidP="009D6828">
            <w:pPr>
              <w:rPr>
                <w:rFonts w:ascii="Arial" w:hAnsi="Arial" w:cs="Arial"/>
              </w:rPr>
            </w:pPr>
            <w:r w:rsidRPr="00960656">
              <w:rPr>
                <w:rFonts w:ascii="Arial" w:hAnsi="Arial" w:cs="Arial"/>
              </w:rPr>
              <w:t xml:space="preserve">If few or no acceptable offers are received or proposals indicate that the requirements are misunderstood, the contracting officer may set a competitive range and conduct discussions with technically unacceptable Offerors and provide them the opportunity to eliminate deficiencies. </w:t>
            </w:r>
          </w:p>
          <w:p w14:paraId="2DA2C218" w14:textId="77777777" w:rsidR="001C5EBD" w:rsidRPr="00960656" w:rsidRDefault="001C5EBD" w:rsidP="009D6828">
            <w:pPr>
              <w:rPr>
                <w:rFonts w:ascii="Arial" w:hAnsi="Arial" w:cs="Arial"/>
              </w:rPr>
            </w:pPr>
          </w:p>
          <w:p w14:paraId="57FCD5A1" w14:textId="59B94A2D" w:rsidR="001C5EBD" w:rsidRPr="00960656" w:rsidRDefault="001C5EBD" w:rsidP="009D6828">
            <w:pPr>
              <w:rPr>
                <w:rFonts w:ascii="Arial" w:hAnsi="Arial" w:cs="Arial"/>
              </w:rPr>
            </w:pPr>
            <w:r w:rsidRPr="00960656">
              <w:rPr>
                <w:rFonts w:ascii="Arial" w:hAnsi="Arial" w:cs="Arial"/>
              </w:rPr>
              <w:t xml:space="preserve">A proposal rated technically acceptable cannot be further improved through the discussion process.  However, all </w:t>
            </w:r>
            <w:r w:rsidR="008C6FA2" w:rsidRPr="00960656">
              <w:rPr>
                <w:rFonts w:ascii="Arial" w:hAnsi="Arial" w:cs="Arial"/>
              </w:rPr>
              <w:t>o</w:t>
            </w:r>
            <w:r w:rsidRPr="00960656">
              <w:rPr>
                <w:rFonts w:ascii="Arial" w:hAnsi="Arial" w:cs="Arial"/>
              </w:rPr>
              <w:t xml:space="preserve">fferors in the competitive range must be afforded the opportunity to submit a revised proposal after discussions have concluded.  See </w:t>
            </w:r>
            <w:r w:rsidRPr="00960656">
              <w:rPr>
                <w:rFonts w:ascii="Arial" w:hAnsi="Arial" w:cs="Arial"/>
                <w:i/>
              </w:rPr>
              <w:t>Commercial Design Group, Inc.,</w:t>
            </w:r>
            <w:r w:rsidRPr="00960656">
              <w:rPr>
                <w:rFonts w:ascii="Arial" w:hAnsi="Arial" w:cs="Arial"/>
              </w:rPr>
              <w:t xml:space="preserve"> B-400923.4, August 6, 2009, CPD ¶ 157.</w:t>
            </w:r>
          </w:p>
          <w:p w14:paraId="199C6333" w14:textId="77777777" w:rsidR="001C5EBD" w:rsidRPr="00960656" w:rsidRDefault="001C5EBD" w:rsidP="009D6828">
            <w:pPr>
              <w:rPr>
                <w:rFonts w:ascii="Arial" w:hAnsi="Arial" w:cs="Arial"/>
              </w:rPr>
            </w:pPr>
          </w:p>
        </w:tc>
      </w:tr>
      <w:tr w:rsidR="001C5EBD" w:rsidRPr="00DE1F3A" w14:paraId="1E320006" w14:textId="77777777" w:rsidTr="009D6828">
        <w:tc>
          <w:tcPr>
            <w:tcW w:w="4675" w:type="dxa"/>
            <w:shd w:val="clear" w:color="auto" w:fill="FDE9D9" w:themeFill="accent6" w:themeFillTint="33"/>
          </w:tcPr>
          <w:p w14:paraId="6392B458" w14:textId="77777777" w:rsidR="001C5EBD" w:rsidRPr="00960656" w:rsidRDefault="001C5EBD" w:rsidP="009D6828">
            <w:pPr>
              <w:jc w:val="center"/>
              <w:rPr>
                <w:rFonts w:ascii="Arial" w:hAnsi="Arial" w:cs="Arial"/>
                <w:b/>
              </w:rPr>
            </w:pPr>
            <w:r w:rsidRPr="00960656">
              <w:rPr>
                <w:rFonts w:ascii="Arial" w:hAnsi="Arial" w:cs="Arial"/>
                <w:b/>
              </w:rPr>
              <w:t>Enables Meaningful Comparisons</w:t>
            </w:r>
          </w:p>
        </w:tc>
        <w:tc>
          <w:tcPr>
            <w:tcW w:w="4675" w:type="dxa"/>
            <w:shd w:val="clear" w:color="auto" w:fill="F2DBDB" w:themeFill="accent2" w:themeFillTint="33"/>
          </w:tcPr>
          <w:p w14:paraId="0E1D8989" w14:textId="77777777" w:rsidR="001C5EBD" w:rsidRPr="00960656" w:rsidRDefault="001C5EBD" w:rsidP="009D6828">
            <w:pPr>
              <w:jc w:val="center"/>
              <w:rPr>
                <w:rFonts w:ascii="Arial" w:hAnsi="Arial" w:cs="Arial"/>
                <w:b/>
              </w:rPr>
            </w:pPr>
            <w:r w:rsidRPr="00960656">
              <w:rPr>
                <w:rFonts w:ascii="Arial" w:hAnsi="Arial" w:cs="Arial"/>
                <w:b/>
              </w:rPr>
              <w:t>No Comparisons Permitted</w:t>
            </w:r>
          </w:p>
        </w:tc>
      </w:tr>
      <w:tr w:rsidR="001C5EBD" w:rsidRPr="00DE1F3A" w14:paraId="60C314C4" w14:textId="77777777" w:rsidTr="009D6828">
        <w:tc>
          <w:tcPr>
            <w:tcW w:w="4675" w:type="dxa"/>
            <w:shd w:val="clear" w:color="auto" w:fill="auto"/>
          </w:tcPr>
          <w:p w14:paraId="7F37A2F1" w14:textId="77777777" w:rsidR="001C5EBD" w:rsidRPr="00960656" w:rsidRDefault="001C5EBD" w:rsidP="009D6828">
            <w:pPr>
              <w:rPr>
                <w:rFonts w:ascii="Arial" w:hAnsi="Arial" w:cs="Arial"/>
              </w:rPr>
            </w:pPr>
            <w:r w:rsidRPr="00960656">
              <w:rPr>
                <w:rFonts w:ascii="Arial" w:hAnsi="Arial" w:cs="Arial"/>
              </w:rPr>
              <w:t>Tradeoff allows for meaningful comparisons and discrimination between and among competing proposals.</w:t>
            </w:r>
          </w:p>
        </w:tc>
        <w:tc>
          <w:tcPr>
            <w:tcW w:w="4675" w:type="dxa"/>
            <w:shd w:val="clear" w:color="auto" w:fill="auto"/>
          </w:tcPr>
          <w:p w14:paraId="147303AB" w14:textId="77777777" w:rsidR="001C5EBD" w:rsidRPr="00960656" w:rsidRDefault="001C5EBD" w:rsidP="009D6828">
            <w:pPr>
              <w:rPr>
                <w:rFonts w:ascii="Arial" w:hAnsi="Arial" w:cs="Arial"/>
              </w:rPr>
            </w:pPr>
            <w:r w:rsidRPr="00960656">
              <w:rPr>
                <w:rFonts w:ascii="Arial" w:hAnsi="Arial" w:cs="Arial"/>
              </w:rPr>
              <w:t>If some, but not all, evaluation criteria fit the LPTA requirements, a combination approach may be a consideration.  If a combination approach is used, comparison is allowable only for those factors based on tradeoff.</w:t>
            </w:r>
          </w:p>
          <w:p w14:paraId="1B608460" w14:textId="77777777" w:rsidR="001C5EBD" w:rsidRPr="00960656" w:rsidRDefault="001C5EBD" w:rsidP="009D6828">
            <w:pPr>
              <w:rPr>
                <w:rFonts w:ascii="Arial" w:hAnsi="Arial" w:cs="Arial"/>
              </w:rPr>
            </w:pPr>
          </w:p>
        </w:tc>
      </w:tr>
      <w:tr w:rsidR="001C5EBD" w:rsidRPr="00DE1F3A" w14:paraId="24B04B8B" w14:textId="77777777" w:rsidTr="009D6828">
        <w:tc>
          <w:tcPr>
            <w:tcW w:w="4675" w:type="dxa"/>
            <w:shd w:val="clear" w:color="auto" w:fill="FDE9D9" w:themeFill="accent6" w:themeFillTint="33"/>
          </w:tcPr>
          <w:p w14:paraId="37007E64" w14:textId="77777777" w:rsidR="001C5EBD" w:rsidRPr="00960656" w:rsidRDefault="001C5EBD" w:rsidP="00F45578">
            <w:pPr>
              <w:jc w:val="center"/>
              <w:rPr>
                <w:rFonts w:ascii="Arial" w:hAnsi="Arial" w:cs="Arial"/>
                <w:b/>
              </w:rPr>
            </w:pPr>
            <w:r w:rsidRPr="00960656">
              <w:rPr>
                <w:rFonts w:ascii="Arial" w:hAnsi="Arial" w:cs="Arial"/>
                <w:b/>
              </w:rPr>
              <w:t>Evaluation is More Complex But Can Be Simplified Using a Hybrid Approach When Appropriate</w:t>
            </w:r>
          </w:p>
        </w:tc>
        <w:tc>
          <w:tcPr>
            <w:tcW w:w="4675" w:type="dxa"/>
            <w:shd w:val="clear" w:color="auto" w:fill="F2DBDB" w:themeFill="accent2" w:themeFillTint="33"/>
          </w:tcPr>
          <w:p w14:paraId="28FD9E58" w14:textId="77777777" w:rsidR="001C5EBD" w:rsidRPr="00960656" w:rsidRDefault="001C5EBD" w:rsidP="009D6828">
            <w:pPr>
              <w:jc w:val="center"/>
              <w:rPr>
                <w:rFonts w:ascii="Arial" w:hAnsi="Arial" w:cs="Arial"/>
                <w:b/>
              </w:rPr>
            </w:pPr>
            <w:r w:rsidRPr="00960656">
              <w:rPr>
                <w:rFonts w:ascii="Arial" w:hAnsi="Arial" w:cs="Arial"/>
                <w:b/>
              </w:rPr>
              <w:t>Evaluation is Straightforward</w:t>
            </w:r>
          </w:p>
        </w:tc>
      </w:tr>
      <w:tr w:rsidR="001C5EBD" w:rsidRPr="00DE1F3A" w14:paraId="3FAC4776" w14:textId="77777777" w:rsidTr="009D6828">
        <w:tc>
          <w:tcPr>
            <w:tcW w:w="4675" w:type="dxa"/>
            <w:shd w:val="clear" w:color="auto" w:fill="auto"/>
          </w:tcPr>
          <w:p w14:paraId="1A4EE878" w14:textId="3BA19C8D" w:rsidR="001C5EBD" w:rsidRPr="00960656" w:rsidRDefault="001C5EBD" w:rsidP="009D6828">
            <w:pPr>
              <w:rPr>
                <w:rFonts w:ascii="Arial" w:hAnsi="Arial" w:cs="Arial"/>
              </w:rPr>
            </w:pPr>
            <w:r w:rsidRPr="00960656">
              <w:rPr>
                <w:rFonts w:ascii="Arial" w:hAnsi="Arial" w:cs="Arial"/>
              </w:rPr>
              <w:t xml:space="preserve">By using a combination approach, the </w:t>
            </w:r>
            <w:r w:rsidR="001F0632" w:rsidRPr="00960656">
              <w:rPr>
                <w:rFonts w:ascii="Arial" w:hAnsi="Arial" w:cs="Arial"/>
              </w:rPr>
              <w:t>g</w:t>
            </w:r>
            <w:r w:rsidRPr="00960656">
              <w:rPr>
                <w:rFonts w:ascii="Arial" w:hAnsi="Arial" w:cs="Arial"/>
              </w:rPr>
              <w:t xml:space="preserve">overnment can simplify some aspects of the evaluation where criteria are clear, can be evaluated on an acceptable/unacceptable basis, and a clear standard of proof can be linked to each one.  </w:t>
            </w:r>
          </w:p>
          <w:p w14:paraId="6038F652" w14:textId="77777777" w:rsidR="001C5EBD" w:rsidRPr="00960656" w:rsidRDefault="001C5EBD" w:rsidP="009D6828">
            <w:pPr>
              <w:rPr>
                <w:rFonts w:ascii="Arial" w:hAnsi="Arial" w:cs="Arial"/>
              </w:rPr>
            </w:pPr>
          </w:p>
          <w:p w14:paraId="044E8082" w14:textId="77777777" w:rsidR="001C5EBD" w:rsidRPr="00960656" w:rsidRDefault="001C5EBD" w:rsidP="000171C6">
            <w:pPr>
              <w:rPr>
                <w:rFonts w:ascii="Arial" w:hAnsi="Arial" w:cs="Arial"/>
              </w:rPr>
            </w:pPr>
            <w:r w:rsidRPr="00960656">
              <w:rPr>
                <w:rFonts w:ascii="Arial" w:hAnsi="Arial" w:cs="Arial"/>
              </w:rPr>
              <w:t>Examples of may include professional qualifications, special certifications, licensing.</w:t>
            </w:r>
          </w:p>
        </w:tc>
        <w:tc>
          <w:tcPr>
            <w:tcW w:w="4675" w:type="dxa"/>
            <w:shd w:val="clear" w:color="auto" w:fill="auto"/>
          </w:tcPr>
          <w:p w14:paraId="52A4B119" w14:textId="77777777" w:rsidR="001C5EBD" w:rsidRPr="00960656" w:rsidRDefault="001C5EBD" w:rsidP="009D6828">
            <w:pPr>
              <w:rPr>
                <w:rFonts w:ascii="Arial" w:hAnsi="Arial" w:cs="Arial"/>
              </w:rPr>
            </w:pPr>
            <w:r w:rsidRPr="00960656">
              <w:rPr>
                <w:rFonts w:ascii="Arial" w:hAnsi="Arial" w:cs="Arial"/>
              </w:rPr>
              <w:t>Well-written evaluation criteria and “standard of proof” that the Offeror must provide to satisfy each, should enable the evaluation to be conducted in an efficient and straightforward manner.</w:t>
            </w:r>
          </w:p>
          <w:p w14:paraId="132AFCED" w14:textId="77777777" w:rsidR="001C5EBD" w:rsidRPr="00960656" w:rsidRDefault="001C5EBD" w:rsidP="009D6828">
            <w:pPr>
              <w:rPr>
                <w:rFonts w:ascii="Arial" w:hAnsi="Arial" w:cs="Arial"/>
              </w:rPr>
            </w:pPr>
          </w:p>
          <w:p w14:paraId="7335D8B3" w14:textId="3965DFD0" w:rsidR="001C5EBD" w:rsidRPr="00960656" w:rsidRDefault="001C5EBD" w:rsidP="009D6828">
            <w:pPr>
              <w:rPr>
                <w:rFonts w:ascii="Arial" w:hAnsi="Arial" w:cs="Arial"/>
              </w:rPr>
            </w:pPr>
            <w:r w:rsidRPr="00960656">
              <w:rPr>
                <w:rFonts w:ascii="Arial" w:hAnsi="Arial" w:cs="Arial"/>
              </w:rPr>
              <w:t xml:space="preserve">If not all evaluation criteria </w:t>
            </w:r>
            <w:r w:rsidR="00CD4B4C" w:rsidRPr="00960656">
              <w:rPr>
                <w:rFonts w:ascii="Arial" w:hAnsi="Arial" w:cs="Arial"/>
              </w:rPr>
              <w:t xml:space="preserve">is </w:t>
            </w:r>
            <w:r w:rsidRPr="00960656">
              <w:rPr>
                <w:rFonts w:ascii="Arial" w:hAnsi="Arial" w:cs="Arial"/>
              </w:rPr>
              <w:t xml:space="preserve">clear and objective with an objective standard of proof for evaluation, a combination approach may be appropriate.  </w:t>
            </w:r>
          </w:p>
          <w:p w14:paraId="73C74B9A" w14:textId="77777777" w:rsidR="001C5EBD" w:rsidRPr="00960656" w:rsidRDefault="001C5EBD" w:rsidP="009D6828">
            <w:pPr>
              <w:rPr>
                <w:rFonts w:ascii="Arial" w:hAnsi="Arial" w:cs="Arial"/>
              </w:rPr>
            </w:pPr>
          </w:p>
        </w:tc>
      </w:tr>
    </w:tbl>
    <w:p w14:paraId="4F3E3EBA" w14:textId="77777777" w:rsidR="001C5EBD" w:rsidRPr="00DE1F3A" w:rsidRDefault="001C5EBD" w:rsidP="009D6828">
      <w:pPr>
        <w:rPr>
          <w:rFonts w:ascii="Arial" w:hAnsi="Arial" w:cs="Arial"/>
        </w:rPr>
      </w:pPr>
      <w:r w:rsidRPr="00DE1F3A">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rsidRPr="00DE1F3A" w14:paraId="71981599" w14:textId="77777777" w:rsidTr="009D6828">
        <w:tc>
          <w:tcPr>
            <w:tcW w:w="9350" w:type="dxa"/>
            <w:gridSpan w:val="2"/>
            <w:shd w:val="clear" w:color="auto" w:fill="95B3D7" w:themeFill="accent1" w:themeFillTint="99"/>
          </w:tcPr>
          <w:p w14:paraId="21F93CA4" w14:textId="77777777" w:rsidR="001C5EBD" w:rsidRPr="00960656" w:rsidRDefault="001C5EBD" w:rsidP="00F45BBC">
            <w:pPr>
              <w:jc w:val="center"/>
              <w:rPr>
                <w:rFonts w:ascii="Arial" w:hAnsi="Arial" w:cs="Arial"/>
                <w:b/>
                <w:sz w:val="32"/>
                <w:szCs w:val="32"/>
              </w:rPr>
            </w:pPr>
            <w:r w:rsidRPr="00960656">
              <w:rPr>
                <w:rFonts w:ascii="Arial" w:hAnsi="Arial" w:cs="Arial"/>
                <w:b/>
                <w:sz w:val="24"/>
                <w:szCs w:val="24"/>
              </w:rPr>
              <w:lastRenderedPageBreak/>
              <w:t>Tradeoff vs LPTA Methods of Source Selection</w:t>
            </w:r>
          </w:p>
        </w:tc>
      </w:tr>
      <w:tr w:rsidR="001C5EBD" w:rsidRPr="00DE1F3A" w14:paraId="29B531D8" w14:textId="77777777" w:rsidTr="009D6828">
        <w:tc>
          <w:tcPr>
            <w:tcW w:w="4675" w:type="dxa"/>
            <w:shd w:val="clear" w:color="auto" w:fill="FABF8F" w:themeFill="accent6" w:themeFillTint="99"/>
          </w:tcPr>
          <w:p w14:paraId="72818D5C" w14:textId="77777777" w:rsidR="001C5EBD" w:rsidRPr="00960656" w:rsidRDefault="001C5EBD" w:rsidP="009D6828">
            <w:pPr>
              <w:jc w:val="center"/>
              <w:rPr>
                <w:rFonts w:ascii="Arial" w:hAnsi="Arial" w:cs="Arial"/>
                <w:b/>
                <w:szCs w:val="24"/>
              </w:rPr>
            </w:pPr>
            <w:r w:rsidRPr="00960656">
              <w:rPr>
                <w:rFonts w:ascii="Arial" w:hAnsi="Arial" w:cs="Arial"/>
                <w:b/>
              </w:rPr>
              <w:t>TRADEOFF</w:t>
            </w:r>
          </w:p>
        </w:tc>
        <w:tc>
          <w:tcPr>
            <w:tcW w:w="4675" w:type="dxa"/>
            <w:shd w:val="clear" w:color="auto" w:fill="D99594" w:themeFill="accent2" w:themeFillTint="99"/>
          </w:tcPr>
          <w:p w14:paraId="6F18E925" w14:textId="77777777" w:rsidR="001C5EBD" w:rsidRPr="00960656" w:rsidRDefault="001C5EBD" w:rsidP="009D6828">
            <w:pPr>
              <w:jc w:val="center"/>
              <w:rPr>
                <w:rFonts w:ascii="Arial" w:hAnsi="Arial" w:cs="Arial"/>
                <w:b/>
                <w:szCs w:val="24"/>
              </w:rPr>
            </w:pPr>
            <w:r w:rsidRPr="00960656">
              <w:rPr>
                <w:rFonts w:ascii="Arial" w:hAnsi="Arial" w:cs="Arial"/>
                <w:b/>
              </w:rPr>
              <w:t>LPTA</w:t>
            </w:r>
          </w:p>
        </w:tc>
      </w:tr>
      <w:tr w:rsidR="001C5EBD" w:rsidRPr="00DE1F3A" w14:paraId="2BC283F6" w14:textId="77777777" w:rsidTr="009D6828">
        <w:tc>
          <w:tcPr>
            <w:tcW w:w="4675" w:type="dxa"/>
            <w:shd w:val="clear" w:color="auto" w:fill="FDE9D9" w:themeFill="accent6" w:themeFillTint="33"/>
          </w:tcPr>
          <w:p w14:paraId="2745F99F" w14:textId="77777777" w:rsidR="001C5EBD" w:rsidRPr="00960656" w:rsidRDefault="001C5EBD" w:rsidP="009D6828">
            <w:pPr>
              <w:jc w:val="center"/>
              <w:rPr>
                <w:rFonts w:ascii="Arial" w:hAnsi="Arial" w:cs="Arial"/>
                <w:b/>
                <w:sz w:val="32"/>
                <w:szCs w:val="32"/>
              </w:rPr>
            </w:pPr>
            <w:r w:rsidRPr="00960656">
              <w:rPr>
                <w:rFonts w:ascii="Arial" w:hAnsi="Arial" w:cs="Arial"/>
                <w:b/>
              </w:rPr>
              <w:t>Performance Risk and Past Performance Assessment</w:t>
            </w:r>
          </w:p>
        </w:tc>
        <w:tc>
          <w:tcPr>
            <w:tcW w:w="4675" w:type="dxa"/>
            <w:shd w:val="clear" w:color="auto" w:fill="F2DBDB" w:themeFill="accent2" w:themeFillTint="33"/>
          </w:tcPr>
          <w:p w14:paraId="42860D8C" w14:textId="77777777" w:rsidR="001C5EBD" w:rsidRPr="00960656" w:rsidRDefault="001C5EBD" w:rsidP="009D6828">
            <w:pPr>
              <w:jc w:val="center"/>
              <w:rPr>
                <w:rFonts w:ascii="Arial" w:hAnsi="Arial" w:cs="Arial"/>
                <w:b/>
                <w:sz w:val="32"/>
                <w:szCs w:val="32"/>
              </w:rPr>
            </w:pPr>
            <w:r w:rsidRPr="00960656">
              <w:rPr>
                <w:rFonts w:ascii="Arial" w:hAnsi="Arial" w:cs="Arial"/>
                <w:b/>
              </w:rPr>
              <w:t>Past Performance Rated Acceptable or Unacceptable</w:t>
            </w:r>
          </w:p>
        </w:tc>
      </w:tr>
      <w:tr w:rsidR="001C5EBD" w:rsidRPr="00DE1F3A" w14:paraId="4669BAA6" w14:textId="77777777" w:rsidTr="009D6828">
        <w:tc>
          <w:tcPr>
            <w:tcW w:w="4675" w:type="dxa"/>
            <w:shd w:val="clear" w:color="auto" w:fill="auto"/>
          </w:tcPr>
          <w:p w14:paraId="604D2E83" w14:textId="77777777" w:rsidR="001C5EBD" w:rsidRPr="00960656" w:rsidRDefault="001C5EBD" w:rsidP="004760E4">
            <w:pPr>
              <w:rPr>
                <w:rFonts w:ascii="Arial" w:hAnsi="Arial" w:cs="Arial"/>
              </w:rPr>
            </w:pPr>
            <w:r w:rsidRPr="00960656">
              <w:rPr>
                <w:rFonts w:ascii="Arial" w:hAnsi="Arial" w:cs="Arial"/>
              </w:rPr>
              <w:t>In the case of an offeror without a record of recent/relevant past performance, or for whom information on past performance is not available, or so sparse that no meaningful past performance rating can be assigned, you must evaluate the offeror’s lack of past performance as “Neutral Confidence”, having no favorable or unfavorable impact on the evaluation.</w:t>
            </w:r>
          </w:p>
        </w:tc>
        <w:tc>
          <w:tcPr>
            <w:tcW w:w="4675" w:type="dxa"/>
            <w:shd w:val="clear" w:color="auto" w:fill="auto"/>
          </w:tcPr>
          <w:p w14:paraId="0BFE2FA2" w14:textId="77777777" w:rsidR="001C5EBD" w:rsidRPr="00960656" w:rsidRDefault="001C5EBD" w:rsidP="009D6828">
            <w:pPr>
              <w:rPr>
                <w:rFonts w:ascii="Arial" w:hAnsi="Arial" w:cs="Arial"/>
              </w:rPr>
            </w:pPr>
            <w:r w:rsidRPr="00960656">
              <w:rPr>
                <w:rFonts w:ascii="Arial" w:hAnsi="Arial" w:cs="Arial"/>
              </w:rPr>
              <w:t>Past performance shall be evaluated unless waived.  However, a comparative assessment is not allowed.  When using LPTA, unknown past performance shall be considered acceptable.</w:t>
            </w:r>
          </w:p>
          <w:p w14:paraId="31761DBD" w14:textId="77777777" w:rsidR="001C5EBD" w:rsidRPr="00960656" w:rsidRDefault="001C5EBD" w:rsidP="009D6828">
            <w:pPr>
              <w:rPr>
                <w:rFonts w:ascii="Arial" w:hAnsi="Arial" w:cs="Arial"/>
              </w:rPr>
            </w:pPr>
          </w:p>
          <w:p w14:paraId="1B5FA4DE" w14:textId="77777777" w:rsidR="001C5EBD" w:rsidRPr="00960656" w:rsidRDefault="001C5EBD" w:rsidP="009D6828">
            <w:pPr>
              <w:rPr>
                <w:rFonts w:ascii="Arial" w:hAnsi="Arial" w:cs="Arial"/>
              </w:rPr>
            </w:pPr>
            <w:r w:rsidRPr="00960656">
              <w:rPr>
                <w:rFonts w:ascii="Arial" w:hAnsi="Arial" w:cs="Arial"/>
              </w:rPr>
              <w:t>- You may utilize a combination approach where past performance is evaluated as part of the tradeoff and technical approach is assessed on acceptable/unacceptable basis.</w:t>
            </w:r>
          </w:p>
          <w:p w14:paraId="3F449DE2" w14:textId="77777777" w:rsidR="001C5EBD" w:rsidRPr="00960656" w:rsidRDefault="001C5EBD" w:rsidP="00804E25">
            <w:pPr>
              <w:rPr>
                <w:rFonts w:ascii="Arial" w:hAnsi="Arial" w:cs="Arial"/>
              </w:rPr>
            </w:pPr>
          </w:p>
        </w:tc>
      </w:tr>
      <w:tr w:rsidR="001C5EBD" w:rsidRPr="00DE1F3A" w14:paraId="1292F747" w14:textId="77777777" w:rsidTr="009D6828">
        <w:tc>
          <w:tcPr>
            <w:tcW w:w="4675" w:type="dxa"/>
            <w:shd w:val="clear" w:color="auto" w:fill="FDE9D9" w:themeFill="accent6" w:themeFillTint="33"/>
          </w:tcPr>
          <w:p w14:paraId="612A3A16" w14:textId="77777777" w:rsidR="001C5EBD" w:rsidRPr="00960656" w:rsidRDefault="001C5EBD" w:rsidP="009D6828">
            <w:pPr>
              <w:jc w:val="center"/>
              <w:rPr>
                <w:rFonts w:ascii="Arial" w:hAnsi="Arial" w:cs="Arial"/>
                <w:b/>
              </w:rPr>
            </w:pPr>
            <w:r w:rsidRPr="00960656">
              <w:rPr>
                <w:rFonts w:ascii="Arial" w:hAnsi="Arial" w:cs="Arial"/>
                <w:b/>
              </w:rPr>
              <w:t>Planning Considerations</w:t>
            </w:r>
          </w:p>
        </w:tc>
        <w:tc>
          <w:tcPr>
            <w:tcW w:w="4675" w:type="dxa"/>
            <w:shd w:val="clear" w:color="auto" w:fill="F2DBDB" w:themeFill="accent2" w:themeFillTint="33"/>
          </w:tcPr>
          <w:p w14:paraId="2C033848" w14:textId="77777777" w:rsidR="001C5EBD" w:rsidRPr="00960656" w:rsidRDefault="001C5EBD" w:rsidP="009D6828">
            <w:pPr>
              <w:jc w:val="center"/>
              <w:rPr>
                <w:rFonts w:ascii="Arial" w:hAnsi="Arial" w:cs="Arial"/>
                <w:b/>
              </w:rPr>
            </w:pPr>
            <w:r w:rsidRPr="00960656">
              <w:rPr>
                <w:rFonts w:ascii="Arial" w:hAnsi="Arial" w:cs="Arial"/>
                <w:b/>
              </w:rPr>
              <w:t>Planning Considerations</w:t>
            </w:r>
          </w:p>
        </w:tc>
      </w:tr>
      <w:tr w:rsidR="001C5EBD" w:rsidRPr="00DE1F3A" w14:paraId="5E747937" w14:textId="77777777" w:rsidTr="009D6828">
        <w:tc>
          <w:tcPr>
            <w:tcW w:w="4675" w:type="dxa"/>
            <w:shd w:val="clear" w:color="auto" w:fill="auto"/>
          </w:tcPr>
          <w:p w14:paraId="2B251F75" w14:textId="77777777" w:rsidR="001C5EBD" w:rsidRPr="00960656" w:rsidRDefault="001C5EBD" w:rsidP="009D6828">
            <w:pPr>
              <w:rPr>
                <w:rFonts w:ascii="Arial" w:hAnsi="Arial" w:cs="Arial"/>
              </w:rPr>
            </w:pPr>
            <w:r w:rsidRPr="00960656">
              <w:rPr>
                <w:rFonts w:ascii="Arial" w:hAnsi="Arial" w:cs="Arial"/>
              </w:rPr>
              <w:t xml:space="preserve">The tradeoff methodology generally involves in-depth planning and more time and resources.  </w:t>
            </w:r>
          </w:p>
          <w:p w14:paraId="4A349BFA" w14:textId="77777777" w:rsidR="001C5EBD" w:rsidRPr="00960656" w:rsidRDefault="001C5EBD" w:rsidP="009D6828">
            <w:pPr>
              <w:rPr>
                <w:rFonts w:ascii="Arial" w:hAnsi="Arial" w:cs="Arial"/>
              </w:rPr>
            </w:pPr>
          </w:p>
          <w:p w14:paraId="5F50A2CE" w14:textId="77777777" w:rsidR="001C5EBD" w:rsidRPr="00960656" w:rsidRDefault="001C5EBD" w:rsidP="009D6828">
            <w:pPr>
              <w:rPr>
                <w:rFonts w:ascii="Arial" w:hAnsi="Arial" w:cs="Arial"/>
              </w:rPr>
            </w:pPr>
          </w:p>
          <w:p w14:paraId="3382A2A3" w14:textId="77777777" w:rsidR="001C5EBD" w:rsidRPr="00960656" w:rsidRDefault="001C5EBD" w:rsidP="009D6828">
            <w:pPr>
              <w:rPr>
                <w:rFonts w:ascii="Arial" w:hAnsi="Arial" w:cs="Arial"/>
              </w:rPr>
            </w:pPr>
            <w:r w:rsidRPr="00960656">
              <w:rPr>
                <w:rFonts w:ascii="Arial" w:hAnsi="Arial" w:cs="Arial"/>
              </w:rPr>
              <w:t>Tradeoffs must be clearly documented and supported.</w:t>
            </w:r>
          </w:p>
        </w:tc>
        <w:tc>
          <w:tcPr>
            <w:tcW w:w="4675" w:type="dxa"/>
            <w:shd w:val="clear" w:color="auto" w:fill="auto"/>
          </w:tcPr>
          <w:p w14:paraId="35A60CF9" w14:textId="77777777" w:rsidR="001C5EBD" w:rsidRPr="00960656" w:rsidRDefault="001C5EBD" w:rsidP="009D6828">
            <w:pPr>
              <w:rPr>
                <w:rFonts w:ascii="Arial" w:hAnsi="Arial" w:cs="Arial"/>
              </w:rPr>
            </w:pPr>
            <w:r w:rsidRPr="00960656">
              <w:rPr>
                <w:rFonts w:ascii="Arial" w:hAnsi="Arial" w:cs="Arial"/>
              </w:rPr>
              <w:t>The LPTA process is not necessarily faster.</w:t>
            </w:r>
          </w:p>
          <w:p w14:paraId="3E4C8A6B" w14:textId="77777777" w:rsidR="001C5EBD" w:rsidRPr="00960656" w:rsidRDefault="001C5EBD" w:rsidP="009D6828">
            <w:pPr>
              <w:rPr>
                <w:rFonts w:ascii="Arial" w:hAnsi="Arial" w:cs="Arial"/>
              </w:rPr>
            </w:pPr>
          </w:p>
          <w:p w14:paraId="1966FC2C" w14:textId="77777777" w:rsidR="001C5EBD" w:rsidRPr="00960656" w:rsidRDefault="001C5EBD" w:rsidP="009D6828">
            <w:pPr>
              <w:rPr>
                <w:rFonts w:ascii="Arial" w:hAnsi="Arial" w:cs="Arial"/>
              </w:rPr>
            </w:pPr>
            <w:r w:rsidRPr="00960656">
              <w:rPr>
                <w:rFonts w:ascii="Arial" w:hAnsi="Arial" w:cs="Arial"/>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14:paraId="1EE4DA89" w14:textId="77777777" w:rsidR="001C5EBD" w:rsidRPr="00960656" w:rsidRDefault="001C5EBD" w:rsidP="009D6828">
            <w:pPr>
              <w:rPr>
                <w:rFonts w:ascii="Arial" w:hAnsi="Arial" w:cs="Arial"/>
              </w:rPr>
            </w:pPr>
          </w:p>
          <w:p w14:paraId="4CA0763C" w14:textId="77777777" w:rsidR="001C5EBD" w:rsidRPr="00960656" w:rsidRDefault="001C5EBD" w:rsidP="009D6828">
            <w:pPr>
              <w:rPr>
                <w:rFonts w:ascii="Arial" w:hAnsi="Arial" w:cs="Arial"/>
                <w:b/>
                <w:i/>
              </w:rPr>
            </w:pPr>
            <w:r w:rsidRPr="00960656">
              <w:rPr>
                <w:rFonts w:ascii="Arial" w:hAnsi="Arial" w:cs="Arial"/>
                <w:b/>
                <w:i/>
              </w:rPr>
              <w:t>The time investment is key to establishing whether the requirement is suitable for LPTA, and if so, setting up the procurement for success.</w:t>
            </w:r>
          </w:p>
          <w:p w14:paraId="42E4CC0A" w14:textId="77777777" w:rsidR="001C5EBD" w:rsidRPr="00960656" w:rsidRDefault="001C5EBD" w:rsidP="009D6828">
            <w:pPr>
              <w:rPr>
                <w:rFonts w:ascii="Arial" w:hAnsi="Arial" w:cs="Arial"/>
                <w:b/>
                <w:i/>
              </w:rPr>
            </w:pPr>
          </w:p>
        </w:tc>
      </w:tr>
    </w:tbl>
    <w:p w14:paraId="355B2E2A" w14:textId="77777777" w:rsidR="001C5EBD" w:rsidRPr="00960656" w:rsidRDefault="001C5EBD" w:rsidP="009D6828">
      <w:pPr>
        <w:rPr>
          <w:rFonts w:ascii="Arial" w:hAnsi="Arial" w:cs="Arial"/>
        </w:rPr>
      </w:pPr>
    </w:p>
    <w:p w14:paraId="0606CC6A" w14:textId="77777777" w:rsidR="001C5EBD" w:rsidRPr="00960656" w:rsidRDefault="001C5EBD" w:rsidP="009D6828">
      <w:pPr>
        <w:spacing w:after="160" w:line="259" w:lineRule="auto"/>
        <w:rPr>
          <w:rFonts w:ascii="Arial" w:hAnsi="Arial" w:cs="Arial"/>
        </w:rPr>
      </w:pPr>
      <w:r w:rsidRPr="00960656">
        <w:rPr>
          <w:rFonts w:ascii="Arial" w:hAnsi="Arial" w:cs="Arial"/>
        </w:rPr>
        <w:br w:type="page"/>
      </w:r>
    </w:p>
    <w:p w14:paraId="4DDCB91A" w14:textId="77777777" w:rsidR="001C5EBD" w:rsidRPr="00960656" w:rsidRDefault="001C5EBD" w:rsidP="00F45BBC">
      <w:pPr>
        <w:pBdr>
          <w:top w:val="single" w:sz="4" w:space="1" w:color="auto"/>
          <w:bottom w:val="single" w:sz="4" w:space="1" w:color="auto"/>
        </w:pBdr>
        <w:rPr>
          <w:rFonts w:ascii="Arial" w:hAnsi="Arial" w:cs="Arial"/>
          <w:iCs/>
          <w:sz w:val="24"/>
        </w:rPr>
      </w:pPr>
      <w:r w:rsidRPr="00960656">
        <w:rPr>
          <w:rFonts w:ascii="Arial" w:hAnsi="Arial" w:cs="Arial"/>
          <w:b/>
          <w:iCs/>
          <w:sz w:val="28"/>
          <w:szCs w:val="28"/>
        </w:rPr>
        <w:lastRenderedPageBreak/>
        <w:t>C-7 Rating Methodologies</w:t>
      </w:r>
    </w:p>
    <w:p w14:paraId="27B5F5EF" w14:textId="77777777" w:rsidR="001C5EBD" w:rsidRPr="00960656" w:rsidRDefault="001C5EBD" w:rsidP="009D6828">
      <w:pPr>
        <w:rPr>
          <w:rFonts w:ascii="Arial" w:hAnsi="Arial" w:cs="Arial"/>
          <w:b/>
          <w:sz w:val="24"/>
          <w:szCs w:val="24"/>
        </w:rPr>
      </w:pPr>
      <w:bookmarkStart w:id="179" w:name="s7_rating"/>
    </w:p>
    <w:p w14:paraId="0AA8A35A" w14:textId="77777777" w:rsidR="001C5EBD" w:rsidRPr="00960656" w:rsidRDefault="001C5EBD" w:rsidP="009D6828">
      <w:pPr>
        <w:rPr>
          <w:rFonts w:ascii="Arial" w:hAnsi="Arial" w:cs="Arial"/>
          <w:sz w:val="24"/>
          <w:szCs w:val="24"/>
        </w:rPr>
      </w:pPr>
      <w:r w:rsidRPr="00960656">
        <w:rPr>
          <w:rFonts w:ascii="Arial" w:hAnsi="Arial" w:cs="Arial"/>
          <w:b/>
          <w:sz w:val="24"/>
          <w:szCs w:val="24"/>
        </w:rPr>
        <w:t>Rating Methodologies.</w:t>
      </w:r>
      <w:r w:rsidRPr="00960656">
        <w:rPr>
          <w:rFonts w:ascii="Arial" w:hAnsi="Arial" w:cs="Arial"/>
          <w:sz w:val="24"/>
          <w:szCs w:val="24"/>
        </w:rPr>
        <w:t xml:space="preserve"> </w:t>
      </w:r>
      <w:bookmarkEnd w:id="179"/>
      <w:r w:rsidRPr="00960656">
        <w:rPr>
          <w:rFonts w:ascii="Arial" w:hAnsi="Arial" w:cs="Arial"/>
          <w:sz w:val="24"/>
          <w:szCs w:val="24"/>
        </w:rPr>
        <w:t xml:space="preserve"> Tradeoff and LPTA each have a unique rating methodology as summarized below.</w:t>
      </w:r>
    </w:p>
    <w:p w14:paraId="028F58CA" w14:textId="77777777" w:rsidR="001C5EBD" w:rsidRPr="00960656"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rsidRPr="00DE1F3A" w14:paraId="589C9F6A" w14:textId="77777777" w:rsidTr="009D6828">
        <w:tc>
          <w:tcPr>
            <w:tcW w:w="9350" w:type="dxa"/>
            <w:gridSpan w:val="2"/>
            <w:shd w:val="clear" w:color="auto" w:fill="95B3D7" w:themeFill="accent1" w:themeFillTint="99"/>
          </w:tcPr>
          <w:p w14:paraId="504DED7C" w14:textId="77777777" w:rsidR="001C5EBD" w:rsidRPr="00960656" w:rsidRDefault="001C5EBD" w:rsidP="00F45BBC">
            <w:pPr>
              <w:jc w:val="center"/>
              <w:rPr>
                <w:rFonts w:ascii="Arial" w:hAnsi="Arial" w:cs="Arial"/>
                <w:b/>
                <w:sz w:val="24"/>
                <w:szCs w:val="24"/>
              </w:rPr>
            </w:pPr>
            <w:r w:rsidRPr="00960656">
              <w:rPr>
                <w:rFonts w:ascii="Arial" w:hAnsi="Arial" w:cs="Arial"/>
                <w:b/>
                <w:sz w:val="24"/>
                <w:szCs w:val="24"/>
              </w:rPr>
              <w:t>COMPARING HOW OFFERORS ARE RATED FOR EACH APPROACH</w:t>
            </w:r>
          </w:p>
        </w:tc>
      </w:tr>
      <w:tr w:rsidR="001C5EBD" w:rsidRPr="00DE1F3A" w14:paraId="49899723" w14:textId="77777777" w:rsidTr="009D6828">
        <w:tc>
          <w:tcPr>
            <w:tcW w:w="4675" w:type="dxa"/>
            <w:shd w:val="clear" w:color="auto" w:fill="FABF8F" w:themeFill="accent6" w:themeFillTint="99"/>
          </w:tcPr>
          <w:p w14:paraId="0B9C8F89" w14:textId="77777777" w:rsidR="001C5EBD" w:rsidRPr="00960656" w:rsidRDefault="001C5EBD" w:rsidP="009D6828">
            <w:pPr>
              <w:jc w:val="center"/>
              <w:rPr>
                <w:rFonts w:ascii="Arial" w:hAnsi="Arial" w:cs="Arial"/>
                <w:b/>
              </w:rPr>
            </w:pPr>
            <w:r w:rsidRPr="00960656">
              <w:rPr>
                <w:rFonts w:ascii="Arial" w:hAnsi="Arial" w:cs="Arial"/>
                <w:b/>
              </w:rPr>
              <w:t>TRADEOFF</w:t>
            </w:r>
          </w:p>
        </w:tc>
        <w:tc>
          <w:tcPr>
            <w:tcW w:w="4675" w:type="dxa"/>
            <w:shd w:val="clear" w:color="auto" w:fill="D99594" w:themeFill="accent2" w:themeFillTint="99"/>
          </w:tcPr>
          <w:p w14:paraId="103B2F13" w14:textId="77777777" w:rsidR="001C5EBD" w:rsidRPr="00960656" w:rsidRDefault="001C5EBD" w:rsidP="009D6828">
            <w:pPr>
              <w:jc w:val="center"/>
              <w:rPr>
                <w:rFonts w:ascii="Arial" w:hAnsi="Arial" w:cs="Arial"/>
                <w:b/>
              </w:rPr>
            </w:pPr>
            <w:r w:rsidRPr="00960656">
              <w:rPr>
                <w:rFonts w:ascii="Arial" w:hAnsi="Arial" w:cs="Arial"/>
                <w:b/>
              </w:rPr>
              <w:t>LPTA</w:t>
            </w:r>
          </w:p>
        </w:tc>
      </w:tr>
      <w:tr w:rsidR="001C5EBD" w:rsidRPr="00DE1F3A" w14:paraId="4889AA31" w14:textId="77777777" w:rsidTr="009D6828">
        <w:tc>
          <w:tcPr>
            <w:tcW w:w="4675" w:type="dxa"/>
            <w:shd w:val="clear" w:color="auto" w:fill="FDE9D9" w:themeFill="accent6" w:themeFillTint="33"/>
          </w:tcPr>
          <w:p w14:paraId="3E77EC23" w14:textId="77777777" w:rsidR="001C5EBD" w:rsidRPr="00960656" w:rsidRDefault="001C5EBD" w:rsidP="009D6828">
            <w:pPr>
              <w:jc w:val="center"/>
              <w:rPr>
                <w:rFonts w:ascii="Arial" w:hAnsi="Arial" w:cs="Arial"/>
                <w:b/>
              </w:rPr>
            </w:pPr>
            <w:r w:rsidRPr="00960656">
              <w:rPr>
                <w:rFonts w:ascii="Arial" w:hAnsi="Arial" w:cs="Arial"/>
                <w:b/>
              </w:rPr>
              <w:t>Technical Performance</w:t>
            </w:r>
          </w:p>
        </w:tc>
        <w:tc>
          <w:tcPr>
            <w:tcW w:w="4675" w:type="dxa"/>
            <w:shd w:val="clear" w:color="auto" w:fill="F2DBDB" w:themeFill="accent2" w:themeFillTint="33"/>
          </w:tcPr>
          <w:p w14:paraId="19AACD10" w14:textId="77777777" w:rsidR="001C5EBD" w:rsidRPr="00960656" w:rsidRDefault="001C5EBD" w:rsidP="009D6828">
            <w:pPr>
              <w:jc w:val="center"/>
              <w:rPr>
                <w:rFonts w:ascii="Arial" w:hAnsi="Arial" w:cs="Arial"/>
                <w:b/>
              </w:rPr>
            </w:pPr>
            <w:r w:rsidRPr="00960656">
              <w:rPr>
                <w:rFonts w:ascii="Arial" w:hAnsi="Arial" w:cs="Arial"/>
                <w:b/>
              </w:rPr>
              <w:t>Technical Performance</w:t>
            </w:r>
          </w:p>
        </w:tc>
      </w:tr>
      <w:tr w:rsidR="001C5EBD" w:rsidRPr="00DE1F3A" w14:paraId="71B87E76" w14:textId="77777777" w:rsidTr="009D6828">
        <w:tc>
          <w:tcPr>
            <w:tcW w:w="4675" w:type="dxa"/>
            <w:shd w:val="clear" w:color="auto" w:fill="auto"/>
          </w:tcPr>
          <w:p w14:paraId="6452E94C" w14:textId="77777777" w:rsidR="001C5EBD" w:rsidRPr="00960656" w:rsidRDefault="001C5EBD" w:rsidP="009D6828">
            <w:pPr>
              <w:rPr>
                <w:rFonts w:ascii="Arial" w:hAnsi="Arial" w:cs="Arial"/>
              </w:rPr>
            </w:pPr>
            <w:r w:rsidRPr="00960656">
              <w:rPr>
                <w:rFonts w:ascii="Arial" w:hAnsi="Arial" w:cs="Arial"/>
              </w:rPr>
              <w:t>Subjective evaluation in accordance with DoD Source Selection Procedures and the Army Source Selection Supplement</w:t>
            </w:r>
          </w:p>
          <w:p w14:paraId="5BCCFE18" w14:textId="77777777" w:rsidR="001C5EBD" w:rsidRPr="00960656" w:rsidRDefault="001C5EBD" w:rsidP="009D6828">
            <w:pPr>
              <w:rPr>
                <w:rFonts w:ascii="Arial" w:hAnsi="Arial" w:cs="Arial"/>
              </w:rPr>
            </w:pPr>
          </w:p>
          <w:p w14:paraId="623CD7BA" w14:textId="5445702A" w:rsidR="001C5EBD" w:rsidRPr="00960656" w:rsidRDefault="001C5EBD" w:rsidP="009D6828">
            <w:pPr>
              <w:spacing w:before="120" w:after="120"/>
              <w:rPr>
                <w:rFonts w:ascii="Arial" w:hAnsi="Arial" w:cs="Arial"/>
                <w:szCs w:val="24"/>
              </w:rPr>
            </w:pPr>
            <w:r w:rsidRPr="00960656">
              <w:rPr>
                <w:rFonts w:ascii="Arial" w:hAnsi="Arial" w:cs="Arial"/>
                <w:szCs w:val="24"/>
              </w:rPr>
              <w:t xml:space="preserve">Allows the </w:t>
            </w:r>
            <w:r w:rsidR="001F0632" w:rsidRPr="00960656">
              <w:rPr>
                <w:rFonts w:ascii="Arial" w:hAnsi="Arial" w:cs="Arial"/>
                <w:szCs w:val="24"/>
              </w:rPr>
              <w:t>g</w:t>
            </w:r>
            <w:r w:rsidRPr="00960656">
              <w:rPr>
                <w:rFonts w:ascii="Arial" w:hAnsi="Arial" w:cs="Arial"/>
                <w:szCs w:val="24"/>
              </w:rPr>
              <w:t>overnment to:</w:t>
            </w:r>
          </w:p>
          <w:p w14:paraId="532CE1D2" w14:textId="48A26EBB" w:rsidR="001C5EBD" w:rsidRPr="00960656" w:rsidRDefault="001C5EBD">
            <w:pPr>
              <w:pStyle w:val="ListParagraph"/>
              <w:numPr>
                <w:ilvl w:val="0"/>
                <w:numId w:val="32"/>
              </w:numPr>
              <w:spacing w:before="120" w:after="120"/>
              <w:contextualSpacing/>
              <w:rPr>
                <w:rFonts w:ascii="Arial" w:hAnsi="Arial" w:cs="Arial"/>
                <w:szCs w:val="24"/>
              </w:rPr>
            </w:pPr>
            <w:r w:rsidRPr="00960656">
              <w:rPr>
                <w:rFonts w:ascii="Arial" w:hAnsi="Arial" w:cs="Arial"/>
                <w:szCs w:val="24"/>
              </w:rPr>
              <w:t xml:space="preserve">consider award to other than the lowest-priced </w:t>
            </w:r>
            <w:r w:rsidR="00DB77DB" w:rsidRPr="00960656">
              <w:rPr>
                <w:rFonts w:ascii="Arial" w:hAnsi="Arial" w:cs="Arial"/>
                <w:szCs w:val="24"/>
              </w:rPr>
              <w:t>o</w:t>
            </w:r>
            <w:r w:rsidRPr="00960656">
              <w:rPr>
                <w:rFonts w:ascii="Arial" w:hAnsi="Arial" w:cs="Arial"/>
                <w:szCs w:val="24"/>
              </w:rPr>
              <w:t>fferor, or;</w:t>
            </w:r>
          </w:p>
          <w:p w14:paraId="7BE01AAA" w14:textId="1A7ED9E5" w:rsidR="001C5EBD" w:rsidRPr="00960656" w:rsidRDefault="001C5EBD">
            <w:pPr>
              <w:pStyle w:val="ListParagraph"/>
              <w:numPr>
                <w:ilvl w:val="0"/>
                <w:numId w:val="32"/>
              </w:numPr>
              <w:spacing w:before="120" w:after="120"/>
              <w:contextualSpacing/>
              <w:rPr>
                <w:rFonts w:ascii="Arial" w:hAnsi="Arial" w:cs="Arial"/>
              </w:rPr>
            </w:pPr>
            <w:r w:rsidRPr="00960656">
              <w:rPr>
                <w:rFonts w:ascii="Arial" w:hAnsi="Arial" w:cs="Arial"/>
                <w:szCs w:val="24"/>
              </w:rPr>
              <w:t xml:space="preserve">other than the highest technically rated </w:t>
            </w:r>
            <w:r w:rsidR="00DB77DB" w:rsidRPr="00960656">
              <w:rPr>
                <w:rFonts w:ascii="Arial" w:hAnsi="Arial" w:cs="Arial"/>
                <w:szCs w:val="24"/>
              </w:rPr>
              <w:t>o</w:t>
            </w:r>
            <w:r w:rsidRPr="00960656">
              <w:rPr>
                <w:rFonts w:ascii="Arial" w:hAnsi="Arial" w:cs="Arial"/>
                <w:szCs w:val="24"/>
              </w:rPr>
              <w:t>fferor</w:t>
            </w:r>
            <w:r w:rsidRPr="00960656">
              <w:rPr>
                <w:rFonts w:ascii="Arial" w:hAnsi="Arial" w:cs="Arial"/>
              </w:rPr>
              <w:t xml:space="preserve"> </w:t>
            </w:r>
          </w:p>
        </w:tc>
        <w:tc>
          <w:tcPr>
            <w:tcW w:w="4675" w:type="dxa"/>
            <w:shd w:val="clear" w:color="auto" w:fill="auto"/>
          </w:tcPr>
          <w:p w14:paraId="5F6BE2BE" w14:textId="77777777" w:rsidR="001C5EBD" w:rsidRPr="00960656" w:rsidRDefault="001C5EBD" w:rsidP="009D6828">
            <w:pPr>
              <w:rPr>
                <w:rFonts w:ascii="Arial" w:hAnsi="Arial" w:cs="Arial"/>
              </w:rPr>
            </w:pPr>
            <w:r w:rsidRPr="00960656">
              <w:rPr>
                <w:rFonts w:ascii="Arial" w:hAnsi="Arial" w:cs="Arial"/>
              </w:rPr>
              <w:t>Objective evaluation of minimum requirements in accordance with DoD Source Selection Procedures and the Army Source Selection Supplement</w:t>
            </w:r>
          </w:p>
          <w:p w14:paraId="48E67DF2" w14:textId="77777777" w:rsidR="001C5EBD" w:rsidRPr="00960656" w:rsidRDefault="001C5EBD" w:rsidP="009D6828">
            <w:pPr>
              <w:rPr>
                <w:rFonts w:ascii="Arial" w:hAnsi="Arial" w:cs="Arial"/>
              </w:rPr>
            </w:pPr>
          </w:p>
          <w:p w14:paraId="4D7A8E78" w14:textId="77777777" w:rsidR="001C5EBD" w:rsidRPr="00960656" w:rsidRDefault="001C5EBD" w:rsidP="000D4A4D">
            <w:pPr>
              <w:rPr>
                <w:rFonts w:ascii="Arial" w:hAnsi="Arial" w:cs="Arial"/>
              </w:rPr>
            </w:pPr>
            <w:r w:rsidRPr="00960656">
              <w:rPr>
                <w:rFonts w:ascii="Arial" w:hAnsi="Arial" w:cs="Arial"/>
              </w:rPr>
              <w:t>Evaluated as acceptable or unacceptable</w:t>
            </w:r>
          </w:p>
        </w:tc>
      </w:tr>
      <w:tr w:rsidR="001C5EBD" w:rsidRPr="00DE1F3A" w14:paraId="28EAA046" w14:textId="77777777" w:rsidTr="009D6828">
        <w:tc>
          <w:tcPr>
            <w:tcW w:w="4675" w:type="dxa"/>
            <w:shd w:val="clear" w:color="auto" w:fill="FDE9D9" w:themeFill="accent6" w:themeFillTint="33"/>
          </w:tcPr>
          <w:p w14:paraId="4DD87226" w14:textId="77777777" w:rsidR="001C5EBD" w:rsidRPr="00960656" w:rsidRDefault="001C5EBD" w:rsidP="009D6828">
            <w:pPr>
              <w:jc w:val="center"/>
              <w:rPr>
                <w:rFonts w:ascii="Arial" w:hAnsi="Arial" w:cs="Arial"/>
                <w:b/>
              </w:rPr>
            </w:pPr>
            <w:r w:rsidRPr="00960656">
              <w:rPr>
                <w:rFonts w:ascii="Arial" w:hAnsi="Arial" w:cs="Arial"/>
                <w:b/>
              </w:rPr>
              <w:t>Past Performance</w:t>
            </w:r>
          </w:p>
        </w:tc>
        <w:tc>
          <w:tcPr>
            <w:tcW w:w="4675" w:type="dxa"/>
            <w:shd w:val="clear" w:color="auto" w:fill="F2DBDB" w:themeFill="accent2" w:themeFillTint="33"/>
          </w:tcPr>
          <w:p w14:paraId="039FEA42" w14:textId="77777777" w:rsidR="001C5EBD" w:rsidRPr="00960656" w:rsidRDefault="001C5EBD" w:rsidP="009D6828">
            <w:pPr>
              <w:jc w:val="center"/>
              <w:rPr>
                <w:rFonts w:ascii="Arial" w:hAnsi="Arial" w:cs="Arial"/>
                <w:b/>
              </w:rPr>
            </w:pPr>
            <w:r w:rsidRPr="00960656">
              <w:rPr>
                <w:rFonts w:ascii="Arial" w:hAnsi="Arial" w:cs="Arial"/>
                <w:b/>
              </w:rPr>
              <w:t>Past Performance</w:t>
            </w:r>
          </w:p>
        </w:tc>
      </w:tr>
      <w:tr w:rsidR="001C5EBD" w:rsidRPr="00DE1F3A" w14:paraId="18D54413" w14:textId="77777777" w:rsidTr="009D6828">
        <w:tc>
          <w:tcPr>
            <w:tcW w:w="4675" w:type="dxa"/>
            <w:shd w:val="clear" w:color="auto" w:fill="auto"/>
          </w:tcPr>
          <w:p w14:paraId="4C135D0B" w14:textId="77777777" w:rsidR="001C5EBD" w:rsidRPr="00960656" w:rsidRDefault="001C5EBD" w:rsidP="009D6828">
            <w:pPr>
              <w:rPr>
                <w:rFonts w:ascii="Arial" w:hAnsi="Arial" w:cs="Arial"/>
              </w:rPr>
            </w:pPr>
            <w:r w:rsidRPr="00960656">
              <w:rPr>
                <w:rFonts w:ascii="Arial" w:hAnsi="Arial" w:cs="Arial"/>
              </w:rPr>
              <w:t>Confidence Assessment</w:t>
            </w:r>
          </w:p>
          <w:p w14:paraId="1DE55101" w14:textId="77777777" w:rsidR="001C5EBD" w:rsidRPr="00960656" w:rsidRDefault="001C5EBD" w:rsidP="009D6828">
            <w:pPr>
              <w:rPr>
                <w:rFonts w:ascii="Arial" w:hAnsi="Arial" w:cs="Arial"/>
              </w:rPr>
            </w:pPr>
          </w:p>
          <w:p w14:paraId="01615D52" w14:textId="77777777" w:rsidR="001C5EBD" w:rsidRPr="00960656" w:rsidRDefault="001C5EBD" w:rsidP="003E7785">
            <w:pPr>
              <w:rPr>
                <w:rFonts w:ascii="Arial" w:hAnsi="Arial" w:cs="Arial"/>
              </w:rPr>
            </w:pPr>
            <w:r w:rsidRPr="00960656">
              <w:rPr>
                <w:rFonts w:ascii="Arial" w:hAnsi="Arial" w:cs="Arial"/>
              </w:rPr>
              <w:t>Comparative analysis permitted</w:t>
            </w:r>
          </w:p>
        </w:tc>
        <w:tc>
          <w:tcPr>
            <w:tcW w:w="4675" w:type="dxa"/>
            <w:shd w:val="clear" w:color="auto" w:fill="auto"/>
          </w:tcPr>
          <w:p w14:paraId="0F45D0FC" w14:textId="77777777" w:rsidR="001C5EBD" w:rsidRPr="00960656" w:rsidRDefault="001C5EBD" w:rsidP="009D6828">
            <w:pPr>
              <w:rPr>
                <w:rFonts w:ascii="Arial" w:hAnsi="Arial" w:cs="Arial"/>
              </w:rPr>
            </w:pPr>
            <w:r w:rsidRPr="00960656">
              <w:rPr>
                <w:rFonts w:ascii="Arial" w:hAnsi="Arial" w:cs="Arial"/>
              </w:rPr>
              <w:t>Acceptable or Unacceptable</w:t>
            </w:r>
          </w:p>
          <w:p w14:paraId="046EFDE3" w14:textId="77777777" w:rsidR="001C5EBD" w:rsidRPr="00960656" w:rsidRDefault="001C5EBD" w:rsidP="009D6828">
            <w:pPr>
              <w:rPr>
                <w:rFonts w:ascii="Arial" w:hAnsi="Arial" w:cs="Arial"/>
              </w:rPr>
            </w:pPr>
          </w:p>
          <w:p w14:paraId="310E9E22" w14:textId="77777777" w:rsidR="001C5EBD" w:rsidRPr="00960656" w:rsidRDefault="001C5EBD" w:rsidP="009D6828">
            <w:pPr>
              <w:rPr>
                <w:rFonts w:ascii="Arial" w:hAnsi="Arial" w:cs="Arial"/>
              </w:rPr>
            </w:pPr>
            <w:r w:rsidRPr="00960656">
              <w:rPr>
                <w:rFonts w:ascii="Arial" w:hAnsi="Arial" w:cs="Arial"/>
              </w:rPr>
              <w:t>No comparative analysis permitted</w:t>
            </w:r>
          </w:p>
        </w:tc>
      </w:tr>
      <w:tr w:rsidR="001C5EBD" w:rsidRPr="00DE1F3A" w14:paraId="46171E27" w14:textId="77777777" w:rsidTr="009D6828">
        <w:tc>
          <w:tcPr>
            <w:tcW w:w="4675" w:type="dxa"/>
            <w:shd w:val="clear" w:color="auto" w:fill="FDE9D9" w:themeFill="accent6" w:themeFillTint="33"/>
          </w:tcPr>
          <w:p w14:paraId="48A15432" w14:textId="77777777" w:rsidR="001C5EBD" w:rsidRPr="00960656" w:rsidRDefault="001C5EBD" w:rsidP="009D6828">
            <w:pPr>
              <w:jc w:val="center"/>
              <w:rPr>
                <w:rFonts w:ascii="Arial" w:hAnsi="Arial" w:cs="Arial"/>
                <w:b/>
              </w:rPr>
            </w:pPr>
            <w:r w:rsidRPr="00960656">
              <w:rPr>
                <w:rFonts w:ascii="Arial" w:hAnsi="Arial" w:cs="Arial"/>
                <w:b/>
              </w:rPr>
              <w:t>Small Business Participation</w:t>
            </w:r>
          </w:p>
        </w:tc>
        <w:tc>
          <w:tcPr>
            <w:tcW w:w="4675" w:type="dxa"/>
            <w:shd w:val="clear" w:color="auto" w:fill="F2DBDB" w:themeFill="accent2" w:themeFillTint="33"/>
          </w:tcPr>
          <w:p w14:paraId="7027E8B3" w14:textId="77777777" w:rsidR="001C5EBD" w:rsidRPr="00960656" w:rsidRDefault="001C5EBD" w:rsidP="009D6828">
            <w:pPr>
              <w:jc w:val="center"/>
              <w:rPr>
                <w:rFonts w:ascii="Arial" w:hAnsi="Arial" w:cs="Arial"/>
                <w:b/>
              </w:rPr>
            </w:pPr>
            <w:r w:rsidRPr="00960656">
              <w:rPr>
                <w:rFonts w:ascii="Arial" w:hAnsi="Arial" w:cs="Arial"/>
                <w:b/>
              </w:rPr>
              <w:t>Small Business Participation</w:t>
            </w:r>
          </w:p>
        </w:tc>
      </w:tr>
      <w:tr w:rsidR="001C5EBD" w:rsidRPr="00DE1F3A" w14:paraId="273C3280" w14:textId="77777777" w:rsidTr="009D6828">
        <w:tc>
          <w:tcPr>
            <w:tcW w:w="4675" w:type="dxa"/>
            <w:shd w:val="clear" w:color="auto" w:fill="auto"/>
          </w:tcPr>
          <w:p w14:paraId="7FEC9335" w14:textId="77777777" w:rsidR="001C5EBD" w:rsidRPr="00960656" w:rsidRDefault="001C5EBD" w:rsidP="009D6828">
            <w:pPr>
              <w:rPr>
                <w:rFonts w:ascii="Arial" w:hAnsi="Arial" w:cs="Arial"/>
              </w:rPr>
            </w:pPr>
            <w:r w:rsidRPr="00960656">
              <w:rPr>
                <w:rFonts w:ascii="Arial" w:hAnsi="Arial" w:cs="Arial"/>
              </w:rPr>
              <w:t>Factor or Subfactor</w:t>
            </w:r>
          </w:p>
        </w:tc>
        <w:tc>
          <w:tcPr>
            <w:tcW w:w="4675" w:type="dxa"/>
            <w:shd w:val="clear" w:color="auto" w:fill="auto"/>
          </w:tcPr>
          <w:p w14:paraId="31D85EAD" w14:textId="77777777" w:rsidR="001C5EBD" w:rsidRPr="00960656" w:rsidRDefault="001C5EBD" w:rsidP="009D6828">
            <w:pPr>
              <w:rPr>
                <w:rFonts w:ascii="Arial" w:hAnsi="Arial" w:cs="Arial"/>
              </w:rPr>
            </w:pPr>
            <w:r w:rsidRPr="00960656">
              <w:rPr>
                <w:rFonts w:ascii="Arial" w:hAnsi="Arial" w:cs="Arial"/>
              </w:rPr>
              <w:t xml:space="preserve">Exempt from evaluation (DFARS 215.304(c)(i)).  </w:t>
            </w:r>
          </w:p>
          <w:p w14:paraId="54B4E797" w14:textId="77777777" w:rsidR="001C5EBD" w:rsidRPr="00960656" w:rsidRDefault="001C5EBD" w:rsidP="009D6828">
            <w:pPr>
              <w:rPr>
                <w:rFonts w:ascii="Arial" w:hAnsi="Arial" w:cs="Arial"/>
              </w:rPr>
            </w:pPr>
          </w:p>
          <w:p w14:paraId="3B257667" w14:textId="0E023515" w:rsidR="001C5EBD" w:rsidRPr="00960656" w:rsidRDefault="001C5EBD" w:rsidP="009D6828">
            <w:pPr>
              <w:rPr>
                <w:rFonts w:ascii="Arial" w:hAnsi="Arial" w:cs="Arial"/>
              </w:rPr>
            </w:pPr>
            <w:r w:rsidRPr="00960656">
              <w:rPr>
                <w:rFonts w:ascii="Arial" w:hAnsi="Arial" w:cs="Arial"/>
              </w:rPr>
              <w:t>However, if desired as an evaluation factor, it should be considered one of the technical factors/subfactors and evaluated accordingly</w:t>
            </w:r>
          </w:p>
        </w:tc>
      </w:tr>
      <w:tr w:rsidR="001C5EBD" w:rsidRPr="00DE1F3A" w14:paraId="7B228E4D" w14:textId="77777777" w:rsidTr="009D6828">
        <w:tc>
          <w:tcPr>
            <w:tcW w:w="4675" w:type="dxa"/>
            <w:shd w:val="clear" w:color="auto" w:fill="FDE9D9" w:themeFill="accent6" w:themeFillTint="33"/>
          </w:tcPr>
          <w:p w14:paraId="4B6A0D40" w14:textId="77777777" w:rsidR="001C5EBD" w:rsidRPr="00960656" w:rsidRDefault="001C5EBD" w:rsidP="009D6828">
            <w:pPr>
              <w:jc w:val="center"/>
              <w:rPr>
                <w:rFonts w:ascii="Arial" w:hAnsi="Arial" w:cs="Arial"/>
                <w:b/>
              </w:rPr>
            </w:pPr>
            <w:r w:rsidRPr="00960656">
              <w:rPr>
                <w:rFonts w:ascii="Arial" w:hAnsi="Arial" w:cs="Arial"/>
                <w:b/>
              </w:rPr>
              <w:t>Price</w:t>
            </w:r>
          </w:p>
        </w:tc>
        <w:tc>
          <w:tcPr>
            <w:tcW w:w="4675" w:type="dxa"/>
            <w:shd w:val="clear" w:color="auto" w:fill="F2DBDB" w:themeFill="accent2" w:themeFillTint="33"/>
          </w:tcPr>
          <w:p w14:paraId="3E8B254B" w14:textId="77777777" w:rsidR="001C5EBD" w:rsidRPr="00960656" w:rsidRDefault="001C5EBD" w:rsidP="009D6828">
            <w:pPr>
              <w:jc w:val="center"/>
              <w:rPr>
                <w:rFonts w:ascii="Arial" w:hAnsi="Arial" w:cs="Arial"/>
                <w:b/>
              </w:rPr>
            </w:pPr>
            <w:r w:rsidRPr="00960656">
              <w:rPr>
                <w:rFonts w:ascii="Arial" w:hAnsi="Arial" w:cs="Arial"/>
                <w:b/>
              </w:rPr>
              <w:t>Price</w:t>
            </w:r>
          </w:p>
        </w:tc>
      </w:tr>
      <w:tr w:rsidR="001C5EBD" w:rsidRPr="00DE1F3A" w14:paraId="51E04C1A" w14:textId="77777777" w:rsidTr="009D6828">
        <w:tc>
          <w:tcPr>
            <w:tcW w:w="4675" w:type="dxa"/>
            <w:shd w:val="clear" w:color="auto" w:fill="auto"/>
          </w:tcPr>
          <w:p w14:paraId="77BA1AED" w14:textId="77777777" w:rsidR="001C5EBD" w:rsidRPr="00960656" w:rsidRDefault="001C5EBD" w:rsidP="009D6828">
            <w:pPr>
              <w:rPr>
                <w:rFonts w:ascii="Arial" w:hAnsi="Arial" w:cs="Arial"/>
              </w:rPr>
            </w:pPr>
            <w:r w:rsidRPr="00960656">
              <w:rPr>
                <w:rFonts w:ascii="Arial" w:hAnsi="Arial" w:cs="Arial"/>
              </w:rPr>
              <w:t>Not rated adjectively</w:t>
            </w:r>
          </w:p>
          <w:p w14:paraId="39A7F926" w14:textId="77777777" w:rsidR="001C5EBD" w:rsidRPr="00960656" w:rsidRDefault="001C5EBD" w:rsidP="009D6828">
            <w:pPr>
              <w:rPr>
                <w:rFonts w:ascii="Arial" w:hAnsi="Arial" w:cs="Arial"/>
              </w:rPr>
            </w:pPr>
          </w:p>
          <w:p w14:paraId="7C0DF4CD" w14:textId="30F130E1" w:rsidR="001C5EBD" w:rsidRPr="00960656" w:rsidRDefault="001C5EBD" w:rsidP="009D6828">
            <w:pPr>
              <w:rPr>
                <w:rFonts w:ascii="Arial" w:hAnsi="Arial" w:cs="Arial"/>
              </w:rPr>
            </w:pPr>
            <w:r w:rsidRPr="00960656">
              <w:rPr>
                <w:rFonts w:ascii="Arial" w:hAnsi="Arial" w:cs="Arial"/>
              </w:rPr>
              <w:t xml:space="preserve">Evaluated in accordance with the Source Selection Plan and Sections L and M </w:t>
            </w:r>
            <w:r w:rsidR="006C37C3" w:rsidRPr="00960656">
              <w:rPr>
                <w:rFonts w:ascii="Arial" w:hAnsi="Arial" w:cs="Arial"/>
              </w:rPr>
              <w:t>(or equivalent</w:t>
            </w:r>
            <w:r w:rsidR="000C0C04" w:rsidRPr="00960656">
              <w:rPr>
                <w:rFonts w:ascii="Arial" w:hAnsi="Arial" w:cs="Arial"/>
              </w:rPr>
              <w:t xml:space="preserve"> sections</w:t>
            </w:r>
            <w:r w:rsidR="006C37C3" w:rsidRPr="00960656">
              <w:rPr>
                <w:rFonts w:ascii="Arial" w:hAnsi="Arial" w:cs="Arial"/>
              </w:rPr>
              <w:t xml:space="preserve">) </w:t>
            </w:r>
            <w:r w:rsidRPr="00960656">
              <w:rPr>
                <w:rFonts w:ascii="Arial" w:hAnsi="Arial" w:cs="Arial"/>
              </w:rPr>
              <w:t>of the RFP</w:t>
            </w:r>
          </w:p>
        </w:tc>
        <w:tc>
          <w:tcPr>
            <w:tcW w:w="4675" w:type="dxa"/>
            <w:shd w:val="clear" w:color="auto" w:fill="auto"/>
          </w:tcPr>
          <w:p w14:paraId="3E75600C" w14:textId="77777777" w:rsidR="001C5EBD" w:rsidRPr="00960656" w:rsidRDefault="001C5EBD" w:rsidP="009D6828">
            <w:pPr>
              <w:rPr>
                <w:rFonts w:ascii="Arial" w:hAnsi="Arial" w:cs="Arial"/>
              </w:rPr>
            </w:pPr>
            <w:r w:rsidRPr="00960656">
              <w:rPr>
                <w:rFonts w:ascii="Arial" w:hAnsi="Arial" w:cs="Arial"/>
              </w:rPr>
              <w:t>Not rated adjectively</w:t>
            </w:r>
          </w:p>
          <w:p w14:paraId="37F284B3" w14:textId="77777777" w:rsidR="001C5EBD" w:rsidRPr="00960656" w:rsidRDefault="001C5EBD" w:rsidP="009D6828">
            <w:pPr>
              <w:rPr>
                <w:rFonts w:ascii="Arial" w:hAnsi="Arial" w:cs="Arial"/>
              </w:rPr>
            </w:pPr>
          </w:p>
          <w:p w14:paraId="6DD9A6C9" w14:textId="77777777" w:rsidR="001C5EBD" w:rsidRPr="00960656" w:rsidRDefault="001C5EBD" w:rsidP="009D6828">
            <w:pPr>
              <w:rPr>
                <w:rFonts w:ascii="Arial" w:hAnsi="Arial" w:cs="Arial"/>
              </w:rPr>
            </w:pPr>
            <w:r w:rsidRPr="00960656">
              <w:rPr>
                <w:rFonts w:ascii="Arial" w:hAnsi="Arial" w:cs="Arial"/>
              </w:rPr>
              <w:t>Of the acceptable proposals, lowest evaluated price wins</w:t>
            </w:r>
          </w:p>
        </w:tc>
      </w:tr>
      <w:tr w:rsidR="001C5EBD" w:rsidRPr="00DE1F3A" w14:paraId="3362D5FB" w14:textId="77777777" w:rsidTr="009D6828">
        <w:tc>
          <w:tcPr>
            <w:tcW w:w="4675" w:type="dxa"/>
            <w:shd w:val="clear" w:color="auto" w:fill="FDE9D9" w:themeFill="accent6" w:themeFillTint="33"/>
          </w:tcPr>
          <w:p w14:paraId="24D46E9E" w14:textId="77777777" w:rsidR="001C5EBD" w:rsidRPr="00960656" w:rsidRDefault="001C5EBD" w:rsidP="007B0B39">
            <w:pPr>
              <w:jc w:val="center"/>
              <w:rPr>
                <w:rFonts w:ascii="Arial" w:hAnsi="Arial" w:cs="Arial"/>
                <w:b/>
              </w:rPr>
            </w:pPr>
            <w:r w:rsidRPr="00960656">
              <w:rPr>
                <w:rFonts w:ascii="Arial" w:hAnsi="Arial" w:cs="Arial"/>
                <w:b/>
              </w:rPr>
              <w:t>Tradeoffs</w:t>
            </w:r>
          </w:p>
        </w:tc>
        <w:tc>
          <w:tcPr>
            <w:tcW w:w="4675" w:type="dxa"/>
            <w:shd w:val="clear" w:color="auto" w:fill="F2DBDB" w:themeFill="accent2" w:themeFillTint="33"/>
          </w:tcPr>
          <w:p w14:paraId="04A46FD4" w14:textId="77777777" w:rsidR="001C5EBD" w:rsidRPr="00960656" w:rsidRDefault="001C5EBD" w:rsidP="007B0B39">
            <w:pPr>
              <w:jc w:val="center"/>
              <w:rPr>
                <w:rFonts w:ascii="Arial" w:hAnsi="Arial" w:cs="Arial"/>
                <w:b/>
              </w:rPr>
            </w:pPr>
            <w:r w:rsidRPr="00960656">
              <w:rPr>
                <w:rFonts w:ascii="Arial" w:hAnsi="Arial" w:cs="Arial"/>
                <w:b/>
              </w:rPr>
              <w:t>Tradeoffs</w:t>
            </w:r>
          </w:p>
        </w:tc>
      </w:tr>
      <w:tr w:rsidR="001C5EBD" w:rsidRPr="00DE1F3A" w14:paraId="5119E172" w14:textId="77777777" w:rsidTr="009D6828">
        <w:tc>
          <w:tcPr>
            <w:tcW w:w="4675" w:type="dxa"/>
            <w:shd w:val="clear" w:color="auto" w:fill="auto"/>
          </w:tcPr>
          <w:p w14:paraId="71B7E056" w14:textId="43F3E750" w:rsidR="001C5EBD" w:rsidRPr="00960656" w:rsidRDefault="001C5EBD" w:rsidP="009D6828">
            <w:pPr>
              <w:rPr>
                <w:rFonts w:ascii="Arial" w:hAnsi="Arial" w:cs="Arial"/>
              </w:rPr>
            </w:pPr>
            <w:r w:rsidRPr="00960656">
              <w:rPr>
                <w:rFonts w:ascii="Arial" w:hAnsi="Arial" w:cs="Arial"/>
              </w:rPr>
              <w:t xml:space="preserve">In accordance with the Source Selection Plan and Sections L and M </w:t>
            </w:r>
            <w:r w:rsidR="006C37C3" w:rsidRPr="00960656">
              <w:rPr>
                <w:rFonts w:ascii="Arial" w:hAnsi="Arial" w:cs="Arial"/>
              </w:rPr>
              <w:t>(or equivalent</w:t>
            </w:r>
            <w:r w:rsidR="000C0C04" w:rsidRPr="00960656">
              <w:rPr>
                <w:rFonts w:ascii="Arial" w:hAnsi="Arial" w:cs="Arial"/>
              </w:rPr>
              <w:t xml:space="preserve"> sections</w:t>
            </w:r>
            <w:r w:rsidR="006C37C3" w:rsidRPr="00960656">
              <w:rPr>
                <w:rFonts w:ascii="Arial" w:hAnsi="Arial" w:cs="Arial"/>
              </w:rPr>
              <w:t xml:space="preserve">) </w:t>
            </w:r>
            <w:r w:rsidRPr="00960656">
              <w:rPr>
                <w:rFonts w:ascii="Arial" w:hAnsi="Arial" w:cs="Arial"/>
              </w:rPr>
              <w:t>of the RFP</w:t>
            </w:r>
          </w:p>
        </w:tc>
        <w:tc>
          <w:tcPr>
            <w:tcW w:w="4675" w:type="dxa"/>
            <w:shd w:val="clear" w:color="auto" w:fill="auto"/>
          </w:tcPr>
          <w:p w14:paraId="3626417F" w14:textId="77777777" w:rsidR="001C5EBD" w:rsidRPr="00960656" w:rsidRDefault="001C5EBD" w:rsidP="009D6828">
            <w:pPr>
              <w:rPr>
                <w:rFonts w:ascii="Arial" w:hAnsi="Arial" w:cs="Arial"/>
              </w:rPr>
            </w:pPr>
            <w:r w:rsidRPr="00960656">
              <w:rPr>
                <w:rFonts w:ascii="Arial" w:hAnsi="Arial" w:cs="Arial"/>
              </w:rPr>
              <w:t>Tradeoff not permitted</w:t>
            </w:r>
          </w:p>
          <w:p w14:paraId="74AB8185" w14:textId="77777777" w:rsidR="001C5EBD" w:rsidRPr="00960656" w:rsidRDefault="001C5EBD" w:rsidP="009D6828">
            <w:pPr>
              <w:rPr>
                <w:rFonts w:ascii="Arial" w:hAnsi="Arial" w:cs="Arial"/>
              </w:rPr>
            </w:pPr>
          </w:p>
          <w:p w14:paraId="7294CA18" w14:textId="77777777" w:rsidR="001C5EBD" w:rsidRPr="00960656" w:rsidRDefault="001C5EBD" w:rsidP="009D6828">
            <w:pPr>
              <w:rPr>
                <w:rFonts w:ascii="Arial" w:hAnsi="Arial" w:cs="Arial"/>
              </w:rPr>
            </w:pPr>
            <w:r w:rsidRPr="00960656">
              <w:rPr>
                <w:rFonts w:ascii="Arial" w:hAnsi="Arial" w:cs="Arial"/>
              </w:rPr>
              <w:t>No additional credit for exceeding standards</w:t>
            </w:r>
          </w:p>
        </w:tc>
      </w:tr>
    </w:tbl>
    <w:p w14:paraId="68EAAD73" w14:textId="77777777" w:rsidR="001C5EBD" w:rsidRPr="00960656" w:rsidRDefault="001C5EBD" w:rsidP="009D6828">
      <w:pPr>
        <w:spacing w:after="160" w:line="259" w:lineRule="auto"/>
        <w:rPr>
          <w:rFonts w:ascii="Arial" w:hAnsi="Arial" w:cs="Arial"/>
        </w:rPr>
      </w:pPr>
    </w:p>
    <w:p w14:paraId="0E0D0938" w14:textId="77777777" w:rsidR="001C5EBD" w:rsidRPr="00960656" w:rsidRDefault="001C5EBD">
      <w:pPr>
        <w:rPr>
          <w:rFonts w:ascii="Arial" w:hAnsi="Arial" w:cs="Arial"/>
          <w:sz w:val="24"/>
        </w:rPr>
      </w:pPr>
      <w:r w:rsidRPr="00960656">
        <w:rPr>
          <w:rFonts w:ascii="Arial" w:hAnsi="Arial" w:cs="Arial"/>
          <w:sz w:val="24"/>
        </w:rPr>
        <w:br w:type="page"/>
      </w:r>
    </w:p>
    <w:p w14:paraId="25276729" w14:textId="043B73E2" w:rsidR="001C5EBD" w:rsidRPr="00960656" w:rsidRDefault="001C5EBD" w:rsidP="00F45BBC">
      <w:pPr>
        <w:pBdr>
          <w:top w:val="single" w:sz="4" w:space="1" w:color="auto"/>
          <w:bottom w:val="single" w:sz="4" w:space="1" w:color="auto"/>
        </w:pBdr>
        <w:rPr>
          <w:rFonts w:ascii="Arial" w:hAnsi="Arial" w:cs="Arial"/>
          <w:iCs/>
          <w:sz w:val="24"/>
        </w:rPr>
      </w:pPr>
      <w:r w:rsidRPr="00960656">
        <w:rPr>
          <w:rFonts w:ascii="Arial" w:hAnsi="Arial" w:cs="Arial"/>
          <w:b/>
          <w:iCs/>
          <w:sz w:val="28"/>
          <w:szCs w:val="28"/>
        </w:rPr>
        <w:lastRenderedPageBreak/>
        <w:t xml:space="preserve">C-8 Common Concerns </w:t>
      </w:r>
      <w:r w:rsidR="00C67E39" w:rsidRPr="00960656">
        <w:rPr>
          <w:rFonts w:ascii="Arial" w:hAnsi="Arial" w:cs="Arial"/>
          <w:b/>
          <w:iCs/>
          <w:sz w:val="28"/>
          <w:szCs w:val="28"/>
        </w:rPr>
        <w:t>f</w:t>
      </w:r>
      <w:r w:rsidRPr="00960656">
        <w:rPr>
          <w:rFonts w:ascii="Arial" w:hAnsi="Arial" w:cs="Arial"/>
          <w:b/>
          <w:iCs/>
          <w:sz w:val="28"/>
          <w:szCs w:val="28"/>
        </w:rPr>
        <w:t>or Each Methodology</w:t>
      </w:r>
    </w:p>
    <w:p w14:paraId="73AD641C" w14:textId="77777777" w:rsidR="001C5EBD" w:rsidRPr="00960656" w:rsidRDefault="001C5EBD" w:rsidP="003E7785">
      <w:pPr>
        <w:spacing w:line="276" w:lineRule="auto"/>
        <w:rPr>
          <w:rFonts w:ascii="Arial" w:hAnsi="Arial" w:cs="Arial"/>
          <w:sz w:val="24"/>
          <w:szCs w:val="24"/>
        </w:rPr>
      </w:pPr>
    </w:p>
    <w:p w14:paraId="5DE68CAB" w14:textId="77777777" w:rsidR="001C5EBD" w:rsidRPr="00960656" w:rsidRDefault="001C5EBD" w:rsidP="00C11CF3">
      <w:pPr>
        <w:spacing w:after="200" w:line="276" w:lineRule="auto"/>
        <w:rPr>
          <w:rFonts w:ascii="Arial" w:hAnsi="Arial" w:cs="Arial"/>
        </w:rPr>
      </w:pPr>
      <w:r w:rsidRPr="00960656">
        <w:rPr>
          <w:rFonts w:ascii="Arial" w:hAnsi="Arial" w:cs="Arial"/>
          <w:sz w:val="24"/>
          <w:szCs w:val="24"/>
        </w:rPr>
        <w:t xml:space="preserve">It is important to understand and consider the benefits and possible down-sides of each approach in order to ensure you select the one that will help you achieve best value for the customer/program.  Below are some of the common concerns.  </w:t>
      </w:r>
    </w:p>
    <w:tbl>
      <w:tblPr>
        <w:tblStyle w:val="TableGrid"/>
        <w:tblW w:w="0" w:type="auto"/>
        <w:tblLook w:val="04A0" w:firstRow="1" w:lastRow="0" w:firstColumn="1" w:lastColumn="0" w:noHBand="0" w:noVBand="1"/>
      </w:tblPr>
      <w:tblGrid>
        <w:gridCol w:w="4675"/>
        <w:gridCol w:w="4675"/>
      </w:tblGrid>
      <w:tr w:rsidR="001C5EBD" w:rsidRPr="00DE1F3A" w14:paraId="11C68CF0" w14:textId="77777777" w:rsidTr="009D6828">
        <w:tc>
          <w:tcPr>
            <w:tcW w:w="9350" w:type="dxa"/>
            <w:gridSpan w:val="2"/>
            <w:shd w:val="clear" w:color="auto" w:fill="95B3D7" w:themeFill="accent1" w:themeFillTint="99"/>
          </w:tcPr>
          <w:p w14:paraId="70AF57C1" w14:textId="77777777" w:rsidR="001C5EBD" w:rsidRPr="00960656" w:rsidRDefault="001C5EBD" w:rsidP="009D6828">
            <w:pPr>
              <w:jc w:val="center"/>
              <w:rPr>
                <w:rFonts w:ascii="Arial" w:hAnsi="Arial" w:cs="Arial"/>
                <w:b/>
                <w:sz w:val="24"/>
                <w:szCs w:val="24"/>
              </w:rPr>
            </w:pPr>
            <w:r w:rsidRPr="00960656">
              <w:rPr>
                <w:rFonts w:ascii="Arial" w:hAnsi="Arial" w:cs="Arial"/>
                <w:b/>
                <w:sz w:val="24"/>
                <w:szCs w:val="24"/>
              </w:rPr>
              <w:t>COMPARING COMMON CONCERNS</w:t>
            </w:r>
          </w:p>
        </w:tc>
      </w:tr>
      <w:tr w:rsidR="001C5EBD" w:rsidRPr="00DE1F3A" w14:paraId="70707B2B" w14:textId="77777777" w:rsidTr="009D6828">
        <w:tc>
          <w:tcPr>
            <w:tcW w:w="4675" w:type="dxa"/>
            <w:shd w:val="clear" w:color="auto" w:fill="FABF8F" w:themeFill="accent6" w:themeFillTint="99"/>
          </w:tcPr>
          <w:p w14:paraId="0919968D" w14:textId="77777777" w:rsidR="001C5EBD" w:rsidRPr="00960656" w:rsidRDefault="001C5EBD" w:rsidP="009D6828">
            <w:pPr>
              <w:jc w:val="center"/>
              <w:rPr>
                <w:rFonts w:ascii="Arial" w:hAnsi="Arial" w:cs="Arial"/>
                <w:b/>
              </w:rPr>
            </w:pPr>
            <w:r w:rsidRPr="00960656">
              <w:rPr>
                <w:rFonts w:ascii="Arial" w:hAnsi="Arial" w:cs="Arial"/>
                <w:b/>
              </w:rPr>
              <w:t>TRADEOFF</w:t>
            </w:r>
          </w:p>
        </w:tc>
        <w:tc>
          <w:tcPr>
            <w:tcW w:w="4675" w:type="dxa"/>
            <w:shd w:val="clear" w:color="auto" w:fill="D99594" w:themeFill="accent2" w:themeFillTint="99"/>
          </w:tcPr>
          <w:p w14:paraId="35B15E03" w14:textId="77777777" w:rsidR="001C5EBD" w:rsidRPr="00960656" w:rsidRDefault="001C5EBD" w:rsidP="009D6828">
            <w:pPr>
              <w:jc w:val="center"/>
              <w:rPr>
                <w:rFonts w:ascii="Arial" w:hAnsi="Arial" w:cs="Arial"/>
                <w:b/>
              </w:rPr>
            </w:pPr>
            <w:r w:rsidRPr="00960656">
              <w:rPr>
                <w:rFonts w:ascii="Arial" w:hAnsi="Arial" w:cs="Arial"/>
                <w:b/>
              </w:rPr>
              <w:t>LPTA</w:t>
            </w:r>
          </w:p>
        </w:tc>
      </w:tr>
      <w:tr w:rsidR="001C5EBD" w:rsidRPr="00DE1F3A" w14:paraId="3197A2CB" w14:textId="77777777" w:rsidTr="009D6828">
        <w:tc>
          <w:tcPr>
            <w:tcW w:w="4675" w:type="dxa"/>
            <w:shd w:val="clear" w:color="auto" w:fill="FDE9D9" w:themeFill="accent6" w:themeFillTint="33"/>
          </w:tcPr>
          <w:p w14:paraId="263217E9" w14:textId="77777777" w:rsidR="001C5EBD" w:rsidRPr="00960656" w:rsidRDefault="001C5EBD" w:rsidP="009D6828">
            <w:pPr>
              <w:jc w:val="center"/>
              <w:rPr>
                <w:rFonts w:ascii="Arial" w:hAnsi="Arial" w:cs="Arial"/>
                <w:b/>
              </w:rPr>
            </w:pPr>
            <w:r w:rsidRPr="00960656">
              <w:rPr>
                <w:rFonts w:ascii="Arial" w:hAnsi="Arial" w:cs="Arial"/>
                <w:b/>
              </w:rPr>
              <w:t>Will the Government Get What</w:t>
            </w:r>
          </w:p>
          <w:p w14:paraId="6ACBFFB6" w14:textId="77777777" w:rsidR="001C5EBD" w:rsidRPr="00960656" w:rsidRDefault="001C5EBD" w:rsidP="009D6828">
            <w:pPr>
              <w:jc w:val="center"/>
              <w:rPr>
                <w:rFonts w:ascii="Arial" w:hAnsi="Arial" w:cs="Arial"/>
                <w:b/>
              </w:rPr>
            </w:pPr>
            <w:r w:rsidRPr="00960656">
              <w:rPr>
                <w:rFonts w:ascii="Arial" w:hAnsi="Arial" w:cs="Arial"/>
                <w:b/>
              </w:rPr>
              <w:t>It Is Paying More For?</w:t>
            </w:r>
          </w:p>
        </w:tc>
        <w:tc>
          <w:tcPr>
            <w:tcW w:w="4675" w:type="dxa"/>
            <w:shd w:val="clear" w:color="auto" w:fill="F2DBDB" w:themeFill="accent2" w:themeFillTint="33"/>
          </w:tcPr>
          <w:p w14:paraId="2F1DE08E" w14:textId="77777777" w:rsidR="001C5EBD" w:rsidRPr="00960656" w:rsidRDefault="001C5EBD" w:rsidP="009D6828">
            <w:pPr>
              <w:jc w:val="center"/>
              <w:rPr>
                <w:rFonts w:ascii="Arial" w:hAnsi="Arial" w:cs="Arial"/>
                <w:b/>
              </w:rPr>
            </w:pPr>
            <w:r w:rsidRPr="00960656">
              <w:rPr>
                <w:rFonts w:ascii="Arial" w:hAnsi="Arial" w:cs="Arial"/>
                <w:b/>
              </w:rPr>
              <w:t xml:space="preserve">Will the Government Get What It </w:t>
            </w:r>
          </w:p>
          <w:p w14:paraId="283C6FBE" w14:textId="77777777" w:rsidR="001C5EBD" w:rsidRPr="00960656" w:rsidRDefault="001C5EBD" w:rsidP="009D6828">
            <w:pPr>
              <w:jc w:val="center"/>
              <w:rPr>
                <w:rFonts w:ascii="Arial" w:hAnsi="Arial" w:cs="Arial"/>
                <w:b/>
              </w:rPr>
            </w:pPr>
            <w:r w:rsidRPr="00960656">
              <w:rPr>
                <w:rFonts w:ascii="Arial" w:hAnsi="Arial" w:cs="Arial"/>
                <w:b/>
              </w:rPr>
              <w:t>Needs At the Price Proposed?</w:t>
            </w:r>
          </w:p>
        </w:tc>
      </w:tr>
      <w:tr w:rsidR="001C5EBD" w:rsidRPr="00DE1F3A" w14:paraId="3BEB6044" w14:textId="77777777" w:rsidTr="009D6828">
        <w:tc>
          <w:tcPr>
            <w:tcW w:w="4675" w:type="dxa"/>
            <w:shd w:val="clear" w:color="auto" w:fill="auto"/>
          </w:tcPr>
          <w:p w14:paraId="214D0643" w14:textId="7B965ED6" w:rsidR="001C5EBD" w:rsidRPr="00960656" w:rsidRDefault="001C5EBD" w:rsidP="009D6828">
            <w:pPr>
              <w:rPr>
                <w:rFonts w:ascii="Arial" w:hAnsi="Arial" w:cs="Arial"/>
              </w:rPr>
            </w:pPr>
            <w:r w:rsidRPr="00960656">
              <w:rPr>
                <w:rFonts w:ascii="Arial" w:hAnsi="Arial" w:cs="Arial"/>
              </w:rPr>
              <w:t xml:space="preserve">The </w:t>
            </w:r>
            <w:r w:rsidR="001F0632" w:rsidRPr="00960656">
              <w:rPr>
                <w:rFonts w:ascii="Arial" w:hAnsi="Arial" w:cs="Arial"/>
              </w:rPr>
              <w:t>g</w:t>
            </w:r>
            <w:r w:rsidRPr="00960656">
              <w:rPr>
                <w:rFonts w:ascii="Arial" w:hAnsi="Arial" w:cs="Arial"/>
              </w:rPr>
              <w:t>overnment shall incorporate evaluated strengths as a contractually binding requirement to the greatest extent possible (particularly when offeror was selected under VATEP).</w:t>
            </w:r>
          </w:p>
          <w:p w14:paraId="22F5FAE1" w14:textId="77777777" w:rsidR="001C5EBD" w:rsidRPr="00960656" w:rsidRDefault="001C5EBD" w:rsidP="009D6828">
            <w:pPr>
              <w:rPr>
                <w:rFonts w:ascii="Arial" w:hAnsi="Arial" w:cs="Arial"/>
              </w:rPr>
            </w:pPr>
          </w:p>
          <w:p w14:paraId="51A6489A" w14:textId="77777777" w:rsidR="001C5EBD" w:rsidRPr="00960656" w:rsidRDefault="001C5EBD" w:rsidP="005D27E0">
            <w:pPr>
              <w:rPr>
                <w:rFonts w:ascii="Arial" w:hAnsi="Arial" w:cs="Arial"/>
              </w:rPr>
            </w:pPr>
            <w:r w:rsidRPr="00960656">
              <w:rPr>
                <w:rFonts w:ascii="Arial" w:hAnsi="Arial" w:cs="Arial"/>
              </w:rPr>
              <w:t>Post-award management must follow through to ensure receipt of the anticipated benefits.</w:t>
            </w:r>
          </w:p>
        </w:tc>
        <w:tc>
          <w:tcPr>
            <w:tcW w:w="4675" w:type="dxa"/>
            <w:shd w:val="clear" w:color="auto" w:fill="auto"/>
          </w:tcPr>
          <w:p w14:paraId="733C24FE" w14:textId="08E8BC32" w:rsidR="001C5EBD" w:rsidRPr="00960656" w:rsidRDefault="001C5EBD" w:rsidP="009D6828">
            <w:pPr>
              <w:rPr>
                <w:rFonts w:ascii="Arial" w:hAnsi="Arial" w:cs="Arial"/>
              </w:rPr>
            </w:pPr>
            <w:r w:rsidRPr="00960656">
              <w:rPr>
                <w:rFonts w:ascii="Arial" w:hAnsi="Arial" w:cs="Arial"/>
              </w:rPr>
              <w:t xml:space="preserve">The </w:t>
            </w:r>
            <w:r w:rsidR="001F0632" w:rsidRPr="00960656">
              <w:rPr>
                <w:rFonts w:ascii="Arial" w:hAnsi="Arial" w:cs="Arial"/>
              </w:rPr>
              <w:t>g</w:t>
            </w:r>
            <w:r w:rsidRPr="00960656">
              <w:rPr>
                <w:rFonts w:ascii="Arial" w:hAnsi="Arial" w:cs="Arial"/>
              </w:rPr>
              <w:t>overnment sometimes has difficulty identifying with enough clarity and specificity what its requirements are (even when we think we’ve done a good job).</w:t>
            </w:r>
          </w:p>
          <w:p w14:paraId="65641770" w14:textId="77777777" w:rsidR="001C5EBD" w:rsidRPr="00960656" w:rsidRDefault="001C5EBD" w:rsidP="009D6828">
            <w:pPr>
              <w:rPr>
                <w:rFonts w:ascii="Arial" w:hAnsi="Arial" w:cs="Arial"/>
              </w:rPr>
            </w:pPr>
          </w:p>
          <w:p w14:paraId="4BE40492" w14:textId="6E95D91A" w:rsidR="001C5EBD" w:rsidRPr="00960656" w:rsidRDefault="001C5EBD" w:rsidP="009D6828">
            <w:pPr>
              <w:rPr>
                <w:rFonts w:ascii="Arial" w:hAnsi="Arial" w:cs="Arial"/>
              </w:rPr>
            </w:pPr>
            <w:r w:rsidRPr="00960656">
              <w:rPr>
                <w:rFonts w:ascii="Arial" w:hAnsi="Arial" w:cs="Arial"/>
              </w:rPr>
              <w:t xml:space="preserve">If this occurs, the contract may require modifications to ensure the </w:t>
            </w:r>
            <w:r w:rsidR="001F0632" w:rsidRPr="00960656">
              <w:rPr>
                <w:rFonts w:ascii="Arial" w:hAnsi="Arial" w:cs="Arial"/>
              </w:rPr>
              <w:t>g</w:t>
            </w:r>
            <w:r w:rsidRPr="00960656">
              <w:rPr>
                <w:rFonts w:ascii="Arial" w:hAnsi="Arial" w:cs="Arial"/>
              </w:rPr>
              <w:t xml:space="preserve">overnment’s needs are met, which may increase the price over time.  </w:t>
            </w:r>
          </w:p>
          <w:p w14:paraId="05902990" w14:textId="77777777" w:rsidR="001C5EBD" w:rsidRPr="00960656" w:rsidRDefault="001C5EBD" w:rsidP="009D6828">
            <w:pPr>
              <w:rPr>
                <w:rFonts w:ascii="Arial" w:hAnsi="Arial" w:cs="Arial"/>
              </w:rPr>
            </w:pPr>
          </w:p>
          <w:p w14:paraId="06972899" w14:textId="77777777" w:rsidR="001C5EBD" w:rsidRPr="00960656" w:rsidRDefault="001C5EBD" w:rsidP="009D6828">
            <w:pPr>
              <w:rPr>
                <w:rFonts w:ascii="Arial" w:hAnsi="Arial" w:cs="Arial"/>
              </w:rPr>
            </w:pPr>
            <w:r w:rsidRPr="00960656">
              <w:rPr>
                <w:rFonts w:ascii="Arial" w:hAnsi="Arial" w:cs="Arial"/>
              </w:rPr>
              <w:t>Thorough, upfront analysis is essential.  Careful post-award management is equally as important.</w:t>
            </w:r>
          </w:p>
          <w:p w14:paraId="6FFD1A4B" w14:textId="77777777" w:rsidR="001C5EBD" w:rsidRPr="00960656" w:rsidRDefault="001C5EBD" w:rsidP="009D6828">
            <w:pPr>
              <w:rPr>
                <w:rFonts w:ascii="Arial" w:hAnsi="Arial" w:cs="Arial"/>
              </w:rPr>
            </w:pPr>
          </w:p>
          <w:p w14:paraId="5BE6AF99" w14:textId="77777777" w:rsidR="001C5EBD" w:rsidRPr="00960656" w:rsidRDefault="001C5EBD" w:rsidP="009D6828">
            <w:pPr>
              <w:rPr>
                <w:rFonts w:ascii="Arial" w:hAnsi="Arial" w:cs="Arial"/>
              </w:rPr>
            </w:pPr>
            <w:r w:rsidRPr="00960656">
              <w:rPr>
                <w:rFonts w:ascii="Arial" w:hAnsi="Arial" w:cs="Arial"/>
              </w:rPr>
              <w:t>Apply lessons learned to appropriately determine the source selection methodology for follow-on contracts.</w:t>
            </w:r>
          </w:p>
        </w:tc>
      </w:tr>
      <w:tr w:rsidR="001C5EBD" w:rsidRPr="00DE1F3A" w14:paraId="78AECF86" w14:textId="77777777" w:rsidTr="009D6828">
        <w:tc>
          <w:tcPr>
            <w:tcW w:w="4675" w:type="dxa"/>
            <w:shd w:val="clear" w:color="auto" w:fill="FABF8F" w:themeFill="accent6" w:themeFillTint="99"/>
          </w:tcPr>
          <w:p w14:paraId="4FD8E8D1" w14:textId="77777777" w:rsidR="001C5EBD" w:rsidRPr="00960656" w:rsidRDefault="001C5EBD" w:rsidP="009D6828">
            <w:pPr>
              <w:jc w:val="center"/>
              <w:rPr>
                <w:rFonts w:ascii="Arial" w:hAnsi="Arial" w:cs="Arial"/>
                <w:b/>
              </w:rPr>
            </w:pPr>
            <w:r w:rsidRPr="00960656">
              <w:rPr>
                <w:rFonts w:ascii="Arial" w:hAnsi="Arial" w:cs="Arial"/>
                <w:b/>
              </w:rPr>
              <w:t>Ensure the Tradeoff Decision Is Sound</w:t>
            </w:r>
          </w:p>
        </w:tc>
        <w:tc>
          <w:tcPr>
            <w:tcW w:w="4675" w:type="dxa"/>
            <w:shd w:val="clear" w:color="auto" w:fill="D99594" w:themeFill="accent2" w:themeFillTint="99"/>
          </w:tcPr>
          <w:p w14:paraId="4F688B24" w14:textId="77777777" w:rsidR="001C5EBD" w:rsidRPr="00960656" w:rsidRDefault="001C5EBD" w:rsidP="009D6828">
            <w:pPr>
              <w:jc w:val="center"/>
              <w:rPr>
                <w:rFonts w:ascii="Arial" w:hAnsi="Arial" w:cs="Arial"/>
                <w:b/>
              </w:rPr>
            </w:pPr>
            <w:r w:rsidRPr="00960656">
              <w:rPr>
                <w:rFonts w:ascii="Arial" w:hAnsi="Arial" w:cs="Arial"/>
                <w:b/>
              </w:rPr>
              <w:t>Low Acceptability Standards/Evaluation Criteria Increase Performance Risk</w:t>
            </w:r>
          </w:p>
        </w:tc>
      </w:tr>
      <w:tr w:rsidR="001C5EBD" w:rsidRPr="00DE1F3A" w14:paraId="7AA3024D" w14:textId="77777777" w:rsidTr="009D6828">
        <w:tc>
          <w:tcPr>
            <w:tcW w:w="4675" w:type="dxa"/>
            <w:shd w:val="clear" w:color="auto" w:fill="auto"/>
          </w:tcPr>
          <w:p w14:paraId="655C33A6" w14:textId="77777777" w:rsidR="001C5EBD" w:rsidRPr="00960656" w:rsidRDefault="001C5EBD" w:rsidP="009D6828">
            <w:pPr>
              <w:rPr>
                <w:rFonts w:ascii="Arial" w:hAnsi="Arial" w:cs="Arial"/>
              </w:rPr>
            </w:pPr>
            <w:r w:rsidRPr="00960656">
              <w:rPr>
                <w:rFonts w:ascii="Arial" w:hAnsi="Arial" w:cs="Arial"/>
              </w:rPr>
              <w:t>Does the order of importance of factors and subfactors reflect the goals of the program, and what is most important to the customer and the end user/warfighter?</w:t>
            </w:r>
          </w:p>
          <w:p w14:paraId="1D365DC5" w14:textId="77777777" w:rsidR="001C5EBD" w:rsidRPr="00960656" w:rsidRDefault="001C5EBD" w:rsidP="009D6828">
            <w:pPr>
              <w:rPr>
                <w:rFonts w:ascii="Arial" w:hAnsi="Arial" w:cs="Arial"/>
              </w:rPr>
            </w:pPr>
          </w:p>
          <w:p w14:paraId="49B808B6" w14:textId="77777777" w:rsidR="001C5EBD" w:rsidRPr="00960656" w:rsidRDefault="001C5EBD" w:rsidP="009D6828">
            <w:pPr>
              <w:rPr>
                <w:rFonts w:ascii="Arial" w:hAnsi="Arial" w:cs="Arial"/>
              </w:rPr>
            </w:pPr>
            <w:r w:rsidRPr="00960656">
              <w:rPr>
                <w:rFonts w:ascii="Arial" w:hAnsi="Arial" w:cs="Arial"/>
              </w:rPr>
              <w:t>Was the order of importance adequately described in the RFP?</w:t>
            </w:r>
          </w:p>
          <w:p w14:paraId="34330629" w14:textId="77777777" w:rsidR="001C5EBD" w:rsidRPr="00960656" w:rsidRDefault="001C5EBD" w:rsidP="009D6828">
            <w:pPr>
              <w:rPr>
                <w:rFonts w:ascii="Arial" w:hAnsi="Arial" w:cs="Arial"/>
              </w:rPr>
            </w:pPr>
          </w:p>
          <w:p w14:paraId="248016C8" w14:textId="77777777" w:rsidR="001C5EBD" w:rsidRPr="00960656" w:rsidRDefault="001C5EBD" w:rsidP="009D6828">
            <w:pPr>
              <w:rPr>
                <w:rFonts w:ascii="Arial" w:hAnsi="Arial" w:cs="Arial"/>
              </w:rPr>
            </w:pPr>
            <w:r w:rsidRPr="00960656">
              <w:rPr>
                <w:rFonts w:ascii="Arial" w:hAnsi="Arial" w:cs="Arial"/>
              </w:rPr>
              <w:t>Did the evaluation follow the Source Selection Plan and RFP?</w:t>
            </w:r>
          </w:p>
        </w:tc>
        <w:tc>
          <w:tcPr>
            <w:tcW w:w="4675" w:type="dxa"/>
            <w:shd w:val="clear" w:color="auto" w:fill="auto"/>
          </w:tcPr>
          <w:p w14:paraId="60F6BFDC" w14:textId="77777777" w:rsidR="001C5EBD" w:rsidRPr="00960656" w:rsidRDefault="001C5EBD" w:rsidP="009D6828">
            <w:pPr>
              <w:rPr>
                <w:rFonts w:ascii="Arial" w:hAnsi="Arial" w:cs="Arial"/>
              </w:rPr>
            </w:pPr>
            <w:r w:rsidRPr="00960656">
              <w:rPr>
                <w:rFonts w:ascii="Arial" w:hAnsi="Arial" w:cs="Arial"/>
              </w:rPr>
              <w:t>Acceptability standards that are set too low can result in low prices that are also too low, resulting in award to the wrong Offeror at increased performance risk.</w:t>
            </w:r>
          </w:p>
          <w:p w14:paraId="752B4684" w14:textId="77777777" w:rsidR="001C5EBD" w:rsidRPr="00960656" w:rsidRDefault="001C5EBD" w:rsidP="009D6828">
            <w:pPr>
              <w:rPr>
                <w:rFonts w:ascii="Arial" w:hAnsi="Arial" w:cs="Arial"/>
              </w:rPr>
            </w:pPr>
          </w:p>
          <w:p w14:paraId="183D2FDD" w14:textId="6B558E24" w:rsidR="001C5EBD" w:rsidRPr="00960656" w:rsidRDefault="001C5EBD" w:rsidP="009D6828">
            <w:pPr>
              <w:rPr>
                <w:rFonts w:ascii="Arial" w:hAnsi="Arial" w:cs="Arial"/>
              </w:rPr>
            </w:pPr>
            <w:r w:rsidRPr="00960656">
              <w:rPr>
                <w:rFonts w:ascii="Arial" w:hAnsi="Arial" w:cs="Arial"/>
              </w:rPr>
              <w:t>LPTA should not mean buying cheaper goods or services. Minimum requirements does not mean “bare bones”.</w:t>
            </w:r>
          </w:p>
          <w:p w14:paraId="7E61F923" w14:textId="77777777" w:rsidR="001C5EBD" w:rsidRPr="00960656" w:rsidRDefault="001C5EBD" w:rsidP="009D6828">
            <w:pPr>
              <w:rPr>
                <w:rFonts w:ascii="Arial" w:hAnsi="Arial" w:cs="Arial"/>
              </w:rPr>
            </w:pPr>
          </w:p>
          <w:p w14:paraId="0F9FBB57" w14:textId="77777777" w:rsidR="001C5EBD" w:rsidRPr="00960656" w:rsidRDefault="001C5EBD" w:rsidP="009D6828">
            <w:pPr>
              <w:rPr>
                <w:rFonts w:ascii="Arial" w:hAnsi="Arial" w:cs="Arial"/>
              </w:rPr>
            </w:pPr>
            <w:r w:rsidRPr="00960656">
              <w:rPr>
                <w:rFonts w:ascii="Arial" w:hAnsi="Arial" w:cs="Arial"/>
              </w:rPr>
              <w:t>No additional credit for exceeding standards</w:t>
            </w:r>
          </w:p>
          <w:p w14:paraId="7DE2A363" w14:textId="77777777" w:rsidR="001C5EBD" w:rsidRPr="00960656" w:rsidRDefault="001C5EBD" w:rsidP="009D6828">
            <w:pPr>
              <w:rPr>
                <w:rFonts w:ascii="Arial" w:hAnsi="Arial" w:cs="Arial"/>
              </w:rPr>
            </w:pPr>
          </w:p>
        </w:tc>
      </w:tr>
    </w:tbl>
    <w:p w14:paraId="5A9C2F32" w14:textId="77777777" w:rsidR="001C5EBD" w:rsidRPr="00960656" w:rsidRDefault="001C5EBD" w:rsidP="009D6828">
      <w:pPr>
        <w:rPr>
          <w:rFonts w:ascii="Arial" w:hAnsi="Arial" w:cs="Arial"/>
        </w:rPr>
      </w:pPr>
    </w:p>
    <w:p w14:paraId="34CB684F" w14:textId="77777777" w:rsidR="001C5EBD" w:rsidRPr="00960656" w:rsidRDefault="001C5EBD" w:rsidP="009D6828">
      <w:pPr>
        <w:spacing w:after="160" w:line="259" w:lineRule="auto"/>
        <w:rPr>
          <w:rFonts w:ascii="Arial" w:hAnsi="Arial" w:cs="Arial"/>
        </w:rPr>
      </w:pPr>
      <w:r w:rsidRPr="00960656">
        <w:rPr>
          <w:rFonts w:ascii="Arial" w:hAnsi="Arial" w:cs="Arial"/>
        </w:rPr>
        <w:br w:type="page"/>
      </w:r>
    </w:p>
    <w:p w14:paraId="7A6D5BB0" w14:textId="21A1CEE6" w:rsidR="001C5EBD" w:rsidRPr="00960656" w:rsidRDefault="001C5EBD" w:rsidP="00F45BBC">
      <w:pPr>
        <w:pBdr>
          <w:top w:val="single" w:sz="4" w:space="1" w:color="auto"/>
          <w:bottom w:val="single" w:sz="4" w:space="1" w:color="auto"/>
        </w:pBdr>
        <w:rPr>
          <w:rFonts w:ascii="Arial" w:hAnsi="Arial" w:cs="Arial"/>
          <w:iCs/>
          <w:sz w:val="24"/>
        </w:rPr>
      </w:pPr>
      <w:r w:rsidRPr="00960656">
        <w:rPr>
          <w:rFonts w:ascii="Arial" w:hAnsi="Arial" w:cs="Arial"/>
          <w:b/>
          <w:iCs/>
          <w:sz w:val="28"/>
          <w:szCs w:val="28"/>
        </w:rPr>
        <w:lastRenderedPageBreak/>
        <w:t xml:space="preserve">C-9 Tips </w:t>
      </w:r>
      <w:r w:rsidR="00B65943" w:rsidRPr="00960656">
        <w:rPr>
          <w:rFonts w:ascii="Arial" w:hAnsi="Arial" w:cs="Arial"/>
          <w:b/>
          <w:iCs/>
          <w:sz w:val="28"/>
          <w:szCs w:val="28"/>
        </w:rPr>
        <w:t>and</w:t>
      </w:r>
      <w:r w:rsidRPr="00960656">
        <w:rPr>
          <w:rFonts w:ascii="Arial" w:hAnsi="Arial" w:cs="Arial"/>
          <w:b/>
          <w:iCs/>
          <w:sz w:val="28"/>
          <w:szCs w:val="28"/>
        </w:rPr>
        <w:t xml:space="preserve"> Best Practices </w:t>
      </w:r>
      <w:r w:rsidR="00C67E39" w:rsidRPr="00960656">
        <w:rPr>
          <w:rFonts w:ascii="Arial" w:hAnsi="Arial" w:cs="Arial"/>
          <w:b/>
          <w:iCs/>
          <w:sz w:val="28"/>
          <w:szCs w:val="28"/>
        </w:rPr>
        <w:t>f</w:t>
      </w:r>
      <w:r w:rsidRPr="00960656">
        <w:rPr>
          <w:rFonts w:ascii="Arial" w:hAnsi="Arial" w:cs="Arial"/>
          <w:b/>
          <w:iCs/>
          <w:sz w:val="28"/>
          <w:szCs w:val="28"/>
        </w:rPr>
        <w:t>or Using LPTA</w:t>
      </w:r>
    </w:p>
    <w:p w14:paraId="50636998" w14:textId="77777777" w:rsidR="001C5EBD" w:rsidRPr="00960656" w:rsidRDefault="001C5EBD" w:rsidP="00DE4F20">
      <w:pPr>
        <w:spacing w:line="259" w:lineRule="auto"/>
        <w:rPr>
          <w:rFonts w:ascii="Arial" w:hAnsi="Arial" w:cs="Arial"/>
          <w:sz w:val="24"/>
          <w:szCs w:val="24"/>
        </w:rPr>
      </w:pPr>
    </w:p>
    <w:p w14:paraId="10D6D366" w14:textId="77777777" w:rsidR="001C5EBD" w:rsidRPr="00960656" w:rsidRDefault="001C5EBD" w:rsidP="009D6828">
      <w:pPr>
        <w:spacing w:after="160" w:line="259" w:lineRule="auto"/>
        <w:rPr>
          <w:rFonts w:ascii="Arial" w:hAnsi="Arial" w:cs="Arial"/>
          <w:sz w:val="24"/>
          <w:szCs w:val="24"/>
        </w:rPr>
      </w:pPr>
      <w:r w:rsidRPr="00960656">
        <w:rPr>
          <w:rFonts w:ascii="Arial" w:hAnsi="Arial" w:cs="Arial"/>
          <w:sz w:val="24"/>
          <w:szCs w:val="24"/>
        </w:rPr>
        <w:t>Below are some general tips and agreed-upon best practices to guide application of LPTA techniques.</w:t>
      </w:r>
    </w:p>
    <w:tbl>
      <w:tblPr>
        <w:tblStyle w:val="TableGrid"/>
        <w:tblW w:w="0" w:type="auto"/>
        <w:tblLook w:val="04A0" w:firstRow="1" w:lastRow="0" w:firstColumn="1" w:lastColumn="0" w:noHBand="0" w:noVBand="1"/>
      </w:tblPr>
      <w:tblGrid>
        <w:gridCol w:w="9445"/>
      </w:tblGrid>
      <w:tr w:rsidR="001C5EBD" w:rsidRPr="00DE1F3A" w14:paraId="5BD5C230" w14:textId="77777777" w:rsidTr="003E7785">
        <w:tc>
          <w:tcPr>
            <w:tcW w:w="9445" w:type="dxa"/>
            <w:shd w:val="clear" w:color="auto" w:fill="95B3D7" w:themeFill="accent1" w:themeFillTint="99"/>
          </w:tcPr>
          <w:p w14:paraId="1C78A81B" w14:textId="77777777" w:rsidR="001C5EBD" w:rsidRPr="00960656" w:rsidRDefault="001C5EBD" w:rsidP="009D6828">
            <w:pPr>
              <w:spacing w:after="160" w:line="259" w:lineRule="auto"/>
              <w:jc w:val="center"/>
              <w:rPr>
                <w:rFonts w:ascii="Arial" w:hAnsi="Arial" w:cs="Arial"/>
                <w:b/>
                <w:sz w:val="24"/>
                <w:szCs w:val="24"/>
              </w:rPr>
            </w:pPr>
            <w:r w:rsidRPr="00960656">
              <w:rPr>
                <w:rFonts w:ascii="Arial" w:hAnsi="Arial" w:cs="Arial"/>
                <w:b/>
                <w:sz w:val="24"/>
                <w:szCs w:val="24"/>
              </w:rPr>
              <w:t>Tips and Best Practices for Using LPTA</w:t>
            </w:r>
          </w:p>
        </w:tc>
      </w:tr>
      <w:tr w:rsidR="001C5EBD" w:rsidRPr="00DE1F3A" w14:paraId="1691C9A1" w14:textId="77777777" w:rsidTr="003E7785">
        <w:tc>
          <w:tcPr>
            <w:tcW w:w="9445" w:type="dxa"/>
            <w:shd w:val="clear" w:color="auto" w:fill="D99594" w:themeFill="accent2" w:themeFillTint="99"/>
          </w:tcPr>
          <w:p w14:paraId="328795FD" w14:textId="77777777" w:rsidR="001C5EBD" w:rsidRPr="00960656" w:rsidRDefault="001C5EBD" w:rsidP="009D6828">
            <w:pPr>
              <w:spacing w:after="160" w:line="259" w:lineRule="auto"/>
              <w:jc w:val="center"/>
              <w:rPr>
                <w:rFonts w:ascii="Arial" w:hAnsi="Arial" w:cs="Arial"/>
                <w:b/>
                <w:szCs w:val="24"/>
              </w:rPr>
            </w:pPr>
            <w:r w:rsidRPr="00960656">
              <w:rPr>
                <w:rFonts w:ascii="Arial" w:hAnsi="Arial" w:cs="Arial"/>
                <w:b/>
                <w:szCs w:val="24"/>
              </w:rPr>
              <w:t>Establishing Technical Factors For Evaluation</w:t>
            </w:r>
          </w:p>
        </w:tc>
      </w:tr>
      <w:tr w:rsidR="001C5EBD" w:rsidRPr="00DE1F3A" w14:paraId="39A2F749" w14:textId="77777777" w:rsidTr="003E7785">
        <w:tc>
          <w:tcPr>
            <w:tcW w:w="9445" w:type="dxa"/>
          </w:tcPr>
          <w:p w14:paraId="71F0DA3C" w14:textId="3419A3C8" w:rsidR="001C5EBD" w:rsidRPr="00960656" w:rsidRDefault="001C5EBD" w:rsidP="009D6828">
            <w:pPr>
              <w:rPr>
                <w:rFonts w:ascii="Arial" w:hAnsi="Arial" w:cs="Arial"/>
              </w:rPr>
            </w:pPr>
            <w:r w:rsidRPr="00960656">
              <w:rPr>
                <w:rFonts w:ascii="Arial" w:hAnsi="Arial" w:cs="Arial"/>
              </w:rPr>
              <w:t>When establishing technical factors for evaluation, each must link to specific critical technical requirements in the PWS</w:t>
            </w:r>
            <w:r w:rsidR="0090507B" w:rsidRPr="00960656">
              <w:rPr>
                <w:rFonts w:ascii="Arial" w:hAnsi="Arial" w:cs="Arial"/>
              </w:rPr>
              <w:t>/SOW/SOO</w:t>
            </w:r>
            <w:r w:rsidRPr="00960656">
              <w:rPr>
                <w:rFonts w:ascii="Arial" w:hAnsi="Arial" w:cs="Arial"/>
              </w:rPr>
              <w:t xml:space="preserve">.  </w:t>
            </w:r>
          </w:p>
          <w:p w14:paraId="3FF12B34" w14:textId="77777777" w:rsidR="001C5EBD" w:rsidRPr="00960656" w:rsidRDefault="001C5EBD" w:rsidP="009D6828">
            <w:pPr>
              <w:rPr>
                <w:rFonts w:ascii="Arial" w:hAnsi="Arial" w:cs="Arial"/>
              </w:rPr>
            </w:pPr>
          </w:p>
          <w:p w14:paraId="22134A07" w14:textId="745EAE43" w:rsidR="001C5EBD" w:rsidRPr="00960656" w:rsidRDefault="001C5EBD" w:rsidP="009D6828">
            <w:pPr>
              <w:rPr>
                <w:rFonts w:ascii="Arial" w:hAnsi="Arial" w:cs="Arial"/>
              </w:rPr>
            </w:pPr>
            <w:r w:rsidRPr="00960656">
              <w:rPr>
                <w:rFonts w:ascii="Arial" w:hAnsi="Arial" w:cs="Arial"/>
              </w:rPr>
              <w:t>Using a Technical Information Questionnaire (TIQ), which includes the requirement (and PWS/SOW</w:t>
            </w:r>
            <w:r w:rsidR="005B6746" w:rsidRPr="00960656">
              <w:rPr>
                <w:rFonts w:ascii="Arial" w:hAnsi="Arial" w:cs="Arial"/>
              </w:rPr>
              <w:t>/</w:t>
            </w:r>
            <w:r w:rsidR="0090507B" w:rsidRPr="00960656">
              <w:rPr>
                <w:rFonts w:ascii="Arial" w:hAnsi="Arial" w:cs="Arial"/>
              </w:rPr>
              <w:t>SOO</w:t>
            </w:r>
            <w:r w:rsidRPr="00960656">
              <w:rPr>
                <w:rFonts w:ascii="Arial" w:hAnsi="Arial" w:cs="Arial"/>
              </w:rPr>
              <w:t xml:space="preserve"> reference), the criteria, and the “standard of proof” will make the job of the evaluator far easier.  </w:t>
            </w:r>
          </w:p>
          <w:p w14:paraId="590BA3BE" w14:textId="77777777" w:rsidR="001C5EBD" w:rsidRPr="00960656" w:rsidRDefault="001C5EBD" w:rsidP="009D6828">
            <w:pPr>
              <w:rPr>
                <w:rFonts w:ascii="Arial" w:hAnsi="Arial" w:cs="Arial"/>
              </w:rPr>
            </w:pPr>
          </w:p>
          <w:p w14:paraId="2E958884" w14:textId="63ADF76B" w:rsidR="001C5EBD" w:rsidRPr="00960656" w:rsidRDefault="001C5EBD" w:rsidP="0046391F">
            <w:pPr>
              <w:spacing w:after="160" w:line="259" w:lineRule="auto"/>
              <w:rPr>
                <w:rFonts w:ascii="Arial" w:hAnsi="Arial" w:cs="Arial"/>
                <w:b/>
              </w:rPr>
            </w:pPr>
            <w:r w:rsidRPr="00960656">
              <w:rPr>
                <w:rFonts w:ascii="Arial" w:hAnsi="Arial" w:cs="Arial"/>
              </w:rPr>
              <w:t>Also, providing a technical information questionnaire to the Offeror to complete which includes the requirement (and PWS/SOW</w:t>
            </w:r>
            <w:r w:rsidR="00D52503" w:rsidRPr="00960656">
              <w:rPr>
                <w:rFonts w:ascii="Arial" w:hAnsi="Arial" w:cs="Arial"/>
              </w:rPr>
              <w:t>/SOO</w:t>
            </w:r>
            <w:r w:rsidRPr="00960656">
              <w:rPr>
                <w:rFonts w:ascii="Arial" w:hAnsi="Arial" w:cs="Arial"/>
              </w:rPr>
              <w:t xml:space="preserve"> reference), the criteria, and the “standard of proof” required, will ensure consistency throughout the process. </w:t>
            </w:r>
            <w:r w:rsidRPr="00960656">
              <w:rPr>
                <w:rFonts w:ascii="Arial" w:hAnsi="Arial" w:cs="Arial"/>
                <w:i/>
              </w:rPr>
              <w:t>See Attachment C-1, Technical Information Questionnaire.</w:t>
            </w:r>
          </w:p>
        </w:tc>
      </w:tr>
      <w:tr w:rsidR="001C5EBD" w:rsidRPr="00DE1F3A" w14:paraId="5496F144" w14:textId="77777777" w:rsidTr="003E7785">
        <w:tc>
          <w:tcPr>
            <w:tcW w:w="9445" w:type="dxa"/>
            <w:shd w:val="clear" w:color="auto" w:fill="D99594" w:themeFill="accent2" w:themeFillTint="99"/>
          </w:tcPr>
          <w:p w14:paraId="3BF5825D" w14:textId="77777777" w:rsidR="001C5EBD" w:rsidRPr="00960656" w:rsidRDefault="001C5EBD" w:rsidP="009D6828">
            <w:pPr>
              <w:spacing w:before="120" w:after="120"/>
              <w:jc w:val="center"/>
              <w:rPr>
                <w:rFonts w:ascii="Arial" w:hAnsi="Arial" w:cs="Arial"/>
                <w:b/>
                <w:szCs w:val="24"/>
              </w:rPr>
            </w:pPr>
            <w:r w:rsidRPr="00960656">
              <w:rPr>
                <w:rFonts w:ascii="Arial" w:hAnsi="Arial" w:cs="Arial"/>
                <w:b/>
                <w:szCs w:val="24"/>
              </w:rPr>
              <w:t>“Buy-In” and Performance Risk Can be Mitigated</w:t>
            </w:r>
          </w:p>
        </w:tc>
      </w:tr>
      <w:tr w:rsidR="001C5EBD" w:rsidRPr="00DE1F3A" w14:paraId="4CCC8C0C" w14:textId="77777777" w:rsidTr="003E7785">
        <w:tc>
          <w:tcPr>
            <w:tcW w:w="9445" w:type="dxa"/>
          </w:tcPr>
          <w:p w14:paraId="3DB2A27B" w14:textId="77777777" w:rsidR="001C5EBD" w:rsidRPr="00960656" w:rsidRDefault="001C5EBD" w:rsidP="009D6828">
            <w:pPr>
              <w:spacing w:before="120" w:after="120"/>
              <w:rPr>
                <w:rFonts w:ascii="Arial" w:hAnsi="Arial" w:cs="Arial"/>
                <w:b/>
                <w:i/>
              </w:rPr>
            </w:pPr>
            <w:r w:rsidRPr="00960656">
              <w:rPr>
                <w:rFonts w:ascii="Arial" w:hAnsi="Arial" w:cs="Arial"/>
                <w:b/>
                <w:i/>
              </w:rPr>
              <w:t>In LPTA –a very low price is often the result of acceptability standards (criteria) that are set too low or are ill-defined.</w:t>
            </w:r>
          </w:p>
          <w:p w14:paraId="09102E4A" w14:textId="23F9A4D5" w:rsidR="001C5EBD" w:rsidRPr="00960656" w:rsidRDefault="001C5EBD" w:rsidP="0046391F">
            <w:pPr>
              <w:spacing w:before="120" w:after="120"/>
              <w:rPr>
                <w:rFonts w:ascii="Arial" w:hAnsi="Arial" w:cs="Arial"/>
              </w:rPr>
            </w:pPr>
            <w:r w:rsidRPr="00960656">
              <w:rPr>
                <w:rFonts w:ascii="Arial" w:hAnsi="Arial" w:cs="Arial"/>
                <w:u w:val="single"/>
              </w:rPr>
              <w:t>Rigorous Definition and Evaluation of “Technical Acceptability” is key to success</w:t>
            </w:r>
            <w:r w:rsidRPr="00960656">
              <w:rPr>
                <w:rFonts w:ascii="Arial" w:hAnsi="Arial" w:cs="Arial"/>
              </w:rPr>
              <w:t>.</w:t>
            </w:r>
            <w:r w:rsidRPr="00960656">
              <w:rPr>
                <w:rFonts w:ascii="Arial" w:hAnsi="Arial" w:cs="Arial"/>
                <w:b/>
              </w:rPr>
              <w:t xml:space="preserve"> </w:t>
            </w:r>
            <w:r w:rsidRPr="00960656">
              <w:rPr>
                <w:rFonts w:ascii="Arial" w:hAnsi="Arial" w:cs="Arial"/>
              </w:rPr>
              <w:t xml:space="preserve">By associating minimum standards with relative risks for execution of each task, the overall performance risk can be mitigated or decreased.  </w:t>
            </w:r>
          </w:p>
        </w:tc>
      </w:tr>
      <w:tr w:rsidR="001C5EBD" w:rsidRPr="00DE1F3A" w14:paraId="60B5C80D" w14:textId="77777777" w:rsidTr="003E7785">
        <w:tc>
          <w:tcPr>
            <w:tcW w:w="9445" w:type="dxa"/>
            <w:shd w:val="clear" w:color="auto" w:fill="D99594" w:themeFill="accent2" w:themeFillTint="99"/>
          </w:tcPr>
          <w:p w14:paraId="5E2586EB" w14:textId="77777777" w:rsidR="001C5EBD" w:rsidRPr="00960656" w:rsidRDefault="001C5EBD" w:rsidP="009D6828">
            <w:pPr>
              <w:spacing w:before="120" w:after="120"/>
              <w:jc w:val="center"/>
              <w:rPr>
                <w:rFonts w:ascii="Arial" w:hAnsi="Arial" w:cs="Arial"/>
                <w:b/>
              </w:rPr>
            </w:pPr>
            <w:r w:rsidRPr="00960656">
              <w:rPr>
                <w:rFonts w:ascii="Arial" w:hAnsi="Arial" w:cs="Arial"/>
                <w:b/>
              </w:rPr>
              <w:t>Source Selection Evaluation Training</w:t>
            </w:r>
          </w:p>
        </w:tc>
      </w:tr>
      <w:tr w:rsidR="001C5EBD" w:rsidRPr="00DE1F3A" w14:paraId="7E715B5E" w14:textId="77777777" w:rsidTr="003E7785">
        <w:tc>
          <w:tcPr>
            <w:tcW w:w="9445" w:type="dxa"/>
          </w:tcPr>
          <w:p w14:paraId="38C87D08" w14:textId="77777777" w:rsidR="001C5EBD" w:rsidRPr="00960656" w:rsidRDefault="001C5EBD" w:rsidP="009D6828">
            <w:pPr>
              <w:spacing w:before="120" w:after="120"/>
              <w:rPr>
                <w:rFonts w:ascii="Arial" w:hAnsi="Arial" w:cs="Arial"/>
              </w:rPr>
            </w:pPr>
            <w:r w:rsidRPr="00960656">
              <w:rPr>
                <w:rFonts w:ascii="Arial" w:hAnsi="Arial" w:cs="Arial"/>
              </w:rPr>
              <w:t xml:space="preserve">Train the SSEB on the specific process of evaluating the proposal against the </w:t>
            </w:r>
            <w:r w:rsidRPr="00960656">
              <w:rPr>
                <w:rFonts w:ascii="Arial" w:hAnsi="Arial" w:cs="Arial"/>
                <w:b/>
                <w:i/>
              </w:rPr>
              <w:t>standard of proof</w:t>
            </w:r>
            <w:r w:rsidRPr="00960656">
              <w:rPr>
                <w:rFonts w:ascii="Arial" w:hAnsi="Arial" w:cs="Arial"/>
              </w:rPr>
              <w:t xml:space="preserve"> relative to each evaluation criteria and documentation.</w:t>
            </w:r>
          </w:p>
        </w:tc>
      </w:tr>
      <w:tr w:rsidR="001C5EBD" w:rsidRPr="00DE1F3A" w14:paraId="54876979" w14:textId="77777777" w:rsidTr="003E7785">
        <w:tc>
          <w:tcPr>
            <w:tcW w:w="9445" w:type="dxa"/>
            <w:shd w:val="clear" w:color="auto" w:fill="D99594" w:themeFill="accent2" w:themeFillTint="99"/>
          </w:tcPr>
          <w:p w14:paraId="5DCB1F94" w14:textId="77777777" w:rsidR="001C5EBD" w:rsidRPr="00960656" w:rsidRDefault="001C5EBD" w:rsidP="009D6828">
            <w:pPr>
              <w:spacing w:before="120" w:after="120"/>
              <w:jc w:val="center"/>
              <w:rPr>
                <w:rFonts w:ascii="Arial" w:hAnsi="Arial" w:cs="Arial"/>
                <w:b/>
              </w:rPr>
            </w:pPr>
            <w:r w:rsidRPr="00960656">
              <w:rPr>
                <w:rFonts w:ascii="Arial" w:hAnsi="Arial" w:cs="Arial"/>
                <w:b/>
              </w:rPr>
              <w:t>Brand Name or Equal RFPs</w:t>
            </w:r>
          </w:p>
        </w:tc>
      </w:tr>
      <w:tr w:rsidR="001C5EBD" w:rsidRPr="00DE1F3A" w14:paraId="3FACDC2B" w14:textId="77777777" w:rsidTr="003E7785">
        <w:tc>
          <w:tcPr>
            <w:tcW w:w="9445" w:type="dxa"/>
          </w:tcPr>
          <w:p w14:paraId="69E638B2" w14:textId="3B353481" w:rsidR="001C5EBD" w:rsidRPr="00960656" w:rsidRDefault="001C5EBD" w:rsidP="009D6828">
            <w:pPr>
              <w:rPr>
                <w:rFonts w:ascii="Arial" w:hAnsi="Arial" w:cs="Arial"/>
              </w:rPr>
            </w:pPr>
            <w:r w:rsidRPr="00960656">
              <w:rPr>
                <w:rFonts w:ascii="Arial" w:hAnsi="Arial" w:cs="Arial"/>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sidRPr="00960656">
              <w:rPr>
                <w:rFonts w:ascii="Arial" w:hAnsi="Arial" w:cs="Arial"/>
                <w:i/>
              </w:rPr>
              <w:t>Nas/Corp-Telmah, Inc.,</w:t>
            </w:r>
            <w:r w:rsidRPr="00960656">
              <w:rPr>
                <w:rFonts w:ascii="Arial" w:hAnsi="Arial" w:cs="Arial"/>
              </w:rPr>
              <w:t xml:space="preserve"> B-405893, Jan.10, 2012, 2012 CPD ¶ 88 at 2.</w:t>
            </w:r>
          </w:p>
          <w:p w14:paraId="4019FA87" w14:textId="77777777" w:rsidR="001C5EBD" w:rsidRPr="00960656" w:rsidRDefault="001C5EBD" w:rsidP="009D6828">
            <w:pPr>
              <w:rPr>
                <w:rFonts w:ascii="Arial" w:hAnsi="Arial" w:cs="Arial"/>
              </w:rPr>
            </w:pPr>
          </w:p>
        </w:tc>
      </w:tr>
    </w:tbl>
    <w:p w14:paraId="65873044" w14:textId="77777777" w:rsidR="001C5EBD" w:rsidRPr="00960656" w:rsidRDefault="001C5EBD" w:rsidP="009D6828">
      <w:pPr>
        <w:spacing w:after="160" w:line="259" w:lineRule="auto"/>
        <w:rPr>
          <w:rFonts w:ascii="Arial" w:hAnsi="Arial" w:cs="Arial"/>
          <w:b/>
        </w:rPr>
      </w:pPr>
    </w:p>
    <w:p w14:paraId="0E5387F5" w14:textId="77777777" w:rsidR="001C5EBD" w:rsidRPr="00960656" w:rsidRDefault="001C5EBD" w:rsidP="009D6828">
      <w:pPr>
        <w:spacing w:after="160" w:line="259" w:lineRule="auto"/>
        <w:rPr>
          <w:rFonts w:ascii="Arial" w:hAnsi="Arial" w:cs="Arial"/>
          <w:b/>
        </w:rPr>
      </w:pPr>
      <w:r w:rsidRPr="00960656">
        <w:rPr>
          <w:rFonts w:ascii="Arial" w:hAnsi="Arial" w:cs="Arial"/>
          <w:b/>
        </w:rPr>
        <w:br w:type="page"/>
      </w:r>
    </w:p>
    <w:p w14:paraId="35938105" w14:textId="77777777" w:rsidR="001C5EBD" w:rsidRPr="00960656" w:rsidRDefault="001C5EBD" w:rsidP="00F45BBC">
      <w:pPr>
        <w:pBdr>
          <w:top w:val="single" w:sz="4" w:space="1" w:color="auto"/>
          <w:bottom w:val="single" w:sz="4" w:space="1" w:color="auto"/>
        </w:pBdr>
        <w:rPr>
          <w:rFonts w:ascii="Arial" w:hAnsi="Arial" w:cs="Arial"/>
          <w:iCs/>
          <w:sz w:val="24"/>
        </w:rPr>
      </w:pPr>
      <w:r w:rsidRPr="00960656">
        <w:rPr>
          <w:rFonts w:ascii="Arial" w:hAnsi="Arial" w:cs="Arial"/>
          <w:b/>
          <w:iCs/>
          <w:sz w:val="28"/>
          <w:szCs w:val="28"/>
        </w:rPr>
        <w:lastRenderedPageBreak/>
        <w:t>C-10 LPTA Requirement and Standard of Proof Samples</w:t>
      </w:r>
    </w:p>
    <w:p w14:paraId="76C96D70" w14:textId="77777777" w:rsidR="001C5EBD" w:rsidRPr="00960656" w:rsidRDefault="001C5EBD" w:rsidP="009D6828">
      <w:pPr>
        <w:spacing w:after="160" w:line="259" w:lineRule="auto"/>
        <w:rPr>
          <w:rFonts w:ascii="Arial" w:hAnsi="Arial" w:cs="Arial"/>
          <w:sz w:val="24"/>
          <w:szCs w:val="24"/>
        </w:rPr>
      </w:pPr>
    </w:p>
    <w:tbl>
      <w:tblPr>
        <w:tblStyle w:val="TableGrid1"/>
        <w:tblW w:w="0" w:type="auto"/>
        <w:tblLook w:val="04A0" w:firstRow="1" w:lastRow="0" w:firstColumn="1" w:lastColumn="0" w:noHBand="0" w:noVBand="1"/>
      </w:tblPr>
      <w:tblGrid>
        <w:gridCol w:w="3325"/>
        <w:gridCol w:w="3420"/>
        <w:gridCol w:w="2605"/>
      </w:tblGrid>
      <w:tr w:rsidR="001C5EBD" w:rsidRPr="00DE1F3A" w14:paraId="2A1FDE4E" w14:textId="77777777" w:rsidTr="009D6828">
        <w:trPr>
          <w:tblHeader/>
        </w:trPr>
        <w:tc>
          <w:tcPr>
            <w:tcW w:w="9350" w:type="dxa"/>
            <w:gridSpan w:val="3"/>
            <w:shd w:val="clear" w:color="auto" w:fill="95B3D7" w:themeFill="accent1" w:themeFillTint="99"/>
          </w:tcPr>
          <w:p w14:paraId="28784C9D" w14:textId="77777777" w:rsidR="001C5EBD" w:rsidRPr="00960656" w:rsidRDefault="001C5EBD" w:rsidP="009D6828">
            <w:pPr>
              <w:jc w:val="center"/>
              <w:rPr>
                <w:rFonts w:ascii="Arial" w:hAnsi="Arial" w:cs="Arial"/>
                <w:sz w:val="24"/>
                <w:szCs w:val="24"/>
              </w:rPr>
            </w:pPr>
            <w:r w:rsidRPr="00960656">
              <w:rPr>
                <w:rFonts w:ascii="Arial" w:hAnsi="Arial" w:cs="Arial"/>
                <w:b/>
                <w:sz w:val="24"/>
                <w:szCs w:val="24"/>
              </w:rPr>
              <w:t>LPTA REQUIREMENT/STANDARD OF PROOF SAMPLES</w:t>
            </w:r>
          </w:p>
        </w:tc>
      </w:tr>
      <w:tr w:rsidR="001C5EBD" w:rsidRPr="00DE1F3A" w14:paraId="5C9D7327" w14:textId="77777777" w:rsidTr="00922E4D">
        <w:trPr>
          <w:tblHeader/>
        </w:trPr>
        <w:tc>
          <w:tcPr>
            <w:tcW w:w="3325" w:type="dxa"/>
            <w:shd w:val="clear" w:color="auto" w:fill="C2D69B" w:themeFill="accent3" w:themeFillTint="99"/>
          </w:tcPr>
          <w:p w14:paraId="23A023D0" w14:textId="77777777" w:rsidR="001C5EBD" w:rsidRPr="00960656" w:rsidRDefault="001C5EBD" w:rsidP="009D6828">
            <w:pPr>
              <w:jc w:val="center"/>
              <w:rPr>
                <w:rFonts w:ascii="Arial" w:hAnsi="Arial" w:cs="Arial"/>
                <w:b/>
                <w:sz w:val="24"/>
                <w:szCs w:val="24"/>
                <w:u w:val="single"/>
              </w:rPr>
            </w:pPr>
            <w:r w:rsidRPr="00960656">
              <w:rPr>
                <w:rFonts w:ascii="Arial" w:hAnsi="Arial" w:cs="Arial"/>
                <w:b/>
                <w:sz w:val="24"/>
                <w:szCs w:val="24"/>
                <w:u w:val="single"/>
              </w:rPr>
              <w:t>SUPPLIES</w:t>
            </w:r>
          </w:p>
          <w:p w14:paraId="518AB55C" w14:textId="77777777" w:rsidR="001C5EBD" w:rsidRPr="00960656" w:rsidRDefault="001C5EBD" w:rsidP="009D6828">
            <w:pPr>
              <w:rPr>
                <w:rFonts w:ascii="Arial" w:hAnsi="Arial" w:cs="Arial"/>
                <w:sz w:val="24"/>
                <w:szCs w:val="24"/>
              </w:rPr>
            </w:pPr>
          </w:p>
        </w:tc>
        <w:tc>
          <w:tcPr>
            <w:tcW w:w="3420" w:type="dxa"/>
            <w:shd w:val="clear" w:color="auto" w:fill="B2A1C7" w:themeFill="accent4" w:themeFillTint="99"/>
          </w:tcPr>
          <w:p w14:paraId="515C593F" w14:textId="77777777" w:rsidR="001C5EBD" w:rsidRPr="00960656" w:rsidRDefault="001C5EBD" w:rsidP="009D6828">
            <w:pPr>
              <w:jc w:val="center"/>
              <w:rPr>
                <w:rFonts w:ascii="Arial" w:hAnsi="Arial" w:cs="Arial"/>
                <w:b/>
                <w:sz w:val="24"/>
                <w:szCs w:val="24"/>
                <w:u w:val="single"/>
              </w:rPr>
            </w:pPr>
            <w:r w:rsidRPr="00960656">
              <w:rPr>
                <w:rFonts w:ascii="Arial" w:hAnsi="Arial" w:cs="Arial"/>
                <w:b/>
                <w:sz w:val="24"/>
                <w:szCs w:val="24"/>
                <w:u w:val="single"/>
              </w:rPr>
              <w:t>PROFESSIONAL SERVICES</w:t>
            </w:r>
          </w:p>
          <w:p w14:paraId="5ED8A305" w14:textId="77777777" w:rsidR="001C5EBD" w:rsidRPr="00960656" w:rsidRDefault="001C5EBD" w:rsidP="009D6828">
            <w:pPr>
              <w:jc w:val="center"/>
              <w:rPr>
                <w:rFonts w:ascii="Arial" w:hAnsi="Arial" w:cs="Arial"/>
                <w:b/>
                <w:sz w:val="24"/>
                <w:szCs w:val="24"/>
              </w:rPr>
            </w:pPr>
            <w:r w:rsidRPr="00960656">
              <w:rPr>
                <w:rFonts w:ascii="Arial" w:hAnsi="Arial" w:cs="Arial"/>
                <w:b/>
                <w:sz w:val="24"/>
                <w:szCs w:val="24"/>
              </w:rPr>
              <w:t>Corporate</w:t>
            </w:r>
          </w:p>
        </w:tc>
        <w:tc>
          <w:tcPr>
            <w:tcW w:w="2605" w:type="dxa"/>
            <w:shd w:val="clear" w:color="auto" w:fill="E288C4"/>
          </w:tcPr>
          <w:p w14:paraId="37F2EE8D" w14:textId="77777777" w:rsidR="001C5EBD" w:rsidRPr="00960656" w:rsidRDefault="001C5EBD" w:rsidP="009D6828">
            <w:pPr>
              <w:jc w:val="center"/>
              <w:rPr>
                <w:rFonts w:ascii="Arial" w:hAnsi="Arial" w:cs="Arial"/>
                <w:b/>
                <w:sz w:val="24"/>
                <w:szCs w:val="24"/>
                <w:u w:val="single"/>
              </w:rPr>
            </w:pPr>
            <w:r w:rsidRPr="00960656">
              <w:rPr>
                <w:rFonts w:ascii="Arial" w:hAnsi="Arial" w:cs="Arial"/>
                <w:b/>
                <w:sz w:val="24"/>
                <w:szCs w:val="24"/>
                <w:u w:val="single"/>
              </w:rPr>
              <w:t>SIMPLE SERVICES</w:t>
            </w:r>
          </w:p>
          <w:p w14:paraId="7DB67B19" w14:textId="77777777" w:rsidR="001C5EBD" w:rsidRPr="00960656" w:rsidRDefault="001C5EBD" w:rsidP="009D6828">
            <w:pPr>
              <w:rPr>
                <w:rFonts w:ascii="Arial" w:hAnsi="Arial" w:cs="Arial"/>
                <w:sz w:val="24"/>
                <w:szCs w:val="24"/>
              </w:rPr>
            </w:pPr>
          </w:p>
        </w:tc>
      </w:tr>
      <w:tr w:rsidR="001C5EBD" w:rsidRPr="00DE1F3A" w14:paraId="6DDDE435" w14:textId="77777777" w:rsidTr="00922E4D">
        <w:tc>
          <w:tcPr>
            <w:tcW w:w="3325" w:type="dxa"/>
          </w:tcPr>
          <w:p w14:paraId="1F578FCA" w14:textId="77777777" w:rsidR="001C5EBD" w:rsidRPr="00960656" w:rsidRDefault="001C5EBD" w:rsidP="009D6828">
            <w:pPr>
              <w:rPr>
                <w:rFonts w:ascii="Arial" w:hAnsi="Arial" w:cs="Arial"/>
                <w:sz w:val="19"/>
                <w:szCs w:val="19"/>
              </w:rPr>
            </w:pPr>
            <w:r w:rsidRPr="00960656">
              <w:rPr>
                <w:rFonts w:ascii="Arial" w:hAnsi="Arial" w:cs="Arial"/>
                <w:b/>
                <w:sz w:val="19"/>
                <w:szCs w:val="19"/>
              </w:rPr>
              <w:t>Criteria:</w:t>
            </w:r>
            <w:r w:rsidRPr="00960656">
              <w:rPr>
                <w:rFonts w:ascii="Arial" w:hAnsi="Arial" w:cs="Arial"/>
                <w:sz w:val="19"/>
                <w:szCs w:val="19"/>
              </w:rPr>
              <w:t xml:space="preserve">  All illumination must be provided by LED lights drawing a maximum of 5 amps (C.13.1)</w:t>
            </w:r>
          </w:p>
          <w:p w14:paraId="7D33EC14" w14:textId="77777777" w:rsidR="001C5EBD" w:rsidRPr="00960656" w:rsidRDefault="001C5EBD" w:rsidP="009D6828">
            <w:pPr>
              <w:rPr>
                <w:rFonts w:ascii="Arial" w:hAnsi="Arial" w:cs="Arial"/>
                <w:b/>
                <w:sz w:val="19"/>
                <w:szCs w:val="19"/>
              </w:rPr>
            </w:pPr>
          </w:p>
          <w:p w14:paraId="4BF4C835" w14:textId="77777777" w:rsidR="001C5EBD" w:rsidRPr="00960656" w:rsidRDefault="001C5EBD" w:rsidP="009D6828">
            <w:pPr>
              <w:rPr>
                <w:rFonts w:ascii="Arial" w:hAnsi="Arial" w:cs="Arial"/>
                <w:sz w:val="19"/>
                <w:szCs w:val="19"/>
              </w:rPr>
            </w:pPr>
            <w:r w:rsidRPr="00960656">
              <w:rPr>
                <w:rFonts w:ascii="Arial" w:hAnsi="Arial" w:cs="Arial"/>
                <w:b/>
                <w:sz w:val="19"/>
                <w:szCs w:val="19"/>
              </w:rPr>
              <w:t xml:space="preserve">Question on Technical Information Questionnaire (TIQ): </w:t>
            </w:r>
            <w:r w:rsidRPr="00960656">
              <w:rPr>
                <w:rFonts w:ascii="Arial" w:hAnsi="Arial" w:cs="Arial"/>
                <w:sz w:val="19"/>
                <w:szCs w:val="19"/>
              </w:rPr>
              <w:t xml:space="preserve">Are all the lights of the Light Emitting Diode (LED) type and a maximum combined draw of 5 amps?   </w:t>
            </w:r>
          </w:p>
          <w:p w14:paraId="08B1665C" w14:textId="77777777" w:rsidR="001C5EBD" w:rsidRPr="00960656" w:rsidRDefault="001C5EBD" w:rsidP="009D6828">
            <w:pPr>
              <w:rPr>
                <w:rFonts w:ascii="Arial" w:hAnsi="Arial" w:cs="Arial"/>
                <w:b/>
                <w:sz w:val="19"/>
                <w:szCs w:val="19"/>
              </w:rPr>
            </w:pPr>
          </w:p>
          <w:p w14:paraId="18B08761" w14:textId="77777777" w:rsidR="001C5EBD" w:rsidRPr="00960656" w:rsidRDefault="001C5EBD" w:rsidP="009D6828">
            <w:pPr>
              <w:rPr>
                <w:rFonts w:ascii="Arial" w:hAnsi="Arial" w:cs="Arial"/>
                <w:sz w:val="19"/>
                <w:szCs w:val="19"/>
              </w:rPr>
            </w:pPr>
            <w:r w:rsidRPr="00960656">
              <w:rPr>
                <w:rFonts w:ascii="Arial" w:hAnsi="Arial" w:cs="Arial"/>
                <w:b/>
                <w:sz w:val="19"/>
                <w:szCs w:val="19"/>
              </w:rPr>
              <w:t>Standard of Proof:</w:t>
            </w:r>
            <w:r w:rsidRPr="00960656">
              <w:rPr>
                <w:rFonts w:ascii="Arial" w:hAnsi="Arial" w:cs="Arial"/>
                <w:sz w:val="19"/>
                <w:szCs w:val="19"/>
              </w:rPr>
              <w:t xml:space="preserve"> Manufacturer’s spec sheets showing LED characteristics.</w:t>
            </w:r>
          </w:p>
          <w:p w14:paraId="4746514E" w14:textId="77777777" w:rsidR="001C5EBD" w:rsidRPr="00DE1F3A" w:rsidRDefault="001C5EBD" w:rsidP="009D6828">
            <w:pPr>
              <w:rPr>
                <w:rFonts w:ascii="Arial" w:hAnsi="Arial" w:cs="Arial"/>
                <w:sz w:val="19"/>
                <w:szCs w:val="19"/>
              </w:rPr>
            </w:pPr>
          </w:p>
        </w:tc>
        <w:tc>
          <w:tcPr>
            <w:tcW w:w="3420" w:type="dxa"/>
          </w:tcPr>
          <w:p w14:paraId="6FA9F899" w14:textId="77777777" w:rsidR="001C5EBD" w:rsidRPr="00960656" w:rsidRDefault="001C5EBD" w:rsidP="009D6828">
            <w:pPr>
              <w:rPr>
                <w:rFonts w:ascii="Arial" w:hAnsi="Arial" w:cs="Arial"/>
                <w:b/>
                <w:sz w:val="19"/>
                <w:szCs w:val="19"/>
                <w:u w:val="single"/>
              </w:rPr>
            </w:pPr>
            <w:r w:rsidRPr="00960656">
              <w:rPr>
                <w:rFonts w:ascii="Arial" w:hAnsi="Arial" w:cs="Arial"/>
                <w:b/>
                <w:sz w:val="19"/>
                <w:szCs w:val="19"/>
              </w:rPr>
              <w:t>Criteria:</w:t>
            </w:r>
            <w:r w:rsidRPr="00960656">
              <w:rPr>
                <w:rFonts w:ascii="Arial" w:hAnsi="Arial" w:cs="Arial"/>
                <w:sz w:val="19"/>
                <w:szCs w:val="19"/>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14:paraId="66B2E88F" w14:textId="77777777" w:rsidR="001C5EBD" w:rsidRPr="00960656" w:rsidRDefault="001C5EBD" w:rsidP="009D6828">
            <w:pPr>
              <w:rPr>
                <w:rFonts w:ascii="Arial" w:hAnsi="Arial" w:cs="Arial"/>
                <w:b/>
                <w:sz w:val="19"/>
                <w:szCs w:val="19"/>
              </w:rPr>
            </w:pPr>
          </w:p>
          <w:p w14:paraId="7890B433" w14:textId="1FAE167D" w:rsidR="001C5EBD" w:rsidRPr="00960656" w:rsidRDefault="001C5EBD" w:rsidP="009D6828">
            <w:pPr>
              <w:rPr>
                <w:rFonts w:ascii="Arial" w:hAnsi="Arial" w:cs="Arial"/>
                <w:b/>
                <w:sz w:val="19"/>
                <w:szCs w:val="19"/>
                <w:u w:val="single"/>
              </w:rPr>
            </w:pPr>
            <w:r w:rsidRPr="00960656">
              <w:rPr>
                <w:rFonts w:ascii="Arial" w:hAnsi="Arial" w:cs="Arial"/>
                <w:b/>
                <w:sz w:val="19"/>
                <w:szCs w:val="19"/>
              </w:rPr>
              <w:t>Question on Technical Information Questionnaire (TIQ</w:t>
            </w:r>
            <w:r w:rsidR="00822E3C" w:rsidRPr="00960656">
              <w:rPr>
                <w:rFonts w:ascii="Arial" w:hAnsi="Arial" w:cs="Arial"/>
                <w:b/>
                <w:sz w:val="19"/>
                <w:szCs w:val="19"/>
              </w:rPr>
              <w:t>):</w:t>
            </w:r>
            <w:r w:rsidR="00822E3C" w:rsidRPr="00960656">
              <w:rPr>
                <w:rFonts w:ascii="Arial" w:hAnsi="Arial" w:cs="Arial"/>
                <w:sz w:val="19"/>
                <w:szCs w:val="19"/>
              </w:rPr>
              <w:t xml:space="preserve"> Do</w:t>
            </w:r>
            <w:r w:rsidRPr="00960656">
              <w:rPr>
                <w:rFonts w:ascii="Arial" w:hAnsi="Arial" w:cs="Arial"/>
                <w:sz w:val="19"/>
                <w:szCs w:val="19"/>
              </w:rPr>
              <w:t xml:space="preserve">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 </w:t>
            </w:r>
          </w:p>
          <w:p w14:paraId="625E0B33" w14:textId="77777777" w:rsidR="001C5EBD" w:rsidRPr="00960656" w:rsidRDefault="001C5EBD" w:rsidP="009D6828">
            <w:pPr>
              <w:rPr>
                <w:rFonts w:ascii="Arial" w:hAnsi="Arial" w:cs="Arial"/>
                <w:b/>
                <w:sz w:val="19"/>
                <w:szCs w:val="19"/>
              </w:rPr>
            </w:pPr>
          </w:p>
          <w:p w14:paraId="4CE09B56" w14:textId="77777777" w:rsidR="001C5EBD" w:rsidRPr="00DE1F3A" w:rsidRDefault="001C5EBD" w:rsidP="009D6828">
            <w:pPr>
              <w:rPr>
                <w:rFonts w:ascii="Arial" w:hAnsi="Arial" w:cs="Arial"/>
                <w:sz w:val="19"/>
                <w:szCs w:val="19"/>
              </w:rPr>
            </w:pPr>
            <w:r w:rsidRPr="00960656">
              <w:rPr>
                <w:rFonts w:ascii="Arial" w:hAnsi="Arial" w:cs="Arial"/>
                <w:b/>
                <w:sz w:val="19"/>
                <w:szCs w:val="19"/>
              </w:rPr>
              <w:t>Standard of proof:</w:t>
            </w:r>
            <w:r w:rsidRPr="00960656">
              <w:rPr>
                <w:rFonts w:ascii="Arial" w:hAnsi="Arial" w:cs="Arial"/>
                <w:sz w:val="19"/>
                <w:szCs w:val="19"/>
              </w:rPr>
              <w:t xml:space="preserve"> Resume showing degree and years of experience as specified.</w:t>
            </w:r>
          </w:p>
        </w:tc>
        <w:tc>
          <w:tcPr>
            <w:tcW w:w="2605" w:type="dxa"/>
          </w:tcPr>
          <w:p w14:paraId="5FB41D17" w14:textId="77777777" w:rsidR="001C5EBD" w:rsidRPr="00960656" w:rsidRDefault="001C5EBD" w:rsidP="009D6828">
            <w:pPr>
              <w:rPr>
                <w:rFonts w:ascii="Arial" w:hAnsi="Arial" w:cs="Arial"/>
                <w:sz w:val="19"/>
                <w:szCs w:val="19"/>
              </w:rPr>
            </w:pPr>
            <w:r w:rsidRPr="00960656">
              <w:rPr>
                <w:rFonts w:ascii="Arial" w:hAnsi="Arial" w:cs="Arial"/>
                <w:b/>
                <w:sz w:val="19"/>
                <w:szCs w:val="19"/>
              </w:rPr>
              <w:t>Criteria:</w:t>
            </w:r>
            <w:r w:rsidRPr="00960656">
              <w:rPr>
                <w:rFonts w:ascii="Arial" w:hAnsi="Arial" w:cs="Arial"/>
                <w:sz w:val="19"/>
                <w:szCs w:val="19"/>
              </w:rPr>
              <w:t xml:space="preserve"> Contractor shall possess storage facility to store all equipment listed in attachment X within 15 miles of Arsenal (15 radial miles from geographic center of Arsenal).  </w:t>
            </w:r>
          </w:p>
          <w:p w14:paraId="1BCCD5F2" w14:textId="77777777" w:rsidR="001C5EBD" w:rsidRPr="00960656" w:rsidRDefault="001C5EBD" w:rsidP="009D6828">
            <w:pPr>
              <w:rPr>
                <w:rFonts w:ascii="Arial" w:hAnsi="Arial" w:cs="Arial"/>
                <w:b/>
                <w:sz w:val="19"/>
                <w:szCs w:val="19"/>
              </w:rPr>
            </w:pPr>
          </w:p>
          <w:p w14:paraId="1C386F8C" w14:textId="5EF2E173" w:rsidR="001C5EBD" w:rsidRPr="00960656" w:rsidRDefault="001C5EBD" w:rsidP="009D6828">
            <w:pPr>
              <w:rPr>
                <w:rFonts w:ascii="Arial" w:hAnsi="Arial" w:cs="Arial"/>
                <w:sz w:val="19"/>
                <w:szCs w:val="19"/>
              </w:rPr>
            </w:pPr>
            <w:r w:rsidRPr="00960656">
              <w:rPr>
                <w:rFonts w:ascii="Arial" w:hAnsi="Arial" w:cs="Arial"/>
                <w:b/>
                <w:sz w:val="19"/>
                <w:szCs w:val="19"/>
              </w:rPr>
              <w:t>Question on Technical Information Questionnaire (TIQ):</w:t>
            </w:r>
            <w:r w:rsidRPr="00960656">
              <w:rPr>
                <w:rFonts w:ascii="Arial" w:hAnsi="Arial" w:cs="Arial"/>
                <w:sz w:val="19"/>
                <w:szCs w:val="19"/>
              </w:rPr>
              <w:t xml:space="preserve"> Does the Offeror possess storage facility that meets </w:t>
            </w:r>
            <w:r w:rsidR="001062AF" w:rsidRPr="00960656">
              <w:rPr>
                <w:rFonts w:ascii="Arial" w:hAnsi="Arial" w:cs="Arial"/>
                <w:sz w:val="19"/>
                <w:szCs w:val="19"/>
              </w:rPr>
              <w:t>15-mile</w:t>
            </w:r>
            <w:r w:rsidRPr="00960656">
              <w:rPr>
                <w:rFonts w:ascii="Arial" w:hAnsi="Arial" w:cs="Arial"/>
                <w:sz w:val="19"/>
                <w:szCs w:val="19"/>
              </w:rPr>
              <w:t xml:space="preserve"> requirement listed in Section C.4.4?</w:t>
            </w:r>
          </w:p>
          <w:p w14:paraId="3C1BFE0A" w14:textId="77777777" w:rsidR="001C5EBD" w:rsidRPr="00960656" w:rsidRDefault="001C5EBD" w:rsidP="009D6828">
            <w:pPr>
              <w:contextualSpacing/>
              <w:rPr>
                <w:rFonts w:ascii="Arial" w:hAnsi="Arial" w:cs="Arial"/>
                <w:b/>
                <w:sz w:val="19"/>
                <w:szCs w:val="19"/>
              </w:rPr>
            </w:pPr>
          </w:p>
          <w:p w14:paraId="18ED979B" w14:textId="77777777" w:rsidR="001C5EBD" w:rsidRPr="00DE1F3A" w:rsidRDefault="001C5EBD" w:rsidP="009D6828">
            <w:pPr>
              <w:contextualSpacing/>
              <w:rPr>
                <w:rFonts w:ascii="Arial" w:hAnsi="Arial" w:cs="Arial"/>
                <w:sz w:val="19"/>
                <w:szCs w:val="19"/>
              </w:rPr>
            </w:pPr>
            <w:r w:rsidRPr="00960656">
              <w:rPr>
                <w:rFonts w:ascii="Arial" w:hAnsi="Arial" w:cs="Arial"/>
                <w:b/>
                <w:sz w:val="19"/>
                <w:szCs w:val="19"/>
              </w:rPr>
              <w:t>Standard of proof:</w:t>
            </w:r>
            <w:r w:rsidRPr="00960656">
              <w:rPr>
                <w:rFonts w:ascii="Arial" w:hAnsi="Arial" w:cs="Arial"/>
                <w:sz w:val="19"/>
                <w:szCs w:val="19"/>
              </w:rPr>
              <w:t xml:space="preserve">  Provide evidence of ownership or lease of facility that meets requirements listed in Section C.4.4.</w:t>
            </w:r>
            <w:r w:rsidRPr="00DE1F3A">
              <w:rPr>
                <w:rFonts w:ascii="Arial" w:hAnsi="Arial" w:cs="Arial"/>
                <w:sz w:val="19"/>
                <w:szCs w:val="19"/>
              </w:rPr>
              <w:t xml:space="preserve"> </w:t>
            </w:r>
          </w:p>
        </w:tc>
      </w:tr>
      <w:tr w:rsidR="001C5EBD" w:rsidRPr="00DE1F3A" w14:paraId="36EFD998" w14:textId="77777777" w:rsidTr="00922E4D">
        <w:tc>
          <w:tcPr>
            <w:tcW w:w="3325" w:type="dxa"/>
          </w:tcPr>
          <w:p w14:paraId="7488A95B" w14:textId="77777777" w:rsidR="001C5EBD" w:rsidRPr="00960656" w:rsidRDefault="001C5EBD" w:rsidP="009D6828">
            <w:pPr>
              <w:rPr>
                <w:rFonts w:ascii="Arial" w:hAnsi="Arial" w:cs="Arial"/>
                <w:sz w:val="19"/>
                <w:szCs w:val="19"/>
              </w:rPr>
            </w:pPr>
            <w:r w:rsidRPr="00960656">
              <w:rPr>
                <w:rFonts w:ascii="Arial" w:hAnsi="Arial" w:cs="Arial"/>
                <w:b/>
                <w:sz w:val="19"/>
                <w:szCs w:val="19"/>
              </w:rPr>
              <w:t>Criteria:</w:t>
            </w:r>
            <w:r w:rsidRPr="00960656">
              <w:rPr>
                <w:rFonts w:ascii="Arial" w:hAnsi="Arial" w:cs="Arial"/>
                <w:sz w:val="19"/>
                <w:szCs w:val="19"/>
              </w:rPr>
              <w:t xml:space="preserve"> The vehicle must be transportable by C-17, C-5, and military sea and rail IAW ATPD XXXX Section 3.1.X and 3.1.X</w:t>
            </w:r>
          </w:p>
          <w:p w14:paraId="39D5FBAC" w14:textId="77777777" w:rsidR="001C5EBD" w:rsidRPr="00960656" w:rsidRDefault="001C5EBD" w:rsidP="009D6828">
            <w:pPr>
              <w:rPr>
                <w:rFonts w:ascii="Arial" w:hAnsi="Arial" w:cs="Arial"/>
                <w:b/>
                <w:sz w:val="19"/>
                <w:szCs w:val="19"/>
              </w:rPr>
            </w:pPr>
          </w:p>
          <w:p w14:paraId="6124D9D0" w14:textId="77777777" w:rsidR="001C5EBD" w:rsidRPr="00960656" w:rsidRDefault="001C5EBD" w:rsidP="009D6828">
            <w:pPr>
              <w:rPr>
                <w:rFonts w:ascii="Arial" w:hAnsi="Arial" w:cs="Arial"/>
                <w:sz w:val="19"/>
                <w:szCs w:val="19"/>
              </w:rPr>
            </w:pPr>
            <w:r w:rsidRPr="00960656">
              <w:rPr>
                <w:rFonts w:ascii="Arial" w:hAnsi="Arial" w:cs="Arial"/>
                <w:b/>
                <w:sz w:val="19"/>
                <w:szCs w:val="19"/>
              </w:rPr>
              <w:t>Question on Technical Information Questionnaire (TIQ):</w:t>
            </w:r>
            <w:r w:rsidRPr="00960656">
              <w:rPr>
                <w:rFonts w:ascii="Arial" w:hAnsi="Arial" w:cs="Arial"/>
                <w:sz w:val="19"/>
                <w:szCs w:val="19"/>
              </w:rPr>
              <w:t xml:space="preserve"> Does the width of the vehicle exceed 96”? </w:t>
            </w:r>
          </w:p>
          <w:p w14:paraId="5DC4E2B8" w14:textId="77777777" w:rsidR="001C5EBD" w:rsidRPr="00960656" w:rsidRDefault="001C5EBD" w:rsidP="009D6828">
            <w:pPr>
              <w:rPr>
                <w:rFonts w:ascii="Arial" w:hAnsi="Arial" w:cs="Arial"/>
                <w:b/>
                <w:sz w:val="19"/>
                <w:szCs w:val="19"/>
              </w:rPr>
            </w:pPr>
          </w:p>
          <w:p w14:paraId="653A84BC" w14:textId="77777777" w:rsidR="001C5EBD" w:rsidRPr="00960656" w:rsidRDefault="001C5EBD" w:rsidP="009D6828">
            <w:pPr>
              <w:rPr>
                <w:rFonts w:ascii="Arial" w:hAnsi="Arial" w:cs="Arial"/>
                <w:sz w:val="19"/>
                <w:szCs w:val="19"/>
              </w:rPr>
            </w:pPr>
            <w:r w:rsidRPr="00960656">
              <w:rPr>
                <w:rFonts w:ascii="Arial" w:hAnsi="Arial" w:cs="Arial"/>
                <w:b/>
                <w:sz w:val="19"/>
                <w:szCs w:val="19"/>
              </w:rPr>
              <w:t>Standard of Proof:</w:t>
            </w:r>
            <w:r w:rsidRPr="00960656">
              <w:rPr>
                <w:rFonts w:ascii="Arial" w:hAnsi="Arial" w:cs="Arial"/>
                <w:sz w:val="19"/>
                <w:szCs w:val="19"/>
              </w:rPr>
              <w:t xml:space="preserve">  CAD drawing with all outside dimensions noted.</w:t>
            </w:r>
          </w:p>
          <w:p w14:paraId="1102FC9D" w14:textId="77777777" w:rsidR="001C5EBD" w:rsidRPr="00DE1F3A" w:rsidRDefault="001C5EBD" w:rsidP="009D6828">
            <w:pPr>
              <w:rPr>
                <w:rFonts w:ascii="Arial" w:hAnsi="Arial" w:cs="Arial"/>
                <w:sz w:val="19"/>
                <w:szCs w:val="19"/>
              </w:rPr>
            </w:pPr>
          </w:p>
        </w:tc>
        <w:tc>
          <w:tcPr>
            <w:tcW w:w="3420" w:type="dxa"/>
            <w:vMerge w:val="restart"/>
          </w:tcPr>
          <w:p w14:paraId="3AA1BE1F" w14:textId="77777777" w:rsidR="001C5EBD" w:rsidRPr="00960656" w:rsidRDefault="001C5EBD" w:rsidP="009D6828">
            <w:pPr>
              <w:rPr>
                <w:rFonts w:ascii="Arial" w:hAnsi="Arial" w:cs="Arial"/>
                <w:sz w:val="19"/>
                <w:szCs w:val="19"/>
              </w:rPr>
            </w:pPr>
            <w:r w:rsidRPr="00960656">
              <w:rPr>
                <w:rFonts w:ascii="Arial" w:hAnsi="Arial" w:cs="Arial"/>
                <w:b/>
                <w:sz w:val="19"/>
                <w:szCs w:val="19"/>
              </w:rPr>
              <w:t>Criteria:</w:t>
            </w:r>
            <w:r w:rsidRPr="00960656">
              <w:rPr>
                <w:rFonts w:ascii="Arial" w:hAnsi="Arial" w:cs="Arial"/>
                <w:sz w:val="19"/>
                <w:szCs w:val="19"/>
              </w:rPr>
              <w:t xml:space="preserve"> Five Communications Personnel with minimum of 4 years of experience with military tactical or satellite communications system.</w:t>
            </w:r>
          </w:p>
          <w:p w14:paraId="6A076FBE" w14:textId="77777777" w:rsidR="001C5EBD" w:rsidRPr="00960656" w:rsidRDefault="001C5EBD" w:rsidP="009D6828">
            <w:pPr>
              <w:rPr>
                <w:rFonts w:ascii="Arial" w:hAnsi="Arial" w:cs="Arial"/>
                <w:b/>
                <w:sz w:val="19"/>
                <w:szCs w:val="19"/>
              </w:rPr>
            </w:pPr>
          </w:p>
          <w:p w14:paraId="3A56CCFA" w14:textId="77777777" w:rsidR="001C5EBD" w:rsidRPr="00960656" w:rsidRDefault="001C5EBD" w:rsidP="009D6828">
            <w:pPr>
              <w:rPr>
                <w:rFonts w:ascii="Arial" w:hAnsi="Arial" w:cs="Arial"/>
                <w:b/>
                <w:sz w:val="19"/>
                <w:szCs w:val="19"/>
                <w:u w:val="single"/>
              </w:rPr>
            </w:pPr>
            <w:r w:rsidRPr="00960656">
              <w:rPr>
                <w:rFonts w:ascii="Arial" w:hAnsi="Arial" w:cs="Arial"/>
                <w:b/>
                <w:sz w:val="19"/>
                <w:szCs w:val="19"/>
              </w:rPr>
              <w:t>Question on Technical Information Questionnaire (TIQ):</w:t>
            </w:r>
            <w:r w:rsidRPr="00960656">
              <w:rPr>
                <w:rFonts w:ascii="Arial" w:hAnsi="Arial" w:cs="Arial"/>
                <w:sz w:val="19"/>
                <w:szCs w:val="19"/>
              </w:rPr>
              <w:t xml:space="preserve"> Do all of the candidates have a minimum of 4 years of experience with military tactical or satellite communications system?</w:t>
            </w:r>
          </w:p>
          <w:p w14:paraId="2F025D73" w14:textId="77777777" w:rsidR="001C5EBD" w:rsidRPr="00960656" w:rsidRDefault="001C5EBD" w:rsidP="009D6828">
            <w:pPr>
              <w:rPr>
                <w:rFonts w:ascii="Arial" w:hAnsi="Arial" w:cs="Arial"/>
                <w:b/>
                <w:sz w:val="19"/>
                <w:szCs w:val="19"/>
              </w:rPr>
            </w:pPr>
          </w:p>
          <w:p w14:paraId="08C7DB53" w14:textId="77777777" w:rsidR="001C5EBD" w:rsidRPr="00DE1F3A" w:rsidRDefault="001C5EBD" w:rsidP="009D6828">
            <w:pPr>
              <w:rPr>
                <w:rFonts w:ascii="Arial" w:hAnsi="Arial" w:cs="Arial"/>
                <w:sz w:val="19"/>
                <w:szCs w:val="19"/>
              </w:rPr>
            </w:pPr>
            <w:r w:rsidRPr="00960656">
              <w:rPr>
                <w:rFonts w:ascii="Arial" w:hAnsi="Arial" w:cs="Arial"/>
                <w:b/>
                <w:sz w:val="19"/>
                <w:szCs w:val="19"/>
              </w:rPr>
              <w:t>Standard of Proof:</w:t>
            </w:r>
            <w:r w:rsidRPr="00960656">
              <w:rPr>
                <w:rFonts w:ascii="Arial" w:hAnsi="Arial" w:cs="Arial"/>
                <w:sz w:val="19"/>
                <w:szCs w:val="19"/>
              </w:rPr>
              <w:t xml:space="preserve"> Resumes showing years of experience as specified.</w:t>
            </w:r>
          </w:p>
          <w:p w14:paraId="7635AAC2" w14:textId="77777777" w:rsidR="001C5EBD" w:rsidRPr="00DE1F3A" w:rsidRDefault="001C5EBD" w:rsidP="009D6828">
            <w:pPr>
              <w:rPr>
                <w:rFonts w:ascii="Arial" w:hAnsi="Arial" w:cs="Arial"/>
                <w:sz w:val="19"/>
                <w:szCs w:val="19"/>
              </w:rPr>
            </w:pPr>
          </w:p>
        </w:tc>
        <w:tc>
          <w:tcPr>
            <w:tcW w:w="2605" w:type="dxa"/>
            <w:vMerge w:val="restart"/>
          </w:tcPr>
          <w:p w14:paraId="03E4C9BE" w14:textId="77777777" w:rsidR="001C5EBD" w:rsidRPr="00960656" w:rsidRDefault="001C5EBD" w:rsidP="009D6828">
            <w:pPr>
              <w:rPr>
                <w:rFonts w:ascii="Arial" w:hAnsi="Arial" w:cs="Arial"/>
                <w:sz w:val="19"/>
                <w:szCs w:val="19"/>
              </w:rPr>
            </w:pPr>
            <w:r w:rsidRPr="00960656">
              <w:rPr>
                <w:rFonts w:ascii="Arial" w:hAnsi="Arial" w:cs="Arial"/>
                <w:b/>
                <w:bCs/>
                <w:sz w:val="19"/>
                <w:szCs w:val="19"/>
              </w:rPr>
              <w:t>Criteria:</w:t>
            </w:r>
            <w:r w:rsidRPr="00960656">
              <w:rPr>
                <w:rFonts w:ascii="Arial" w:hAnsi="Arial" w:cs="Arial"/>
                <w:sz w:val="19"/>
                <w:szCs w:val="19"/>
              </w:rPr>
              <w:t xml:space="preserve"> Offerors must possess the equipment required to refinish a 3,500 sq. ft. wood floor.</w:t>
            </w:r>
          </w:p>
          <w:p w14:paraId="7B1C3BD6" w14:textId="77777777" w:rsidR="001C5EBD" w:rsidRPr="00960656" w:rsidRDefault="001C5EBD" w:rsidP="009D6828">
            <w:pPr>
              <w:rPr>
                <w:rFonts w:ascii="Arial" w:hAnsi="Arial" w:cs="Arial"/>
                <w:bCs/>
                <w:sz w:val="19"/>
                <w:szCs w:val="19"/>
              </w:rPr>
            </w:pPr>
          </w:p>
          <w:p w14:paraId="05307B54" w14:textId="77777777" w:rsidR="001C5EBD" w:rsidRPr="00960656" w:rsidRDefault="001C5EBD" w:rsidP="009D6828">
            <w:pPr>
              <w:rPr>
                <w:rFonts w:ascii="Arial" w:hAnsi="Arial" w:cs="Arial"/>
                <w:sz w:val="19"/>
                <w:szCs w:val="19"/>
              </w:rPr>
            </w:pPr>
            <w:r w:rsidRPr="00960656">
              <w:rPr>
                <w:rFonts w:ascii="Arial" w:hAnsi="Arial" w:cs="Arial"/>
                <w:b/>
                <w:bCs/>
                <w:sz w:val="19"/>
                <w:szCs w:val="19"/>
              </w:rPr>
              <w:t>Question on Technical Information</w:t>
            </w:r>
            <w:r w:rsidRPr="00960656">
              <w:rPr>
                <w:rFonts w:ascii="Arial" w:hAnsi="Arial" w:cs="Arial"/>
                <w:bCs/>
                <w:sz w:val="19"/>
                <w:szCs w:val="19"/>
              </w:rPr>
              <w:t xml:space="preserve"> </w:t>
            </w:r>
            <w:r w:rsidRPr="00960656">
              <w:rPr>
                <w:rFonts w:ascii="Arial" w:hAnsi="Arial" w:cs="Arial"/>
                <w:b/>
                <w:bCs/>
                <w:sz w:val="19"/>
                <w:szCs w:val="19"/>
              </w:rPr>
              <w:t>Questionnaire (TIQ):</w:t>
            </w:r>
            <w:r w:rsidRPr="00960656">
              <w:rPr>
                <w:rFonts w:ascii="Arial" w:hAnsi="Arial" w:cs="Arial"/>
                <w:bCs/>
                <w:sz w:val="19"/>
                <w:szCs w:val="19"/>
              </w:rPr>
              <w:t xml:space="preserve"> </w:t>
            </w:r>
            <w:r w:rsidRPr="00960656">
              <w:rPr>
                <w:rFonts w:ascii="Arial" w:hAnsi="Arial" w:cs="Arial"/>
                <w:sz w:val="19"/>
                <w:szCs w:val="19"/>
              </w:rPr>
              <w:t>Does the Offeror own or lease equipment that will be used to refinish a 3,500 sq. ft. wood floor IAW C.4.5?</w:t>
            </w:r>
          </w:p>
          <w:p w14:paraId="2FF7FF49" w14:textId="77777777" w:rsidR="001C5EBD" w:rsidRPr="00960656" w:rsidRDefault="001C5EBD" w:rsidP="009D6828">
            <w:pPr>
              <w:rPr>
                <w:rFonts w:ascii="Arial" w:hAnsi="Arial" w:cs="Arial"/>
                <w:bCs/>
                <w:sz w:val="19"/>
                <w:szCs w:val="19"/>
              </w:rPr>
            </w:pPr>
          </w:p>
          <w:p w14:paraId="58096F15" w14:textId="77777777" w:rsidR="001C5EBD" w:rsidRPr="00960656" w:rsidRDefault="001C5EBD" w:rsidP="009D6828">
            <w:pPr>
              <w:rPr>
                <w:rFonts w:ascii="Arial" w:hAnsi="Arial" w:cs="Arial"/>
                <w:sz w:val="19"/>
                <w:szCs w:val="19"/>
              </w:rPr>
            </w:pPr>
            <w:r w:rsidRPr="00960656">
              <w:rPr>
                <w:rFonts w:ascii="Arial" w:hAnsi="Arial" w:cs="Arial"/>
                <w:b/>
                <w:bCs/>
                <w:sz w:val="19"/>
                <w:szCs w:val="19"/>
              </w:rPr>
              <w:t>Standard of Proof:</w:t>
            </w:r>
            <w:r w:rsidRPr="00960656">
              <w:rPr>
                <w:rFonts w:ascii="Arial" w:hAnsi="Arial" w:cs="Arial"/>
                <w:sz w:val="19"/>
                <w:szCs w:val="19"/>
              </w:rPr>
              <w:t xml:space="preserve"> Specify list of equipment and certificates of ownership for equipment or lease agreements.</w:t>
            </w:r>
          </w:p>
          <w:p w14:paraId="7CF7511E" w14:textId="77777777" w:rsidR="001C5EBD" w:rsidRPr="00DE1F3A" w:rsidRDefault="001C5EBD" w:rsidP="009D6828">
            <w:pPr>
              <w:rPr>
                <w:rFonts w:ascii="Arial" w:hAnsi="Arial" w:cs="Arial"/>
                <w:sz w:val="19"/>
                <w:szCs w:val="19"/>
              </w:rPr>
            </w:pPr>
          </w:p>
        </w:tc>
      </w:tr>
      <w:tr w:rsidR="001C5EBD" w:rsidRPr="00DE1F3A" w14:paraId="5EFFC3F1" w14:textId="77777777" w:rsidTr="00922E4D">
        <w:tc>
          <w:tcPr>
            <w:tcW w:w="3325" w:type="dxa"/>
          </w:tcPr>
          <w:p w14:paraId="2A7B7310" w14:textId="77777777" w:rsidR="001C5EBD" w:rsidRPr="00960656" w:rsidRDefault="001C5EBD" w:rsidP="009D6828">
            <w:pPr>
              <w:tabs>
                <w:tab w:val="num" w:pos="1800"/>
              </w:tabs>
              <w:rPr>
                <w:rFonts w:ascii="Arial" w:hAnsi="Arial" w:cs="Arial"/>
                <w:sz w:val="19"/>
                <w:szCs w:val="19"/>
              </w:rPr>
            </w:pPr>
            <w:r w:rsidRPr="00960656">
              <w:rPr>
                <w:rFonts w:ascii="Arial" w:hAnsi="Arial" w:cs="Arial"/>
                <w:b/>
                <w:sz w:val="19"/>
                <w:szCs w:val="19"/>
              </w:rPr>
              <w:t>Requirement:</w:t>
            </w:r>
            <w:r w:rsidRPr="00960656">
              <w:rPr>
                <w:rFonts w:ascii="Arial" w:hAnsi="Arial" w:cs="Arial"/>
                <w:sz w:val="19"/>
                <w:szCs w:val="19"/>
              </w:rPr>
              <w:t xml:space="preserve"> Engine must be able to be operated with JP-8 (C.1.3)</w:t>
            </w:r>
          </w:p>
          <w:p w14:paraId="5CF9F44B" w14:textId="77777777" w:rsidR="001C5EBD" w:rsidRPr="00960656" w:rsidRDefault="001C5EBD" w:rsidP="009D6828">
            <w:pPr>
              <w:rPr>
                <w:rFonts w:ascii="Arial" w:hAnsi="Arial" w:cs="Arial"/>
                <w:b/>
                <w:sz w:val="19"/>
                <w:szCs w:val="19"/>
              </w:rPr>
            </w:pPr>
          </w:p>
          <w:p w14:paraId="7C1DC605" w14:textId="77777777" w:rsidR="001C5EBD" w:rsidRPr="00960656" w:rsidRDefault="001C5EBD" w:rsidP="009D6828">
            <w:pPr>
              <w:rPr>
                <w:rFonts w:ascii="Arial" w:hAnsi="Arial" w:cs="Arial"/>
                <w:sz w:val="19"/>
                <w:szCs w:val="19"/>
              </w:rPr>
            </w:pPr>
            <w:r w:rsidRPr="00960656">
              <w:rPr>
                <w:rFonts w:ascii="Arial" w:hAnsi="Arial" w:cs="Arial"/>
                <w:b/>
                <w:sz w:val="19"/>
                <w:szCs w:val="19"/>
              </w:rPr>
              <w:t>Question on TIQ:</w:t>
            </w:r>
            <w:r w:rsidRPr="00960656">
              <w:rPr>
                <w:rFonts w:ascii="Arial" w:hAnsi="Arial" w:cs="Arial"/>
                <w:sz w:val="19"/>
                <w:szCs w:val="19"/>
              </w:rPr>
              <w:t xml:space="preserve">  Does the vehicle run on JP-8 IAW ATPD- XXXX Section 3.3.5.1?</w:t>
            </w:r>
          </w:p>
          <w:p w14:paraId="1D42B9C9" w14:textId="77777777" w:rsidR="001C5EBD" w:rsidRPr="00960656" w:rsidRDefault="001C5EBD" w:rsidP="009D6828">
            <w:pPr>
              <w:rPr>
                <w:rFonts w:ascii="Arial" w:hAnsi="Arial" w:cs="Arial"/>
                <w:sz w:val="19"/>
                <w:szCs w:val="19"/>
              </w:rPr>
            </w:pPr>
          </w:p>
          <w:p w14:paraId="23DE1330" w14:textId="77777777" w:rsidR="001C5EBD" w:rsidRPr="00960656" w:rsidRDefault="001C5EBD" w:rsidP="009D6828">
            <w:pPr>
              <w:rPr>
                <w:rFonts w:ascii="Arial" w:hAnsi="Arial" w:cs="Arial"/>
                <w:sz w:val="19"/>
                <w:szCs w:val="19"/>
              </w:rPr>
            </w:pPr>
            <w:r w:rsidRPr="00960656">
              <w:rPr>
                <w:rFonts w:ascii="Arial" w:hAnsi="Arial" w:cs="Arial"/>
                <w:b/>
                <w:sz w:val="19"/>
                <w:szCs w:val="19"/>
              </w:rPr>
              <w:t>Standard of Proof:</w:t>
            </w:r>
            <w:r w:rsidRPr="00960656">
              <w:rPr>
                <w:rFonts w:ascii="Arial" w:hAnsi="Arial" w:cs="Arial"/>
                <w:sz w:val="19"/>
                <w:szCs w:val="19"/>
              </w:rPr>
              <w:t xml:space="preserve">  Manufacturer’s spec sheet for engine.</w:t>
            </w:r>
          </w:p>
          <w:p w14:paraId="1992D0A3" w14:textId="77777777" w:rsidR="001C5EBD" w:rsidRPr="00DE1F3A" w:rsidRDefault="001C5EBD" w:rsidP="009D6828">
            <w:pPr>
              <w:rPr>
                <w:rFonts w:ascii="Arial" w:hAnsi="Arial" w:cs="Arial"/>
                <w:sz w:val="19"/>
                <w:szCs w:val="19"/>
              </w:rPr>
            </w:pPr>
          </w:p>
        </w:tc>
        <w:tc>
          <w:tcPr>
            <w:tcW w:w="3420" w:type="dxa"/>
            <w:vMerge/>
          </w:tcPr>
          <w:p w14:paraId="305AB989" w14:textId="77777777" w:rsidR="001C5EBD" w:rsidRPr="00DE1F3A" w:rsidRDefault="001C5EBD" w:rsidP="009D6828">
            <w:pPr>
              <w:rPr>
                <w:rFonts w:ascii="Arial" w:hAnsi="Arial" w:cs="Arial"/>
                <w:sz w:val="19"/>
                <w:szCs w:val="19"/>
              </w:rPr>
            </w:pPr>
          </w:p>
        </w:tc>
        <w:tc>
          <w:tcPr>
            <w:tcW w:w="2605" w:type="dxa"/>
            <w:vMerge/>
          </w:tcPr>
          <w:p w14:paraId="238C78B7" w14:textId="77777777" w:rsidR="001C5EBD" w:rsidRPr="00DE1F3A" w:rsidRDefault="001C5EBD" w:rsidP="009D6828">
            <w:pPr>
              <w:rPr>
                <w:rFonts w:ascii="Arial" w:hAnsi="Arial" w:cs="Arial"/>
                <w:sz w:val="19"/>
                <w:szCs w:val="19"/>
              </w:rPr>
            </w:pPr>
          </w:p>
        </w:tc>
      </w:tr>
    </w:tbl>
    <w:p w14:paraId="150CEEFD" w14:textId="77777777" w:rsidR="001C5EBD" w:rsidRPr="00960656" w:rsidRDefault="001C5EBD" w:rsidP="00922E4D">
      <w:pPr>
        <w:autoSpaceDE w:val="0"/>
        <w:autoSpaceDN w:val="0"/>
        <w:adjustRightInd w:val="0"/>
        <w:rPr>
          <w:rFonts w:ascii="Arial" w:hAnsi="Arial" w:cs="Arial"/>
          <w:sz w:val="24"/>
        </w:rPr>
      </w:pPr>
      <w:r w:rsidRPr="00960656">
        <w:rPr>
          <w:rFonts w:ascii="Arial" w:hAnsi="Arial" w:cs="Arial"/>
          <w:b/>
        </w:rPr>
        <w:br w:type="page"/>
      </w:r>
    </w:p>
    <w:p w14:paraId="2C390BBF" w14:textId="77777777" w:rsidR="001C5EBD" w:rsidRPr="00960656" w:rsidRDefault="001C5EBD" w:rsidP="00922E4D">
      <w:pPr>
        <w:pBdr>
          <w:top w:val="single" w:sz="4" w:space="1" w:color="auto"/>
          <w:bottom w:val="single" w:sz="4" w:space="1" w:color="auto"/>
        </w:pBdr>
        <w:rPr>
          <w:rFonts w:ascii="Arial" w:hAnsi="Arial" w:cs="Arial"/>
          <w:iCs/>
          <w:sz w:val="24"/>
        </w:rPr>
      </w:pPr>
      <w:r w:rsidRPr="00960656">
        <w:rPr>
          <w:rFonts w:ascii="Arial" w:hAnsi="Arial" w:cs="Arial"/>
          <w:b/>
          <w:iCs/>
          <w:sz w:val="28"/>
          <w:szCs w:val="28"/>
        </w:rPr>
        <w:lastRenderedPageBreak/>
        <w:t>C-11 Flow Chart For Selection of Best Value Methodology</w:t>
      </w:r>
    </w:p>
    <w:p w14:paraId="23845BD4" w14:textId="77777777" w:rsidR="001C5EBD" w:rsidRPr="00960656" w:rsidRDefault="001C5EBD" w:rsidP="009D6828">
      <w:pPr>
        <w:rPr>
          <w:rFonts w:ascii="Arial" w:hAnsi="Arial" w:cs="Arial"/>
        </w:rPr>
      </w:pPr>
    </w:p>
    <w:p w14:paraId="27C3ABC2" w14:textId="77777777" w:rsidR="001C5EBD" w:rsidRPr="00960656" w:rsidRDefault="001C5EBD" w:rsidP="009D6828">
      <w:pPr>
        <w:rPr>
          <w:rFonts w:ascii="Arial" w:hAnsi="Arial" w:cs="Arial"/>
        </w:rPr>
      </w:pPr>
    </w:p>
    <w:p w14:paraId="18A0FFDB" w14:textId="77777777" w:rsidR="001C5EBD" w:rsidRPr="00DE1F3A" w:rsidRDefault="001C5EBD" w:rsidP="009D6828">
      <w:pPr>
        <w:rPr>
          <w:rFonts w:ascii="Arial" w:hAnsi="Arial" w:cs="Arial"/>
        </w:rPr>
      </w:pPr>
      <w:r w:rsidRPr="00DE1F3A">
        <w:rPr>
          <w:rFonts w:ascii="Arial" w:hAnsi="Arial" w:cs="Arial"/>
        </w:rPr>
        <w:object w:dxaOrig="11530" w:dyaOrig="14280" w14:anchorId="4E3B0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0.5pt" o:ole="">
            <v:imagedata r:id="rId49" o:title=""/>
          </v:shape>
          <o:OLEObject Type="Embed" ProgID="Visio.Drawing.11" ShapeID="_x0000_i1025" DrawAspect="Content" ObjectID="_1798016110" r:id="rId50"/>
        </w:object>
      </w:r>
    </w:p>
    <w:p w14:paraId="738427E2" w14:textId="77777777" w:rsidR="001C5EBD" w:rsidRPr="00DE1F3A" w:rsidRDefault="001C5EBD" w:rsidP="009D6828">
      <w:pPr>
        <w:rPr>
          <w:rFonts w:ascii="Arial" w:hAnsi="Arial" w:cs="Arial"/>
        </w:rPr>
      </w:pPr>
    </w:p>
    <w:p w14:paraId="2FFAF334" w14:textId="77777777" w:rsidR="001C5EBD" w:rsidRPr="00DE1F3A" w:rsidRDefault="001C5EBD" w:rsidP="009D6828">
      <w:pPr>
        <w:rPr>
          <w:rFonts w:ascii="Arial" w:hAnsi="Arial" w:cs="Arial"/>
        </w:rPr>
      </w:pPr>
    </w:p>
    <w:p w14:paraId="4950CD29" w14:textId="77777777" w:rsidR="001C5EBD" w:rsidRPr="00960656" w:rsidRDefault="001C5EBD" w:rsidP="009D6828">
      <w:pPr>
        <w:spacing w:after="160" w:line="259" w:lineRule="auto"/>
        <w:rPr>
          <w:rFonts w:ascii="Arial" w:hAnsi="Arial" w:cs="Arial"/>
        </w:rPr>
      </w:pPr>
      <w:r w:rsidRPr="00960656">
        <w:rPr>
          <w:rFonts w:ascii="Arial" w:hAnsi="Arial" w:cs="Arial"/>
        </w:rPr>
        <w:br w:type="page"/>
      </w:r>
    </w:p>
    <w:p w14:paraId="3BDB6B5F" w14:textId="77777777" w:rsidR="001C5EBD" w:rsidRPr="00960656" w:rsidRDefault="001C5EBD" w:rsidP="00922E4D">
      <w:pPr>
        <w:pBdr>
          <w:top w:val="single" w:sz="4" w:space="1" w:color="auto"/>
          <w:bottom w:val="single" w:sz="4" w:space="1" w:color="auto"/>
        </w:pBdr>
        <w:rPr>
          <w:rFonts w:ascii="Arial" w:hAnsi="Arial" w:cs="Arial"/>
          <w:iCs/>
          <w:sz w:val="24"/>
        </w:rPr>
      </w:pPr>
      <w:r w:rsidRPr="00960656">
        <w:rPr>
          <w:rFonts w:ascii="Arial" w:hAnsi="Arial" w:cs="Arial"/>
          <w:b/>
          <w:iCs/>
          <w:sz w:val="28"/>
          <w:szCs w:val="28"/>
        </w:rPr>
        <w:lastRenderedPageBreak/>
        <w:t>C-12 LPTA – Sample Evaluator Write-Up</w:t>
      </w:r>
    </w:p>
    <w:p w14:paraId="6BB2EE4E" w14:textId="77777777" w:rsidR="001C5EBD" w:rsidRPr="00960656" w:rsidRDefault="001C5EBD" w:rsidP="009D6828">
      <w:pPr>
        <w:rPr>
          <w:rFonts w:ascii="Arial" w:hAnsi="Arial" w:cs="Arial"/>
          <w:b/>
          <w:sz w:val="24"/>
          <w:szCs w:val="24"/>
        </w:rPr>
      </w:pPr>
    </w:p>
    <w:p w14:paraId="4A6D1B86" w14:textId="72A094C4" w:rsidR="001C5EBD" w:rsidRPr="00960656" w:rsidRDefault="001C5EBD" w:rsidP="009D6828">
      <w:pPr>
        <w:rPr>
          <w:rFonts w:ascii="Arial" w:hAnsi="Arial" w:cs="Arial"/>
          <w:b/>
          <w:sz w:val="24"/>
          <w:szCs w:val="24"/>
        </w:rPr>
      </w:pPr>
      <w:r w:rsidRPr="00960656">
        <w:rPr>
          <w:rFonts w:ascii="Arial" w:hAnsi="Arial" w:cs="Arial"/>
          <w:b/>
          <w:sz w:val="24"/>
          <w:szCs w:val="24"/>
        </w:rPr>
        <w:t xml:space="preserve">Describe the Evaluation Process in the Source Selection Plan – Then Fully Document the Evaluation </w:t>
      </w:r>
      <w:r w:rsidR="001062AF" w:rsidRPr="00960656">
        <w:rPr>
          <w:rFonts w:ascii="Arial" w:hAnsi="Arial" w:cs="Arial"/>
          <w:b/>
          <w:sz w:val="24"/>
          <w:szCs w:val="24"/>
        </w:rPr>
        <w:t>i</w:t>
      </w:r>
      <w:r w:rsidRPr="00960656">
        <w:rPr>
          <w:rFonts w:ascii="Arial" w:hAnsi="Arial" w:cs="Arial"/>
          <w:b/>
          <w:sz w:val="24"/>
          <w:szCs w:val="24"/>
        </w:rPr>
        <w:t>n Accordance With the SSP</w:t>
      </w:r>
    </w:p>
    <w:p w14:paraId="56C5C0D1" w14:textId="77777777" w:rsidR="001C5EBD" w:rsidRPr="00960656" w:rsidRDefault="001C5EBD" w:rsidP="009D6828">
      <w:pPr>
        <w:rPr>
          <w:rFonts w:ascii="Arial" w:hAnsi="Arial" w:cs="Arial"/>
          <w:b/>
          <w:sz w:val="24"/>
          <w:szCs w:val="24"/>
        </w:rPr>
      </w:pPr>
    </w:p>
    <w:p w14:paraId="7B82E34B" w14:textId="77777777" w:rsidR="001C5EBD" w:rsidRPr="00960656" w:rsidRDefault="001C5EBD" w:rsidP="009D6828">
      <w:pPr>
        <w:rPr>
          <w:rFonts w:ascii="Arial" w:hAnsi="Arial" w:cs="Arial"/>
          <w:sz w:val="24"/>
          <w:szCs w:val="24"/>
        </w:rPr>
      </w:pPr>
      <w:r w:rsidRPr="00960656">
        <w:rPr>
          <w:rFonts w:ascii="Arial" w:hAnsi="Arial" w:cs="Arial"/>
          <w:sz w:val="24"/>
          <w:szCs w:val="24"/>
        </w:rPr>
        <w:t>Use a checklist or evaluation form such as the one below:</w:t>
      </w:r>
      <w:r w:rsidRPr="00960656">
        <w:rPr>
          <w:rFonts w:ascii="Arial" w:hAnsi="Arial" w:cs="Arial"/>
          <w:noProof/>
          <w:sz w:val="24"/>
          <w:szCs w:val="24"/>
        </w:rPr>
        <w:t xml:space="preserve"> </w:t>
      </w:r>
    </w:p>
    <w:p w14:paraId="6756BE7D" w14:textId="77777777" w:rsidR="001C5EBD" w:rsidRPr="00960656" w:rsidRDefault="001C5EBD" w:rsidP="009D6828">
      <w:pPr>
        <w:rPr>
          <w:rFonts w:ascii="Arial" w:hAnsi="Arial" w:cs="Arial"/>
        </w:rPr>
      </w:pPr>
    </w:p>
    <w:tbl>
      <w:tblPr>
        <w:tblW w:w="9620" w:type="dxa"/>
        <w:tblCellMar>
          <w:left w:w="0" w:type="dxa"/>
          <w:right w:w="0" w:type="dxa"/>
        </w:tblCellMar>
        <w:tblLook w:val="0600" w:firstRow="0" w:lastRow="0" w:firstColumn="0" w:lastColumn="0" w:noHBand="1" w:noVBand="1"/>
      </w:tblPr>
      <w:tblGrid>
        <w:gridCol w:w="1759"/>
        <w:gridCol w:w="1738"/>
        <w:gridCol w:w="1798"/>
        <w:gridCol w:w="419"/>
        <w:gridCol w:w="57"/>
        <w:gridCol w:w="3849"/>
      </w:tblGrid>
      <w:tr w:rsidR="001C5EBD" w:rsidRPr="00DE1F3A" w14:paraId="7A77544C" w14:textId="77777777" w:rsidTr="00011262">
        <w:trPr>
          <w:trHeight w:val="247"/>
        </w:trPr>
        <w:tc>
          <w:tcPr>
            <w:tcW w:w="1760" w:type="dxa"/>
            <w:vMerge w:val="restart"/>
            <w:tcBorders>
              <w:top w:val="single" w:sz="8" w:space="0" w:color="000000"/>
              <w:left w:val="single" w:sz="8"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05D6A033" w14:textId="77777777" w:rsidR="001C5EBD" w:rsidRPr="00960656" w:rsidRDefault="001C5EBD" w:rsidP="009D6828">
            <w:pPr>
              <w:textAlignment w:val="center"/>
              <w:rPr>
                <w:rFonts w:ascii="Arial" w:hAnsi="Arial" w:cs="Arial"/>
                <w:sz w:val="36"/>
                <w:szCs w:val="36"/>
              </w:rPr>
            </w:pPr>
            <w:r w:rsidRPr="00960656">
              <w:rPr>
                <w:rFonts w:ascii="Arial" w:hAnsi="Arial" w:cs="Arial"/>
                <w:b/>
                <w:bCs/>
                <w:color w:val="000000" w:themeColor="text1"/>
                <w:kern w:val="24"/>
              </w:rPr>
              <w:t xml:space="preserve">FACTOR 3:  </w:t>
            </w:r>
          </w:p>
          <w:p w14:paraId="15CC6F64" w14:textId="77777777" w:rsidR="001C5EBD" w:rsidRPr="00960656" w:rsidRDefault="001C5EBD" w:rsidP="009D6828">
            <w:pPr>
              <w:textAlignment w:val="center"/>
              <w:rPr>
                <w:rFonts w:ascii="Arial" w:hAnsi="Arial" w:cs="Arial"/>
                <w:sz w:val="36"/>
                <w:szCs w:val="36"/>
              </w:rPr>
            </w:pPr>
            <w:r w:rsidRPr="00960656">
              <w:rPr>
                <w:rFonts w:ascii="Arial" w:hAnsi="Arial" w:cs="Arial"/>
                <w:b/>
                <w:bCs/>
                <w:color w:val="000000" w:themeColor="text1"/>
                <w:kern w:val="24"/>
              </w:rPr>
              <w:t>Usability</w:t>
            </w:r>
          </w:p>
        </w:tc>
        <w:tc>
          <w:tcPr>
            <w:tcW w:w="1740" w:type="dxa"/>
            <w:vMerge w:val="restart"/>
            <w:tcBorders>
              <w:top w:val="single" w:sz="8"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5ED9FEE8" w14:textId="77777777" w:rsidR="001C5EBD" w:rsidRPr="00960656" w:rsidRDefault="001C5EBD" w:rsidP="009D6828">
            <w:pPr>
              <w:textAlignment w:val="center"/>
              <w:rPr>
                <w:rFonts w:ascii="Arial" w:hAnsi="Arial" w:cs="Arial"/>
                <w:sz w:val="36"/>
                <w:szCs w:val="36"/>
              </w:rPr>
            </w:pPr>
            <w:r w:rsidRPr="00960656">
              <w:rPr>
                <w:rFonts w:ascii="Arial" w:hAnsi="Arial" w:cs="Arial"/>
                <w:b/>
                <w:bCs/>
                <w:color w:val="000000" w:themeColor="text1"/>
                <w:kern w:val="24"/>
                <w:szCs w:val="24"/>
              </w:rPr>
              <w:t>SUBFACTOR 3.2: Setup and Breakdown</w:t>
            </w:r>
          </w:p>
        </w:tc>
        <w:tc>
          <w:tcPr>
            <w:tcW w:w="6120" w:type="dxa"/>
            <w:gridSpan w:val="4"/>
            <w:tcBorders>
              <w:top w:val="single" w:sz="8"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vAlign w:val="center"/>
            <w:hideMark/>
          </w:tcPr>
          <w:p w14:paraId="6C14F13B" w14:textId="77777777" w:rsidR="001C5EBD" w:rsidRPr="00960656" w:rsidRDefault="001C5EBD" w:rsidP="009D6828">
            <w:pPr>
              <w:textAlignment w:val="center"/>
              <w:rPr>
                <w:rFonts w:ascii="Arial" w:hAnsi="Arial" w:cs="Arial"/>
                <w:sz w:val="36"/>
                <w:szCs w:val="36"/>
              </w:rPr>
            </w:pPr>
            <w:r w:rsidRPr="00960656">
              <w:rPr>
                <w:rFonts w:ascii="Arial" w:hAnsi="Arial" w:cs="Arial"/>
                <w:b/>
                <w:bCs/>
                <w:color w:val="000000" w:themeColor="text1"/>
                <w:kern w:val="24"/>
                <w:sz w:val="18"/>
                <w:szCs w:val="18"/>
              </w:rPr>
              <w:t>OFFEROR:</w:t>
            </w:r>
          </w:p>
        </w:tc>
      </w:tr>
      <w:tr w:rsidR="001C5EBD" w:rsidRPr="00DE1F3A" w14:paraId="186E01E1" w14:textId="77777777" w:rsidTr="00011262">
        <w:trPr>
          <w:trHeight w:val="323"/>
        </w:trPr>
        <w:tc>
          <w:tcPr>
            <w:tcW w:w="0" w:type="auto"/>
            <w:vMerge/>
            <w:tcBorders>
              <w:top w:val="single" w:sz="8" w:space="0" w:color="000000"/>
              <w:left w:val="single" w:sz="8" w:space="0" w:color="000000"/>
              <w:bottom w:val="single" w:sz="8" w:space="0" w:color="000000"/>
              <w:right w:val="single" w:sz="4" w:space="0" w:color="000000"/>
            </w:tcBorders>
            <w:vAlign w:val="center"/>
            <w:hideMark/>
          </w:tcPr>
          <w:p w14:paraId="4EE9EF27" w14:textId="77777777" w:rsidR="001C5EBD" w:rsidRPr="00960656" w:rsidRDefault="001C5EBD" w:rsidP="009D6828">
            <w:pPr>
              <w:rPr>
                <w:rFonts w:ascii="Arial" w:hAnsi="Arial" w:cs="Arial"/>
                <w:sz w:val="36"/>
                <w:szCs w:val="36"/>
              </w:rPr>
            </w:pPr>
          </w:p>
        </w:tc>
        <w:tc>
          <w:tcPr>
            <w:tcW w:w="1740" w:type="dxa"/>
            <w:vMerge/>
            <w:tcBorders>
              <w:top w:val="single" w:sz="8" w:space="0" w:color="000000"/>
              <w:left w:val="single" w:sz="4" w:space="0" w:color="000000"/>
              <w:bottom w:val="single" w:sz="8" w:space="0" w:color="000000"/>
              <w:right w:val="single" w:sz="4" w:space="0" w:color="000000"/>
            </w:tcBorders>
            <w:vAlign w:val="center"/>
            <w:hideMark/>
          </w:tcPr>
          <w:p w14:paraId="7F889BA2" w14:textId="77777777" w:rsidR="001C5EBD" w:rsidRPr="00960656" w:rsidRDefault="001C5EBD" w:rsidP="009D6828">
            <w:pPr>
              <w:rPr>
                <w:rFonts w:ascii="Arial" w:hAnsi="Arial" w:cs="Arial"/>
                <w:sz w:val="36"/>
                <w:szCs w:val="36"/>
              </w:rPr>
            </w:pPr>
          </w:p>
        </w:tc>
        <w:tc>
          <w:tcPr>
            <w:tcW w:w="2220" w:type="dxa"/>
            <w:gridSpan w:val="2"/>
            <w:tcBorders>
              <w:top w:val="single" w:sz="4"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36C78858" w14:textId="77777777" w:rsidR="001C5EBD" w:rsidRPr="00960656" w:rsidRDefault="001C5EBD" w:rsidP="009D6828">
            <w:pPr>
              <w:jc w:val="right"/>
              <w:textAlignment w:val="center"/>
              <w:rPr>
                <w:rFonts w:ascii="Arial" w:hAnsi="Arial" w:cs="Arial"/>
                <w:sz w:val="36"/>
                <w:szCs w:val="36"/>
              </w:rPr>
            </w:pPr>
            <w:r w:rsidRPr="00960656">
              <w:rPr>
                <w:rFonts w:ascii="Arial" w:hAnsi="Arial" w:cs="Arial"/>
                <w:b/>
                <w:bCs/>
                <w:color w:val="000000" w:themeColor="text1"/>
                <w:kern w:val="24"/>
                <w:sz w:val="18"/>
                <w:szCs w:val="18"/>
              </w:rPr>
              <w:t>RFP No:</w:t>
            </w:r>
          </w:p>
        </w:tc>
        <w:tc>
          <w:tcPr>
            <w:tcW w:w="3900" w:type="dxa"/>
            <w:gridSpan w:val="2"/>
            <w:tcBorders>
              <w:top w:val="single" w:sz="4" w:space="0" w:color="000000"/>
              <w:left w:val="single" w:sz="4" w:space="0" w:color="000000"/>
              <w:bottom w:val="single" w:sz="8" w:space="0" w:color="000000"/>
              <w:right w:val="single" w:sz="8" w:space="0" w:color="000000"/>
            </w:tcBorders>
            <w:shd w:val="clear" w:color="auto" w:fill="FAC090"/>
            <w:tcMar>
              <w:top w:w="9" w:type="dxa"/>
              <w:left w:w="9" w:type="dxa"/>
              <w:bottom w:w="0" w:type="dxa"/>
              <w:right w:w="9" w:type="dxa"/>
            </w:tcMar>
            <w:vAlign w:val="center"/>
            <w:hideMark/>
          </w:tcPr>
          <w:p w14:paraId="1FC6606D" w14:textId="77777777" w:rsidR="001C5EBD" w:rsidRPr="00960656" w:rsidRDefault="001C5EBD" w:rsidP="009D6828">
            <w:pPr>
              <w:textAlignment w:val="center"/>
              <w:rPr>
                <w:rFonts w:ascii="Arial" w:hAnsi="Arial" w:cs="Arial"/>
                <w:sz w:val="36"/>
                <w:szCs w:val="36"/>
              </w:rPr>
            </w:pPr>
            <w:r w:rsidRPr="00960656">
              <w:rPr>
                <w:rFonts w:ascii="Arial" w:hAnsi="Arial" w:cs="Arial"/>
                <w:b/>
                <w:bCs/>
                <w:color w:val="000000" w:themeColor="text1"/>
                <w:kern w:val="24"/>
                <w:sz w:val="18"/>
                <w:szCs w:val="18"/>
              </w:rPr>
              <w:t> </w:t>
            </w:r>
          </w:p>
        </w:tc>
      </w:tr>
      <w:tr w:rsidR="001C5EBD" w:rsidRPr="00DE1F3A" w14:paraId="70BE5416" w14:textId="77777777" w:rsidTr="00011262">
        <w:trPr>
          <w:trHeight w:val="301"/>
        </w:trPr>
        <w:tc>
          <w:tcPr>
            <w:tcW w:w="3500" w:type="dxa"/>
            <w:gridSpan w:val="2"/>
            <w:tcBorders>
              <w:top w:val="single" w:sz="8" w:space="0" w:color="000000"/>
              <w:left w:val="single" w:sz="8"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14:paraId="4F4AC4C4" w14:textId="77777777" w:rsidR="001C5EBD" w:rsidRPr="00960656" w:rsidRDefault="001C5EBD" w:rsidP="009D6828">
            <w:pPr>
              <w:jc w:val="center"/>
              <w:textAlignment w:val="center"/>
              <w:rPr>
                <w:rFonts w:ascii="Arial" w:hAnsi="Arial" w:cs="Arial"/>
                <w:sz w:val="36"/>
                <w:szCs w:val="36"/>
              </w:rPr>
            </w:pPr>
            <w:r w:rsidRPr="00960656">
              <w:rPr>
                <w:rFonts w:ascii="Arial" w:hAnsi="Arial" w:cs="Arial"/>
                <w:b/>
                <w:bCs/>
                <w:color w:val="000000" w:themeColor="text1"/>
                <w:kern w:val="24"/>
                <w:sz w:val="18"/>
                <w:szCs w:val="18"/>
              </w:rPr>
              <w:t>Instruction to Offeror</w:t>
            </w:r>
          </w:p>
        </w:tc>
        <w:tc>
          <w:tcPr>
            <w:tcW w:w="6120" w:type="dxa"/>
            <w:gridSpan w:val="4"/>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center"/>
            <w:hideMark/>
          </w:tcPr>
          <w:p w14:paraId="026B7D9B" w14:textId="77777777" w:rsidR="001C5EBD" w:rsidRPr="00960656" w:rsidRDefault="001C5EBD" w:rsidP="009D6828">
            <w:pPr>
              <w:jc w:val="center"/>
              <w:textAlignment w:val="center"/>
              <w:rPr>
                <w:rFonts w:ascii="Arial" w:hAnsi="Arial" w:cs="Arial"/>
                <w:sz w:val="36"/>
                <w:szCs w:val="36"/>
              </w:rPr>
            </w:pPr>
            <w:r w:rsidRPr="00960656">
              <w:rPr>
                <w:rFonts w:ascii="Arial" w:hAnsi="Arial" w:cs="Arial"/>
                <w:b/>
                <w:bCs/>
                <w:color w:val="000000" w:themeColor="text1"/>
                <w:kern w:val="24"/>
                <w:sz w:val="18"/>
                <w:szCs w:val="18"/>
              </w:rPr>
              <w:t>Evaluation Criteria</w:t>
            </w:r>
          </w:p>
        </w:tc>
      </w:tr>
      <w:tr w:rsidR="001C5EBD" w:rsidRPr="00DE1F3A" w14:paraId="3E170665" w14:textId="77777777" w:rsidTr="00011262">
        <w:trPr>
          <w:trHeight w:val="2489"/>
        </w:trPr>
        <w:tc>
          <w:tcPr>
            <w:tcW w:w="3500" w:type="dxa"/>
            <w:gridSpan w:val="2"/>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hideMark/>
          </w:tcPr>
          <w:p w14:paraId="50ACB359" w14:textId="46E44E46" w:rsidR="001C5EBD" w:rsidRPr="00960656" w:rsidRDefault="001C5EBD" w:rsidP="009D6828">
            <w:pPr>
              <w:textAlignment w:val="top"/>
              <w:rPr>
                <w:rFonts w:ascii="Arial" w:hAnsi="Arial" w:cs="Arial"/>
                <w:sz w:val="36"/>
                <w:szCs w:val="36"/>
              </w:rPr>
            </w:pPr>
            <w:r w:rsidRPr="00960656">
              <w:rPr>
                <w:rFonts w:ascii="Arial" w:hAnsi="Arial" w:cs="Arial"/>
                <w:color w:val="000000" w:themeColor="text1"/>
                <w:kern w:val="24"/>
              </w:rPr>
              <w:t xml:space="preserve">The </w:t>
            </w:r>
            <w:r w:rsidR="001F0632" w:rsidRPr="00960656">
              <w:rPr>
                <w:rFonts w:ascii="Arial" w:hAnsi="Arial" w:cs="Arial"/>
                <w:color w:val="000000" w:themeColor="text1"/>
                <w:kern w:val="24"/>
              </w:rPr>
              <w:t>o</w:t>
            </w:r>
            <w:r w:rsidRPr="00960656">
              <w:rPr>
                <w:rFonts w:ascii="Arial" w:hAnsi="Arial" w:cs="Arial"/>
                <w:color w:val="000000" w:themeColor="text1"/>
                <w:kern w:val="24"/>
              </w:rPr>
              <w:t>fferor shall setup its radar system for test to the point of data recording.  After completion of the test, the Offeror shall breakdown its system and return the system to its pre-setup state.</w:t>
            </w:r>
          </w:p>
        </w:tc>
        <w:tc>
          <w:tcPr>
            <w:tcW w:w="6120" w:type="dxa"/>
            <w:gridSpan w:val="4"/>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0C6948B5" w14:textId="793DA8FF" w:rsidR="001C5EBD" w:rsidRPr="00960656" w:rsidRDefault="001C5EBD" w:rsidP="009D6828">
            <w:pPr>
              <w:textAlignment w:val="top"/>
              <w:rPr>
                <w:rFonts w:ascii="Arial" w:hAnsi="Arial" w:cs="Arial"/>
                <w:sz w:val="36"/>
                <w:szCs w:val="36"/>
              </w:rPr>
            </w:pPr>
            <w:r w:rsidRPr="00960656">
              <w:rPr>
                <w:rFonts w:ascii="Arial" w:hAnsi="Arial" w:cs="Arial"/>
                <w:color w:val="000000" w:themeColor="text1"/>
                <w:kern w:val="24"/>
              </w:rPr>
              <w:t xml:space="preserve">The </w:t>
            </w:r>
            <w:r w:rsidR="001F0632" w:rsidRPr="00960656">
              <w:rPr>
                <w:rFonts w:ascii="Arial" w:hAnsi="Arial" w:cs="Arial"/>
                <w:color w:val="000000" w:themeColor="text1"/>
                <w:kern w:val="24"/>
              </w:rPr>
              <w:t>g</w:t>
            </w:r>
            <w:r w:rsidRPr="00960656">
              <w:rPr>
                <w:rFonts w:ascii="Arial" w:hAnsi="Arial" w:cs="Arial"/>
                <w:color w:val="000000" w:themeColor="text1"/>
                <w:kern w:val="24"/>
              </w:rPr>
              <w:t xml:space="preserve">overnment will evaluate the </w:t>
            </w:r>
            <w:r w:rsidR="001F0632" w:rsidRPr="00960656">
              <w:rPr>
                <w:rFonts w:ascii="Arial" w:hAnsi="Arial" w:cs="Arial"/>
                <w:color w:val="000000" w:themeColor="text1"/>
                <w:kern w:val="24"/>
              </w:rPr>
              <w:t>o</w:t>
            </w:r>
            <w:r w:rsidRPr="00960656">
              <w:rPr>
                <w:rFonts w:ascii="Arial" w:hAnsi="Arial" w:cs="Arial"/>
                <w:color w:val="000000" w:themeColor="text1"/>
                <w:kern w:val="24"/>
              </w:rPr>
              <w:t xml:space="preserve">fferor’s radar system setup and breakdown.  </w:t>
            </w:r>
            <w:r w:rsidRPr="00960656">
              <w:rPr>
                <w:rFonts w:ascii="Arial" w:hAnsi="Arial" w:cs="Arial"/>
                <w:color w:val="000000" w:themeColor="text1"/>
                <w:kern w:val="24"/>
              </w:rPr>
              <w:br/>
            </w:r>
            <w:r w:rsidRPr="00960656">
              <w:rPr>
                <w:rFonts w:ascii="Arial" w:hAnsi="Arial" w:cs="Arial"/>
                <w:color w:val="000000" w:themeColor="text1"/>
                <w:kern w:val="24"/>
              </w:rPr>
              <w:br/>
              <w:t>To receive an acceptable rating, the Offeror must demonstrate all of the below items:</w:t>
            </w:r>
            <w:r w:rsidRPr="00960656">
              <w:rPr>
                <w:rFonts w:ascii="Arial" w:hAnsi="Arial" w:cs="Arial"/>
                <w:color w:val="000000" w:themeColor="text1"/>
                <w:kern w:val="24"/>
              </w:rPr>
              <w:br/>
              <w:t>a.  The system must be transportable by a two person carry.</w:t>
            </w:r>
            <w:r w:rsidRPr="00960656">
              <w:rPr>
                <w:rFonts w:ascii="Arial" w:hAnsi="Arial" w:cs="Arial"/>
                <w:color w:val="000000" w:themeColor="text1"/>
                <w:kern w:val="24"/>
              </w:rPr>
              <w:br/>
              <w:t>b.  The system must be setup, broken down and operated by one person.</w:t>
            </w:r>
            <w:r w:rsidRPr="00960656">
              <w:rPr>
                <w:rFonts w:ascii="Arial" w:hAnsi="Arial" w:cs="Arial"/>
                <w:color w:val="000000" w:themeColor="text1"/>
                <w:kern w:val="24"/>
              </w:rPr>
              <w:br/>
              <w:t xml:space="preserve">c.  The </w:t>
            </w:r>
            <w:r w:rsidR="00795984" w:rsidRPr="00960656">
              <w:rPr>
                <w:rFonts w:ascii="Arial" w:hAnsi="Arial" w:cs="Arial"/>
                <w:color w:val="000000" w:themeColor="text1"/>
                <w:kern w:val="24"/>
              </w:rPr>
              <w:t>o</w:t>
            </w:r>
            <w:r w:rsidRPr="00960656">
              <w:rPr>
                <w:rFonts w:ascii="Arial" w:hAnsi="Arial" w:cs="Arial"/>
                <w:color w:val="000000" w:themeColor="text1"/>
                <w:kern w:val="24"/>
              </w:rPr>
              <w:t>fferor must set up its radar system within a time not to exceed one hour using one person and break down its radar system within a time not to exceed one hour using one person.</w:t>
            </w:r>
            <w:r w:rsidRPr="00960656">
              <w:rPr>
                <w:rFonts w:ascii="Arial" w:hAnsi="Arial" w:cs="Arial"/>
                <w:color w:val="000000" w:themeColor="text1"/>
                <w:kern w:val="24"/>
              </w:rPr>
              <w:br/>
              <w:t>d.  Cable connectors connect and disconnect using no more than one turn, or other quick-disconnect system.</w:t>
            </w:r>
            <w:r w:rsidRPr="00960656">
              <w:rPr>
                <w:rFonts w:ascii="Arial"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p>
        </w:tc>
      </w:tr>
      <w:tr w:rsidR="001C5EBD" w:rsidRPr="00DE1F3A" w14:paraId="41F1E9F7" w14:textId="77777777" w:rsidTr="009D6828">
        <w:trPr>
          <w:trHeight w:val="1536"/>
        </w:trPr>
        <w:tc>
          <w:tcPr>
            <w:tcW w:w="1760" w:type="dxa"/>
            <w:tcBorders>
              <w:top w:val="single" w:sz="8"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145D24D7" w14:textId="77777777" w:rsidR="001C5EBD" w:rsidRPr="00960656" w:rsidRDefault="001C5EBD" w:rsidP="009D6828">
            <w:pPr>
              <w:textAlignment w:val="bottom"/>
              <w:rPr>
                <w:rFonts w:ascii="Arial" w:hAnsi="Arial" w:cs="Arial"/>
                <w:sz w:val="36"/>
                <w:szCs w:val="36"/>
              </w:rPr>
            </w:pPr>
            <w:r w:rsidRPr="00960656">
              <w:rPr>
                <w:rFonts w:ascii="Arial" w:hAnsi="Arial" w:cs="Arial"/>
                <w:noProof/>
              </w:rPr>
              <mc:AlternateContent>
                <mc:Choice Requires="wps">
                  <w:drawing>
                    <wp:anchor distT="0" distB="0" distL="114300" distR="114300" simplePos="0" relativeHeight="251667968" behindDoc="0" locked="0" layoutInCell="1" allowOverlap="1" wp14:anchorId="4A475676" wp14:editId="2DCCC1FD">
                      <wp:simplePos x="0" y="0"/>
                      <wp:positionH relativeFrom="page">
                        <wp:posOffset>-647700</wp:posOffset>
                      </wp:positionH>
                      <wp:positionV relativeFrom="paragraph">
                        <wp:posOffset>-857885</wp:posOffset>
                      </wp:positionV>
                      <wp:extent cx="1114425" cy="657225"/>
                      <wp:effectExtent l="0" t="0" r="28575" b="28575"/>
                      <wp:wrapNone/>
                      <wp:docPr id="344" name="Pentagon 5"/>
                      <wp:cNvGraphicFramePr/>
                      <a:graphic xmlns:a="http://schemas.openxmlformats.org/drawingml/2006/main">
                        <a:graphicData uri="http://schemas.microsoft.com/office/word/2010/wordprocessingShape">
                          <wps:wsp>
                            <wps:cNvSpPr/>
                            <wps:spPr>
                              <a:xfrm>
                                <a:off x="0" y="0"/>
                                <a:ext cx="1114425" cy="657225"/>
                              </a:xfrm>
                              <a:prstGeom prst="homePlate">
                                <a:avLst/>
                              </a:prstGeom>
                              <a:solidFill>
                                <a:srgbClr val="C0504D"/>
                              </a:solidFill>
                              <a:ln w="25400" cap="flat" cmpd="sng" algn="ctr">
                                <a:solidFill>
                                  <a:srgbClr val="C0504D">
                                    <a:shade val="50000"/>
                                  </a:srgbClr>
                                </a:solidFill>
                                <a:prstDash val="solid"/>
                              </a:ln>
                              <a:effectLst/>
                            </wps:spPr>
                            <wps:txbx>
                              <w:txbxContent>
                                <w:p w14:paraId="26BC7F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567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40" type="#_x0000_t15" style="position:absolute;margin-left:-51pt;margin-top:-67.55pt;width:87.75pt;height:51.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" adj="15231" fillcolor="#c0504d" strokecolor="#8c3836" strokeweight="2pt">
                      <v:textbox>
                        <w:txbxContent>
                          <w:p w14:paraId="26BC7F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page"/>
                    </v:shape>
                  </w:pict>
                </mc:Fallback>
              </mc:AlternateContent>
            </w:r>
            <w:r w:rsidRPr="00960656">
              <w:rPr>
                <w:rFonts w:ascii="Arial" w:hAnsi="Arial" w:cs="Arial"/>
                <w:b/>
                <w:bCs/>
                <w:i/>
                <w:iCs/>
                <w:color w:val="000000"/>
                <w:kern w:val="24"/>
                <w:szCs w:val="24"/>
              </w:rPr>
              <w:t>Acceptable</w:t>
            </w:r>
          </w:p>
        </w:tc>
        <w:tc>
          <w:tcPr>
            <w:tcW w:w="7860" w:type="dxa"/>
            <w:gridSpan w:val="5"/>
            <w:tcBorders>
              <w:top w:val="single" w:sz="8" w:space="0" w:color="000000"/>
              <w:left w:val="single" w:sz="4" w:space="0" w:color="000000"/>
              <w:bottom w:val="single" w:sz="4" w:space="0" w:color="000000"/>
              <w:right w:val="single" w:sz="4" w:space="0" w:color="000000"/>
            </w:tcBorders>
            <w:shd w:val="clear" w:color="auto" w:fill="FDEADA"/>
            <w:tcMar>
              <w:top w:w="9" w:type="dxa"/>
              <w:left w:w="9" w:type="dxa"/>
              <w:bottom w:w="0" w:type="dxa"/>
              <w:right w:w="9" w:type="dxa"/>
            </w:tcMar>
            <w:hideMark/>
          </w:tcPr>
          <w:p w14:paraId="545AFEE8" w14:textId="5147B12B" w:rsidR="001C5EBD" w:rsidRPr="00960656" w:rsidRDefault="001C5EBD" w:rsidP="009D6828">
            <w:pPr>
              <w:textAlignment w:val="top"/>
              <w:rPr>
                <w:rFonts w:ascii="Arial" w:hAnsi="Arial" w:cs="Arial"/>
                <w:sz w:val="18"/>
                <w:szCs w:val="18"/>
              </w:rPr>
            </w:pPr>
            <w:r w:rsidRPr="00960656">
              <w:rPr>
                <w:rFonts w:ascii="Arial" w:hAnsi="Arial" w:cs="Arial"/>
                <w:color w:val="000000" w:themeColor="text1"/>
                <w:kern w:val="24"/>
                <w:sz w:val="18"/>
                <w:szCs w:val="18"/>
              </w:rPr>
              <w:t>* The system is transportable by a two person carry; and is setup, broken down and operated by one person.</w:t>
            </w:r>
            <w:r w:rsidRPr="00960656">
              <w:rPr>
                <w:rFonts w:ascii="Arial" w:hAnsi="Arial" w:cs="Arial"/>
                <w:color w:val="000000" w:themeColor="text1"/>
                <w:kern w:val="24"/>
                <w:sz w:val="18"/>
                <w:szCs w:val="18"/>
              </w:rPr>
              <w:br/>
              <w:t xml:space="preserve">* The </w:t>
            </w:r>
            <w:r w:rsidR="00795984" w:rsidRPr="00960656">
              <w:rPr>
                <w:rFonts w:ascii="Arial" w:hAnsi="Arial" w:cs="Arial"/>
                <w:color w:val="000000" w:themeColor="text1"/>
                <w:kern w:val="24"/>
                <w:sz w:val="18"/>
                <w:szCs w:val="18"/>
              </w:rPr>
              <w:t>o</w:t>
            </w:r>
            <w:r w:rsidRPr="00960656">
              <w:rPr>
                <w:rFonts w:ascii="Arial" w:hAnsi="Arial" w:cs="Arial"/>
                <w:color w:val="000000" w:themeColor="text1"/>
                <w:kern w:val="24"/>
                <w:sz w:val="18"/>
                <w:szCs w:val="18"/>
              </w:rPr>
              <w:t>fferor sets up its radar system within a time not to exceed one (1) hour using one person, and breaks down its radar system within a time not to exceed one (1) hour using one person.</w:t>
            </w:r>
            <w:r w:rsidRPr="00960656">
              <w:rPr>
                <w:rFonts w:ascii="Arial" w:hAnsi="Arial" w:cs="Arial"/>
                <w:color w:val="000000" w:themeColor="text1"/>
                <w:kern w:val="24"/>
                <w:sz w:val="18"/>
                <w:szCs w:val="18"/>
              </w:rPr>
              <w:br/>
              <w:t xml:space="preserve">* Cable connectors are quick to connect and disconnect using no more than one turn, or other quick-disconnect system. </w:t>
            </w:r>
            <w:r w:rsidRPr="00960656">
              <w:rPr>
                <w:rFonts w:ascii="Arial" w:hAnsi="Arial" w:cs="Arial"/>
                <w:color w:val="000000" w:themeColor="text1"/>
                <w:kern w:val="24"/>
                <w:sz w:val="18"/>
                <w:szCs w:val="18"/>
              </w:rPr>
              <w:br/>
              <w:t>* When the radar system antenna is mounted on the tripod, the range of motion is +90 degrees to -10 degrees in elevation (horizontal is 0 degrees) and 360 degrees azimuth, without antenna removal.</w:t>
            </w:r>
          </w:p>
        </w:tc>
      </w:tr>
      <w:tr w:rsidR="001C5EBD" w:rsidRPr="00DE1F3A" w14:paraId="14EC5819" w14:textId="77777777" w:rsidTr="009D6828">
        <w:trPr>
          <w:trHeight w:val="258"/>
        </w:trPr>
        <w:tc>
          <w:tcPr>
            <w:tcW w:w="1760" w:type="dxa"/>
            <w:tcBorders>
              <w:top w:val="single" w:sz="4"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78A980D8" w14:textId="77777777" w:rsidR="001C5EBD" w:rsidRPr="00960656" w:rsidRDefault="001C5EBD" w:rsidP="009D6828">
            <w:pPr>
              <w:textAlignment w:val="bottom"/>
              <w:rPr>
                <w:rFonts w:ascii="Arial" w:hAnsi="Arial" w:cs="Arial"/>
                <w:sz w:val="36"/>
                <w:szCs w:val="36"/>
              </w:rPr>
            </w:pPr>
            <w:r w:rsidRPr="00960656">
              <w:rPr>
                <w:rFonts w:ascii="Arial" w:hAnsi="Arial" w:cs="Arial"/>
                <w:b/>
                <w:bCs/>
                <w:i/>
                <w:iCs/>
                <w:color w:val="000000"/>
                <w:kern w:val="24"/>
                <w:szCs w:val="24"/>
              </w:rPr>
              <w:t>Unacceptable</w:t>
            </w:r>
          </w:p>
        </w:tc>
        <w:tc>
          <w:tcPr>
            <w:tcW w:w="7860" w:type="dxa"/>
            <w:gridSpan w:val="5"/>
            <w:tcBorders>
              <w:top w:val="single" w:sz="4"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hideMark/>
          </w:tcPr>
          <w:p w14:paraId="19C0CFB0" w14:textId="77777777" w:rsidR="001C5EBD" w:rsidRPr="00960656" w:rsidRDefault="001C5EBD" w:rsidP="00BB3065">
            <w:pPr>
              <w:textAlignment w:val="top"/>
              <w:rPr>
                <w:rFonts w:ascii="Arial" w:hAnsi="Arial" w:cs="Arial"/>
                <w:sz w:val="18"/>
                <w:szCs w:val="18"/>
              </w:rPr>
            </w:pPr>
            <w:r w:rsidRPr="00960656">
              <w:rPr>
                <w:rFonts w:ascii="Arial" w:hAnsi="Arial" w:cs="Arial"/>
                <w:color w:val="000000" w:themeColor="text1"/>
                <w:kern w:val="24"/>
                <w:sz w:val="18"/>
                <w:szCs w:val="18"/>
              </w:rPr>
              <w:t xml:space="preserve">Not clearly meeting the requirements required to be acceptable.  </w:t>
            </w:r>
          </w:p>
        </w:tc>
      </w:tr>
      <w:tr w:rsidR="001C5EBD" w:rsidRPr="00DE1F3A" w14:paraId="61855B86" w14:textId="77777777" w:rsidTr="009D6828">
        <w:trPr>
          <w:trHeight w:val="217"/>
        </w:trPr>
        <w:tc>
          <w:tcPr>
            <w:tcW w:w="1760" w:type="dxa"/>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9FC83A9" w14:textId="77777777" w:rsidR="001C5EBD" w:rsidRPr="00960656" w:rsidRDefault="001C5EBD" w:rsidP="009D6828">
            <w:pPr>
              <w:textAlignment w:val="bottom"/>
              <w:rPr>
                <w:rFonts w:ascii="Arial" w:hAnsi="Arial" w:cs="Arial"/>
                <w:sz w:val="36"/>
                <w:szCs w:val="36"/>
              </w:rPr>
            </w:pPr>
            <w:r w:rsidRPr="00DE1F3A">
              <w:rPr>
                <w:rFonts w:ascii="Arial" w:hAnsi="Arial" w:cs="Arial"/>
                <w:i/>
                <w:iCs/>
                <w:color w:val="000000"/>
                <w:kern w:val="24"/>
                <w:sz w:val="14"/>
                <w:szCs w:val="14"/>
              </w:rPr>
              <w:t> </w:t>
            </w:r>
          </w:p>
        </w:tc>
        <w:tc>
          <w:tcPr>
            <w:tcW w:w="7860" w:type="dxa"/>
            <w:gridSpan w:val="5"/>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7753B64B" w14:textId="77777777" w:rsidR="001C5EBD" w:rsidRPr="00960656" w:rsidRDefault="001C5EBD" w:rsidP="009D6828">
            <w:pPr>
              <w:textAlignment w:val="top"/>
              <w:rPr>
                <w:rFonts w:ascii="Arial" w:hAnsi="Arial" w:cs="Arial"/>
                <w:sz w:val="36"/>
                <w:szCs w:val="36"/>
              </w:rPr>
            </w:pPr>
            <w:r w:rsidRPr="00DE1F3A">
              <w:rPr>
                <w:rFonts w:ascii="Arial" w:hAnsi="Arial" w:cs="Arial"/>
                <w:color w:val="000000" w:themeColor="text1"/>
                <w:kern w:val="24"/>
                <w:sz w:val="14"/>
                <w:szCs w:val="14"/>
              </w:rPr>
              <w:t> </w:t>
            </w:r>
          </w:p>
        </w:tc>
      </w:tr>
      <w:tr w:rsidR="001C5EBD" w:rsidRPr="00DE1F3A" w14:paraId="388A5560" w14:textId="77777777" w:rsidTr="00011262">
        <w:trPr>
          <w:trHeight w:val="237"/>
        </w:trPr>
        <w:tc>
          <w:tcPr>
            <w:tcW w:w="176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5414FC52" w14:textId="77777777" w:rsidR="001C5EBD" w:rsidRPr="00960656" w:rsidRDefault="001C5EBD" w:rsidP="009D6828">
            <w:pPr>
              <w:textAlignment w:val="bottom"/>
              <w:rPr>
                <w:rFonts w:ascii="Arial" w:hAnsi="Arial" w:cs="Arial"/>
                <w:sz w:val="36"/>
                <w:szCs w:val="36"/>
              </w:rPr>
            </w:pPr>
            <w:r w:rsidRPr="00DE1F3A">
              <w:rPr>
                <w:rFonts w:ascii="Arial" w:hAnsi="Arial" w:cs="Arial"/>
                <w:i/>
                <w:iCs/>
                <w:color w:val="000000"/>
                <w:kern w:val="24"/>
                <w:sz w:val="14"/>
                <w:szCs w:val="14"/>
              </w:rPr>
              <w:t> </w:t>
            </w:r>
          </w:p>
        </w:tc>
        <w:tc>
          <w:tcPr>
            <w:tcW w:w="1740" w:type="dxa"/>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420AB0F" w14:textId="77777777" w:rsidR="001C5EBD" w:rsidRPr="00960656" w:rsidRDefault="001C5EBD" w:rsidP="009D6828">
            <w:pPr>
              <w:jc w:val="center"/>
              <w:textAlignment w:val="bottom"/>
              <w:rPr>
                <w:rFonts w:ascii="Arial" w:hAnsi="Arial" w:cs="Arial"/>
              </w:rPr>
            </w:pPr>
            <w:r w:rsidRPr="00960656">
              <w:rPr>
                <w:rFonts w:ascii="Arial" w:hAnsi="Arial" w:cs="Arial"/>
                <w:b/>
                <w:bCs/>
                <w:color w:val="000000"/>
                <w:kern w:val="24"/>
              </w:rPr>
              <w:t>Acceptable</w:t>
            </w:r>
          </w:p>
        </w:tc>
        <w:tc>
          <w:tcPr>
            <w:tcW w:w="1800" w:type="dxa"/>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344F2D0D" w14:textId="77777777" w:rsidR="001C5EBD" w:rsidRPr="00960656" w:rsidRDefault="001C5EBD" w:rsidP="009D6828">
            <w:pPr>
              <w:jc w:val="center"/>
              <w:textAlignment w:val="bottom"/>
              <w:rPr>
                <w:rFonts w:ascii="Arial" w:hAnsi="Arial" w:cs="Arial"/>
              </w:rPr>
            </w:pPr>
            <w:r w:rsidRPr="00960656">
              <w:rPr>
                <w:rFonts w:ascii="Arial" w:hAnsi="Arial" w:cs="Arial"/>
                <w:b/>
                <w:bCs/>
                <w:color w:val="000000"/>
                <w:kern w:val="24"/>
              </w:rPr>
              <w:t>Unacceptable</w:t>
            </w:r>
          </w:p>
        </w:tc>
        <w:tc>
          <w:tcPr>
            <w:tcW w:w="4320" w:type="dxa"/>
            <w:gridSpan w:val="3"/>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5C8013F4" w14:textId="77777777" w:rsidR="001C5EBD" w:rsidRPr="00960656" w:rsidRDefault="001C5EBD" w:rsidP="009D6828">
            <w:pPr>
              <w:jc w:val="center"/>
              <w:textAlignment w:val="bottom"/>
              <w:rPr>
                <w:rFonts w:ascii="Arial" w:hAnsi="Arial" w:cs="Arial"/>
                <w:sz w:val="36"/>
                <w:szCs w:val="36"/>
              </w:rPr>
            </w:pPr>
            <w:r w:rsidRPr="00DE1F3A">
              <w:rPr>
                <w:rFonts w:ascii="Arial" w:hAnsi="Arial" w:cs="Arial"/>
                <w:b/>
                <w:bCs/>
                <w:color w:val="000000"/>
                <w:kern w:val="24"/>
                <w:sz w:val="14"/>
                <w:szCs w:val="14"/>
              </w:rPr>
              <w:t> </w:t>
            </w:r>
          </w:p>
        </w:tc>
      </w:tr>
      <w:tr w:rsidR="001C5EBD" w:rsidRPr="00DE1F3A" w14:paraId="1A9F4F03" w14:textId="77777777" w:rsidTr="00011262">
        <w:trPr>
          <w:trHeight w:val="602"/>
        </w:trPr>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2DFA26A2" w14:textId="77777777" w:rsidR="001C5EBD" w:rsidRPr="00960656" w:rsidRDefault="001C5EBD" w:rsidP="009D6828">
            <w:pPr>
              <w:textAlignment w:val="bottom"/>
              <w:rPr>
                <w:rFonts w:ascii="Arial" w:hAnsi="Arial" w:cs="Arial"/>
                <w:sz w:val="14"/>
                <w:szCs w:val="14"/>
              </w:rPr>
            </w:pPr>
            <w:r w:rsidRPr="00960656">
              <w:rPr>
                <w:rFonts w:ascii="Arial" w:hAnsi="Arial" w:cs="Arial"/>
                <w:b/>
                <w:bCs/>
                <w:color w:val="000000" w:themeColor="text1"/>
                <w:kern w:val="24"/>
                <w:sz w:val="14"/>
                <w:szCs w:val="14"/>
              </w:rPr>
              <w:t>SETUP/ BREAKDOWN</w:t>
            </w:r>
          </w:p>
        </w:tc>
        <w:tc>
          <w:tcPr>
            <w:tcW w:w="174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70A8D7C3" w14:textId="77777777" w:rsidR="001C5EBD" w:rsidRPr="00960656" w:rsidRDefault="001C5EBD" w:rsidP="009D6828">
            <w:pPr>
              <w:textAlignment w:val="bottom"/>
              <w:rPr>
                <w:rFonts w:ascii="Arial" w:hAnsi="Arial" w:cs="Arial"/>
                <w:sz w:val="36"/>
                <w:szCs w:val="36"/>
              </w:rPr>
            </w:pPr>
            <w:r w:rsidRPr="00DE1F3A">
              <w:rPr>
                <w:rFonts w:ascii="Arial" w:hAnsi="Arial" w:cs="Arial"/>
                <w:b/>
                <w:bCs/>
                <w:color w:val="000000" w:themeColor="text1"/>
                <w:kern w:val="24"/>
                <w:sz w:val="14"/>
                <w:szCs w:val="14"/>
              </w:rPr>
              <w:t> </w:t>
            </w:r>
          </w:p>
        </w:tc>
        <w:tc>
          <w:tcPr>
            <w:tcW w:w="1800" w:type="dxa"/>
            <w:tcBorders>
              <w:top w:val="single" w:sz="8"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186A358D" w14:textId="77777777" w:rsidR="001C5EBD" w:rsidRPr="00960656" w:rsidRDefault="001C5EBD" w:rsidP="009D6828">
            <w:pPr>
              <w:rPr>
                <w:rFonts w:ascii="Arial" w:hAnsi="Arial" w:cs="Arial"/>
                <w:sz w:val="36"/>
                <w:szCs w:val="36"/>
              </w:rPr>
            </w:pPr>
          </w:p>
        </w:tc>
        <w:tc>
          <w:tcPr>
            <w:tcW w:w="4320" w:type="dxa"/>
            <w:gridSpan w:val="3"/>
            <w:tcBorders>
              <w:top w:val="single" w:sz="4" w:space="0" w:color="000000"/>
              <w:left w:val="single" w:sz="8"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3D95104E" w14:textId="77777777" w:rsidR="001C5EBD" w:rsidRPr="00960656" w:rsidRDefault="001C5EBD" w:rsidP="009D6828">
            <w:pPr>
              <w:textAlignment w:val="bottom"/>
              <w:rPr>
                <w:rFonts w:ascii="Arial" w:hAnsi="Arial" w:cs="Arial"/>
                <w:sz w:val="36"/>
                <w:szCs w:val="36"/>
              </w:rPr>
            </w:pPr>
            <w:r w:rsidRPr="00DE1F3A">
              <w:rPr>
                <w:rFonts w:ascii="Arial" w:hAnsi="Arial" w:cs="Arial"/>
                <w:b/>
                <w:bCs/>
                <w:color w:val="000000" w:themeColor="text1"/>
                <w:kern w:val="24"/>
                <w:sz w:val="14"/>
                <w:szCs w:val="14"/>
              </w:rPr>
              <w:t> </w:t>
            </w:r>
          </w:p>
        </w:tc>
      </w:tr>
      <w:tr w:rsidR="001C5EBD" w:rsidRPr="00DE1F3A" w14:paraId="50F48FA0" w14:textId="77777777" w:rsidTr="00011262">
        <w:trPr>
          <w:trHeight w:val="1140"/>
        </w:trPr>
        <w:tc>
          <w:tcPr>
            <w:tcW w:w="1760" w:type="dxa"/>
            <w:tcBorders>
              <w:top w:val="single" w:sz="8" w:space="0" w:color="000000"/>
              <w:left w:val="single" w:sz="8" w:space="0" w:color="000000"/>
              <w:bottom w:val="single" w:sz="8" w:space="0" w:color="000000"/>
              <w:right w:val="nil"/>
            </w:tcBorders>
            <w:shd w:val="clear" w:color="auto" w:fill="FFFFFF"/>
            <w:tcMar>
              <w:top w:w="9" w:type="dxa"/>
              <w:left w:w="9" w:type="dxa"/>
              <w:bottom w:w="0" w:type="dxa"/>
              <w:right w:w="9" w:type="dxa"/>
            </w:tcMar>
            <w:hideMark/>
          </w:tcPr>
          <w:p w14:paraId="6CA6F549" w14:textId="77777777" w:rsidR="001C5EBD" w:rsidRPr="00960656" w:rsidRDefault="001C5EBD" w:rsidP="009D6828">
            <w:pPr>
              <w:textAlignment w:val="top"/>
              <w:rPr>
                <w:rFonts w:ascii="Arial" w:hAnsi="Arial" w:cs="Arial"/>
                <w:sz w:val="14"/>
                <w:szCs w:val="14"/>
              </w:rPr>
            </w:pPr>
            <w:r w:rsidRPr="00960656">
              <w:rPr>
                <w:rFonts w:ascii="Arial" w:hAnsi="Arial" w:cs="Arial"/>
                <w:b/>
                <w:bCs/>
                <w:color w:val="000000" w:themeColor="text1"/>
                <w:kern w:val="24"/>
                <w:sz w:val="14"/>
                <w:szCs w:val="14"/>
              </w:rPr>
              <w:t>NARRATIVE:</w:t>
            </w:r>
          </w:p>
        </w:tc>
        <w:tc>
          <w:tcPr>
            <w:tcW w:w="17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C1CF17F" w14:textId="77777777" w:rsidR="001C5EBD" w:rsidRPr="00960656" w:rsidRDefault="001C5EBD" w:rsidP="009D6828">
            <w:pPr>
              <w:textAlignment w:val="bottom"/>
              <w:rPr>
                <w:rFonts w:ascii="Arial" w:hAnsi="Arial" w:cs="Arial"/>
                <w:sz w:val="36"/>
                <w:szCs w:val="36"/>
              </w:rPr>
            </w:pPr>
            <w:r w:rsidRPr="00DE1F3A">
              <w:rPr>
                <w:rFonts w:ascii="Arial" w:hAnsi="Arial" w:cs="Arial"/>
                <w:b/>
                <w:bCs/>
                <w:color w:val="000000" w:themeColor="text1"/>
                <w:kern w:val="24"/>
                <w:sz w:val="14"/>
                <w:szCs w:val="14"/>
              </w:rPr>
              <w:t> </w:t>
            </w:r>
          </w:p>
        </w:tc>
        <w:tc>
          <w:tcPr>
            <w:tcW w:w="2220" w:type="dxa"/>
            <w:gridSpan w:val="2"/>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D697844" w14:textId="77777777" w:rsidR="001C5EBD" w:rsidRPr="00960656" w:rsidRDefault="001C5EBD" w:rsidP="009D6828">
            <w:pPr>
              <w:textAlignment w:val="bottom"/>
              <w:rPr>
                <w:rFonts w:ascii="Arial" w:hAnsi="Arial" w:cs="Arial"/>
                <w:sz w:val="36"/>
                <w:szCs w:val="36"/>
              </w:rPr>
            </w:pPr>
            <w:r w:rsidRPr="00DE1F3A">
              <w:rPr>
                <w:rFonts w:ascii="Arial" w:hAnsi="Arial" w:cs="Arial"/>
                <w:color w:val="000000" w:themeColor="text1"/>
                <w:kern w:val="24"/>
                <w:sz w:val="14"/>
                <w:szCs w:val="14"/>
              </w:rPr>
              <w:t> </w:t>
            </w:r>
          </w:p>
        </w:tc>
        <w:tc>
          <w:tcPr>
            <w:tcW w:w="38"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3237AE75" w14:textId="77777777" w:rsidR="001C5EBD" w:rsidRPr="00960656" w:rsidRDefault="001C5EBD" w:rsidP="009D6828">
            <w:pPr>
              <w:textAlignment w:val="bottom"/>
              <w:rPr>
                <w:rFonts w:ascii="Arial" w:hAnsi="Arial" w:cs="Arial"/>
                <w:sz w:val="36"/>
                <w:szCs w:val="36"/>
              </w:rPr>
            </w:pPr>
            <w:r w:rsidRPr="00DE1F3A">
              <w:rPr>
                <w:rFonts w:ascii="Arial" w:hAnsi="Arial" w:cs="Arial"/>
                <w:color w:val="000000" w:themeColor="text1"/>
                <w:kern w:val="24"/>
                <w:sz w:val="14"/>
                <w:szCs w:val="14"/>
              </w:rPr>
              <w:t> </w:t>
            </w:r>
          </w:p>
        </w:tc>
        <w:tc>
          <w:tcPr>
            <w:tcW w:w="3862" w:type="dxa"/>
            <w:tcBorders>
              <w:top w:val="single" w:sz="4" w:space="0" w:color="000000"/>
              <w:left w:val="nil"/>
              <w:bottom w:val="single" w:sz="8" w:space="0" w:color="000000"/>
              <w:right w:val="single" w:sz="8" w:space="0" w:color="000000"/>
            </w:tcBorders>
            <w:shd w:val="clear" w:color="auto" w:fill="FFFFFF"/>
            <w:tcMar>
              <w:top w:w="9" w:type="dxa"/>
              <w:left w:w="9" w:type="dxa"/>
              <w:bottom w:w="0" w:type="dxa"/>
              <w:right w:w="9" w:type="dxa"/>
            </w:tcMar>
            <w:vAlign w:val="bottom"/>
            <w:hideMark/>
          </w:tcPr>
          <w:p w14:paraId="1D2C8B9C" w14:textId="77777777" w:rsidR="001C5EBD" w:rsidRPr="00960656" w:rsidRDefault="001C5EBD" w:rsidP="009D6828">
            <w:pPr>
              <w:textAlignment w:val="bottom"/>
              <w:rPr>
                <w:rFonts w:ascii="Arial" w:hAnsi="Arial" w:cs="Arial"/>
                <w:sz w:val="36"/>
                <w:szCs w:val="36"/>
              </w:rPr>
            </w:pPr>
            <w:r w:rsidRPr="00DE1F3A">
              <w:rPr>
                <w:rFonts w:ascii="Arial" w:hAnsi="Arial" w:cs="Arial"/>
                <w:b/>
                <w:bCs/>
                <w:color w:val="000000" w:themeColor="text1"/>
                <w:kern w:val="24"/>
                <w:sz w:val="14"/>
                <w:szCs w:val="14"/>
              </w:rPr>
              <w:t> </w:t>
            </w:r>
          </w:p>
        </w:tc>
      </w:tr>
      <w:tr w:rsidR="001C5EBD" w:rsidRPr="00DE1F3A" w14:paraId="733911CF" w14:textId="77777777" w:rsidTr="00011262">
        <w:trPr>
          <w:trHeight w:val="419"/>
        </w:trPr>
        <w:tc>
          <w:tcPr>
            <w:tcW w:w="5300" w:type="dxa"/>
            <w:gridSpan w:val="3"/>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5136D08E" w14:textId="77777777" w:rsidR="001C5EBD" w:rsidRPr="00960656" w:rsidRDefault="001C5EBD" w:rsidP="009D6828">
            <w:pPr>
              <w:textAlignment w:val="bottom"/>
              <w:rPr>
                <w:rFonts w:ascii="Arial" w:hAnsi="Arial" w:cs="Arial"/>
                <w:sz w:val="36"/>
                <w:szCs w:val="36"/>
              </w:rPr>
            </w:pPr>
            <w:r w:rsidRPr="00DE1F3A">
              <w:rPr>
                <w:rFonts w:ascii="Arial" w:hAnsi="Arial" w:cs="Arial"/>
                <w:b/>
                <w:bCs/>
                <w:color w:val="000000" w:themeColor="text1"/>
                <w:kern w:val="24"/>
                <w:sz w:val="14"/>
                <w:szCs w:val="14"/>
              </w:rPr>
              <w:t>TEAM MEMBER:</w:t>
            </w:r>
          </w:p>
        </w:tc>
        <w:tc>
          <w:tcPr>
            <w:tcW w:w="4320" w:type="dxa"/>
            <w:gridSpan w:val="3"/>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3EEBB2D9" w14:textId="77777777" w:rsidR="001C5EBD" w:rsidRPr="00960656" w:rsidRDefault="001C5EBD" w:rsidP="009D6828">
            <w:pPr>
              <w:textAlignment w:val="bottom"/>
              <w:rPr>
                <w:rFonts w:ascii="Arial" w:hAnsi="Arial" w:cs="Arial"/>
                <w:sz w:val="36"/>
                <w:szCs w:val="36"/>
              </w:rPr>
            </w:pPr>
            <w:r w:rsidRPr="00DE1F3A">
              <w:rPr>
                <w:rFonts w:ascii="Arial" w:hAnsi="Arial" w:cs="Arial"/>
                <w:b/>
                <w:bCs/>
                <w:color w:val="000000" w:themeColor="text1"/>
                <w:kern w:val="24"/>
                <w:sz w:val="14"/>
                <w:szCs w:val="14"/>
              </w:rPr>
              <w:t>DATE:</w:t>
            </w:r>
          </w:p>
        </w:tc>
      </w:tr>
    </w:tbl>
    <w:p w14:paraId="6F6D3060" w14:textId="77777777" w:rsidR="001C5EBD" w:rsidRPr="00960656" w:rsidRDefault="001C5EBD" w:rsidP="009D6828">
      <w:pPr>
        <w:rPr>
          <w:rFonts w:ascii="Arial" w:hAnsi="Arial" w:cs="Arial"/>
        </w:rPr>
      </w:pPr>
    </w:p>
    <w:p w14:paraId="4AE5CE95" w14:textId="77777777" w:rsidR="001C5EBD" w:rsidRPr="00960656" w:rsidRDefault="001C5EBD" w:rsidP="009D6828">
      <w:pPr>
        <w:rPr>
          <w:rFonts w:ascii="Arial" w:hAnsi="Arial" w:cs="Arial"/>
        </w:rPr>
      </w:pPr>
    </w:p>
    <w:p w14:paraId="6D32FFC5" w14:textId="77777777" w:rsidR="001C5EBD" w:rsidRPr="00960656" w:rsidRDefault="001C5EBD" w:rsidP="009D6828">
      <w:pPr>
        <w:rPr>
          <w:rFonts w:ascii="Arial" w:hAnsi="Arial" w:cs="Arial"/>
        </w:rPr>
      </w:pPr>
    </w:p>
    <w:p w14:paraId="588B1A02" w14:textId="77777777" w:rsidR="001C5EBD" w:rsidRPr="00960656" w:rsidRDefault="001C5EBD" w:rsidP="009D6828">
      <w:pPr>
        <w:rPr>
          <w:rFonts w:ascii="Arial" w:hAnsi="Arial" w:cs="Arial"/>
        </w:rPr>
      </w:pPr>
    </w:p>
    <w:p w14:paraId="6B7198DD" w14:textId="77777777" w:rsidR="001C5EBD" w:rsidRPr="00960656" w:rsidRDefault="001C5EBD" w:rsidP="009D6828">
      <w:pPr>
        <w:rPr>
          <w:rFonts w:ascii="Arial" w:hAnsi="Arial" w:cs="Arial"/>
        </w:rPr>
      </w:pPr>
      <w:r w:rsidRPr="00DE1F3A">
        <w:rPr>
          <w:rFonts w:ascii="Arial" w:hAnsi="Arial" w:cs="Arial"/>
          <w:noProof/>
        </w:rPr>
        <w:lastRenderedPageBreak/>
        <mc:AlternateContent>
          <mc:Choice Requires="wps">
            <w:drawing>
              <wp:anchor distT="0" distB="0" distL="114300" distR="114300" simplePos="0" relativeHeight="251668992" behindDoc="0" locked="0" layoutInCell="1" allowOverlap="1" wp14:anchorId="233AC793" wp14:editId="210722E1">
                <wp:simplePos x="0" y="0"/>
                <wp:positionH relativeFrom="margin">
                  <wp:posOffset>556715</wp:posOffset>
                </wp:positionH>
                <wp:positionV relativeFrom="paragraph">
                  <wp:posOffset>-292773</wp:posOffset>
                </wp:positionV>
                <wp:extent cx="5715000" cy="3152775"/>
                <wp:effectExtent l="19050" t="19050" r="19050" b="28575"/>
                <wp:wrapNone/>
                <wp:docPr id="34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15000" cy="3152775"/>
                        </a:xfrm>
                        <a:prstGeom prst="rect">
                          <a:avLst/>
                        </a:prstGeom>
                        <a:solidFill>
                          <a:schemeClr val="bg1"/>
                        </a:solidFill>
                        <a:ln w="38100">
                          <a:solidFill>
                            <a:schemeClr val="accent6">
                              <a:lumMod val="60000"/>
                              <a:lumOff val="40000"/>
                            </a:schemeClr>
                          </a:solidFill>
                        </a:ln>
                      </wps:spPr>
                      <wps:txbx>
                        <w:txbxContent>
                          <w:p w14:paraId="1A829892" w14:textId="77777777" w:rsidR="001C5EBD" w:rsidRPr="00A10207" w:rsidRDefault="001C5EBD"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1C5EBD" w:rsidRPr="009F1153" w:rsidRDefault="001C5EBD"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6F172DDA" w:rsidR="001C5EBD" w:rsidRDefault="001C5EBD"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w:t>
                            </w:r>
                            <w:r w:rsidR="00C67E39" w:rsidRPr="009F1153">
                              <w:rPr>
                                <w:rFonts w:ascii="Arial" w:eastAsia="MS PGothic" w:hAnsi="Arial" w:cs="Arial"/>
                                <w:color w:val="000000" w:themeColor="text1"/>
                                <w:kern w:val="24"/>
                              </w:rPr>
                              <w:t>person and</w:t>
                            </w:r>
                            <w:r w:rsidRPr="009F1153">
                              <w:rPr>
                                <w:rFonts w:ascii="Arial" w:eastAsia="MS PGothic" w:hAnsi="Arial" w:cs="Arial"/>
                                <w:color w:val="000000" w:themeColor="text1"/>
                                <w:kern w:val="24"/>
                              </w:rPr>
                              <w:t xml:space="preserve">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33AC793" id="Content Placeholder 2" o:spid="_x0000_s1041" style="position:absolute;margin-left:43.85pt;margin-top:-23.05pt;width:450pt;height:248.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" fillcolor="white [3212]" strokecolor="#fabf8f [1945]" strokeweight="3pt">
                <v:path arrowok="t"/>
                <o:lock v:ext="edit" grouping="t"/>
                <v:textbox>
                  <w:txbxContent>
                    <w:p w14:paraId="1A829892" w14:textId="77777777" w:rsidR="001C5EBD" w:rsidRPr="00A10207" w:rsidRDefault="001C5EBD"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1C5EBD" w:rsidRPr="009F1153" w:rsidRDefault="001C5EBD"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6F172DDA" w:rsidR="001C5EBD" w:rsidRDefault="001C5EBD"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w:t>
                      </w:r>
                      <w:r w:rsidR="00C67E39" w:rsidRPr="009F1153">
                        <w:rPr>
                          <w:rFonts w:ascii="Arial" w:eastAsia="MS PGothic" w:hAnsi="Arial" w:cs="Arial"/>
                          <w:color w:val="000000" w:themeColor="text1"/>
                          <w:kern w:val="24"/>
                        </w:rPr>
                        <w:t>person and</w:t>
                      </w:r>
                      <w:r w:rsidRPr="009F1153">
                        <w:rPr>
                          <w:rFonts w:ascii="Arial" w:eastAsia="MS PGothic" w:hAnsi="Arial" w:cs="Arial"/>
                          <w:color w:val="000000" w:themeColor="text1"/>
                          <w:kern w:val="24"/>
                        </w:rPr>
                        <w:t xml:space="preserve">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v:textbox>
                <w10:wrap anchorx="margin"/>
              </v:rect>
            </w:pict>
          </mc:Fallback>
        </mc:AlternateContent>
      </w:r>
    </w:p>
    <w:p w14:paraId="000243D6" w14:textId="77777777" w:rsidR="001C5EBD" w:rsidRPr="00960656" w:rsidRDefault="001C5EBD" w:rsidP="009D6828">
      <w:pPr>
        <w:rPr>
          <w:rFonts w:ascii="Arial" w:hAnsi="Arial" w:cs="Arial"/>
        </w:rPr>
      </w:pPr>
    </w:p>
    <w:p w14:paraId="71F10B6E" w14:textId="77777777" w:rsidR="001C5EBD" w:rsidRPr="00960656" w:rsidRDefault="001C5EBD" w:rsidP="009D6828">
      <w:pPr>
        <w:rPr>
          <w:rFonts w:ascii="Arial" w:hAnsi="Arial" w:cs="Arial"/>
        </w:rPr>
      </w:pPr>
    </w:p>
    <w:p w14:paraId="47507EFC" w14:textId="77777777" w:rsidR="001C5EBD" w:rsidRPr="00960656" w:rsidRDefault="001C5EBD" w:rsidP="009D6828">
      <w:pPr>
        <w:rPr>
          <w:rFonts w:ascii="Arial" w:hAnsi="Arial" w:cs="Arial"/>
        </w:rPr>
      </w:pPr>
    </w:p>
    <w:p w14:paraId="76247345" w14:textId="77777777" w:rsidR="001C5EBD" w:rsidRPr="00960656" w:rsidRDefault="001C5EBD" w:rsidP="009D6828">
      <w:pPr>
        <w:rPr>
          <w:rFonts w:ascii="Arial" w:hAnsi="Arial" w:cs="Arial"/>
        </w:rPr>
      </w:pPr>
    </w:p>
    <w:p w14:paraId="6F670338" w14:textId="77777777" w:rsidR="001C5EBD" w:rsidRPr="00960656" w:rsidRDefault="001C5EBD" w:rsidP="009D6828">
      <w:pPr>
        <w:rPr>
          <w:rFonts w:ascii="Arial" w:hAnsi="Arial" w:cs="Arial"/>
        </w:rPr>
      </w:pPr>
    </w:p>
    <w:p w14:paraId="5DF35D93" w14:textId="77777777" w:rsidR="001C5EBD" w:rsidRPr="00960656" w:rsidRDefault="001C5EBD" w:rsidP="009D6828">
      <w:pPr>
        <w:rPr>
          <w:rFonts w:ascii="Arial" w:hAnsi="Arial" w:cs="Arial"/>
        </w:rPr>
      </w:pPr>
    </w:p>
    <w:p w14:paraId="5C59AF56" w14:textId="77777777" w:rsidR="001C5EBD" w:rsidRPr="00960656" w:rsidRDefault="001C5EBD" w:rsidP="009D6828">
      <w:pPr>
        <w:rPr>
          <w:rFonts w:ascii="Arial" w:hAnsi="Arial" w:cs="Arial"/>
        </w:rPr>
      </w:pPr>
    </w:p>
    <w:p w14:paraId="77A85566" w14:textId="77777777" w:rsidR="001C5EBD" w:rsidRPr="00960656" w:rsidRDefault="001C5EBD" w:rsidP="009D6828">
      <w:pPr>
        <w:rPr>
          <w:rFonts w:ascii="Arial" w:hAnsi="Arial" w:cs="Arial"/>
        </w:rPr>
      </w:pPr>
    </w:p>
    <w:p w14:paraId="0FE11E1F" w14:textId="77777777" w:rsidR="001C5EBD" w:rsidRPr="00960656" w:rsidRDefault="001C5EBD" w:rsidP="009D6828">
      <w:pPr>
        <w:rPr>
          <w:rFonts w:ascii="Arial" w:hAnsi="Arial" w:cs="Arial"/>
        </w:rPr>
      </w:pPr>
    </w:p>
    <w:p w14:paraId="4A4D4CAC" w14:textId="77777777" w:rsidR="001C5EBD" w:rsidRPr="00960656" w:rsidRDefault="001C5EBD" w:rsidP="009D6828">
      <w:pPr>
        <w:rPr>
          <w:rFonts w:ascii="Arial" w:hAnsi="Arial" w:cs="Arial"/>
        </w:rPr>
      </w:pPr>
    </w:p>
    <w:p w14:paraId="12835248" w14:textId="77777777" w:rsidR="001C5EBD" w:rsidRPr="00960656" w:rsidRDefault="001C5EBD" w:rsidP="009D6828">
      <w:pPr>
        <w:rPr>
          <w:rFonts w:ascii="Arial" w:hAnsi="Arial" w:cs="Arial"/>
        </w:rPr>
      </w:pPr>
    </w:p>
    <w:p w14:paraId="52F847EE" w14:textId="77777777" w:rsidR="001C5EBD" w:rsidRPr="00960656" w:rsidRDefault="001C5EBD" w:rsidP="009D6828">
      <w:pPr>
        <w:rPr>
          <w:rFonts w:ascii="Arial" w:hAnsi="Arial" w:cs="Arial"/>
        </w:rPr>
      </w:pPr>
    </w:p>
    <w:p w14:paraId="19EC6302" w14:textId="77777777" w:rsidR="001C5EBD" w:rsidRPr="00960656" w:rsidRDefault="001C5EBD" w:rsidP="009D6828">
      <w:pPr>
        <w:rPr>
          <w:rFonts w:ascii="Arial" w:hAnsi="Arial" w:cs="Arial"/>
        </w:rPr>
      </w:pPr>
    </w:p>
    <w:p w14:paraId="1C9F0CA2" w14:textId="77777777" w:rsidR="001C5EBD" w:rsidRPr="00960656" w:rsidRDefault="001C5EBD" w:rsidP="009D6828">
      <w:pPr>
        <w:rPr>
          <w:rFonts w:ascii="Arial" w:hAnsi="Arial" w:cs="Arial"/>
        </w:rPr>
      </w:pPr>
    </w:p>
    <w:p w14:paraId="1CB47294" w14:textId="77777777" w:rsidR="001C5EBD" w:rsidRPr="00960656" w:rsidRDefault="001C5EBD" w:rsidP="009D6828">
      <w:pPr>
        <w:rPr>
          <w:rFonts w:ascii="Arial" w:hAnsi="Arial" w:cs="Arial"/>
        </w:rPr>
      </w:pPr>
    </w:p>
    <w:p w14:paraId="519C556E" w14:textId="77777777" w:rsidR="001C5EBD" w:rsidRPr="00960656" w:rsidRDefault="001C5EBD" w:rsidP="009D6828">
      <w:pPr>
        <w:rPr>
          <w:rFonts w:ascii="Arial" w:hAnsi="Arial" w:cs="Arial"/>
        </w:rPr>
      </w:pPr>
    </w:p>
    <w:p w14:paraId="7586499B" w14:textId="77777777" w:rsidR="001C5EBD" w:rsidRPr="00960656" w:rsidRDefault="001C5EBD" w:rsidP="009D6828">
      <w:pPr>
        <w:rPr>
          <w:rFonts w:ascii="Arial" w:hAnsi="Arial" w:cs="Arial"/>
        </w:rPr>
      </w:pPr>
    </w:p>
    <w:p w14:paraId="3BC2A7AF" w14:textId="77777777" w:rsidR="001C5EBD" w:rsidRPr="00960656" w:rsidRDefault="001C5EBD" w:rsidP="009D6828">
      <w:pPr>
        <w:rPr>
          <w:rFonts w:ascii="Arial" w:hAnsi="Arial" w:cs="Arial"/>
        </w:rPr>
      </w:pPr>
    </w:p>
    <w:p w14:paraId="35A7BF77" w14:textId="77777777" w:rsidR="001C5EBD" w:rsidRPr="00960656" w:rsidRDefault="001C5EBD" w:rsidP="009D6828">
      <w:pPr>
        <w:rPr>
          <w:rFonts w:ascii="Arial" w:hAnsi="Arial" w:cs="Arial"/>
        </w:rPr>
      </w:pPr>
    </w:p>
    <w:p w14:paraId="7F68F85E" w14:textId="77777777" w:rsidR="001C5EBD" w:rsidRPr="00960656" w:rsidRDefault="001C5EBD" w:rsidP="009D6828">
      <w:pPr>
        <w:rPr>
          <w:rFonts w:ascii="Arial" w:hAnsi="Arial" w:cs="Arial"/>
        </w:rPr>
      </w:pPr>
    </w:p>
    <w:p w14:paraId="790D1A91" w14:textId="77777777" w:rsidR="001C5EBD" w:rsidRPr="00960656" w:rsidRDefault="001C5EBD" w:rsidP="009D6828">
      <w:pPr>
        <w:rPr>
          <w:rFonts w:ascii="Arial" w:hAnsi="Arial" w:cs="Arial"/>
          <w:sz w:val="24"/>
          <w:szCs w:val="24"/>
        </w:rPr>
      </w:pPr>
      <w:r w:rsidRPr="00DE1F3A">
        <w:rPr>
          <w:rFonts w:ascii="Arial" w:hAnsi="Arial" w:cs="Arial"/>
          <w:noProof/>
          <w:sz w:val="24"/>
          <w:szCs w:val="24"/>
        </w:rPr>
        <mc:AlternateContent>
          <mc:Choice Requires="wps">
            <w:drawing>
              <wp:anchor distT="0" distB="0" distL="114300" distR="114300" simplePos="0" relativeHeight="251670016" behindDoc="0" locked="0" layoutInCell="1" allowOverlap="1" wp14:anchorId="29D1C85D" wp14:editId="70005B38">
                <wp:simplePos x="0" y="0"/>
                <wp:positionH relativeFrom="leftMargin">
                  <wp:posOffset>236220</wp:posOffset>
                </wp:positionH>
                <wp:positionV relativeFrom="paragraph">
                  <wp:posOffset>-1882140</wp:posOffset>
                </wp:positionV>
                <wp:extent cx="1133475" cy="657225"/>
                <wp:effectExtent l="0" t="0" r="28575" b="28575"/>
                <wp:wrapNone/>
                <wp:docPr id="346" name="Pentagon 5"/>
                <wp:cNvGraphicFramePr/>
                <a:graphic xmlns:a="http://schemas.openxmlformats.org/drawingml/2006/main">
                  <a:graphicData uri="http://schemas.microsoft.com/office/word/2010/wordprocessingShape">
                    <wps:wsp>
                      <wps:cNvSpPr/>
                      <wps:spPr>
                        <a:xfrm>
                          <a:off x="0" y="0"/>
                          <a:ext cx="1133475" cy="65722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5C5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C85D" id="_x0000_s1042" type="#_x0000_t15" style="position:absolute;margin-left:18.6pt;margin-top:-148.2pt;width:89.25pt;height:51.7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" adj="15338" fillcolor="#c0504d [3205]" strokecolor="#622423 [1605]" strokeweight="2pt">
                <v:textbox>
                  <w:txbxContent>
                    <w:p w14:paraId="65A5C5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margin"/>
              </v:shape>
            </w:pict>
          </mc:Fallback>
        </mc:AlternateContent>
      </w:r>
      <w:r w:rsidRPr="00960656">
        <w:rPr>
          <w:rFonts w:ascii="Arial" w:hAnsi="Arial" w:cs="Arial"/>
          <w:sz w:val="24"/>
          <w:szCs w:val="24"/>
        </w:rPr>
        <w:t>Evaluation narrative write-up below provides an example of both ‘Acceptable” and “Unacceptable” proposal responses:</w:t>
      </w:r>
    </w:p>
    <w:p w14:paraId="06C12697" w14:textId="77777777" w:rsidR="001C5EBD" w:rsidRPr="00960656" w:rsidRDefault="001C5EBD" w:rsidP="009D6828">
      <w:pPr>
        <w:rPr>
          <w:rFonts w:ascii="Arial" w:hAnsi="Arial" w:cs="Arial"/>
          <w:sz w:val="24"/>
          <w:szCs w:val="24"/>
        </w:rPr>
      </w:pPr>
    </w:p>
    <w:p w14:paraId="3AF21059" w14:textId="77777777" w:rsidR="001C5EBD" w:rsidRPr="00960656" w:rsidRDefault="001C5EBD" w:rsidP="009D6828">
      <w:pPr>
        <w:rPr>
          <w:rFonts w:ascii="Arial" w:hAnsi="Arial" w:cs="Arial"/>
          <w:sz w:val="24"/>
          <w:szCs w:val="24"/>
        </w:rPr>
      </w:pPr>
      <w:r w:rsidRPr="00DE1F3A">
        <w:rPr>
          <w:rFonts w:ascii="Arial" w:hAnsi="Arial" w:cs="Arial"/>
          <w:noProof/>
        </w:rPr>
        <mc:AlternateContent>
          <mc:Choice Requires="wps">
            <w:drawing>
              <wp:anchor distT="0" distB="0" distL="114300" distR="114300" simplePos="0" relativeHeight="251671040" behindDoc="0" locked="0" layoutInCell="1" allowOverlap="1" wp14:anchorId="58B85F77" wp14:editId="34333644">
                <wp:simplePos x="0" y="0"/>
                <wp:positionH relativeFrom="margin">
                  <wp:align>center</wp:align>
                </wp:positionH>
                <wp:positionV relativeFrom="paragraph">
                  <wp:posOffset>57213</wp:posOffset>
                </wp:positionV>
                <wp:extent cx="6572250" cy="3000375"/>
                <wp:effectExtent l="19050" t="19050" r="19050" b="28575"/>
                <wp:wrapNone/>
                <wp:docPr id="34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72250" cy="3000375"/>
                        </a:xfrm>
                        <a:prstGeom prst="rect">
                          <a:avLst/>
                        </a:prstGeom>
                        <a:solidFill>
                          <a:schemeClr val="accent6">
                            <a:lumMod val="20000"/>
                            <a:lumOff val="80000"/>
                          </a:schemeClr>
                        </a:solidFill>
                        <a:ln w="28575">
                          <a:solidFill>
                            <a:schemeClr val="accent6"/>
                          </a:solidFill>
                        </a:ln>
                      </wps:spPr>
                      <wps:txbx>
                        <w:txbxContent>
                          <w:p w14:paraId="7618A35F" w14:textId="77777777" w:rsidR="001C5EBD" w:rsidRPr="004C4DF2" w:rsidRDefault="001C5EBD"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6AB32AB3" w:rsidR="001C5EBD" w:rsidRPr="009F1153" w:rsidRDefault="001C5EBD"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w:t>
                            </w:r>
                            <w:r w:rsidR="00822E3C" w:rsidRPr="009F1153">
                              <w:rPr>
                                <w:rFonts w:ascii="Arial" w:eastAsia="MS PGothic" w:hAnsi="Arial" w:cs="Arial"/>
                                <w:color w:val="000000" w:themeColor="text1"/>
                                <w:kern w:val="24"/>
                              </w:rPr>
                              <w:t>);</w:t>
                            </w:r>
                            <w:r w:rsidRPr="009F1153">
                              <w:rPr>
                                <w:rFonts w:ascii="Arial" w:eastAsia="MS PGothic" w:hAnsi="Arial" w:cs="Arial"/>
                                <w:color w:val="000000" w:themeColor="text1"/>
                                <w:kern w:val="24"/>
                              </w:rPr>
                              <w:t xml:space="preserve">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3FD6006C"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1C5EBD" w:rsidRDefault="001C5EBD" w:rsidP="009D6828">
                            <w:pPr>
                              <w:pStyle w:val="NormalWeb"/>
                              <w:kinsoku w:val="0"/>
                              <w:overflowPunct w:val="0"/>
                              <w:spacing w:before="67" w:after="0"/>
                              <w:ind w:left="547" w:hanging="547"/>
                              <w:textAlignment w:val="baseline"/>
                            </w:pPr>
                          </w:p>
                          <w:p w14:paraId="61A5957C" w14:textId="77777777" w:rsidR="001C5EBD" w:rsidRDefault="001C5EBD" w:rsidP="009D6828">
                            <w:pPr>
                              <w:pStyle w:val="NormalWeb"/>
                              <w:kinsoku w:val="0"/>
                              <w:overflowPunct w:val="0"/>
                              <w:spacing w:before="67" w:after="0"/>
                              <w:ind w:left="547" w:hanging="547"/>
                              <w:textAlignment w:val="baseline"/>
                            </w:pPr>
                          </w:p>
                          <w:p w14:paraId="2864955C" w14:textId="77777777" w:rsidR="001C5EBD" w:rsidRPr="009F1153" w:rsidRDefault="001C5EBD" w:rsidP="009D6828">
                            <w:pPr>
                              <w:pStyle w:val="NormalWeb"/>
                              <w:kinsoku w:val="0"/>
                              <w:overflowPunct w:val="0"/>
                              <w:spacing w:before="67" w:after="0"/>
                              <w:ind w:left="547" w:hanging="547"/>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B85F77" id="_x0000_s1043" style="position:absolute;margin-left:0;margin-top:4.5pt;width:517.5pt;height:236.2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" fillcolor="#fde9d9 [665]" strokecolor="#f79646 [3209]" strokeweight="2.25pt">
                <v:path arrowok="t"/>
                <o:lock v:ext="edit" grouping="t"/>
                <v:textbox>
                  <w:txbxContent>
                    <w:p w14:paraId="7618A35F" w14:textId="77777777" w:rsidR="001C5EBD" w:rsidRPr="004C4DF2" w:rsidRDefault="001C5EBD"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6AB32AB3" w:rsidR="001C5EBD" w:rsidRPr="009F1153" w:rsidRDefault="001C5EBD"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w:t>
                      </w:r>
                      <w:r w:rsidR="00822E3C" w:rsidRPr="009F1153">
                        <w:rPr>
                          <w:rFonts w:ascii="Arial" w:eastAsia="MS PGothic" w:hAnsi="Arial" w:cs="Arial"/>
                          <w:color w:val="000000" w:themeColor="text1"/>
                          <w:kern w:val="24"/>
                        </w:rPr>
                        <w:t>);</w:t>
                      </w:r>
                      <w:r w:rsidRPr="009F1153">
                        <w:rPr>
                          <w:rFonts w:ascii="Arial" w:eastAsia="MS PGothic" w:hAnsi="Arial" w:cs="Arial"/>
                          <w:color w:val="000000" w:themeColor="text1"/>
                          <w:kern w:val="24"/>
                        </w:rPr>
                        <w:t xml:space="preserve">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3FD6006C"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1C5EBD" w:rsidRDefault="001C5EBD" w:rsidP="009D6828">
                      <w:pPr>
                        <w:pStyle w:val="NormalWeb"/>
                        <w:kinsoku w:val="0"/>
                        <w:overflowPunct w:val="0"/>
                        <w:spacing w:before="67" w:after="0"/>
                        <w:ind w:left="547" w:hanging="547"/>
                        <w:textAlignment w:val="baseline"/>
                      </w:pPr>
                    </w:p>
                    <w:p w14:paraId="61A5957C" w14:textId="77777777" w:rsidR="001C5EBD" w:rsidRDefault="001C5EBD" w:rsidP="009D6828">
                      <w:pPr>
                        <w:pStyle w:val="NormalWeb"/>
                        <w:kinsoku w:val="0"/>
                        <w:overflowPunct w:val="0"/>
                        <w:spacing w:before="67" w:after="0"/>
                        <w:ind w:left="547" w:hanging="547"/>
                        <w:textAlignment w:val="baseline"/>
                      </w:pPr>
                    </w:p>
                    <w:p w14:paraId="2864955C" w14:textId="77777777" w:rsidR="001C5EBD" w:rsidRPr="009F1153" w:rsidRDefault="001C5EBD" w:rsidP="009D6828">
                      <w:pPr>
                        <w:pStyle w:val="NormalWeb"/>
                        <w:kinsoku w:val="0"/>
                        <w:overflowPunct w:val="0"/>
                        <w:spacing w:before="67" w:after="0"/>
                        <w:ind w:left="547" w:hanging="547"/>
                        <w:textAlignment w:val="baseline"/>
                      </w:pPr>
                    </w:p>
                  </w:txbxContent>
                </v:textbox>
                <w10:wrap anchorx="margin"/>
              </v:rect>
            </w:pict>
          </mc:Fallback>
        </mc:AlternateContent>
      </w:r>
    </w:p>
    <w:p w14:paraId="736A0796" w14:textId="77777777" w:rsidR="001C5EBD" w:rsidRPr="00960656" w:rsidRDefault="001C5EBD" w:rsidP="009D6828">
      <w:pPr>
        <w:rPr>
          <w:rFonts w:ascii="Arial" w:hAnsi="Arial" w:cs="Arial"/>
          <w:sz w:val="24"/>
          <w:szCs w:val="24"/>
        </w:rPr>
      </w:pPr>
    </w:p>
    <w:p w14:paraId="45B1FCDA" w14:textId="77777777" w:rsidR="001C5EBD" w:rsidRPr="00960656" w:rsidRDefault="001C5EBD" w:rsidP="009D6828">
      <w:pPr>
        <w:rPr>
          <w:rFonts w:ascii="Arial" w:hAnsi="Arial" w:cs="Arial"/>
          <w:sz w:val="24"/>
          <w:szCs w:val="24"/>
        </w:rPr>
      </w:pPr>
    </w:p>
    <w:p w14:paraId="583E1EAC" w14:textId="77777777" w:rsidR="001C5EBD" w:rsidRPr="00960656" w:rsidRDefault="001C5EBD" w:rsidP="009D6828">
      <w:pPr>
        <w:rPr>
          <w:rFonts w:ascii="Arial" w:hAnsi="Arial" w:cs="Arial"/>
          <w:sz w:val="24"/>
          <w:szCs w:val="24"/>
        </w:rPr>
      </w:pPr>
    </w:p>
    <w:p w14:paraId="622B8067" w14:textId="77777777" w:rsidR="001C5EBD" w:rsidRPr="00960656" w:rsidRDefault="001C5EBD" w:rsidP="009D6828">
      <w:pPr>
        <w:rPr>
          <w:rFonts w:ascii="Arial" w:hAnsi="Arial" w:cs="Arial"/>
        </w:rPr>
      </w:pPr>
    </w:p>
    <w:p w14:paraId="39E9DA0B" w14:textId="77777777" w:rsidR="001C5EBD" w:rsidRPr="00960656" w:rsidRDefault="001C5EBD" w:rsidP="009D6828">
      <w:pPr>
        <w:rPr>
          <w:rFonts w:ascii="Arial" w:hAnsi="Arial" w:cs="Arial"/>
        </w:rPr>
      </w:pPr>
    </w:p>
    <w:p w14:paraId="5B5E9DAE" w14:textId="77777777" w:rsidR="001C5EBD" w:rsidRPr="00960656" w:rsidRDefault="001C5EBD" w:rsidP="009D6828">
      <w:pPr>
        <w:rPr>
          <w:rFonts w:ascii="Arial" w:hAnsi="Arial" w:cs="Arial"/>
        </w:rPr>
      </w:pPr>
    </w:p>
    <w:p w14:paraId="57D3F334" w14:textId="77777777" w:rsidR="001C5EBD" w:rsidRPr="00960656" w:rsidRDefault="001C5EBD" w:rsidP="009D6828">
      <w:pPr>
        <w:rPr>
          <w:rFonts w:ascii="Arial" w:hAnsi="Arial" w:cs="Arial"/>
        </w:rPr>
      </w:pPr>
    </w:p>
    <w:p w14:paraId="7925E74E" w14:textId="77777777" w:rsidR="001C5EBD" w:rsidRPr="00960656" w:rsidRDefault="001C5EBD" w:rsidP="009D6828">
      <w:pPr>
        <w:rPr>
          <w:rFonts w:ascii="Arial" w:hAnsi="Arial" w:cs="Arial"/>
        </w:rPr>
      </w:pPr>
    </w:p>
    <w:p w14:paraId="3E279E3C" w14:textId="77777777" w:rsidR="001C5EBD" w:rsidRPr="00960656" w:rsidRDefault="001C5EBD" w:rsidP="009D6828">
      <w:pPr>
        <w:rPr>
          <w:rFonts w:ascii="Arial" w:hAnsi="Arial" w:cs="Arial"/>
        </w:rPr>
      </w:pPr>
    </w:p>
    <w:p w14:paraId="10EE4A3A" w14:textId="77777777" w:rsidR="001C5EBD" w:rsidRPr="00960656" w:rsidRDefault="001C5EBD" w:rsidP="009D6828">
      <w:pPr>
        <w:rPr>
          <w:rFonts w:ascii="Arial" w:hAnsi="Arial" w:cs="Arial"/>
        </w:rPr>
      </w:pPr>
    </w:p>
    <w:p w14:paraId="20A2522A" w14:textId="77777777" w:rsidR="001C5EBD" w:rsidRPr="00960656" w:rsidRDefault="001C5EBD" w:rsidP="009D6828">
      <w:pPr>
        <w:rPr>
          <w:rFonts w:ascii="Arial" w:hAnsi="Arial" w:cs="Arial"/>
        </w:rPr>
      </w:pPr>
    </w:p>
    <w:p w14:paraId="0E36C67D" w14:textId="77777777" w:rsidR="001C5EBD" w:rsidRPr="00960656" w:rsidRDefault="001C5EBD" w:rsidP="009D6828">
      <w:pPr>
        <w:rPr>
          <w:rFonts w:ascii="Arial" w:hAnsi="Arial" w:cs="Arial"/>
        </w:rPr>
      </w:pPr>
    </w:p>
    <w:p w14:paraId="666969D9" w14:textId="77777777" w:rsidR="001C5EBD" w:rsidRPr="00960656" w:rsidRDefault="001C5EBD" w:rsidP="009D6828">
      <w:pPr>
        <w:rPr>
          <w:rFonts w:ascii="Arial" w:hAnsi="Arial" w:cs="Arial"/>
        </w:rPr>
      </w:pPr>
    </w:p>
    <w:p w14:paraId="750E8BC3" w14:textId="77777777" w:rsidR="001C5EBD" w:rsidRPr="00960656" w:rsidRDefault="001C5EBD" w:rsidP="009D6828">
      <w:pPr>
        <w:rPr>
          <w:rFonts w:ascii="Arial" w:hAnsi="Arial" w:cs="Arial"/>
        </w:rPr>
      </w:pPr>
    </w:p>
    <w:p w14:paraId="4A14A130" w14:textId="77777777" w:rsidR="001C5EBD" w:rsidRPr="00960656" w:rsidRDefault="001C5EBD" w:rsidP="009D6828">
      <w:pPr>
        <w:rPr>
          <w:rFonts w:ascii="Arial" w:hAnsi="Arial" w:cs="Arial"/>
        </w:rPr>
      </w:pPr>
    </w:p>
    <w:p w14:paraId="14789744" w14:textId="77777777" w:rsidR="001C5EBD" w:rsidRPr="00960656" w:rsidRDefault="001C5EBD" w:rsidP="009D6828">
      <w:pPr>
        <w:rPr>
          <w:rFonts w:ascii="Arial" w:hAnsi="Arial" w:cs="Arial"/>
        </w:rPr>
      </w:pPr>
    </w:p>
    <w:p w14:paraId="714FC399" w14:textId="77777777" w:rsidR="001C5EBD" w:rsidRPr="00960656" w:rsidRDefault="001C5EBD" w:rsidP="009D6828">
      <w:pPr>
        <w:rPr>
          <w:rFonts w:ascii="Arial" w:hAnsi="Arial" w:cs="Arial"/>
        </w:rPr>
      </w:pPr>
    </w:p>
    <w:p w14:paraId="1C0FB1C1" w14:textId="77777777" w:rsidR="001C5EBD" w:rsidRPr="00960656" w:rsidRDefault="001C5EBD" w:rsidP="009D6828">
      <w:pPr>
        <w:rPr>
          <w:rFonts w:ascii="Arial" w:hAnsi="Arial" w:cs="Arial"/>
        </w:rPr>
      </w:pPr>
    </w:p>
    <w:p w14:paraId="2123059E" w14:textId="77777777" w:rsidR="001C5EBD" w:rsidRPr="00960656" w:rsidRDefault="001C5EBD" w:rsidP="009D6828">
      <w:pPr>
        <w:rPr>
          <w:rFonts w:ascii="Arial" w:hAnsi="Arial" w:cs="Arial"/>
        </w:rPr>
      </w:pPr>
    </w:p>
    <w:p w14:paraId="579B4355" w14:textId="77777777" w:rsidR="001C5EBD" w:rsidRPr="00960656" w:rsidRDefault="001C5EBD">
      <w:pPr>
        <w:rPr>
          <w:rFonts w:ascii="Arial" w:hAnsi="Arial" w:cs="Arial"/>
        </w:rPr>
      </w:pPr>
      <w:r w:rsidRPr="00960656">
        <w:rPr>
          <w:rFonts w:ascii="Arial" w:hAnsi="Arial" w:cs="Arial"/>
        </w:rPr>
        <w:br w:type="page"/>
      </w:r>
    </w:p>
    <w:tbl>
      <w:tblPr>
        <w:tblpPr w:leftFromText="180" w:rightFromText="180" w:vertAnchor="text" w:horzAnchor="margin" w:tblpXSpec="center" w:tblpY="174"/>
        <w:tblW w:w="10610" w:type="dxa"/>
        <w:tblLayout w:type="fixed"/>
        <w:tblCellMar>
          <w:left w:w="0" w:type="dxa"/>
          <w:right w:w="0" w:type="dxa"/>
        </w:tblCellMar>
        <w:tblLook w:val="0420" w:firstRow="1" w:lastRow="0" w:firstColumn="0" w:lastColumn="0" w:noHBand="0" w:noVBand="1"/>
      </w:tblPr>
      <w:tblGrid>
        <w:gridCol w:w="2780"/>
        <w:gridCol w:w="1350"/>
        <w:gridCol w:w="1080"/>
        <w:gridCol w:w="1530"/>
        <w:gridCol w:w="1530"/>
        <w:gridCol w:w="2340"/>
      </w:tblGrid>
      <w:tr w:rsidR="001C5EBD" w:rsidRPr="00DE1F3A" w14:paraId="6741345E"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7A72F1E9" w14:textId="77777777" w:rsidR="001C5EBD" w:rsidRPr="00960656" w:rsidRDefault="001C5EBD" w:rsidP="008179B4">
            <w:pPr>
              <w:spacing w:line="256" w:lineRule="auto"/>
              <w:ind w:left="331" w:right="317"/>
              <w:jc w:val="center"/>
              <w:rPr>
                <w:rFonts w:ascii="Arial" w:hAnsi="Arial" w:cs="Arial"/>
                <w:b/>
                <w:bCs/>
                <w:color w:val="000000" w:themeColor="text1"/>
                <w:kern w:val="24"/>
              </w:rPr>
            </w:pPr>
            <w:r w:rsidRPr="00960656">
              <w:rPr>
                <w:rFonts w:ascii="Arial" w:hAnsi="Arial" w:cs="Arial"/>
                <w:b/>
                <w:bCs/>
                <w:color w:val="000000" w:themeColor="text1"/>
                <w:kern w:val="24"/>
              </w:rPr>
              <w:lastRenderedPageBreak/>
              <w:t>ATTACHMENT C-1</w:t>
            </w:r>
          </w:p>
          <w:p w14:paraId="26B77646" w14:textId="77777777" w:rsidR="001C5EBD" w:rsidRPr="00960656" w:rsidRDefault="001C5EBD" w:rsidP="008179B4">
            <w:pPr>
              <w:spacing w:line="256" w:lineRule="auto"/>
              <w:ind w:left="331" w:right="317"/>
              <w:jc w:val="center"/>
              <w:rPr>
                <w:rFonts w:ascii="Arial" w:hAnsi="Arial" w:cs="Arial"/>
                <w:b/>
                <w:bCs/>
                <w:color w:val="000000" w:themeColor="text1"/>
                <w:kern w:val="24"/>
              </w:rPr>
            </w:pPr>
            <w:r w:rsidRPr="00960656">
              <w:rPr>
                <w:rFonts w:ascii="Arial" w:hAnsi="Arial" w:cs="Arial"/>
                <w:b/>
                <w:bCs/>
                <w:color w:val="000000" w:themeColor="text1"/>
                <w:kern w:val="24"/>
              </w:rPr>
              <w:t>TECHNICAL INFORMATION QUESTIONNAIRE/EVALUATION MATRIX</w:t>
            </w:r>
          </w:p>
        </w:tc>
      </w:tr>
      <w:tr w:rsidR="001C5EBD" w:rsidRPr="00DE1F3A" w14:paraId="485C6B84"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4B82EB4A" w14:textId="77777777" w:rsidR="001C5EBD" w:rsidRPr="00960656" w:rsidRDefault="001C5EBD" w:rsidP="008179B4">
            <w:pPr>
              <w:spacing w:line="256" w:lineRule="auto"/>
              <w:ind w:left="331" w:right="317"/>
              <w:rPr>
                <w:rFonts w:ascii="Arial" w:hAnsi="Arial" w:cs="Arial"/>
                <w:b/>
                <w:bCs/>
                <w:color w:val="000000" w:themeColor="text1"/>
                <w:kern w:val="24"/>
              </w:rPr>
            </w:pPr>
            <w:r w:rsidRPr="00960656">
              <w:rPr>
                <w:rFonts w:ascii="Arial" w:hAnsi="Arial" w:cs="Arial"/>
                <w:b/>
                <w:bCs/>
                <w:color w:val="000000" w:themeColor="text1"/>
                <w:kern w:val="24"/>
              </w:rPr>
              <w:t>OFFEROR NAME:_________________________________________</w:t>
            </w:r>
          </w:p>
          <w:p w14:paraId="78895A5C" w14:textId="77777777" w:rsidR="001C5EBD" w:rsidRPr="00960656" w:rsidRDefault="001C5EBD" w:rsidP="008179B4">
            <w:pPr>
              <w:spacing w:line="256" w:lineRule="auto"/>
              <w:ind w:left="331" w:right="317"/>
              <w:rPr>
                <w:rFonts w:ascii="Arial" w:hAnsi="Arial" w:cs="Arial"/>
                <w:b/>
                <w:bCs/>
                <w:color w:val="000000" w:themeColor="text1"/>
                <w:kern w:val="24"/>
              </w:rPr>
            </w:pPr>
            <w:r w:rsidRPr="00960656">
              <w:rPr>
                <w:rFonts w:ascii="Arial" w:hAnsi="Arial" w:cs="Arial"/>
                <w:b/>
                <w:bCs/>
                <w:color w:val="000000" w:themeColor="text1"/>
                <w:kern w:val="24"/>
              </w:rPr>
              <w:t>RFP NUMBER:____________________________________________</w:t>
            </w:r>
          </w:p>
        </w:tc>
      </w:tr>
      <w:tr w:rsidR="001C5EBD" w:rsidRPr="00DE1F3A" w14:paraId="5D1E8584" w14:textId="77777777" w:rsidTr="008179B4">
        <w:trPr>
          <w:trHeight w:val="775"/>
        </w:trPr>
        <w:tc>
          <w:tcPr>
            <w:tcW w:w="278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95769B" w14:textId="77777777" w:rsidR="001C5EBD" w:rsidRPr="00960656" w:rsidRDefault="001C5EBD" w:rsidP="008179B4">
            <w:pPr>
              <w:jc w:val="center"/>
              <w:rPr>
                <w:rFonts w:ascii="Arial" w:hAnsi="Arial" w:cs="Arial"/>
              </w:rPr>
            </w:pPr>
            <w:r w:rsidRPr="00960656">
              <w:rPr>
                <w:rFonts w:ascii="Arial" w:hAnsi="Arial" w:cs="Arial"/>
                <w:b/>
                <w:bCs/>
                <w:color w:val="000000" w:themeColor="text1"/>
                <w:kern w:val="24"/>
              </w:rPr>
              <w:t>Fa</w:t>
            </w:r>
            <w:r w:rsidRPr="00960656">
              <w:rPr>
                <w:rFonts w:ascii="Arial" w:hAnsi="Arial" w:cs="Arial"/>
                <w:b/>
                <w:bCs/>
                <w:color w:val="000000" w:themeColor="text1"/>
                <w:spacing w:val="-1"/>
                <w:kern w:val="24"/>
              </w:rPr>
              <w:t>c</w:t>
            </w:r>
            <w:r w:rsidRPr="00960656">
              <w:rPr>
                <w:rFonts w:ascii="Arial" w:hAnsi="Arial" w:cs="Arial"/>
                <w:b/>
                <w:bCs/>
                <w:color w:val="000000" w:themeColor="text1"/>
                <w:kern w:val="24"/>
              </w:rPr>
              <w:t>tors</w:t>
            </w:r>
          </w:p>
        </w:tc>
        <w:tc>
          <w:tcPr>
            <w:tcW w:w="1350" w:type="dxa"/>
            <w:tcBorders>
              <w:top w:val="single" w:sz="8" w:space="0" w:color="FFFFFF"/>
              <w:left w:val="single" w:sz="8" w:space="0" w:color="FFFFFF"/>
              <w:bottom w:val="single" w:sz="24" w:space="0" w:color="FFFFFF"/>
              <w:right w:val="single" w:sz="8" w:space="0" w:color="FFFFFF"/>
            </w:tcBorders>
            <w:shd w:val="clear" w:color="auto" w:fill="FBD4B5"/>
          </w:tcPr>
          <w:p w14:paraId="2CF3CF02" w14:textId="77777777" w:rsidR="001C5EBD" w:rsidRPr="00960656" w:rsidRDefault="001C5EBD" w:rsidP="008179B4">
            <w:pPr>
              <w:rPr>
                <w:rFonts w:ascii="Arial" w:hAnsi="Arial" w:cs="Arial"/>
                <w:b/>
                <w:bCs/>
                <w:color w:val="000000" w:themeColor="text1"/>
                <w:kern w:val="24"/>
              </w:rPr>
            </w:pPr>
            <w:r w:rsidRPr="00960656">
              <w:rPr>
                <w:rFonts w:ascii="Arial" w:hAnsi="Arial" w:cs="Arial"/>
                <w:b/>
                <w:bCs/>
                <w:color w:val="000000" w:themeColor="text1"/>
                <w:kern w:val="24"/>
              </w:rPr>
              <w:t>RFP Requirement Reference</w:t>
            </w:r>
          </w:p>
        </w:tc>
        <w:tc>
          <w:tcPr>
            <w:tcW w:w="1080" w:type="dxa"/>
            <w:tcBorders>
              <w:top w:val="single" w:sz="8" w:space="0" w:color="FFFFFF"/>
              <w:left w:val="single" w:sz="8" w:space="0" w:color="FFFFFF"/>
              <w:bottom w:val="single" w:sz="24" w:space="0" w:color="FFFFFF"/>
              <w:right w:val="single" w:sz="8" w:space="0" w:color="FFFFFF"/>
            </w:tcBorders>
            <w:shd w:val="clear" w:color="auto" w:fill="FBD4B5"/>
          </w:tcPr>
          <w:p w14:paraId="20594A22" w14:textId="77777777" w:rsidR="001C5EBD" w:rsidRPr="00960656" w:rsidRDefault="001C5EBD" w:rsidP="008179B4">
            <w:pPr>
              <w:rPr>
                <w:rFonts w:ascii="Arial" w:hAnsi="Arial" w:cs="Arial"/>
                <w:b/>
                <w:bCs/>
                <w:color w:val="000000" w:themeColor="text1"/>
                <w:kern w:val="24"/>
              </w:rPr>
            </w:pPr>
            <w:r w:rsidRPr="00960656">
              <w:rPr>
                <w:rFonts w:ascii="Arial" w:hAnsi="Arial" w:cs="Arial"/>
                <w:b/>
                <w:bCs/>
                <w:color w:val="000000" w:themeColor="text1"/>
                <w:kern w:val="24"/>
              </w:rPr>
              <w:t>Proposal Reference</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7DBBFE" w14:textId="77777777" w:rsidR="001C5EBD" w:rsidRPr="00960656" w:rsidRDefault="001C5EBD" w:rsidP="008179B4">
            <w:pPr>
              <w:rPr>
                <w:rFonts w:ascii="Arial" w:hAnsi="Arial" w:cs="Arial"/>
              </w:rPr>
            </w:pPr>
            <w:r w:rsidRPr="00960656">
              <w:rPr>
                <w:rFonts w:ascii="Arial" w:hAnsi="Arial" w:cs="Arial"/>
                <w:b/>
              </w:rPr>
              <w:t>Standard of Proof</w:t>
            </w:r>
            <w:r w:rsidRPr="00960656">
              <w:rPr>
                <w:rFonts w:ascii="Arial" w:hAnsi="Arial" w:cs="Arial"/>
              </w:rPr>
              <w:t xml:space="preserve"> </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EA1B73F" w14:textId="77777777" w:rsidR="001C5EBD" w:rsidRPr="00960656" w:rsidRDefault="001C5EBD" w:rsidP="008179B4">
            <w:pPr>
              <w:rPr>
                <w:rFonts w:ascii="Arial" w:hAnsi="Arial" w:cs="Arial"/>
                <w:b/>
                <w:bCs/>
                <w:color w:val="000000" w:themeColor="text1"/>
                <w:spacing w:val="-1"/>
                <w:kern w:val="24"/>
              </w:rPr>
            </w:pPr>
            <w:r w:rsidRPr="00960656">
              <w:rPr>
                <w:rFonts w:ascii="Arial" w:hAnsi="Arial" w:cs="Arial"/>
                <w:b/>
                <w:bCs/>
                <w:color w:val="000000" w:themeColor="text1"/>
                <w:spacing w:val="-1"/>
                <w:kern w:val="24"/>
              </w:rPr>
              <w:t xml:space="preserve"> Acceptable/</w:t>
            </w:r>
          </w:p>
          <w:p w14:paraId="3CFFB9AA" w14:textId="77777777" w:rsidR="001C5EBD" w:rsidRPr="00960656" w:rsidRDefault="001C5EBD" w:rsidP="008179B4">
            <w:pPr>
              <w:rPr>
                <w:rFonts w:ascii="Arial" w:hAnsi="Arial" w:cs="Arial"/>
              </w:rPr>
            </w:pPr>
            <w:r w:rsidRPr="00960656">
              <w:rPr>
                <w:rFonts w:ascii="Arial" w:hAnsi="Arial" w:cs="Arial"/>
                <w:b/>
                <w:bCs/>
                <w:color w:val="000000" w:themeColor="text1"/>
                <w:spacing w:val="-1"/>
                <w:kern w:val="24"/>
              </w:rPr>
              <w:t>U</w:t>
            </w:r>
            <w:r w:rsidRPr="00960656">
              <w:rPr>
                <w:rFonts w:ascii="Arial" w:hAnsi="Arial" w:cs="Arial"/>
                <w:b/>
                <w:bCs/>
                <w:color w:val="000000" w:themeColor="text1"/>
                <w:kern w:val="24"/>
              </w:rPr>
              <w:t>na</w:t>
            </w:r>
            <w:r w:rsidRPr="00960656">
              <w:rPr>
                <w:rFonts w:ascii="Arial" w:hAnsi="Arial" w:cs="Arial"/>
                <w:b/>
                <w:bCs/>
                <w:color w:val="000000" w:themeColor="text1"/>
                <w:spacing w:val="-1"/>
                <w:kern w:val="24"/>
              </w:rPr>
              <w:t>cce</w:t>
            </w:r>
            <w:r w:rsidRPr="00960656">
              <w:rPr>
                <w:rFonts w:ascii="Arial" w:hAnsi="Arial" w:cs="Arial"/>
                <w:b/>
                <w:bCs/>
                <w:color w:val="000000" w:themeColor="text1"/>
                <w:kern w:val="24"/>
              </w:rPr>
              <w:t>pt</w:t>
            </w:r>
            <w:r w:rsidRPr="00960656">
              <w:rPr>
                <w:rFonts w:ascii="Arial" w:hAnsi="Arial" w:cs="Arial"/>
                <w:b/>
                <w:bCs/>
                <w:color w:val="000000" w:themeColor="text1"/>
                <w:spacing w:val="-2"/>
                <w:kern w:val="24"/>
              </w:rPr>
              <w:t>a</w:t>
            </w:r>
            <w:r w:rsidRPr="00960656">
              <w:rPr>
                <w:rFonts w:ascii="Arial" w:hAnsi="Arial" w:cs="Arial"/>
                <w:b/>
                <w:bCs/>
                <w:color w:val="000000" w:themeColor="text1"/>
                <w:kern w:val="24"/>
              </w:rPr>
              <w:t>ble</w:t>
            </w:r>
          </w:p>
        </w:tc>
        <w:tc>
          <w:tcPr>
            <w:tcW w:w="234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39827710" w14:textId="77777777" w:rsidR="001C5EBD" w:rsidRPr="00960656" w:rsidRDefault="001C5EBD" w:rsidP="008179B4">
            <w:pPr>
              <w:spacing w:line="256" w:lineRule="auto"/>
              <w:ind w:left="331" w:right="317"/>
              <w:jc w:val="center"/>
              <w:rPr>
                <w:rFonts w:ascii="Arial" w:hAnsi="Arial" w:cs="Arial"/>
              </w:rPr>
            </w:pPr>
            <w:r w:rsidRPr="00960656">
              <w:rPr>
                <w:rFonts w:ascii="Arial" w:hAnsi="Arial" w:cs="Arial"/>
                <w:b/>
                <w:bCs/>
                <w:color w:val="000000" w:themeColor="text1"/>
                <w:kern w:val="24"/>
              </w:rPr>
              <w:t>E</w:t>
            </w:r>
            <w:r w:rsidRPr="00960656">
              <w:rPr>
                <w:rFonts w:ascii="Arial" w:hAnsi="Arial" w:cs="Arial"/>
                <w:b/>
                <w:bCs/>
                <w:color w:val="000000" w:themeColor="text1"/>
                <w:spacing w:val="-2"/>
                <w:kern w:val="24"/>
              </w:rPr>
              <w:t>v</w:t>
            </w:r>
            <w:r w:rsidRPr="00960656">
              <w:rPr>
                <w:rFonts w:ascii="Arial" w:hAnsi="Arial" w:cs="Arial"/>
                <w:b/>
                <w:bCs/>
                <w:color w:val="000000" w:themeColor="text1"/>
                <w:kern w:val="24"/>
              </w:rPr>
              <w:t xml:space="preserve">aluators </w:t>
            </w:r>
            <w:r w:rsidRPr="00960656">
              <w:rPr>
                <w:rFonts w:ascii="Arial" w:hAnsi="Arial" w:cs="Arial"/>
                <w:b/>
                <w:bCs/>
                <w:color w:val="000000" w:themeColor="text1"/>
                <w:spacing w:val="-1"/>
                <w:kern w:val="24"/>
              </w:rPr>
              <w:t>Commen</w:t>
            </w:r>
            <w:r w:rsidRPr="00960656">
              <w:rPr>
                <w:rFonts w:ascii="Arial" w:hAnsi="Arial" w:cs="Arial"/>
                <w:b/>
                <w:bCs/>
                <w:color w:val="000000" w:themeColor="text1"/>
                <w:spacing w:val="1"/>
                <w:kern w:val="24"/>
              </w:rPr>
              <w:t>t</w:t>
            </w:r>
            <w:r w:rsidRPr="00960656">
              <w:rPr>
                <w:rFonts w:ascii="Arial" w:hAnsi="Arial" w:cs="Arial"/>
                <w:b/>
                <w:bCs/>
                <w:color w:val="000000" w:themeColor="text1"/>
                <w:kern w:val="24"/>
              </w:rPr>
              <w:t>s</w:t>
            </w:r>
          </w:p>
        </w:tc>
      </w:tr>
      <w:tr w:rsidR="001C5EBD" w:rsidRPr="00DE1F3A" w14:paraId="08EF4691" w14:textId="77777777" w:rsidTr="008179B4">
        <w:trPr>
          <w:trHeight w:val="301"/>
        </w:trPr>
        <w:tc>
          <w:tcPr>
            <w:tcW w:w="278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6F4F796" w14:textId="77777777" w:rsidR="001C5EBD" w:rsidRPr="00960656" w:rsidRDefault="001C5EBD" w:rsidP="008179B4">
            <w:pPr>
              <w:ind w:left="72"/>
              <w:rPr>
                <w:rFonts w:ascii="Arial" w:hAnsi="Arial" w:cs="Arial"/>
              </w:rPr>
            </w:pPr>
            <w:r w:rsidRPr="00960656">
              <w:rPr>
                <w:rFonts w:ascii="Arial" w:hAnsi="Arial" w:cs="Arial"/>
                <w:b/>
                <w:bCs/>
                <w:color w:val="FF0000"/>
                <w:kern w:val="24"/>
              </w:rPr>
              <w:t>1</w:t>
            </w:r>
            <w:r w:rsidRPr="00960656">
              <w:rPr>
                <w:rFonts w:ascii="Arial" w:hAnsi="Arial" w:cs="Arial"/>
                <w:b/>
                <w:bCs/>
                <w:color w:val="FF0000"/>
                <w:spacing w:val="1"/>
                <w:kern w:val="24"/>
              </w:rPr>
              <w:t>.</w:t>
            </w:r>
            <w:r w:rsidRPr="00960656">
              <w:rPr>
                <w:rFonts w:ascii="Arial" w:hAnsi="Arial" w:cs="Arial"/>
                <w:b/>
                <w:bCs/>
                <w:color w:val="FF0000"/>
                <w:kern w:val="24"/>
              </w:rPr>
              <w:t>0</w:t>
            </w:r>
            <w:r w:rsidRPr="00960656">
              <w:rPr>
                <w:rFonts w:ascii="Arial" w:hAnsi="Arial" w:cs="Arial"/>
                <w:b/>
                <w:bCs/>
                <w:color w:val="FF0000"/>
                <w:spacing w:val="1"/>
                <w:kern w:val="24"/>
              </w:rPr>
              <w:t xml:space="preserve"> </w:t>
            </w:r>
            <w:r w:rsidRPr="00960656">
              <w:rPr>
                <w:rFonts w:ascii="Arial" w:hAnsi="Arial" w:cs="Arial"/>
                <w:b/>
                <w:bCs/>
                <w:color w:val="FF0000"/>
                <w:kern w:val="24"/>
              </w:rPr>
              <w:t>TECHNI</w:t>
            </w:r>
            <w:r w:rsidRPr="00960656">
              <w:rPr>
                <w:rFonts w:ascii="Arial" w:hAnsi="Arial" w:cs="Arial"/>
                <w:b/>
                <w:bCs/>
                <w:color w:val="FF0000"/>
                <w:spacing w:val="-1"/>
                <w:kern w:val="24"/>
              </w:rPr>
              <w:t>C</w:t>
            </w:r>
            <w:r w:rsidRPr="00960656">
              <w:rPr>
                <w:rFonts w:ascii="Arial" w:hAnsi="Arial" w:cs="Arial"/>
                <w:b/>
                <w:bCs/>
                <w:color w:val="FF0000"/>
                <w:kern w:val="24"/>
              </w:rPr>
              <w:t>AL</w:t>
            </w:r>
            <w:r w:rsidRPr="00960656">
              <w:rPr>
                <w:rFonts w:ascii="Arial" w:hAnsi="Arial" w:cs="Arial"/>
                <w:b/>
                <w:bCs/>
                <w:color w:val="FF0000"/>
                <w:spacing w:val="2"/>
                <w:kern w:val="24"/>
              </w:rPr>
              <w:t xml:space="preserve"> </w:t>
            </w:r>
            <w:r w:rsidRPr="00960656">
              <w:rPr>
                <w:rFonts w:ascii="Arial" w:hAnsi="Arial" w:cs="Arial"/>
                <w:b/>
                <w:bCs/>
                <w:color w:val="FF0000"/>
                <w:kern w:val="24"/>
              </w:rPr>
              <w:t>EXECUT</w:t>
            </w:r>
            <w:r w:rsidRPr="00960656">
              <w:rPr>
                <w:rFonts w:ascii="Arial" w:hAnsi="Arial" w:cs="Arial"/>
                <w:b/>
                <w:bCs/>
                <w:color w:val="FF0000"/>
                <w:spacing w:val="1"/>
                <w:kern w:val="24"/>
              </w:rPr>
              <w:t>I</w:t>
            </w:r>
            <w:r w:rsidRPr="00960656">
              <w:rPr>
                <w:rFonts w:ascii="Arial" w:hAnsi="Arial" w:cs="Arial"/>
                <w:b/>
                <w:bCs/>
                <w:color w:val="FF0000"/>
                <w:kern w:val="24"/>
              </w:rPr>
              <w:t>ON</w:t>
            </w:r>
          </w:p>
        </w:tc>
        <w:tc>
          <w:tcPr>
            <w:tcW w:w="1350" w:type="dxa"/>
            <w:tcBorders>
              <w:top w:val="single" w:sz="24" w:space="0" w:color="FFFFFF"/>
              <w:left w:val="single" w:sz="8" w:space="0" w:color="FFFFFF"/>
              <w:bottom w:val="single" w:sz="8" w:space="0" w:color="FFFFFF"/>
              <w:right w:val="single" w:sz="8" w:space="0" w:color="FFFFFF"/>
            </w:tcBorders>
            <w:shd w:val="clear" w:color="auto" w:fill="F9C090"/>
          </w:tcPr>
          <w:p w14:paraId="2ECB1F24" w14:textId="77777777" w:rsidR="001C5EBD" w:rsidRPr="00960656" w:rsidRDefault="001C5EBD" w:rsidP="008179B4">
            <w:pPr>
              <w:rPr>
                <w:rFonts w:ascii="Arial" w:hAnsi="Arial" w:cs="Arial"/>
              </w:rPr>
            </w:pPr>
          </w:p>
        </w:tc>
        <w:tc>
          <w:tcPr>
            <w:tcW w:w="1080" w:type="dxa"/>
            <w:tcBorders>
              <w:top w:val="single" w:sz="24" w:space="0" w:color="FFFFFF"/>
              <w:left w:val="single" w:sz="8" w:space="0" w:color="FFFFFF"/>
              <w:bottom w:val="single" w:sz="8" w:space="0" w:color="FFFFFF"/>
              <w:right w:val="single" w:sz="8" w:space="0" w:color="FFFFFF"/>
            </w:tcBorders>
            <w:shd w:val="clear" w:color="auto" w:fill="F9C090"/>
          </w:tcPr>
          <w:p w14:paraId="4176866A" w14:textId="77777777" w:rsidR="001C5EBD" w:rsidRPr="0096065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B0F5E48" w14:textId="77777777" w:rsidR="001C5EBD" w:rsidRPr="0096065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7A0DED4" w14:textId="77777777" w:rsidR="001C5EBD" w:rsidRPr="00960656" w:rsidRDefault="001C5EBD" w:rsidP="008179B4">
            <w:pPr>
              <w:rPr>
                <w:rFonts w:ascii="Arial" w:hAnsi="Arial" w:cs="Arial"/>
              </w:rPr>
            </w:pPr>
          </w:p>
        </w:tc>
        <w:tc>
          <w:tcPr>
            <w:tcW w:w="234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191296F" w14:textId="77777777" w:rsidR="001C5EBD" w:rsidRPr="00960656" w:rsidRDefault="001C5EBD" w:rsidP="008179B4">
            <w:pPr>
              <w:rPr>
                <w:rFonts w:ascii="Arial" w:hAnsi="Arial" w:cs="Arial"/>
              </w:rPr>
            </w:pPr>
          </w:p>
        </w:tc>
      </w:tr>
      <w:tr w:rsidR="001C5EBD" w:rsidRPr="00DE1F3A" w14:paraId="31D7DC8A" w14:textId="77777777" w:rsidTr="008179B4">
        <w:trPr>
          <w:trHeight w:val="32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E72E7D7"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1.1.</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K</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 xml:space="preserve">y </w:t>
            </w:r>
            <w:r w:rsidRPr="00960656">
              <w:rPr>
                <w:rFonts w:ascii="Arial" w:hAnsi="Arial" w:cs="Arial"/>
                <w:bCs/>
                <w:color w:val="000000" w:themeColor="text1"/>
                <w:spacing w:val="-1"/>
                <w:kern w:val="24"/>
              </w:rPr>
              <w:t>P</w:t>
            </w:r>
            <w:r w:rsidRPr="00960656">
              <w:rPr>
                <w:rFonts w:ascii="Arial" w:hAnsi="Arial" w:cs="Arial"/>
                <w:bCs/>
                <w:color w:val="000000" w:themeColor="text1"/>
                <w:spacing w:val="-2"/>
                <w:kern w:val="24"/>
              </w:rPr>
              <w:t>e</w:t>
            </w:r>
            <w:r w:rsidRPr="00960656">
              <w:rPr>
                <w:rFonts w:ascii="Arial" w:hAnsi="Arial" w:cs="Arial"/>
                <w:bCs/>
                <w:color w:val="000000" w:themeColor="text1"/>
                <w:kern w:val="24"/>
              </w:rPr>
              <w:t>rsonn</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l</w:t>
            </w:r>
            <w:r w:rsidRPr="00960656">
              <w:rPr>
                <w:rFonts w:ascii="Arial" w:hAnsi="Arial" w:cs="Arial"/>
                <w:bCs/>
                <w:color w:val="000000" w:themeColor="text1"/>
                <w:spacing w:val="1"/>
                <w:kern w:val="24"/>
              </w:rPr>
              <w:t xml:space="preserve"> </w:t>
            </w:r>
            <w:r w:rsidRPr="00960656">
              <w:rPr>
                <w:rFonts w:ascii="Arial" w:hAnsi="Arial" w:cs="Arial"/>
                <w:bCs/>
                <w:color w:val="000000" w:themeColor="text1"/>
                <w:spacing w:val="-1"/>
                <w:kern w:val="24"/>
              </w:rPr>
              <w:t>P</w:t>
            </w:r>
            <w:r w:rsidRPr="00960656">
              <w:rPr>
                <w:rFonts w:ascii="Arial" w:hAnsi="Arial" w:cs="Arial"/>
                <w:bCs/>
                <w:color w:val="000000" w:themeColor="text1"/>
                <w:kern w:val="24"/>
              </w:rPr>
              <w:t>ro</w:t>
            </w:r>
            <w:r w:rsidRPr="00960656">
              <w:rPr>
                <w:rFonts w:ascii="Arial" w:hAnsi="Arial" w:cs="Arial"/>
                <w:bCs/>
                <w:color w:val="000000" w:themeColor="text1"/>
                <w:spacing w:val="1"/>
                <w:kern w:val="24"/>
              </w:rPr>
              <w:t>f</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ss</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o</w:t>
            </w:r>
            <w:r w:rsidRPr="00960656">
              <w:rPr>
                <w:rFonts w:ascii="Arial" w:hAnsi="Arial" w:cs="Arial"/>
                <w:bCs/>
                <w:color w:val="000000" w:themeColor="text1"/>
                <w:spacing w:val="1"/>
                <w:kern w:val="24"/>
              </w:rPr>
              <w:t>n</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l Qu</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lifi</w:t>
            </w:r>
            <w:r w:rsidRPr="00960656">
              <w:rPr>
                <w:rFonts w:ascii="Arial" w:hAnsi="Arial" w:cs="Arial"/>
                <w:bCs/>
                <w:color w:val="000000" w:themeColor="text1"/>
                <w:spacing w:val="-1"/>
                <w:kern w:val="24"/>
              </w:rPr>
              <w:t>cat</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o</w:t>
            </w:r>
            <w:r w:rsidRPr="00960656">
              <w:rPr>
                <w:rFonts w:ascii="Arial" w:hAnsi="Arial" w:cs="Arial"/>
                <w:bCs/>
                <w:color w:val="000000" w:themeColor="text1"/>
                <w:spacing w:val="1"/>
                <w:kern w:val="24"/>
              </w:rPr>
              <w:t>n</w:t>
            </w:r>
            <w:r w:rsidRPr="0096065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93501A9"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18DB971"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0FE012"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13D8F9"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77A3E8" w14:textId="77777777" w:rsidR="001C5EBD" w:rsidRPr="00960656" w:rsidRDefault="001C5EBD" w:rsidP="008179B4">
            <w:pPr>
              <w:rPr>
                <w:rFonts w:ascii="Arial" w:hAnsi="Arial" w:cs="Arial"/>
              </w:rPr>
            </w:pPr>
          </w:p>
        </w:tc>
      </w:tr>
      <w:tr w:rsidR="001C5EBD" w:rsidRPr="00DE1F3A" w14:paraId="18F91957"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1346B21"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 xml:space="preserve">1.2 </w:t>
            </w:r>
            <w:r w:rsidRPr="00960656">
              <w:rPr>
                <w:rFonts w:ascii="Arial" w:hAnsi="Arial" w:cs="Arial"/>
                <w:bCs/>
                <w:color w:val="000000" w:themeColor="text1"/>
                <w:spacing w:val="2"/>
                <w:kern w:val="24"/>
              </w:rPr>
              <w:t xml:space="preserve"> </w:t>
            </w:r>
            <w:r w:rsidRPr="00960656">
              <w:rPr>
                <w:rFonts w:ascii="Arial" w:hAnsi="Arial" w:cs="Arial"/>
                <w:bCs/>
                <w:color w:val="000000" w:themeColor="text1"/>
                <w:kern w:val="24"/>
              </w:rPr>
              <w:t>T</w:t>
            </w:r>
            <w:r w:rsidRPr="00960656">
              <w:rPr>
                <w:rFonts w:ascii="Arial" w:hAnsi="Arial" w:cs="Arial"/>
                <w:bCs/>
                <w:color w:val="000000" w:themeColor="text1"/>
                <w:spacing w:val="-1"/>
                <w:kern w:val="24"/>
              </w:rPr>
              <w:t>ec</w:t>
            </w:r>
            <w:r w:rsidRPr="00960656">
              <w:rPr>
                <w:rFonts w:ascii="Arial" w:hAnsi="Arial" w:cs="Arial"/>
                <w:bCs/>
                <w:color w:val="000000" w:themeColor="text1"/>
                <w:spacing w:val="1"/>
                <w:kern w:val="24"/>
              </w:rPr>
              <w:t>h</w:t>
            </w:r>
            <w:r w:rsidRPr="00960656">
              <w:rPr>
                <w:rFonts w:ascii="Arial" w:hAnsi="Arial" w:cs="Arial"/>
                <w:bCs/>
                <w:color w:val="000000" w:themeColor="text1"/>
                <w:kern w:val="24"/>
              </w:rPr>
              <w:t>ni</w:t>
            </w:r>
            <w:r w:rsidRPr="00960656">
              <w:rPr>
                <w:rFonts w:ascii="Arial" w:hAnsi="Arial" w:cs="Arial"/>
                <w:bCs/>
                <w:color w:val="000000" w:themeColor="text1"/>
                <w:spacing w:val="-1"/>
                <w:kern w:val="24"/>
              </w:rPr>
              <w:t>ca</w:t>
            </w:r>
            <w:r w:rsidRPr="00960656">
              <w:rPr>
                <w:rFonts w:ascii="Arial" w:hAnsi="Arial" w:cs="Arial"/>
                <w:bCs/>
                <w:color w:val="000000" w:themeColor="text1"/>
                <w:kern w:val="24"/>
              </w:rPr>
              <w:t>l</w:t>
            </w:r>
            <w:r w:rsidRPr="00960656">
              <w:rPr>
                <w:rFonts w:ascii="Arial" w:hAnsi="Arial" w:cs="Arial"/>
                <w:bCs/>
                <w:color w:val="000000" w:themeColor="text1"/>
                <w:spacing w:val="1"/>
                <w:kern w:val="24"/>
              </w:rPr>
              <w:t xml:space="preserve"> </w:t>
            </w:r>
            <w:r w:rsidRPr="00960656">
              <w:rPr>
                <w:rFonts w:ascii="Arial" w:hAnsi="Arial" w:cs="Arial"/>
                <w:bCs/>
                <w:color w:val="000000" w:themeColor="text1"/>
                <w:spacing w:val="-1"/>
                <w:kern w:val="24"/>
              </w:rPr>
              <w:t>Cer</w:t>
            </w:r>
            <w:r w:rsidRPr="00960656">
              <w:rPr>
                <w:rFonts w:ascii="Arial" w:hAnsi="Arial" w:cs="Arial"/>
                <w:bCs/>
                <w:color w:val="000000" w:themeColor="text1"/>
                <w:spacing w:val="1"/>
                <w:kern w:val="24"/>
              </w:rPr>
              <w:t>t</w:t>
            </w:r>
            <w:r w:rsidRPr="00960656">
              <w:rPr>
                <w:rFonts w:ascii="Arial" w:hAnsi="Arial" w:cs="Arial"/>
                <w:bCs/>
                <w:color w:val="000000" w:themeColor="text1"/>
                <w:kern w:val="24"/>
              </w:rPr>
              <w:t>ifi</w:t>
            </w:r>
            <w:r w:rsidRPr="00960656">
              <w:rPr>
                <w:rFonts w:ascii="Arial" w:hAnsi="Arial" w:cs="Arial"/>
                <w:bCs/>
                <w:color w:val="000000" w:themeColor="text1"/>
                <w:spacing w:val="-1"/>
                <w:kern w:val="24"/>
              </w:rPr>
              <w:t>cat</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o</w:t>
            </w:r>
            <w:r w:rsidRPr="00960656">
              <w:rPr>
                <w:rFonts w:ascii="Arial" w:hAnsi="Arial" w:cs="Arial"/>
                <w:bCs/>
                <w:color w:val="000000" w:themeColor="text1"/>
                <w:spacing w:val="1"/>
                <w:kern w:val="24"/>
              </w:rPr>
              <w:t>n</w:t>
            </w:r>
            <w:r w:rsidRPr="0096065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12FEB864"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0F4A147"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3DC0F89"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C4CE671"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D315790" w14:textId="77777777" w:rsidR="001C5EBD" w:rsidRPr="00960656" w:rsidRDefault="001C5EBD" w:rsidP="008179B4">
            <w:pPr>
              <w:rPr>
                <w:rFonts w:ascii="Arial" w:hAnsi="Arial" w:cs="Arial"/>
              </w:rPr>
            </w:pPr>
          </w:p>
        </w:tc>
      </w:tr>
      <w:tr w:rsidR="001C5EBD" w:rsidRPr="00DE1F3A" w14:paraId="5492583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74DD2FB"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1</w:t>
            </w:r>
            <w:r w:rsidRPr="00960656">
              <w:rPr>
                <w:rFonts w:ascii="Arial" w:hAnsi="Arial" w:cs="Arial"/>
                <w:bCs/>
                <w:color w:val="000000" w:themeColor="text1"/>
                <w:spacing w:val="1"/>
                <w:kern w:val="24"/>
              </w:rPr>
              <w:t>.</w:t>
            </w:r>
            <w:r w:rsidRPr="00960656">
              <w:rPr>
                <w:rFonts w:ascii="Arial" w:hAnsi="Arial" w:cs="Arial"/>
                <w:bCs/>
                <w:color w:val="000000" w:themeColor="text1"/>
                <w:kern w:val="24"/>
              </w:rPr>
              <w:t>3</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Ons</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te</w:t>
            </w:r>
            <w:r w:rsidRPr="00960656">
              <w:rPr>
                <w:rFonts w:ascii="Arial" w:hAnsi="Arial" w:cs="Arial"/>
                <w:bCs/>
                <w:color w:val="000000" w:themeColor="text1"/>
                <w:spacing w:val="-2"/>
                <w:kern w:val="24"/>
              </w:rPr>
              <w:t xml:space="preserve"> </w:t>
            </w:r>
            <w:r w:rsidRPr="00960656">
              <w:rPr>
                <w:rFonts w:ascii="Arial" w:hAnsi="Arial" w:cs="Arial"/>
                <w:bCs/>
                <w:color w:val="000000" w:themeColor="text1"/>
                <w:spacing w:val="-1"/>
                <w:kern w:val="24"/>
              </w:rPr>
              <w:t>C</w:t>
            </w:r>
            <w:r w:rsidRPr="00960656">
              <w:rPr>
                <w:rFonts w:ascii="Arial" w:hAnsi="Arial" w:cs="Arial"/>
                <w:bCs/>
                <w:color w:val="000000" w:themeColor="text1"/>
                <w:kern w:val="24"/>
              </w:rPr>
              <w:t>ourseware</w:t>
            </w:r>
            <w:r w:rsidRPr="00960656">
              <w:rPr>
                <w:rFonts w:ascii="Arial" w:hAnsi="Arial" w:cs="Arial"/>
                <w:bCs/>
                <w:color w:val="000000" w:themeColor="text1"/>
                <w:spacing w:val="-3"/>
                <w:kern w:val="24"/>
              </w:rPr>
              <w:t xml:space="preserve"> </w:t>
            </w:r>
            <w:r w:rsidRPr="00960656">
              <w:rPr>
                <w:rFonts w:ascii="Arial" w:hAnsi="Arial" w:cs="Arial"/>
                <w:bCs/>
                <w:color w:val="000000" w:themeColor="text1"/>
                <w:kern w:val="24"/>
              </w:rPr>
              <w:t>A</w:t>
            </w:r>
            <w:r w:rsidRPr="00960656">
              <w:rPr>
                <w:rFonts w:ascii="Arial" w:hAnsi="Arial" w:cs="Arial"/>
                <w:bCs/>
                <w:color w:val="000000" w:themeColor="text1"/>
                <w:spacing w:val="-1"/>
                <w:kern w:val="24"/>
              </w:rPr>
              <w:t>c</w:t>
            </w:r>
            <w:r w:rsidRPr="00960656">
              <w:rPr>
                <w:rFonts w:ascii="Arial" w:hAnsi="Arial" w:cs="Arial"/>
                <w:bCs/>
                <w:color w:val="000000" w:themeColor="text1"/>
                <w:kern w:val="24"/>
              </w:rPr>
              <w:t>c</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ptance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6FA3BFBF"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77FFF70C"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1B58085"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103D38"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9094B15" w14:textId="77777777" w:rsidR="001C5EBD" w:rsidRPr="00960656" w:rsidRDefault="001C5EBD" w:rsidP="008179B4">
            <w:pPr>
              <w:rPr>
                <w:rFonts w:ascii="Arial" w:hAnsi="Arial" w:cs="Arial"/>
              </w:rPr>
            </w:pPr>
          </w:p>
        </w:tc>
      </w:tr>
      <w:tr w:rsidR="001C5EBD" w:rsidRPr="00DE1F3A" w14:paraId="3C46B2C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D5026C8"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1</w:t>
            </w:r>
            <w:r w:rsidRPr="00960656">
              <w:rPr>
                <w:rFonts w:ascii="Arial" w:hAnsi="Arial" w:cs="Arial"/>
                <w:bCs/>
                <w:color w:val="000000" w:themeColor="text1"/>
                <w:spacing w:val="1"/>
                <w:kern w:val="24"/>
              </w:rPr>
              <w:t>.</w:t>
            </w:r>
            <w:r w:rsidRPr="00960656">
              <w:rPr>
                <w:rFonts w:ascii="Arial" w:hAnsi="Arial" w:cs="Arial"/>
                <w:bCs/>
                <w:color w:val="000000" w:themeColor="text1"/>
                <w:kern w:val="24"/>
              </w:rPr>
              <w:t>4</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Ons</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te</w:t>
            </w:r>
            <w:r w:rsidRPr="00960656">
              <w:rPr>
                <w:rFonts w:ascii="Arial" w:hAnsi="Arial" w:cs="Arial"/>
                <w:bCs/>
                <w:color w:val="000000" w:themeColor="text1"/>
                <w:spacing w:val="-2"/>
                <w:kern w:val="24"/>
              </w:rPr>
              <w:t xml:space="preserve"> </w:t>
            </w:r>
            <w:r w:rsidRPr="00960656">
              <w:rPr>
                <w:rFonts w:ascii="Arial" w:hAnsi="Arial" w:cs="Arial"/>
                <w:bCs/>
                <w:color w:val="000000" w:themeColor="text1"/>
                <w:kern w:val="24"/>
              </w:rPr>
              <w:t>Tr</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ining</w:t>
            </w:r>
            <w:r w:rsidRPr="00960656">
              <w:rPr>
                <w:rFonts w:ascii="Arial" w:hAnsi="Arial" w:cs="Arial"/>
                <w:bCs/>
                <w:color w:val="000000" w:themeColor="text1"/>
                <w:spacing w:val="-1"/>
                <w:kern w:val="24"/>
              </w:rPr>
              <w:t xml:space="preserve"> C</w:t>
            </w:r>
            <w:r w:rsidRPr="00960656">
              <w:rPr>
                <w:rFonts w:ascii="Arial" w:hAnsi="Arial" w:cs="Arial"/>
                <w:bCs/>
                <w:color w:val="000000" w:themeColor="text1"/>
                <w:kern w:val="24"/>
              </w:rPr>
              <w:t>ourse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56EC7B7B"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949F9B2"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FCFD9A"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599D1EA"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916D719" w14:textId="77777777" w:rsidR="001C5EBD" w:rsidRPr="00960656" w:rsidRDefault="001C5EBD" w:rsidP="008179B4">
            <w:pPr>
              <w:rPr>
                <w:rFonts w:ascii="Arial" w:hAnsi="Arial" w:cs="Arial"/>
              </w:rPr>
            </w:pPr>
          </w:p>
        </w:tc>
      </w:tr>
      <w:tr w:rsidR="001C5EBD" w:rsidRPr="00DE1F3A" w14:paraId="069C309B"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F461858"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1</w:t>
            </w:r>
            <w:r w:rsidRPr="00960656">
              <w:rPr>
                <w:rFonts w:ascii="Arial" w:hAnsi="Arial" w:cs="Arial"/>
                <w:bCs/>
                <w:color w:val="000000" w:themeColor="text1"/>
                <w:spacing w:val="1"/>
                <w:kern w:val="24"/>
              </w:rPr>
              <w:t>.</w:t>
            </w:r>
            <w:r w:rsidRPr="00960656">
              <w:rPr>
                <w:rFonts w:ascii="Arial" w:hAnsi="Arial" w:cs="Arial"/>
                <w:bCs/>
                <w:color w:val="000000" w:themeColor="text1"/>
                <w:kern w:val="24"/>
              </w:rPr>
              <w:t>5</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E</w:t>
            </w:r>
            <w:r w:rsidRPr="00960656">
              <w:rPr>
                <w:rFonts w:ascii="Arial" w:hAnsi="Arial" w:cs="Arial"/>
                <w:bCs/>
                <w:color w:val="000000" w:themeColor="text1"/>
                <w:spacing w:val="1"/>
                <w:kern w:val="24"/>
              </w:rPr>
              <w:t>l</w:t>
            </w:r>
            <w:r w:rsidRPr="00960656">
              <w:rPr>
                <w:rFonts w:ascii="Arial" w:hAnsi="Arial" w:cs="Arial"/>
                <w:bCs/>
                <w:color w:val="000000" w:themeColor="text1"/>
                <w:spacing w:val="-1"/>
                <w:kern w:val="24"/>
              </w:rPr>
              <w:t>ec</w:t>
            </w:r>
            <w:r w:rsidRPr="00960656">
              <w:rPr>
                <w:rFonts w:ascii="Arial" w:hAnsi="Arial" w:cs="Arial"/>
                <w:bCs/>
                <w:color w:val="000000" w:themeColor="text1"/>
                <w:spacing w:val="1"/>
                <w:kern w:val="24"/>
              </w:rPr>
              <w:t>t</w:t>
            </w:r>
            <w:r w:rsidRPr="00960656">
              <w:rPr>
                <w:rFonts w:ascii="Arial" w:hAnsi="Arial" w:cs="Arial"/>
                <w:bCs/>
                <w:color w:val="000000" w:themeColor="text1"/>
                <w:kern w:val="24"/>
              </w:rPr>
              <w:t>ro</w:t>
            </w:r>
            <w:r w:rsidRPr="00960656">
              <w:rPr>
                <w:rFonts w:ascii="Arial" w:hAnsi="Arial" w:cs="Arial"/>
                <w:bCs/>
                <w:color w:val="000000" w:themeColor="text1"/>
                <w:spacing w:val="1"/>
                <w:kern w:val="24"/>
              </w:rPr>
              <w:t>n</w:t>
            </w:r>
            <w:r w:rsidRPr="00960656">
              <w:rPr>
                <w:rFonts w:ascii="Arial" w:hAnsi="Arial" w:cs="Arial"/>
                <w:bCs/>
                <w:color w:val="000000" w:themeColor="text1"/>
                <w:kern w:val="24"/>
              </w:rPr>
              <w:t>ic</w:t>
            </w:r>
            <w:r w:rsidRPr="00960656">
              <w:rPr>
                <w:rFonts w:ascii="Arial" w:hAnsi="Arial" w:cs="Arial"/>
                <w:bCs/>
                <w:color w:val="000000" w:themeColor="text1"/>
                <w:spacing w:val="-4"/>
                <w:kern w:val="24"/>
              </w:rPr>
              <w:t xml:space="preserve"> </w:t>
            </w:r>
            <w:r w:rsidRPr="00960656">
              <w:rPr>
                <w:rFonts w:ascii="Arial" w:hAnsi="Arial" w:cs="Arial"/>
                <w:bCs/>
                <w:color w:val="000000" w:themeColor="text1"/>
                <w:spacing w:val="-1"/>
                <w:kern w:val="24"/>
              </w:rPr>
              <w:t>C</w:t>
            </w:r>
            <w:r w:rsidRPr="00960656">
              <w:rPr>
                <w:rFonts w:ascii="Arial" w:hAnsi="Arial" w:cs="Arial"/>
                <w:bCs/>
                <w:color w:val="000000" w:themeColor="text1"/>
                <w:spacing w:val="1"/>
                <w:kern w:val="24"/>
              </w:rPr>
              <w:t>l</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ss</w:t>
            </w:r>
            <w:r w:rsidRPr="00960656">
              <w:rPr>
                <w:rFonts w:ascii="Arial" w:hAnsi="Arial" w:cs="Arial"/>
                <w:bCs/>
                <w:color w:val="000000" w:themeColor="text1"/>
                <w:spacing w:val="1"/>
                <w:kern w:val="24"/>
              </w:rPr>
              <w:t>r</w:t>
            </w:r>
            <w:r w:rsidRPr="00960656">
              <w:rPr>
                <w:rFonts w:ascii="Arial" w:hAnsi="Arial" w:cs="Arial"/>
                <w:bCs/>
                <w:color w:val="000000" w:themeColor="text1"/>
                <w:kern w:val="24"/>
              </w:rPr>
              <w:t>oom</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Up</w:t>
            </w:r>
            <w:r w:rsidRPr="00960656">
              <w:rPr>
                <w:rFonts w:ascii="Arial" w:hAnsi="Arial" w:cs="Arial"/>
                <w:bCs/>
                <w:color w:val="000000" w:themeColor="text1"/>
                <w:spacing w:val="-1"/>
                <w:kern w:val="24"/>
              </w:rPr>
              <w:t>g</w:t>
            </w:r>
            <w:r w:rsidRPr="00960656">
              <w:rPr>
                <w:rFonts w:ascii="Arial" w:hAnsi="Arial" w:cs="Arial"/>
                <w:bCs/>
                <w:color w:val="000000" w:themeColor="text1"/>
                <w:kern w:val="24"/>
              </w:rPr>
              <w:t>r</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de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20D8D0"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6A2A6C51"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8A4793"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BE8BEAC"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AE7B874" w14:textId="77777777" w:rsidR="001C5EBD" w:rsidRPr="00960656" w:rsidRDefault="001C5EBD" w:rsidP="008179B4">
            <w:pPr>
              <w:rPr>
                <w:rFonts w:ascii="Arial" w:hAnsi="Arial" w:cs="Arial"/>
              </w:rPr>
            </w:pPr>
          </w:p>
        </w:tc>
      </w:tr>
      <w:tr w:rsidR="001C5EBD" w:rsidRPr="00DE1F3A" w14:paraId="40CC4EB2" w14:textId="77777777" w:rsidTr="008179B4">
        <w:trPr>
          <w:trHeight w:val="408"/>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1016474" w14:textId="77777777" w:rsidR="001C5EBD" w:rsidRPr="00960656" w:rsidRDefault="001C5EBD" w:rsidP="008179B4">
            <w:pPr>
              <w:ind w:left="72"/>
              <w:rPr>
                <w:rFonts w:ascii="Arial" w:hAnsi="Arial" w:cs="Arial"/>
              </w:rPr>
            </w:pPr>
            <w:r w:rsidRPr="00960656">
              <w:rPr>
                <w:rFonts w:ascii="Arial" w:hAnsi="Arial" w:cs="Arial"/>
                <w:b/>
                <w:bCs/>
                <w:color w:val="FF0000"/>
                <w:kern w:val="24"/>
              </w:rPr>
              <w:t>2</w:t>
            </w:r>
            <w:r w:rsidRPr="00960656">
              <w:rPr>
                <w:rFonts w:ascii="Arial" w:hAnsi="Arial" w:cs="Arial"/>
                <w:b/>
                <w:bCs/>
                <w:color w:val="FF0000"/>
                <w:spacing w:val="1"/>
                <w:kern w:val="24"/>
              </w:rPr>
              <w:t>.</w:t>
            </w:r>
            <w:r w:rsidRPr="00960656">
              <w:rPr>
                <w:rFonts w:ascii="Arial" w:hAnsi="Arial" w:cs="Arial"/>
                <w:b/>
                <w:bCs/>
                <w:color w:val="FF0000"/>
                <w:kern w:val="24"/>
              </w:rPr>
              <w:t>0</w:t>
            </w:r>
            <w:r w:rsidRPr="00960656">
              <w:rPr>
                <w:rFonts w:ascii="Arial" w:hAnsi="Arial" w:cs="Arial"/>
                <w:b/>
                <w:bCs/>
                <w:color w:val="FF0000"/>
                <w:spacing w:val="1"/>
                <w:kern w:val="24"/>
              </w:rPr>
              <w:t xml:space="preserve"> </w:t>
            </w:r>
            <w:r w:rsidRPr="00960656">
              <w:rPr>
                <w:rFonts w:ascii="Arial" w:hAnsi="Arial" w:cs="Arial"/>
                <w:b/>
                <w:bCs/>
                <w:color w:val="FF0000"/>
                <w:spacing w:val="-1"/>
                <w:kern w:val="24"/>
              </w:rPr>
              <w:t>P</w:t>
            </w:r>
            <w:r w:rsidRPr="00960656">
              <w:rPr>
                <w:rFonts w:ascii="Arial" w:hAnsi="Arial" w:cs="Arial"/>
                <w:b/>
                <w:bCs/>
                <w:color w:val="FF0000"/>
                <w:spacing w:val="-2"/>
                <w:kern w:val="24"/>
              </w:rPr>
              <w:t>R</w:t>
            </w:r>
            <w:r w:rsidRPr="00960656">
              <w:rPr>
                <w:rFonts w:ascii="Arial" w:hAnsi="Arial" w:cs="Arial"/>
                <w:b/>
                <w:bCs/>
                <w:color w:val="FF0000"/>
                <w:kern w:val="24"/>
              </w:rPr>
              <w:t>OG</w:t>
            </w:r>
            <w:r w:rsidRPr="00960656">
              <w:rPr>
                <w:rFonts w:ascii="Arial" w:hAnsi="Arial" w:cs="Arial"/>
                <w:b/>
                <w:bCs/>
                <w:color w:val="FF0000"/>
                <w:spacing w:val="-1"/>
                <w:kern w:val="24"/>
              </w:rPr>
              <w:t>R</w:t>
            </w:r>
            <w:r w:rsidRPr="00960656">
              <w:rPr>
                <w:rFonts w:ascii="Arial" w:hAnsi="Arial" w:cs="Arial"/>
                <w:b/>
                <w:bCs/>
                <w:color w:val="FF0000"/>
                <w:kern w:val="24"/>
              </w:rPr>
              <w:t>AM</w:t>
            </w:r>
            <w:r w:rsidRPr="00960656">
              <w:rPr>
                <w:rFonts w:ascii="Arial" w:hAnsi="Arial" w:cs="Arial"/>
                <w:b/>
                <w:bCs/>
                <w:color w:val="FF0000"/>
                <w:spacing w:val="-1"/>
                <w:kern w:val="24"/>
              </w:rPr>
              <w:t xml:space="preserve"> M</w:t>
            </w:r>
            <w:r w:rsidRPr="00960656">
              <w:rPr>
                <w:rFonts w:ascii="Arial" w:hAnsi="Arial" w:cs="Arial"/>
                <w:b/>
                <w:bCs/>
                <w:color w:val="FF0000"/>
                <w:kern w:val="24"/>
              </w:rPr>
              <w:t>ANAGEMENT</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1D778E2F"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0E9664F6"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AABFA93"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2B89EA2"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FAAA6C3" w14:textId="77777777" w:rsidR="001C5EBD" w:rsidRPr="00960656" w:rsidRDefault="001C5EBD" w:rsidP="008179B4">
            <w:pPr>
              <w:rPr>
                <w:rFonts w:ascii="Arial" w:hAnsi="Arial" w:cs="Arial"/>
              </w:rPr>
            </w:pPr>
          </w:p>
        </w:tc>
      </w:tr>
      <w:tr w:rsidR="001C5EBD" w:rsidRPr="00DE1F3A" w14:paraId="19788782"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F3E3EB"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2</w:t>
            </w:r>
            <w:r w:rsidRPr="00960656">
              <w:rPr>
                <w:rFonts w:ascii="Arial" w:hAnsi="Arial" w:cs="Arial"/>
                <w:bCs/>
                <w:color w:val="000000" w:themeColor="text1"/>
                <w:spacing w:val="1"/>
                <w:kern w:val="24"/>
              </w:rPr>
              <w:t>.</w:t>
            </w:r>
            <w:r w:rsidRPr="00960656">
              <w:rPr>
                <w:rFonts w:ascii="Arial" w:hAnsi="Arial" w:cs="Arial"/>
                <w:bCs/>
                <w:color w:val="000000" w:themeColor="text1"/>
                <w:kern w:val="24"/>
              </w:rPr>
              <w:t>1</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Inte</w:t>
            </w:r>
            <w:r w:rsidRPr="00960656">
              <w:rPr>
                <w:rFonts w:ascii="Arial" w:hAnsi="Arial" w:cs="Arial"/>
                <w:bCs/>
                <w:color w:val="000000" w:themeColor="text1"/>
                <w:spacing w:val="-2"/>
                <w:kern w:val="24"/>
              </w:rPr>
              <w:t>g</w:t>
            </w:r>
            <w:r w:rsidRPr="00960656">
              <w:rPr>
                <w:rFonts w:ascii="Arial" w:hAnsi="Arial" w:cs="Arial"/>
                <w:bCs/>
                <w:color w:val="000000" w:themeColor="text1"/>
                <w:kern w:val="24"/>
              </w:rPr>
              <w:t>r</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ted</w:t>
            </w:r>
            <w:r w:rsidRPr="00960656">
              <w:rPr>
                <w:rFonts w:ascii="Arial" w:hAnsi="Arial" w:cs="Arial"/>
                <w:bCs/>
                <w:color w:val="000000" w:themeColor="text1"/>
                <w:spacing w:val="-2"/>
                <w:kern w:val="24"/>
              </w:rPr>
              <w:t xml:space="preserve"> </w:t>
            </w:r>
            <w:r w:rsidRPr="00960656">
              <w:rPr>
                <w:rFonts w:ascii="Arial" w:hAnsi="Arial" w:cs="Arial"/>
                <w:bCs/>
                <w:color w:val="000000" w:themeColor="text1"/>
                <w:spacing w:val="-1"/>
                <w:kern w:val="24"/>
              </w:rPr>
              <w:t>Ma</w:t>
            </w:r>
            <w:r w:rsidRPr="00960656">
              <w:rPr>
                <w:rFonts w:ascii="Arial" w:hAnsi="Arial" w:cs="Arial"/>
                <w:bCs/>
                <w:color w:val="000000" w:themeColor="text1"/>
                <w:kern w:val="24"/>
              </w:rPr>
              <w:t>st</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r</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Schedule</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(I</w:t>
            </w:r>
            <w:r w:rsidRPr="00960656">
              <w:rPr>
                <w:rFonts w:ascii="Arial" w:hAnsi="Arial" w:cs="Arial"/>
                <w:bCs/>
                <w:color w:val="000000" w:themeColor="text1"/>
                <w:spacing w:val="-1"/>
                <w:kern w:val="24"/>
              </w:rPr>
              <w:t>M</w:t>
            </w:r>
            <w:r w:rsidRPr="0096065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7BA5BB"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591DE6A"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80E3610"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43CEE6F"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940460" w14:textId="77777777" w:rsidR="001C5EBD" w:rsidRPr="00960656" w:rsidRDefault="001C5EBD" w:rsidP="008179B4">
            <w:pPr>
              <w:rPr>
                <w:rFonts w:ascii="Arial" w:hAnsi="Arial" w:cs="Arial"/>
              </w:rPr>
            </w:pPr>
          </w:p>
        </w:tc>
      </w:tr>
      <w:tr w:rsidR="001C5EBD" w:rsidRPr="00DE1F3A" w14:paraId="1CCA421E" w14:textId="77777777" w:rsidTr="008179B4">
        <w:trPr>
          <w:trHeight w:val="41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FF33548"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2</w:t>
            </w:r>
            <w:r w:rsidRPr="00960656">
              <w:rPr>
                <w:rFonts w:ascii="Arial" w:hAnsi="Arial" w:cs="Arial"/>
                <w:bCs/>
                <w:color w:val="000000" w:themeColor="text1"/>
                <w:spacing w:val="1"/>
                <w:kern w:val="24"/>
              </w:rPr>
              <w:t>.</w:t>
            </w:r>
            <w:r w:rsidRPr="00960656">
              <w:rPr>
                <w:rFonts w:ascii="Arial" w:hAnsi="Arial" w:cs="Arial"/>
                <w:bCs/>
                <w:color w:val="000000" w:themeColor="text1"/>
                <w:kern w:val="24"/>
              </w:rPr>
              <w:t>2</w:t>
            </w:r>
            <w:r w:rsidRPr="00960656">
              <w:rPr>
                <w:rFonts w:ascii="Arial" w:hAnsi="Arial" w:cs="Arial"/>
                <w:bCs/>
                <w:color w:val="000000" w:themeColor="text1"/>
                <w:spacing w:val="1"/>
                <w:kern w:val="24"/>
              </w:rPr>
              <w:t xml:space="preserve"> </w:t>
            </w:r>
            <w:r w:rsidRPr="00960656">
              <w:rPr>
                <w:rFonts w:ascii="Arial" w:hAnsi="Arial" w:cs="Arial"/>
                <w:bCs/>
                <w:color w:val="000000" w:themeColor="text1"/>
                <w:spacing w:val="-1"/>
                <w:kern w:val="24"/>
              </w:rPr>
              <w:t>C</w:t>
            </w:r>
            <w:r w:rsidRPr="00960656">
              <w:rPr>
                <w:rFonts w:ascii="Arial" w:hAnsi="Arial" w:cs="Arial"/>
                <w:bCs/>
                <w:color w:val="000000" w:themeColor="text1"/>
                <w:kern w:val="24"/>
              </w:rPr>
              <w:t>o</w:t>
            </w:r>
            <w:r w:rsidRPr="00960656">
              <w:rPr>
                <w:rFonts w:ascii="Arial" w:hAnsi="Arial" w:cs="Arial"/>
                <w:bCs/>
                <w:color w:val="000000" w:themeColor="text1"/>
                <w:spacing w:val="-1"/>
                <w:kern w:val="24"/>
              </w:rPr>
              <w:t>m</w:t>
            </w:r>
            <w:r w:rsidRPr="00960656">
              <w:rPr>
                <w:rFonts w:ascii="Arial" w:hAnsi="Arial" w:cs="Arial"/>
                <w:bCs/>
                <w:color w:val="000000" w:themeColor="text1"/>
                <w:kern w:val="24"/>
              </w:rPr>
              <w:t>pute</w:t>
            </w:r>
            <w:r w:rsidRPr="00960656">
              <w:rPr>
                <w:rFonts w:ascii="Arial" w:hAnsi="Arial" w:cs="Arial"/>
                <w:bCs/>
                <w:color w:val="000000" w:themeColor="text1"/>
                <w:spacing w:val="2"/>
                <w:kern w:val="24"/>
              </w:rPr>
              <w:t>r</w:t>
            </w:r>
            <w:r w:rsidRPr="00960656">
              <w:rPr>
                <w:rFonts w:ascii="Arial" w:hAnsi="Arial" w:cs="Arial"/>
                <w:bCs/>
                <w:color w:val="000000" w:themeColor="text1"/>
                <w:kern w:val="24"/>
              </w:rPr>
              <w:t>-B</w:t>
            </w:r>
            <w:r w:rsidRPr="00960656">
              <w:rPr>
                <w:rFonts w:ascii="Arial" w:hAnsi="Arial" w:cs="Arial"/>
                <w:bCs/>
                <w:color w:val="000000" w:themeColor="text1"/>
                <w:spacing w:val="-2"/>
                <w:kern w:val="24"/>
              </w:rPr>
              <w:t>a</w:t>
            </w:r>
            <w:r w:rsidRPr="00960656">
              <w:rPr>
                <w:rFonts w:ascii="Arial" w:hAnsi="Arial" w:cs="Arial"/>
                <w:bCs/>
                <w:color w:val="000000" w:themeColor="text1"/>
                <w:kern w:val="24"/>
              </w:rPr>
              <w:t>sed</w:t>
            </w:r>
            <w:r w:rsidRPr="00960656">
              <w:rPr>
                <w:rFonts w:ascii="Arial" w:hAnsi="Arial" w:cs="Arial"/>
                <w:bCs/>
                <w:color w:val="000000" w:themeColor="text1"/>
                <w:spacing w:val="-2"/>
                <w:kern w:val="24"/>
              </w:rPr>
              <w:t xml:space="preserve"> </w:t>
            </w:r>
            <w:r w:rsidRPr="00960656">
              <w:rPr>
                <w:rFonts w:ascii="Arial" w:hAnsi="Arial" w:cs="Arial"/>
                <w:bCs/>
                <w:color w:val="000000" w:themeColor="text1"/>
                <w:kern w:val="24"/>
              </w:rPr>
              <w:t>Tr</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ining</w:t>
            </w:r>
            <w:r w:rsidRPr="00960656">
              <w:rPr>
                <w:rFonts w:ascii="Arial" w:hAnsi="Arial" w:cs="Arial"/>
                <w:bCs/>
                <w:color w:val="000000" w:themeColor="text1"/>
                <w:spacing w:val="-1"/>
                <w:kern w:val="24"/>
              </w:rPr>
              <w:t xml:space="preserve"> Dev</w:t>
            </w:r>
            <w:r w:rsidRPr="00960656">
              <w:rPr>
                <w:rFonts w:ascii="Arial" w:hAnsi="Arial" w:cs="Arial"/>
                <w:bCs/>
                <w:color w:val="000000" w:themeColor="text1"/>
                <w:spacing w:val="-2"/>
                <w:kern w:val="24"/>
              </w:rPr>
              <w:t>e</w:t>
            </w:r>
            <w:r w:rsidRPr="00960656">
              <w:rPr>
                <w:rFonts w:ascii="Arial" w:hAnsi="Arial" w:cs="Arial"/>
                <w:bCs/>
                <w:color w:val="000000" w:themeColor="text1"/>
                <w:kern w:val="24"/>
              </w:rPr>
              <w:t>lo</w:t>
            </w:r>
            <w:r w:rsidRPr="00960656">
              <w:rPr>
                <w:rFonts w:ascii="Arial" w:hAnsi="Arial" w:cs="Arial"/>
                <w:bCs/>
                <w:color w:val="000000" w:themeColor="text1"/>
                <w:spacing w:val="1"/>
                <w:kern w:val="24"/>
              </w:rPr>
              <w:t>p</w:t>
            </w:r>
            <w:r w:rsidRPr="00960656">
              <w:rPr>
                <w:rFonts w:ascii="Arial" w:hAnsi="Arial" w:cs="Arial"/>
                <w:bCs/>
                <w:color w:val="000000" w:themeColor="text1"/>
                <w:spacing w:val="-1"/>
                <w:kern w:val="24"/>
              </w:rPr>
              <w:t>me</w:t>
            </w:r>
            <w:r w:rsidRPr="00960656">
              <w:rPr>
                <w:rFonts w:ascii="Arial" w:hAnsi="Arial" w:cs="Arial"/>
                <w:bCs/>
                <w:color w:val="000000" w:themeColor="text1"/>
                <w:kern w:val="24"/>
              </w:rPr>
              <w:t>nt</w:t>
            </w:r>
            <w:r w:rsidRPr="00960656">
              <w:rPr>
                <w:rFonts w:ascii="Arial" w:hAnsi="Arial" w:cs="Arial"/>
                <w:bCs/>
                <w:color w:val="000000" w:themeColor="text1"/>
                <w:spacing w:val="6"/>
                <w:kern w:val="24"/>
              </w:rPr>
              <w:t xml:space="preserve"> </w:t>
            </w:r>
            <w:r w:rsidRPr="00960656">
              <w:rPr>
                <w:rFonts w:ascii="Arial" w:hAnsi="Arial" w:cs="Arial"/>
                <w:bCs/>
                <w:color w:val="000000" w:themeColor="text1"/>
                <w:kern w:val="24"/>
              </w:rPr>
              <w:t>Schedul</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04FE7B1"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47857A7"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7C7804D"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91F3A0"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93BF8F2" w14:textId="77777777" w:rsidR="001C5EBD" w:rsidRPr="00960656" w:rsidRDefault="001C5EBD" w:rsidP="008179B4">
            <w:pPr>
              <w:rPr>
                <w:rFonts w:ascii="Arial" w:hAnsi="Arial" w:cs="Arial"/>
              </w:rPr>
            </w:pPr>
          </w:p>
        </w:tc>
      </w:tr>
      <w:tr w:rsidR="001C5EBD" w:rsidRPr="00DE1F3A" w14:paraId="47BA796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6574973"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2</w:t>
            </w:r>
            <w:r w:rsidRPr="00960656">
              <w:rPr>
                <w:rFonts w:ascii="Arial" w:hAnsi="Arial" w:cs="Arial"/>
                <w:bCs/>
                <w:color w:val="000000" w:themeColor="text1"/>
                <w:spacing w:val="1"/>
                <w:kern w:val="24"/>
              </w:rPr>
              <w:t>.</w:t>
            </w:r>
            <w:r w:rsidRPr="00960656">
              <w:rPr>
                <w:rFonts w:ascii="Arial" w:hAnsi="Arial" w:cs="Arial"/>
                <w:bCs/>
                <w:color w:val="000000" w:themeColor="text1"/>
                <w:kern w:val="24"/>
              </w:rPr>
              <w:t>3</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E</w:t>
            </w:r>
            <w:r w:rsidRPr="00960656">
              <w:rPr>
                <w:rFonts w:ascii="Arial" w:hAnsi="Arial" w:cs="Arial"/>
                <w:bCs/>
                <w:color w:val="000000" w:themeColor="text1"/>
                <w:spacing w:val="1"/>
                <w:kern w:val="24"/>
              </w:rPr>
              <w:t>l</w:t>
            </w:r>
            <w:r w:rsidRPr="00960656">
              <w:rPr>
                <w:rFonts w:ascii="Arial" w:hAnsi="Arial" w:cs="Arial"/>
                <w:bCs/>
                <w:color w:val="000000" w:themeColor="text1"/>
                <w:spacing w:val="-1"/>
                <w:kern w:val="24"/>
              </w:rPr>
              <w:t>ec</w:t>
            </w:r>
            <w:r w:rsidRPr="00960656">
              <w:rPr>
                <w:rFonts w:ascii="Arial" w:hAnsi="Arial" w:cs="Arial"/>
                <w:bCs/>
                <w:color w:val="000000" w:themeColor="text1"/>
                <w:spacing w:val="1"/>
                <w:kern w:val="24"/>
              </w:rPr>
              <w:t>t</w:t>
            </w:r>
            <w:r w:rsidRPr="00960656">
              <w:rPr>
                <w:rFonts w:ascii="Arial" w:hAnsi="Arial" w:cs="Arial"/>
                <w:bCs/>
                <w:color w:val="000000" w:themeColor="text1"/>
                <w:kern w:val="24"/>
              </w:rPr>
              <w:t>ro</w:t>
            </w:r>
            <w:r w:rsidRPr="00960656">
              <w:rPr>
                <w:rFonts w:ascii="Arial" w:hAnsi="Arial" w:cs="Arial"/>
                <w:bCs/>
                <w:color w:val="000000" w:themeColor="text1"/>
                <w:spacing w:val="1"/>
                <w:kern w:val="24"/>
              </w:rPr>
              <w:t>n</w:t>
            </w:r>
            <w:r w:rsidRPr="00960656">
              <w:rPr>
                <w:rFonts w:ascii="Arial" w:hAnsi="Arial" w:cs="Arial"/>
                <w:bCs/>
                <w:color w:val="000000" w:themeColor="text1"/>
                <w:kern w:val="24"/>
              </w:rPr>
              <w:t>ic</w:t>
            </w:r>
            <w:r w:rsidRPr="00960656">
              <w:rPr>
                <w:rFonts w:ascii="Arial" w:hAnsi="Arial" w:cs="Arial"/>
                <w:bCs/>
                <w:color w:val="000000" w:themeColor="text1"/>
                <w:spacing w:val="-4"/>
                <w:kern w:val="24"/>
              </w:rPr>
              <w:t xml:space="preserve"> </w:t>
            </w:r>
            <w:r w:rsidRPr="00960656">
              <w:rPr>
                <w:rFonts w:ascii="Arial" w:hAnsi="Arial" w:cs="Arial"/>
                <w:bCs/>
                <w:color w:val="000000" w:themeColor="text1"/>
                <w:spacing w:val="-1"/>
                <w:kern w:val="24"/>
              </w:rPr>
              <w:t>C</w:t>
            </w:r>
            <w:r w:rsidRPr="00960656">
              <w:rPr>
                <w:rFonts w:ascii="Arial" w:hAnsi="Arial" w:cs="Arial"/>
                <w:bCs/>
                <w:color w:val="000000" w:themeColor="text1"/>
                <w:spacing w:val="1"/>
                <w:kern w:val="24"/>
              </w:rPr>
              <w:t>l</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ss</w:t>
            </w:r>
            <w:r w:rsidRPr="00960656">
              <w:rPr>
                <w:rFonts w:ascii="Arial" w:hAnsi="Arial" w:cs="Arial"/>
                <w:bCs/>
                <w:color w:val="000000" w:themeColor="text1"/>
                <w:spacing w:val="1"/>
                <w:kern w:val="24"/>
              </w:rPr>
              <w:t>r</w:t>
            </w:r>
            <w:r w:rsidRPr="00960656">
              <w:rPr>
                <w:rFonts w:ascii="Arial" w:hAnsi="Arial" w:cs="Arial"/>
                <w:bCs/>
                <w:color w:val="000000" w:themeColor="text1"/>
                <w:kern w:val="24"/>
              </w:rPr>
              <w:t>oom</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Up</w:t>
            </w:r>
            <w:r w:rsidRPr="00960656">
              <w:rPr>
                <w:rFonts w:ascii="Arial" w:hAnsi="Arial" w:cs="Arial"/>
                <w:bCs/>
                <w:color w:val="000000" w:themeColor="text1"/>
                <w:spacing w:val="-1"/>
                <w:kern w:val="24"/>
              </w:rPr>
              <w:t>g</w:t>
            </w:r>
            <w:r w:rsidRPr="00960656">
              <w:rPr>
                <w:rFonts w:ascii="Arial" w:hAnsi="Arial" w:cs="Arial"/>
                <w:bCs/>
                <w:color w:val="000000" w:themeColor="text1"/>
                <w:kern w:val="24"/>
              </w:rPr>
              <w:t>r</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de</w:t>
            </w:r>
            <w:r w:rsidRPr="00960656">
              <w:rPr>
                <w:rFonts w:ascii="Arial" w:hAnsi="Arial" w:cs="Arial"/>
                <w:bCs/>
                <w:color w:val="000000" w:themeColor="text1"/>
                <w:spacing w:val="2"/>
                <w:kern w:val="24"/>
              </w:rPr>
              <w:t xml:space="preserve"> </w:t>
            </w:r>
            <w:r w:rsidRPr="00960656">
              <w:rPr>
                <w:rFonts w:ascii="Arial" w:hAnsi="Arial" w:cs="Arial"/>
                <w:bCs/>
                <w:color w:val="000000" w:themeColor="text1"/>
                <w:kern w:val="24"/>
              </w:rPr>
              <w:t>Schedule</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w:t>
            </w:r>
            <w:r w:rsidRPr="00960656">
              <w:rPr>
                <w:rFonts w:ascii="Arial" w:hAnsi="Arial" w:cs="Arial"/>
                <w:bCs/>
                <w:color w:val="000000" w:themeColor="text1"/>
                <w:spacing w:val="-2"/>
                <w:kern w:val="24"/>
              </w:rPr>
              <w:t xml:space="preserve"> </w:t>
            </w:r>
            <w:r w:rsidRPr="00960656">
              <w:rPr>
                <w:rFonts w:ascii="Arial" w:hAnsi="Arial" w:cs="Arial"/>
                <w:bCs/>
                <w:color w:val="000000" w:themeColor="text1"/>
                <w:spacing w:val="-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A97E5F"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A61C1D3"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355A825"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820943E"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4E3F1A7" w14:textId="77777777" w:rsidR="001C5EBD" w:rsidRPr="00960656" w:rsidRDefault="001C5EBD" w:rsidP="008179B4">
            <w:pPr>
              <w:rPr>
                <w:rFonts w:ascii="Arial" w:hAnsi="Arial" w:cs="Arial"/>
              </w:rPr>
            </w:pPr>
          </w:p>
        </w:tc>
      </w:tr>
      <w:tr w:rsidR="001C5EBD" w:rsidRPr="00DE1F3A" w14:paraId="75C58DB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D0F156" w14:textId="77777777" w:rsidR="001C5EBD" w:rsidRPr="00960656" w:rsidRDefault="001C5EBD" w:rsidP="008179B4">
            <w:pPr>
              <w:ind w:left="72"/>
              <w:rPr>
                <w:rFonts w:ascii="Arial" w:hAnsi="Arial" w:cs="Arial"/>
              </w:rPr>
            </w:pPr>
            <w:r w:rsidRPr="00960656">
              <w:rPr>
                <w:rFonts w:ascii="Arial" w:hAnsi="Arial" w:cs="Arial"/>
                <w:b/>
                <w:bCs/>
                <w:color w:val="FF0000"/>
                <w:kern w:val="24"/>
              </w:rPr>
              <w:t>3</w:t>
            </w:r>
            <w:r w:rsidRPr="00960656">
              <w:rPr>
                <w:rFonts w:ascii="Arial" w:hAnsi="Arial" w:cs="Arial"/>
                <w:b/>
                <w:bCs/>
                <w:color w:val="FF0000"/>
                <w:spacing w:val="1"/>
                <w:kern w:val="24"/>
              </w:rPr>
              <w:t>.</w:t>
            </w:r>
            <w:r w:rsidRPr="00960656">
              <w:rPr>
                <w:rFonts w:ascii="Arial" w:hAnsi="Arial" w:cs="Arial"/>
                <w:b/>
                <w:bCs/>
                <w:color w:val="FF0000"/>
                <w:kern w:val="24"/>
              </w:rPr>
              <w:t>0</w:t>
            </w:r>
            <w:r w:rsidRPr="00960656">
              <w:rPr>
                <w:rFonts w:ascii="Arial" w:hAnsi="Arial" w:cs="Arial"/>
                <w:b/>
                <w:bCs/>
                <w:color w:val="FF0000"/>
                <w:spacing w:val="1"/>
                <w:kern w:val="24"/>
              </w:rPr>
              <w:t xml:space="preserve"> </w:t>
            </w:r>
            <w:r w:rsidRPr="00960656">
              <w:rPr>
                <w:rFonts w:ascii="Arial" w:hAnsi="Arial" w:cs="Arial"/>
                <w:b/>
                <w:bCs/>
                <w:color w:val="FF0000"/>
                <w:kern w:val="24"/>
              </w:rPr>
              <w:t>O</w:t>
            </w:r>
            <w:r w:rsidRPr="00960656">
              <w:rPr>
                <w:rFonts w:ascii="Arial" w:hAnsi="Arial" w:cs="Arial"/>
                <w:b/>
                <w:bCs/>
                <w:color w:val="FF0000"/>
                <w:spacing w:val="1"/>
                <w:kern w:val="24"/>
              </w:rPr>
              <w:t>N</w:t>
            </w:r>
            <w:r w:rsidRPr="00960656">
              <w:rPr>
                <w:rFonts w:ascii="Arial" w:hAnsi="Arial" w:cs="Arial"/>
                <w:b/>
                <w:bCs/>
                <w:color w:val="FF0000"/>
                <w:kern w:val="24"/>
              </w:rPr>
              <w:t>-SITE</w:t>
            </w:r>
            <w:r w:rsidRPr="00960656">
              <w:rPr>
                <w:rFonts w:ascii="Arial" w:hAnsi="Arial" w:cs="Arial"/>
                <w:b/>
                <w:bCs/>
                <w:color w:val="FF0000"/>
                <w:spacing w:val="-4"/>
                <w:kern w:val="24"/>
              </w:rPr>
              <w:t xml:space="preserve"> </w:t>
            </w:r>
            <w:r w:rsidRPr="00960656">
              <w:rPr>
                <w:rFonts w:ascii="Arial" w:hAnsi="Arial" w:cs="Arial"/>
                <w:b/>
                <w:bCs/>
                <w:color w:val="FF0000"/>
                <w:spacing w:val="-1"/>
                <w:kern w:val="24"/>
              </w:rPr>
              <w:t>PER</w:t>
            </w:r>
            <w:r w:rsidRPr="00960656">
              <w:rPr>
                <w:rFonts w:ascii="Arial" w:hAnsi="Arial" w:cs="Arial"/>
                <w:b/>
                <w:bCs/>
                <w:color w:val="FF0000"/>
                <w:kern w:val="24"/>
              </w:rPr>
              <w:t xml:space="preserve">SONNEL AND </w:t>
            </w:r>
            <w:r w:rsidRPr="00960656">
              <w:rPr>
                <w:rFonts w:ascii="Arial" w:hAnsi="Arial" w:cs="Arial"/>
                <w:b/>
                <w:bCs/>
                <w:color w:val="FF0000"/>
                <w:spacing w:val="-1"/>
                <w:kern w:val="24"/>
              </w:rPr>
              <w:t>C</w:t>
            </w:r>
            <w:r w:rsidRPr="00960656">
              <w:rPr>
                <w:rFonts w:ascii="Arial" w:hAnsi="Arial" w:cs="Arial"/>
                <w:b/>
                <w:bCs/>
                <w:color w:val="FF0000"/>
                <w:kern w:val="24"/>
              </w:rPr>
              <w:t>E</w:t>
            </w:r>
            <w:r w:rsidRPr="00960656">
              <w:rPr>
                <w:rFonts w:ascii="Arial" w:hAnsi="Arial" w:cs="Arial"/>
                <w:b/>
                <w:bCs/>
                <w:color w:val="FF0000"/>
                <w:spacing w:val="-1"/>
                <w:kern w:val="24"/>
              </w:rPr>
              <w:t>R</w:t>
            </w:r>
            <w:r w:rsidRPr="00960656">
              <w:rPr>
                <w:rFonts w:ascii="Arial" w:hAnsi="Arial" w:cs="Arial"/>
                <w:b/>
                <w:bCs/>
                <w:color w:val="FF0000"/>
                <w:kern w:val="24"/>
              </w:rPr>
              <w:t>TIFI</w:t>
            </w:r>
            <w:r w:rsidRPr="00960656">
              <w:rPr>
                <w:rFonts w:ascii="Arial" w:hAnsi="Arial" w:cs="Arial"/>
                <w:b/>
                <w:bCs/>
                <w:color w:val="FF0000"/>
                <w:spacing w:val="-1"/>
                <w:kern w:val="24"/>
              </w:rPr>
              <w:t>C</w:t>
            </w:r>
            <w:r w:rsidRPr="00960656">
              <w:rPr>
                <w:rFonts w:ascii="Arial" w:hAnsi="Arial" w:cs="Arial"/>
                <w:b/>
                <w:bCs/>
                <w:color w:val="FF0000"/>
                <w:kern w:val="24"/>
              </w:rPr>
              <w:t>ATIONS</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05C74690"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48EABF61"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0BCC780"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53E5C7C"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46EB294" w14:textId="77777777" w:rsidR="001C5EBD" w:rsidRPr="00960656" w:rsidRDefault="001C5EBD" w:rsidP="008179B4">
            <w:pPr>
              <w:rPr>
                <w:rFonts w:ascii="Arial" w:hAnsi="Arial" w:cs="Arial"/>
              </w:rPr>
            </w:pPr>
          </w:p>
        </w:tc>
      </w:tr>
      <w:tr w:rsidR="001C5EBD" w:rsidRPr="00DE1F3A" w14:paraId="0220E94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6DA76EE"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3</w:t>
            </w:r>
            <w:r w:rsidRPr="00960656">
              <w:rPr>
                <w:rFonts w:ascii="Arial" w:hAnsi="Arial" w:cs="Arial"/>
                <w:bCs/>
                <w:color w:val="000000" w:themeColor="text1"/>
                <w:spacing w:val="1"/>
                <w:kern w:val="24"/>
              </w:rPr>
              <w:t>.</w:t>
            </w:r>
            <w:r w:rsidRPr="00960656">
              <w:rPr>
                <w:rFonts w:ascii="Arial" w:hAnsi="Arial" w:cs="Arial"/>
                <w:bCs/>
                <w:color w:val="000000" w:themeColor="text1"/>
                <w:kern w:val="24"/>
              </w:rPr>
              <w:t>1</w:t>
            </w:r>
            <w:r w:rsidRPr="00960656">
              <w:rPr>
                <w:rFonts w:ascii="Arial" w:hAnsi="Arial" w:cs="Arial"/>
                <w:bCs/>
                <w:color w:val="000000" w:themeColor="text1"/>
                <w:spacing w:val="1"/>
                <w:kern w:val="24"/>
              </w:rPr>
              <w:t xml:space="preserve"> </w:t>
            </w:r>
            <w:r w:rsidRPr="00960656">
              <w:rPr>
                <w:rFonts w:ascii="Arial" w:hAnsi="Arial" w:cs="Arial"/>
                <w:bCs/>
                <w:color w:val="000000" w:themeColor="text1"/>
                <w:spacing w:val="-1"/>
                <w:kern w:val="24"/>
              </w:rPr>
              <w:t>Ma</w:t>
            </w:r>
            <w:r w:rsidRPr="00960656">
              <w:rPr>
                <w:rFonts w:ascii="Arial" w:hAnsi="Arial" w:cs="Arial"/>
                <w:bCs/>
                <w:color w:val="000000" w:themeColor="text1"/>
                <w:kern w:val="24"/>
              </w:rPr>
              <w:t>nning</w:t>
            </w:r>
            <w:r w:rsidRPr="00960656">
              <w:rPr>
                <w:rFonts w:ascii="Arial" w:hAnsi="Arial" w:cs="Arial"/>
                <w:bCs/>
                <w:color w:val="000000" w:themeColor="text1"/>
                <w:spacing w:val="4"/>
                <w:kern w:val="24"/>
              </w:rPr>
              <w:t xml:space="preserve"> </w:t>
            </w:r>
            <w:r w:rsidRPr="00960656">
              <w:rPr>
                <w:rFonts w:ascii="Arial" w:hAnsi="Arial" w:cs="Arial"/>
                <w:bCs/>
                <w:color w:val="000000" w:themeColor="text1"/>
                <w:spacing w:val="-1"/>
                <w:kern w:val="24"/>
              </w:rPr>
              <w:t>C</w:t>
            </w:r>
            <w:r w:rsidRPr="00960656">
              <w:rPr>
                <w:rFonts w:ascii="Arial" w:hAnsi="Arial" w:cs="Arial"/>
                <w:bCs/>
                <w:color w:val="000000" w:themeColor="text1"/>
                <w:kern w:val="24"/>
              </w:rPr>
              <w:t>h</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rt</w:t>
            </w:r>
            <w:r w:rsidRPr="00960656">
              <w:rPr>
                <w:rFonts w:ascii="Arial" w:hAnsi="Arial" w:cs="Arial"/>
                <w:bCs/>
                <w:color w:val="000000" w:themeColor="text1"/>
                <w:spacing w:val="-1"/>
                <w:kern w:val="24"/>
              </w:rPr>
              <w:t xml:space="preserve"> P</w:t>
            </w:r>
            <w:r w:rsidRPr="00960656">
              <w:rPr>
                <w:rFonts w:ascii="Arial" w:hAnsi="Arial" w:cs="Arial"/>
                <w:bCs/>
                <w:color w:val="000000" w:themeColor="text1"/>
                <w:kern w:val="24"/>
              </w:rPr>
              <w:t>rovid</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d</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6114D04"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10C49A60"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1631B88"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2241543"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D50718D" w14:textId="77777777" w:rsidR="001C5EBD" w:rsidRPr="00960656" w:rsidRDefault="001C5EBD" w:rsidP="008179B4">
            <w:pPr>
              <w:rPr>
                <w:rFonts w:ascii="Arial" w:hAnsi="Arial" w:cs="Arial"/>
              </w:rPr>
            </w:pPr>
          </w:p>
        </w:tc>
      </w:tr>
      <w:tr w:rsidR="001C5EBD" w:rsidRPr="00DE1F3A" w14:paraId="40DA6D9B" w14:textId="77777777" w:rsidTr="008179B4">
        <w:trPr>
          <w:trHeight w:val="1554"/>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3A1B4A3" w14:textId="77777777" w:rsidR="001C5EBD" w:rsidRPr="00960656" w:rsidRDefault="001C5EBD" w:rsidP="008179B4">
            <w:pPr>
              <w:spacing w:line="256" w:lineRule="auto"/>
              <w:ind w:left="72" w:right="173"/>
              <w:rPr>
                <w:rFonts w:ascii="Arial" w:hAnsi="Arial" w:cs="Arial"/>
              </w:rPr>
            </w:pPr>
            <w:r w:rsidRPr="00960656">
              <w:rPr>
                <w:rFonts w:ascii="Arial" w:hAnsi="Arial" w:cs="Arial"/>
                <w:bCs/>
                <w:color w:val="000000" w:themeColor="text1"/>
                <w:kern w:val="24"/>
              </w:rPr>
              <w:t>3</w:t>
            </w:r>
            <w:r w:rsidRPr="00960656">
              <w:rPr>
                <w:rFonts w:ascii="Arial" w:hAnsi="Arial" w:cs="Arial"/>
                <w:bCs/>
                <w:color w:val="000000" w:themeColor="text1"/>
                <w:spacing w:val="1"/>
                <w:kern w:val="24"/>
              </w:rPr>
              <w:t>.</w:t>
            </w:r>
            <w:r w:rsidRPr="00960656">
              <w:rPr>
                <w:rFonts w:ascii="Arial" w:hAnsi="Arial" w:cs="Arial"/>
                <w:bCs/>
                <w:color w:val="000000" w:themeColor="text1"/>
                <w:kern w:val="24"/>
              </w:rPr>
              <w:t>2</w:t>
            </w:r>
            <w:r w:rsidRPr="00960656">
              <w:rPr>
                <w:rFonts w:ascii="Arial" w:hAnsi="Arial" w:cs="Arial"/>
                <w:bCs/>
                <w:color w:val="000000" w:themeColor="text1"/>
                <w:spacing w:val="1"/>
                <w:kern w:val="24"/>
              </w:rPr>
              <w:t xml:space="preserve"> </w:t>
            </w:r>
            <w:r w:rsidRPr="00960656">
              <w:rPr>
                <w:rFonts w:ascii="Arial" w:hAnsi="Arial" w:cs="Arial"/>
                <w:bCs/>
                <w:color w:val="000000" w:themeColor="text1"/>
                <w:spacing w:val="-1"/>
                <w:kern w:val="24"/>
              </w:rPr>
              <w:t>La</w:t>
            </w:r>
            <w:r w:rsidRPr="00960656">
              <w:rPr>
                <w:rFonts w:ascii="Arial" w:hAnsi="Arial" w:cs="Arial"/>
                <w:bCs/>
                <w:color w:val="000000" w:themeColor="text1"/>
                <w:kern w:val="24"/>
              </w:rPr>
              <w:t>bor</w:t>
            </w:r>
            <w:r w:rsidRPr="00960656">
              <w:rPr>
                <w:rFonts w:ascii="Arial" w:hAnsi="Arial" w:cs="Arial"/>
                <w:bCs/>
                <w:color w:val="000000" w:themeColor="text1"/>
                <w:spacing w:val="2"/>
                <w:kern w:val="24"/>
              </w:rPr>
              <w:t xml:space="preserve"> </w:t>
            </w:r>
            <w:r w:rsidRPr="00960656">
              <w:rPr>
                <w:rFonts w:ascii="Arial" w:hAnsi="Arial" w:cs="Arial"/>
                <w:bCs/>
                <w:color w:val="000000" w:themeColor="text1"/>
                <w:spacing w:val="-1"/>
                <w:kern w:val="24"/>
              </w:rPr>
              <w:t>cate</w:t>
            </w:r>
            <w:r w:rsidRPr="00960656">
              <w:rPr>
                <w:rFonts w:ascii="Arial" w:hAnsi="Arial" w:cs="Arial"/>
                <w:bCs/>
                <w:color w:val="000000" w:themeColor="text1"/>
                <w:spacing w:val="-2"/>
                <w:kern w:val="24"/>
              </w:rPr>
              <w:t>g</w:t>
            </w:r>
            <w:r w:rsidRPr="00960656">
              <w:rPr>
                <w:rFonts w:ascii="Arial" w:hAnsi="Arial" w:cs="Arial"/>
                <w:bCs/>
                <w:color w:val="000000" w:themeColor="text1"/>
                <w:kern w:val="24"/>
              </w:rPr>
              <w:t>o</w:t>
            </w:r>
            <w:r w:rsidRPr="00960656">
              <w:rPr>
                <w:rFonts w:ascii="Arial" w:hAnsi="Arial" w:cs="Arial"/>
                <w:bCs/>
                <w:color w:val="000000" w:themeColor="text1"/>
                <w:spacing w:val="1"/>
                <w:kern w:val="24"/>
              </w:rPr>
              <w:t>r</w:t>
            </w:r>
            <w:r w:rsidRPr="00960656">
              <w:rPr>
                <w:rFonts w:ascii="Arial" w:hAnsi="Arial" w:cs="Arial"/>
                <w:bCs/>
                <w:color w:val="000000" w:themeColor="text1"/>
                <w:kern w:val="24"/>
              </w:rPr>
              <w:t>i</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s</w:t>
            </w:r>
            <w:r w:rsidRPr="00960656">
              <w:rPr>
                <w:rFonts w:ascii="Arial" w:hAnsi="Arial" w:cs="Arial"/>
                <w:bCs/>
                <w:color w:val="000000" w:themeColor="text1"/>
                <w:spacing w:val="-2"/>
                <w:kern w:val="24"/>
              </w:rPr>
              <w:t xml:space="preserve"> </w:t>
            </w:r>
            <w:r w:rsidRPr="00960656">
              <w:rPr>
                <w:rFonts w:ascii="Arial" w:hAnsi="Arial" w:cs="Arial"/>
                <w:bCs/>
                <w:color w:val="000000" w:themeColor="text1"/>
                <w:kern w:val="24"/>
              </w:rPr>
              <w:t>to</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p</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rfo</w:t>
            </w:r>
            <w:r w:rsidRPr="00960656">
              <w:rPr>
                <w:rFonts w:ascii="Arial" w:hAnsi="Arial" w:cs="Arial"/>
                <w:bCs/>
                <w:color w:val="000000" w:themeColor="text1"/>
                <w:spacing w:val="1"/>
                <w:kern w:val="24"/>
              </w:rPr>
              <w:t>r</w:t>
            </w:r>
            <w:r w:rsidRPr="00960656">
              <w:rPr>
                <w:rFonts w:ascii="Arial" w:hAnsi="Arial" w:cs="Arial"/>
                <w:bCs/>
                <w:color w:val="000000" w:themeColor="text1"/>
                <w:kern w:val="24"/>
              </w:rPr>
              <w:t>m</w:t>
            </w:r>
            <w:r w:rsidRPr="00960656">
              <w:rPr>
                <w:rFonts w:ascii="Arial" w:hAnsi="Arial" w:cs="Arial"/>
                <w:bCs/>
                <w:color w:val="000000" w:themeColor="text1"/>
                <w:spacing w:val="-5"/>
                <w:kern w:val="24"/>
              </w:rPr>
              <w:t xml:space="preserve"> </w:t>
            </w:r>
            <w:r w:rsidRPr="00960656">
              <w:rPr>
                <w:rFonts w:ascii="Arial" w:hAnsi="Arial" w:cs="Arial"/>
                <w:bCs/>
                <w:color w:val="000000" w:themeColor="text1"/>
                <w:spacing w:val="-1"/>
                <w:kern w:val="24"/>
              </w:rPr>
              <w:t>c</w:t>
            </w:r>
            <w:r w:rsidRPr="00960656">
              <w:rPr>
                <w:rFonts w:ascii="Arial" w:hAnsi="Arial" w:cs="Arial"/>
                <w:bCs/>
                <w:color w:val="000000" w:themeColor="text1"/>
                <w:kern w:val="24"/>
              </w:rPr>
              <w:t>ourseware</w:t>
            </w:r>
            <w:r w:rsidRPr="00960656">
              <w:rPr>
                <w:rFonts w:ascii="Arial" w:hAnsi="Arial" w:cs="Arial"/>
                <w:bCs/>
                <w:color w:val="000000" w:themeColor="text1"/>
                <w:spacing w:val="-3"/>
                <w:kern w:val="24"/>
              </w:rPr>
              <w:t xml:space="preserve"> </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nd</w:t>
            </w:r>
            <w:r w:rsidRPr="00960656">
              <w:rPr>
                <w:rFonts w:ascii="Arial" w:hAnsi="Arial" w:cs="Arial"/>
                <w:bCs/>
                <w:color w:val="000000" w:themeColor="text1"/>
                <w:spacing w:val="1"/>
                <w:kern w:val="24"/>
              </w:rPr>
              <w:t xml:space="preserve"> </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l</w:t>
            </w:r>
            <w:r w:rsidRPr="00960656">
              <w:rPr>
                <w:rFonts w:ascii="Arial" w:hAnsi="Arial" w:cs="Arial"/>
                <w:bCs/>
                <w:color w:val="000000" w:themeColor="text1"/>
                <w:spacing w:val="-1"/>
                <w:kern w:val="24"/>
              </w:rPr>
              <w:t>ec</w:t>
            </w:r>
            <w:r w:rsidRPr="00960656">
              <w:rPr>
                <w:rFonts w:ascii="Arial" w:hAnsi="Arial" w:cs="Arial"/>
                <w:bCs/>
                <w:color w:val="000000" w:themeColor="text1"/>
                <w:spacing w:val="1"/>
                <w:kern w:val="24"/>
              </w:rPr>
              <w:t>t</w:t>
            </w:r>
            <w:r w:rsidRPr="00960656">
              <w:rPr>
                <w:rFonts w:ascii="Arial" w:hAnsi="Arial" w:cs="Arial"/>
                <w:bCs/>
                <w:color w:val="000000" w:themeColor="text1"/>
                <w:kern w:val="24"/>
              </w:rPr>
              <w:t>ro</w:t>
            </w:r>
            <w:r w:rsidRPr="00960656">
              <w:rPr>
                <w:rFonts w:ascii="Arial" w:hAnsi="Arial" w:cs="Arial"/>
                <w:bCs/>
                <w:color w:val="000000" w:themeColor="text1"/>
                <w:spacing w:val="1"/>
                <w:kern w:val="24"/>
              </w:rPr>
              <w:t>n</w:t>
            </w:r>
            <w:r w:rsidRPr="00960656">
              <w:rPr>
                <w:rFonts w:ascii="Arial" w:hAnsi="Arial" w:cs="Arial"/>
                <w:bCs/>
                <w:color w:val="000000" w:themeColor="text1"/>
                <w:kern w:val="24"/>
              </w:rPr>
              <w:t xml:space="preserve">ic </w:t>
            </w:r>
            <w:r w:rsidRPr="00960656">
              <w:rPr>
                <w:rFonts w:ascii="Arial" w:hAnsi="Arial" w:cs="Arial"/>
                <w:bCs/>
                <w:color w:val="000000" w:themeColor="text1"/>
                <w:spacing w:val="-1"/>
                <w:kern w:val="24"/>
              </w:rPr>
              <w:t>c</w:t>
            </w:r>
            <w:r w:rsidRPr="00960656">
              <w:rPr>
                <w:rFonts w:ascii="Arial" w:hAnsi="Arial" w:cs="Arial"/>
                <w:bCs/>
                <w:color w:val="000000" w:themeColor="text1"/>
                <w:spacing w:val="1"/>
                <w:kern w:val="24"/>
              </w:rPr>
              <w:t>l</w:t>
            </w:r>
            <w:r w:rsidRPr="00960656">
              <w:rPr>
                <w:rFonts w:ascii="Arial" w:hAnsi="Arial" w:cs="Arial"/>
                <w:bCs/>
                <w:color w:val="000000" w:themeColor="text1"/>
                <w:spacing w:val="-2"/>
                <w:kern w:val="24"/>
              </w:rPr>
              <w:t>a</w:t>
            </w:r>
            <w:r w:rsidRPr="00960656">
              <w:rPr>
                <w:rFonts w:ascii="Arial" w:hAnsi="Arial" w:cs="Arial"/>
                <w:bCs/>
                <w:color w:val="000000" w:themeColor="text1"/>
                <w:kern w:val="24"/>
              </w:rPr>
              <w:t>ssroom</w:t>
            </w:r>
            <w:r w:rsidRPr="00960656">
              <w:rPr>
                <w:rFonts w:ascii="Arial" w:hAnsi="Arial" w:cs="Arial"/>
                <w:bCs/>
                <w:color w:val="000000" w:themeColor="text1"/>
                <w:spacing w:val="-3"/>
                <w:kern w:val="24"/>
              </w:rPr>
              <w:t xml:space="preserve"> </w:t>
            </w:r>
            <w:r w:rsidRPr="00960656">
              <w:rPr>
                <w:rFonts w:ascii="Arial" w:hAnsi="Arial" w:cs="Arial"/>
                <w:bCs/>
                <w:color w:val="000000" w:themeColor="text1"/>
                <w:kern w:val="24"/>
              </w:rPr>
              <w:t>r</w:t>
            </w:r>
            <w:r w:rsidRPr="00960656">
              <w:rPr>
                <w:rFonts w:ascii="Arial" w:hAnsi="Arial" w:cs="Arial"/>
                <w:bCs/>
                <w:color w:val="000000" w:themeColor="text1"/>
                <w:spacing w:val="-2"/>
                <w:kern w:val="24"/>
              </w:rPr>
              <w:t>e</w:t>
            </w:r>
            <w:r w:rsidRPr="00960656">
              <w:rPr>
                <w:rFonts w:ascii="Arial" w:hAnsi="Arial" w:cs="Arial"/>
                <w:bCs/>
                <w:color w:val="000000" w:themeColor="text1"/>
                <w:kern w:val="24"/>
              </w:rPr>
              <w:t>quir</w:t>
            </w:r>
            <w:r w:rsidRPr="00960656">
              <w:rPr>
                <w:rFonts w:ascii="Arial" w:hAnsi="Arial" w:cs="Arial"/>
                <w:bCs/>
                <w:color w:val="000000" w:themeColor="text1"/>
                <w:spacing w:val="-2"/>
                <w:kern w:val="24"/>
              </w:rPr>
              <w:t>eme</w:t>
            </w:r>
            <w:r w:rsidRPr="00960656">
              <w:rPr>
                <w:rFonts w:ascii="Arial" w:hAnsi="Arial" w:cs="Arial"/>
                <w:bCs/>
                <w:color w:val="000000" w:themeColor="text1"/>
                <w:kern w:val="24"/>
              </w:rPr>
              <w:t>nts.</w:t>
            </w:r>
            <w:r w:rsidRPr="00960656">
              <w:rPr>
                <w:rFonts w:ascii="Arial" w:hAnsi="Arial" w:cs="Arial"/>
                <w:bCs/>
                <w:color w:val="000000" w:themeColor="text1"/>
                <w:spacing w:val="-4"/>
                <w:kern w:val="24"/>
              </w:rPr>
              <w:t xml:space="preserve"> </w:t>
            </w:r>
            <w:r w:rsidRPr="00960656">
              <w:rPr>
                <w:rFonts w:ascii="Arial" w:hAnsi="Arial" w:cs="Arial"/>
                <w:bCs/>
                <w:color w:val="000000" w:themeColor="text1"/>
                <w:spacing w:val="-2"/>
                <w:kern w:val="24"/>
              </w:rPr>
              <w:t>M</w:t>
            </w:r>
            <w:r w:rsidRPr="00960656">
              <w:rPr>
                <w:rFonts w:ascii="Arial" w:hAnsi="Arial" w:cs="Arial"/>
                <w:bCs/>
                <w:color w:val="000000" w:themeColor="text1"/>
                <w:kern w:val="24"/>
              </w:rPr>
              <w:t>in</w:t>
            </w:r>
            <w:r w:rsidRPr="00960656">
              <w:rPr>
                <w:rFonts w:ascii="Arial" w:hAnsi="Arial" w:cs="Arial"/>
                <w:bCs/>
                <w:color w:val="000000" w:themeColor="text1"/>
                <w:spacing w:val="1"/>
                <w:kern w:val="24"/>
              </w:rPr>
              <w:t>i</w:t>
            </w:r>
            <w:r w:rsidRPr="00960656">
              <w:rPr>
                <w:rFonts w:ascii="Arial" w:hAnsi="Arial" w:cs="Arial"/>
                <w:bCs/>
                <w:color w:val="000000" w:themeColor="text1"/>
                <w:spacing w:val="-2"/>
                <w:kern w:val="24"/>
              </w:rPr>
              <w:t>m</w:t>
            </w:r>
            <w:r w:rsidRPr="00960656">
              <w:rPr>
                <w:rFonts w:ascii="Arial" w:hAnsi="Arial" w:cs="Arial"/>
                <w:bCs/>
                <w:color w:val="000000" w:themeColor="text1"/>
                <w:kern w:val="24"/>
              </w:rPr>
              <w:t>um</w:t>
            </w:r>
            <w:r w:rsidRPr="00960656">
              <w:rPr>
                <w:rFonts w:ascii="Arial" w:hAnsi="Arial" w:cs="Arial"/>
                <w:bCs/>
                <w:color w:val="000000" w:themeColor="text1"/>
                <w:spacing w:val="4"/>
                <w:kern w:val="24"/>
              </w:rPr>
              <w:t xml:space="preserve"> </w:t>
            </w:r>
            <w:r w:rsidRPr="00960656">
              <w:rPr>
                <w:rFonts w:ascii="Arial" w:hAnsi="Arial" w:cs="Arial"/>
                <w:bCs/>
                <w:color w:val="000000" w:themeColor="text1"/>
                <w:kern w:val="24"/>
              </w:rPr>
              <w:t>l</w:t>
            </w:r>
            <w:r w:rsidRPr="00960656">
              <w:rPr>
                <w:rFonts w:ascii="Arial" w:hAnsi="Arial" w:cs="Arial"/>
                <w:bCs/>
                <w:color w:val="000000" w:themeColor="text1"/>
                <w:spacing w:val="-2"/>
                <w:kern w:val="24"/>
              </w:rPr>
              <w:t>a</w:t>
            </w:r>
            <w:r w:rsidRPr="00960656">
              <w:rPr>
                <w:rFonts w:ascii="Arial" w:hAnsi="Arial" w:cs="Arial"/>
                <w:bCs/>
                <w:color w:val="000000" w:themeColor="text1"/>
                <w:kern w:val="24"/>
              </w:rPr>
              <w:t xml:space="preserve">bor </w:t>
            </w:r>
            <w:r w:rsidRPr="00960656">
              <w:rPr>
                <w:rFonts w:ascii="Arial" w:hAnsi="Arial" w:cs="Arial"/>
                <w:bCs/>
                <w:color w:val="000000" w:themeColor="text1"/>
                <w:spacing w:val="-1"/>
                <w:kern w:val="24"/>
              </w:rPr>
              <w:t>ca</w:t>
            </w:r>
            <w:r w:rsidRPr="00960656">
              <w:rPr>
                <w:rFonts w:ascii="Arial" w:hAnsi="Arial" w:cs="Arial"/>
                <w:bCs/>
                <w:color w:val="000000" w:themeColor="text1"/>
                <w:kern w:val="24"/>
              </w:rPr>
              <w:t>te</w:t>
            </w:r>
            <w:r w:rsidRPr="00960656">
              <w:rPr>
                <w:rFonts w:ascii="Arial" w:hAnsi="Arial" w:cs="Arial"/>
                <w:bCs/>
                <w:color w:val="000000" w:themeColor="text1"/>
                <w:spacing w:val="-2"/>
                <w:kern w:val="24"/>
              </w:rPr>
              <w:t>g</w:t>
            </w:r>
            <w:r w:rsidRPr="00960656">
              <w:rPr>
                <w:rFonts w:ascii="Arial" w:hAnsi="Arial" w:cs="Arial"/>
                <w:bCs/>
                <w:color w:val="000000" w:themeColor="text1"/>
                <w:kern w:val="24"/>
              </w:rPr>
              <w:t>ori</w:t>
            </w:r>
            <w:r w:rsidRPr="00960656">
              <w:rPr>
                <w:rFonts w:ascii="Arial" w:hAnsi="Arial" w:cs="Arial"/>
                <w:bCs/>
                <w:color w:val="000000" w:themeColor="text1"/>
                <w:spacing w:val="-2"/>
                <w:kern w:val="24"/>
              </w:rPr>
              <w:t>e</w:t>
            </w:r>
            <w:r w:rsidRPr="00960656">
              <w:rPr>
                <w:rFonts w:ascii="Arial" w:hAnsi="Arial" w:cs="Arial"/>
                <w:bCs/>
                <w:color w:val="000000" w:themeColor="text1"/>
                <w:kern w:val="24"/>
              </w:rPr>
              <w:t>s</w:t>
            </w:r>
            <w:r w:rsidRPr="00960656">
              <w:rPr>
                <w:rFonts w:ascii="Arial" w:hAnsi="Arial" w:cs="Arial"/>
                <w:bCs/>
                <w:color w:val="000000" w:themeColor="text1"/>
                <w:spacing w:val="-2"/>
                <w:kern w:val="24"/>
              </w:rPr>
              <w:t xml:space="preserve"> </w:t>
            </w:r>
            <w:r w:rsidRPr="00960656">
              <w:rPr>
                <w:rFonts w:ascii="Arial" w:hAnsi="Arial" w:cs="Arial"/>
                <w:bCs/>
                <w:color w:val="000000" w:themeColor="text1"/>
                <w:kern w:val="24"/>
              </w:rPr>
              <w:t>include Instru</w:t>
            </w:r>
            <w:r w:rsidRPr="00960656">
              <w:rPr>
                <w:rFonts w:ascii="Arial" w:hAnsi="Arial" w:cs="Arial"/>
                <w:bCs/>
                <w:color w:val="000000" w:themeColor="text1"/>
                <w:spacing w:val="-1"/>
                <w:kern w:val="24"/>
              </w:rPr>
              <w:t>c</w:t>
            </w:r>
            <w:r w:rsidRPr="00960656">
              <w:rPr>
                <w:rFonts w:ascii="Arial" w:hAnsi="Arial" w:cs="Arial"/>
                <w:bCs/>
                <w:color w:val="000000" w:themeColor="text1"/>
                <w:spacing w:val="1"/>
                <w:kern w:val="24"/>
              </w:rPr>
              <w:t>t</w:t>
            </w:r>
            <w:r w:rsidRPr="00960656">
              <w:rPr>
                <w:rFonts w:ascii="Arial" w:hAnsi="Arial" w:cs="Arial"/>
                <w:bCs/>
                <w:color w:val="000000" w:themeColor="text1"/>
                <w:kern w:val="24"/>
              </w:rPr>
              <w:t>io</w:t>
            </w:r>
            <w:r w:rsidRPr="00960656">
              <w:rPr>
                <w:rFonts w:ascii="Arial" w:hAnsi="Arial" w:cs="Arial"/>
                <w:bCs/>
                <w:color w:val="000000" w:themeColor="text1"/>
                <w:spacing w:val="1"/>
                <w:kern w:val="24"/>
              </w:rPr>
              <w:t>n</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l</w:t>
            </w:r>
            <w:r w:rsidRPr="00960656">
              <w:rPr>
                <w:rFonts w:ascii="Arial" w:hAnsi="Arial" w:cs="Arial"/>
                <w:bCs/>
                <w:color w:val="000000" w:themeColor="text1"/>
                <w:spacing w:val="-4"/>
                <w:kern w:val="24"/>
              </w:rPr>
              <w:t xml:space="preserve"> </w:t>
            </w:r>
            <w:r w:rsidRPr="00960656">
              <w:rPr>
                <w:rFonts w:ascii="Arial" w:hAnsi="Arial" w:cs="Arial"/>
                <w:bCs/>
                <w:color w:val="000000" w:themeColor="text1"/>
                <w:kern w:val="24"/>
              </w:rPr>
              <w:t>S</w:t>
            </w:r>
            <w:r w:rsidRPr="00960656">
              <w:rPr>
                <w:rFonts w:ascii="Arial" w:hAnsi="Arial" w:cs="Arial"/>
                <w:bCs/>
                <w:color w:val="000000" w:themeColor="text1"/>
                <w:spacing w:val="-2"/>
                <w:kern w:val="24"/>
              </w:rPr>
              <w:t>y</w:t>
            </w:r>
            <w:r w:rsidRPr="00960656">
              <w:rPr>
                <w:rFonts w:ascii="Arial" w:hAnsi="Arial" w:cs="Arial"/>
                <w:bCs/>
                <w:color w:val="000000" w:themeColor="text1"/>
                <w:kern w:val="24"/>
              </w:rPr>
              <w:t>st</w:t>
            </w:r>
            <w:r w:rsidRPr="00960656">
              <w:rPr>
                <w:rFonts w:ascii="Arial" w:hAnsi="Arial" w:cs="Arial"/>
                <w:bCs/>
                <w:color w:val="000000" w:themeColor="text1"/>
                <w:spacing w:val="-1"/>
                <w:kern w:val="24"/>
              </w:rPr>
              <w:t>em</w:t>
            </w:r>
            <w:r w:rsidRPr="00960656">
              <w:rPr>
                <w:rFonts w:ascii="Arial" w:hAnsi="Arial" w:cs="Arial"/>
                <w:bCs/>
                <w:color w:val="000000" w:themeColor="text1"/>
                <w:kern w:val="24"/>
              </w:rPr>
              <w:t>s</w:t>
            </w:r>
            <w:r w:rsidRPr="00960656">
              <w:rPr>
                <w:rFonts w:ascii="Arial" w:hAnsi="Arial" w:cs="Arial"/>
                <w:bCs/>
                <w:color w:val="000000" w:themeColor="text1"/>
                <w:spacing w:val="-4"/>
                <w:kern w:val="24"/>
              </w:rPr>
              <w:t xml:space="preserve"> </w:t>
            </w:r>
            <w:r w:rsidRPr="00960656">
              <w:rPr>
                <w:rFonts w:ascii="Arial" w:hAnsi="Arial" w:cs="Arial"/>
                <w:bCs/>
                <w:color w:val="000000" w:themeColor="text1"/>
                <w:kern w:val="24"/>
              </w:rPr>
              <w:t>Sp</w:t>
            </w:r>
            <w:r w:rsidRPr="00960656">
              <w:rPr>
                <w:rFonts w:ascii="Arial" w:hAnsi="Arial" w:cs="Arial"/>
                <w:bCs/>
                <w:color w:val="000000" w:themeColor="text1"/>
                <w:spacing w:val="-1"/>
                <w:kern w:val="24"/>
              </w:rPr>
              <w:t>ec</w:t>
            </w:r>
            <w:r w:rsidRPr="00960656">
              <w:rPr>
                <w:rFonts w:ascii="Arial" w:hAnsi="Arial" w:cs="Arial"/>
                <w:bCs/>
                <w:color w:val="000000" w:themeColor="text1"/>
                <w:spacing w:val="1"/>
                <w:kern w:val="24"/>
              </w:rPr>
              <w:t>i</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lists,</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Gr</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phic</w:t>
            </w:r>
            <w:r w:rsidRPr="00960656">
              <w:rPr>
                <w:rFonts w:ascii="Arial" w:hAnsi="Arial" w:cs="Arial"/>
                <w:bCs/>
                <w:color w:val="000000" w:themeColor="text1"/>
                <w:spacing w:val="-2"/>
                <w:kern w:val="24"/>
              </w:rPr>
              <w:t xml:space="preserve"> </w:t>
            </w:r>
            <w:r w:rsidRPr="00960656">
              <w:rPr>
                <w:rFonts w:ascii="Arial" w:hAnsi="Arial" w:cs="Arial"/>
                <w:bCs/>
                <w:color w:val="000000" w:themeColor="text1"/>
                <w:kern w:val="24"/>
              </w:rPr>
              <w:t>Art</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st</w:t>
            </w:r>
            <w:r w:rsidRPr="00960656">
              <w:rPr>
                <w:rFonts w:ascii="Arial" w:hAnsi="Arial" w:cs="Arial"/>
                <w:bCs/>
                <w:color w:val="000000" w:themeColor="text1"/>
                <w:spacing w:val="-3"/>
                <w:kern w:val="24"/>
              </w:rPr>
              <w:t>s</w:t>
            </w:r>
            <w:r w:rsidRPr="00960656">
              <w:rPr>
                <w:rFonts w:ascii="Arial" w:hAnsi="Arial" w:cs="Arial"/>
                <w:bCs/>
                <w:color w:val="000000" w:themeColor="text1"/>
                <w:kern w:val="24"/>
              </w:rPr>
              <w:t xml:space="preserve">, </w:t>
            </w:r>
            <w:r w:rsidRPr="00960656">
              <w:rPr>
                <w:rFonts w:ascii="Arial" w:hAnsi="Arial" w:cs="Arial"/>
                <w:bCs/>
                <w:color w:val="000000" w:themeColor="text1"/>
                <w:spacing w:val="-1"/>
                <w:kern w:val="24"/>
              </w:rPr>
              <w:t>P</w:t>
            </w:r>
            <w:r w:rsidRPr="00960656">
              <w:rPr>
                <w:rFonts w:ascii="Arial" w:hAnsi="Arial" w:cs="Arial"/>
                <w:bCs/>
                <w:color w:val="000000" w:themeColor="text1"/>
                <w:kern w:val="24"/>
              </w:rPr>
              <w:t>rogr</w:t>
            </w:r>
            <w:r w:rsidRPr="00960656">
              <w:rPr>
                <w:rFonts w:ascii="Arial" w:hAnsi="Arial" w:cs="Arial"/>
                <w:bCs/>
                <w:color w:val="000000" w:themeColor="text1"/>
                <w:spacing w:val="-1"/>
                <w:kern w:val="24"/>
              </w:rPr>
              <w:t>amme</w:t>
            </w:r>
            <w:r w:rsidRPr="00960656">
              <w:rPr>
                <w:rFonts w:ascii="Arial" w:hAnsi="Arial" w:cs="Arial"/>
                <w:bCs/>
                <w:color w:val="000000" w:themeColor="text1"/>
                <w:kern w:val="24"/>
              </w:rPr>
              <w:t>rs,</w:t>
            </w:r>
            <w:r w:rsidRPr="00960656">
              <w:rPr>
                <w:rFonts w:ascii="Arial" w:hAnsi="Arial" w:cs="Arial"/>
                <w:bCs/>
                <w:color w:val="000000" w:themeColor="text1"/>
                <w:spacing w:val="-1"/>
                <w:kern w:val="24"/>
              </w:rPr>
              <w:t xml:space="preserve"> C</w:t>
            </w:r>
            <w:r w:rsidRPr="00960656">
              <w:rPr>
                <w:rFonts w:ascii="Arial" w:hAnsi="Arial" w:cs="Arial"/>
                <w:bCs/>
                <w:color w:val="000000" w:themeColor="text1"/>
                <w:kern w:val="24"/>
              </w:rPr>
              <w:t>o</w:t>
            </w:r>
            <w:r w:rsidRPr="00960656">
              <w:rPr>
                <w:rFonts w:ascii="Arial" w:hAnsi="Arial" w:cs="Arial"/>
                <w:bCs/>
                <w:color w:val="000000" w:themeColor="text1"/>
                <w:spacing w:val="-1"/>
                <w:kern w:val="24"/>
              </w:rPr>
              <w:t>m</w:t>
            </w:r>
            <w:r w:rsidRPr="00960656">
              <w:rPr>
                <w:rFonts w:ascii="Arial" w:hAnsi="Arial" w:cs="Arial"/>
                <w:bCs/>
                <w:color w:val="000000" w:themeColor="text1"/>
                <w:kern w:val="24"/>
              </w:rPr>
              <w:t>puter</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Sp</w:t>
            </w:r>
            <w:r w:rsidRPr="00960656">
              <w:rPr>
                <w:rFonts w:ascii="Arial" w:hAnsi="Arial" w:cs="Arial"/>
                <w:bCs/>
                <w:color w:val="000000" w:themeColor="text1"/>
                <w:spacing w:val="-1"/>
                <w:kern w:val="24"/>
              </w:rPr>
              <w:t>ec</w:t>
            </w:r>
            <w:r w:rsidRPr="00960656">
              <w:rPr>
                <w:rFonts w:ascii="Arial" w:hAnsi="Arial" w:cs="Arial"/>
                <w:bCs/>
                <w:color w:val="000000" w:themeColor="text1"/>
                <w:spacing w:val="1"/>
                <w:kern w:val="24"/>
              </w:rPr>
              <w:t>i</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 xml:space="preserve">lists </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nd/or</w:t>
            </w:r>
            <w:r w:rsidRPr="00960656">
              <w:rPr>
                <w:rFonts w:ascii="Arial" w:hAnsi="Arial" w:cs="Arial"/>
                <w:bCs/>
                <w:color w:val="000000" w:themeColor="text1"/>
                <w:spacing w:val="3"/>
                <w:kern w:val="24"/>
              </w:rPr>
              <w:t xml:space="preserve"> </w:t>
            </w:r>
            <w:r w:rsidRPr="00960656">
              <w:rPr>
                <w:rFonts w:ascii="Arial" w:hAnsi="Arial" w:cs="Arial"/>
                <w:bCs/>
                <w:color w:val="000000" w:themeColor="text1"/>
                <w:kern w:val="24"/>
              </w:rPr>
              <w:t>E</w:t>
            </w:r>
            <w:r w:rsidRPr="00960656">
              <w:rPr>
                <w:rFonts w:ascii="Arial" w:hAnsi="Arial" w:cs="Arial"/>
                <w:bCs/>
                <w:color w:val="000000" w:themeColor="text1"/>
                <w:spacing w:val="1"/>
                <w:kern w:val="24"/>
              </w:rPr>
              <w:t>n</w:t>
            </w:r>
            <w:r w:rsidRPr="00960656">
              <w:rPr>
                <w:rFonts w:ascii="Arial" w:hAnsi="Arial" w:cs="Arial"/>
                <w:bCs/>
                <w:color w:val="000000" w:themeColor="text1"/>
                <w:spacing w:val="-1"/>
                <w:kern w:val="24"/>
              </w:rPr>
              <w:t>g</w:t>
            </w:r>
            <w:r w:rsidRPr="00960656">
              <w:rPr>
                <w:rFonts w:ascii="Arial" w:hAnsi="Arial" w:cs="Arial"/>
                <w:bCs/>
                <w:color w:val="000000" w:themeColor="text1"/>
                <w:kern w:val="24"/>
              </w:rPr>
              <w:t>in</w:t>
            </w:r>
            <w:r w:rsidRPr="00960656">
              <w:rPr>
                <w:rFonts w:ascii="Arial" w:hAnsi="Arial" w:cs="Arial"/>
                <w:bCs/>
                <w:color w:val="000000" w:themeColor="text1"/>
                <w:spacing w:val="-1"/>
                <w:kern w:val="24"/>
              </w:rPr>
              <w:t>ee</w:t>
            </w:r>
            <w:r w:rsidRPr="00960656">
              <w:rPr>
                <w:rFonts w:ascii="Arial" w:hAnsi="Arial" w:cs="Arial"/>
                <w:bCs/>
                <w:color w:val="000000" w:themeColor="text1"/>
                <w:kern w:val="24"/>
              </w:rPr>
              <w:t xml:space="preserve">rs </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nd Subj</w:t>
            </w:r>
            <w:r w:rsidRPr="00960656">
              <w:rPr>
                <w:rFonts w:ascii="Arial" w:hAnsi="Arial" w:cs="Arial"/>
                <w:bCs/>
                <w:color w:val="000000" w:themeColor="text1"/>
                <w:spacing w:val="-1"/>
                <w:kern w:val="24"/>
              </w:rPr>
              <w:t>ec</w:t>
            </w:r>
            <w:r w:rsidRPr="00960656">
              <w:rPr>
                <w:rFonts w:ascii="Arial" w:hAnsi="Arial" w:cs="Arial"/>
                <w:bCs/>
                <w:color w:val="000000" w:themeColor="text1"/>
                <w:kern w:val="24"/>
              </w:rPr>
              <w:t>t</w:t>
            </w:r>
            <w:r w:rsidRPr="00960656">
              <w:rPr>
                <w:rFonts w:ascii="Arial" w:hAnsi="Arial" w:cs="Arial"/>
                <w:bCs/>
                <w:color w:val="000000" w:themeColor="text1"/>
                <w:spacing w:val="-1"/>
                <w:kern w:val="24"/>
              </w:rPr>
              <w:t xml:space="preserve"> Ma</w:t>
            </w:r>
            <w:r w:rsidRPr="00960656">
              <w:rPr>
                <w:rFonts w:ascii="Arial" w:hAnsi="Arial" w:cs="Arial"/>
                <w:bCs/>
                <w:color w:val="000000" w:themeColor="text1"/>
                <w:kern w:val="24"/>
              </w:rPr>
              <w:t>t</w:t>
            </w:r>
            <w:r w:rsidRPr="00960656">
              <w:rPr>
                <w:rFonts w:ascii="Arial" w:hAnsi="Arial" w:cs="Arial"/>
                <w:bCs/>
                <w:color w:val="000000" w:themeColor="text1"/>
                <w:spacing w:val="1"/>
                <w:kern w:val="24"/>
              </w:rPr>
              <w:t>t</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r</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Ex</w:t>
            </w:r>
            <w:r w:rsidRPr="00960656">
              <w:rPr>
                <w:rFonts w:ascii="Arial" w:hAnsi="Arial" w:cs="Arial"/>
                <w:bCs/>
                <w:color w:val="000000" w:themeColor="text1"/>
                <w:spacing w:val="1"/>
                <w:kern w:val="24"/>
              </w:rPr>
              <w:t>p</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rts..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9BB061"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8CA3794"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C30767"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4FFBDB5"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21D8094" w14:textId="77777777" w:rsidR="001C5EBD" w:rsidRPr="00960656" w:rsidRDefault="001C5EBD" w:rsidP="008179B4">
            <w:pPr>
              <w:rPr>
                <w:rFonts w:ascii="Arial" w:hAnsi="Arial" w:cs="Arial"/>
              </w:rPr>
            </w:pPr>
          </w:p>
        </w:tc>
      </w:tr>
      <w:tr w:rsidR="001C5EBD" w:rsidRPr="00DE1F3A" w14:paraId="5098FA1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6ABA3DD" w14:textId="77777777" w:rsidR="001C5EBD" w:rsidRPr="00960656" w:rsidRDefault="001C5EBD" w:rsidP="008179B4">
            <w:pPr>
              <w:ind w:left="72"/>
              <w:rPr>
                <w:rFonts w:ascii="Arial" w:hAnsi="Arial" w:cs="Arial"/>
              </w:rPr>
            </w:pPr>
            <w:r w:rsidRPr="00960656">
              <w:rPr>
                <w:rFonts w:ascii="Arial" w:hAnsi="Arial" w:cs="Arial"/>
                <w:b/>
                <w:bCs/>
                <w:color w:val="FF0000"/>
                <w:kern w:val="24"/>
              </w:rPr>
              <w:t>4</w:t>
            </w:r>
            <w:r w:rsidRPr="00960656">
              <w:rPr>
                <w:rFonts w:ascii="Arial" w:hAnsi="Arial" w:cs="Arial"/>
                <w:b/>
                <w:bCs/>
                <w:color w:val="FF0000"/>
                <w:spacing w:val="1"/>
                <w:kern w:val="24"/>
              </w:rPr>
              <w:t>.</w:t>
            </w:r>
            <w:r w:rsidRPr="00960656">
              <w:rPr>
                <w:rFonts w:ascii="Arial" w:hAnsi="Arial" w:cs="Arial"/>
                <w:b/>
                <w:bCs/>
                <w:color w:val="FF0000"/>
                <w:kern w:val="24"/>
              </w:rPr>
              <w:t xml:space="preserve">0 </w:t>
            </w:r>
            <w:r w:rsidRPr="00960656">
              <w:rPr>
                <w:rFonts w:ascii="Arial" w:hAnsi="Arial" w:cs="Arial"/>
                <w:b/>
                <w:bCs/>
                <w:color w:val="FF0000"/>
                <w:spacing w:val="2"/>
                <w:kern w:val="24"/>
              </w:rPr>
              <w:t xml:space="preserve"> </w:t>
            </w:r>
            <w:r w:rsidRPr="00960656">
              <w:rPr>
                <w:rFonts w:ascii="Arial" w:hAnsi="Arial" w:cs="Arial"/>
                <w:b/>
                <w:bCs/>
                <w:color w:val="FF0000"/>
                <w:kern w:val="24"/>
              </w:rPr>
              <w:t>SEC</w:t>
            </w:r>
            <w:r w:rsidRPr="00960656">
              <w:rPr>
                <w:rFonts w:ascii="Arial" w:hAnsi="Arial" w:cs="Arial"/>
                <w:b/>
                <w:bCs/>
                <w:color w:val="FF0000"/>
                <w:spacing w:val="-1"/>
                <w:kern w:val="24"/>
              </w:rPr>
              <w:t>UR</w:t>
            </w:r>
            <w:r w:rsidRPr="00960656">
              <w:rPr>
                <w:rFonts w:ascii="Arial" w:hAnsi="Arial" w:cs="Arial"/>
                <w:b/>
                <w:bCs/>
                <w:color w:val="FF0000"/>
                <w:kern w:val="24"/>
              </w:rPr>
              <w:t>ITY</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51BA0384"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6825BB90"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A9970A3"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B82D137"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4A10712" w14:textId="77777777" w:rsidR="001C5EBD" w:rsidRPr="00960656" w:rsidRDefault="001C5EBD" w:rsidP="008179B4">
            <w:pPr>
              <w:rPr>
                <w:rFonts w:ascii="Arial" w:hAnsi="Arial" w:cs="Arial"/>
              </w:rPr>
            </w:pPr>
          </w:p>
        </w:tc>
      </w:tr>
      <w:tr w:rsidR="001C5EBD" w:rsidRPr="00DE1F3A" w14:paraId="4944EA6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7BEC87B" w14:textId="77777777" w:rsidR="001C5EBD" w:rsidRPr="00960656" w:rsidRDefault="001C5EBD" w:rsidP="008179B4">
            <w:pPr>
              <w:ind w:left="72"/>
              <w:rPr>
                <w:rFonts w:ascii="Arial" w:hAnsi="Arial" w:cs="Arial"/>
              </w:rPr>
            </w:pPr>
            <w:r w:rsidRPr="00960656">
              <w:rPr>
                <w:rFonts w:ascii="Arial" w:hAnsi="Arial" w:cs="Arial"/>
                <w:bCs/>
                <w:color w:val="000000" w:themeColor="text1"/>
                <w:kern w:val="24"/>
              </w:rPr>
              <w:t>4</w:t>
            </w:r>
            <w:r w:rsidRPr="00960656">
              <w:rPr>
                <w:rFonts w:ascii="Arial" w:hAnsi="Arial" w:cs="Arial"/>
                <w:bCs/>
                <w:color w:val="000000" w:themeColor="text1"/>
                <w:spacing w:val="1"/>
                <w:kern w:val="24"/>
              </w:rPr>
              <w:t>.</w:t>
            </w:r>
            <w:r w:rsidRPr="00960656">
              <w:rPr>
                <w:rFonts w:ascii="Arial" w:hAnsi="Arial" w:cs="Arial"/>
                <w:bCs/>
                <w:color w:val="000000" w:themeColor="text1"/>
                <w:kern w:val="24"/>
              </w:rPr>
              <w:t>1</w:t>
            </w:r>
            <w:r w:rsidRPr="00960656">
              <w:rPr>
                <w:rFonts w:ascii="Arial" w:hAnsi="Arial" w:cs="Arial"/>
                <w:bCs/>
                <w:color w:val="000000" w:themeColor="text1"/>
                <w:spacing w:val="1"/>
                <w:kern w:val="24"/>
              </w:rPr>
              <w:t xml:space="preserve"> </w:t>
            </w:r>
            <w:r w:rsidRPr="00960656">
              <w:rPr>
                <w:rFonts w:ascii="Arial" w:hAnsi="Arial" w:cs="Arial"/>
                <w:bCs/>
                <w:color w:val="000000" w:themeColor="text1"/>
                <w:spacing w:val="-1"/>
                <w:kern w:val="24"/>
              </w:rPr>
              <w:t>C</w:t>
            </w:r>
            <w:r w:rsidRPr="00960656">
              <w:rPr>
                <w:rFonts w:ascii="Arial" w:hAnsi="Arial" w:cs="Arial"/>
                <w:bCs/>
                <w:color w:val="000000" w:themeColor="text1"/>
                <w:spacing w:val="1"/>
                <w:kern w:val="24"/>
              </w:rPr>
              <w:t>l</w:t>
            </w:r>
            <w:r w:rsidRPr="00960656">
              <w:rPr>
                <w:rFonts w:ascii="Arial" w:hAnsi="Arial" w:cs="Arial"/>
                <w:bCs/>
                <w:color w:val="000000" w:themeColor="text1"/>
                <w:spacing w:val="-1"/>
                <w:kern w:val="24"/>
              </w:rPr>
              <w:t>a</w:t>
            </w:r>
            <w:r w:rsidRPr="00960656">
              <w:rPr>
                <w:rFonts w:ascii="Arial" w:hAnsi="Arial" w:cs="Arial"/>
                <w:bCs/>
                <w:color w:val="000000" w:themeColor="text1"/>
                <w:kern w:val="24"/>
              </w:rPr>
              <w:t>ss</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fi</w:t>
            </w:r>
            <w:r w:rsidRPr="00960656">
              <w:rPr>
                <w:rFonts w:ascii="Arial" w:hAnsi="Arial" w:cs="Arial"/>
                <w:bCs/>
                <w:color w:val="000000" w:themeColor="text1"/>
                <w:spacing w:val="-1"/>
                <w:kern w:val="24"/>
              </w:rPr>
              <w:t>e</w:t>
            </w:r>
            <w:r w:rsidRPr="00960656">
              <w:rPr>
                <w:rFonts w:ascii="Arial" w:hAnsi="Arial" w:cs="Arial"/>
                <w:bCs/>
                <w:color w:val="000000" w:themeColor="text1"/>
                <w:kern w:val="24"/>
              </w:rPr>
              <w:t>d</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Info</w:t>
            </w:r>
            <w:r w:rsidRPr="00960656">
              <w:rPr>
                <w:rFonts w:ascii="Arial" w:hAnsi="Arial" w:cs="Arial"/>
                <w:bCs/>
                <w:color w:val="000000" w:themeColor="text1"/>
                <w:spacing w:val="1"/>
                <w:kern w:val="24"/>
              </w:rPr>
              <w:t>r</w:t>
            </w:r>
            <w:r w:rsidRPr="00960656">
              <w:rPr>
                <w:rFonts w:ascii="Arial" w:hAnsi="Arial" w:cs="Arial"/>
                <w:bCs/>
                <w:color w:val="000000" w:themeColor="text1"/>
                <w:spacing w:val="-1"/>
                <w:kern w:val="24"/>
              </w:rPr>
              <w:t>ma</w:t>
            </w:r>
            <w:r w:rsidRPr="00960656">
              <w:rPr>
                <w:rFonts w:ascii="Arial" w:hAnsi="Arial" w:cs="Arial"/>
                <w:bCs/>
                <w:color w:val="000000" w:themeColor="text1"/>
                <w:kern w:val="24"/>
              </w:rPr>
              <w:t>t</w:t>
            </w:r>
            <w:r w:rsidRPr="00960656">
              <w:rPr>
                <w:rFonts w:ascii="Arial" w:hAnsi="Arial" w:cs="Arial"/>
                <w:bCs/>
                <w:color w:val="000000" w:themeColor="text1"/>
                <w:spacing w:val="1"/>
                <w:kern w:val="24"/>
              </w:rPr>
              <w:t>i</w:t>
            </w:r>
            <w:r w:rsidRPr="00960656">
              <w:rPr>
                <w:rFonts w:ascii="Arial" w:hAnsi="Arial" w:cs="Arial"/>
                <w:bCs/>
                <w:color w:val="000000" w:themeColor="text1"/>
                <w:kern w:val="24"/>
              </w:rPr>
              <w:t>on</w:t>
            </w:r>
            <w:r w:rsidRPr="00960656">
              <w:rPr>
                <w:rFonts w:ascii="Arial" w:hAnsi="Arial" w:cs="Arial"/>
                <w:bCs/>
                <w:color w:val="000000" w:themeColor="text1"/>
                <w:spacing w:val="-1"/>
                <w:kern w:val="24"/>
              </w:rPr>
              <w:t xml:space="preserve"> </w:t>
            </w:r>
            <w:r w:rsidRPr="00960656">
              <w:rPr>
                <w:rFonts w:ascii="Arial" w:hAnsi="Arial" w:cs="Arial"/>
                <w:bCs/>
                <w:color w:val="000000" w:themeColor="text1"/>
                <w:kern w:val="24"/>
              </w:rPr>
              <w:t>S</w:t>
            </w:r>
            <w:r w:rsidRPr="00960656">
              <w:rPr>
                <w:rFonts w:ascii="Arial" w:hAnsi="Arial" w:cs="Arial"/>
                <w:bCs/>
                <w:color w:val="000000" w:themeColor="text1"/>
                <w:spacing w:val="-2"/>
                <w:kern w:val="24"/>
              </w:rPr>
              <w:t>e</w:t>
            </w:r>
            <w:r w:rsidRPr="00960656">
              <w:rPr>
                <w:rFonts w:ascii="Arial" w:hAnsi="Arial" w:cs="Arial"/>
                <w:bCs/>
                <w:color w:val="000000" w:themeColor="text1"/>
                <w:spacing w:val="-1"/>
                <w:kern w:val="24"/>
              </w:rPr>
              <w:t>c</w:t>
            </w:r>
            <w:r w:rsidRPr="00960656">
              <w:rPr>
                <w:rFonts w:ascii="Arial" w:hAnsi="Arial" w:cs="Arial"/>
                <w:bCs/>
                <w:color w:val="000000" w:themeColor="text1"/>
                <w:spacing w:val="1"/>
                <w:kern w:val="24"/>
              </w:rPr>
              <w:t>u</w:t>
            </w:r>
            <w:r w:rsidRPr="00960656">
              <w:rPr>
                <w:rFonts w:ascii="Arial" w:hAnsi="Arial" w:cs="Arial"/>
                <w:bCs/>
                <w:color w:val="000000" w:themeColor="text1"/>
                <w:kern w:val="24"/>
              </w:rPr>
              <w:t>rity</w:t>
            </w:r>
            <w:r w:rsidRPr="00960656">
              <w:rPr>
                <w:rFonts w:ascii="Arial" w:hAnsi="Arial" w:cs="Arial"/>
                <w:bCs/>
                <w:color w:val="000000" w:themeColor="text1"/>
                <w:spacing w:val="-5"/>
                <w:kern w:val="24"/>
              </w:rPr>
              <w:t xml:space="preserve"> </w:t>
            </w:r>
            <w:r w:rsidRPr="00960656">
              <w:rPr>
                <w:rFonts w:ascii="Arial" w:hAnsi="Arial" w:cs="Arial"/>
                <w:bCs/>
                <w:color w:val="000000" w:themeColor="text1"/>
                <w:spacing w:val="-1"/>
                <w:kern w:val="24"/>
              </w:rPr>
              <w:t>Re</w:t>
            </w:r>
            <w:r w:rsidRPr="00960656">
              <w:rPr>
                <w:rFonts w:ascii="Arial" w:hAnsi="Arial" w:cs="Arial"/>
                <w:bCs/>
                <w:color w:val="000000" w:themeColor="text1"/>
                <w:kern w:val="24"/>
              </w:rPr>
              <w:t>quir</w:t>
            </w:r>
            <w:r w:rsidRPr="00960656">
              <w:rPr>
                <w:rFonts w:ascii="Arial" w:hAnsi="Arial" w:cs="Arial"/>
                <w:bCs/>
                <w:color w:val="000000" w:themeColor="text1"/>
                <w:spacing w:val="-1"/>
                <w:kern w:val="24"/>
              </w:rPr>
              <w:t>eme</w:t>
            </w:r>
            <w:r w:rsidRPr="00960656">
              <w:rPr>
                <w:rFonts w:ascii="Arial" w:hAnsi="Arial" w:cs="Arial"/>
                <w:bCs/>
                <w:color w:val="000000" w:themeColor="text1"/>
                <w:kern w:val="24"/>
              </w:rPr>
              <w:t>nts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0D1DC9CA"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AD2F936"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AAF7A9D"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8FFA563"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278A453" w14:textId="77777777" w:rsidR="001C5EBD" w:rsidRPr="00960656" w:rsidRDefault="001C5EBD" w:rsidP="008179B4">
            <w:pPr>
              <w:rPr>
                <w:rFonts w:ascii="Arial" w:hAnsi="Arial" w:cs="Arial"/>
              </w:rPr>
            </w:pPr>
          </w:p>
        </w:tc>
      </w:tr>
      <w:tr w:rsidR="001C5EBD" w:rsidRPr="00DE1F3A" w14:paraId="7CE2D4D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3E25579" w14:textId="77777777" w:rsidR="001C5EBD" w:rsidRPr="00960656" w:rsidRDefault="001C5EBD" w:rsidP="008179B4">
            <w:pPr>
              <w:ind w:left="72"/>
              <w:rPr>
                <w:rFonts w:ascii="Arial" w:hAnsi="Arial" w:cs="Arial"/>
              </w:rPr>
            </w:pPr>
            <w:r w:rsidRPr="00960656">
              <w:rPr>
                <w:rFonts w:ascii="Arial" w:hAnsi="Arial" w:cs="Arial"/>
                <w:b/>
                <w:bCs/>
                <w:color w:val="FF0000"/>
                <w:kern w:val="24"/>
              </w:rPr>
              <w:t>5</w:t>
            </w:r>
            <w:r w:rsidRPr="00960656">
              <w:rPr>
                <w:rFonts w:ascii="Arial" w:hAnsi="Arial" w:cs="Arial"/>
                <w:b/>
                <w:bCs/>
                <w:color w:val="FF0000"/>
                <w:spacing w:val="1"/>
                <w:kern w:val="24"/>
              </w:rPr>
              <w:t>.</w:t>
            </w:r>
            <w:r w:rsidRPr="00960656">
              <w:rPr>
                <w:rFonts w:ascii="Arial" w:hAnsi="Arial" w:cs="Arial"/>
                <w:b/>
                <w:bCs/>
                <w:color w:val="FF0000"/>
                <w:kern w:val="24"/>
              </w:rPr>
              <w:t xml:space="preserve">0 </w:t>
            </w:r>
            <w:r w:rsidRPr="00960656">
              <w:rPr>
                <w:rFonts w:ascii="Arial" w:hAnsi="Arial" w:cs="Arial"/>
                <w:b/>
                <w:bCs/>
                <w:color w:val="FF0000"/>
                <w:spacing w:val="2"/>
                <w:kern w:val="24"/>
              </w:rPr>
              <w:t xml:space="preserve"> </w:t>
            </w:r>
            <w:r w:rsidRPr="00960656">
              <w:rPr>
                <w:rFonts w:ascii="Arial" w:hAnsi="Arial" w:cs="Arial"/>
                <w:b/>
                <w:bCs/>
                <w:color w:val="FF0000"/>
                <w:spacing w:val="-1"/>
                <w:kern w:val="24"/>
              </w:rPr>
              <w:t>PAS</w:t>
            </w:r>
            <w:r w:rsidRPr="00960656">
              <w:rPr>
                <w:rFonts w:ascii="Arial" w:hAnsi="Arial" w:cs="Arial"/>
                <w:b/>
                <w:bCs/>
                <w:color w:val="FF0000"/>
                <w:kern w:val="24"/>
              </w:rPr>
              <w:t>T</w:t>
            </w:r>
            <w:r w:rsidRPr="00960656">
              <w:rPr>
                <w:rFonts w:ascii="Arial" w:hAnsi="Arial" w:cs="Arial"/>
                <w:b/>
                <w:bCs/>
                <w:color w:val="FF0000"/>
                <w:spacing w:val="-1"/>
                <w:kern w:val="24"/>
              </w:rPr>
              <w:t xml:space="preserve"> PER</w:t>
            </w:r>
            <w:r w:rsidRPr="00960656">
              <w:rPr>
                <w:rFonts w:ascii="Arial" w:hAnsi="Arial" w:cs="Arial"/>
                <w:b/>
                <w:bCs/>
                <w:color w:val="FF0000"/>
                <w:kern w:val="24"/>
              </w:rPr>
              <w:t>FO</w:t>
            </w:r>
            <w:r w:rsidRPr="00960656">
              <w:rPr>
                <w:rFonts w:ascii="Arial" w:hAnsi="Arial" w:cs="Arial"/>
                <w:b/>
                <w:bCs/>
                <w:color w:val="FF0000"/>
                <w:spacing w:val="-1"/>
                <w:kern w:val="24"/>
              </w:rPr>
              <w:t>RM</w:t>
            </w:r>
            <w:r w:rsidRPr="00960656">
              <w:rPr>
                <w:rFonts w:ascii="Arial" w:hAnsi="Arial" w:cs="Arial"/>
                <w:b/>
                <w:bCs/>
                <w:color w:val="FF0000"/>
                <w:kern w:val="24"/>
              </w:rPr>
              <w:t>ANCE</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4CF60927" w14:textId="77777777" w:rsidR="001C5EBD" w:rsidRPr="0096065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15CA034C"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1ED4431" w14:textId="77777777" w:rsidR="001C5EBD" w:rsidRPr="0096065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65DCD84" w14:textId="77777777" w:rsidR="001C5EBD" w:rsidRPr="0096065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A1FFE5" w14:textId="77777777" w:rsidR="001C5EBD" w:rsidRPr="00960656" w:rsidRDefault="001C5EBD" w:rsidP="008179B4">
            <w:pPr>
              <w:rPr>
                <w:rFonts w:ascii="Arial" w:hAnsi="Arial" w:cs="Arial"/>
              </w:rPr>
            </w:pPr>
          </w:p>
        </w:tc>
      </w:tr>
    </w:tbl>
    <w:p w14:paraId="250C12CD" w14:textId="77777777" w:rsidR="001C5EBD" w:rsidRPr="00960656" w:rsidRDefault="001C5EBD" w:rsidP="009D6828">
      <w:pPr>
        <w:rPr>
          <w:rFonts w:ascii="Arial" w:hAnsi="Arial" w:cs="Arial"/>
        </w:rPr>
      </w:pPr>
    </w:p>
    <w:p w14:paraId="5B39FC17" w14:textId="77777777" w:rsidR="001C5EBD" w:rsidRPr="00960656" w:rsidRDefault="001C5EBD">
      <w:pPr>
        <w:rPr>
          <w:rFonts w:ascii="Arial" w:hAnsi="Arial" w:cs="Arial"/>
          <w:b/>
          <w:sz w:val="40"/>
          <w:szCs w:val="40"/>
        </w:rPr>
      </w:pPr>
      <w:r w:rsidRPr="00DE1F3A">
        <w:rPr>
          <w:rFonts w:ascii="Arial" w:hAnsi="Arial" w:cs="Arial"/>
          <w:b/>
          <w:sz w:val="40"/>
          <w:szCs w:val="40"/>
        </w:rPr>
        <w:br w:type="page"/>
      </w:r>
    </w:p>
    <w:p w14:paraId="5A88F258" w14:textId="77777777" w:rsidR="001C5EBD" w:rsidRPr="00960656" w:rsidRDefault="001C5EBD" w:rsidP="008B7B54">
      <w:pPr>
        <w:pStyle w:val="Heading4"/>
        <w:jc w:val="center"/>
        <w:rPr>
          <w:rFonts w:cs="Arial"/>
          <w:b/>
          <w:color w:val="FF0000"/>
          <w:sz w:val="40"/>
          <w:szCs w:val="40"/>
        </w:rPr>
        <w:sectPr w:rsidR="001C5EBD" w:rsidRPr="00960656" w:rsidSect="00000624">
          <w:headerReference w:type="even" r:id="rId51"/>
          <w:headerReference w:type="default" r:id="rId52"/>
          <w:footerReference w:type="default" r:id="rId53"/>
          <w:headerReference w:type="first" r:id="rId54"/>
          <w:footnotePr>
            <w:numRestart w:val="eachPage"/>
          </w:footnotePr>
          <w:pgSz w:w="12240" w:h="15840"/>
          <w:pgMar w:top="1440" w:right="1296" w:bottom="1440" w:left="1350" w:header="720" w:footer="720" w:gutter="0"/>
          <w:pgNumType w:start="1"/>
          <w:cols w:space="720"/>
          <w:docGrid w:linePitch="360"/>
        </w:sectPr>
      </w:pPr>
    </w:p>
    <w:p w14:paraId="52C5FAB3" w14:textId="77777777" w:rsidR="001C5EBD" w:rsidRPr="00960656" w:rsidRDefault="001C5EBD" w:rsidP="0030174A">
      <w:pPr>
        <w:pStyle w:val="Heading4"/>
        <w:jc w:val="center"/>
        <w:rPr>
          <w:rFonts w:cs="Arial"/>
          <w:b/>
          <w:sz w:val="40"/>
          <w:szCs w:val="40"/>
        </w:rPr>
      </w:pPr>
      <w:bookmarkStart w:id="180" w:name="_Toc499524478"/>
      <w:bookmarkStart w:id="181" w:name="_Toc499524721"/>
      <w:bookmarkStart w:id="182" w:name="Appendix_E"/>
      <w:bookmarkStart w:id="183" w:name="_Toc499524477"/>
      <w:bookmarkStart w:id="184" w:name="_Toc499524720"/>
      <w:r w:rsidRPr="00960656">
        <w:rPr>
          <w:rFonts w:cs="Arial"/>
          <w:b/>
          <w:sz w:val="40"/>
          <w:szCs w:val="40"/>
        </w:rPr>
        <w:lastRenderedPageBreak/>
        <w:t xml:space="preserve">APPENDIX </w:t>
      </w:r>
      <w:bookmarkEnd w:id="180"/>
      <w:bookmarkEnd w:id="181"/>
      <w:bookmarkEnd w:id="182"/>
      <w:r w:rsidRPr="00960656">
        <w:rPr>
          <w:rFonts w:cs="Arial"/>
          <w:b/>
          <w:sz w:val="40"/>
          <w:szCs w:val="40"/>
        </w:rPr>
        <w:t>D</w:t>
      </w:r>
    </w:p>
    <w:bookmarkEnd w:id="183"/>
    <w:bookmarkEnd w:id="184"/>
    <w:p w14:paraId="102F91FA" w14:textId="7BB769EE" w:rsidR="001C5EBD" w:rsidRPr="00960656" w:rsidRDefault="008E0000" w:rsidP="0030174A">
      <w:pPr>
        <w:pStyle w:val="Heading6"/>
        <w:suppressLineNumbers/>
        <w:jc w:val="center"/>
        <w:rPr>
          <w:rFonts w:cs="Arial"/>
        </w:rPr>
      </w:pPr>
      <w:r w:rsidRPr="00960656">
        <w:rPr>
          <w:rFonts w:cs="Arial"/>
        </w:rPr>
        <w:t>Streamlining Source Selection</w:t>
      </w:r>
    </w:p>
    <w:p w14:paraId="01E49FA8" w14:textId="27576018" w:rsidR="008E0000" w:rsidRPr="00DE1F3A" w:rsidRDefault="008E0000" w:rsidP="001321B7">
      <w:pPr>
        <w:rPr>
          <w:rFonts w:ascii="Arial" w:hAnsi="Arial" w:cs="Arial"/>
        </w:rPr>
      </w:pPr>
    </w:p>
    <w:p w14:paraId="3A765732" w14:textId="77777777" w:rsidR="008E0000" w:rsidRPr="00960656" w:rsidRDefault="008E0000" w:rsidP="0030174A">
      <w:pPr>
        <w:pStyle w:val="BodyTextIndent3"/>
        <w:widowControl/>
        <w:numPr>
          <w:ilvl w:val="12"/>
          <w:numId w:val="0"/>
        </w:numPr>
        <w:suppressLineNumbers/>
        <w:ind w:left="72"/>
        <w:rPr>
          <w:rFonts w:ascii="Arial" w:hAnsi="Arial" w:cs="Arial"/>
          <w:b w:val="0"/>
          <w:i w:val="0"/>
          <w:sz w:val="24"/>
        </w:rPr>
      </w:pPr>
    </w:p>
    <w:p w14:paraId="718E894B" w14:textId="275D7F57" w:rsidR="001C5EBD" w:rsidRPr="00960656" w:rsidRDefault="001C5EBD" w:rsidP="0030174A">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 xml:space="preserve">D-1 </w:t>
      </w:r>
      <w:r w:rsidR="002936C9" w:rsidRPr="00960656">
        <w:rPr>
          <w:rFonts w:ascii="Arial" w:hAnsi="Arial" w:cs="Arial"/>
          <w:b/>
          <w:iCs/>
          <w:sz w:val="28"/>
          <w:szCs w:val="28"/>
        </w:rPr>
        <w:t>General Streamlining Tactics</w:t>
      </w:r>
      <w:r w:rsidR="00CE65E1" w:rsidRPr="00960656">
        <w:rPr>
          <w:rFonts w:ascii="Arial" w:hAnsi="Arial" w:cs="Arial"/>
          <w:b/>
          <w:iCs/>
          <w:sz w:val="28"/>
          <w:szCs w:val="28"/>
        </w:rPr>
        <w:t xml:space="preserve"> </w:t>
      </w:r>
      <w:r w:rsidR="00CE65E1" w:rsidRPr="00960656">
        <w:rPr>
          <w:rFonts w:ascii="Arial" w:hAnsi="Arial" w:cs="Arial"/>
          <w:i/>
          <w:sz w:val="28"/>
          <w:szCs w:val="28"/>
        </w:rPr>
        <w:t xml:space="preserve">– </w:t>
      </w:r>
      <w:r w:rsidR="00CE65E1" w:rsidRPr="00960656">
        <w:rPr>
          <w:rFonts w:ascii="Arial" w:hAnsi="Arial" w:cs="Arial"/>
          <w:bCs/>
          <w:i/>
          <w:sz w:val="28"/>
          <w:szCs w:val="28"/>
        </w:rPr>
        <w:t>(No Supplemental Army Guidance)</w:t>
      </w:r>
    </w:p>
    <w:p w14:paraId="043609A5" w14:textId="77777777" w:rsidR="001C5EBD" w:rsidRPr="00960656"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47D3AA0B" w14:textId="77777777" w:rsidR="00CE65E1" w:rsidRPr="00960656" w:rsidRDefault="00CE65E1" w:rsidP="00CE65E1">
      <w:pPr>
        <w:pStyle w:val="BodyTextIndent3"/>
        <w:widowControl/>
        <w:numPr>
          <w:ilvl w:val="12"/>
          <w:numId w:val="0"/>
        </w:numPr>
        <w:suppressLineNumbers/>
        <w:ind w:left="72"/>
        <w:rPr>
          <w:rFonts w:ascii="Arial" w:hAnsi="Arial" w:cs="Arial"/>
          <w:b w:val="0"/>
          <w:i w:val="0"/>
          <w:sz w:val="24"/>
        </w:rPr>
      </w:pPr>
    </w:p>
    <w:p w14:paraId="1E2F4F23" w14:textId="4BAEDD7E" w:rsidR="00CE65E1" w:rsidRPr="00960656" w:rsidRDefault="00CE65E1" w:rsidP="00CE65E1">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 xml:space="preserve">D-2 Preparation for Proposal Evaluation and Source Selection </w:t>
      </w:r>
      <w:r w:rsidRPr="00960656">
        <w:rPr>
          <w:rFonts w:ascii="Arial" w:hAnsi="Arial" w:cs="Arial"/>
          <w:i/>
          <w:sz w:val="28"/>
          <w:szCs w:val="28"/>
        </w:rPr>
        <w:t xml:space="preserve">– </w:t>
      </w:r>
      <w:r w:rsidRPr="00960656">
        <w:rPr>
          <w:rFonts w:ascii="Arial" w:hAnsi="Arial" w:cs="Arial"/>
          <w:bCs/>
          <w:i/>
          <w:sz w:val="28"/>
          <w:szCs w:val="28"/>
        </w:rPr>
        <w:t>(No Supplemental Army Guidance)</w:t>
      </w:r>
    </w:p>
    <w:p w14:paraId="3372DD60" w14:textId="77777777" w:rsidR="00CE65E1" w:rsidRPr="00960656" w:rsidRDefault="00CE65E1"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7D87B91D" w14:textId="77777777" w:rsidR="00CE65E1" w:rsidRPr="00960656" w:rsidRDefault="00CE65E1" w:rsidP="00CE65E1">
      <w:pPr>
        <w:pStyle w:val="BodyTextIndent3"/>
        <w:widowControl/>
        <w:numPr>
          <w:ilvl w:val="12"/>
          <w:numId w:val="0"/>
        </w:numPr>
        <w:suppressLineNumbers/>
        <w:ind w:left="72"/>
        <w:rPr>
          <w:rFonts w:ascii="Arial" w:hAnsi="Arial" w:cs="Arial"/>
          <w:b w:val="0"/>
          <w:i w:val="0"/>
          <w:sz w:val="24"/>
        </w:rPr>
      </w:pPr>
    </w:p>
    <w:p w14:paraId="5AD58100" w14:textId="711C6B9F" w:rsidR="00CE65E1" w:rsidRPr="00960656" w:rsidRDefault="00CE65E1" w:rsidP="00CE65E1">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 xml:space="preserve">D-3 </w:t>
      </w:r>
      <w:r w:rsidR="00A341FB" w:rsidRPr="00960656">
        <w:rPr>
          <w:rFonts w:ascii="Arial" w:hAnsi="Arial" w:cs="Arial"/>
          <w:b/>
          <w:iCs/>
          <w:sz w:val="28"/>
          <w:szCs w:val="28"/>
        </w:rPr>
        <w:t xml:space="preserve">Source Selection Management Plan </w:t>
      </w:r>
      <w:r w:rsidRPr="00960656">
        <w:rPr>
          <w:rFonts w:ascii="Arial" w:hAnsi="Arial" w:cs="Arial"/>
          <w:i/>
          <w:sz w:val="28"/>
          <w:szCs w:val="28"/>
        </w:rPr>
        <w:t xml:space="preserve">– </w:t>
      </w:r>
      <w:r w:rsidRPr="00960656">
        <w:rPr>
          <w:rFonts w:ascii="Arial" w:hAnsi="Arial" w:cs="Arial"/>
          <w:bCs/>
          <w:i/>
          <w:sz w:val="28"/>
          <w:szCs w:val="28"/>
        </w:rPr>
        <w:t>(No Supplemental Army Guidance)</w:t>
      </w:r>
    </w:p>
    <w:p w14:paraId="03C31749" w14:textId="77777777" w:rsidR="00CE65E1" w:rsidRPr="00960656" w:rsidRDefault="00CE65E1"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6097A466" w14:textId="77777777" w:rsidR="00CE65E1" w:rsidRPr="00960656" w:rsidRDefault="00CE65E1" w:rsidP="00CE65E1">
      <w:pPr>
        <w:pStyle w:val="BodyTextIndent3"/>
        <w:widowControl/>
        <w:numPr>
          <w:ilvl w:val="12"/>
          <w:numId w:val="0"/>
        </w:numPr>
        <w:suppressLineNumbers/>
        <w:ind w:left="72"/>
        <w:rPr>
          <w:rFonts w:ascii="Arial" w:hAnsi="Arial" w:cs="Arial"/>
          <w:b w:val="0"/>
          <w:i w:val="0"/>
          <w:sz w:val="24"/>
        </w:rPr>
      </w:pPr>
    </w:p>
    <w:p w14:paraId="348AD444" w14:textId="4AAD464E" w:rsidR="00CE65E1" w:rsidRPr="00960656" w:rsidRDefault="00CE65E1" w:rsidP="00CE65E1">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D-</w:t>
      </w:r>
      <w:r w:rsidR="00A341FB" w:rsidRPr="00960656">
        <w:rPr>
          <w:rFonts w:ascii="Arial" w:hAnsi="Arial" w:cs="Arial"/>
          <w:b/>
          <w:iCs/>
          <w:sz w:val="28"/>
          <w:szCs w:val="28"/>
        </w:rPr>
        <w:t>4</w:t>
      </w:r>
      <w:r w:rsidRPr="00960656">
        <w:rPr>
          <w:rFonts w:ascii="Arial" w:hAnsi="Arial" w:cs="Arial"/>
          <w:b/>
          <w:iCs/>
          <w:sz w:val="28"/>
          <w:szCs w:val="28"/>
        </w:rPr>
        <w:t xml:space="preserve"> </w:t>
      </w:r>
      <w:r w:rsidR="00A341FB" w:rsidRPr="00960656">
        <w:rPr>
          <w:rFonts w:ascii="Arial" w:hAnsi="Arial" w:cs="Arial"/>
          <w:b/>
          <w:iCs/>
          <w:sz w:val="28"/>
          <w:szCs w:val="28"/>
        </w:rPr>
        <w:t>Tiered or Gated Approaches</w:t>
      </w:r>
      <w:r w:rsidRPr="00960656">
        <w:rPr>
          <w:rFonts w:ascii="Arial" w:hAnsi="Arial" w:cs="Arial"/>
          <w:b/>
          <w:iCs/>
          <w:sz w:val="28"/>
          <w:szCs w:val="28"/>
        </w:rPr>
        <w:t xml:space="preserve"> </w:t>
      </w:r>
      <w:r w:rsidRPr="00960656">
        <w:rPr>
          <w:rFonts w:ascii="Arial" w:hAnsi="Arial" w:cs="Arial"/>
          <w:i/>
          <w:sz w:val="28"/>
          <w:szCs w:val="28"/>
        </w:rPr>
        <w:t xml:space="preserve">– </w:t>
      </w:r>
      <w:r w:rsidRPr="00960656">
        <w:rPr>
          <w:rFonts w:ascii="Arial" w:hAnsi="Arial" w:cs="Arial"/>
          <w:bCs/>
          <w:i/>
          <w:sz w:val="28"/>
          <w:szCs w:val="28"/>
        </w:rPr>
        <w:t>(No Supplemental Army Guidance)</w:t>
      </w:r>
    </w:p>
    <w:p w14:paraId="3869FB76" w14:textId="77777777" w:rsidR="00CE65E1" w:rsidRPr="00960656" w:rsidRDefault="00CE65E1"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69CA6987" w14:textId="77777777" w:rsidR="00CE65E1" w:rsidRPr="00960656" w:rsidRDefault="00CE65E1" w:rsidP="00CE65E1">
      <w:pPr>
        <w:pStyle w:val="BodyTextIndent3"/>
        <w:widowControl/>
        <w:numPr>
          <w:ilvl w:val="12"/>
          <w:numId w:val="0"/>
        </w:numPr>
        <w:suppressLineNumbers/>
        <w:ind w:left="72"/>
        <w:rPr>
          <w:rFonts w:ascii="Arial" w:hAnsi="Arial" w:cs="Arial"/>
          <w:b w:val="0"/>
          <w:i w:val="0"/>
          <w:sz w:val="24"/>
        </w:rPr>
      </w:pPr>
    </w:p>
    <w:p w14:paraId="153F4C04" w14:textId="120ED08B" w:rsidR="00CE65E1" w:rsidRPr="00960656" w:rsidRDefault="00CE65E1" w:rsidP="00CE65E1">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D-</w:t>
      </w:r>
      <w:r w:rsidR="00A341FB" w:rsidRPr="00960656">
        <w:rPr>
          <w:rFonts w:ascii="Arial" w:hAnsi="Arial" w:cs="Arial"/>
          <w:b/>
          <w:iCs/>
          <w:sz w:val="28"/>
          <w:szCs w:val="28"/>
        </w:rPr>
        <w:t>5</w:t>
      </w:r>
      <w:r w:rsidRPr="00960656">
        <w:rPr>
          <w:rFonts w:ascii="Arial" w:hAnsi="Arial" w:cs="Arial"/>
          <w:b/>
          <w:iCs/>
          <w:sz w:val="28"/>
          <w:szCs w:val="28"/>
        </w:rPr>
        <w:t xml:space="preserve"> </w:t>
      </w:r>
      <w:r w:rsidR="00A341FB" w:rsidRPr="00960656">
        <w:rPr>
          <w:rFonts w:ascii="Arial" w:hAnsi="Arial" w:cs="Arial"/>
          <w:b/>
          <w:iCs/>
          <w:sz w:val="28"/>
          <w:szCs w:val="28"/>
        </w:rPr>
        <w:t>Oral Presentations</w:t>
      </w:r>
      <w:r w:rsidRPr="00960656">
        <w:rPr>
          <w:rFonts w:ascii="Arial" w:hAnsi="Arial" w:cs="Arial"/>
          <w:b/>
          <w:iCs/>
          <w:sz w:val="28"/>
          <w:szCs w:val="28"/>
        </w:rPr>
        <w:t xml:space="preserve"> </w:t>
      </w:r>
    </w:p>
    <w:p w14:paraId="138F3CA4" w14:textId="77777777" w:rsidR="00CE65E1" w:rsidRPr="00960656" w:rsidRDefault="00CE65E1"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25989AF2" w14:textId="77777777" w:rsidR="002936C9" w:rsidRPr="00960656" w:rsidRDefault="002936C9" w:rsidP="0030174A">
      <w:pPr>
        <w:pStyle w:val="BodyText3"/>
        <w:suppressLineNumbers/>
        <w:tabs>
          <w:tab w:val="left" w:pos="792"/>
          <w:tab w:val="left" w:pos="1512"/>
          <w:tab w:val="left" w:pos="2232"/>
          <w:tab w:val="left" w:pos="4392"/>
          <w:tab w:val="left" w:pos="7722"/>
        </w:tabs>
        <w:jc w:val="left"/>
        <w:rPr>
          <w:rFonts w:cs="Arial"/>
          <w:b/>
          <w:bCs/>
        </w:rPr>
      </w:pPr>
      <w:r w:rsidRPr="00960656">
        <w:rPr>
          <w:rFonts w:cs="Arial"/>
          <w:b/>
          <w:bCs/>
          <w:sz w:val="28"/>
          <w:szCs w:val="22"/>
        </w:rPr>
        <w:t>Introduction</w:t>
      </w:r>
    </w:p>
    <w:p w14:paraId="4A418E5C" w14:textId="77777777" w:rsidR="002936C9" w:rsidRPr="00960656" w:rsidRDefault="002936C9" w:rsidP="0030174A">
      <w:pPr>
        <w:pStyle w:val="BodyText3"/>
        <w:suppressLineNumbers/>
        <w:tabs>
          <w:tab w:val="left" w:pos="792"/>
          <w:tab w:val="left" w:pos="1512"/>
          <w:tab w:val="left" w:pos="2232"/>
          <w:tab w:val="left" w:pos="4392"/>
          <w:tab w:val="left" w:pos="7722"/>
        </w:tabs>
        <w:jc w:val="left"/>
        <w:rPr>
          <w:rFonts w:cs="Arial"/>
        </w:rPr>
      </w:pPr>
    </w:p>
    <w:p w14:paraId="281CBB1C" w14:textId="20A738FA" w:rsidR="001C5EBD" w:rsidRPr="00960656" w:rsidRDefault="001C5EBD" w:rsidP="0030174A">
      <w:pPr>
        <w:pStyle w:val="BodyText3"/>
        <w:suppressLineNumbers/>
        <w:tabs>
          <w:tab w:val="left" w:pos="792"/>
          <w:tab w:val="left" w:pos="1512"/>
          <w:tab w:val="left" w:pos="2232"/>
          <w:tab w:val="left" w:pos="4392"/>
          <w:tab w:val="left" w:pos="7722"/>
        </w:tabs>
        <w:jc w:val="left"/>
        <w:rPr>
          <w:rFonts w:cs="Arial"/>
        </w:rPr>
      </w:pPr>
      <w:r w:rsidRPr="00960656">
        <w:rPr>
          <w:rFonts w:cs="Arial"/>
        </w:rPr>
        <w:t>Oral presentations</w:t>
      </w:r>
      <w:r w:rsidR="005A53BB" w:rsidRPr="00960656">
        <w:rPr>
          <w:rFonts w:cs="Arial"/>
        </w:rPr>
        <w:t>,</w:t>
      </w:r>
      <w:r w:rsidRPr="00960656">
        <w:rPr>
          <w:rFonts w:cs="Arial"/>
        </w:rPr>
        <w:t xml:space="preserve"> </w:t>
      </w:r>
      <w:r w:rsidR="005A53BB" w:rsidRPr="00960656">
        <w:rPr>
          <w:rFonts w:cs="Arial"/>
        </w:rPr>
        <w:t xml:space="preserve">as presented at FAR Part 15.102, </w:t>
      </w:r>
      <w:r w:rsidRPr="00960656">
        <w:rPr>
          <w:rFonts w:cs="Arial"/>
        </w:rPr>
        <w:t>provide</w:t>
      </w:r>
      <w:r w:rsidR="005A53BB" w:rsidRPr="00960656">
        <w:rPr>
          <w:rFonts w:cs="Arial"/>
        </w:rPr>
        <w:t>s</w:t>
      </w:r>
      <w:r w:rsidRPr="00960656">
        <w:rPr>
          <w:rFonts w:cs="Arial"/>
        </w:rPr>
        <w:t xml:space="preserve"> offerors an opportunity to substitute or augment written information</w:t>
      </w:r>
      <w:r w:rsidR="005B156B" w:rsidRPr="00960656">
        <w:rPr>
          <w:rFonts w:cs="Arial"/>
        </w:rPr>
        <w:t xml:space="preserve"> </w:t>
      </w:r>
      <w:r w:rsidR="00A92D2C" w:rsidRPr="00960656">
        <w:rPr>
          <w:rFonts w:cs="Arial"/>
        </w:rPr>
        <w:t>and</w:t>
      </w:r>
      <w:r w:rsidRPr="00960656">
        <w:rPr>
          <w:rFonts w:cs="Arial"/>
        </w:rPr>
        <w:t xml:space="preserve"> </w:t>
      </w:r>
      <w:r w:rsidR="008A4A1A" w:rsidRPr="00960656">
        <w:rPr>
          <w:rFonts w:cs="Arial"/>
        </w:rPr>
        <w:t xml:space="preserve">can be conducted </w:t>
      </w:r>
      <w:r w:rsidRPr="00960656">
        <w:rPr>
          <w:rFonts w:cs="Arial"/>
        </w:rPr>
        <w:t>in person</w:t>
      </w:r>
      <w:r w:rsidR="005A53BB" w:rsidRPr="00960656">
        <w:rPr>
          <w:rFonts w:cs="Arial"/>
        </w:rPr>
        <w:t>,</w:t>
      </w:r>
      <w:r w:rsidRPr="00960656">
        <w:rPr>
          <w:rFonts w:cs="Arial"/>
        </w:rPr>
        <w:t xml:space="preserve"> via video teleconferenc</w:t>
      </w:r>
      <w:r w:rsidR="008A4A1A" w:rsidRPr="00960656">
        <w:rPr>
          <w:rFonts w:cs="Arial"/>
        </w:rPr>
        <w:t>ing</w:t>
      </w:r>
      <w:r w:rsidR="005A53BB" w:rsidRPr="00960656">
        <w:rPr>
          <w:rFonts w:cs="Arial"/>
        </w:rPr>
        <w:t>, or a mix of the two</w:t>
      </w:r>
      <w:r w:rsidRPr="00960656">
        <w:rPr>
          <w:rFonts w:cs="Arial"/>
        </w:rPr>
        <w:t>. Pre-recorded videotaped presentations do not constitute an oral presentation since it does not represent a real-time exchange of information</w:t>
      </w:r>
      <w:r w:rsidR="00A92D2C" w:rsidRPr="00960656">
        <w:rPr>
          <w:rFonts w:cs="Arial"/>
        </w:rPr>
        <w:t>,</w:t>
      </w:r>
      <w:r w:rsidR="005B156B" w:rsidRPr="00960656">
        <w:rPr>
          <w:rFonts w:cs="Arial"/>
        </w:rPr>
        <w:t xml:space="preserve"> </w:t>
      </w:r>
      <w:r w:rsidR="00A92D2C" w:rsidRPr="00960656">
        <w:rPr>
          <w:rFonts w:cs="Arial"/>
        </w:rPr>
        <w:t>h</w:t>
      </w:r>
      <w:r w:rsidRPr="00960656">
        <w:rPr>
          <w:rFonts w:cs="Arial"/>
        </w:rPr>
        <w:t xml:space="preserve">owever, </w:t>
      </w:r>
      <w:r w:rsidR="00A92D2C" w:rsidRPr="00960656">
        <w:rPr>
          <w:rFonts w:cs="Arial"/>
        </w:rPr>
        <w:t xml:space="preserve">recordings </w:t>
      </w:r>
      <w:r w:rsidRPr="00960656">
        <w:rPr>
          <w:rFonts w:cs="Arial"/>
        </w:rPr>
        <w:t>may be included in offeror submissions when appropriate.</w:t>
      </w:r>
    </w:p>
    <w:p w14:paraId="7142F58A" w14:textId="77777777" w:rsidR="001C5EBD" w:rsidRPr="00960656"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4"/>
        </w:rPr>
      </w:pPr>
    </w:p>
    <w:p w14:paraId="30D29D34" w14:textId="2C55894C" w:rsidR="001C5EBD" w:rsidRPr="009606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 xml:space="preserve">Oral presentations </w:t>
      </w:r>
      <w:r w:rsidR="00A92D2C" w:rsidRPr="00960656">
        <w:rPr>
          <w:rFonts w:ascii="Arial" w:hAnsi="Arial" w:cs="Arial"/>
          <w:sz w:val="24"/>
        </w:rPr>
        <w:t xml:space="preserve">can </w:t>
      </w:r>
      <w:r w:rsidRPr="00960656">
        <w:rPr>
          <w:rFonts w:ascii="Arial" w:hAnsi="Arial" w:cs="Arial"/>
          <w:sz w:val="24"/>
        </w:rPr>
        <w:t>be beneficial in a variety of acquisitions</w:t>
      </w:r>
      <w:r w:rsidR="005B156B" w:rsidRPr="00960656">
        <w:rPr>
          <w:rFonts w:ascii="Arial" w:hAnsi="Arial" w:cs="Arial"/>
          <w:sz w:val="24"/>
        </w:rPr>
        <w:t xml:space="preserve"> </w:t>
      </w:r>
      <w:r w:rsidR="00A92D2C" w:rsidRPr="00960656">
        <w:rPr>
          <w:rFonts w:ascii="Arial" w:hAnsi="Arial" w:cs="Arial"/>
          <w:sz w:val="24"/>
        </w:rPr>
        <w:t>and</w:t>
      </w:r>
      <w:r w:rsidRPr="00960656">
        <w:rPr>
          <w:rFonts w:ascii="Arial" w:hAnsi="Arial" w:cs="Arial"/>
          <w:sz w:val="24"/>
        </w:rPr>
        <w:t xml:space="preserve"> are most useful when the requirements are clear</w:t>
      </w:r>
      <w:r w:rsidR="00A92D2C" w:rsidRPr="00960656">
        <w:rPr>
          <w:rFonts w:ascii="Arial" w:hAnsi="Arial" w:cs="Arial"/>
          <w:sz w:val="24"/>
        </w:rPr>
        <w:t>,</w:t>
      </w:r>
      <w:r w:rsidRPr="00960656">
        <w:rPr>
          <w:rFonts w:ascii="Arial" w:hAnsi="Arial" w:cs="Arial"/>
          <w:sz w:val="24"/>
        </w:rPr>
        <w:t xml:space="preserve"> complete</w:t>
      </w:r>
      <w:r w:rsidR="00A92D2C" w:rsidRPr="00960656">
        <w:rPr>
          <w:rFonts w:ascii="Arial" w:hAnsi="Arial" w:cs="Arial"/>
          <w:sz w:val="24"/>
        </w:rPr>
        <w:t>,</w:t>
      </w:r>
      <w:r w:rsidRPr="00960656">
        <w:rPr>
          <w:rFonts w:ascii="Arial" w:hAnsi="Arial" w:cs="Arial"/>
          <w:sz w:val="24"/>
        </w:rPr>
        <w:t xml:space="preserve"> and are stated in performance or functional terms. Oral presentations </w:t>
      </w:r>
      <w:r w:rsidR="00A92D2C" w:rsidRPr="00960656">
        <w:rPr>
          <w:rFonts w:ascii="Arial" w:hAnsi="Arial" w:cs="Arial"/>
          <w:sz w:val="24"/>
        </w:rPr>
        <w:t xml:space="preserve">may be </w:t>
      </w:r>
      <w:r w:rsidRPr="00960656">
        <w:rPr>
          <w:rFonts w:ascii="Arial" w:hAnsi="Arial" w:cs="Arial"/>
          <w:sz w:val="24"/>
        </w:rPr>
        <w:t xml:space="preserve">ideal for gathering information related to how </w:t>
      </w:r>
      <w:r w:rsidR="00A92D2C" w:rsidRPr="00960656">
        <w:rPr>
          <w:rFonts w:ascii="Arial" w:hAnsi="Arial" w:cs="Arial"/>
          <w:sz w:val="24"/>
        </w:rPr>
        <w:t xml:space="preserve">well offerors understand, will approach, and </w:t>
      </w:r>
      <w:r w:rsidR="005A53BB" w:rsidRPr="00960656">
        <w:rPr>
          <w:rFonts w:ascii="Arial" w:hAnsi="Arial" w:cs="Arial"/>
          <w:sz w:val="24"/>
        </w:rPr>
        <w:t xml:space="preserve">qualifications </w:t>
      </w:r>
      <w:r w:rsidRPr="00960656">
        <w:rPr>
          <w:rFonts w:ascii="Arial" w:hAnsi="Arial" w:cs="Arial"/>
          <w:sz w:val="24"/>
        </w:rPr>
        <w:t>offeror</w:t>
      </w:r>
      <w:r w:rsidR="00A92D2C" w:rsidRPr="00960656">
        <w:rPr>
          <w:rFonts w:ascii="Arial" w:hAnsi="Arial" w:cs="Arial"/>
          <w:sz w:val="24"/>
        </w:rPr>
        <w:t>s are</w:t>
      </w:r>
      <w:r w:rsidRPr="00960656">
        <w:rPr>
          <w:rFonts w:ascii="Arial" w:hAnsi="Arial" w:cs="Arial"/>
          <w:sz w:val="24"/>
        </w:rPr>
        <w:t xml:space="preserve"> to perform </w:t>
      </w:r>
      <w:r w:rsidR="005A53BB" w:rsidRPr="00960656">
        <w:rPr>
          <w:rFonts w:ascii="Arial" w:hAnsi="Arial" w:cs="Arial"/>
          <w:sz w:val="24"/>
        </w:rPr>
        <w:t xml:space="preserve">required </w:t>
      </w:r>
      <w:r w:rsidRPr="00960656">
        <w:rPr>
          <w:rFonts w:ascii="Arial" w:hAnsi="Arial" w:cs="Arial"/>
          <w:sz w:val="24"/>
        </w:rPr>
        <w:t>work</w:t>
      </w:r>
      <w:r w:rsidR="00A92D2C" w:rsidRPr="00960656">
        <w:rPr>
          <w:rFonts w:ascii="Arial" w:hAnsi="Arial" w:cs="Arial"/>
          <w:sz w:val="24"/>
        </w:rPr>
        <w:t>.</w:t>
      </w:r>
      <w:r w:rsidRPr="00960656">
        <w:rPr>
          <w:rFonts w:ascii="Arial" w:hAnsi="Arial" w:cs="Arial"/>
          <w:sz w:val="24"/>
        </w:rPr>
        <w:t xml:space="preserve"> </w:t>
      </w:r>
    </w:p>
    <w:p w14:paraId="3F4A711A" w14:textId="77777777" w:rsidR="001C5EBD" w:rsidRPr="009606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64C58997" w14:textId="39D8DC56" w:rsidR="002936C9" w:rsidRPr="00960656" w:rsidRDefault="002936C9" w:rsidP="0030174A">
      <w:pPr>
        <w:numPr>
          <w:ilvl w:val="12"/>
          <w:numId w:val="0"/>
        </w:numPr>
        <w:suppressLineNumbers/>
        <w:tabs>
          <w:tab w:val="left" w:pos="792"/>
          <w:tab w:val="left" w:pos="1512"/>
          <w:tab w:val="left" w:pos="2232"/>
          <w:tab w:val="left" w:pos="4392"/>
          <w:tab w:val="left" w:pos="7722"/>
        </w:tabs>
        <w:rPr>
          <w:rFonts w:ascii="Arial" w:hAnsi="Arial" w:cs="Arial"/>
          <w:b/>
          <w:iCs/>
          <w:sz w:val="28"/>
          <w:szCs w:val="28"/>
        </w:rPr>
      </w:pPr>
      <w:r w:rsidRPr="00960656">
        <w:rPr>
          <w:rFonts w:ascii="Arial" w:hAnsi="Arial" w:cs="Arial"/>
          <w:b/>
          <w:iCs/>
          <w:sz w:val="28"/>
          <w:szCs w:val="28"/>
        </w:rPr>
        <w:t>Scope of the Oral Presentation</w:t>
      </w:r>
    </w:p>
    <w:p w14:paraId="2CCB907B" w14:textId="77777777" w:rsidR="002936C9" w:rsidRPr="00960656" w:rsidRDefault="002936C9"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25E1C6E4" w14:textId="148988F0" w:rsidR="001C5EBD" w:rsidRPr="009606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Before decid</w:t>
      </w:r>
      <w:r w:rsidR="002F6D31" w:rsidRPr="00960656">
        <w:rPr>
          <w:rFonts w:ascii="Arial" w:hAnsi="Arial" w:cs="Arial"/>
          <w:sz w:val="24"/>
        </w:rPr>
        <w:t>ing</w:t>
      </w:r>
      <w:r w:rsidRPr="00960656">
        <w:rPr>
          <w:rFonts w:ascii="Arial" w:hAnsi="Arial" w:cs="Arial"/>
          <w:sz w:val="24"/>
        </w:rPr>
        <w:t xml:space="preserve"> if oral presentations </w:t>
      </w:r>
      <w:r w:rsidR="008A4A1A" w:rsidRPr="00960656">
        <w:rPr>
          <w:rFonts w:ascii="Arial" w:hAnsi="Arial" w:cs="Arial"/>
          <w:sz w:val="24"/>
        </w:rPr>
        <w:t>will be allowed</w:t>
      </w:r>
      <w:r w:rsidRPr="00960656">
        <w:rPr>
          <w:rFonts w:ascii="Arial" w:hAnsi="Arial" w:cs="Arial"/>
          <w:sz w:val="24"/>
        </w:rPr>
        <w:t xml:space="preserve"> for a given acquisition, </w:t>
      </w:r>
      <w:r w:rsidR="002F6D31" w:rsidRPr="00960656">
        <w:rPr>
          <w:rFonts w:ascii="Arial" w:hAnsi="Arial" w:cs="Arial"/>
          <w:sz w:val="24"/>
        </w:rPr>
        <w:t>the PCO or SSA</w:t>
      </w:r>
      <w:r w:rsidRPr="00960656">
        <w:rPr>
          <w:rFonts w:ascii="Arial" w:hAnsi="Arial" w:cs="Arial"/>
          <w:sz w:val="24"/>
        </w:rPr>
        <w:t xml:space="preserve"> must </w:t>
      </w:r>
      <w:r w:rsidR="008A4A1A" w:rsidRPr="00960656">
        <w:rPr>
          <w:rFonts w:ascii="Arial" w:hAnsi="Arial" w:cs="Arial"/>
          <w:sz w:val="24"/>
        </w:rPr>
        <w:t xml:space="preserve">first consider and </w:t>
      </w:r>
      <w:r w:rsidR="00826119" w:rsidRPr="00960656">
        <w:rPr>
          <w:rFonts w:ascii="Arial" w:hAnsi="Arial" w:cs="Arial"/>
          <w:sz w:val="24"/>
        </w:rPr>
        <w:t xml:space="preserve">determine if </w:t>
      </w:r>
      <w:r w:rsidR="002F6D31" w:rsidRPr="00960656">
        <w:rPr>
          <w:rFonts w:ascii="Arial" w:hAnsi="Arial" w:cs="Arial"/>
          <w:sz w:val="24"/>
        </w:rPr>
        <w:t>applicable state or country privacy laws</w:t>
      </w:r>
      <w:r w:rsidR="008A4A1A" w:rsidRPr="00960656">
        <w:rPr>
          <w:rFonts w:ascii="Arial" w:hAnsi="Arial" w:cs="Arial"/>
          <w:sz w:val="24"/>
        </w:rPr>
        <w:t xml:space="preserve"> will impact</w:t>
      </w:r>
      <w:r w:rsidR="00A92D2C" w:rsidRPr="00960656">
        <w:rPr>
          <w:rFonts w:ascii="Arial" w:hAnsi="Arial" w:cs="Arial"/>
          <w:sz w:val="24"/>
        </w:rPr>
        <w:t xml:space="preserve"> and</w:t>
      </w:r>
      <w:r w:rsidR="005A53BB" w:rsidRPr="00960656">
        <w:rPr>
          <w:rFonts w:ascii="Arial" w:hAnsi="Arial" w:cs="Arial"/>
          <w:sz w:val="24"/>
        </w:rPr>
        <w:t xml:space="preserve"> or</w:t>
      </w:r>
      <w:r w:rsidR="00A92D2C" w:rsidRPr="00960656">
        <w:rPr>
          <w:rFonts w:ascii="Arial" w:hAnsi="Arial" w:cs="Arial"/>
          <w:sz w:val="24"/>
        </w:rPr>
        <w:t xml:space="preserve"> restrict</w:t>
      </w:r>
      <w:r w:rsidR="008A4A1A" w:rsidRPr="00960656">
        <w:rPr>
          <w:rFonts w:ascii="Arial" w:hAnsi="Arial" w:cs="Arial"/>
          <w:sz w:val="24"/>
        </w:rPr>
        <w:t xml:space="preserve"> recording</w:t>
      </w:r>
      <w:r w:rsidR="00F027C0" w:rsidRPr="00960656">
        <w:rPr>
          <w:rFonts w:ascii="Arial" w:hAnsi="Arial" w:cs="Arial"/>
          <w:sz w:val="24"/>
        </w:rPr>
        <w:t>s</w:t>
      </w:r>
      <w:r w:rsidR="008A4A1A" w:rsidRPr="00960656">
        <w:rPr>
          <w:rFonts w:ascii="Arial" w:hAnsi="Arial" w:cs="Arial"/>
          <w:sz w:val="24"/>
        </w:rPr>
        <w:t xml:space="preserve"> of presenters/presentations. If oral presentations are deemed acceptable</w:t>
      </w:r>
      <w:r w:rsidR="00A92D2C" w:rsidRPr="00960656">
        <w:rPr>
          <w:rFonts w:ascii="Arial" w:hAnsi="Arial" w:cs="Arial"/>
          <w:sz w:val="24"/>
        </w:rPr>
        <w:t>,</w:t>
      </w:r>
      <w:r w:rsidR="005B156B" w:rsidRPr="00960656">
        <w:rPr>
          <w:rFonts w:ascii="Arial" w:hAnsi="Arial" w:cs="Arial"/>
          <w:sz w:val="24"/>
        </w:rPr>
        <w:t xml:space="preserve"> </w:t>
      </w:r>
      <w:r w:rsidR="00A92D2C" w:rsidRPr="00960656">
        <w:rPr>
          <w:rFonts w:ascii="Arial" w:hAnsi="Arial" w:cs="Arial"/>
          <w:sz w:val="24"/>
        </w:rPr>
        <w:t xml:space="preserve">the PCO or SSA </w:t>
      </w:r>
      <w:r w:rsidR="005A53BB" w:rsidRPr="00960656">
        <w:rPr>
          <w:rFonts w:ascii="Arial" w:hAnsi="Arial" w:cs="Arial"/>
          <w:sz w:val="24"/>
        </w:rPr>
        <w:t xml:space="preserve">then </w:t>
      </w:r>
      <w:r w:rsidR="00A92D2C" w:rsidRPr="00960656">
        <w:rPr>
          <w:rFonts w:ascii="Arial" w:hAnsi="Arial" w:cs="Arial"/>
          <w:sz w:val="24"/>
        </w:rPr>
        <w:t xml:space="preserve">decides if </w:t>
      </w:r>
      <w:r w:rsidRPr="00960656">
        <w:rPr>
          <w:rFonts w:ascii="Arial" w:hAnsi="Arial" w:cs="Arial"/>
          <w:sz w:val="24"/>
        </w:rPr>
        <w:t>the information need</w:t>
      </w:r>
      <w:r w:rsidR="00F027C0" w:rsidRPr="00960656">
        <w:rPr>
          <w:rFonts w:ascii="Arial" w:hAnsi="Arial" w:cs="Arial"/>
          <w:sz w:val="24"/>
        </w:rPr>
        <w:t>ed</w:t>
      </w:r>
      <w:r w:rsidRPr="00960656">
        <w:rPr>
          <w:rFonts w:ascii="Arial" w:hAnsi="Arial" w:cs="Arial"/>
          <w:sz w:val="24"/>
        </w:rPr>
        <w:t xml:space="preserve"> to </w:t>
      </w:r>
      <w:r w:rsidR="005A53BB" w:rsidRPr="00960656">
        <w:rPr>
          <w:rFonts w:ascii="Arial" w:hAnsi="Arial" w:cs="Arial"/>
          <w:sz w:val="24"/>
        </w:rPr>
        <w:t xml:space="preserve">be </w:t>
      </w:r>
      <w:r w:rsidRPr="00960656">
        <w:rPr>
          <w:rFonts w:ascii="Arial" w:hAnsi="Arial" w:cs="Arial"/>
          <w:sz w:val="24"/>
        </w:rPr>
        <w:t>evaluate</w:t>
      </w:r>
      <w:r w:rsidR="005A53BB" w:rsidRPr="00960656">
        <w:rPr>
          <w:rFonts w:ascii="Arial" w:hAnsi="Arial" w:cs="Arial"/>
          <w:sz w:val="24"/>
        </w:rPr>
        <w:t>d and if</w:t>
      </w:r>
      <w:r w:rsidR="00F027C0" w:rsidRPr="00960656">
        <w:rPr>
          <w:rFonts w:ascii="Arial" w:hAnsi="Arial" w:cs="Arial"/>
          <w:sz w:val="24"/>
        </w:rPr>
        <w:t xml:space="preserve"> factors and subfactor</w:t>
      </w:r>
      <w:r w:rsidRPr="00960656">
        <w:rPr>
          <w:rFonts w:ascii="Arial" w:hAnsi="Arial" w:cs="Arial"/>
          <w:sz w:val="24"/>
        </w:rPr>
        <w:t xml:space="preserve"> criteria </w:t>
      </w:r>
      <w:r w:rsidR="00A92D2C" w:rsidRPr="00960656">
        <w:rPr>
          <w:rFonts w:ascii="Arial" w:hAnsi="Arial" w:cs="Arial"/>
          <w:sz w:val="24"/>
        </w:rPr>
        <w:t>is best</w:t>
      </w:r>
      <w:r w:rsidRPr="00960656">
        <w:rPr>
          <w:rFonts w:ascii="Arial" w:hAnsi="Arial" w:cs="Arial"/>
          <w:sz w:val="24"/>
        </w:rPr>
        <w:t xml:space="preserve"> presented orally</w:t>
      </w:r>
      <w:r w:rsidR="00F027C0" w:rsidRPr="00960656">
        <w:rPr>
          <w:rFonts w:ascii="Arial" w:hAnsi="Arial" w:cs="Arial"/>
          <w:sz w:val="24"/>
        </w:rPr>
        <w:t>,</w:t>
      </w:r>
      <w:r w:rsidRPr="00960656">
        <w:rPr>
          <w:rFonts w:ascii="Arial" w:hAnsi="Arial" w:cs="Arial"/>
          <w:sz w:val="24"/>
        </w:rPr>
        <w:t xml:space="preserve"> in writing</w:t>
      </w:r>
      <w:r w:rsidR="00F027C0" w:rsidRPr="00960656">
        <w:rPr>
          <w:rFonts w:ascii="Arial" w:hAnsi="Arial" w:cs="Arial"/>
          <w:sz w:val="24"/>
        </w:rPr>
        <w:t>,</w:t>
      </w:r>
      <w:r w:rsidRPr="00960656">
        <w:rPr>
          <w:rFonts w:ascii="Arial" w:hAnsi="Arial" w:cs="Arial"/>
          <w:sz w:val="24"/>
        </w:rPr>
        <w:t xml:space="preserve"> or through a combination of both means.  </w:t>
      </w:r>
    </w:p>
    <w:p w14:paraId="6197E780" w14:textId="77777777" w:rsidR="001C5EBD" w:rsidRPr="009606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1B990F11" w14:textId="63246C6D" w:rsidR="001C5EBD" w:rsidRPr="00960656" w:rsidRDefault="00F027C0" w:rsidP="0030174A">
      <w:pPr>
        <w:pStyle w:val="BodyText"/>
        <w:numPr>
          <w:ilvl w:val="12"/>
          <w:numId w:val="0"/>
        </w:numPr>
        <w:suppressLineNumbers/>
        <w:tabs>
          <w:tab w:val="left" w:pos="792"/>
          <w:tab w:val="left" w:pos="1512"/>
          <w:tab w:val="left" w:pos="2232"/>
          <w:tab w:val="left" w:pos="4392"/>
          <w:tab w:val="left" w:pos="7722"/>
        </w:tabs>
        <w:rPr>
          <w:rFonts w:cs="Arial"/>
          <w:szCs w:val="24"/>
        </w:rPr>
      </w:pPr>
      <w:r w:rsidRPr="00960656">
        <w:rPr>
          <w:rFonts w:cs="Arial"/>
          <w:szCs w:val="24"/>
        </w:rPr>
        <w:t>O</w:t>
      </w:r>
      <w:r w:rsidR="001C5EBD" w:rsidRPr="00960656">
        <w:rPr>
          <w:rFonts w:cs="Arial"/>
          <w:szCs w:val="24"/>
        </w:rPr>
        <w:t xml:space="preserve">ral </w:t>
      </w:r>
      <w:r w:rsidRPr="00960656">
        <w:rPr>
          <w:rFonts w:cs="Arial"/>
          <w:szCs w:val="24"/>
        </w:rPr>
        <w:t xml:space="preserve">presentations cannot be incorporated </w:t>
      </w:r>
      <w:r w:rsidR="001C5EBD" w:rsidRPr="00960656">
        <w:rPr>
          <w:rFonts w:cs="Arial"/>
          <w:szCs w:val="24"/>
        </w:rPr>
        <w:t>in</w:t>
      </w:r>
      <w:r w:rsidRPr="00960656">
        <w:rPr>
          <w:rFonts w:cs="Arial"/>
          <w:szCs w:val="24"/>
        </w:rPr>
        <w:t>to</w:t>
      </w:r>
      <w:r w:rsidR="001C5EBD" w:rsidRPr="00960656">
        <w:rPr>
          <w:rFonts w:cs="Arial"/>
          <w:szCs w:val="24"/>
        </w:rPr>
        <w:t xml:space="preserve"> the contract by reference, so any information to be made part of the contract needs to be submitted in writing. At a minimum, the offeror must submit certifications, representations, and a signed offer sheet (including any exceptions to the </w:t>
      </w:r>
      <w:r w:rsidR="00795984" w:rsidRPr="00960656">
        <w:rPr>
          <w:rFonts w:cs="Arial"/>
          <w:szCs w:val="24"/>
        </w:rPr>
        <w:t>g</w:t>
      </w:r>
      <w:r w:rsidR="001C5EBD" w:rsidRPr="00960656">
        <w:rPr>
          <w:rFonts w:cs="Arial"/>
          <w:szCs w:val="24"/>
        </w:rPr>
        <w:t xml:space="preserve">overnment’s terms and conditions) in writing. Additionally, as a rule of thumb, the offeror must submit other hard data ("facts"), such as pricing or costing data and contractual commitments, as part of the written proposal.  </w:t>
      </w:r>
    </w:p>
    <w:p w14:paraId="59E3B26D" w14:textId="77777777" w:rsidR="001C5EBD" w:rsidRPr="009606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0F40E2BB" w14:textId="77777777" w:rsidR="001C5EBD" w:rsidRPr="00960656" w:rsidRDefault="001C5EBD" w:rsidP="0030174A">
      <w:pPr>
        <w:pStyle w:val="List"/>
        <w:suppressLineNumbers/>
        <w:ind w:left="0" w:firstLine="0"/>
        <w:rPr>
          <w:rFonts w:ascii="Arial" w:hAnsi="Arial" w:cs="Arial"/>
        </w:rPr>
      </w:pPr>
      <w:r w:rsidRPr="00960656">
        <w:rPr>
          <w:rFonts w:ascii="Arial" w:hAnsi="Arial" w:cs="Arial"/>
        </w:rPr>
        <w:t xml:space="preserve">Oral presentations can convey information in such diverse areas as responses to sample tasks, understanding the requirements, experience, and relevancy of past performance. </w:t>
      </w:r>
    </w:p>
    <w:p w14:paraId="4746DF53"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04F24042"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r w:rsidRPr="00960656">
        <w:rPr>
          <w:rFonts w:ascii="Arial" w:hAnsi="Arial" w:cs="Arial"/>
          <w:noProof/>
          <w:sz w:val="24"/>
        </w:rPr>
        <mc:AlternateContent>
          <mc:Choice Requires="wps">
            <w:drawing>
              <wp:anchor distT="0" distB="0" distL="114300" distR="114300" simplePos="0" relativeHeight="251587072" behindDoc="0" locked="0" layoutInCell="0" allowOverlap="1" wp14:anchorId="2BB5A6F8" wp14:editId="72D350E2">
                <wp:simplePos x="0" y="0"/>
                <wp:positionH relativeFrom="column">
                  <wp:posOffset>808990</wp:posOffset>
                </wp:positionH>
                <wp:positionV relativeFrom="paragraph">
                  <wp:posOffset>47625</wp:posOffset>
                </wp:positionV>
                <wp:extent cx="4663440" cy="1669415"/>
                <wp:effectExtent l="22225" t="102235" r="95885" b="19050"/>
                <wp:wrapNone/>
                <wp:docPr id="15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66941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06754F20" w14:textId="3C8883F4" w:rsidR="001C5EBD" w:rsidRPr="0083767F" w:rsidRDefault="001C5EBD"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sidR="00746426">
                              <w:rPr>
                                <w:rFonts w:ascii="Arial" w:hAnsi="Arial" w:cs="Arial"/>
                                <w:color w:val="215868"/>
                                <w:sz w:val="20"/>
                              </w:rPr>
                              <w:t>o</w:t>
                            </w:r>
                            <w:r>
                              <w:rPr>
                                <w:rFonts w:ascii="Arial" w:hAnsi="Arial" w:cs="Arial"/>
                                <w:color w:val="215868"/>
                                <w:sz w:val="20"/>
                              </w:rPr>
                              <w:t>fferor</w:t>
                            </w:r>
                            <w:r w:rsidRPr="0083767F">
                              <w:rPr>
                                <w:rFonts w:ascii="Arial" w:hAnsi="Arial" w:cs="Arial"/>
                                <w:color w:val="215868"/>
                                <w:sz w:val="20"/>
                              </w:rPr>
                              <w:t>s provide through oral presentations, you should consider the following:</w:t>
                            </w:r>
                          </w:p>
                          <w:p w14:paraId="5D6941D6" w14:textId="77777777" w:rsidR="001C5EBD" w:rsidRPr="0083767F" w:rsidRDefault="001C5EBD" w:rsidP="0030174A">
                            <w:pPr>
                              <w:pStyle w:val="BodyTextIndent3"/>
                              <w:widowControl/>
                              <w:ind w:left="0"/>
                              <w:rPr>
                                <w:rFonts w:ascii="Arial" w:hAnsi="Arial" w:cs="Arial"/>
                                <w:color w:val="215868"/>
                                <w:sz w:val="20"/>
                              </w:rPr>
                            </w:pPr>
                          </w:p>
                          <w:p w14:paraId="2A0F85F6" w14:textId="1C503700" w:rsidR="001C5EBD" w:rsidRPr="0083767F" w:rsidRDefault="001C5EBD">
                            <w:pPr>
                              <w:pStyle w:val="BodyTextIndent3"/>
                              <w:widowControl/>
                              <w:numPr>
                                <w:ilvl w:val="0"/>
                                <w:numId w:val="22"/>
                              </w:numPr>
                              <w:rPr>
                                <w:rFonts w:ascii="Arial" w:hAnsi="Arial" w:cs="Arial"/>
                                <w:color w:val="215868"/>
                                <w:sz w:val="20"/>
                              </w:rPr>
                            </w:pPr>
                            <w:r w:rsidRPr="0083767F">
                              <w:rPr>
                                <w:rFonts w:ascii="Arial" w:hAnsi="Arial" w:cs="Arial"/>
                                <w:color w:val="215868"/>
                                <w:sz w:val="20"/>
                              </w:rPr>
                              <w:t xml:space="preserve">The </w:t>
                            </w:r>
                            <w:r w:rsidR="009C10DC">
                              <w:rPr>
                                <w:rFonts w:ascii="Arial" w:hAnsi="Arial" w:cs="Arial"/>
                                <w:color w:val="215868"/>
                                <w:sz w:val="20"/>
                              </w:rPr>
                              <w:t>g</w:t>
                            </w:r>
                            <w:r w:rsidRPr="0083767F">
                              <w:rPr>
                                <w:rFonts w:ascii="Arial" w:hAnsi="Arial" w:cs="Arial"/>
                                <w:color w:val="215868"/>
                                <w:sz w:val="20"/>
                              </w:rPr>
                              <w:t>overnment's ability to adeq</w:t>
                            </w:r>
                            <w:r>
                              <w:rPr>
                                <w:rFonts w:ascii="Arial" w:hAnsi="Arial" w:cs="Arial"/>
                                <w:color w:val="215868"/>
                                <w:sz w:val="20"/>
                              </w:rPr>
                              <w:t>uately evaluate the information.</w:t>
                            </w:r>
                          </w:p>
                          <w:p w14:paraId="3092F254" w14:textId="77777777" w:rsidR="001C5EBD" w:rsidRPr="0083767F" w:rsidRDefault="001C5EBD" w:rsidP="0030174A">
                            <w:pPr>
                              <w:pStyle w:val="BodyTextIndent3"/>
                              <w:widowControl/>
                              <w:ind w:left="0"/>
                              <w:rPr>
                                <w:rFonts w:ascii="Arial" w:hAnsi="Arial" w:cs="Arial"/>
                                <w:color w:val="215868"/>
                                <w:sz w:val="20"/>
                              </w:rPr>
                            </w:pPr>
                          </w:p>
                          <w:p w14:paraId="106750B1" w14:textId="77777777" w:rsidR="001C5EBD" w:rsidRPr="0083767F" w:rsidRDefault="001C5EBD">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1C5EBD" w:rsidRPr="0083767F" w:rsidRDefault="001C5EBD" w:rsidP="0030174A">
                            <w:pPr>
                              <w:pStyle w:val="BodyTextIndent3"/>
                              <w:widowControl/>
                              <w:ind w:left="0"/>
                              <w:rPr>
                                <w:rFonts w:ascii="Arial" w:hAnsi="Arial" w:cs="Arial"/>
                                <w:color w:val="215868"/>
                                <w:sz w:val="20"/>
                              </w:rPr>
                            </w:pPr>
                          </w:p>
                          <w:p w14:paraId="2419516E" w14:textId="77777777" w:rsidR="001C5EBD" w:rsidRPr="0083767F" w:rsidRDefault="001C5EBD">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A6F8" id="Text Box 141" o:spid="_x0000_s1044" type="#_x0000_t202" style="position:absolute;left:0;text-align:left;margin-left:63.7pt;margin-top:3.75pt;width:367.2pt;height:13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" o:allowincell="f" strokeweight="3pt">
                <v:shadow on="t" offset="6pt,-6pt"/>
                <v:textbox>
                  <w:txbxContent>
                    <w:p w14:paraId="06754F20" w14:textId="3C8883F4" w:rsidR="001C5EBD" w:rsidRPr="0083767F" w:rsidRDefault="001C5EBD"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sidR="00746426">
                        <w:rPr>
                          <w:rFonts w:ascii="Arial" w:hAnsi="Arial" w:cs="Arial"/>
                          <w:color w:val="215868"/>
                          <w:sz w:val="20"/>
                        </w:rPr>
                        <w:t>o</w:t>
                      </w:r>
                      <w:r>
                        <w:rPr>
                          <w:rFonts w:ascii="Arial" w:hAnsi="Arial" w:cs="Arial"/>
                          <w:color w:val="215868"/>
                          <w:sz w:val="20"/>
                        </w:rPr>
                        <w:t>fferor</w:t>
                      </w:r>
                      <w:r w:rsidRPr="0083767F">
                        <w:rPr>
                          <w:rFonts w:ascii="Arial" w:hAnsi="Arial" w:cs="Arial"/>
                          <w:color w:val="215868"/>
                          <w:sz w:val="20"/>
                        </w:rPr>
                        <w:t>s provide through oral presentations, you should consider the following:</w:t>
                      </w:r>
                    </w:p>
                    <w:p w14:paraId="5D6941D6" w14:textId="77777777" w:rsidR="001C5EBD" w:rsidRPr="0083767F" w:rsidRDefault="001C5EBD" w:rsidP="0030174A">
                      <w:pPr>
                        <w:pStyle w:val="BodyTextIndent3"/>
                        <w:widowControl/>
                        <w:ind w:left="0"/>
                        <w:rPr>
                          <w:rFonts w:ascii="Arial" w:hAnsi="Arial" w:cs="Arial"/>
                          <w:color w:val="215868"/>
                          <w:sz w:val="20"/>
                        </w:rPr>
                      </w:pPr>
                    </w:p>
                    <w:p w14:paraId="2A0F85F6" w14:textId="1C503700" w:rsidR="001C5EBD" w:rsidRPr="0083767F" w:rsidRDefault="001C5EBD">
                      <w:pPr>
                        <w:pStyle w:val="BodyTextIndent3"/>
                        <w:widowControl/>
                        <w:numPr>
                          <w:ilvl w:val="0"/>
                          <w:numId w:val="22"/>
                        </w:numPr>
                        <w:rPr>
                          <w:rFonts w:ascii="Arial" w:hAnsi="Arial" w:cs="Arial"/>
                          <w:color w:val="215868"/>
                          <w:sz w:val="20"/>
                        </w:rPr>
                      </w:pPr>
                      <w:r w:rsidRPr="0083767F">
                        <w:rPr>
                          <w:rFonts w:ascii="Arial" w:hAnsi="Arial" w:cs="Arial"/>
                          <w:color w:val="215868"/>
                          <w:sz w:val="20"/>
                        </w:rPr>
                        <w:t xml:space="preserve">The </w:t>
                      </w:r>
                      <w:r w:rsidR="009C10DC">
                        <w:rPr>
                          <w:rFonts w:ascii="Arial" w:hAnsi="Arial" w:cs="Arial"/>
                          <w:color w:val="215868"/>
                          <w:sz w:val="20"/>
                        </w:rPr>
                        <w:t>g</w:t>
                      </w:r>
                      <w:r w:rsidRPr="0083767F">
                        <w:rPr>
                          <w:rFonts w:ascii="Arial" w:hAnsi="Arial" w:cs="Arial"/>
                          <w:color w:val="215868"/>
                          <w:sz w:val="20"/>
                        </w:rPr>
                        <w:t>overnment's ability to adeq</w:t>
                      </w:r>
                      <w:r>
                        <w:rPr>
                          <w:rFonts w:ascii="Arial" w:hAnsi="Arial" w:cs="Arial"/>
                          <w:color w:val="215868"/>
                          <w:sz w:val="20"/>
                        </w:rPr>
                        <w:t>uately evaluate the information.</w:t>
                      </w:r>
                    </w:p>
                    <w:p w14:paraId="3092F254" w14:textId="77777777" w:rsidR="001C5EBD" w:rsidRPr="0083767F" w:rsidRDefault="001C5EBD" w:rsidP="0030174A">
                      <w:pPr>
                        <w:pStyle w:val="BodyTextIndent3"/>
                        <w:widowControl/>
                        <w:ind w:left="0"/>
                        <w:rPr>
                          <w:rFonts w:ascii="Arial" w:hAnsi="Arial" w:cs="Arial"/>
                          <w:color w:val="215868"/>
                          <w:sz w:val="20"/>
                        </w:rPr>
                      </w:pPr>
                    </w:p>
                    <w:p w14:paraId="106750B1" w14:textId="77777777" w:rsidR="001C5EBD" w:rsidRPr="0083767F" w:rsidRDefault="001C5EBD">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1C5EBD" w:rsidRPr="0083767F" w:rsidRDefault="001C5EBD" w:rsidP="0030174A">
                      <w:pPr>
                        <w:pStyle w:val="BodyTextIndent3"/>
                        <w:widowControl/>
                        <w:ind w:left="0"/>
                        <w:rPr>
                          <w:rFonts w:ascii="Arial" w:hAnsi="Arial" w:cs="Arial"/>
                          <w:color w:val="215868"/>
                          <w:sz w:val="20"/>
                        </w:rPr>
                      </w:pPr>
                    </w:p>
                    <w:p w14:paraId="2419516E" w14:textId="77777777" w:rsidR="001C5EBD" w:rsidRPr="0083767F" w:rsidRDefault="001C5EBD">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v:textbox>
              </v:shape>
            </w:pict>
          </mc:Fallback>
        </mc:AlternateContent>
      </w:r>
    </w:p>
    <w:p w14:paraId="5C97D3EE"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7AA34E4"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67BBEA17"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F105756"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0F3560F"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323952CB"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C2A0B50"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400E689" w14:textId="77777777" w:rsidR="001C5EBD" w:rsidRPr="00960656"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6D4A10FB" w14:textId="77777777" w:rsidR="00D60174" w:rsidRPr="00960656" w:rsidRDefault="00D60174" w:rsidP="0030174A">
      <w:pPr>
        <w:numPr>
          <w:ilvl w:val="12"/>
          <w:numId w:val="0"/>
        </w:numPr>
        <w:suppressLineNumbers/>
        <w:tabs>
          <w:tab w:val="left" w:pos="1512"/>
          <w:tab w:val="left" w:pos="2232"/>
          <w:tab w:val="left" w:pos="4392"/>
          <w:tab w:val="left" w:pos="7722"/>
        </w:tabs>
        <w:rPr>
          <w:rFonts w:ascii="Arial" w:hAnsi="Arial" w:cs="Arial"/>
          <w:sz w:val="24"/>
        </w:rPr>
      </w:pPr>
    </w:p>
    <w:p w14:paraId="0555A8A8" w14:textId="77777777" w:rsidR="00D60174" w:rsidRPr="00960656" w:rsidRDefault="00D60174" w:rsidP="0030174A">
      <w:pPr>
        <w:numPr>
          <w:ilvl w:val="12"/>
          <w:numId w:val="0"/>
        </w:numPr>
        <w:suppressLineNumbers/>
        <w:tabs>
          <w:tab w:val="left" w:pos="1512"/>
          <w:tab w:val="left" w:pos="2232"/>
          <w:tab w:val="left" w:pos="4392"/>
          <w:tab w:val="left" w:pos="7722"/>
        </w:tabs>
        <w:rPr>
          <w:rFonts w:ascii="Arial" w:hAnsi="Arial" w:cs="Arial"/>
          <w:sz w:val="24"/>
        </w:rPr>
      </w:pPr>
    </w:p>
    <w:p w14:paraId="4198F3E1" w14:textId="14225CFA" w:rsidR="001C5EBD" w:rsidRPr="00960656" w:rsidRDefault="001C5EBD" w:rsidP="0030174A">
      <w:pPr>
        <w:numPr>
          <w:ilvl w:val="12"/>
          <w:numId w:val="0"/>
        </w:numPr>
        <w:suppressLineNumbers/>
        <w:tabs>
          <w:tab w:val="left" w:pos="1512"/>
          <w:tab w:val="left" w:pos="2232"/>
          <w:tab w:val="left" w:pos="4392"/>
          <w:tab w:val="left" w:pos="7722"/>
        </w:tabs>
        <w:rPr>
          <w:rFonts w:ascii="Arial" w:hAnsi="Arial" w:cs="Arial"/>
          <w:sz w:val="24"/>
        </w:rPr>
      </w:pPr>
      <w:r w:rsidRPr="00960656">
        <w:rPr>
          <w:rFonts w:ascii="Arial" w:hAnsi="Arial" w:cs="Arial"/>
          <w:sz w:val="24"/>
        </w:rPr>
        <w:t xml:space="preserve">Require offerors to submit their briefing materials in advance of the presentations. This will allow </w:t>
      </w:r>
      <w:r w:rsidR="00795984" w:rsidRPr="00960656">
        <w:rPr>
          <w:rFonts w:ascii="Arial" w:hAnsi="Arial" w:cs="Arial"/>
          <w:sz w:val="24"/>
        </w:rPr>
        <w:t>g</w:t>
      </w:r>
      <w:r w:rsidRPr="00960656">
        <w:rPr>
          <w:rFonts w:ascii="Arial" w:hAnsi="Arial" w:cs="Arial"/>
          <w:sz w:val="24"/>
        </w:rPr>
        <w:t xml:space="preserve">overnment attendees an opportunity to review the materials and prepare any associated questions.  </w:t>
      </w:r>
    </w:p>
    <w:p w14:paraId="22EDA535" w14:textId="77777777" w:rsidR="001C5EBD" w:rsidRPr="009606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4F8A5601" w14:textId="4AFBD759" w:rsidR="002936C9" w:rsidRPr="00960656" w:rsidRDefault="002936C9" w:rsidP="0030174A">
      <w:pPr>
        <w:numPr>
          <w:ilvl w:val="12"/>
          <w:numId w:val="0"/>
        </w:numPr>
        <w:suppressLineNumbers/>
        <w:tabs>
          <w:tab w:val="left" w:pos="792"/>
          <w:tab w:val="left" w:pos="1512"/>
          <w:tab w:val="left" w:pos="2232"/>
          <w:tab w:val="left" w:pos="4392"/>
          <w:tab w:val="left" w:pos="7722"/>
        </w:tabs>
        <w:rPr>
          <w:rFonts w:ascii="Arial" w:hAnsi="Arial" w:cs="Arial"/>
          <w:b/>
          <w:iCs/>
          <w:sz w:val="28"/>
          <w:szCs w:val="28"/>
        </w:rPr>
      </w:pPr>
      <w:r w:rsidRPr="00960656">
        <w:rPr>
          <w:rFonts w:ascii="Arial" w:hAnsi="Arial" w:cs="Arial"/>
          <w:b/>
          <w:iCs/>
          <w:sz w:val="28"/>
          <w:szCs w:val="28"/>
        </w:rPr>
        <w:t>Request for Proposal Information</w:t>
      </w:r>
    </w:p>
    <w:p w14:paraId="6E37CB0E" w14:textId="77777777" w:rsidR="002936C9" w:rsidRPr="00960656" w:rsidRDefault="002936C9"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11E7A518" w14:textId="6CFF1D75" w:rsidR="001C5EBD" w:rsidRPr="009606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 xml:space="preserve">If oral presentations are appropriate, </w:t>
      </w:r>
      <w:r w:rsidR="008C4651" w:rsidRPr="00960656">
        <w:rPr>
          <w:rFonts w:ascii="Arial" w:hAnsi="Arial" w:cs="Arial"/>
          <w:sz w:val="24"/>
        </w:rPr>
        <w:t xml:space="preserve">all </w:t>
      </w:r>
      <w:r w:rsidRPr="00960656">
        <w:rPr>
          <w:rFonts w:ascii="Arial" w:hAnsi="Arial" w:cs="Arial"/>
          <w:sz w:val="24"/>
        </w:rPr>
        <w:t xml:space="preserve">offerors </w:t>
      </w:r>
      <w:r w:rsidR="00996328" w:rsidRPr="00960656">
        <w:rPr>
          <w:rFonts w:ascii="Arial" w:hAnsi="Arial" w:cs="Arial"/>
          <w:sz w:val="24"/>
        </w:rPr>
        <w:t xml:space="preserve">must be notified </w:t>
      </w:r>
      <w:r w:rsidRPr="00960656">
        <w:rPr>
          <w:rFonts w:ascii="Arial" w:hAnsi="Arial" w:cs="Arial"/>
          <w:sz w:val="24"/>
        </w:rPr>
        <w:t xml:space="preserve">in the RFP that the </w:t>
      </w:r>
      <w:r w:rsidR="00795984" w:rsidRPr="00960656">
        <w:rPr>
          <w:rFonts w:ascii="Arial" w:hAnsi="Arial" w:cs="Arial"/>
          <w:sz w:val="24"/>
        </w:rPr>
        <w:t>g</w:t>
      </w:r>
      <w:r w:rsidRPr="00960656">
        <w:rPr>
          <w:rFonts w:ascii="Arial" w:hAnsi="Arial" w:cs="Arial"/>
          <w:sz w:val="24"/>
        </w:rPr>
        <w:t xml:space="preserve">overnment will use oral presentations to evaluate and select the contractor. The proposal preparation instructions must contain explicit instructions and guidance regarding the extent and nature of the process that will be used. </w:t>
      </w:r>
      <w:r w:rsidR="00996328" w:rsidRPr="00960656">
        <w:rPr>
          <w:rFonts w:ascii="Arial" w:hAnsi="Arial" w:cs="Arial"/>
          <w:sz w:val="24"/>
        </w:rPr>
        <w:t>E</w:t>
      </w:r>
      <w:r w:rsidRPr="00960656">
        <w:rPr>
          <w:rFonts w:ascii="Arial" w:hAnsi="Arial" w:cs="Arial"/>
          <w:sz w:val="24"/>
        </w:rPr>
        <w:t xml:space="preserve">laborate presentations </w:t>
      </w:r>
      <w:r w:rsidR="00996328" w:rsidRPr="00960656">
        <w:rPr>
          <w:rFonts w:ascii="Arial" w:hAnsi="Arial" w:cs="Arial"/>
          <w:sz w:val="24"/>
        </w:rPr>
        <w:t xml:space="preserve">should be discouraged </w:t>
      </w:r>
      <w:r w:rsidRPr="00960656">
        <w:rPr>
          <w:rFonts w:ascii="Arial" w:hAnsi="Arial" w:cs="Arial"/>
          <w:sz w:val="24"/>
        </w:rPr>
        <w:t>since they may detract from the information being presented. At a minimum, include the following information in the RFP:</w:t>
      </w:r>
    </w:p>
    <w:p w14:paraId="7EB53E17" w14:textId="77777777" w:rsidR="001C5EBD" w:rsidRPr="00960656" w:rsidRDefault="001C5EBD" w:rsidP="0030174A">
      <w:pPr>
        <w:suppressLineNumbers/>
        <w:tabs>
          <w:tab w:val="left" w:pos="1512"/>
          <w:tab w:val="left" w:pos="2232"/>
          <w:tab w:val="left" w:pos="4392"/>
          <w:tab w:val="left" w:pos="7722"/>
        </w:tabs>
        <w:rPr>
          <w:rFonts w:ascii="Arial" w:hAnsi="Arial" w:cs="Arial"/>
          <w:sz w:val="24"/>
        </w:rPr>
      </w:pPr>
    </w:p>
    <w:p w14:paraId="0A1BF74A" w14:textId="4C1B6A3D" w:rsidR="001C5EBD" w:rsidRPr="00960656" w:rsidRDefault="001C5EBD">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The types of information the offeror must address during the oral presentations and how </w:t>
      </w:r>
      <w:r w:rsidR="00996328" w:rsidRPr="00960656">
        <w:rPr>
          <w:rFonts w:ascii="Arial" w:hAnsi="Arial" w:cs="Arial"/>
          <w:sz w:val="24"/>
        </w:rPr>
        <w:t xml:space="preserve">it </w:t>
      </w:r>
      <w:r w:rsidRPr="00960656">
        <w:rPr>
          <w:rFonts w:ascii="Arial" w:hAnsi="Arial" w:cs="Arial"/>
          <w:sz w:val="24"/>
        </w:rPr>
        <w:t>relate</w:t>
      </w:r>
      <w:r w:rsidR="00996328" w:rsidRPr="00960656">
        <w:rPr>
          <w:rFonts w:ascii="Arial" w:hAnsi="Arial" w:cs="Arial"/>
          <w:sz w:val="24"/>
        </w:rPr>
        <w:t>s</w:t>
      </w:r>
      <w:r w:rsidRPr="00960656">
        <w:rPr>
          <w:rFonts w:ascii="Arial" w:hAnsi="Arial" w:cs="Arial"/>
          <w:sz w:val="24"/>
        </w:rPr>
        <w:t xml:space="preserve"> to the evaluation criteria,</w:t>
      </w:r>
    </w:p>
    <w:p w14:paraId="6DEA79F8" w14:textId="77777777" w:rsidR="001C5EBD" w:rsidRPr="00960656" w:rsidRDefault="001C5EBD" w:rsidP="00252C81">
      <w:pPr>
        <w:pStyle w:val="Header"/>
        <w:suppressLineNumbers/>
        <w:tabs>
          <w:tab w:val="clear" w:pos="4320"/>
          <w:tab w:val="clear" w:pos="8640"/>
          <w:tab w:val="left" w:pos="90"/>
          <w:tab w:val="num" w:pos="540"/>
          <w:tab w:val="left" w:pos="1512"/>
          <w:tab w:val="left" w:pos="2232"/>
          <w:tab w:val="left" w:pos="4392"/>
          <w:tab w:val="left" w:pos="7722"/>
        </w:tabs>
        <w:rPr>
          <w:rFonts w:ascii="Arial" w:hAnsi="Arial" w:cs="Arial"/>
          <w:sz w:val="24"/>
        </w:rPr>
      </w:pPr>
    </w:p>
    <w:p w14:paraId="5755FFC0" w14:textId="77777777" w:rsidR="001C5EBD" w:rsidRPr="00960656" w:rsidRDefault="001C5EBD">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The required format and content of the presentation charts and any supporting documentation,</w:t>
      </w:r>
    </w:p>
    <w:p w14:paraId="19414EE1" w14:textId="77777777" w:rsidR="001C5EBD" w:rsidRPr="00960656" w:rsidRDefault="001C5EBD" w:rsidP="00252C81">
      <w:pPr>
        <w:suppressLineNumbers/>
        <w:tabs>
          <w:tab w:val="left" w:pos="90"/>
          <w:tab w:val="num" w:pos="540"/>
          <w:tab w:val="left" w:pos="1512"/>
          <w:tab w:val="left" w:pos="2232"/>
          <w:tab w:val="left" w:pos="4392"/>
          <w:tab w:val="left" w:pos="7722"/>
        </w:tabs>
        <w:rPr>
          <w:rFonts w:ascii="Arial" w:hAnsi="Arial" w:cs="Arial"/>
          <w:sz w:val="24"/>
        </w:rPr>
      </w:pPr>
    </w:p>
    <w:p w14:paraId="797BD751" w14:textId="515D083E" w:rsidR="001C5EBD" w:rsidRPr="00960656" w:rsidRDefault="001C5EBD">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Any restrictions on the number of charts</w:t>
      </w:r>
      <w:r w:rsidR="00996328" w:rsidRPr="00960656">
        <w:rPr>
          <w:rFonts w:ascii="Arial" w:hAnsi="Arial" w:cs="Arial"/>
          <w:sz w:val="24"/>
        </w:rPr>
        <w:t>,</w:t>
      </w:r>
      <w:r w:rsidRPr="00960656">
        <w:rPr>
          <w:rFonts w:ascii="Arial" w:hAnsi="Arial" w:cs="Arial"/>
          <w:sz w:val="24"/>
        </w:rPr>
        <w:t xml:space="preserve"> the number of bullets per chart</w:t>
      </w:r>
      <w:r w:rsidR="00996328" w:rsidRPr="00960656">
        <w:rPr>
          <w:rFonts w:ascii="Arial" w:hAnsi="Arial" w:cs="Arial"/>
          <w:sz w:val="24"/>
        </w:rPr>
        <w:t xml:space="preserve">, </w:t>
      </w:r>
      <w:r w:rsidRPr="00960656">
        <w:rPr>
          <w:rFonts w:ascii="Arial" w:hAnsi="Arial" w:cs="Arial"/>
          <w:sz w:val="24"/>
        </w:rPr>
        <w:t>and how material</w:t>
      </w:r>
      <w:r w:rsidR="00996328" w:rsidRPr="00960656">
        <w:rPr>
          <w:rFonts w:ascii="Arial" w:hAnsi="Arial" w:cs="Arial"/>
          <w:sz w:val="24"/>
        </w:rPr>
        <w:t>/ documentation</w:t>
      </w:r>
      <w:r w:rsidRPr="00960656">
        <w:rPr>
          <w:rFonts w:ascii="Arial" w:hAnsi="Arial" w:cs="Arial"/>
          <w:sz w:val="24"/>
        </w:rPr>
        <w:t xml:space="preserve"> </w:t>
      </w:r>
      <w:r w:rsidR="00996328" w:rsidRPr="00960656">
        <w:rPr>
          <w:rFonts w:ascii="Arial" w:hAnsi="Arial" w:cs="Arial"/>
          <w:sz w:val="24"/>
        </w:rPr>
        <w:t xml:space="preserve">will be handled </w:t>
      </w:r>
      <w:r w:rsidRPr="00960656">
        <w:rPr>
          <w:rFonts w:ascii="Arial" w:hAnsi="Arial" w:cs="Arial"/>
          <w:sz w:val="24"/>
        </w:rPr>
        <w:t>that does not comply with the restrictions,</w:t>
      </w:r>
    </w:p>
    <w:p w14:paraId="1F002681" w14:textId="77777777" w:rsidR="001C5EBD" w:rsidRPr="00960656" w:rsidRDefault="001C5EBD" w:rsidP="00252C81">
      <w:pPr>
        <w:pStyle w:val="Header"/>
        <w:suppressLineNumbers/>
        <w:tabs>
          <w:tab w:val="clear" w:pos="4320"/>
          <w:tab w:val="clear" w:pos="8640"/>
          <w:tab w:val="left" w:pos="90"/>
          <w:tab w:val="num" w:pos="540"/>
          <w:tab w:val="left" w:pos="792"/>
          <w:tab w:val="left" w:pos="1512"/>
          <w:tab w:val="left" w:pos="2232"/>
          <w:tab w:val="left" w:pos="4392"/>
          <w:tab w:val="left" w:pos="7722"/>
        </w:tabs>
        <w:rPr>
          <w:rFonts w:ascii="Arial" w:hAnsi="Arial" w:cs="Arial"/>
          <w:sz w:val="24"/>
        </w:rPr>
      </w:pPr>
    </w:p>
    <w:p w14:paraId="63D1E1E0" w14:textId="79122682" w:rsidR="001C5EBD" w:rsidRPr="00960656" w:rsidRDefault="001C5EBD">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The required submission date for presentation charts and/or materials, </w:t>
      </w:r>
    </w:p>
    <w:p w14:paraId="05D3455D" w14:textId="77777777" w:rsidR="001C5EBD" w:rsidRPr="00960656"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1518C559" w14:textId="485C5052" w:rsidR="001C5EBD" w:rsidRPr="00960656" w:rsidRDefault="001C5EBD">
      <w:pPr>
        <w:numPr>
          <w:ilvl w:val="0"/>
          <w:numId w:val="20"/>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lastRenderedPageBreak/>
        <w:t>The approximate timeframe when the oral presentations will be conducted and how the order of the offerors’ presentations</w:t>
      </w:r>
      <w:r w:rsidR="00996328" w:rsidRPr="00960656">
        <w:rPr>
          <w:rFonts w:ascii="Arial" w:hAnsi="Arial" w:cs="Arial"/>
          <w:sz w:val="24"/>
        </w:rPr>
        <w:t xml:space="preserve"> will be determined</w:t>
      </w:r>
      <w:r w:rsidRPr="00960656">
        <w:rPr>
          <w:rFonts w:ascii="Arial" w:hAnsi="Arial" w:cs="Arial"/>
          <w:sz w:val="24"/>
        </w:rPr>
        <w:t>,</w:t>
      </w:r>
    </w:p>
    <w:p w14:paraId="7257A286" w14:textId="77777777" w:rsidR="001C5EBD" w:rsidRPr="00960656"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2702DB8D" w14:textId="77777777" w:rsidR="001C5EBD" w:rsidRPr="00960656" w:rsidRDefault="001C5EBD">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Whether any rescheduling will be permitted if an offeror requests a change after the schedule has been established,   </w:t>
      </w:r>
    </w:p>
    <w:p w14:paraId="33AD8737" w14:textId="77777777" w:rsidR="001C5EBD" w:rsidRPr="00960656"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23291E67" w14:textId="77777777" w:rsidR="001C5EBD" w:rsidRPr="00960656" w:rsidRDefault="001C5EBD">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The total amount of time each offeror will have to conduct their oral presentation, </w:t>
      </w:r>
    </w:p>
    <w:p w14:paraId="7B800B96" w14:textId="77777777" w:rsidR="001C5EBD" w:rsidRPr="00960656"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7A498634" w14:textId="0A80E52F" w:rsidR="001C5EBD" w:rsidRPr="00960656" w:rsidRDefault="001C5EBD">
      <w:pPr>
        <w:numPr>
          <w:ilvl w:val="0"/>
          <w:numId w:val="18"/>
        </w:numPr>
        <w:suppressLineNumbers/>
        <w:tabs>
          <w:tab w:val="clear" w:pos="36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Who </w:t>
      </w:r>
      <w:r w:rsidR="00996328" w:rsidRPr="00960656">
        <w:rPr>
          <w:rFonts w:ascii="Arial" w:hAnsi="Arial" w:cs="Arial"/>
          <w:sz w:val="24"/>
        </w:rPr>
        <w:t xml:space="preserve">will </w:t>
      </w:r>
      <w:r w:rsidRPr="00960656">
        <w:rPr>
          <w:rFonts w:ascii="Arial" w:hAnsi="Arial" w:cs="Arial"/>
          <w:sz w:val="24"/>
        </w:rPr>
        <w:t xml:space="preserve">make the presentation and a requirement that the offeror provide a list of names and position titles of presenters, </w:t>
      </w:r>
    </w:p>
    <w:p w14:paraId="71AE7DE3" w14:textId="77777777" w:rsidR="001C5EBD" w:rsidRPr="00960656"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4E205730" w14:textId="2AD4B6ED" w:rsidR="001C5EBD" w:rsidRPr="00960656" w:rsidRDefault="001C5EBD">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Whether presentation</w:t>
      </w:r>
      <w:r w:rsidR="00996328" w:rsidRPr="00960656">
        <w:rPr>
          <w:rFonts w:ascii="Arial" w:hAnsi="Arial" w:cs="Arial"/>
          <w:sz w:val="24"/>
        </w:rPr>
        <w:t>s</w:t>
      </w:r>
      <w:r w:rsidRPr="00960656">
        <w:rPr>
          <w:rFonts w:ascii="Arial" w:hAnsi="Arial" w:cs="Arial"/>
          <w:sz w:val="24"/>
        </w:rPr>
        <w:t xml:space="preserve"> will be</w:t>
      </w:r>
      <w:r w:rsidR="00C723E0" w:rsidRPr="00960656">
        <w:rPr>
          <w:rFonts w:ascii="Arial" w:hAnsi="Arial" w:cs="Arial"/>
          <w:sz w:val="24"/>
        </w:rPr>
        <w:t xml:space="preserve"> by</w:t>
      </w:r>
      <w:r w:rsidRPr="00960656">
        <w:rPr>
          <w:rFonts w:ascii="Arial" w:hAnsi="Arial" w:cs="Arial"/>
          <w:sz w:val="24"/>
        </w:rPr>
        <w:t xml:space="preserve"> video</w:t>
      </w:r>
      <w:r w:rsidR="009E758A" w:rsidRPr="00960656">
        <w:rPr>
          <w:rFonts w:ascii="Arial" w:hAnsi="Arial" w:cs="Arial"/>
          <w:sz w:val="24"/>
        </w:rPr>
        <w:t>,</w:t>
      </w:r>
      <w:r w:rsidRPr="00960656">
        <w:rPr>
          <w:rFonts w:ascii="Arial" w:hAnsi="Arial" w:cs="Arial"/>
          <w:sz w:val="24"/>
        </w:rPr>
        <w:t xml:space="preserve"> or audio taped,</w:t>
      </w:r>
    </w:p>
    <w:p w14:paraId="49BDB1AA" w14:textId="77777777" w:rsidR="001C5EBD" w:rsidRPr="00960656"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0D55AFD0" w14:textId="091A4D74" w:rsidR="001C5EBD" w:rsidRPr="00960656" w:rsidRDefault="001C5EBD">
      <w:pPr>
        <w:numPr>
          <w:ilvl w:val="0"/>
          <w:numId w:val="18"/>
        </w:numPr>
        <w:suppressLineNumbers/>
        <w:tabs>
          <w:tab w:val="clear" w:pos="360"/>
          <w:tab w:val="left" w:pos="90"/>
          <w:tab w:val="num" w:pos="720"/>
          <w:tab w:val="left" w:pos="81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The location </w:t>
      </w:r>
      <w:r w:rsidR="00996328" w:rsidRPr="00960656">
        <w:rPr>
          <w:rFonts w:ascii="Arial" w:hAnsi="Arial" w:cs="Arial"/>
          <w:sz w:val="24"/>
        </w:rPr>
        <w:t xml:space="preserve">and a description </w:t>
      </w:r>
      <w:r w:rsidRPr="00960656">
        <w:rPr>
          <w:rFonts w:ascii="Arial" w:hAnsi="Arial" w:cs="Arial"/>
          <w:sz w:val="24"/>
        </w:rPr>
        <w:t>of the presentation site and resources available to offeror</w:t>
      </w:r>
      <w:r w:rsidR="00996328" w:rsidRPr="00960656">
        <w:rPr>
          <w:rFonts w:ascii="Arial" w:hAnsi="Arial" w:cs="Arial"/>
          <w:sz w:val="24"/>
        </w:rPr>
        <w:t>s</w:t>
      </w:r>
      <w:r w:rsidRPr="00960656">
        <w:rPr>
          <w:rFonts w:ascii="Arial" w:hAnsi="Arial" w:cs="Arial"/>
          <w:sz w:val="24"/>
        </w:rPr>
        <w:t>,</w:t>
      </w:r>
    </w:p>
    <w:p w14:paraId="2B466501" w14:textId="77777777" w:rsidR="001C5EBD" w:rsidRPr="00960656" w:rsidRDefault="001C5EBD" w:rsidP="00252C81">
      <w:pPr>
        <w:numPr>
          <w:ilvl w:val="12"/>
          <w:numId w:val="0"/>
        </w:numPr>
        <w:suppressLineNumbers/>
        <w:tabs>
          <w:tab w:val="left" w:pos="90"/>
          <w:tab w:val="num" w:pos="720"/>
          <w:tab w:val="left" w:pos="810"/>
          <w:tab w:val="left" w:pos="1512"/>
          <w:tab w:val="left" w:pos="2232"/>
          <w:tab w:val="left" w:pos="4392"/>
          <w:tab w:val="left" w:pos="7722"/>
        </w:tabs>
        <w:ind w:left="720"/>
        <w:rPr>
          <w:rFonts w:ascii="Arial" w:hAnsi="Arial" w:cs="Arial"/>
          <w:sz w:val="24"/>
        </w:rPr>
      </w:pPr>
    </w:p>
    <w:p w14:paraId="469D91CF" w14:textId="77777777" w:rsidR="001C5EBD" w:rsidRPr="00960656" w:rsidRDefault="001C5EBD">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Any rules and/or prohibitions regarding equipment and media,</w:t>
      </w:r>
    </w:p>
    <w:p w14:paraId="25EF7FC0" w14:textId="77777777" w:rsidR="001C5EBD" w:rsidRPr="00960656"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7004C283" w14:textId="6D4700CF" w:rsidR="001C5EBD" w:rsidRPr="00960656" w:rsidRDefault="001C5EBD">
      <w:pPr>
        <w:numPr>
          <w:ilvl w:val="0"/>
          <w:numId w:val="18"/>
        </w:numPr>
        <w:suppressLineNumbers/>
        <w:tabs>
          <w:tab w:val="clear" w:pos="360"/>
          <w:tab w:val="left" w:pos="90"/>
          <w:tab w:val="num" w:pos="450"/>
          <w:tab w:val="left" w:pos="1512"/>
          <w:tab w:val="left" w:pos="2232"/>
          <w:tab w:val="left" w:pos="4392"/>
          <w:tab w:val="left" w:pos="7722"/>
        </w:tabs>
        <w:ind w:left="720"/>
        <w:rPr>
          <w:rFonts w:ascii="Arial" w:hAnsi="Arial" w:cs="Arial"/>
          <w:sz w:val="24"/>
        </w:rPr>
      </w:pPr>
      <w:r w:rsidRPr="00960656">
        <w:rPr>
          <w:rFonts w:ascii="Arial" w:hAnsi="Arial" w:cs="Arial"/>
          <w:sz w:val="24"/>
        </w:rPr>
        <w:t>How will documents or information referenced in the presentation material but never presented orally</w:t>
      </w:r>
      <w:r w:rsidR="00996328" w:rsidRPr="00960656">
        <w:rPr>
          <w:rFonts w:ascii="Arial" w:hAnsi="Arial" w:cs="Arial"/>
          <w:sz w:val="24"/>
        </w:rPr>
        <w:t xml:space="preserve"> be treated</w:t>
      </w:r>
      <w:r w:rsidRPr="00960656">
        <w:rPr>
          <w:rFonts w:ascii="Arial" w:hAnsi="Arial" w:cs="Arial"/>
          <w:sz w:val="24"/>
        </w:rPr>
        <w:t>,</w:t>
      </w:r>
    </w:p>
    <w:p w14:paraId="01A70CA9" w14:textId="77777777" w:rsidR="001C5EBD" w:rsidRPr="00960656"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09D669F" w14:textId="77098447" w:rsidR="001C5EBD" w:rsidRPr="00960656" w:rsidRDefault="001C5EBD">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Any limitations on Government-Offeror interactions during and </w:t>
      </w:r>
      <w:r w:rsidR="00996328" w:rsidRPr="00960656">
        <w:rPr>
          <w:rFonts w:ascii="Arial" w:hAnsi="Arial" w:cs="Arial"/>
          <w:sz w:val="24"/>
        </w:rPr>
        <w:t xml:space="preserve">or </w:t>
      </w:r>
      <w:r w:rsidRPr="00960656">
        <w:rPr>
          <w:rFonts w:ascii="Arial" w:hAnsi="Arial" w:cs="Arial"/>
          <w:sz w:val="24"/>
        </w:rPr>
        <w:t>after presentation</w:t>
      </w:r>
      <w:r w:rsidR="00996328" w:rsidRPr="00960656">
        <w:rPr>
          <w:rFonts w:ascii="Arial" w:hAnsi="Arial" w:cs="Arial"/>
          <w:sz w:val="24"/>
        </w:rPr>
        <w:t>s</w:t>
      </w:r>
      <w:r w:rsidRPr="00960656">
        <w:rPr>
          <w:rFonts w:ascii="Arial" w:hAnsi="Arial" w:cs="Arial"/>
          <w:sz w:val="24"/>
        </w:rPr>
        <w:t>,</w:t>
      </w:r>
    </w:p>
    <w:p w14:paraId="31769038" w14:textId="77777777" w:rsidR="001C5EBD" w:rsidRPr="00960656"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2C878AFF" w14:textId="3097C643" w:rsidR="001C5EBD" w:rsidRPr="00960656" w:rsidRDefault="001C5EBD">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Whether presentation</w:t>
      </w:r>
      <w:r w:rsidR="00996328" w:rsidRPr="00960656">
        <w:rPr>
          <w:rFonts w:ascii="Arial" w:hAnsi="Arial" w:cs="Arial"/>
          <w:sz w:val="24"/>
        </w:rPr>
        <w:t>s</w:t>
      </w:r>
      <w:r w:rsidRPr="00960656">
        <w:rPr>
          <w:rFonts w:ascii="Arial" w:hAnsi="Arial" w:cs="Arial"/>
          <w:sz w:val="24"/>
        </w:rPr>
        <w:t xml:space="preserve"> will constitute discussions (</w:t>
      </w:r>
      <w:r w:rsidR="00325311" w:rsidRPr="00960656">
        <w:rPr>
          <w:rFonts w:ascii="Arial" w:hAnsi="Arial" w:cs="Arial"/>
          <w:sz w:val="24"/>
        </w:rPr>
        <w:t>S</w:t>
      </w:r>
      <w:r w:rsidRPr="00960656">
        <w:rPr>
          <w:rFonts w:ascii="Arial" w:hAnsi="Arial" w:cs="Arial"/>
          <w:i/>
          <w:iCs/>
          <w:sz w:val="24"/>
        </w:rPr>
        <w:t>ee Fi</w:t>
      </w:r>
      <w:bookmarkStart w:id="185" w:name="_Hlt507979103"/>
      <w:r w:rsidRPr="00960656">
        <w:rPr>
          <w:rFonts w:ascii="Arial" w:hAnsi="Arial" w:cs="Arial"/>
          <w:i/>
          <w:iCs/>
          <w:sz w:val="24"/>
        </w:rPr>
        <w:t>g</w:t>
      </w:r>
      <w:bookmarkEnd w:id="185"/>
      <w:r w:rsidRPr="00960656">
        <w:rPr>
          <w:rFonts w:ascii="Arial" w:hAnsi="Arial" w:cs="Arial"/>
          <w:i/>
          <w:iCs/>
          <w:sz w:val="24"/>
        </w:rPr>
        <w:t>u</w:t>
      </w:r>
      <w:bookmarkStart w:id="186" w:name="_Hlt500841769"/>
      <w:r w:rsidRPr="00960656">
        <w:rPr>
          <w:rFonts w:ascii="Arial" w:hAnsi="Arial" w:cs="Arial"/>
          <w:i/>
          <w:iCs/>
          <w:sz w:val="24"/>
        </w:rPr>
        <w:t>r</w:t>
      </w:r>
      <w:bookmarkEnd w:id="186"/>
      <w:r w:rsidRPr="00960656">
        <w:rPr>
          <w:rFonts w:ascii="Arial" w:hAnsi="Arial" w:cs="Arial"/>
          <w:i/>
          <w:iCs/>
          <w:sz w:val="24"/>
        </w:rPr>
        <w:t>e 3-3</w:t>
      </w:r>
      <w:r w:rsidRPr="00960656">
        <w:rPr>
          <w:rFonts w:ascii="Arial" w:hAnsi="Arial" w:cs="Arial"/>
          <w:sz w:val="24"/>
        </w:rPr>
        <w:t xml:space="preserve">), </w:t>
      </w:r>
    </w:p>
    <w:p w14:paraId="66EC313D" w14:textId="77777777" w:rsidR="001C5EBD" w:rsidRPr="00960656"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E29D621" w14:textId="58CB26E3" w:rsidR="001C5EBD" w:rsidRPr="00960656" w:rsidRDefault="001C5EBD">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960656">
        <w:rPr>
          <w:rFonts w:ascii="Arial" w:hAnsi="Arial" w:cs="Arial"/>
          <w:sz w:val="24"/>
        </w:rPr>
        <w:t xml:space="preserve">Whether use </w:t>
      </w:r>
      <w:r w:rsidR="00996328" w:rsidRPr="00960656">
        <w:rPr>
          <w:rFonts w:ascii="Arial" w:hAnsi="Arial" w:cs="Arial"/>
          <w:sz w:val="24"/>
        </w:rPr>
        <w:t xml:space="preserve">of </w:t>
      </w:r>
      <w:r w:rsidRPr="00960656">
        <w:rPr>
          <w:rFonts w:ascii="Arial" w:hAnsi="Arial" w:cs="Arial"/>
          <w:sz w:val="24"/>
        </w:rPr>
        <w:t xml:space="preserve">information </w:t>
      </w:r>
      <w:r w:rsidR="0097790D" w:rsidRPr="00960656">
        <w:rPr>
          <w:rFonts w:ascii="Arial" w:hAnsi="Arial" w:cs="Arial"/>
          <w:sz w:val="24"/>
        </w:rPr>
        <w:t>provided during</w:t>
      </w:r>
      <w:r w:rsidRPr="00960656">
        <w:rPr>
          <w:rFonts w:ascii="Arial" w:hAnsi="Arial" w:cs="Arial"/>
          <w:sz w:val="24"/>
        </w:rPr>
        <w:t xml:space="preserve"> oral presentation</w:t>
      </w:r>
      <w:r w:rsidR="0097790D" w:rsidRPr="00960656">
        <w:rPr>
          <w:rFonts w:ascii="Arial" w:hAnsi="Arial" w:cs="Arial"/>
          <w:sz w:val="24"/>
        </w:rPr>
        <w:t>s</w:t>
      </w:r>
      <w:r w:rsidRPr="00960656">
        <w:rPr>
          <w:rFonts w:ascii="Arial" w:hAnsi="Arial" w:cs="Arial"/>
          <w:sz w:val="24"/>
        </w:rPr>
        <w:t xml:space="preserve"> </w:t>
      </w:r>
      <w:r w:rsidR="00996328" w:rsidRPr="00960656">
        <w:rPr>
          <w:rFonts w:ascii="Arial" w:hAnsi="Arial" w:cs="Arial"/>
          <w:sz w:val="24"/>
        </w:rPr>
        <w:t xml:space="preserve">is </w:t>
      </w:r>
      <w:r w:rsidRPr="00960656">
        <w:rPr>
          <w:rFonts w:ascii="Arial" w:hAnsi="Arial" w:cs="Arial"/>
          <w:sz w:val="24"/>
        </w:rPr>
        <w:t>solely for source selection purposes</w:t>
      </w:r>
      <w:r w:rsidR="00996328" w:rsidRPr="00960656">
        <w:rPr>
          <w:rFonts w:ascii="Arial" w:hAnsi="Arial" w:cs="Arial"/>
          <w:sz w:val="24"/>
        </w:rPr>
        <w:t>,</w:t>
      </w:r>
      <w:r w:rsidRPr="00960656">
        <w:rPr>
          <w:rFonts w:ascii="Arial" w:hAnsi="Arial" w:cs="Arial"/>
          <w:sz w:val="24"/>
        </w:rPr>
        <w:t xml:space="preserve"> or whether information will become part of the contract (which will </w:t>
      </w:r>
      <w:r w:rsidR="0097790D" w:rsidRPr="00960656">
        <w:rPr>
          <w:rFonts w:ascii="Arial" w:hAnsi="Arial" w:cs="Arial"/>
          <w:sz w:val="24"/>
        </w:rPr>
        <w:t xml:space="preserve">in turn </w:t>
      </w:r>
      <w:r w:rsidRPr="00960656">
        <w:rPr>
          <w:rFonts w:ascii="Arial" w:hAnsi="Arial" w:cs="Arial"/>
          <w:sz w:val="24"/>
        </w:rPr>
        <w:t>require a subsequent written submission of that information), and</w:t>
      </w:r>
    </w:p>
    <w:p w14:paraId="76086D6D" w14:textId="77777777" w:rsidR="001C5EBD" w:rsidRPr="00960656"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3C5AECB4" w14:textId="049FC136" w:rsidR="001C5EBD" w:rsidRPr="00960656" w:rsidRDefault="001C5EBD">
      <w:pPr>
        <w:numPr>
          <w:ilvl w:val="0"/>
          <w:numId w:val="19"/>
        </w:numPr>
        <w:suppressLineNumbers/>
        <w:tabs>
          <w:tab w:val="clear" w:pos="360"/>
          <w:tab w:val="left" w:pos="720"/>
          <w:tab w:val="left" w:pos="1512"/>
          <w:tab w:val="left" w:pos="2232"/>
          <w:tab w:val="left" w:pos="4392"/>
          <w:tab w:val="left" w:pos="7722"/>
        </w:tabs>
        <w:ind w:left="720"/>
        <w:rPr>
          <w:rFonts w:ascii="Arial" w:hAnsi="Arial" w:cs="Arial"/>
          <w:sz w:val="24"/>
        </w:rPr>
      </w:pPr>
      <w:r w:rsidRPr="00960656">
        <w:rPr>
          <w:rFonts w:ascii="Arial" w:hAnsi="Arial" w:cs="Arial"/>
          <w:sz w:val="24"/>
        </w:rPr>
        <w:t>Whether offeror</w:t>
      </w:r>
      <w:r w:rsidR="0097790D" w:rsidRPr="00960656">
        <w:rPr>
          <w:rFonts w:ascii="Arial" w:hAnsi="Arial" w:cs="Arial"/>
          <w:sz w:val="24"/>
        </w:rPr>
        <w:t>s</w:t>
      </w:r>
      <w:r w:rsidRPr="00960656">
        <w:rPr>
          <w:rFonts w:ascii="Arial" w:hAnsi="Arial" w:cs="Arial"/>
          <w:sz w:val="24"/>
        </w:rPr>
        <w:t xml:space="preserve"> should include any cost/price data in the</w:t>
      </w:r>
      <w:r w:rsidR="0097790D" w:rsidRPr="00960656">
        <w:rPr>
          <w:rFonts w:ascii="Arial" w:hAnsi="Arial" w:cs="Arial"/>
          <w:sz w:val="24"/>
        </w:rPr>
        <w:t>ir</w:t>
      </w:r>
      <w:r w:rsidRPr="00960656">
        <w:rPr>
          <w:rFonts w:ascii="Arial" w:hAnsi="Arial" w:cs="Arial"/>
          <w:sz w:val="24"/>
        </w:rPr>
        <w:t xml:space="preserve"> presentation</w:t>
      </w:r>
      <w:r w:rsidR="0097790D" w:rsidRPr="00960656">
        <w:rPr>
          <w:rFonts w:ascii="Arial" w:hAnsi="Arial" w:cs="Arial"/>
          <w:sz w:val="24"/>
        </w:rPr>
        <w:t>s</w:t>
      </w:r>
      <w:r w:rsidRPr="00960656">
        <w:rPr>
          <w:rFonts w:ascii="Arial" w:hAnsi="Arial" w:cs="Arial"/>
          <w:sz w:val="24"/>
        </w:rPr>
        <w:t>.</w:t>
      </w:r>
    </w:p>
    <w:p w14:paraId="6EFF2A58" w14:textId="77777777" w:rsidR="002936C9" w:rsidRPr="00960656" w:rsidRDefault="002936C9"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67C3A82B" w14:textId="2775F687" w:rsidR="002936C9" w:rsidRPr="00960656" w:rsidRDefault="002936C9" w:rsidP="0030174A">
      <w:pPr>
        <w:suppressLineNumbers/>
        <w:tabs>
          <w:tab w:val="left" w:pos="792"/>
          <w:tab w:val="left" w:pos="1512"/>
          <w:tab w:val="left" w:pos="2232"/>
          <w:tab w:val="left" w:pos="4392"/>
          <w:tab w:val="left" w:pos="7722"/>
        </w:tabs>
        <w:ind w:left="360" w:hanging="360"/>
        <w:jc w:val="both"/>
        <w:rPr>
          <w:rFonts w:ascii="Arial" w:hAnsi="Arial" w:cs="Arial"/>
          <w:b/>
          <w:iCs/>
          <w:sz w:val="28"/>
          <w:szCs w:val="28"/>
        </w:rPr>
      </w:pPr>
      <w:r w:rsidRPr="00960656">
        <w:rPr>
          <w:rFonts w:ascii="Arial" w:hAnsi="Arial" w:cs="Arial"/>
          <w:b/>
          <w:iCs/>
          <w:sz w:val="28"/>
          <w:szCs w:val="28"/>
        </w:rPr>
        <w:t>Timing and Sequencing</w:t>
      </w:r>
    </w:p>
    <w:p w14:paraId="066C1B81" w14:textId="77777777" w:rsidR="002936C9" w:rsidRPr="00960656" w:rsidRDefault="002936C9"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1FA392BD" w14:textId="5B16E2FE" w:rsidR="001C5EBD" w:rsidRPr="00960656" w:rsidRDefault="008C4651" w:rsidP="0030174A">
      <w:pPr>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O</w:t>
      </w:r>
      <w:r w:rsidR="001C5EBD" w:rsidRPr="00960656">
        <w:rPr>
          <w:rFonts w:ascii="Arial" w:hAnsi="Arial" w:cs="Arial"/>
          <w:sz w:val="24"/>
        </w:rPr>
        <w:t xml:space="preserve">ral presentations </w:t>
      </w:r>
      <w:r w:rsidRPr="00960656">
        <w:rPr>
          <w:rFonts w:ascii="Arial" w:hAnsi="Arial" w:cs="Arial"/>
          <w:sz w:val="24"/>
        </w:rPr>
        <w:t xml:space="preserve">can be conducted </w:t>
      </w:r>
      <w:r w:rsidR="001C5EBD" w:rsidRPr="00960656">
        <w:rPr>
          <w:rFonts w:ascii="Arial" w:hAnsi="Arial" w:cs="Arial"/>
          <w:sz w:val="24"/>
        </w:rPr>
        <w:t>either before or after establishing the co</w:t>
      </w:r>
      <w:bookmarkStart w:id="187" w:name="_Hlt498144211"/>
      <w:r w:rsidR="001C5EBD" w:rsidRPr="00960656">
        <w:rPr>
          <w:rFonts w:ascii="Arial" w:hAnsi="Arial" w:cs="Arial"/>
          <w:sz w:val="24"/>
        </w:rPr>
        <w:t>m</w:t>
      </w:r>
      <w:bookmarkStart w:id="188" w:name="_Hlt514028221"/>
      <w:bookmarkEnd w:id="187"/>
      <w:r w:rsidR="001C5EBD" w:rsidRPr="00960656">
        <w:rPr>
          <w:rFonts w:ascii="Arial" w:hAnsi="Arial" w:cs="Arial"/>
          <w:sz w:val="24"/>
        </w:rPr>
        <w:t>p</w:t>
      </w:r>
      <w:bookmarkEnd w:id="188"/>
      <w:r w:rsidR="001C5EBD" w:rsidRPr="00960656">
        <w:rPr>
          <w:rFonts w:ascii="Arial" w:hAnsi="Arial" w:cs="Arial"/>
          <w:sz w:val="24"/>
        </w:rPr>
        <w:t>etitive</w:t>
      </w:r>
      <w:bookmarkStart w:id="189" w:name="_Hlt507921188"/>
      <w:r w:rsidR="001C5EBD" w:rsidRPr="00960656">
        <w:rPr>
          <w:rFonts w:ascii="Arial" w:hAnsi="Arial" w:cs="Arial"/>
          <w:sz w:val="24"/>
        </w:rPr>
        <w:t xml:space="preserve"> </w:t>
      </w:r>
      <w:bookmarkEnd w:id="189"/>
      <w:r w:rsidR="001C5EBD" w:rsidRPr="00960656">
        <w:rPr>
          <w:rFonts w:ascii="Arial" w:hAnsi="Arial" w:cs="Arial"/>
          <w:sz w:val="24"/>
        </w:rPr>
        <w:t>range. Whe</w:t>
      </w:r>
      <w:r w:rsidR="00BE5D45" w:rsidRPr="00960656">
        <w:rPr>
          <w:rFonts w:ascii="Arial" w:hAnsi="Arial" w:cs="Arial"/>
          <w:sz w:val="24"/>
        </w:rPr>
        <w:t>n</w:t>
      </w:r>
      <w:r w:rsidR="001C5EBD" w:rsidRPr="00960656">
        <w:rPr>
          <w:rFonts w:ascii="Arial" w:hAnsi="Arial" w:cs="Arial"/>
          <w:sz w:val="24"/>
        </w:rPr>
        <w:t xml:space="preserve"> oral presentations are the only means of proposal submission, they must be presented by all offerors. If oral presentations </w:t>
      </w:r>
      <w:r w:rsidR="00BE5D45" w:rsidRPr="00960656">
        <w:rPr>
          <w:rFonts w:ascii="Arial" w:hAnsi="Arial" w:cs="Arial"/>
          <w:sz w:val="24"/>
        </w:rPr>
        <w:t xml:space="preserve">are conducted </w:t>
      </w:r>
      <w:r w:rsidR="001C5EBD" w:rsidRPr="00960656">
        <w:rPr>
          <w:rFonts w:ascii="Arial" w:hAnsi="Arial" w:cs="Arial"/>
          <w:sz w:val="24"/>
        </w:rPr>
        <w:t xml:space="preserve">prior to establishing the competitive range, </w:t>
      </w:r>
      <w:r w:rsidR="00BE5D45" w:rsidRPr="00960656">
        <w:rPr>
          <w:rFonts w:ascii="Arial" w:hAnsi="Arial" w:cs="Arial"/>
          <w:sz w:val="24"/>
        </w:rPr>
        <w:t>care must be taken to ensure</w:t>
      </w:r>
      <w:r w:rsidR="001C5EBD" w:rsidRPr="00960656">
        <w:rPr>
          <w:rFonts w:ascii="Arial" w:hAnsi="Arial" w:cs="Arial"/>
          <w:sz w:val="24"/>
        </w:rPr>
        <w:t xml:space="preserve"> the </w:t>
      </w:r>
      <w:r w:rsidR="00BE5D45" w:rsidRPr="00960656">
        <w:rPr>
          <w:rFonts w:ascii="Arial" w:hAnsi="Arial" w:cs="Arial"/>
          <w:sz w:val="24"/>
        </w:rPr>
        <w:t xml:space="preserve">presentations </w:t>
      </w:r>
      <w:r w:rsidR="001C5EBD" w:rsidRPr="00960656">
        <w:rPr>
          <w:rFonts w:ascii="Arial" w:hAnsi="Arial" w:cs="Arial"/>
          <w:sz w:val="24"/>
        </w:rPr>
        <w:t>do not result in discussions.</w:t>
      </w:r>
    </w:p>
    <w:p w14:paraId="61412DCE" w14:textId="77777777" w:rsidR="001C5EBD" w:rsidRPr="00960656" w:rsidRDefault="001C5EBD" w:rsidP="0030174A">
      <w:pPr>
        <w:suppressLineNumbers/>
        <w:tabs>
          <w:tab w:val="left" w:pos="792"/>
          <w:tab w:val="left" w:pos="1512"/>
          <w:tab w:val="left" w:pos="2232"/>
          <w:tab w:val="left" w:pos="4392"/>
          <w:tab w:val="left" w:pos="7722"/>
        </w:tabs>
        <w:rPr>
          <w:rFonts w:ascii="Arial" w:hAnsi="Arial" w:cs="Arial"/>
          <w:sz w:val="24"/>
        </w:rPr>
      </w:pPr>
    </w:p>
    <w:p w14:paraId="1C872D2D" w14:textId="56CAB257" w:rsidR="001C5EBD" w:rsidRPr="00960656" w:rsidRDefault="001C5EBD" w:rsidP="0030174A">
      <w:pPr>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Since preparing and presenting oral presentation</w:t>
      </w:r>
      <w:r w:rsidR="00BE5D45" w:rsidRPr="00960656">
        <w:rPr>
          <w:rFonts w:ascii="Arial" w:hAnsi="Arial" w:cs="Arial"/>
          <w:sz w:val="24"/>
        </w:rPr>
        <w:t>s</w:t>
      </w:r>
      <w:r w:rsidRPr="00960656">
        <w:rPr>
          <w:rFonts w:ascii="Arial" w:hAnsi="Arial" w:cs="Arial"/>
          <w:sz w:val="24"/>
        </w:rPr>
        <w:t xml:space="preserve"> involves time and expense, </w:t>
      </w:r>
      <w:r w:rsidR="00BE5D45" w:rsidRPr="00960656">
        <w:rPr>
          <w:rFonts w:ascii="Arial" w:hAnsi="Arial" w:cs="Arial"/>
          <w:sz w:val="24"/>
        </w:rPr>
        <w:t>thought should be given regarding</w:t>
      </w:r>
      <w:r w:rsidRPr="00960656">
        <w:rPr>
          <w:rFonts w:ascii="Arial" w:hAnsi="Arial" w:cs="Arial"/>
          <w:sz w:val="24"/>
        </w:rPr>
        <w:t xml:space="preserve"> requir</w:t>
      </w:r>
      <w:r w:rsidR="00BE5D45" w:rsidRPr="00960656">
        <w:rPr>
          <w:rFonts w:ascii="Arial" w:hAnsi="Arial" w:cs="Arial"/>
          <w:sz w:val="24"/>
        </w:rPr>
        <w:t>ing</w:t>
      </w:r>
      <w:r w:rsidRPr="00960656">
        <w:rPr>
          <w:rFonts w:ascii="Arial" w:hAnsi="Arial" w:cs="Arial"/>
          <w:sz w:val="24"/>
        </w:rPr>
        <w:t xml:space="preserve"> offerors who are not likely to be serious candidates for award hav</w:t>
      </w:r>
      <w:r w:rsidR="00BE5D45" w:rsidRPr="00960656">
        <w:rPr>
          <w:rFonts w:ascii="Arial" w:hAnsi="Arial" w:cs="Arial"/>
          <w:sz w:val="24"/>
        </w:rPr>
        <w:t>ing</w:t>
      </w:r>
      <w:r w:rsidRPr="00960656">
        <w:rPr>
          <w:rFonts w:ascii="Arial" w:hAnsi="Arial" w:cs="Arial"/>
          <w:sz w:val="24"/>
        </w:rPr>
        <w:t xml:space="preserve"> to conduct oral presentations. This can be an important consideration with </w:t>
      </w:r>
      <w:r w:rsidR="00BE5D45" w:rsidRPr="00960656">
        <w:rPr>
          <w:rFonts w:ascii="Arial" w:hAnsi="Arial" w:cs="Arial"/>
          <w:sz w:val="24"/>
        </w:rPr>
        <w:t xml:space="preserve">some </w:t>
      </w:r>
      <w:r w:rsidRPr="00960656">
        <w:rPr>
          <w:rFonts w:ascii="Arial" w:hAnsi="Arial" w:cs="Arial"/>
          <w:sz w:val="24"/>
        </w:rPr>
        <w:t xml:space="preserve">small businesses. When this is </w:t>
      </w:r>
      <w:r w:rsidR="00C723E0" w:rsidRPr="00960656">
        <w:rPr>
          <w:rFonts w:ascii="Arial" w:hAnsi="Arial" w:cs="Arial"/>
          <w:sz w:val="24"/>
        </w:rPr>
        <w:t xml:space="preserve">or will likely be </w:t>
      </w:r>
      <w:r w:rsidRPr="00960656">
        <w:rPr>
          <w:rFonts w:ascii="Arial" w:hAnsi="Arial" w:cs="Arial"/>
          <w:sz w:val="24"/>
        </w:rPr>
        <w:t xml:space="preserve">a concern, </w:t>
      </w:r>
      <w:r w:rsidR="00BE5D45" w:rsidRPr="00960656">
        <w:rPr>
          <w:rFonts w:ascii="Arial" w:hAnsi="Arial" w:cs="Arial"/>
          <w:sz w:val="24"/>
        </w:rPr>
        <w:t xml:space="preserve">it is recommended to </w:t>
      </w:r>
      <w:r w:rsidRPr="00960656">
        <w:rPr>
          <w:rFonts w:ascii="Arial" w:hAnsi="Arial" w:cs="Arial"/>
          <w:sz w:val="24"/>
        </w:rPr>
        <w:lastRenderedPageBreak/>
        <w:t xml:space="preserve">establish the competitive range prior to oral presentations and clearly articulate </w:t>
      </w:r>
      <w:r w:rsidR="00BE5D45" w:rsidRPr="00960656">
        <w:rPr>
          <w:rFonts w:ascii="Arial" w:hAnsi="Arial" w:cs="Arial"/>
          <w:sz w:val="24"/>
        </w:rPr>
        <w:t xml:space="preserve">the methodology and order of process </w:t>
      </w:r>
      <w:r w:rsidRPr="00960656">
        <w:rPr>
          <w:rFonts w:ascii="Arial" w:hAnsi="Arial" w:cs="Arial"/>
          <w:sz w:val="24"/>
        </w:rPr>
        <w:t>in the RFP</w:t>
      </w:r>
      <w:r w:rsidR="00BE5D45" w:rsidRPr="00960656">
        <w:rPr>
          <w:rFonts w:ascii="Arial" w:hAnsi="Arial" w:cs="Arial"/>
          <w:sz w:val="24"/>
        </w:rPr>
        <w:t>.</w:t>
      </w:r>
    </w:p>
    <w:p w14:paraId="08DCDC10" w14:textId="77777777" w:rsidR="001C5EBD" w:rsidRPr="00960656"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1BF2F495" w14:textId="40C4E4BA" w:rsidR="001C5EBD" w:rsidRPr="00960656" w:rsidRDefault="001C5EBD" w:rsidP="0030174A">
      <w:pPr>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The PCO will often draw lots to determine sequence of the offerors’ presentations.  The time between the first and the last presentation</w:t>
      </w:r>
      <w:r w:rsidR="00BE5D45" w:rsidRPr="00960656">
        <w:rPr>
          <w:rFonts w:ascii="Arial" w:hAnsi="Arial" w:cs="Arial"/>
          <w:sz w:val="24"/>
        </w:rPr>
        <w:t>s</w:t>
      </w:r>
      <w:r w:rsidRPr="00960656">
        <w:rPr>
          <w:rFonts w:ascii="Arial" w:hAnsi="Arial" w:cs="Arial"/>
          <w:sz w:val="24"/>
        </w:rPr>
        <w:t xml:space="preserve"> should be as short as possible to minimize any </w:t>
      </w:r>
      <w:r w:rsidR="00BE5D45" w:rsidRPr="00960656">
        <w:rPr>
          <w:rFonts w:ascii="Arial" w:hAnsi="Arial" w:cs="Arial"/>
          <w:sz w:val="24"/>
        </w:rPr>
        <w:t xml:space="preserve">perceived or actual </w:t>
      </w:r>
      <w:r w:rsidRPr="00960656">
        <w:rPr>
          <w:rFonts w:ascii="Arial" w:hAnsi="Arial" w:cs="Arial"/>
          <w:sz w:val="24"/>
        </w:rPr>
        <w:t>advantage</w:t>
      </w:r>
      <w:r w:rsidR="00BE5D45" w:rsidRPr="00960656">
        <w:rPr>
          <w:rFonts w:ascii="Arial" w:hAnsi="Arial" w:cs="Arial"/>
          <w:sz w:val="24"/>
        </w:rPr>
        <w:t>s</w:t>
      </w:r>
      <w:r w:rsidRPr="00960656">
        <w:rPr>
          <w:rFonts w:ascii="Arial" w:hAnsi="Arial" w:cs="Arial"/>
          <w:sz w:val="24"/>
        </w:rPr>
        <w:t xml:space="preserve"> to the offerors that present later</w:t>
      </w:r>
      <w:r w:rsidR="00BE5D45" w:rsidRPr="00960656">
        <w:rPr>
          <w:rFonts w:ascii="Arial" w:hAnsi="Arial" w:cs="Arial"/>
          <w:sz w:val="24"/>
        </w:rPr>
        <w:t xml:space="preserve"> in the sequence</w:t>
      </w:r>
      <w:r w:rsidRPr="00960656">
        <w:rPr>
          <w:rFonts w:ascii="Arial" w:hAnsi="Arial" w:cs="Arial"/>
          <w:sz w:val="24"/>
        </w:rPr>
        <w:t xml:space="preserve">. </w:t>
      </w:r>
    </w:p>
    <w:p w14:paraId="3100CAD4" w14:textId="77777777" w:rsidR="001C5EBD" w:rsidRPr="00960656" w:rsidRDefault="001C5EBD" w:rsidP="0030174A">
      <w:pPr>
        <w:keepNext/>
        <w:keepLines/>
        <w:suppressLineNumbers/>
        <w:tabs>
          <w:tab w:val="left" w:pos="792"/>
          <w:tab w:val="left" w:pos="1512"/>
          <w:tab w:val="left" w:pos="2232"/>
          <w:tab w:val="left" w:pos="4392"/>
          <w:tab w:val="left" w:pos="7722"/>
        </w:tabs>
        <w:rPr>
          <w:rFonts w:ascii="Arial" w:hAnsi="Arial" w:cs="Arial"/>
          <w:sz w:val="28"/>
          <w:szCs w:val="28"/>
        </w:rPr>
      </w:pPr>
    </w:p>
    <w:p w14:paraId="7F069EDE" w14:textId="03B9E8D8" w:rsidR="002936C9" w:rsidRPr="00960656" w:rsidRDefault="002936C9" w:rsidP="0030174A">
      <w:pPr>
        <w:keepNext/>
        <w:keepLines/>
        <w:suppressLineNumbers/>
        <w:tabs>
          <w:tab w:val="left" w:pos="792"/>
          <w:tab w:val="left" w:pos="1512"/>
          <w:tab w:val="left" w:pos="2232"/>
          <w:tab w:val="left" w:pos="4392"/>
          <w:tab w:val="left" w:pos="7722"/>
        </w:tabs>
        <w:rPr>
          <w:rFonts w:ascii="Arial" w:hAnsi="Arial" w:cs="Arial"/>
          <w:b/>
          <w:bCs/>
          <w:sz w:val="28"/>
          <w:szCs w:val="28"/>
        </w:rPr>
      </w:pPr>
      <w:r w:rsidRPr="00960656">
        <w:rPr>
          <w:rFonts w:ascii="Arial" w:hAnsi="Arial" w:cs="Arial"/>
          <w:b/>
          <w:bCs/>
          <w:sz w:val="28"/>
          <w:szCs w:val="28"/>
        </w:rPr>
        <w:t>Time Limits</w:t>
      </w:r>
    </w:p>
    <w:p w14:paraId="4CABA6EF" w14:textId="77777777" w:rsidR="002936C9" w:rsidRPr="00960656" w:rsidRDefault="002936C9" w:rsidP="0030174A">
      <w:pPr>
        <w:keepNext/>
        <w:keepLines/>
        <w:suppressLineNumbers/>
        <w:tabs>
          <w:tab w:val="left" w:pos="792"/>
          <w:tab w:val="left" w:pos="1512"/>
          <w:tab w:val="left" w:pos="2232"/>
          <w:tab w:val="left" w:pos="4392"/>
          <w:tab w:val="left" w:pos="7722"/>
        </w:tabs>
        <w:rPr>
          <w:rFonts w:ascii="Arial" w:hAnsi="Arial" w:cs="Arial"/>
          <w:sz w:val="28"/>
          <w:szCs w:val="28"/>
        </w:rPr>
      </w:pPr>
    </w:p>
    <w:p w14:paraId="0671EA61" w14:textId="3F31994C" w:rsidR="001C5EBD" w:rsidRPr="00960656"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Establish a total time limit for each offeror’s presentation. It is not advisable to limit the time for individual topics or sections within the presentation</w:t>
      </w:r>
      <w:r w:rsidR="00C723E0" w:rsidRPr="00960656">
        <w:rPr>
          <w:rFonts w:ascii="Arial" w:hAnsi="Arial" w:cs="Arial"/>
          <w:sz w:val="24"/>
        </w:rPr>
        <w:t xml:space="preserve"> as </w:t>
      </w:r>
      <w:r w:rsidRPr="00960656">
        <w:rPr>
          <w:rFonts w:ascii="Arial" w:hAnsi="Arial" w:cs="Arial"/>
          <w:sz w:val="24"/>
        </w:rPr>
        <w:t xml:space="preserve">this detail is </w:t>
      </w:r>
      <w:r w:rsidR="00C723E0" w:rsidRPr="00960656">
        <w:rPr>
          <w:rFonts w:ascii="Arial" w:hAnsi="Arial" w:cs="Arial"/>
          <w:sz w:val="24"/>
        </w:rPr>
        <w:t xml:space="preserve">at the discretion of and is </w:t>
      </w:r>
      <w:r w:rsidRPr="00960656">
        <w:rPr>
          <w:rFonts w:ascii="Arial" w:hAnsi="Arial" w:cs="Arial"/>
          <w:sz w:val="24"/>
        </w:rPr>
        <w:t>the presenter’s responsibility</w:t>
      </w:r>
      <w:r w:rsidR="00C723E0" w:rsidRPr="00960656">
        <w:rPr>
          <w:rFonts w:ascii="Arial" w:hAnsi="Arial" w:cs="Arial"/>
          <w:sz w:val="24"/>
        </w:rPr>
        <w:t xml:space="preserve"> to decide</w:t>
      </w:r>
      <w:r w:rsidRPr="00960656">
        <w:rPr>
          <w:rFonts w:ascii="Arial" w:hAnsi="Arial" w:cs="Arial"/>
          <w:sz w:val="24"/>
        </w:rPr>
        <w:t xml:space="preserve">. If planning a </w:t>
      </w:r>
      <w:r w:rsidR="00B21EFB" w:rsidRPr="00960656">
        <w:rPr>
          <w:rFonts w:ascii="Arial" w:hAnsi="Arial" w:cs="Arial"/>
          <w:sz w:val="24"/>
        </w:rPr>
        <w:t>question-and-answer</w:t>
      </w:r>
      <w:r w:rsidRPr="00960656">
        <w:rPr>
          <w:rFonts w:ascii="Arial" w:hAnsi="Arial" w:cs="Arial"/>
          <w:sz w:val="24"/>
        </w:rPr>
        <w:t xml:space="preserve"> session, </w:t>
      </w:r>
      <w:r w:rsidR="00BE5D45" w:rsidRPr="00960656">
        <w:rPr>
          <w:rFonts w:ascii="Arial" w:hAnsi="Arial" w:cs="Arial"/>
          <w:sz w:val="24"/>
        </w:rPr>
        <w:t xml:space="preserve">it is </w:t>
      </w:r>
      <w:r w:rsidRPr="00960656">
        <w:rPr>
          <w:rFonts w:ascii="Arial" w:hAnsi="Arial" w:cs="Arial"/>
          <w:sz w:val="24"/>
        </w:rPr>
        <w:t>exclude</w:t>
      </w:r>
      <w:r w:rsidR="00BE5D45" w:rsidRPr="00960656">
        <w:rPr>
          <w:rFonts w:ascii="Arial" w:hAnsi="Arial" w:cs="Arial"/>
          <w:sz w:val="24"/>
        </w:rPr>
        <w:t>d</w:t>
      </w:r>
      <w:r w:rsidRPr="00960656">
        <w:rPr>
          <w:rFonts w:ascii="Arial" w:hAnsi="Arial" w:cs="Arial"/>
          <w:sz w:val="24"/>
        </w:rPr>
        <w:t xml:space="preserve"> from the allotted time</w:t>
      </w:r>
      <w:r w:rsidR="00BE5D45" w:rsidRPr="00960656">
        <w:rPr>
          <w:rFonts w:ascii="Arial" w:hAnsi="Arial" w:cs="Arial"/>
          <w:sz w:val="24"/>
        </w:rPr>
        <w:t xml:space="preserve"> for presentations</w:t>
      </w:r>
      <w:r w:rsidRPr="00960656">
        <w:rPr>
          <w:rFonts w:ascii="Arial" w:hAnsi="Arial" w:cs="Arial"/>
          <w:sz w:val="24"/>
        </w:rPr>
        <w:t xml:space="preserve"> and a separate time limit </w:t>
      </w:r>
      <w:r w:rsidR="00BE5D45" w:rsidRPr="00960656">
        <w:rPr>
          <w:rFonts w:ascii="Arial" w:hAnsi="Arial" w:cs="Arial"/>
          <w:sz w:val="24"/>
        </w:rPr>
        <w:t>it is established</w:t>
      </w:r>
      <w:r w:rsidRPr="00960656">
        <w:rPr>
          <w:rFonts w:ascii="Arial" w:hAnsi="Arial" w:cs="Arial"/>
          <w:sz w:val="24"/>
        </w:rPr>
        <w:t>.</w:t>
      </w:r>
    </w:p>
    <w:p w14:paraId="5B394A07" w14:textId="77777777" w:rsidR="001C5EBD" w:rsidRPr="00960656" w:rsidRDefault="001C5EBD" w:rsidP="0030174A">
      <w:pPr>
        <w:suppressLineNumbers/>
        <w:tabs>
          <w:tab w:val="left" w:pos="792"/>
          <w:tab w:val="left" w:pos="1512"/>
          <w:tab w:val="left" w:pos="2232"/>
          <w:tab w:val="left" w:pos="4392"/>
          <w:tab w:val="left" w:pos="7722"/>
        </w:tabs>
        <w:rPr>
          <w:rFonts w:ascii="Arial" w:hAnsi="Arial" w:cs="Arial"/>
          <w:sz w:val="24"/>
        </w:rPr>
      </w:pPr>
    </w:p>
    <w:p w14:paraId="3FD9D0A0" w14:textId="76918621" w:rsidR="001C5EBD" w:rsidRPr="00960656" w:rsidRDefault="001C5EBD" w:rsidP="0030174A">
      <w:pPr>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There is no ideal amount of time to be allotted</w:t>
      </w:r>
      <w:r w:rsidR="00673EFA" w:rsidRPr="00960656">
        <w:rPr>
          <w:rFonts w:ascii="Arial" w:hAnsi="Arial" w:cs="Arial"/>
          <w:sz w:val="24"/>
        </w:rPr>
        <w:t xml:space="preserve"> for presentations and or question-and-answer sessions</w:t>
      </w:r>
      <w:r w:rsidRPr="00960656">
        <w:rPr>
          <w:rFonts w:ascii="Arial" w:hAnsi="Arial" w:cs="Arial"/>
          <w:sz w:val="24"/>
        </w:rPr>
        <w:t xml:space="preserve">. </w:t>
      </w:r>
      <w:r w:rsidR="00BE5D45" w:rsidRPr="00960656">
        <w:rPr>
          <w:rFonts w:ascii="Arial" w:hAnsi="Arial" w:cs="Arial"/>
          <w:sz w:val="24"/>
        </w:rPr>
        <w:t>The</w:t>
      </w:r>
      <w:r w:rsidRPr="00960656">
        <w:rPr>
          <w:rFonts w:ascii="Arial" w:hAnsi="Arial" w:cs="Arial"/>
          <w:sz w:val="24"/>
        </w:rPr>
        <w:t xml:space="preserve"> decision</w:t>
      </w:r>
      <w:r w:rsidR="00673EFA" w:rsidRPr="00960656">
        <w:rPr>
          <w:rFonts w:ascii="Arial" w:hAnsi="Arial" w:cs="Arial"/>
          <w:sz w:val="24"/>
        </w:rPr>
        <w:t xml:space="preserve"> of how much time </w:t>
      </w:r>
      <w:r w:rsidR="00C723E0" w:rsidRPr="00960656">
        <w:rPr>
          <w:rFonts w:ascii="Arial" w:hAnsi="Arial" w:cs="Arial"/>
          <w:sz w:val="24"/>
        </w:rPr>
        <w:t xml:space="preserve">to </w:t>
      </w:r>
      <w:r w:rsidR="00673EFA" w:rsidRPr="00960656">
        <w:rPr>
          <w:rFonts w:ascii="Arial" w:hAnsi="Arial" w:cs="Arial"/>
          <w:sz w:val="24"/>
        </w:rPr>
        <w:t>allocat</w:t>
      </w:r>
      <w:r w:rsidR="00C723E0" w:rsidRPr="00960656">
        <w:rPr>
          <w:rFonts w:ascii="Arial" w:hAnsi="Arial" w:cs="Arial"/>
          <w:sz w:val="24"/>
        </w:rPr>
        <w:t xml:space="preserve">e </w:t>
      </w:r>
      <w:r w:rsidR="00BE5D45" w:rsidRPr="00960656">
        <w:rPr>
          <w:rFonts w:ascii="Arial" w:hAnsi="Arial" w:cs="Arial"/>
          <w:sz w:val="24"/>
        </w:rPr>
        <w:t>is determined</w:t>
      </w:r>
      <w:r w:rsidR="00673EFA" w:rsidRPr="00960656">
        <w:rPr>
          <w:rFonts w:ascii="Arial" w:hAnsi="Arial" w:cs="Arial"/>
          <w:sz w:val="24"/>
        </w:rPr>
        <w:t xml:space="preserve"> based on </w:t>
      </w:r>
      <w:r w:rsidRPr="00960656">
        <w:rPr>
          <w:rFonts w:ascii="Arial" w:hAnsi="Arial" w:cs="Arial"/>
          <w:sz w:val="24"/>
        </w:rPr>
        <w:t xml:space="preserve">prudent business judgment </w:t>
      </w:r>
      <w:r w:rsidR="00673EFA" w:rsidRPr="00960656">
        <w:rPr>
          <w:rFonts w:ascii="Arial" w:hAnsi="Arial" w:cs="Arial"/>
          <w:sz w:val="24"/>
        </w:rPr>
        <w:t>supported by</w:t>
      </w:r>
      <w:r w:rsidRPr="00960656">
        <w:rPr>
          <w:rFonts w:ascii="Arial" w:hAnsi="Arial" w:cs="Arial"/>
          <w:sz w:val="24"/>
        </w:rPr>
        <w:t xml:space="preserve"> the complexity of the acquisition and </w:t>
      </w:r>
      <w:r w:rsidR="00673EFA" w:rsidRPr="00960656">
        <w:rPr>
          <w:rFonts w:ascii="Arial" w:hAnsi="Arial" w:cs="Arial"/>
          <w:sz w:val="24"/>
        </w:rPr>
        <w:t xml:space="preserve">the PCO’s </w:t>
      </w:r>
      <w:r w:rsidRPr="00960656">
        <w:rPr>
          <w:rFonts w:ascii="Arial" w:hAnsi="Arial" w:cs="Arial"/>
          <w:sz w:val="24"/>
        </w:rPr>
        <w:t xml:space="preserve">or others’ experience and lessons learned. </w:t>
      </w:r>
    </w:p>
    <w:p w14:paraId="271CDF4C" w14:textId="77777777" w:rsidR="001C5EBD" w:rsidRPr="00960656" w:rsidRDefault="001C5EBD"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sz w:val="28"/>
          <w:szCs w:val="28"/>
        </w:rPr>
      </w:pPr>
    </w:p>
    <w:p w14:paraId="7523A69C" w14:textId="5A848054" w:rsidR="002936C9" w:rsidRPr="00EE6C9D" w:rsidRDefault="002936C9"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b/>
          <w:iCs/>
          <w:sz w:val="28"/>
          <w:szCs w:val="28"/>
        </w:rPr>
      </w:pPr>
      <w:r w:rsidRPr="00EE6C9D">
        <w:rPr>
          <w:rFonts w:ascii="Arial" w:hAnsi="Arial" w:cs="Arial"/>
          <w:b/>
          <w:iCs/>
          <w:sz w:val="28"/>
          <w:szCs w:val="28"/>
        </w:rPr>
        <w:t>Facility</w:t>
      </w:r>
    </w:p>
    <w:p w14:paraId="59223DE0" w14:textId="77777777" w:rsidR="002936C9" w:rsidRPr="00960656" w:rsidRDefault="002936C9"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sz w:val="28"/>
          <w:szCs w:val="28"/>
        </w:rPr>
      </w:pPr>
    </w:p>
    <w:p w14:paraId="19AF2F71" w14:textId="15781DDD" w:rsidR="001C5EBD" w:rsidRPr="00960656" w:rsidRDefault="00673EFA" w:rsidP="0030174A">
      <w:pPr>
        <w:pStyle w:val="BodyText3"/>
        <w:keepNext/>
        <w:keepLines/>
        <w:numPr>
          <w:ilvl w:val="0"/>
          <w:numId w:val="0"/>
        </w:numPr>
        <w:suppressLineNumbers/>
        <w:tabs>
          <w:tab w:val="left" w:pos="270"/>
          <w:tab w:val="left" w:pos="792"/>
          <w:tab w:val="left" w:pos="1512"/>
          <w:tab w:val="left" w:pos="2232"/>
          <w:tab w:val="left" w:pos="4392"/>
          <w:tab w:val="left" w:pos="5310"/>
          <w:tab w:val="left" w:pos="7722"/>
        </w:tabs>
        <w:jc w:val="left"/>
        <w:rPr>
          <w:rFonts w:cs="Arial"/>
        </w:rPr>
      </w:pPr>
      <w:r w:rsidRPr="00960656">
        <w:rPr>
          <w:rFonts w:cs="Arial"/>
        </w:rPr>
        <w:t>Ideally</w:t>
      </w:r>
      <w:r w:rsidR="001C5EBD" w:rsidRPr="00960656">
        <w:rPr>
          <w:rFonts w:cs="Arial"/>
        </w:rPr>
        <w:t xml:space="preserve"> presentations </w:t>
      </w:r>
      <w:r w:rsidRPr="00960656">
        <w:rPr>
          <w:rFonts w:cs="Arial"/>
        </w:rPr>
        <w:t xml:space="preserve">will be conducted in </w:t>
      </w:r>
      <w:r w:rsidR="001C5EBD" w:rsidRPr="00960656">
        <w:rPr>
          <w:rFonts w:cs="Arial"/>
        </w:rPr>
        <w:t xml:space="preserve">a facility </w:t>
      </w:r>
      <w:r w:rsidRPr="00960656">
        <w:rPr>
          <w:rFonts w:cs="Arial"/>
        </w:rPr>
        <w:t>and environment that</w:t>
      </w:r>
      <w:r w:rsidR="001C5EBD" w:rsidRPr="00960656">
        <w:rPr>
          <w:rFonts w:cs="Arial"/>
        </w:rPr>
        <w:t xml:space="preserve"> can </w:t>
      </w:r>
      <w:r w:rsidRPr="00960656">
        <w:rPr>
          <w:rFonts w:cs="Arial"/>
        </w:rPr>
        <w:t xml:space="preserve">be </w:t>
      </w:r>
      <w:r w:rsidR="001C5EBD" w:rsidRPr="00960656">
        <w:rPr>
          <w:rFonts w:cs="Arial"/>
        </w:rPr>
        <w:t>control</w:t>
      </w:r>
      <w:r w:rsidRPr="00960656">
        <w:rPr>
          <w:rFonts w:cs="Arial"/>
        </w:rPr>
        <w:t>led</w:t>
      </w:r>
      <w:r w:rsidR="001C5EBD" w:rsidRPr="00960656">
        <w:rPr>
          <w:rFonts w:cs="Arial"/>
        </w:rPr>
        <w:t xml:space="preserve">. This helps guard against </w:t>
      </w:r>
      <w:r w:rsidRPr="00960656">
        <w:rPr>
          <w:rFonts w:cs="Arial"/>
        </w:rPr>
        <w:t>interruptions, distractions,</w:t>
      </w:r>
      <w:r w:rsidR="001C5EBD" w:rsidRPr="00960656">
        <w:rPr>
          <w:rFonts w:cs="Arial"/>
        </w:rPr>
        <w:t xml:space="preserve"> and </w:t>
      </w:r>
      <w:r w:rsidRPr="00960656">
        <w:rPr>
          <w:rFonts w:cs="Arial"/>
        </w:rPr>
        <w:t xml:space="preserve">helps to </w:t>
      </w:r>
      <w:r w:rsidR="001C5EBD" w:rsidRPr="00960656">
        <w:rPr>
          <w:rFonts w:cs="Arial"/>
        </w:rPr>
        <w:t>ensure</w:t>
      </w:r>
      <w:r w:rsidR="00870BF8" w:rsidRPr="00960656">
        <w:rPr>
          <w:rFonts w:cs="Arial"/>
        </w:rPr>
        <w:t xml:space="preserve"> </w:t>
      </w:r>
      <w:r w:rsidR="001C5EBD" w:rsidRPr="00960656">
        <w:rPr>
          <w:rFonts w:cs="Arial"/>
        </w:rPr>
        <w:t>a more level playing field</w:t>
      </w:r>
      <w:r w:rsidRPr="00960656">
        <w:rPr>
          <w:rFonts w:cs="Arial"/>
        </w:rPr>
        <w:t xml:space="preserve"> for all offerors and presenters</w:t>
      </w:r>
      <w:r w:rsidR="001C5EBD" w:rsidRPr="00960656">
        <w:rPr>
          <w:rFonts w:cs="Arial"/>
        </w:rPr>
        <w:t xml:space="preserve">. </w:t>
      </w:r>
      <w:r w:rsidRPr="00960656">
        <w:rPr>
          <w:rFonts w:cs="Arial"/>
        </w:rPr>
        <w:t>N</w:t>
      </w:r>
      <w:r w:rsidR="001C5EBD" w:rsidRPr="00960656">
        <w:rPr>
          <w:rFonts w:cs="Arial"/>
        </w:rPr>
        <w:t>othing precludes oral presentation</w:t>
      </w:r>
      <w:r w:rsidRPr="00960656">
        <w:rPr>
          <w:rFonts w:cs="Arial"/>
        </w:rPr>
        <w:t>s being conducted</w:t>
      </w:r>
      <w:r w:rsidR="001C5EBD" w:rsidRPr="00960656">
        <w:rPr>
          <w:rFonts w:cs="Arial"/>
        </w:rPr>
        <w:t xml:space="preserve"> at offeror's </w:t>
      </w:r>
      <w:r w:rsidRPr="00960656">
        <w:rPr>
          <w:rFonts w:cs="Arial"/>
        </w:rPr>
        <w:t>facilities</w:t>
      </w:r>
      <w:r w:rsidR="001C5EBD" w:rsidRPr="00960656">
        <w:rPr>
          <w:rFonts w:cs="Arial"/>
        </w:rPr>
        <w:t>. This may be more efficient if site visits</w:t>
      </w:r>
      <w:r w:rsidR="001062AF" w:rsidRPr="00960656">
        <w:rPr>
          <w:rFonts w:cs="Arial"/>
        </w:rPr>
        <w:t>,</w:t>
      </w:r>
      <w:r w:rsidR="001C5EBD" w:rsidRPr="00960656">
        <w:rPr>
          <w:rFonts w:cs="Arial"/>
        </w:rPr>
        <w:t xml:space="preserve"> or other demonstrations are part of the source selection process.</w:t>
      </w:r>
    </w:p>
    <w:p w14:paraId="70BBCACE" w14:textId="77777777" w:rsidR="001C5EBD" w:rsidRPr="00960656" w:rsidRDefault="001C5EBD" w:rsidP="0030174A">
      <w:pPr>
        <w:pStyle w:val="Header"/>
        <w:suppressLineNumbers/>
        <w:tabs>
          <w:tab w:val="clear" w:pos="4320"/>
          <w:tab w:val="clear" w:pos="8640"/>
          <w:tab w:val="left" w:pos="270"/>
          <w:tab w:val="left" w:pos="792"/>
          <w:tab w:val="left" w:pos="1512"/>
          <w:tab w:val="left" w:pos="2232"/>
          <w:tab w:val="left" w:pos="4392"/>
          <w:tab w:val="left" w:pos="5310"/>
          <w:tab w:val="left" w:pos="7722"/>
        </w:tabs>
        <w:rPr>
          <w:rFonts w:ascii="Arial" w:hAnsi="Arial" w:cs="Arial"/>
          <w:sz w:val="24"/>
        </w:rPr>
      </w:pPr>
    </w:p>
    <w:p w14:paraId="6F6028FC" w14:textId="6CCA40C8" w:rsidR="001C5EBD" w:rsidRPr="00960656" w:rsidRDefault="001C5EBD" w:rsidP="0030174A">
      <w:pPr>
        <w:pStyle w:val="List"/>
        <w:widowControl/>
        <w:suppressLineNumbers/>
        <w:tabs>
          <w:tab w:val="left" w:pos="270"/>
          <w:tab w:val="left" w:pos="792"/>
          <w:tab w:val="left" w:pos="1512"/>
          <w:tab w:val="left" w:pos="2232"/>
          <w:tab w:val="left" w:pos="4392"/>
          <w:tab w:val="left" w:pos="5310"/>
          <w:tab w:val="left" w:pos="7722"/>
        </w:tabs>
        <w:ind w:left="0" w:firstLine="0"/>
        <w:rPr>
          <w:rFonts w:ascii="Arial" w:hAnsi="Arial" w:cs="Arial"/>
        </w:rPr>
      </w:pPr>
      <w:r w:rsidRPr="00960656">
        <w:rPr>
          <w:rFonts w:ascii="Arial" w:hAnsi="Arial" w:cs="Arial"/>
        </w:rPr>
        <w:t xml:space="preserve">If using a </w:t>
      </w:r>
      <w:r w:rsidR="00795984" w:rsidRPr="00960656">
        <w:rPr>
          <w:rFonts w:ascii="Arial" w:hAnsi="Arial" w:cs="Arial"/>
        </w:rPr>
        <w:t>g</w:t>
      </w:r>
      <w:r w:rsidRPr="00960656">
        <w:rPr>
          <w:rFonts w:ascii="Arial" w:hAnsi="Arial" w:cs="Arial"/>
        </w:rPr>
        <w:t xml:space="preserve">overnment-controlled facility </w:t>
      </w:r>
      <w:r w:rsidR="00673EFA" w:rsidRPr="00960656">
        <w:rPr>
          <w:rFonts w:ascii="Arial" w:hAnsi="Arial" w:cs="Arial"/>
        </w:rPr>
        <w:t>it should be made</w:t>
      </w:r>
      <w:r w:rsidRPr="00960656">
        <w:rPr>
          <w:rFonts w:ascii="Arial" w:hAnsi="Arial" w:cs="Arial"/>
        </w:rPr>
        <w:t xml:space="preserve"> available for </w:t>
      </w:r>
      <w:r w:rsidR="0094242C" w:rsidRPr="00960656">
        <w:rPr>
          <w:rFonts w:ascii="Arial" w:hAnsi="Arial" w:cs="Arial"/>
        </w:rPr>
        <w:t>a pre-</w:t>
      </w:r>
      <w:r w:rsidRPr="00960656">
        <w:rPr>
          <w:rFonts w:ascii="Arial" w:hAnsi="Arial" w:cs="Arial"/>
        </w:rPr>
        <w:t>inspection</w:t>
      </w:r>
      <w:r w:rsidR="0094242C" w:rsidRPr="00960656">
        <w:rPr>
          <w:rFonts w:ascii="Arial" w:hAnsi="Arial" w:cs="Arial"/>
        </w:rPr>
        <w:t>,</w:t>
      </w:r>
      <w:r w:rsidRPr="00960656">
        <w:rPr>
          <w:rFonts w:ascii="Arial" w:hAnsi="Arial" w:cs="Arial"/>
        </w:rPr>
        <w:t xml:space="preserve"> and if warranted a </w:t>
      </w:r>
      <w:r w:rsidR="0094242C" w:rsidRPr="00960656">
        <w:rPr>
          <w:rFonts w:ascii="Arial" w:hAnsi="Arial" w:cs="Arial"/>
        </w:rPr>
        <w:t>brief run-through of the agenda and order of events</w:t>
      </w:r>
      <w:r w:rsidRPr="00960656">
        <w:rPr>
          <w:rFonts w:ascii="Arial" w:hAnsi="Arial" w:cs="Arial"/>
        </w:rPr>
        <w:t xml:space="preserve">. Allowing offerors to get acquainted with the facility </w:t>
      </w:r>
      <w:r w:rsidR="0094242C" w:rsidRPr="00960656">
        <w:rPr>
          <w:rFonts w:ascii="Arial" w:hAnsi="Arial" w:cs="Arial"/>
        </w:rPr>
        <w:t xml:space="preserve">can </w:t>
      </w:r>
      <w:r w:rsidRPr="00960656">
        <w:rPr>
          <w:rFonts w:ascii="Arial" w:hAnsi="Arial" w:cs="Arial"/>
        </w:rPr>
        <w:t xml:space="preserve">help </w:t>
      </w:r>
      <w:r w:rsidR="0094242C" w:rsidRPr="00960656">
        <w:rPr>
          <w:rFonts w:ascii="Arial" w:hAnsi="Arial" w:cs="Arial"/>
        </w:rPr>
        <w:t>to minimize</w:t>
      </w:r>
      <w:r w:rsidRPr="00960656">
        <w:rPr>
          <w:rFonts w:ascii="Arial" w:hAnsi="Arial" w:cs="Arial"/>
        </w:rPr>
        <w:t xml:space="preserve"> </w:t>
      </w:r>
      <w:r w:rsidR="0094242C" w:rsidRPr="00960656">
        <w:rPr>
          <w:rFonts w:ascii="Arial" w:hAnsi="Arial" w:cs="Arial"/>
        </w:rPr>
        <w:t xml:space="preserve">distractions during the </w:t>
      </w:r>
      <w:r w:rsidRPr="00960656">
        <w:rPr>
          <w:rFonts w:ascii="Arial" w:hAnsi="Arial" w:cs="Arial"/>
        </w:rPr>
        <w:t xml:space="preserve">presentation </w:t>
      </w:r>
      <w:r w:rsidR="0094242C" w:rsidRPr="00960656">
        <w:rPr>
          <w:rFonts w:ascii="Arial" w:hAnsi="Arial" w:cs="Arial"/>
        </w:rPr>
        <w:t xml:space="preserve">of </w:t>
      </w:r>
      <w:r w:rsidRPr="00960656">
        <w:rPr>
          <w:rFonts w:ascii="Arial" w:hAnsi="Arial" w:cs="Arial"/>
        </w:rPr>
        <w:t>content.</w:t>
      </w:r>
    </w:p>
    <w:p w14:paraId="1449442C" w14:textId="77777777" w:rsidR="002936C9" w:rsidRPr="00960656" w:rsidRDefault="002936C9" w:rsidP="002936C9">
      <w:pPr>
        <w:suppressLineNumbers/>
        <w:tabs>
          <w:tab w:val="left" w:pos="0"/>
          <w:tab w:val="left" w:pos="792"/>
          <w:tab w:val="left" w:pos="1512"/>
          <w:tab w:val="left" w:pos="2232"/>
          <w:tab w:val="left" w:pos="7722"/>
        </w:tabs>
        <w:jc w:val="both"/>
        <w:rPr>
          <w:rFonts w:ascii="Arial" w:hAnsi="Arial" w:cs="Arial"/>
          <w:b/>
          <w:iCs/>
          <w:sz w:val="28"/>
          <w:szCs w:val="28"/>
        </w:rPr>
      </w:pPr>
    </w:p>
    <w:p w14:paraId="02FB735D" w14:textId="19600916" w:rsidR="001C5EBD" w:rsidRPr="00960656" w:rsidRDefault="002936C9" w:rsidP="002936C9">
      <w:pPr>
        <w:suppressLineNumbers/>
        <w:tabs>
          <w:tab w:val="left" w:pos="0"/>
          <w:tab w:val="left" w:pos="792"/>
          <w:tab w:val="left" w:pos="1512"/>
          <w:tab w:val="left" w:pos="2232"/>
          <w:tab w:val="left" w:pos="7722"/>
        </w:tabs>
        <w:jc w:val="both"/>
        <w:rPr>
          <w:rFonts w:ascii="Arial" w:hAnsi="Arial" w:cs="Arial"/>
          <w:sz w:val="28"/>
          <w:szCs w:val="28"/>
        </w:rPr>
      </w:pPr>
      <w:r w:rsidRPr="00960656">
        <w:rPr>
          <w:rFonts w:ascii="Arial" w:hAnsi="Arial" w:cs="Arial"/>
          <w:b/>
          <w:iCs/>
          <w:sz w:val="28"/>
          <w:szCs w:val="28"/>
        </w:rPr>
        <w:t>Recording the Presentations</w:t>
      </w:r>
      <w:r w:rsidRPr="00DE1F3A">
        <w:rPr>
          <w:rFonts w:ascii="Arial" w:hAnsi="Arial" w:cs="Arial"/>
          <w:noProof/>
        </w:rPr>
        <w:t xml:space="preserve"> </w:t>
      </w:r>
    </w:p>
    <w:p w14:paraId="3B73DCD3" w14:textId="77777777" w:rsidR="002936C9" w:rsidRPr="00960656" w:rsidRDefault="002936C9" w:rsidP="0030174A">
      <w:pPr>
        <w:pStyle w:val="BodyText3"/>
        <w:numPr>
          <w:ilvl w:val="0"/>
          <w:numId w:val="0"/>
        </w:numPr>
        <w:suppressLineNumbers/>
        <w:tabs>
          <w:tab w:val="left" w:pos="792"/>
          <w:tab w:val="left" w:pos="1512"/>
          <w:tab w:val="left" w:pos="2232"/>
          <w:tab w:val="left" w:pos="4392"/>
          <w:tab w:val="left" w:pos="7722"/>
        </w:tabs>
        <w:jc w:val="left"/>
        <w:rPr>
          <w:rFonts w:cs="Arial"/>
        </w:rPr>
      </w:pPr>
    </w:p>
    <w:p w14:paraId="03856AB7" w14:textId="61088E48" w:rsidR="001C5EBD" w:rsidRPr="00960656" w:rsidRDefault="002936C9" w:rsidP="0030174A">
      <w:pPr>
        <w:pStyle w:val="BodyText3"/>
        <w:numPr>
          <w:ilvl w:val="0"/>
          <w:numId w:val="0"/>
        </w:numPr>
        <w:suppressLineNumbers/>
        <w:tabs>
          <w:tab w:val="left" w:pos="792"/>
          <w:tab w:val="left" w:pos="1512"/>
          <w:tab w:val="left" w:pos="2232"/>
          <w:tab w:val="left" w:pos="4392"/>
          <w:tab w:val="left" w:pos="7722"/>
        </w:tabs>
        <w:jc w:val="left"/>
        <w:rPr>
          <w:rFonts w:cs="Arial"/>
        </w:rPr>
      </w:pPr>
      <w:r w:rsidRPr="00960656">
        <w:rPr>
          <w:rFonts w:cs="Arial"/>
          <w:noProof/>
        </w:rPr>
        <mc:AlternateContent>
          <mc:Choice Requires="wps">
            <w:drawing>
              <wp:anchor distT="0" distB="0" distL="182880" distR="182880" simplePos="0" relativeHeight="251588096" behindDoc="0" locked="0" layoutInCell="0" allowOverlap="1" wp14:anchorId="2FD2D14F" wp14:editId="11FA2A4F">
                <wp:simplePos x="0" y="0"/>
                <wp:positionH relativeFrom="column">
                  <wp:posOffset>83820</wp:posOffset>
                </wp:positionH>
                <wp:positionV relativeFrom="paragraph">
                  <wp:posOffset>103505</wp:posOffset>
                </wp:positionV>
                <wp:extent cx="1802130" cy="1360805"/>
                <wp:effectExtent l="19050" t="95250" r="102870" b="10795"/>
                <wp:wrapSquare wrapText="right"/>
                <wp:docPr id="15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36080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61735CB8" w14:textId="46F38B48" w:rsidR="001C5EBD" w:rsidRPr="008C0FE5" w:rsidRDefault="001C5EBD" w:rsidP="0030174A">
                            <w:pPr>
                              <w:rPr>
                                <w:rFonts w:ascii="Arial" w:hAnsi="Arial" w:cs="Arial"/>
                                <w:b/>
                                <w:i/>
                                <w:color w:val="215868"/>
                                <w:sz w:val="22"/>
                                <w:szCs w:val="22"/>
                              </w:rPr>
                            </w:pPr>
                            <w:bookmarkStart w:id="190" w:name="OLE_LINK18"/>
                            <w:bookmarkStart w:id="191"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w:t>
                            </w:r>
                            <w:r w:rsidR="00826119">
                              <w:rPr>
                                <w:rFonts w:ascii="Arial" w:hAnsi="Arial" w:cs="Arial"/>
                                <w:b/>
                                <w:i/>
                                <w:color w:val="215868"/>
                                <w:sz w:val="22"/>
                                <w:szCs w:val="22"/>
                              </w:rPr>
                              <w:t xml:space="preserve"> by FAR 15.1029(e)</w:t>
                            </w:r>
                            <w:r w:rsidRPr="008C0FE5">
                              <w:rPr>
                                <w:rFonts w:ascii="Arial" w:hAnsi="Arial" w:cs="Arial"/>
                                <w:b/>
                                <w:i/>
                                <w:color w:val="215868"/>
                                <w:sz w:val="22"/>
                                <w:szCs w:val="22"/>
                              </w:rPr>
                              <w:t xml:space="preserve">, </w:t>
                            </w:r>
                            <w:r w:rsidR="00822E3C" w:rsidRPr="008C0FE5">
                              <w:rPr>
                                <w:rFonts w:ascii="Arial" w:hAnsi="Arial" w:cs="Arial"/>
                                <w:b/>
                                <w:i/>
                                <w:color w:val="215868"/>
                                <w:sz w:val="22"/>
                                <w:szCs w:val="22"/>
                              </w:rPr>
                              <w:t>but it also</w:t>
                            </w:r>
                            <w:r w:rsidRPr="008C0FE5">
                              <w:rPr>
                                <w:rFonts w:ascii="Arial" w:hAnsi="Arial" w:cs="Arial"/>
                                <w:b/>
                                <w:i/>
                                <w:color w:val="215868"/>
                                <w:sz w:val="22"/>
                                <w:szCs w:val="22"/>
                              </w:rPr>
                              <w:t xml:space="preserve"> makes good business sense.</w:t>
                            </w:r>
                          </w:p>
                          <w:bookmarkEnd w:id="190"/>
                          <w:bookmarkEnd w:id="191"/>
                          <w:p w14:paraId="21B8F3E2" w14:textId="77777777" w:rsidR="001C5EBD" w:rsidRDefault="001C5EBD" w:rsidP="003017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2D14F" id="Text Box 142" o:spid="_x0000_s1045" type="#_x0000_t202" style="position:absolute;margin-left:6.6pt;margin-top:8.15pt;width:141.9pt;height:107.15pt;z-index:25158809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" o:allowincell="f" strokeweight="3pt">
                <v:shadow on="t" offset="6pt,-6pt"/>
                <v:textbox>
                  <w:txbxContent>
                    <w:p w14:paraId="61735CB8" w14:textId="46F38B48" w:rsidR="001C5EBD" w:rsidRPr="008C0FE5" w:rsidRDefault="001C5EBD" w:rsidP="0030174A">
                      <w:pPr>
                        <w:rPr>
                          <w:rFonts w:ascii="Arial" w:hAnsi="Arial" w:cs="Arial"/>
                          <w:b/>
                          <w:i/>
                          <w:color w:val="215868"/>
                          <w:sz w:val="22"/>
                          <w:szCs w:val="22"/>
                        </w:rPr>
                      </w:pPr>
                      <w:bookmarkStart w:id="192" w:name="OLE_LINK18"/>
                      <w:bookmarkStart w:id="193"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w:t>
                      </w:r>
                      <w:r w:rsidR="00826119">
                        <w:rPr>
                          <w:rFonts w:ascii="Arial" w:hAnsi="Arial" w:cs="Arial"/>
                          <w:b/>
                          <w:i/>
                          <w:color w:val="215868"/>
                          <w:sz w:val="22"/>
                          <w:szCs w:val="22"/>
                        </w:rPr>
                        <w:t xml:space="preserve"> by FAR 15.1029(e)</w:t>
                      </w:r>
                      <w:r w:rsidRPr="008C0FE5">
                        <w:rPr>
                          <w:rFonts w:ascii="Arial" w:hAnsi="Arial" w:cs="Arial"/>
                          <w:b/>
                          <w:i/>
                          <w:color w:val="215868"/>
                          <w:sz w:val="22"/>
                          <w:szCs w:val="22"/>
                        </w:rPr>
                        <w:t xml:space="preserve">, </w:t>
                      </w:r>
                      <w:r w:rsidR="00822E3C" w:rsidRPr="008C0FE5">
                        <w:rPr>
                          <w:rFonts w:ascii="Arial" w:hAnsi="Arial" w:cs="Arial"/>
                          <w:b/>
                          <w:i/>
                          <w:color w:val="215868"/>
                          <w:sz w:val="22"/>
                          <w:szCs w:val="22"/>
                        </w:rPr>
                        <w:t>but it also</w:t>
                      </w:r>
                      <w:r w:rsidRPr="008C0FE5">
                        <w:rPr>
                          <w:rFonts w:ascii="Arial" w:hAnsi="Arial" w:cs="Arial"/>
                          <w:b/>
                          <w:i/>
                          <w:color w:val="215868"/>
                          <w:sz w:val="22"/>
                          <w:szCs w:val="22"/>
                        </w:rPr>
                        <w:t xml:space="preserve"> makes good business sense.</w:t>
                      </w:r>
                    </w:p>
                    <w:bookmarkEnd w:id="192"/>
                    <w:bookmarkEnd w:id="193"/>
                    <w:p w14:paraId="21B8F3E2" w14:textId="77777777" w:rsidR="001C5EBD" w:rsidRDefault="001C5EBD" w:rsidP="0030174A"/>
                  </w:txbxContent>
                </v:textbox>
                <w10:wrap type="square" side="right"/>
              </v:shape>
            </w:pict>
          </mc:Fallback>
        </mc:AlternateContent>
      </w:r>
      <w:r w:rsidR="001C5EBD" w:rsidRPr="00960656">
        <w:rPr>
          <w:rFonts w:cs="Arial"/>
        </w:rPr>
        <w:t xml:space="preserve">Having an exact record of the presentation </w:t>
      </w:r>
      <w:r w:rsidR="0094242C" w:rsidRPr="00960656">
        <w:rPr>
          <w:rFonts w:cs="Arial"/>
        </w:rPr>
        <w:t xml:space="preserve">can </w:t>
      </w:r>
      <w:r w:rsidR="001C5EBD" w:rsidRPr="00960656">
        <w:rPr>
          <w:rFonts w:cs="Arial"/>
        </w:rPr>
        <w:t>prove useful during the evaluation process</w:t>
      </w:r>
      <w:r w:rsidR="00652380" w:rsidRPr="00960656">
        <w:rPr>
          <w:rFonts w:cs="Arial"/>
        </w:rPr>
        <w:t>,</w:t>
      </w:r>
      <w:r w:rsidR="001C5EBD" w:rsidRPr="00960656">
        <w:rPr>
          <w:rFonts w:cs="Arial"/>
        </w:rPr>
        <w:t xml:space="preserve"> and in the event of a protest or litigation. </w:t>
      </w:r>
      <w:r w:rsidR="0094242C" w:rsidRPr="00960656">
        <w:rPr>
          <w:rFonts w:cs="Arial"/>
        </w:rPr>
        <w:t>O</w:t>
      </w:r>
      <w:r w:rsidR="001C5EBD" w:rsidRPr="00960656">
        <w:rPr>
          <w:rFonts w:cs="Arial"/>
        </w:rPr>
        <w:t xml:space="preserve">ral presentations </w:t>
      </w:r>
      <w:r w:rsidR="00652380" w:rsidRPr="00960656">
        <w:rPr>
          <w:rFonts w:cs="Arial"/>
        </w:rPr>
        <w:t xml:space="preserve">can be recorded </w:t>
      </w:r>
      <w:r w:rsidR="001C5EBD" w:rsidRPr="00960656">
        <w:rPr>
          <w:rFonts w:cs="Arial"/>
        </w:rPr>
        <w:t xml:space="preserve">using a variety of </w:t>
      </w:r>
      <w:r w:rsidR="00870BF8" w:rsidRPr="00960656">
        <w:rPr>
          <w:rFonts w:cs="Arial"/>
        </w:rPr>
        <w:t>media,</w:t>
      </w:r>
      <w:r w:rsidR="001C5EBD" w:rsidRPr="00960656">
        <w:rPr>
          <w:rFonts w:cs="Arial"/>
        </w:rPr>
        <w:t xml:space="preserve"> e.g., videotapes, audio tapes, written transcripts, or a copy of the offeror’s briefing slides or presentation notes. The SSA is responsible for determining the method and level of detail of the record.  </w:t>
      </w:r>
    </w:p>
    <w:p w14:paraId="305B9D3D" w14:textId="77777777" w:rsidR="001C5EBD" w:rsidRPr="00960656" w:rsidRDefault="001C5EBD" w:rsidP="0030174A">
      <w:pPr>
        <w:keepNext/>
        <w:keepLines/>
        <w:suppressLineNumbers/>
        <w:tabs>
          <w:tab w:val="left" w:pos="792"/>
          <w:tab w:val="left" w:pos="1512"/>
          <w:tab w:val="left" w:pos="2232"/>
          <w:tab w:val="left" w:pos="4392"/>
          <w:tab w:val="left" w:pos="7722"/>
        </w:tabs>
        <w:rPr>
          <w:rFonts w:ascii="Arial" w:hAnsi="Arial" w:cs="Arial"/>
          <w:sz w:val="24"/>
        </w:rPr>
      </w:pPr>
    </w:p>
    <w:p w14:paraId="45AC04D1" w14:textId="4266954E" w:rsidR="001C5EBD" w:rsidRPr="00960656"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960656">
        <w:rPr>
          <w:rFonts w:ascii="Arial" w:hAnsi="Arial" w:cs="Arial"/>
          <w:sz w:val="24"/>
        </w:rPr>
        <w:t>If us</w:t>
      </w:r>
      <w:r w:rsidR="00652380" w:rsidRPr="00960656">
        <w:rPr>
          <w:rFonts w:ascii="Arial" w:hAnsi="Arial" w:cs="Arial"/>
          <w:sz w:val="24"/>
        </w:rPr>
        <w:t>ing</w:t>
      </w:r>
      <w:r w:rsidRPr="00960656">
        <w:rPr>
          <w:rFonts w:ascii="Arial" w:hAnsi="Arial" w:cs="Arial"/>
          <w:sz w:val="24"/>
        </w:rPr>
        <w:t xml:space="preserve"> videotaping, allow for the natural behavior of the presenters. If slides or view graphs are used, the camera should view both the podium and screen at the same time.   </w:t>
      </w:r>
      <w:r w:rsidR="00652380" w:rsidRPr="00960656">
        <w:rPr>
          <w:rFonts w:ascii="Arial" w:hAnsi="Arial" w:cs="Arial"/>
          <w:sz w:val="24"/>
        </w:rPr>
        <w:t>M</w:t>
      </w:r>
      <w:r w:rsidRPr="00960656">
        <w:rPr>
          <w:rFonts w:ascii="Arial" w:hAnsi="Arial" w:cs="Arial"/>
          <w:sz w:val="24"/>
        </w:rPr>
        <w:t xml:space="preserve">icrophones </w:t>
      </w:r>
      <w:r w:rsidR="00652380" w:rsidRPr="00960656">
        <w:rPr>
          <w:rFonts w:ascii="Arial" w:hAnsi="Arial" w:cs="Arial"/>
          <w:sz w:val="24"/>
        </w:rPr>
        <w:t xml:space="preserve">shall be placed </w:t>
      </w:r>
      <w:r w:rsidRPr="00960656">
        <w:rPr>
          <w:rFonts w:ascii="Arial" w:hAnsi="Arial" w:cs="Arial"/>
          <w:sz w:val="24"/>
        </w:rPr>
        <w:t>so that all communications can be recorded clearly and at adequate volume. Every effort should be made to avoid letting the recording become the focus of the presentation.</w:t>
      </w:r>
    </w:p>
    <w:p w14:paraId="7341A472" w14:textId="77777777" w:rsidR="001C5EBD" w:rsidRPr="00960656" w:rsidRDefault="001C5EBD" w:rsidP="0030174A">
      <w:pPr>
        <w:suppressLineNumbers/>
        <w:tabs>
          <w:tab w:val="left" w:pos="792"/>
          <w:tab w:val="left" w:pos="1512"/>
          <w:tab w:val="left" w:pos="2232"/>
          <w:tab w:val="left" w:pos="4392"/>
          <w:tab w:val="left" w:pos="7722"/>
        </w:tabs>
        <w:rPr>
          <w:rFonts w:ascii="Arial" w:hAnsi="Arial" w:cs="Arial"/>
          <w:sz w:val="24"/>
        </w:rPr>
      </w:pPr>
    </w:p>
    <w:p w14:paraId="384E9BC1" w14:textId="39894CBF" w:rsidR="001C5EBD" w:rsidRPr="00960656" w:rsidRDefault="001C5EBD" w:rsidP="0030174A">
      <w:pPr>
        <w:pStyle w:val="BodyText3"/>
        <w:keepNext/>
        <w:keepLines/>
        <w:numPr>
          <w:ilvl w:val="0"/>
          <w:numId w:val="0"/>
        </w:numPr>
        <w:suppressLineNumbers/>
        <w:tabs>
          <w:tab w:val="left" w:pos="1512"/>
          <w:tab w:val="left" w:pos="2232"/>
          <w:tab w:val="left" w:pos="4392"/>
          <w:tab w:val="left" w:pos="7722"/>
        </w:tabs>
        <w:jc w:val="left"/>
        <w:rPr>
          <w:rFonts w:cs="Arial"/>
        </w:rPr>
      </w:pPr>
      <w:r w:rsidRPr="00960656">
        <w:rPr>
          <w:rFonts w:cs="Arial"/>
        </w:rPr>
        <w:t xml:space="preserve">The recording, which is considered source selection information, will become part of the official record. </w:t>
      </w:r>
      <w:r w:rsidR="00652380" w:rsidRPr="00960656">
        <w:rPr>
          <w:rFonts w:cs="Arial"/>
        </w:rPr>
        <w:t>A</w:t>
      </w:r>
      <w:r w:rsidRPr="00960656">
        <w:rPr>
          <w:rFonts w:cs="Arial"/>
        </w:rPr>
        <w:t xml:space="preserve"> copy </w:t>
      </w:r>
      <w:r w:rsidR="00652380" w:rsidRPr="00960656">
        <w:rPr>
          <w:rFonts w:cs="Arial"/>
        </w:rPr>
        <w:t xml:space="preserve">of the recording shall be provided </w:t>
      </w:r>
      <w:r w:rsidRPr="00960656">
        <w:rPr>
          <w:rFonts w:cs="Arial"/>
        </w:rPr>
        <w:t>to the offeror</w:t>
      </w:r>
      <w:r w:rsidR="00652380" w:rsidRPr="00960656">
        <w:rPr>
          <w:rFonts w:cs="Arial"/>
        </w:rPr>
        <w:t>,</w:t>
      </w:r>
      <w:r w:rsidRPr="00960656">
        <w:rPr>
          <w:rFonts w:cs="Arial"/>
        </w:rPr>
        <w:t xml:space="preserve"> </w:t>
      </w:r>
      <w:r w:rsidR="00652380" w:rsidRPr="00960656">
        <w:rPr>
          <w:rFonts w:cs="Arial"/>
        </w:rPr>
        <w:t>with</w:t>
      </w:r>
      <w:r w:rsidRPr="00960656">
        <w:rPr>
          <w:rFonts w:cs="Arial"/>
        </w:rPr>
        <w:t xml:space="preserve"> the master copy </w:t>
      </w:r>
      <w:r w:rsidR="00652380" w:rsidRPr="00960656">
        <w:rPr>
          <w:rFonts w:cs="Arial"/>
        </w:rPr>
        <w:t>sealed and securely stored</w:t>
      </w:r>
      <w:r w:rsidRPr="00960656">
        <w:rPr>
          <w:rFonts w:cs="Arial"/>
        </w:rPr>
        <w:t xml:space="preserve"> </w:t>
      </w:r>
      <w:r w:rsidR="00926221" w:rsidRPr="00960656">
        <w:rPr>
          <w:rFonts w:cs="Arial"/>
        </w:rPr>
        <w:t xml:space="preserve">by the government </w:t>
      </w:r>
      <w:r w:rsidRPr="00960656">
        <w:rPr>
          <w:rFonts w:cs="Arial"/>
        </w:rPr>
        <w:t xml:space="preserve">to ensure there are no allegations of tampering in the event of a protest or court action. </w:t>
      </w:r>
    </w:p>
    <w:p w14:paraId="13DAD9F5" w14:textId="77777777" w:rsidR="001C5EBD" w:rsidRPr="00960656" w:rsidRDefault="001C5EBD" w:rsidP="0030174A">
      <w:pPr>
        <w:keepNext/>
        <w:keepLines/>
        <w:suppressLineNumbers/>
        <w:tabs>
          <w:tab w:val="left" w:pos="792"/>
          <w:tab w:val="left" w:pos="1512"/>
          <w:tab w:val="left" w:pos="2232"/>
          <w:tab w:val="left" w:pos="4392"/>
          <w:tab w:val="left" w:pos="7722"/>
        </w:tabs>
        <w:ind w:left="360" w:hanging="360"/>
        <w:rPr>
          <w:rFonts w:ascii="Arial" w:hAnsi="Arial" w:cs="Arial"/>
          <w:sz w:val="24"/>
          <w:szCs w:val="24"/>
        </w:rPr>
      </w:pPr>
    </w:p>
    <w:p w14:paraId="611635CD" w14:textId="77777777" w:rsidR="002936C9" w:rsidRPr="00960656" w:rsidRDefault="002936C9" w:rsidP="008B4203">
      <w:pPr>
        <w:pStyle w:val="BodyText"/>
        <w:keepNext/>
        <w:keepLines/>
        <w:suppressLineNumbers/>
        <w:tabs>
          <w:tab w:val="left" w:pos="792"/>
          <w:tab w:val="left" w:pos="1512"/>
          <w:tab w:val="left" w:pos="2232"/>
          <w:tab w:val="left" w:pos="4392"/>
          <w:tab w:val="left" w:pos="7722"/>
        </w:tabs>
        <w:rPr>
          <w:rFonts w:cs="Arial"/>
          <w:szCs w:val="24"/>
        </w:rPr>
      </w:pPr>
      <w:r w:rsidRPr="00960656">
        <w:rPr>
          <w:rFonts w:cs="Arial"/>
          <w:b/>
          <w:iCs/>
          <w:sz w:val="28"/>
          <w:szCs w:val="28"/>
        </w:rPr>
        <w:t>Government Attendance</w:t>
      </w:r>
      <w:r w:rsidRPr="00960656">
        <w:rPr>
          <w:rFonts w:cs="Arial"/>
          <w:szCs w:val="24"/>
        </w:rPr>
        <w:t xml:space="preserve"> </w:t>
      </w:r>
    </w:p>
    <w:p w14:paraId="40D2A212" w14:textId="77777777" w:rsidR="002936C9" w:rsidRPr="00960656" w:rsidRDefault="002936C9" w:rsidP="008B4203">
      <w:pPr>
        <w:pStyle w:val="BodyText"/>
        <w:keepNext/>
        <w:keepLines/>
        <w:suppressLineNumbers/>
        <w:tabs>
          <w:tab w:val="left" w:pos="792"/>
          <w:tab w:val="left" w:pos="1512"/>
          <w:tab w:val="left" w:pos="2232"/>
          <w:tab w:val="left" w:pos="4392"/>
          <w:tab w:val="left" w:pos="7722"/>
        </w:tabs>
        <w:rPr>
          <w:rFonts w:cs="Arial"/>
          <w:szCs w:val="24"/>
        </w:rPr>
      </w:pPr>
    </w:p>
    <w:p w14:paraId="4DE857D5" w14:textId="4FA32516" w:rsidR="001C5EBD" w:rsidRPr="00960656" w:rsidRDefault="001C5EBD" w:rsidP="008B4203">
      <w:pPr>
        <w:pStyle w:val="BodyText"/>
        <w:keepNext/>
        <w:keepLines/>
        <w:suppressLineNumbers/>
        <w:tabs>
          <w:tab w:val="left" w:pos="792"/>
          <w:tab w:val="left" w:pos="1512"/>
          <w:tab w:val="left" w:pos="2232"/>
          <w:tab w:val="left" w:pos="4392"/>
          <w:tab w:val="left" w:pos="7722"/>
        </w:tabs>
        <w:rPr>
          <w:rFonts w:cs="Arial"/>
          <w:szCs w:val="24"/>
        </w:rPr>
      </w:pPr>
      <w:r w:rsidRPr="00960656">
        <w:rPr>
          <w:rFonts w:cs="Arial"/>
          <w:szCs w:val="24"/>
        </w:rPr>
        <w:t xml:space="preserve">The PCO should chair every presentation.  All of the </w:t>
      </w:r>
      <w:r w:rsidR="00795984" w:rsidRPr="00960656">
        <w:rPr>
          <w:rFonts w:cs="Arial"/>
          <w:szCs w:val="24"/>
        </w:rPr>
        <w:t>g</w:t>
      </w:r>
      <w:r w:rsidRPr="00960656">
        <w:rPr>
          <w:rFonts w:cs="Arial"/>
          <w:szCs w:val="24"/>
        </w:rPr>
        <w:t xml:space="preserve">overnment personnel involved in evaluating the presentations should attend every presentation.  </w:t>
      </w:r>
    </w:p>
    <w:p w14:paraId="139162E8" w14:textId="77777777" w:rsidR="001C5EBD" w:rsidRPr="00960656" w:rsidRDefault="001C5EBD" w:rsidP="0030174A">
      <w:pPr>
        <w:pStyle w:val="List"/>
        <w:keepNext/>
        <w:keepLines/>
        <w:widowControl/>
        <w:suppressLineNumbers/>
        <w:tabs>
          <w:tab w:val="left" w:pos="792"/>
          <w:tab w:val="left" w:pos="1512"/>
          <w:tab w:val="left" w:pos="2232"/>
          <w:tab w:val="left" w:pos="4392"/>
          <w:tab w:val="left" w:pos="7722"/>
        </w:tabs>
        <w:rPr>
          <w:rFonts w:ascii="Arial" w:hAnsi="Arial" w:cs="Arial"/>
          <w:sz w:val="28"/>
          <w:szCs w:val="28"/>
        </w:rPr>
      </w:pPr>
    </w:p>
    <w:p w14:paraId="1D920850" w14:textId="77777777" w:rsidR="002936C9" w:rsidRPr="00EE6C9D" w:rsidRDefault="002936C9" w:rsidP="0030174A">
      <w:pPr>
        <w:pStyle w:val="BodyText3"/>
        <w:numPr>
          <w:ilvl w:val="0"/>
          <w:numId w:val="0"/>
        </w:numPr>
        <w:suppressLineNumbers/>
        <w:tabs>
          <w:tab w:val="left" w:pos="792"/>
          <w:tab w:val="left" w:pos="1512"/>
          <w:tab w:val="left" w:pos="2232"/>
          <w:tab w:val="left" w:pos="4392"/>
          <w:tab w:val="left" w:pos="7722"/>
        </w:tabs>
        <w:jc w:val="left"/>
        <w:rPr>
          <w:rFonts w:cs="Arial"/>
          <w:iCs/>
        </w:rPr>
      </w:pPr>
      <w:r w:rsidRPr="00EE6C9D">
        <w:rPr>
          <w:rFonts w:cs="Arial"/>
          <w:b/>
          <w:iCs/>
          <w:sz w:val="28"/>
          <w:szCs w:val="28"/>
        </w:rPr>
        <w:t>Presenters</w:t>
      </w:r>
      <w:r w:rsidRPr="00EE6C9D">
        <w:rPr>
          <w:rFonts w:cs="Arial"/>
          <w:iCs/>
        </w:rPr>
        <w:t xml:space="preserve"> </w:t>
      </w:r>
    </w:p>
    <w:p w14:paraId="52AEAEB3" w14:textId="77777777" w:rsidR="002936C9" w:rsidRPr="00960656" w:rsidRDefault="002936C9" w:rsidP="0030174A">
      <w:pPr>
        <w:pStyle w:val="BodyText3"/>
        <w:numPr>
          <w:ilvl w:val="0"/>
          <w:numId w:val="0"/>
        </w:numPr>
        <w:suppressLineNumbers/>
        <w:tabs>
          <w:tab w:val="left" w:pos="792"/>
          <w:tab w:val="left" w:pos="1512"/>
          <w:tab w:val="left" w:pos="2232"/>
          <w:tab w:val="left" w:pos="4392"/>
          <w:tab w:val="left" w:pos="7722"/>
        </w:tabs>
        <w:jc w:val="left"/>
        <w:rPr>
          <w:rFonts w:cs="Arial"/>
        </w:rPr>
      </w:pPr>
    </w:p>
    <w:p w14:paraId="4B8C0A0A" w14:textId="2EB436FF" w:rsidR="001C5EBD" w:rsidRPr="00960656"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sidRPr="00960656">
        <w:rPr>
          <w:rFonts w:cs="Arial"/>
        </w:rPr>
        <w:t xml:space="preserve">The offeror’s key personnel who will perform or personally direct the work being described should conduct their relevant portions of the presentations. Key personnel include project managers, task leaders, and other in-house staff of the </w:t>
      </w:r>
      <w:r w:rsidR="00926221" w:rsidRPr="00960656">
        <w:rPr>
          <w:rFonts w:cs="Arial"/>
        </w:rPr>
        <w:t>offerors</w:t>
      </w:r>
      <w:r w:rsidRPr="00960656">
        <w:rPr>
          <w:rFonts w:cs="Arial"/>
        </w:rPr>
        <w:t xml:space="preserve">, or their prospective key subcontractors’ organizations. This will avoid the oral presentation becoming the domain of a professional presenter, which would increase costs, detract from the advantages of oral presentations, and adversely affect small businesses. </w:t>
      </w:r>
    </w:p>
    <w:p w14:paraId="711393BD" w14:textId="77777777" w:rsidR="002936C9" w:rsidRPr="00960656" w:rsidRDefault="002936C9"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sz w:val="28"/>
          <w:szCs w:val="28"/>
        </w:rPr>
      </w:pPr>
    </w:p>
    <w:p w14:paraId="2802FA78" w14:textId="77777777" w:rsidR="00A341FB" w:rsidRPr="00960656" w:rsidRDefault="002936C9"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b/>
          <w:iCs/>
          <w:sz w:val="28"/>
          <w:szCs w:val="28"/>
        </w:rPr>
      </w:pPr>
      <w:r w:rsidRPr="00960656">
        <w:rPr>
          <w:rFonts w:cs="Arial"/>
          <w:b/>
          <w:iCs/>
          <w:sz w:val="28"/>
          <w:szCs w:val="28"/>
        </w:rPr>
        <w:t>Reviewing the Ground Rules</w:t>
      </w:r>
    </w:p>
    <w:p w14:paraId="695C54B1" w14:textId="58A4093B" w:rsidR="002936C9" w:rsidRPr="00960656" w:rsidRDefault="002936C9"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rPr>
      </w:pPr>
      <w:r w:rsidRPr="00960656">
        <w:rPr>
          <w:rFonts w:cs="Arial"/>
        </w:rPr>
        <w:t xml:space="preserve"> </w:t>
      </w:r>
    </w:p>
    <w:p w14:paraId="475D3513" w14:textId="665BC332" w:rsidR="001C5EBD" w:rsidRPr="00960656" w:rsidRDefault="001C5EBD"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rPr>
      </w:pPr>
      <w:r w:rsidRPr="00960656">
        <w:rPr>
          <w:rFonts w:cs="Arial"/>
        </w:rPr>
        <w:t>Prior to each presentation, the PCO shall review the ground rules with the attendees.  This includes discussing any restrictions on Government-Offeror information exchanges, information disclosure rules, documentation requirements, and housekeeping items.   These ground rules should also be included in the RFP.</w:t>
      </w:r>
    </w:p>
    <w:p w14:paraId="5DC9F23E" w14:textId="77777777" w:rsidR="001C5EBD" w:rsidRPr="00960656"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275F1449" w14:textId="721BFDAF" w:rsidR="001C5EBD" w:rsidRPr="00960656" w:rsidRDefault="001C5EBD" w:rsidP="0030174A">
      <w:pPr>
        <w:keepNext/>
        <w:keepLines/>
        <w:suppressLineNumbers/>
        <w:tabs>
          <w:tab w:val="left" w:pos="450"/>
          <w:tab w:val="left" w:pos="792"/>
          <w:tab w:val="left" w:pos="1512"/>
          <w:tab w:val="left" w:pos="2232"/>
          <w:tab w:val="left" w:pos="4392"/>
          <w:tab w:val="left" w:pos="7722"/>
        </w:tabs>
        <w:rPr>
          <w:rFonts w:ascii="Arial" w:hAnsi="Arial" w:cs="Arial"/>
          <w:sz w:val="24"/>
        </w:rPr>
      </w:pPr>
      <w:r w:rsidRPr="00960656">
        <w:rPr>
          <w:rFonts w:ascii="Arial" w:hAnsi="Arial" w:cs="Arial"/>
          <w:sz w:val="24"/>
        </w:rPr>
        <w:t xml:space="preserve">If using a quiz as part of your evaluation, the PCO needs to discuss the related ground rules. For example, can the offeror caucus or contact outside sources by cell phone before answering? </w:t>
      </w:r>
    </w:p>
    <w:p w14:paraId="0599ED3F" w14:textId="77777777" w:rsidR="001C5EBD" w:rsidRPr="00960656"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7D2F2A41" w14:textId="05F85CB0" w:rsidR="001C5EBD" w:rsidRPr="00960656" w:rsidRDefault="00652380" w:rsidP="0030174A">
      <w:pPr>
        <w:pStyle w:val="BodyText3"/>
        <w:numPr>
          <w:ilvl w:val="0"/>
          <w:numId w:val="0"/>
        </w:numPr>
        <w:suppressLineNumbers/>
        <w:jc w:val="left"/>
        <w:rPr>
          <w:rFonts w:cs="Arial"/>
        </w:rPr>
      </w:pPr>
      <w:r w:rsidRPr="00960656">
        <w:rPr>
          <w:rFonts w:cs="Arial"/>
        </w:rPr>
        <w:t>T</w:t>
      </w:r>
      <w:r w:rsidR="001C5EBD" w:rsidRPr="00960656">
        <w:rPr>
          <w:rFonts w:cs="Arial"/>
        </w:rPr>
        <w:t xml:space="preserve">oo much control and regulation </w:t>
      </w:r>
      <w:r w:rsidRPr="00960656">
        <w:rPr>
          <w:rFonts w:cs="Arial"/>
        </w:rPr>
        <w:t xml:space="preserve">should be avoided </w:t>
      </w:r>
      <w:r w:rsidR="001C5EBD" w:rsidRPr="00960656">
        <w:rPr>
          <w:rFonts w:cs="Arial"/>
        </w:rPr>
        <w:t xml:space="preserve">since it will inhibit the exchange of information. However, if </w:t>
      </w:r>
      <w:r w:rsidRPr="00960656">
        <w:rPr>
          <w:rFonts w:cs="Arial"/>
        </w:rPr>
        <w:t xml:space="preserve">intent is </w:t>
      </w:r>
      <w:r w:rsidR="001C5EBD" w:rsidRPr="00960656">
        <w:rPr>
          <w:rFonts w:cs="Arial"/>
        </w:rPr>
        <w:t>to avoid discussions, the PCO should control all exchanges during the presentation</w:t>
      </w:r>
      <w:r w:rsidRPr="00960656">
        <w:rPr>
          <w:rFonts w:cs="Arial"/>
        </w:rPr>
        <w:t>s</w:t>
      </w:r>
      <w:r w:rsidR="001C5EBD" w:rsidRPr="00960656">
        <w:rPr>
          <w:rFonts w:cs="Arial"/>
        </w:rPr>
        <w:t>. If conducting oral presentations after opening discussions, compl</w:t>
      </w:r>
      <w:r w:rsidRPr="00960656">
        <w:rPr>
          <w:rFonts w:cs="Arial"/>
        </w:rPr>
        <w:t>iance</w:t>
      </w:r>
      <w:r w:rsidR="001C5EBD" w:rsidRPr="00960656">
        <w:rPr>
          <w:rFonts w:cs="Arial"/>
        </w:rPr>
        <w:t xml:space="preserve"> with FAR 1</w:t>
      </w:r>
      <w:bookmarkStart w:id="194" w:name="_Hlt498145303"/>
      <w:r w:rsidR="001C5EBD" w:rsidRPr="00960656">
        <w:rPr>
          <w:rFonts w:cs="Arial"/>
        </w:rPr>
        <w:t>5</w:t>
      </w:r>
      <w:bookmarkEnd w:id="194"/>
      <w:r w:rsidR="001C5EBD" w:rsidRPr="00960656">
        <w:rPr>
          <w:rFonts w:cs="Arial"/>
        </w:rPr>
        <w:t>.</w:t>
      </w:r>
      <w:bookmarkStart w:id="195" w:name="_Hlt507921202"/>
      <w:r w:rsidR="001C5EBD" w:rsidRPr="00960656">
        <w:rPr>
          <w:rFonts w:cs="Arial"/>
        </w:rPr>
        <w:t>3</w:t>
      </w:r>
      <w:bookmarkStart w:id="196" w:name="_Hlt498145483"/>
      <w:bookmarkEnd w:id="195"/>
      <w:r w:rsidR="001C5EBD" w:rsidRPr="00960656">
        <w:rPr>
          <w:rFonts w:cs="Arial"/>
        </w:rPr>
        <w:t>0</w:t>
      </w:r>
      <w:bookmarkEnd w:id="196"/>
      <w:r w:rsidR="001C5EBD" w:rsidRPr="00960656">
        <w:rPr>
          <w:rFonts w:cs="Arial"/>
        </w:rPr>
        <w:t>6 and 15</w:t>
      </w:r>
      <w:bookmarkStart w:id="197" w:name="_Hlt514028234"/>
      <w:r w:rsidR="001C5EBD" w:rsidRPr="00960656">
        <w:rPr>
          <w:rFonts w:cs="Arial"/>
        </w:rPr>
        <w:t>.</w:t>
      </w:r>
      <w:bookmarkStart w:id="198" w:name="_Hlt498145458"/>
      <w:bookmarkEnd w:id="197"/>
      <w:r w:rsidR="001C5EBD" w:rsidRPr="00960656">
        <w:rPr>
          <w:rFonts w:cs="Arial"/>
        </w:rPr>
        <w:t>3</w:t>
      </w:r>
      <w:bookmarkEnd w:id="198"/>
      <w:r w:rsidR="001C5EBD" w:rsidRPr="00960656">
        <w:rPr>
          <w:rFonts w:cs="Arial"/>
        </w:rPr>
        <w:t>07</w:t>
      </w:r>
      <w:r w:rsidRPr="00960656">
        <w:rPr>
          <w:rFonts w:cs="Arial"/>
        </w:rPr>
        <w:t xml:space="preserve"> is required</w:t>
      </w:r>
      <w:r w:rsidR="001C5EBD" w:rsidRPr="00960656">
        <w:rPr>
          <w:rFonts w:cs="Arial"/>
        </w:rPr>
        <w:t>.</w:t>
      </w:r>
    </w:p>
    <w:p w14:paraId="7AD5E39D" w14:textId="77777777" w:rsidR="002936C9" w:rsidRPr="00960656" w:rsidRDefault="002936C9" w:rsidP="001321B7">
      <w:pPr>
        <w:pStyle w:val="List"/>
        <w:widowControl/>
        <w:suppressLineNumbers/>
        <w:tabs>
          <w:tab w:val="left" w:pos="792"/>
          <w:tab w:val="left" w:pos="1512"/>
          <w:tab w:val="left" w:pos="2232"/>
          <w:tab w:val="left" w:pos="4392"/>
          <w:tab w:val="left" w:pos="7722"/>
        </w:tabs>
        <w:ind w:left="0" w:firstLine="0"/>
        <w:rPr>
          <w:rFonts w:ascii="Arial" w:hAnsi="Arial" w:cs="Arial"/>
          <w:sz w:val="28"/>
          <w:szCs w:val="28"/>
        </w:rPr>
      </w:pPr>
    </w:p>
    <w:p w14:paraId="73833BDC" w14:textId="77777777" w:rsidR="00EE6C9D" w:rsidRDefault="00EE6C9D">
      <w:pPr>
        <w:rPr>
          <w:rFonts w:ascii="Arial" w:hAnsi="Arial" w:cs="Arial"/>
          <w:b/>
          <w:iCs/>
          <w:sz w:val="28"/>
          <w:szCs w:val="28"/>
        </w:rPr>
      </w:pPr>
      <w:r>
        <w:rPr>
          <w:rFonts w:ascii="Arial" w:hAnsi="Arial" w:cs="Arial"/>
          <w:b/>
          <w:iCs/>
          <w:sz w:val="28"/>
          <w:szCs w:val="28"/>
        </w:rPr>
        <w:br w:type="page"/>
      </w:r>
    </w:p>
    <w:p w14:paraId="01C431DD" w14:textId="1C6BED81" w:rsidR="002936C9" w:rsidRPr="00960656" w:rsidRDefault="00A341FB" w:rsidP="0030174A">
      <w:pPr>
        <w:pStyle w:val="List"/>
        <w:widowControl/>
        <w:suppressLineNumbers/>
        <w:tabs>
          <w:tab w:val="left" w:pos="792"/>
          <w:tab w:val="left" w:pos="1512"/>
          <w:tab w:val="left" w:pos="2232"/>
          <w:tab w:val="left" w:pos="4392"/>
          <w:tab w:val="left" w:pos="7722"/>
        </w:tabs>
        <w:rPr>
          <w:rFonts w:ascii="Arial" w:hAnsi="Arial" w:cs="Arial"/>
          <w:b/>
          <w:iCs/>
          <w:sz w:val="28"/>
          <w:szCs w:val="28"/>
        </w:rPr>
      </w:pPr>
      <w:r w:rsidRPr="00960656">
        <w:rPr>
          <w:rFonts w:ascii="Arial" w:hAnsi="Arial" w:cs="Arial"/>
          <w:b/>
          <w:iCs/>
          <w:sz w:val="28"/>
          <w:szCs w:val="28"/>
        </w:rPr>
        <w:lastRenderedPageBreak/>
        <w:t>Evaluation of Presentations</w:t>
      </w:r>
    </w:p>
    <w:p w14:paraId="3DA1ABF1" w14:textId="77777777" w:rsidR="002936C9" w:rsidRPr="00960656" w:rsidRDefault="002936C9" w:rsidP="0030174A">
      <w:pPr>
        <w:pStyle w:val="List"/>
        <w:widowControl/>
        <w:suppressLineNumbers/>
        <w:tabs>
          <w:tab w:val="left" w:pos="792"/>
          <w:tab w:val="left" w:pos="1512"/>
          <w:tab w:val="left" w:pos="2232"/>
          <w:tab w:val="left" w:pos="4392"/>
          <w:tab w:val="left" w:pos="7722"/>
        </w:tabs>
        <w:rPr>
          <w:rFonts w:ascii="Arial" w:hAnsi="Arial" w:cs="Arial"/>
          <w:szCs w:val="24"/>
        </w:rPr>
      </w:pPr>
    </w:p>
    <w:p w14:paraId="3BC5B56C" w14:textId="62583019" w:rsidR="001C5EBD" w:rsidRPr="00960656" w:rsidRDefault="001C5EBD" w:rsidP="0030174A">
      <w:pPr>
        <w:rPr>
          <w:rFonts w:ascii="Arial" w:hAnsi="Arial" w:cs="Arial"/>
          <w:sz w:val="24"/>
        </w:rPr>
      </w:pPr>
      <w:r w:rsidRPr="00960656">
        <w:rPr>
          <w:rFonts w:ascii="Arial" w:hAnsi="Arial" w:cs="Arial"/>
          <w:sz w:val="24"/>
        </w:rPr>
        <w:t>Evaluations should be performed immediately after each presentation. Using preprinted evaluation forms will help the evaluators collect their thoughts and impressions.  Remember, even if preprinted forms</w:t>
      </w:r>
      <w:r w:rsidR="00652380" w:rsidRPr="00960656">
        <w:rPr>
          <w:rFonts w:ascii="Arial" w:hAnsi="Arial" w:cs="Arial"/>
          <w:sz w:val="24"/>
        </w:rPr>
        <w:t xml:space="preserve"> are used</w:t>
      </w:r>
      <w:r w:rsidRPr="00960656">
        <w:rPr>
          <w:rFonts w:ascii="Arial" w:hAnsi="Arial" w:cs="Arial"/>
          <w:sz w:val="24"/>
        </w:rPr>
        <w:t>, evaluators have to provide the rationale for their conclusions.</w:t>
      </w:r>
    </w:p>
    <w:p w14:paraId="7A559F5C" w14:textId="77777777" w:rsidR="00A341FB" w:rsidRPr="00960656" w:rsidRDefault="00A341FB" w:rsidP="00A341FB">
      <w:pPr>
        <w:pStyle w:val="BodyTextIndent3"/>
        <w:widowControl/>
        <w:numPr>
          <w:ilvl w:val="12"/>
          <w:numId w:val="0"/>
        </w:numPr>
        <w:suppressLineNumbers/>
        <w:ind w:left="72"/>
        <w:rPr>
          <w:rFonts w:ascii="Arial" w:hAnsi="Arial" w:cs="Arial"/>
          <w:b w:val="0"/>
          <w:i w:val="0"/>
          <w:szCs w:val="28"/>
        </w:rPr>
      </w:pPr>
    </w:p>
    <w:p w14:paraId="41CF880E" w14:textId="06E10346" w:rsidR="00A341FB" w:rsidRPr="00960656" w:rsidRDefault="00A341FB" w:rsidP="00A341FB">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D-</w:t>
      </w:r>
      <w:r w:rsidR="00161D4E" w:rsidRPr="00960656">
        <w:rPr>
          <w:rFonts w:ascii="Arial" w:hAnsi="Arial" w:cs="Arial"/>
          <w:b/>
          <w:iCs/>
          <w:sz w:val="28"/>
          <w:szCs w:val="28"/>
        </w:rPr>
        <w:t>6</w:t>
      </w:r>
      <w:r w:rsidRPr="00960656">
        <w:rPr>
          <w:rFonts w:ascii="Arial" w:hAnsi="Arial" w:cs="Arial"/>
          <w:b/>
          <w:iCs/>
          <w:sz w:val="28"/>
          <w:szCs w:val="28"/>
        </w:rPr>
        <w:t xml:space="preserve"> </w:t>
      </w:r>
      <w:r w:rsidR="00161D4E" w:rsidRPr="00960656">
        <w:rPr>
          <w:rFonts w:ascii="Arial" w:hAnsi="Arial" w:cs="Arial"/>
          <w:b/>
          <w:iCs/>
          <w:sz w:val="28"/>
          <w:szCs w:val="28"/>
        </w:rPr>
        <w:t>Using Demonstration in Source Selection</w:t>
      </w:r>
      <w:r w:rsidRPr="00960656">
        <w:rPr>
          <w:rFonts w:ascii="Arial" w:hAnsi="Arial" w:cs="Arial"/>
          <w:b/>
          <w:iCs/>
          <w:sz w:val="28"/>
          <w:szCs w:val="28"/>
        </w:rPr>
        <w:t xml:space="preserve"> </w:t>
      </w:r>
      <w:r w:rsidRPr="00960656">
        <w:rPr>
          <w:rFonts w:ascii="Arial" w:hAnsi="Arial" w:cs="Arial"/>
          <w:i/>
          <w:sz w:val="28"/>
          <w:szCs w:val="28"/>
        </w:rPr>
        <w:t xml:space="preserve">– </w:t>
      </w:r>
      <w:r w:rsidRPr="00960656">
        <w:rPr>
          <w:rFonts w:ascii="Arial" w:hAnsi="Arial" w:cs="Arial"/>
          <w:bCs/>
          <w:i/>
          <w:sz w:val="28"/>
          <w:szCs w:val="28"/>
        </w:rPr>
        <w:t>(No Supplemental Army Guidance)</w:t>
      </w:r>
    </w:p>
    <w:p w14:paraId="51A34FD6" w14:textId="77777777" w:rsidR="00A341FB" w:rsidRPr="00960656" w:rsidRDefault="00A341FB" w:rsidP="00A341FB">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013A9AEA" w14:textId="77777777" w:rsidR="00A341FB" w:rsidRPr="00960656" w:rsidRDefault="00A341FB" w:rsidP="00A341FB">
      <w:pPr>
        <w:pStyle w:val="BodyTextIndent3"/>
        <w:widowControl/>
        <w:numPr>
          <w:ilvl w:val="12"/>
          <w:numId w:val="0"/>
        </w:numPr>
        <w:suppressLineNumbers/>
        <w:ind w:left="72"/>
        <w:rPr>
          <w:rFonts w:ascii="Arial" w:hAnsi="Arial" w:cs="Arial"/>
          <w:b w:val="0"/>
          <w:i w:val="0"/>
          <w:sz w:val="24"/>
        </w:rPr>
      </w:pPr>
    </w:p>
    <w:p w14:paraId="4055B223" w14:textId="72C38CA8" w:rsidR="00A341FB" w:rsidRPr="00960656" w:rsidRDefault="00A341FB" w:rsidP="00A341FB">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D-</w:t>
      </w:r>
      <w:r w:rsidR="005D3459" w:rsidRPr="00960656">
        <w:rPr>
          <w:rFonts w:ascii="Arial" w:hAnsi="Arial" w:cs="Arial"/>
          <w:b/>
          <w:iCs/>
          <w:sz w:val="28"/>
          <w:szCs w:val="28"/>
        </w:rPr>
        <w:t xml:space="preserve">7 Highest Technically Rated Offeror (HRTO) Approach </w:t>
      </w:r>
      <w:r w:rsidRPr="00960656">
        <w:rPr>
          <w:rFonts w:ascii="Arial" w:hAnsi="Arial" w:cs="Arial"/>
          <w:i/>
          <w:sz w:val="28"/>
          <w:szCs w:val="28"/>
        </w:rPr>
        <w:t xml:space="preserve">– </w:t>
      </w:r>
      <w:r w:rsidRPr="00960656">
        <w:rPr>
          <w:rFonts w:ascii="Arial" w:hAnsi="Arial" w:cs="Arial"/>
          <w:bCs/>
          <w:i/>
          <w:sz w:val="28"/>
          <w:szCs w:val="28"/>
        </w:rPr>
        <w:t>(No Supplemental Army Guidance)</w:t>
      </w:r>
    </w:p>
    <w:p w14:paraId="329FCC39" w14:textId="77777777" w:rsidR="00A341FB" w:rsidRPr="00960656" w:rsidRDefault="00A341FB" w:rsidP="00A341FB">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376A6E0A" w14:textId="77777777" w:rsidR="00A341FB" w:rsidRPr="00960656" w:rsidRDefault="00A341FB" w:rsidP="00A341FB">
      <w:pPr>
        <w:pStyle w:val="BodyTextIndent3"/>
        <w:widowControl/>
        <w:numPr>
          <w:ilvl w:val="12"/>
          <w:numId w:val="0"/>
        </w:numPr>
        <w:suppressLineNumbers/>
        <w:ind w:left="72"/>
        <w:rPr>
          <w:rFonts w:ascii="Arial" w:hAnsi="Arial" w:cs="Arial"/>
          <w:b w:val="0"/>
          <w:i w:val="0"/>
          <w:sz w:val="24"/>
        </w:rPr>
      </w:pPr>
    </w:p>
    <w:p w14:paraId="090C4C7A" w14:textId="72E9B1FF" w:rsidR="00A341FB" w:rsidRPr="00960656" w:rsidRDefault="00A341FB" w:rsidP="00A341FB">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D-</w:t>
      </w:r>
      <w:r w:rsidR="005D3459" w:rsidRPr="00960656">
        <w:rPr>
          <w:rFonts w:ascii="Arial" w:hAnsi="Arial" w:cs="Arial"/>
          <w:b/>
          <w:iCs/>
          <w:sz w:val="28"/>
          <w:szCs w:val="28"/>
        </w:rPr>
        <w:t>8</w:t>
      </w:r>
      <w:r w:rsidRPr="00960656">
        <w:rPr>
          <w:rFonts w:ascii="Arial" w:hAnsi="Arial" w:cs="Arial"/>
          <w:b/>
          <w:iCs/>
          <w:sz w:val="28"/>
          <w:szCs w:val="28"/>
        </w:rPr>
        <w:t xml:space="preserve"> </w:t>
      </w:r>
      <w:r w:rsidR="005D3459" w:rsidRPr="00960656">
        <w:rPr>
          <w:rFonts w:ascii="Arial" w:hAnsi="Arial" w:cs="Arial"/>
          <w:b/>
          <w:iCs/>
          <w:sz w:val="28"/>
          <w:szCs w:val="28"/>
        </w:rPr>
        <w:t>Performance Price Tradeoff</w:t>
      </w:r>
      <w:r w:rsidRPr="00960656">
        <w:rPr>
          <w:rFonts w:ascii="Arial" w:hAnsi="Arial" w:cs="Arial"/>
          <w:b/>
          <w:iCs/>
          <w:sz w:val="28"/>
          <w:szCs w:val="28"/>
        </w:rPr>
        <w:t xml:space="preserve"> </w:t>
      </w:r>
      <w:r w:rsidRPr="00960656">
        <w:rPr>
          <w:rFonts w:ascii="Arial" w:hAnsi="Arial" w:cs="Arial"/>
          <w:i/>
          <w:sz w:val="28"/>
          <w:szCs w:val="28"/>
        </w:rPr>
        <w:t xml:space="preserve">– </w:t>
      </w:r>
      <w:r w:rsidRPr="00960656">
        <w:rPr>
          <w:rFonts w:ascii="Arial" w:hAnsi="Arial" w:cs="Arial"/>
          <w:bCs/>
          <w:i/>
          <w:sz w:val="28"/>
          <w:szCs w:val="28"/>
        </w:rPr>
        <w:t>(No Supplemental Army Guidance)</w:t>
      </w:r>
    </w:p>
    <w:p w14:paraId="37DEABCD" w14:textId="77777777" w:rsidR="00A341FB" w:rsidRPr="00960656" w:rsidRDefault="00A341FB" w:rsidP="00A341FB">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7471BC40" w14:textId="77777777" w:rsidR="00A341FB" w:rsidRPr="00960656" w:rsidRDefault="00A341FB" w:rsidP="00A341FB">
      <w:pPr>
        <w:pStyle w:val="BodyTextIndent3"/>
        <w:widowControl/>
        <w:numPr>
          <w:ilvl w:val="12"/>
          <w:numId w:val="0"/>
        </w:numPr>
        <w:suppressLineNumbers/>
        <w:ind w:left="72"/>
        <w:rPr>
          <w:rFonts w:ascii="Arial" w:hAnsi="Arial" w:cs="Arial"/>
          <w:b w:val="0"/>
          <w:i w:val="0"/>
          <w:sz w:val="24"/>
        </w:rPr>
      </w:pPr>
    </w:p>
    <w:p w14:paraId="4A4FC8DA" w14:textId="6B5CB4E7" w:rsidR="00A341FB" w:rsidRPr="00960656" w:rsidRDefault="00A341FB" w:rsidP="00A341FB">
      <w:pPr>
        <w:pBdr>
          <w:top w:val="single" w:sz="4" w:space="1" w:color="auto"/>
          <w:bottom w:val="single" w:sz="4" w:space="1" w:color="auto"/>
        </w:pBdr>
        <w:rPr>
          <w:rFonts w:ascii="Arial" w:hAnsi="Arial" w:cs="Arial"/>
          <w:b/>
          <w:iCs/>
          <w:sz w:val="28"/>
          <w:szCs w:val="28"/>
        </w:rPr>
      </w:pPr>
      <w:r w:rsidRPr="00960656">
        <w:rPr>
          <w:rFonts w:ascii="Arial" w:hAnsi="Arial" w:cs="Arial"/>
          <w:b/>
          <w:iCs/>
          <w:sz w:val="28"/>
          <w:szCs w:val="28"/>
        </w:rPr>
        <w:t>D-</w:t>
      </w:r>
      <w:r w:rsidR="00E51429" w:rsidRPr="00960656">
        <w:rPr>
          <w:rFonts w:ascii="Arial" w:hAnsi="Arial" w:cs="Arial"/>
          <w:b/>
          <w:iCs/>
          <w:sz w:val="28"/>
          <w:szCs w:val="28"/>
        </w:rPr>
        <w:t>9</w:t>
      </w:r>
      <w:r w:rsidRPr="00960656">
        <w:rPr>
          <w:rFonts w:ascii="Arial" w:hAnsi="Arial" w:cs="Arial"/>
          <w:b/>
          <w:iCs/>
          <w:sz w:val="28"/>
          <w:szCs w:val="28"/>
        </w:rPr>
        <w:t xml:space="preserve"> </w:t>
      </w:r>
      <w:r w:rsidR="00E51429" w:rsidRPr="00960656">
        <w:rPr>
          <w:rFonts w:ascii="Arial" w:hAnsi="Arial" w:cs="Arial"/>
          <w:b/>
          <w:iCs/>
          <w:sz w:val="28"/>
          <w:szCs w:val="28"/>
        </w:rPr>
        <w:t>Useful Websites and Training</w:t>
      </w:r>
    </w:p>
    <w:p w14:paraId="71D938B8" w14:textId="77777777" w:rsidR="00A341FB" w:rsidRPr="00960656" w:rsidRDefault="00A341FB" w:rsidP="00A341FB">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0CE637BD" w14:textId="77777777" w:rsidR="00E51429" w:rsidRPr="00960656" w:rsidRDefault="00E51429" w:rsidP="001321B7">
      <w:pPr>
        <w:rPr>
          <w:rFonts w:ascii="Arial" w:hAnsi="Arial" w:cs="Arial"/>
          <w:sz w:val="24"/>
        </w:rPr>
      </w:pPr>
      <w:r w:rsidRPr="00960656">
        <w:rPr>
          <w:rFonts w:ascii="Arial" w:hAnsi="Arial" w:cs="Arial"/>
          <w:sz w:val="24"/>
        </w:rPr>
        <w:t>Source Selection templates are located on the ODASA(P) Procurement.Army.Mil (PAM) Knowledge Management Portal, in the Army Templates and Guides Library:</w:t>
      </w:r>
    </w:p>
    <w:p w14:paraId="76F51750" w14:textId="77777777" w:rsidR="00E51429" w:rsidRPr="00960656" w:rsidRDefault="00E51429" w:rsidP="00E51429">
      <w:pPr>
        <w:jc w:val="center"/>
        <w:rPr>
          <w:rFonts w:ascii="Arial" w:hAnsi="Arial" w:cs="Arial"/>
          <w:sz w:val="24"/>
          <w:szCs w:val="24"/>
        </w:rPr>
      </w:pPr>
    </w:p>
    <w:p w14:paraId="338C5E1A" w14:textId="3338ABCF" w:rsidR="00E51429" w:rsidRPr="00DE1F3A" w:rsidRDefault="00000000" w:rsidP="001321B7">
      <w:pPr>
        <w:rPr>
          <w:rFonts w:ascii="Arial" w:hAnsi="Arial" w:cs="Arial"/>
        </w:rPr>
      </w:pPr>
      <w:hyperlink r:id="rId55" w:history="1">
        <w:r w:rsidR="00E51429" w:rsidRPr="00960656">
          <w:rPr>
            <w:rStyle w:val="Hyperlink"/>
            <w:rFonts w:ascii="Arial" w:hAnsi="Arial" w:cs="Arial"/>
            <w:sz w:val="24"/>
            <w:szCs w:val="24"/>
          </w:rPr>
          <w:t>https://spcs3.kc.army.mil/asaalt/procurement/SitePages/NewTemplates.aspx</w:t>
        </w:r>
      </w:hyperlink>
      <w:r w:rsidR="00E51429" w:rsidRPr="00960656">
        <w:rPr>
          <w:rFonts w:ascii="Arial" w:hAnsi="Arial" w:cs="Arial"/>
          <w:sz w:val="24"/>
          <w:szCs w:val="24"/>
        </w:rPr>
        <w:t xml:space="preserve"> </w:t>
      </w:r>
    </w:p>
    <w:p w14:paraId="2ACDBB2A" w14:textId="11756591" w:rsidR="001C5EBD" w:rsidRPr="00960656" w:rsidRDefault="001C5EBD">
      <w:pPr>
        <w:rPr>
          <w:rFonts w:ascii="Arial" w:hAnsi="Arial" w:cs="Arial"/>
          <w:sz w:val="24"/>
        </w:rPr>
      </w:pPr>
      <w:r w:rsidRPr="00960656">
        <w:rPr>
          <w:rFonts w:ascii="Arial" w:hAnsi="Arial" w:cs="Arial"/>
          <w:sz w:val="24"/>
        </w:rPr>
        <w:br w:type="page"/>
      </w:r>
    </w:p>
    <w:p w14:paraId="31920650" w14:textId="77777777" w:rsidR="001C5EBD" w:rsidRPr="00960656" w:rsidRDefault="001C5EBD" w:rsidP="0030174A">
      <w:pPr>
        <w:rPr>
          <w:rFonts w:ascii="Arial" w:hAnsi="Arial" w:cs="Arial"/>
          <w:sz w:val="24"/>
        </w:rPr>
        <w:sectPr w:rsidR="001C5EBD" w:rsidRPr="00960656" w:rsidSect="0030174A">
          <w:headerReference w:type="even" r:id="rId56"/>
          <w:headerReference w:type="default" r:id="rId57"/>
          <w:footerReference w:type="default" r:id="rId58"/>
          <w:headerReference w:type="first" r:id="rId59"/>
          <w:footnotePr>
            <w:numRestart w:val="eachPage"/>
          </w:footnotePr>
          <w:pgSz w:w="12240" w:h="15840"/>
          <w:pgMar w:top="1440" w:right="1296" w:bottom="1440" w:left="1296" w:header="720" w:footer="720" w:gutter="0"/>
          <w:pgNumType w:start="1"/>
          <w:cols w:space="720"/>
          <w:docGrid w:linePitch="360"/>
        </w:sectPr>
      </w:pPr>
    </w:p>
    <w:p w14:paraId="4A08EC8D" w14:textId="77777777" w:rsidR="001C5EBD" w:rsidRPr="00DE1F3A" w:rsidRDefault="001C5EBD" w:rsidP="0004105B">
      <w:pPr>
        <w:suppressLineNumbers/>
        <w:jc w:val="both"/>
        <w:rPr>
          <w:rFonts w:ascii="Arial" w:hAnsi="Arial" w:cs="Arial"/>
          <w:sz w:val="24"/>
        </w:rPr>
      </w:pPr>
      <w:bookmarkStart w:id="199" w:name="_APPENDIX_F"/>
      <w:bookmarkEnd w:id="199"/>
    </w:p>
    <w:p w14:paraId="6978E74C" w14:textId="77777777" w:rsidR="00FF34E1" w:rsidRPr="00960656" w:rsidRDefault="00FF34E1" w:rsidP="00FF34E1">
      <w:pPr>
        <w:keepNext/>
        <w:contextualSpacing/>
        <w:jc w:val="center"/>
        <w:outlineLvl w:val="3"/>
        <w:rPr>
          <w:rFonts w:ascii="Arial" w:hAnsi="Arial" w:cs="Arial"/>
          <w:b/>
          <w:sz w:val="40"/>
          <w:szCs w:val="40"/>
        </w:rPr>
      </w:pPr>
      <w:bookmarkStart w:id="200" w:name="_APPENDIX_H"/>
      <w:bookmarkEnd w:id="200"/>
      <w:r w:rsidRPr="00960656">
        <w:rPr>
          <w:rFonts w:ascii="Arial" w:hAnsi="Arial" w:cs="Arial"/>
          <w:b/>
          <w:sz w:val="40"/>
          <w:szCs w:val="40"/>
        </w:rPr>
        <w:t>APPENDIX E</w:t>
      </w:r>
    </w:p>
    <w:p w14:paraId="5E4E3542" w14:textId="77777777" w:rsidR="00FF34E1" w:rsidRPr="00960656" w:rsidRDefault="00FF34E1" w:rsidP="00FF34E1">
      <w:pPr>
        <w:contextualSpacing/>
        <w:jc w:val="center"/>
        <w:rPr>
          <w:rFonts w:ascii="Arial" w:hAnsi="Arial" w:cs="Arial"/>
          <w:b/>
          <w:sz w:val="40"/>
          <w:szCs w:val="40"/>
        </w:rPr>
      </w:pPr>
      <w:r w:rsidRPr="00960656">
        <w:rPr>
          <w:rFonts w:ascii="Arial" w:hAnsi="Arial" w:cs="Arial"/>
          <w:b/>
          <w:sz w:val="40"/>
          <w:szCs w:val="40"/>
        </w:rPr>
        <w:t>Intellectual Property, Data Deliverables, and Associated License Rights</w:t>
      </w:r>
    </w:p>
    <w:p w14:paraId="795E1F55" w14:textId="77777777" w:rsidR="00FF34E1" w:rsidRPr="00960656" w:rsidRDefault="00FF34E1" w:rsidP="00FF34E1">
      <w:pPr>
        <w:autoSpaceDE w:val="0"/>
        <w:autoSpaceDN w:val="0"/>
        <w:adjustRightInd w:val="0"/>
        <w:contextualSpacing/>
        <w:rPr>
          <w:rFonts w:ascii="Arial" w:hAnsi="Arial" w:cs="Arial"/>
          <w:sz w:val="24"/>
        </w:rPr>
      </w:pPr>
    </w:p>
    <w:p w14:paraId="2C107085" w14:textId="77777777" w:rsidR="00FF34E1" w:rsidRPr="00960656" w:rsidRDefault="00FF34E1" w:rsidP="00FF34E1">
      <w:pPr>
        <w:autoSpaceDE w:val="0"/>
        <w:autoSpaceDN w:val="0"/>
        <w:adjustRightInd w:val="0"/>
        <w:contextualSpacing/>
        <w:rPr>
          <w:rFonts w:ascii="Arial" w:hAnsi="Arial" w:cs="Arial"/>
          <w:sz w:val="24"/>
        </w:rPr>
      </w:pPr>
    </w:p>
    <w:p w14:paraId="0DB975B0" w14:textId="77777777" w:rsidR="00FF34E1" w:rsidRPr="00960656" w:rsidRDefault="00FF34E1" w:rsidP="00FF34E1">
      <w:pPr>
        <w:autoSpaceDE w:val="0"/>
        <w:autoSpaceDN w:val="0"/>
        <w:adjustRightInd w:val="0"/>
        <w:contextualSpacing/>
        <w:rPr>
          <w:rFonts w:ascii="Arial" w:hAnsi="Arial" w:cs="Arial"/>
          <w:b/>
          <w:sz w:val="32"/>
        </w:rPr>
      </w:pPr>
      <w:r w:rsidRPr="00960656">
        <w:rPr>
          <w:rFonts w:ascii="Arial" w:hAnsi="Arial" w:cs="Arial"/>
          <w:b/>
          <w:sz w:val="32"/>
        </w:rPr>
        <w:t xml:space="preserve">CHAPTER 1:  PURPOSE, ROLES, AND RESPONSIBILITIES </w:t>
      </w:r>
    </w:p>
    <w:p w14:paraId="33B3E8A3" w14:textId="77777777" w:rsidR="00CF1212" w:rsidRPr="00960656" w:rsidRDefault="00CF1212" w:rsidP="00FF34E1">
      <w:pPr>
        <w:autoSpaceDE w:val="0"/>
        <w:autoSpaceDN w:val="0"/>
        <w:adjustRightInd w:val="0"/>
        <w:contextualSpacing/>
        <w:rPr>
          <w:rFonts w:ascii="Arial" w:hAnsi="Arial" w:cs="Arial"/>
          <w:b/>
          <w:sz w:val="32"/>
        </w:rPr>
      </w:pPr>
    </w:p>
    <w:p w14:paraId="1EE48C79" w14:textId="77777777" w:rsidR="00FF34E1" w:rsidRPr="001303AD" w:rsidRDefault="00FF34E1" w:rsidP="00FF34E1">
      <w:pPr>
        <w:pBdr>
          <w:top w:val="single" w:sz="4" w:space="1" w:color="auto"/>
          <w:bottom w:val="single" w:sz="4" w:space="1" w:color="auto"/>
        </w:pBdr>
        <w:contextualSpacing/>
        <w:rPr>
          <w:rFonts w:ascii="Arial" w:hAnsi="Arial" w:cs="Arial"/>
          <w:b/>
          <w:iCs/>
          <w:sz w:val="28"/>
          <w:szCs w:val="28"/>
        </w:rPr>
      </w:pPr>
      <w:r w:rsidRPr="001303AD">
        <w:rPr>
          <w:rFonts w:ascii="Arial" w:hAnsi="Arial" w:cs="Arial"/>
          <w:b/>
          <w:iCs/>
          <w:sz w:val="28"/>
          <w:szCs w:val="28"/>
        </w:rPr>
        <w:t>E-1.1 Purpose</w:t>
      </w:r>
    </w:p>
    <w:p w14:paraId="40EDC5E3" w14:textId="77777777" w:rsidR="00FF34E1" w:rsidRPr="00960656" w:rsidRDefault="00FF34E1" w:rsidP="00FF34E1">
      <w:pPr>
        <w:contextualSpacing/>
        <w:rPr>
          <w:rFonts w:ascii="Arial" w:hAnsi="Arial" w:cs="Arial"/>
          <w:sz w:val="24"/>
          <w:szCs w:val="24"/>
        </w:rPr>
      </w:pPr>
    </w:p>
    <w:p w14:paraId="7CCD7DB0"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 xml:space="preserve">The purpose of Appendix E is to provide acquisition professionals with guidance and/or best practices for conducting market research, developing solicitations, evaluating proposals, and awarding acquisitions requiring intellectual property (IP), data deliverables, and associated license rights. IP, data deliverables, and associated license rights are required for the operation, maintenance, installation, and training (OMIT); modernization; and sustainment of Army systems and services throughout a program’s lifecycle. </w:t>
      </w:r>
    </w:p>
    <w:p w14:paraId="725BBC2D" w14:textId="77777777" w:rsidR="00FF34E1" w:rsidRPr="00960656" w:rsidRDefault="00FF34E1" w:rsidP="00FF34E1">
      <w:pPr>
        <w:contextualSpacing/>
        <w:rPr>
          <w:rFonts w:ascii="Arial" w:hAnsi="Arial" w:cs="Arial"/>
          <w:sz w:val="24"/>
          <w:szCs w:val="24"/>
        </w:rPr>
      </w:pPr>
    </w:p>
    <w:p w14:paraId="444EF246"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 xml:space="preserve">Historically, the acquisition of IP, data deliverables and associated licenses has been constrained by the Government’s inability to accurately define requirements, resulting in a number of programs becoming “vendor locked” into sole source agreements. The Government is now focused on reducing the number of sole source arrangements, promoting competition to the maximum extent practical, and avoiding or mitigating scenarios where a small amount of proprietary technology restricts a competitive re-procurement or sustainment of a system or service.  </w:t>
      </w:r>
    </w:p>
    <w:p w14:paraId="23B13EE0" w14:textId="77777777" w:rsidR="00FF34E1" w:rsidRPr="00960656" w:rsidRDefault="00FF34E1" w:rsidP="00FF34E1">
      <w:pPr>
        <w:contextualSpacing/>
        <w:rPr>
          <w:rFonts w:ascii="Arial" w:hAnsi="Arial" w:cs="Arial"/>
          <w:sz w:val="24"/>
          <w:szCs w:val="24"/>
        </w:rPr>
      </w:pPr>
    </w:p>
    <w:p w14:paraId="61C5C9E0"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 xml:space="preserve">Title 10, U.S.C. § 2464(a)(1) states that the DoD must maintain a “ready and controlled” source of technical competencies and resources necessary to ensure effective and timely response to mobilization, national defense contingency situations, and other emergency requirements. In order to achieve that objective, appropriate levels of IP, data deliverables, and associated license rights must be obtained. The acquisition authority for licensing, management of IP, data deliverables and associated license rights is Title 10, U.S.C. </w:t>
      </w:r>
      <w:r w:rsidRPr="00960656">
        <w:rPr>
          <w:rFonts w:ascii="Arial" w:eastAsiaTheme="minorEastAsia" w:hAnsi="Arial" w:cs="Arial"/>
          <w:color w:val="000000" w:themeColor="text1"/>
          <w:sz w:val="24"/>
          <w:szCs w:val="24"/>
        </w:rPr>
        <w:t>Chapter 275,</w:t>
      </w:r>
      <w:r w:rsidRPr="00960656">
        <w:rPr>
          <w:rFonts w:ascii="Arial" w:hAnsi="Arial" w:cs="Arial"/>
          <w:sz w:val="24"/>
          <w:szCs w:val="24"/>
        </w:rPr>
        <w:t xml:space="preserve"> Proprietary Contractor Data and Rights in Technical Data.</w:t>
      </w:r>
    </w:p>
    <w:p w14:paraId="7BDE808C"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 xml:space="preserve"> </w:t>
      </w:r>
    </w:p>
    <w:p w14:paraId="21F66376"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The Program Office is responsible for preparing an IP Strategy, which is summarized, or wholly contained within, in the Acquisition Strategy/Plan sent to the Contracting Officer. The IP Strategy is a living document that identifies and manages the full spectrum of required IP, data</w:t>
      </w:r>
      <w:r w:rsidRPr="00960656" w:rsidDel="008E1B4B">
        <w:rPr>
          <w:rFonts w:ascii="Arial" w:hAnsi="Arial" w:cs="Arial"/>
          <w:sz w:val="24"/>
          <w:szCs w:val="24"/>
        </w:rPr>
        <w:t xml:space="preserve"> </w:t>
      </w:r>
      <w:r w:rsidRPr="00960656">
        <w:rPr>
          <w:rFonts w:ascii="Arial" w:hAnsi="Arial" w:cs="Arial"/>
          <w:sz w:val="24"/>
          <w:szCs w:val="24"/>
        </w:rPr>
        <w:t>deliverables, and associated license rights from inception of a program through the complete life cycle. The continuous assessment of program needs can lead to achieving greater competition and more affordable sustainment costs within the business objectives of the program.</w:t>
      </w:r>
    </w:p>
    <w:p w14:paraId="04526F3A" w14:textId="77777777" w:rsidR="00FF34E1" w:rsidRPr="00960656" w:rsidRDefault="00FF34E1" w:rsidP="00FF34E1">
      <w:pPr>
        <w:contextualSpacing/>
        <w:rPr>
          <w:rFonts w:ascii="Arial" w:hAnsi="Arial" w:cs="Arial"/>
          <w:sz w:val="24"/>
          <w:szCs w:val="24"/>
        </w:rPr>
      </w:pPr>
    </w:p>
    <w:p w14:paraId="6981B0E0"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lastRenderedPageBreak/>
        <w:t xml:space="preserve">The information provided in this Appendix and referenced templates are focused on generating thoughts and discussions among and across the respective acquisition teams. Use and/or modify as appropriate for individual acquisitions. </w:t>
      </w:r>
    </w:p>
    <w:p w14:paraId="2F6B730B" w14:textId="77777777" w:rsidR="00FF34E1" w:rsidRPr="00960656" w:rsidRDefault="00FF34E1" w:rsidP="00FF34E1">
      <w:pPr>
        <w:contextualSpacing/>
        <w:rPr>
          <w:rFonts w:ascii="Arial" w:hAnsi="Arial" w:cs="Arial"/>
          <w:sz w:val="24"/>
          <w:szCs w:val="24"/>
        </w:rPr>
      </w:pPr>
    </w:p>
    <w:p w14:paraId="48293587" w14:textId="77777777" w:rsidR="00FF34E1" w:rsidRPr="00DE1F3A" w:rsidRDefault="00FF34E1" w:rsidP="00FF34E1">
      <w:pPr>
        <w:tabs>
          <w:tab w:val="left" w:pos="879"/>
        </w:tabs>
        <w:rPr>
          <w:rFonts w:ascii="Arial" w:hAnsi="Arial" w:cs="Arial"/>
          <w:i/>
          <w:iCs/>
          <w:sz w:val="24"/>
        </w:rPr>
      </w:pPr>
      <w:r w:rsidRPr="00DE1F3A">
        <w:rPr>
          <w:rFonts w:ascii="Arial" w:hAnsi="Arial" w:cs="Arial"/>
          <w:i/>
          <w:sz w:val="24"/>
          <w:szCs w:val="24"/>
        </w:rPr>
        <w:t>NOTE: This guide may be used for all source selections, however, the language used in this guide is tailored to FAR Part 15 processes and procedures.</w:t>
      </w:r>
    </w:p>
    <w:p w14:paraId="6FF74F49" w14:textId="77777777" w:rsidR="00FF34E1" w:rsidRPr="00960656" w:rsidRDefault="00FF34E1" w:rsidP="00FF34E1">
      <w:pPr>
        <w:contextualSpacing/>
        <w:rPr>
          <w:rFonts w:ascii="Arial" w:hAnsi="Arial" w:cs="Arial"/>
          <w:sz w:val="24"/>
          <w:szCs w:val="24"/>
        </w:rPr>
      </w:pPr>
    </w:p>
    <w:p w14:paraId="7DA99C27" w14:textId="14B29332" w:rsidR="00FF34E1" w:rsidRPr="00960656" w:rsidRDefault="00FF34E1" w:rsidP="00FF34E1">
      <w:pPr>
        <w:pBdr>
          <w:top w:val="single" w:sz="4" w:space="1" w:color="auto"/>
          <w:bottom w:val="single" w:sz="4" w:space="1" w:color="auto"/>
        </w:pBdr>
        <w:contextualSpacing/>
        <w:rPr>
          <w:rFonts w:ascii="Arial" w:hAnsi="Arial" w:cs="Arial"/>
          <w:b/>
          <w:i/>
          <w:sz w:val="28"/>
          <w:szCs w:val="28"/>
        </w:rPr>
      </w:pPr>
      <w:r w:rsidRPr="001303AD">
        <w:rPr>
          <w:rFonts w:ascii="Arial" w:hAnsi="Arial" w:cs="Arial"/>
          <w:b/>
          <w:iCs/>
          <w:sz w:val="28"/>
          <w:szCs w:val="28"/>
        </w:rPr>
        <w:t>E-1.2 Applicability and Waivers</w:t>
      </w:r>
      <w:r w:rsidR="008C0860" w:rsidRPr="0060490E">
        <w:rPr>
          <w:rFonts w:ascii="Arial" w:hAnsi="Arial" w:cs="Arial"/>
          <w:i/>
          <w:sz w:val="28"/>
          <w:szCs w:val="28"/>
        </w:rPr>
        <w:t xml:space="preserve"> –</w:t>
      </w:r>
      <w:r w:rsidR="008C0860" w:rsidRPr="00960656">
        <w:rPr>
          <w:rFonts w:ascii="Arial" w:hAnsi="Arial" w:cs="Arial"/>
          <w:i/>
          <w:sz w:val="28"/>
          <w:szCs w:val="28"/>
        </w:rPr>
        <w:t xml:space="preserve"> </w:t>
      </w:r>
      <w:r w:rsidR="008C0860" w:rsidRPr="00960656">
        <w:rPr>
          <w:rFonts w:ascii="Arial" w:hAnsi="Arial" w:cs="Arial"/>
          <w:bCs/>
          <w:i/>
          <w:sz w:val="28"/>
          <w:szCs w:val="28"/>
        </w:rPr>
        <w:t>(No Supplemental Army Guidance)</w:t>
      </w:r>
    </w:p>
    <w:p w14:paraId="6ED86F17" w14:textId="77777777" w:rsidR="00FF34E1" w:rsidRPr="00960656" w:rsidRDefault="00FF34E1" w:rsidP="00FF34E1">
      <w:pPr>
        <w:autoSpaceDE w:val="0"/>
        <w:autoSpaceDN w:val="0"/>
        <w:adjustRightInd w:val="0"/>
        <w:contextualSpacing/>
        <w:rPr>
          <w:rFonts w:ascii="Arial" w:hAnsi="Arial" w:cs="Arial"/>
          <w:sz w:val="24"/>
          <w:szCs w:val="24"/>
        </w:rPr>
      </w:pPr>
    </w:p>
    <w:p w14:paraId="7F550575" w14:textId="77777777" w:rsidR="00FF34E1" w:rsidRPr="00960656" w:rsidRDefault="00FF34E1" w:rsidP="00FF34E1">
      <w:pPr>
        <w:autoSpaceDE w:val="0"/>
        <w:autoSpaceDN w:val="0"/>
        <w:adjustRightInd w:val="0"/>
        <w:contextualSpacing/>
        <w:rPr>
          <w:rFonts w:ascii="Arial" w:hAnsi="Arial" w:cs="Arial"/>
          <w:sz w:val="24"/>
          <w:szCs w:val="24"/>
        </w:rPr>
      </w:pPr>
    </w:p>
    <w:p w14:paraId="7BBF59A1" w14:textId="77777777" w:rsidR="00FF34E1" w:rsidRPr="001303AD" w:rsidRDefault="00FF34E1" w:rsidP="00FF34E1">
      <w:pPr>
        <w:pBdr>
          <w:top w:val="single" w:sz="4" w:space="1" w:color="auto"/>
          <w:bottom w:val="single" w:sz="4" w:space="1" w:color="auto"/>
        </w:pBdr>
        <w:contextualSpacing/>
        <w:rPr>
          <w:rFonts w:ascii="Arial" w:hAnsi="Arial" w:cs="Arial"/>
          <w:b/>
          <w:iCs/>
          <w:sz w:val="28"/>
          <w:szCs w:val="28"/>
        </w:rPr>
      </w:pPr>
      <w:r w:rsidRPr="001303AD">
        <w:rPr>
          <w:rFonts w:ascii="Arial" w:hAnsi="Arial" w:cs="Arial"/>
          <w:b/>
          <w:iCs/>
          <w:sz w:val="28"/>
          <w:szCs w:val="28"/>
        </w:rPr>
        <w:t>E-1.3 Best Value Continuum</w:t>
      </w:r>
    </w:p>
    <w:p w14:paraId="76DE74F0" w14:textId="77777777" w:rsidR="00FF34E1" w:rsidRPr="00960656" w:rsidRDefault="00FF34E1" w:rsidP="00FF34E1">
      <w:pPr>
        <w:autoSpaceDE w:val="0"/>
        <w:autoSpaceDN w:val="0"/>
        <w:adjustRightInd w:val="0"/>
        <w:contextualSpacing/>
        <w:rPr>
          <w:rFonts w:ascii="Arial" w:hAnsi="Arial" w:cs="Arial"/>
          <w:sz w:val="24"/>
          <w:szCs w:val="24"/>
        </w:rPr>
      </w:pPr>
    </w:p>
    <w:p w14:paraId="4F391A57" w14:textId="77777777" w:rsidR="00FF34E1" w:rsidRPr="00960656" w:rsidRDefault="00FF34E1" w:rsidP="00FF34E1">
      <w:pPr>
        <w:contextualSpacing/>
        <w:rPr>
          <w:rFonts w:ascii="Arial" w:hAnsi="Arial" w:cs="Arial"/>
          <w:sz w:val="24"/>
          <w:szCs w:val="24"/>
        </w:rPr>
      </w:pPr>
      <w:r w:rsidRPr="00960656">
        <w:rPr>
          <w:rFonts w:ascii="Arial" w:hAnsi="Arial" w:cs="Arial"/>
          <w:b/>
          <w:sz w:val="24"/>
          <w:szCs w:val="24"/>
        </w:rPr>
        <w:t>Subjective Tradeoff.</w:t>
      </w:r>
      <w:r w:rsidRPr="00960656">
        <w:rPr>
          <w:rFonts w:ascii="Arial" w:hAnsi="Arial" w:cs="Arial"/>
          <w:sz w:val="24"/>
          <w:szCs w:val="24"/>
        </w:rPr>
        <w:t xml:space="preserve">  Subjective tradeoff can be utilized for the acquisition of IP, data deliverables, and associated license rights. (Reference DoD Source Selection Procedures identified at 1.3.1.3, Appendix B, and Army Source Selection Supplements Appendix B).</w:t>
      </w:r>
    </w:p>
    <w:p w14:paraId="5CB45EE2" w14:textId="77777777" w:rsidR="00FF34E1" w:rsidRPr="00960656" w:rsidRDefault="00FF34E1" w:rsidP="00FF34E1">
      <w:pPr>
        <w:contextualSpacing/>
        <w:rPr>
          <w:rFonts w:ascii="Arial" w:hAnsi="Arial" w:cs="Arial"/>
          <w:sz w:val="24"/>
          <w:szCs w:val="24"/>
        </w:rPr>
      </w:pPr>
    </w:p>
    <w:p w14:paraId="0EA8F7CB" w14:textId="77777777" w:rsidR="00FF34E1" w:rsidRPr="00960656" w:rsidRDefault="00FF34E1" w:rsidP="00FF34E1">
      <w:pPr>
        <w:contextualSpacing/>
        <w:rPr>
          <w:rFonts w:ascii="Arial" w:hAnsi="Arial" w:cs="Arial"/>
          <w:sz w:val="24"/>
          <w:szCs w:val="24"/>
        </w:rPr>
      </w:pPr>
      <w:r w:rsidRPr="00960656">
        <w:rPr>
          <w:rFonts w:ascii="Arial" w:hAnsi="Arial" w:cs="Arial"/>
          <w:b/>
          <w:sz w:val="24"/>
          <w:szCs w:val="24"/>
        </w:rPr>
        <w:t>Value Adjusted Total Evaluated Price (VATEP).</w:t>
      </w:r>
      <w:r w:rsidRPr="00960656">
        <w:rPr>
          <w:rFonts w:ascii="Arial" w:hAnsi="Arial" w:cs="Arial"/>
          <w:sz w:val="24"/>
          <w:szCs w:val="24"/>
        </w:rPr>
        <w:t xml:space="preserve"> Use of VATEP may be suitable for procuring Intellectual Property when the Government can determine the value (or worth) and quantify it in the Request for Proposal (RFP). (See DOD Source Selection Procedures identified at 1.3.1.4, Appendix B, and Army Source Selection Supplement Appendix B).</w:t>
      </w:r>
    </w:p>
    <w:p w14:paraId="0336EB9C" w14:textId="77777777" w:rsidR="00FF34E1" w:rsidRPr="00960656" w:rsidRDefault="00FF34E1" w:rsidP="00FF34E1">
      <w:pPr>
        <w:contextualSpacing/>
        <w:rPr>
          <w:rFonts w:ascii="Arial" w:hAnsi="Arial" w:cs="Arial"/>
          <w:sz w:val="24"/>
          <w:szCs w:val="24"/>
        </w:rPr>
      </w:pPr>
    </w:p>
    <w:p w14:paraId="6CF9705F" w14:textId="77777777" w:rsidR="00FF34E1" w:rsidRPr="00960656" w:rsidRDefault="00FF34E1" w:rsidP="00FF34E1">
      <w:pPr>
        <w:contextualSpacing/>
        <w:rPr>
          <w:rFonts w:ascii="Arial" w:hAnsi="Arial" w:cs="Arial"/>
          <w:sz w:val="24"/>
          <w:szCs w:val="24"/>
        </w:rPr>
      </w:pPr>
      <w:r w:rsidRPr="00960656">
        <w:rPr>
          <w:rFonts w:ascii="Arial" w:hAnsi="Arial" w:cs="Arial"/>
          <w:b/>
          <w:bCs/>
          <w:sz w:val="24"/>
          <w:szCs w:val="24"/>
        </w:rPr>
        <w:t>Lowest Price Technically Acceptable.</w:t>
      </w:r>
      <w:r w:rsidRPr="00960656">
        <w:rPr>
          <w:rFonts w:ascii="Arial" w:hAnsi="Arial" w:cs="Arial"/>
          <w:sz w:val="24"/>
          <w:szCs w:val="24"/>
        </w:rPr>
        <w:t xml:space="preserve">  Lowest Price Technically Acceptable (LPTA). Use of LPTA is not suitable for procuring Intellectual Property or data rights.</w:t>
      </w:r>
    </w:p>
    <w:p w14:paraId="3858EF44" w14:textId="77777777" w:rsidR="00FF34E1" w:rsidRPr="00960656" w:rsidRDefault="00FF34E1" w:rsidP="00FF34E1">
      <w:pPr>
        <w:contextualSpacing/>
        <w:rPr>
          <w:rFonts w:ascii="Arial" w:hAnsi="Arial" w:cs="Arial"/>
          <w:sz w:val="24"/>
          <w:szCs w:val="24"/>
        </w:rPr>
      </w:pPr>
    </w:p>
    <w:p w14:paraId="46DFCCC2" w14:textId="77777777" w:rsidR="00FF34E1" w:rsidRPr="001303AD" w:rsidRDefault="00FF34E1" w:rsidP="00FF34E1">
      <w:pPr>
        <w:pBdr>
          <w:top w:val="single" w:sz="4" w:space="1" w:color="auto"/>
          <w:bottom w:val="single" w:sz="4" w:space="1" w:color="auto"/>
        </w:pBdr>
        <w:contextualSpacing/>
        <w:rPr>
          <w:rFonts w:ascii="Arial" w:hAnsi="Arial" w:cs="Arial"/>
          <w:b/>
          <w:iCs/>
          <w:sz w:val="28"/>
          <w:szCs w:val="28"/>
        </w:rPr>
      </w:pPr>
      <w:bookmarkStart w:id="201" w:name="_Hlk184050294"/>
      <w:r w:rsidRPr="001303AD">
        <w:rPr>
          <w:rFonts w:ascii="Arial" w:hAnsi="Arial" w:cs="Arial"/>
          <w:b/>
          <w:iCs/>
          <w:sz w:val="28"/>
          <w:szCs w:val="28"/>
        </w:rPr>
        <w:t>E-1.4 Source Selection Team Roles and Responsibilities</w:t>
      </w:r>
    </w:p>
    <w:bookmarkEnd w:id="201"/>
    <w:p w14:paraId="12BF0C24" w14:textId="77777777" w:rsidR="00FF34E1" w:rsidRPr="00960656" w:rsidRDefault="00FF34E1" w:rsidP="00FF34E1">
      <w:pPr>
        <w:contextualSpacing/>
        <w:rPr>
          <w:rFonts w:ascii="Arial" w:hAnsi="Arial" w:cs="Arial"/>
          <w:b/>
          <w:sz w:val="24"/>
          <w:szCs w:val="24"/>
        </w:rPr>
      </w:pPr>
    </w:p>
    <w:p w14:paraId="46417680" w14:textId="77777777" w:rsidR="00FF34E1" w:rsidRPr="00960656" w:rsidRDefault="00FF34E1" w:rsidP="00FF34E1">
      <w:pPr>
        <w:contextualSpacing/>
        <w:rPr>
          <w:rFonts w:ascii="Arial" w:hAnsi="Arial" w:cs="Arial"/>
          <w:b/>
          <w:sz w:val="24"/>
          <w:szCs w:val="24"/>
          <w:u w:val="single"/>
        </w:rPr>
      </w:pPr>
      <w:r w:rsidRPr="00960656">
        <w:rPr>
          <w:rFonts w:ascii="Arial" w:hAnsi="Arial" w:cs="Arial"/>
          <w:b/>
          <w:sz w:val="24"/>
          <w:szCs w:val="24"/>
          <w:u w:val="single"/>
        </w:rPr>
        <w:t>Key Components of the Source Selection Team (SST)</w:t>
      </w:r>
    </w:p>
    <w:p w14:paraId="586BF9E5" w14:textId="77777777" w:rsidR="00FF34E1" w:rsidRPr="00960656" w:rsidRDefault="00FF34E1" w:rsidP="00FF34E1">
      <w:pPr>
        <w:contextualSpacing/>
        <w:rPr>
          <w:rFonts w:ascii="Arial" w:hAnsi="Arial" w:cs="Arial"/>
          <w:b/>
          <w:sz w:val="24"/>
          <w:szCs w:val="24"/>
        </w:rPr>
      </w:pPr>
    </w:p>
    <w:p w14:paraId="415EA786" w14:textId="77777777" w:rsidR="00FF34E1" w:rsidRPr="00960656" w:rsidRDefault="00FF34E1" w:rsidP="00FF34E1">
      <w:pPr>
        <w:contextualSpacing/>
        <w:rPr>
          <w:rFonts w:ascii="Arial" w:hAnsi="Arial" w:cs="Arial"/>
          <w:b/>
          <w:bCs/>
          <w:sz w:val="24"/>
          <w:szCs w:val="24"/>
        </w:rPr>
      </w:pPr>
      <w:r w:rsidRPr="00960656">
        <w:rPr>
          <w:rFonts w:ascii="Arial" w:hAnsi="Arial" w:cs="Arial"/>
          <w:b/>
          <w:bCs/>
          <w:sz w:val="24"/>
          <w:szCs w:val="24"/>
        </w:rPr>
        <w:t xml:space="preserve">The Procuring Contracting Officer (PCO).  </w:t>
      </w:r>
    </w:p>
    <w:p w14:paraId="674D97A5" w14:textId="77777777" w:rsidR="00FF34E1" w:rsidRPr="00960656" w:rsidRDefault="00FF34E1" w:rsidP="00FF34E1">
      <w:pPr>
        <w:contextualSpacing/>
        <w:rPr>
          <w:rFonts w:ascii="Arial" w:hAnsi="Arial" w:cs="Arial"/>
          <w:sz w:val="24"/>
          <w:szCs w:val="24"/>
        </w:rPr>
      </w:pPr>
    </w:p>
    <w:p w14:paraId="26BF7839" w14:textId="77777777" w:rsidR="00FF34E1" w:rsidRPr="00960656" w:rsidRDefault="00FF34E1" w:rsidP="00FF34E1">
      <w:pPr>
        <w:contextualSpacing/>
        <w:rPr>
          <w:rFonts w:ascii="Arial" w:hAnsi="Arial" w:cs="Arial"/>
          <w:bCs/>
          <w:iCs/>
          <w:sz w:val="24"/>
          <w:szCs w:val="24"/>
        </w:rPr>
      </w:pPr>
      <w:r w:rsidRPr="00960656">
        <w:rPr>
          <w:rFonts w:ascii="Arial" w:eastAsiaTheme="minorEastAsia" w:hAnsi="Arial" w:cs="Arial"/>
          <w:color w:val="000000" w:themeColor="text1"/>
          <w:kern w:val="24"/>
          <w:sz w:val="24"/>
          <w:szCs w:val="24"/>
        </w:rPr>
        <w:t xml:space="preserve">Early in the acquisition process, the PCO will work with program personnel to ensure the acquisition strategy includes identifying, acquiring, licensing, and enforcing the U.S. Government’s rights to IP, data deliverables, and associated rights necessary to support operation, maintenance, installation, training (OMIT); modernization; and sustainment of a system or service throughout the acquisition lifecycle. </w:t>
      </w:r>
      <w:r w:rsidRPr="00960656">
        <w:rPr>
          <w:rFonts w:ascii="Arial" w:eastAsiaTheme="minorEastAsia" w:hAnsi="Arial" w:cs="Arial"/>
          <w:color w:val="000000" w:themeColor="text1"/>
          <w:kern w:val="24"/>
          <w:sz w:val="24"/>
          <w:szCs w:val="24"/>
        </w:rPr>
        <w:br/>
      </w:r>
    </w:p>
    <w:p w14:paraId="1A73F009"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 xml:space="preserve">Work with the Program Manager (PM) to: 1) clearly define the </w:t>
      </w:r>
      <w:r w:rsidRPr="00960656">
        <w:rPr>
          <w:rFonts w:ascii="Arial" w:eastAsiaTheme="minorEastAsia" w:hAnsi="Arial" w:cs="Arial"/>
          <w:color w:val="000000" w:themeColor="text1"/>
          <w:kern w:val="24"/>
          <w:sz w:val="24"/>
          <w:szCs w:val="24"/>
        </w:rPr>
        <w:t xml:space="preserve">overall requirement; 2) determine what IP, data deliverables, and associated license rights are necessary to achieve lifecycle goals; and 3) include in the solicitation/contract.  </w:t>
      </w:r>
      <w:r w:rsidRPr="00960656">
        <w:rPr>
          <w:rFonts w:ascii="Arial" w:eastAsiaTheme="minorEastAsia" w:hAnsi="Arial" w:cs="Arial"/>
          <w:color w:val="000000" w:themeColor="text1"/>
          <w:kern w:val="24"/>
          <w:sz w:val="24"/>
          <w:szCs w:val="24"/>
        </w:rPr>
        <w:br/>
      </w:r>
    </w:p>
    <w:p w14:paraId="6CCC4E20" w14:textId="77777777" w:rsidR="00FF34E1" w:rsidRPr="00960656" w:rsidRDefault="00FF34E1" w:rsidP="00FF34E1">
      <w:pPr>
        <w:contextualSpacing/>
        <w:rPr>
          <w:rFonts w:ascii="Arial" w:hAnsi="Arial" w:cs="Arial"/>
          <w:sz w:val="24"/>
          <w:szCs w:val="24"/>
        </w:rPr>
      </w:pPr>
      <w:r w:rsidRPr="00960656">
        <w:rPr>
          <w:rFonts w:ascii="Arial" w:hAnsi="Arial" w:cs="Arial"/>
          <w:color w:val="000000"/>
          <w:sz w:val="24"/>
          <w:szCs w:val="24"/>
        </w:rPr>
        <w:t>Negotiate for IP, data deliverables, and associated license rights early in the acquisition lifecycle and/or when competition exists in order to achieve a more affordable cost/price for the Government.</w:t>
      </w:r>
      <w:r w:rsidRPr="00960656">
        <w:rPr>
          <w:rFonts w:ascii="Arial" w:hAnsi="Arial" w:cs="Arial"/>
          <w:color w:val="000000"/>
          <w:sz w:val="24"/>
          <w:szCs w:val="24"/>
        </w:rPr>
        <w:br/>
      </w:r>
    </w:p>
    <w:p w14:paraId="74DE1F0D" w14:textId="77777777" w:rsidR="00FF34E1" w:rsidRPr="00960656" w:rsidRDefault="00FF34E1" w:rsidP="00FF34E1">
      <w:pPr>
        <w:contextualSpacing/>
        <w:rPr>
          <w:rFonts w:ascii="Arial" w:hAnsi="Arial" w:cs="Arial"/>
          <w:sz w:val="24"/>
          <w:szCs w:val="24"/>
        </w:rPr>
      </w:pPr>
      <w:r w:rsidRPr="00960656">
        <w:rPr>
          <w:rFonts w:ascii="Arial" w:hAnsi="Arial" w:cs="Arial"/>
          <w:color w:val="000000" w:themeColor="text1"/>
          <w:sz w:val="24"/>
          <w:szCs w:val="24"/>
        </w:rPr>
        <w:lastRenderedPageBreak/>
        <w:t>Provide business advice regarding IP strategy to PMs and Product Support Managers, as appropriate.</w:t>
      </w:r>
    </w:p>
    <w:p w14:paraId="085A38A0" w14:textId="77777777" w:rsidR="00FF34E1" w:rsidRPr="00960656" w:rsidRDefault="00FF34E1" w:rsidP="00FF34E1">
      <w:pPr>
        <w:contextualSpacing/>
        <w:rPr>
          <w:rFonts w:ascii="Arial" w:hAnsi="Arial" w:cs="Arial"/>
          <w:bCs/>
          <w:iCs/>
          <w:sz w:val="24"/>
          <w:szCs w:val="24"/>
        </w:rPr>
      </w:pPr>
    </w:p>
    <w:p w14:paraId="083B1231" w14:textId="77777777" w:rsidR="00FF34E1" w:rsidRPr="00960656" w:rsidRDefault="00FF34E1" w:rsidP="00FF34E1">
      <w:pPr>
        <w:contextualSpacing/>
        <w:rPr>
          <w:rFonts w:ascii="Arial" w:hAnsi="Arial" w:cs="Arial"/>
          <w:sz w:val="24"/>
          <w:szCs w:val="24"/>
        </w:rPr>
      </w:pPr>
      <w:r w:rsidRPr="00960656">
        <w:rPr>
          <w:rFonts w:ascii="Arial" w:hAnsi="Arial" w:cs="Arial"/>
          <w:color w:val="000000" w:themeColor="text1"/>
          <w:sz w:val="24"/>
          <w:szCs w:val="24"/>
        </w:rPr>
        <w:t>Assist in crafting the evaluation criteria.</w:t>
      </w:r>
    </w:p>
    <w:p w14:paraId="5D35A0E4" w14:textId="77777777" w:rsidR="00FF34E1" w:rsidRPr="00960656" w:rsidRDefault="00FF34E1" w:rsidP="00FF34E1">
      <w:pPr>
        <w:contextualSpacing/>
        <w:rPr>
          <w:rFonts w:ascii="Arial" w:hAnsi="Arial" w:cs="Arial"/>
          <w:sz w:val="24"/>
          <w:szCs w:val="24"/>
        </w:rPr>
      </w:pPr>
    </w:p>
    <w:p w14:paraId="6D6A226B" w14:textId="77777777" w:rsidR="00FF34E1" w:rsidRPr="00960656" w:rsidRDefault="00FF34E1" w:rsidP="00FF34E1">
      <w:pPr>
        <w:contextualSpacing/>
        <w:rPr>
          <w:rFonts w:ascii="Arial" w:hAnsi="Arial" w:cs="Arial"/>
          <w:b/>
          <w:bCs/>
          <w:color w:val="000000"/>
          <w:sz w:val="24"/>
          <w:szCs w:val="24"/>
        </w:rPr>
      </w:pPr>
      <w:r w:rsidRPr="00960656">
        <w:rPr>
          <w:rFonts w:ascii="Arial" w:hAnsi="Arial" w:cs="Arial"/>
          <w:b/>
          <w:bCs/>
          <w:color w:val="000000"/>
          <w:sz w:val="24"/>
          <w:szCs w:val="24"/>
        </w:rPr>
        <w:t>Legal Counsel.</w:t>
      </w:r>
    </w:p>
    <w:p w14:paraId="1BB749AD" w14:textId="77777777" w:rsidR="00FF34E1" w:rsidRPr="00960656" w:rsidRDefault="00FF34E1" w:rsidP="00FF34E1">
      <w:pPr>
        <w:contextualSpacing/>
        <w:rPr>
          <w:rFonts w:ascii="Arial" w:hAnsi="Arial" w:cs="Arial"/>
          <w:sz w:val="24"/>
          <w:szCs w:val="24"/>
        </w:rPr>
      </w:pPr>
    </w:p>
    <w:p w14:paraId="2A401FEA" w14:textId="5FDA7AED" w:rsidR="001209DA" w:rsidRPr="00960656" w:rsidRDefault="00FF34E1" w:rsidP="00FF34E1">
      <w:pPr>
        <w:contextualSpacing/>
        <w:rPr>
          <w:rFonts w:ascii="Arial" w:hAnsi="Arial" w:cs="Arial"/>
          <w:color w:val="000000"/>
          <w:sz w:val="24"/>
          <w:szCs w:val="24"/>
        </w:rPr>
      </w:pPr>
      <w:r w:rsidRPr="00960656">
        <w:rPr>
          <w:rFonts w:ascii="Arial" w:hAnsi="Arial" w:cs="Arial"/>
          <w:color w:val="000000"/>
          <w:sz w:val="24"/>
          <w:szCs w:val="24"/>
        </w:rPr>
        <w:t xml:space="preserve">Consult cognizant legal offices (IP Attorney and/or Patent Attorney, if available) for detailed advice on IP, data deliverables, and associated license rights.  </w:t>
      </w:r>
      <w:r w:rsidRPr="00960656">
        <w:rPr>
          <w:rFonts w:ascii="Arial" w:hAnsi="Arial" w:cs="Arial"/>
          <w:color w:val="000000" w:themeColor="text1"/>
          <w:sz w:val="24"/>
          <w:szCs w:val="24"/>
        </w:rPr>
        <w:t>Include IP Attorney or Patent Attorney if available, as an additional legal advisor to the source selection team.</w:t>
      </w:r>
    </w:p>
    <w:p w14:paraId="3FE524DB" w14:textId="77777777" w:rsidR="00FF34E1" w:rsidRPr="00960656" w:rsidRDefault="00FF34E1" w:rsidP="00FF34E1">
      <w:pPr>
        <w:contextualSpacing/>
        <w:rPr>
          <w:rFonts w:ascii="Arial" w:hAnsi="Arial" w:cs="Arial"/>
          <w:color w:val="000000" w:themeColor="text1"/>
          <w:sz w:val="24"/>
          <w:szCs w:val="24"/>
        </w:rPr>
      </w:pPr>
    </w:p>
    <w:p w14:paraId="54C3CE3C" w14:textId="77777777" w:rsidR="00FF34E1" w:rsidRPr="00960656" w:rsidRDefault="00FF34E1" w:rsidP="00FF34E1">
      <w:pPr>
        <w:contextualSpacing/>
        <w:rPr>
          <w:rFonts w:ascii="Arial" w:hAnsi="Arial" w:cs="Arial"/>
          <w:b/>
          <w:bCs/>
          <w:color w:val="000000"/>
          <w:sz w:val="24"/>
          <w:szCs w:val="24"/>
        </w:rPr>
      </w:pPr>
      <w:r w:rsidRPr="00960656">
        <w:rPr>
          <w:rFonts w:ascii="Arial" w:hAnsi="Arial" w:cs="Arial"/>
          <w:b/>
          <w:bCs/>
          <w:color w:val="000000"/>
          <w:sz w:val="24"/>
          <w:szCs w:val="24"/>
        </w:rPr>
        <w:t>Program Manager (PM) / Requiring Activity (RA).</w:t>
      </w:r>
      <w:r w:rsidRPr="00960656">
        <w:rPr>
          <w:rFonts w:ascii="Arial" w:hAnsi="Arial" w:cs="Arial"/>
          <w:b/>
          <w:bCs/>
          <w:color w:val="000000"/>
          <w:sz w:val="24"/>
          <w:szCs w:val="24"/>
        </w:rPr>
        <w:br/>
      </w:r>
    </w:p>
    <w:p w14:paraId="76CBA41E"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Establish an Integrated Product Team (IPT) including subject matter experts (SMEs) from a variety of disciplines, including early coordination with PCOs and an IP or patent attorney.</w:t>
      </w:r>
      <w:r w:rsidRPr="00960656">
        <w:rPr>
          <w:rFonts w:ascii="Arial" w:hAnsi="Arial" w:cs="Arial"/>
          <w:sz w:val="24"/>
          <w:szCs w:val="24"/>
        </w:rPr>
        <w:br/>
      </w:r>
    </w:p>
    <w:p w14:paraId="7D64084F" w14:textId="77777777" w:rsidR="00FF34E1" w:rsidRPr="00960656" w:rsidRDefault="00FF34E1" w:rsidP="00FF34E1">
      <w:pPr>
        <w:contextualSpacing/>
        <w:rPr>
          <w:rFonts w:ascii="Arial" w:hAnsi="Arial" w:cs="Arial"/>
          <w:sz w:val="24"/>
          <w:szCs w:val="24"/>
        </w:rPr>
      </w:pPr>
      <w:r w:rsidRPr="00960656">
        <w:rPr>
          <w:rFonts w:ascii="Arial" w:hAnsi="Arial" w:cs="Arial"/>
          <w:color w:val="000000" w:themeColor="text1"/>
          <w:sz w:val="24"/>
          <w:szCs w:val="24"/>
        </w:rPr>
        <w:t xml:space="preserve">In conjunction with </w:t>
      </w:r>
      <w:r w:rsidRPr="00960656">
        <w:rPr>
          <w:rFonts w:ascii="Arial" w:hAnsi="Arial" w:cs="Arial"/>
          <w:sz w:val="24"/>
          <w:szCs w:val="24"/>
        </w:rPr>
        <w:t>Materiel Developers (</w:t>
      </w:r>
      <w:r w:rsidRPr="00960656">
        <w:rPr>
          <w:rFonts w:ascii="Arial" w:hAnsi="Arial" w:cs="Arial"/>
          <w:color w:val="000000" w:themeColor="text1"/>
          <w:sz w:val="24"/>
          <w:szCs w:val="24"/>
        </w:rPr>
        <w:t xml:space="preserve">MATDEVs), prepare an IP Strategy as a standalone document, or wholly contained within the Acquisition Strategy or </w:t>
      </w:r>
      <w:r w:rsidRPr="00960656">
        <w:rPr>
          <w:rFonts w:ascii="Arial" w:hAnsi="Arial" w:cs="Arial"/>
          <w:sz w:val="24"/>
          <w:szCs w:val="24"/>
        </w:rPr>
        <w:t>Simplified Acquisition Management Plan (</w:t>
      </w:r>
      <w:r w:rsidRPr="00960656">
        <w:rPr>
          <w:rFonts w:ascii="Arial" w:hAnsi="Arial" w:cs="Arial"/>
          <w:color w:val="000000" w:themeColor="text1"/>
          <w:sz w:val="24"/>
          <w:szCs w:val="24"/>
        </w:rPr>
        <w:t>SAMP), which is r</w:t>
      </w:r>
      <w:r w:rsidRPr="00960656">
        <w:rPr>
          <w:rFonts w:ascii="Arial" w:hAnsi="Arial" w:cs="Arial"/>
          <w:sz w:val="24"/>
          <w:szCs w:val="24"/>
        </w:rPr>
        <w:t xml:space="preserve">equired for all program types covered by DoDI 5010.44, Intellectual Property Acquisition and Licensing, starting at inception of a program. Although a team effort, the PM is ultimately responsible for preparing all comprehensive requirement documentation, subject to approval by the cognizant Milestone Decision Authority or other provisions within the Adaptive Acquisition Framework (AAF) (e.g., Urgent Capability Acquisition, Middle Tier of Acquisition, Major Capability Acquisition, etc.). The development and continuous updating of an effective and robust IP strategy will require active participation of SMEs from a wide variety of disciplines, including but not limited to, engineering, logistics, contracting, cost, and accounting, legal, etc. In addition, </w:t>
      </w:r>
      <w:r w:rsidRPr="00960656">
        <w:rPr>
          <w:rFonts w:ascii="Arial" w:eastAsiaTheme="minorEastAsia" w:hAnsi="Arial" w:cs="Arial"/>
          <w:sz w:val="24"/>
          <w:szCs w:val="24"/>
        </w:rPr>
        <w:t>Implementation Guidance for Army Directive 2018-26, Enabling Modernization through Management of Intellectual Property, 17 December 2020, Appendix C provides a sample negotiated license.</w:t>
      </w:r>
      <w:r w:rsidRPr="00960656">
        <w:rPr>
          <w:rFonts w:ascii="Arial" w:hAnsi="Arial" w:cs="Arial"/>
          <w:sz w:val="24"/>
          <w:szCs w:val="24"/>
        </w:rPr>
        <w:br/>
        <w:t xml:space="preserve">  </w:t>
      </w:r>
    </w:p>
    <w:p w14:paraId="019FB0D2"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Ensure program personnel engaged in all stages of the acquisition life cycle have relevant knowledge of the rights and obligations of the Government regarding IP matters, including IP law and regulations.</w:t>
      </w:r>
      <w:r w:rsidRPr="00960656">
        <w:rPr>
          <w:rFonts w:ascii="Arial" w:hAnsi="Arial" w:cs="Arial"/>
          <w:sz w:val="24"/>
          <w:szCs w:val="24"/>
        </w:rPr>
        <w:br/>
      </w:r>
    </w:p>
    <w:p w14:paraId="664F0DFA" w14:textId="77777777" w:rsidR="00FF34E1" w:rsidRPr="00960656" w:rsidRDefault="00FF34E1" w:rsidP="00FF34E1">
      <w:pPr>
        <w:contextualSpacing/>
        <w:rPr>
          <w:rFonts w:ascii="Arial" w:hAnsi="Arial" w:cs="Arial"/>
          <w:color w:val="000000"/>
          <w:sz w:val="24"/>
          <w:szCs w:val="24"/>
        </w:rPr>
      </w:pPr>
      <w:r w:rsidRPr="00960656">
        <w:rPr>
          <w:rFonts w:ascii="Arial" w:hAnsi="Arial" w:cs="Arial"/>
          <w:color w:val="000000" w:themeColor="text1"/>
          <w:sz w:val="24"/>
          <w:szCs w:val="24"/>
        </w:rPr>
        <w:t>Identify early in the acquisition process the intellectual property, data deliverables, and associated license rights needed in all phases of a defense business system or weapons system lifecycle.</w:t>
      </w:r>
    </w:p>
    <w:p w14:paraId="01D817AD" w14:textId="77777777" w:rsidR="00FF34E1" w:rsidRPr="00960656" w:rsidRDefault="00FF34E1" w:rsidP="00FF34E1">
      <w:pPr>
        <w:contextualSpacing/>
        <w:rPr>
          <w:rFonts w:ascii="Arial" w:hAnsi="Arial" w:cs="Arial"/>
          <w:color w:val="000000"/>
          <w:sz w:val="24"/>
          <w:szCs w:val="24"/>
        </w:rPr>
      </w:pPr>
    </w:p>
    <w:p w14:paraId="5A10FD58" w14:textId="77777777" w:rsidR="00FF34E1" w:rsidRPr="00960656" w:rsidRDefault="00FF34E1" w:rsidP="00FF34E1">
      <w:pPr>
        <w:contextualSpacing/>
        <w:rPr>
          <w:rFonts w:ascii="Arial" w:hAnsi="Arial" w:cs="Arial"/>
          <w:color w:val="000000"/>
          <w:sz w:val="24"/>
          <w:szCs w:val="24"/>
        </w:rPr>
      </w:pPr>
      <w:r w:rsidRPr="00960656">
        <w:rPr>
          <w:rFonts w:ascii="Arial" w:hAnsi="Arial" w:cs="Arial"/>
          <w:color w:val="000000"/>
          <w:sz w:val="24"/>
          <w:szCs w:val="24"/>
        </w:rPr>
        <w:t>For identified license rights, identify whether the Government: has already received these rights under another agreement; would be entitled to these license rights by operation of standard DFARS clauses; or would need to negotiate a separate license agreement to receive these license rights.</w:t>
      </w:r>
    </w:p>
    <w:p w14:paraId="58D40D55" w14:textId="77777777" w:rsidR="00FF34E1" w:rsidRPr="00960656" w:rsidRDefault="00FF34E1" w:rsidP="00FF34E1">
      <w:pPr>
        <w:contextualSpacing/>
        <w:rPr>
          <w:rFonts w:ascii="Arial" w:hAnsi="Arial" w:cs="Arial"/>
          <w:color w:val="000000"/>
          <w:sz w:val="24"/>
          <w:szCs w:val="24"/>
        </w:rPr>
      </w:pPr>
    </w:p>
    <w:p w14:paraId="5A106A17" w14:textId="77777777" w:rsidR="00FF34E1" w:rsidRPr="00960656" w:rsidRDefault="00FF34E1" w:rsidP="00FF34E1">
      <w:pPr>
        <w:contextualSpacing/>
        <w:rPr>
          <w:rFonts w:ascii="Arial" w:hAnsi="Arial" w:cs="Arial"/>
          <w:color w:val="000000"/>
          <w:sz w:val="24"/>
          <w:szCs w:val="24"/>
        </w:rPr>
      </w:pPr>
      <w:r w:rsidRPr="00960656">
        <w:rPr>
          <w:rFonts w:ascii="Arial" w:hAnsi="Arial" w:cs="Arial"/>
          <w:color w:val="000000" w:themeColor="text1"/>
          <w:sz w:val="24"/>
          <w:szCs w:val="24"/>
        </w:rPr>
        <w:lastRenderedPageBreak/>
        <w:t xml:space="preserve">Support the PCO in development of the negotiation objectives and be accessible for participation in the negotiation process for required IP, data deliverables, and associated license rights.  </w:t>
      </w:r>
    </w:p>
    <w:p w14:paraId="42C2E9FE" w14:textId="77777777" w:rsidR="00FF34E1" w:rsidRPr="00960656" w:rsidRDefault="00FF34E1" w:rsidP="00FF34E1">
      <w:pPr>
        <w:contextualSpacing/>
        <w:rPr>
          <w:rFonts w:ascii="Arial" w:hAnsi="Arial" w:cs="Arial"/>
          <w:color w:val="000000"/>
          <w:sz w:val="24"/>
          <w:szCs w:val="24"/>
        </w:rPr>
      </w:pPr>
    </w:p>
    <w:p w14:paraId="4A9795DB" w14:textId="77777777" w:rsidR="00FF34E1" w:rsidRPr="00960656" w:rsidRDefault="00FF34E1" w:rsidP="00FF34E1">
      <w:pPr>
        <w:contextualSpacing/>
        <w:rPr>
          <w:rFonts w:ascii="Arial" w:hAnsi="Arial" w:cs="Arial"/>
          <w:color w:val="000000"/>
          <w:sz w:val="24"/>
          <w:szCs w:val="24"/>
        </w:rPr>
      </w:pPr>
      <w:r w:rsidRPr="00960656">
        <w:rPr>
          <w:rFonts w:ascii="Arial" w:hAnsi="Arial" w:cs="Arial"/>
          <w:color w:val="000000" w:themeColor="text1"/>
          <w:sz w:val="24"/>
          <w:szCs w:val="24"/>
        </w:rPr>
        <w:t>Coordinate with Product Support Managers, logistics chief, technology lead, or other project office personnel, as appropriate.</w:t>
      </w:r>
    </w:p>
    <w:p w14:paraId="345CD192" w14:textId="77777777" w:rsidR="00FF34E1" w:rsidRPr="00960656" w:rsidRDefault="00FF34E1" w:rsidP="00FF34E1">
      <w:pPr>
        <w:contextualSpacing/>
        <w:rPr>
          <w:rFonts w:ascii="Arial" w:hAnsi="Arial" w:cs="Arial"/>
          <w:color w:val="000000"/>
          <w:sz w:val="24"/>
          <w:szCs w:val="24"/>
        </w:rPr>
      </w:pPr>
    </w:p>
    <w:p w14:paraId="67E08DCD" w14:textId="77777777" w:rsidR="00FF34E1" w:rsidRPr="00960656" w:rsidRDefault="00FF34E1" w:rsidP="00FF34E1">
      <w:pPr>
        <w:contextualSpacing/>
        <w:rPr>
          <w:rFonts w:ascii="Arial" w:hAnsi="Arial" w:cs="Arial"/>
          <w:color w:val="000000"/>
          <w:sz w:val="24"/>
          <w:szCs w:val="24"/>
        </w:rPr>
      </w:pPr>
      <w:r w:rsidRPr="00960656">
        <w:rPr>
          <w:rFonts w:ascii="Arial" w:hAnsi="Arial" w:cs="Arial"/>
          <w:color w:val="000000"/>
          <w:sz w:val="24"/>
          <w:szCs w:val="24"/>
        </w:rPr>
        <w:t>Assist in crafting evaluation criteria.</w:t>
      </w:r>
      <w:r w:rsidRPr="00960656">
        <w:rPr>
          <w:rFonts w:ascii="Arial" w:hAnsi="Arial" w:cs="Arial"/>
          <w:color w:val="000000"/>
          <w:sz w:val="24"/>
          <w:szCs w:val="24"/>
        </w:rPr>
        <w:br w:type="page"/>
      </w:r>
    </w:p>
    <w:p w14:paraId="2CACE16B" w14:textId="77777777" w:rsidR="00FF34E1" w:rsidRPr="00960656" w:rsidRDefault="00FF34E1" w:rsidP="00FF34E1">
      <w:pPr>
        <w:suppressLineNumbers/>
        <w:contextualSpacing/>
        <w:rPr>
          <w:rFonts w:ascii="Arial" w:hAnsi="Arial" w:cs="Arial"/>
          <w:b/>
          <w:color w:val="000000"/>
          <w:sz w:val="36"/>
          <w:szCs w:val="24"/>
        </w:rPr>
      </w:pPr>
      <w:r w:rsidRPr="00960656">
        <w:rPr>
          <w:rFonts w:ascii="Arial" w:hAnsi="Arial" w:cs="Arial"/>
          <w:b/>
          <w:color w:val="000000"/>
          <w:sz w:val="36"/>
          <w:szCs w:val="24"/>
        </w:rPr>
        <w:lastRenderedPageBreak/>
        <w:t>CHAPTER 2:  PRESOLICITATION ACTIVITIES</w:t>
      </w:r>
    </w:p>
    <w:p w14:paraId="35F3AC68" w14:textId="77777777" w:rsidR="00CF1212" w:rsidRPr="00960656" w:rsidRDefault="00CF1212" w:rsidP="00FF34E1">
      <w:pPr>
        <w:suppressLineNumbers/>
        <w:contextualSpacing/>
        <w:rPr>
          <w:rFonts w:ascii="Arial" w:hAnsi="Arial" w:cs="Arial"/>
          <w:b/>
          <w:color w:val="000000"/>
          <w:sz w:val="36"/>
          <w:szCs w:val="24"/>
        </w:rPr>
      </w:pPr>
    </w:p>
    <w:p w14:paraId="7F508794" w14:textId="77777777" w:rsidR="00FF34E1" w:rsidRPr="001303AD" w:rsidRDefault="00FF34E1" w:rsidP="00FF34E1">
      <w:pPr>
        <w:pBdr>
          <w:top w:val="single" w:sz="4" w:space="1" w:color="auto"/>
          <w:bottom w:val="single" w:sz="4" w:space="1" w:color="auto"/>
        </w:pBdr>
        <w:contextualSpacing/>
        <w:rPr>
          <w:rFonts w:ascii="Arial" w:hAnsi="Arial" w:cs="Arial"/>
          <w:b/>
          <w:iCs/>
          <w:sz w:val="28"/>
          <w:szCs w:val="28"/>
        </w:rPr>
      </w:pPr>
      <w:r w:rsidRPr="001303AD">
        <w:rPr>
          <w:rFonts w:ascii="Arial" w:hAnsi="Arial" w:cs="Arial"/>
          <w:b/>
          <w:iCs/>
          <w:sz w:val="28"/>
          <w:szCs w:val="28"/>
        </w:rPr>
        <w:t xml:space="preserve">E-2.1 Conduct Acquisition Planning </w:t>
      </w:r>
    </w:p>
    <w:p w14:paraId="4F6E446E" w14:textId="77777777" w:rsidR="00FF34E1" w:rsidRPr="00960656" w:rsidRDefault="00FF34E1" w:rsidP="00FF34E1">
      <w:pPr>
        <w:rPr>
          <w:rFonts w:ascii="Arial" w:hAnsi="Arial" w:cs="Arial"/>
          <w:sz w:val="24"/>
          <w:szCs w:val="24"/>
        </w:rPr>
      </w:pPr>
    </w:p>
    <w:p w14:paraId="54441FFA"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The Program Managers and MATDEVs are required to document an IP strategy for all program types covered by DoDI 5010.44, Intellectual Property Acquisition and Licensing, starting at the Materiel Development Decision (MDD) and out through the declaration of a Program of Record (POR). The IP strategy is summarized in the Acquisition Strategy/Plan or SAMP and identifies the program’s comprehensive approach to managing the IP, data deliverables, and license rights requirements that will affect the program’s cost, schedule, and performance throughout the acquisition lifecycle. The IP strategy evolves over time and should continuously reflect the current status and desired goals of the program which is achieving greater competition and more affordable sustainment costs within the business objectives of the program. Acquisition planning includes all members of the IPT, to include PM, Engineering, Scientists, PCOs, Legal Counsel, etc.</w:t>
      </w:r>
      <w:r w:rsidRPr="00960656">
        <w:rPr>
          <w:rFonts w:ascii="Arial" w:hAnsi="Arial" w:cs="Arial"/>
          <w:sz w:val="24"/>
          <w:szCs w:val="24"/>
        </w:rPr>
        <w:br/>
      </w:r>
    </w:p>
    <w:p w14:paraId="548BA8DD"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Defense Acquisition University courses and learning modules to assist in Intellectual Property acquisitions are listed below. The courses are current as of the publication date of this appendix, please reference https://www.dau.edu/blogs/dau-intellectual-property-ip-and-data-rights-resources for additional offerings.</w:t>
      </w:r>
    </w:p>
    <w:p w14:paraId="0CDA0778" w14:textId="77777777" w:rsidR="00FF34E1" w:rsidRPr="00960656" w:rsidRDefault="00FF34E1" w:rsidP="00FF34E1">
      <w:pPr>
        <w:contextualSpacing/>
        <w:rPr>
          <w:rFonts w:ascii="Arial" w:hAnsi="Arial" w:cs="Arial"/>
          <w:sz w:val="24"/>
          <w:szCs w:val="24"/>
        </w:rPr>
      </w:pPr>
    </w:p>
    <w:p w14:paraId="235D50A0" w14:textId="77777777" w:rsidR="00FF34E1" w:rsidRPr="00960656" w:rsidRDefault="00FF34E1" w:rsidP="00FF34E1">
      <w:pPr>
        <w:contextualSpacing/>
        <w:rPr>
          <w:rFonts w:ascii="Arial" w:hAnsi="Arial" w:cs="Arial"/>
          <w:b/>
          <w:bCs/>
          <w:sz w:val="24"/>
          <w:szCs w:val="24"/>
        </w:rPr>
      </w:pPr>
      <w:r w:rsidRPr="00960656">
        <w:rPr>
          <w:rFonts w:ascii="Arial" w:hAnsi="Arial" w:cs="Arial"/>
          <w:b/>
          <w:bCs/>
          <w:sz w:val="24"/>
          <w:szCs w:val="24"/>
        </w:rPr>
        <w:t>Courses/Learning Assets</w:t>
      </w:r>
    </w:p>
    <w:p w14:paraId="4DEACF49" w14:textId="77777777" w:rsidR="00FF34E1" w:rsidRPr="00960656" w:rsidRDefault="00FF34E1" w:rsidP="00FF34E1">
      <w:pPr>
        <w:contextualSpacing/>
        <w:rPr>
          <w:rFonts w:ascii="Arial" w:hAnsi="Arial" w:cs="Arial"/>
          <w:sz w:val="24"/>
          <w:szCs w:val="24"/>
        </w:rPr>
      </w:pPr>
    </w:p>
    <w:p w14:paraId="441EF019"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CLM 002, Intellectual Property (IP) Valuation</w:t>
      </w:r>
    </w:p>
    <w:p w14:paraId="71EDBAFB"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CLE 068, Intellectual Property and Data Rights</w:t>
      </w:r>
    </w:p>
    <w:p w14:paraId="482B2F76"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CLE 069, Technology Transfer</w:t>
      </w:r>
    </w:p>
    <w:p w14:paraId="3BC89A82"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CLE 019, Modular Open Systems Approach</w:t>
      </w:r>
    </w:p>
    <w:p w14:paraId="19DC427F"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CLM 071, Introduction to Data Management</w:t>
      </w:r>
    </w:p>
    <w:p w14:paraId="31EFD0BD" w14:textId="77777777" w:rsidR="00FF34E1" w:rsidRPr="00960656" w:rsidRDefault="00FF34E1" w:rsidP="00FF34E1">
      <w:pPr>
        <w:contextualSpacing/>
        <w:rPr>
          <w:rFonts w:ascii="Arial" w:hAnsi="Arial" w:cs="Arial"/>
          <w:sz w:val="24"/>
          <w:szCs w:val="24"/>
        </w:rPr>
      </w:pPr>
      <w:r w:rsidRPr="00960656">
        <w:rPr>
          <w:rFonts w:ascii="Arial" w:hAnsi="Arial" w:cs="Arial"/>
          <w:sz w:val="24"/>
          <w:szCs w:val="24"/>
        </w:rPr>
        <w:t>CLM 072, Data Management Strategy Development</w:t>
      </w:r>
    </w:p>
    <w:p w14:paraId="5827AAE4" w14:textId="77777777" w:rsidR="00FF34E1" w:rsidRPr="00276C24" w:rsidRDefault="00FF34E1" w:rsidP="00FF34E1">
      <w:pPr>
        <w:contextualSpacing/>
        <w:rPr>
          <w:rFonts w:ascii="Arial" w:hAnsi="Arial" w:cs="Arial"/>
          <w:sz w:val="24"/>
          <w:szCs w:val="24"/>
        </w:rPr>
      </w:pPr>
      <w:r w:rsidRPr="00960656">
        <w:rPr>
          <w:rFonts w:ascii="Arial" w:hAnsi="Arial" w:cs="Arial"/>
          <w:sz w:val="24"/>
          <w:szCs w:val="24"/>
        </w:rPr>
        <w:t>CLM 073, Data Management Planning System</w:t>
      </w:r>
    </w:p>
    <w:p w14:paraId="04D3CA9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CLM 075, Data Acquisition</w:t>
      </w:r>
    </w:p>
    <w:p w14:paraId="4C0ED91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CLM 076, Data Markings</w:t>
      </w:r>
    </w:p>
    <w:p w14:paraId="70AA4A7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CLM 077, Data Management Protection and Storage</w:t>
      </w:r>
    </w:p>
    <w:p w14:paraId="4FF6FF7C"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LOG 2150, Technical Data Management</w:t>
      </w:r>
    </w:p>
    <w:p w14:paraId="51B40C7E"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CACQ 008, Foundational IP Credential. </w:t>
      </w:r>
    </w:p>
    <w:p w14:paraId="03500C7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CACQ 011: Foundational Software Acquisition Management Credential</w:t>
      </w:r>
    </w:p>
    <w:p w14:paraId="30FA66FA"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CON 0180: Data Rights</w:t>
      </w:r>
    </w:p>
    <w:p w14:paraId="114D5E71" w14:textId="77777777" w:rsidR="00FF34E1" w:rsidRPr="00276C24" w:rsidRDefault="00FF34E1" w:rsidP="00FF34E1">
      <w:pPr>
        <w:contextualSpacing/>
        <w:rPr>
          <w:rFonts w:ascii="Arial" w:hAnsi="Arial" w:cs="Arial"/>
          <w:sz w:val="24"/>
          <w:szCs w:val="24"/>
        </w:rPr>
      </w:pPr>
    </w:p>
    <w:p w14:paraId="602CC275" w14:textId="77777777" w:rsidR="00FF34E1" w:rsidRPr="00276C24" w:rsidRDefault="00FF34E1" w:rsidP="00FF34E1">
      <w:pPr>
        <w:contextualSpacing/>
        <w:rPr>
          <w:rFonts w:ascii="Arial" w:hAnsi="Arial" w:cs="Arial"/>
          <w:b/>
          <w:sz w:val="24"/>
          <w:szCs w:val="24"/>
        </w:rPr>
      </w:pPr>
      <w:r w:rsidRPr="00276C24">
        <w:rPr>
          <w:rFonts w:ascii="Arial" w:hAnsi="Arial" w:cs="Arial"/>
          <w:b/>
          <w:sz w:val="24"/>
          <w:szCs w:val="24"/>
          <w:u w:val="single"/>
        </w:rPr>
        <w:t>IP Strategy</w:t>
      </w:r>
    </w:p>
    <w:p w14:paraId="302CDF31" w14:textId="77777777" w:rsidR="00FF34E1" w:rsidRPr="00276C24" w:rsidRDefault="00FF34E1" w:rsidP="00FF34E1">
      <w:pPr>
        <w:contextualSpacing/>
        <w:rPr>
          <w:rFonts w:ascii="Arial" w:hAnsi="Arial" w:cs="Arial"/>
          <w:b/>
          <w:sz w:val="24"/>
          <w:szCs w:val="24"/>
        </w:rPr>
      </w:pPr>
    </w:p>
    <w:p w14:paraId="447B28BA" w14:textId="77777777" w:rsidR="00FF34E1" w:rsidRPr="00276C24" w:rsidRDefault="00FF34E1" w:rsidP="00FF34E1">
      <w:pPr>
        <w:tabs>
          <w:tab w:val="left" w:pos="360"/>
        </w:tabs>
        <w:kinsoku w:val="0"/>
        <w:overflowPunct w:val="0"/>
        <w:contextualSpacing/>
        <w:textAlignment w:val="baseline"/>
        <w:rPr>
          <w:rFonts w:ascii="Arial" w:eastAsiaTheme="minorEastAsia" w:hAnsi="Arial" w:cs="Arial"/>
          <w:color w:val="000000" w:themeColor="text1"/>
          <w:kern w:val="24"/>
          <w:sz w:val="24"/>
          <w:szCs w:val="24"/>
        </w:rPr>
      </w:pPr>
      <w:r w:rsidRPr="00276C24">
        <w:rPr>
          <w:rFonts w:ascii="Arial" w:eastAsiaTheme="minorEastAsia" w:hAnsi="Arial" w:cs="Arial"/>
          <w:color w:val="000000" w:themeColor="text1"/>
          <w:kern w:val="24"/>
          <w:sz w:val="24"/>
          <w:szCs w:val="24"/>
        </w:rPr>
        <w:t xml:space="preserve">When developing the comprehensive IP strategy and the capability requirements </w:t>
      </w:r>
      <w:r w:rsidRPr="00276C24">
        <w:rPr>
          <w:rFonts w:ascii="Arial" w:eastAsiaTheme="minorEastAsia" w:hAnsi="Arial" w:cs="Arial"/>
          <w:color w:val="000000" w:themeColor="text1"/>
          <w:kern w:val="24"/>
          <w:sz w:val="24"/>
          <w:szCs w:val="24"/>
        </w:rPr>
        <w:tab/>
        <w:t xml:space="preserve">for performance and sustainment, consider the following in respect to IP, data deliverables, and associated license rights (for additional information consult Army Directive 2018-26, Enabling Modernization Through the Management of Intellectual Property.): </w:t>
      </w:r>
    </w:p>
    <w:p w14:paraId="43D63DD0" w14:textId="77777777" w:rsidR="00FF34E1" w:rsidRPr="00276C24" w:rsidRDefault="00FF34E1" w:rsidP="00FF34E1">
      <w:pPr>
        <w:contextualSpacing/>
        <w:rPr>
          <w:rFonts w:ascii="Arial" w:hAnsi="Arial" w:cs="Arial"/>
          <w:sz w:val="24"/>
          <w:szCs w:val="24"/>
        </w:rPr>
      </w:pPr>
    </w:p>
    <w:p w14:paraId="0D0E3107" w14:textId="77777777" w:rsidR="00FF34E1" w:rsidRPr="00276C24" w:rsidRDefault="00FF34E1" w:rsidP="000459E1">
      <w:pPr>
        <w:numPr>
          <w:ilvl w:val="0"/>
          <w:numId w:val="91"/>
        </w:numPr>
        <w:contextualSpacing/>
        <w:rPr>
          <w:rFonts w:ascii="Arial" w:eastAsiaTheme="minorEastAsia" w:hAnsi="Arial" w:cs="Arial"/>
          <w:color w:val="000000" w:themeColor="text1"/>
          <w:kern w:val="24"/>
          <w:sz w:val="24"/>
          <w:szCs w:val="24"/>
        </w:rPr>
      </w:pPr>
      <w:r w:rsidRPr="00276C24">
        <w:rPr>
          <w:rFonts w:ascii="Arial" w:hAnsi="Arial" w:cs="Arial"/>
          <w:sz w:val="24"/>
          <w:szCs w:val="24"/>
        </w:rPr>
        <w:lastRenderedPageBreak/>
        <w:t xml:space="preserve">Develop an IP strategy that </w:t>
      </w:r>
      <w:r w:rsidRPr="00276C24">
        <w:rPr>
          <w:rFonts w:ascii="Arial" w:eastAsiaTheme="minorEastAsia" w:hAnsi="Arial" w:cs="Arial"/>
          <w:color w:val="000000" w:themeColor="text1"/>
          <w:kern w:val="24"/>
          <w:sz w:val="24"/>
          <w:szCs w:val="24"/>
        </w:rPr>
        <w:t xml:space="preserve">accounts for both short-term and long-term needs, covering the full lifecycle of the system or service. The IP strategy should continuously be assessed (e.g., sustainment reviews (SR)) and updated to reflect current status (i.e. evolving technology, reduced program cost or schedule, etc.) and desired goals/objectives. At a minimum, customize IP strategies based on the common, shared, and unique characteristics of the system and its components: system architecture and interfaces: product support/sustainment strategy: organic industrial base strategy of the DoD Component concerned; whether the item can be found in the commercial market: and whether the standard commercial licensing terms meet DoD needs. </w:t>
      </w:r>
      <w:r w:rsidRPr="00276C24">
        <w:rPr>
          <w:rFonts w:ascii="Arial" w:hAnsi="Arial" w:cs="Arial"/>
          <w:sz w:val="24"/>
          <w:szCs w:val="24"/>
        </w:rPr>
        <w:t>(NOTE: These can be considered strengths during a tradeoff, but cannot be mandated.)</w:t>
      </w:r>
      <w:r w:rsidRPr="00276C24">
        <w:rPr>
          <w:rFonts w:ascii="Arial" w:eastAsiaTheme="minorEastAsia" w:hAnsi="Arial" w:cs="Arial"/>
          <w:color w:val="000000" w:themeColor="text1"/>
          <w:kern w:val="24"/>
          <w:sz w:val="24"/>
          <w:szCs w:val="24"/>
        </w:rPr>
        <w:br/>
      </w:r>
    </w:p>
    <w:p w14:paraId="747B928F" w14:textId="77777777" w:rsidR="00FF34E1" w:rsidRPr="00276C24" w:rsidRDefault="00FF34E1" w:rsidP="000459E1">
      <w:pPr>
        <w:numPr>
          <w:ilvl w:val="0"/>
          <w:numId w:val="91"/>
        </w:numPr>
        <w:contextualSpacing/>
        <w:rPr>
          <w:rFonts w:ascii="Arial" w:eastAsiaTheme="minorEastAsia" w:hAnsi="Arial" w:cs="Arial"/>
          <w:color w:val="000000" w:themeColor="text1"/>
          <w:kern w:val="24"/>
          <w:sz w:val="24"/>
          <w:szCs w:val="24"/>
        </w:rPr>
      </w:pPr>
      <w:r w:rsidRPr="00276C24">
        <w:rPr>
          <w:rFonts w:ascii="Arial" w:eastAsiaTheme="minorEastAsia" w:hAnsi="Arial" w:cs="Arial"/>
          <w:color w:val="000000" w:themeColor="text1"/>
          <w:kern w:val="24"/>
          <w:sz w:val="24"/>
          <w:szCs w:val="24"/>
        </w:rPr>
        <w:t xml:space="preserve">Determine the appropriate sustainment approach to use for the IP strategy. The strategy should focus on achieving greater competition and more affordable sustainment costs. Anticipate the impact of sustainment costs within program business objectives over the entire system or service lifecycle. </w:t>
      </w:r>
      <w:r w:rsidRPr="00276C24">
        <w:rPr>
          <w:rFonts w:ascii="Arial" w:hAnsi="Arial" w:cs="Arial"/>
          <w:sz w:val="24"/>
          <w:szCs w:val="24"/>
        </w:rPr>
        <w:t>(NOTE: This can be considered a strength during a tradeoff, but cannot be mandated.)</w:t>
      </w:r>
    </w:p>
    <w:p w14:paraId="43B280EB" w14:textId="77777777" w:rsidR="00FF34E1" w:rsidRPr="00276C24" w:rsidRDefault="00FF34E1" w:rsidP="00FF34E1">
      <w:pPr>
        <w:ind w:left="630"/>
        <w:contextualSpacing/>
        <w:rPr>
          <w:rFonts w:ascii="Arial" w:hAnsi="Arial" w:cs="Arial"/>
          <w:sz w:val="24"/>
          <w:szCs w:val="24"/>
        </w:rPr>
      </w:pPr>
    </w:p>
    <w:p w14:paraId="320892B6" w14:textId="77777777" w:rsidR="00FF34E1" w:rsidRPr="00276C24" w:rsidRDefault="00FF34E1" w:rsidP="000459E1">
      <w:pPr>
        <w:numPr>
          <w:ilvl w:val="0"/>
          <w:numId w:val="91"/>
        </w:numPr>
        <w:contextualSpacing/>
        <w:rPr>
          <w:rFonts w:ascii="Arial" w:hAnsi="Arial" w:cs="Arial"/>
          <w:sz w:val="24"/>
          <w:szCs w:val="24"/>
        </w:rPr>
      </w:pPr>
      <w:r w:rsidRPr="00276C24">
        <w:rPr>
          <w:rFonts w:ascii="Arial" w:hAnsi="Arial" w:cs="Arial"/>
          <w:sz w:val="24"/>
          <w:szCs w:val="24"/>
        </w:rPr>
        <w:t>Determine what kind of data (e.g., form, fit, and function data), software, and associated license rights are required/desired for all stages of the acquisition life cycle, including operation, maintenance, installation, and training (OMIT); modernization; and sustainment. The IP strategy should be customized to meet specific sustainment needs of the program (i.e., data deliverable  and any required computer software source code).</w:t>
      </w:r>
    </w:p>
    <w:p w14:paraId="0DF113B5" w14:textId="77777777" w:rsidR="00FF34E1" w:rsidRPr="00276C24" w:rsidRDefault="00FF34E1" w:rsidP="00FF34E1">
      <w:pPr>
        <w:contextualSpacing/>
        <w:rPr>
          <w:rFonts w:ascii="Arial" w:hAnsi="Arial" w:cs="Arial"/>
          <w:sz w:val="24"/>
          <w:szCs w:val="24"/>
        </w:rPr>
      </w:pPr>
    </w:p>
    <w:p w14:paraId="748DB415" w14:textId="77777777" w:rsidR="00FF34E1" w:rsidRPr="00276C24" w:rsidRDefault="00FF34E1" w:rsidP="000459E1">
      <w:pPr>
        <w:numPr>
          <w:ilvl w:val="0"/>
          <w:numId w:val="91"/>
        </w:numPr>
        <w:contextualSpacing/>
        <w:rPr>
          <w:rFonts w:ascii="Arial" w:hAnsi="Arial" w:cs="Arial"/>
          <w:sz w:val="24"/>
          <w:szCs w:val="24"/>
        </w:rPr>
      </w:pPr>
      <w:r w:rsidRPr="00276C24">
        <w:rPr>
          <w:rFonts w:ascii="Arial" w:hAnsi="Arial" w:cs="Arial"/>
          <w:sz w:val="24"/>
          <w:szCs w:val="24"/>
        </w:rPr>
        <w:t>The Government should consider the following techniques for securing data/software and associated/corresponding license rights:</w:t>
      </w:r>
      <w:r w:rsidRPr="00276C24">
        <w:rPr>
          <w:rFonts w:ascii="Arial" w:hAnsi="Arial" w:cs="Arial"/>
          <w:sz w:val="24"/>
          <w:szCs w:val="24"/>
        </w:rPr>
        <w:br/>
      </w:r>
    </w:p>
    <w:p w14:paraId="7B4285B5" w14:textId="77777777" w:rsidR="00FF34E1" w:rsidRPr="00276C24" w:rsidRDefault="00FF34E1" w:rsidP="00FF34E1">
      <w:pPr>
        <w:ind w:left="1080" w:hanging="360"/>
        <w:contextualSpacing/>
        <w:rPr>
          <w:rFonts w:ascii="Arial" w:hAnsi="Arial" w:cs="Arial"/>
          <w:sz w:val="24"/>
          <w:szCs w:val="24"/>
        </w:rPr>
      </w:pPr>
      <w:r w:rsidRPr="00276C24">
        <w:rPr>
          <w:rFonts w:ascii="Arial" w:hAnsi="Arial" w:cs="Arial"/>
          <w:sz w:val="24"/>
          <w:szCs w:val="24"/>
        </w:rPr>
        <w:t xml:space="preserve">a.  Consider including contract provisions providing for the transfer of a detailed data/software package with the corresponding license rights to the Government if the original contractor goes out of business or drops the particular item from production. </w:t>
      </w:r>
    </w:p>
    <w:p w14:paraId="4210692A" w14:textId="77777777" w:rsidR="00FF34E1" w:rsidRPr="00276C24" w:rsidRDefault="00FF34E1" w:rsidP="00FF34E1">
      <w:pPr>
        <w:ind w:left="1080" w:hanging="360"/>
        <w:contextualSpacing/>
        <w:rPr>
          <w:rFonts w:ascii="Arial" w:hAnsi="Arial" w:cs="Arial"/>
          <w:sz w:val="24"/>
          <w:szCs w:val="24"/>
        </w:rPr>
      </w:pPr>
      <w:r w:rsidRPr="00276C24">
        <w:rPr>
          <w:rFonts w:ascii="Arial" w:hAnsi="Arial" w:cs="Arial"/>
          <w:sz w:val="24"/>
          <w:szCs w:val="24"/>
        </w:rPr>
        <w:t>b.  Consider including data escrow provisions (see DFARS PGI 227.7203-2(b)(2)(ii)(D)).</w:t>
      </w:r>
    </w:p>
    <w:p w14:paraId="0A9F4634" w14:textId="77777777" w:rsidR="00FF34E1" w:rsidRPr="00276C24" w:rsidRDefault="00FF34E1" w:rsidP="00FF34E1">
      <w:pPr>
        <w:tabs>
          <w:tab w:val="left" w:pos="1350"/>
        </w:tabs>
        <w:ind w:left="720"/>
        <w:contextualSpacing/>
        <w:rPr>
          <w:rFonts w:ascii="Arial" w:hAnsi="Arial" w:cs="Arial"/>
          <w:sz w:val="24"/>
          <w:szCs w:val="24"/>
        </w:rPr>
      </w:pPr>
    </w:p>
    <w:p w14:paraId="1B54F97B" w14:textId="77777777" w:rsidR="00FF34E1" w:rsidRPr="00276C24" w:rsidRDefault="00FF34E1" w:rsidP="000459E1">
      <w:pPr>
        <w:numPr>
          <w:ilvl w:val="0"/>
          <w:numId w:val="91"/>
        </w:numPr>
        <w:tabs>
          <w:tab w:val="left" w:pos="720"/>
        </w:tabs>
        <w:contextualSpacing/>
        <w:rPr>
          <w:rFonts w:ascii="Arial" w:hAnsi="Arial" w:cs="Arial"/>
          <w:sz w:val="24"/>
          <w:szCs w:val="24"/>
        </w:rPr>
      </w:pPr>
      <w:r w:rsidRPr="00276C24">
        <w:rPr>
          <w:rFonts w:ascii="Arial" w:hAnsi="Arial" w:cs="Arial"/>
          <w:sz w:val="24"/>
          <w:szCs w:val="24"/>
        </w:rPr>
        <w:t xml:space="preserve">Describe the Modular Open System Approach (MOSA) objectives that drive modularity decisions to support the operational and lifecycle needs. Describe how IP, and related matters, necessary to support the program’s use of modular open systems approaches, in accordance with 10 U.S.C. Sections §§ 3771-3775 and §§4401 - 4403, will be addressed. This includes providing guidance for how solicitations and contracts will: </w:t>
      </w:r>
    </w:p>
    <w:p w14:paraId="25F3AD31" w14:textId="77777777" w:rsidR="00FF34E1" w:rsidRPr="00276C24" w:rsidRDefault="00FF34E1" w:rsidP="00FF34E1">
      <w:pPr>
        <w:tabs>
          <w:tab w:val="left" w:pos="720"/>
        </w:tabs>
        <w:ind w:left="720"/>
        <w:contextualSpacing/>
        <w:rPr>
          <w:rFonts w:ascii="Arial" w:hAnsi="Arial" w:cs="Arial"/>
          <w:sz w:val="24"/>
          <w:szCs w:val="24"/>
        </w:rPr>
      </w:pPr>
    </w:p>
    <w:p w14:paraId="1047EB8C" w14:textId="77777777" w:rsidR="00FF34E1" w:rsidRPr="00276C24" w:rsidRDefault="00FF34E1" w:rsidP="000459E1">
      <w:pPr>
        <w:numPr>
          <w:ilvl w:val="0"/>
          <w:numId w:val="98"/>
        </w:numPr>
        <w:tabs>
          <w:tab w:val="left" w:pos="720"/>
          <w:tab w:val="left" w:pos="1080"/>
        </w:tabs>
        <w:contextualSpacing/>
        <w:rPr>
          <w:rFonts w:ascii="Arial" w:hAnsi="Arial" w:cs="Arial"/>
          <w:sz w:val="24"/>
          <w:szCs w:val="24"/>
        </w:rPr>
      </w:pPr>
      <w:r w:rsidRPr="00276C24">
        <w:rPr>
          <w:rFonts w:ascii="Arial" w:hAnsi="Arial" w:cs="Arial"/>
          <w:sz w:val="24"/>
          <w:szCs w:val="24"/>
        </w:rPr>
        <w:t>Identify and require all major systems interfaces to be based on widely supported and consensus-based standards (if available and suitable), which are preferably non-proprietary.</w:t>
      </w:r>
    </w:p>
    <w:p w14:paraId="32241CEC" w14:textId="77777777" w:rsidR="00FF34E1" w:rsidRPr="00276C24" w:rsidRDefault="00FF34E1" w:rsidP="000459E1">
      <w:pPr>
        <w:numPr>
          <w:ilvl w:val="0"/>
          <w:numId w:val="98"/>
        </w:numPr>
        <w:contextualSpacing/>
        <w:rPr>
          <w:rFonts w:ascii="Arial" w:hAnsi="Arial" w:cs="Arial"/>
          <w:sz w:val="24"/>
          <w:szCs w:val="24"/>
        </w:rPr>
      </w:pPr>
      <w:r w:rsidRPr="00276C24">
        <w:rPr>
          <w:rFonts w:ascii="Arial" w:hAnsi="Arial" w:cs="Arial"/>
          <w:sz w:val="24"/>
          <w:szCs w:val="24"/>
        </w:rPr>
        <w:lastRenderedPageBreak/>
        <w:t xml:space="preserve">Include requirements to acquire the appropriate IP rights in such major systems interfaces. </w:t>
      </w:r>
    </w:p>
    <w:p w14:paraId="2E765304" w14:textId="77777777" w:rsidR="00FF34E1" w:rsidRPr="00276C24" w:rsidRDefault="00FF34E1" w:rsidP="000459E1">
      <w:pPr>
        <w:numPr>
          <w:ilvl w:val="0"/>
          <w:numId w:val="98"/>
        </w:numPr>
        <w:contextualSpacing/>
        <w:rPr>
          <w:rFonts w:ascii="Arial" w:hAnsi="Arial" w:cs="Arial"/>
          <w:sz w:val="24"/>
          <w:szCs w:val="24"/>
        </w:rPr>
      </w:pPr>
      <w:r w:rsidRPr="00276C24">
        <w:rPr>
          <w:rFonts w:ascii="Arial" w:hAnsi="Arial" w:cs="Arial"/>
          <w:sz w:val="24"/>
          <w:szCs w:val="24"/>
        </w:rPr>
        <w:t xml:space="preserve">Include appropriate requirements for other non-major systems interfaces (e.g., interfaces necessary for segregation and reintegration activities). </w:t>
      </w:r>
    </w:p>
    <w:p w14:paraId="0C5B8CA9" w14:textId="77777777" w:rsidR="00FF34E1" w:rsidRPr="00276C24" w:rsidRDefault="00FF34E1" w:rsidP="000459E1">
      <w:pPr>
        <w:numPr>
          <w:ilvl w:val="0"/>
          <w:numId w:val="98"/>
        </w:numPr>
        <w:contextualSpacing/>
        <w:rPr>
          <w:rFonts w:ascii="Arial" w:hAnsi="Arial" w:cs="Arial"/>
          <w:sz w:val="24"/>
          <w:szCs w:val="24"/>
        </w:rPr>
      </w:pPr>
      <w:r w:rsidRPr="00276C24">
        <w:rPr>
          <w:rFonts w:ascii="Arial" w:hAnsi="Arial" w:cs="Arial"/>
          <w:sz w:val="24"/>
          <w:szCs w:val="24"/>
        </w:rPr>
        <w:t>Include request for Government Purpose Rights, when appropriate, for Circuit Card Assemblies in support of organic industrial base (OIB) DSOR and DSOS capabilities.</w:t>
      </w:r>
    </w:p>
    <w:p w14:paraId="2F2FD875" w14:textId="77777777" w:rsidR="00FF34E1" w:rsidRPr="00276C24" w:rsidRDefault="00FF34E1" w:rsidP="00FF34E1">
      <w:pPr>
        <w:ind w:left="630"/>
        <w:contextualSpacing/>
        <w:rPr>
          <w:rFonts w:ascii="Arial" w:hAnsi="Arial" w:cs="Arial"/>
          <w:sz w:val="24"/>
          <w:szCs w:val="24"/>
        </w:rPr>
      </w:pPr>
    </w:p>
    <w:p w14:paraId="598FC8A9" w14:textId="77777777" w:rsidR="00FF34E1" w:rsidRPr="00276C24" w:rsidRDefault="00FF34E1" w:rsidP="000459E1">
      <w:pPr>
        <w:numPr>
          <w:ilvl w:val="0"/>
          <w:numId w:val="91"/>
        </w:numPr>
        <w:contextualSpacing/>
        <w:rPr>
          <w:rFonts w:ascii="Arial" w:hAnsi="Arial" w:cs="Arial"/>
          <w:color w:val="000000"/>
          <w:sz w:val="24"/>
          <w:szCs w:val="24"/>
        </w:rPr>
      </w:pPr>
      <w:r w:rsidRPr="00276C24">
        <w:rPr>
          <w:rFonts w:ascii="Arial" w:hAnsi="Arial" w:cs="Arial"/>
          <w:color w:val="000000" w:themeColor="text1"/>
          <w:sz w:val="24"/>
          <w:szCs w:val="24"/>
        </w:rPr>
        <w:t>Appropriately reflect the IP strategy in both the solicitation and the resultant contract. Contents of both documents should include the IP, data deliverables, and associated license rights necessary to accomplish program objectives.</w:t>
      </w:r>
      <w:r w:rsidRPr="00276C24">
        <w:rPr>
          <w:rFonts w:ascii="Arial" w:hAnsi="Arial" w:cs="Arial"/>
          <w:sz w:val="24"/>
          <w:szCs w:val="24"/>
        </w:rPr>
        <w:br/>
      </w:r>
      <w:r w:rsidRPr="00276C24">
        <w:rPr>
          <w:rFonts w:ascii="Arial" w:hAnsi="Arial" w:cs="Arial"/>
          <w:color w:val="000000" w:themeColor="text1"/>
          <w:sz w:val="24"/>
          <w:szCs w:val="24"/>
        </w:rPr>
        <w:t xml:space="preserve"> </w:t>
      </w:r>
    </w:p>
    <w:p w14:paraId="7C11D228" w14:textId="77777777" w:rsidR="00FF34E1" w:rsidRPr="00276C24" w:rsidRDefault="00FF34E1" w:rsidP="000459E1">
      <w:pPr>
        <w:numPr>
          <w:ilvl w:val="0"/>
          <w:numId w:val="91"/>
        </w:numPr>
        <w:contextualSpacing/>
        <w:rPr>
          <w:rFonts w:ascii="Arial" w:hAnsi="Arial" w:cs="Arial"/>
          <w:color w:val="000000"/>
          <w:sz w:val="24"/>
          <w:szCs w:val="24"/>
        </w:rPr>
      </w:pPr>
      <w:r w:rsidRPr="00276C24">
        <w:rPr>
          <w:rFonts w:ascii="Arial" w:hAnsi="Arial" w:cs="Arial"/>
          <w:sz w:val="24"/>
          <w:szCs w:val="24"/>
        </w:rPr>
        <w:t>Request that offerors propose their own sustainment transition plan (to transition sustainment from their organization to the Government or another contractor) as an evaluation factor (technical sub factor – Supportability and Maintenance).</w:t>
      </w:r>
      <w:r w:rsidRPr="00276C24">
        <w:rPr>
          <w:rFonts w:ascii="Arial" w:hAnsi="Arial" w:cs="Arial"/>
          <w:sz w:val="24"/>
          <w:szCs w:val="24"/>
        </w:rPr>
        <w:br/>
      </w:r>
    </w:p>
    <w:p w14:paraId="52B855C5" w14:textId="77777777" w:rsidR="00FF34E1" w:rsidRPr="00276C24" w:rsidRDefault="00FF34E1" w:rsidP="000459E1">
      <w:pPr>
        <w:numPr>
          <w:ilvl w:val="0"/>
          <w:numId w:val="91"/>
        </w:numPr>
        <w:contextualSpacing/>
        <w:rPr>
          <w:rFonts w:ascii="Arial" w:hAnsi="Arial" w:cs="Arial"/>
          <w:color w:val="000000"/>
          <w:sz w:val="24"/>
          <w:szCs w:val="24"/>
        </w:rPr>
      </w:pPr>
      <w:r w:rsidRPr="00276C24">
        <w:rPr>
          <w:rFonts w:ascii="Arial" w:eastAsiaTheme="minorEastAsia" w:hAnsi="Arial" w:cs="Arial"/>
          <w:color w:val="000000" w:themeColor="text1"/>
          <w:kern w:val="24"/>
          <w:sz w:val="24"/>
          <w:szCs w:val="24"/>
        </w:rPr>
        <w:t xml:space="preserve">The Government should only seek the IP, data deliverables, and associated license rights necessary to support the mission of the program. In some instances, where </w:t>
      </w:r>
      <w:r w:rsidRPr="00276C24">
        <w:rPr>
          <w:rFonts w:ascii="Arial" w:eastAsiaTheme="minorEastAsia" w:hAnsi="Arial" w:cs="Arial"/>
          <w:color w:val="000000" w:themeColor="text1"/>
          <w:sz w:val="24"/>
          <w:szCs w:val="24"/>
        </w:rPr>
        <w:t>offeror</w:t>
      </w:r>
      <w:r w:rsidRPr="00276C24">
        <w:rPr>
          <w:rFonts w:ascii="Arial" w:eastAsiaTheme="minorEastAsia" w:hAnsi="Arial" w:cs="Arial"/>
          <w:color w:val="000000" w:themeColor="text1"/>
          <w:kern w:val="24"/>
          <w:sz w:val="24"/>
          <w:szCs w:val="24"/>
        </w:rPr>
        <w:t xml:space="preserve">s are willing to provide the </w:t>
      </w:r>
      <w:r w:rsidRPr="00276C24">
        <w:rPr>
          <w:rFonts w:ascii="Arial" w:eastAsiaTheme="minorEastAsia" w:hAnsi="Arial" w:cs="Arial"/>
          <w:color w:val="000000" w:themeColor="text1"/>
          <w:sz w:val="24"/>
          <w:szCs w:val="24"/>
        </w:rPr>
        <w:t>G</w:t>
      </w:r>
      <w:r w:rsidRPr="00276C24">
        <w:rPr>
          <w:rFonts w:ascii="Arial" w:eastAsiaTheme="minorEastAsia" w:hAnsi="Arial" w:cs="Arial"/>
          <w:color w:val="000000" w:themeColor="text1"/>
          <w:kern w:val="24"/>
          <w:sz w:val="24"/>
          <w:szCs w:val="24"/>
        </w:rPr>
        <w:t xml:space="preserve">overnment with additional license rights to technical data and software, such additional costs may not be cost effective. Having an evaluation factor in a competitive procurement environment may drive down the associated costs for broader technical data or software license rights. </w:t>
      </w:r>
      <w:r w:rsidRPr="00276C24">
        <w:rPr>
          <w:rFonts w:ascii="Arial" w:eastAsiaTheme="minorEastAsia" w:hAnsi="Arial" w:cs="Arial"/>
          <w:color w:val="000000" w:themeColor="text1"/>
          <w:kern w:val="24"/>
          <w:sz w:val="24"/>
          <w:szCs w:val="24"/>
        </w:rPr>
        <w:br/>
      </w:r>
    </w:p>
    <w:p w14:paraId="04BF4F8B" w14:textId="77777777" w:rsidR="00FF34E1" w:rsidRPr="00276C24" w:rsidRDefault="00FF34E1" w:rsidP="000459E1">
      <w:pPr>
        <w:numPr>
          <w:ilvl w:val="0"/>
          <w:numId w:val="91"/>
        </w:numPr>
        <w:contextualSpacing/>
        <w:rPr>
          <w:rFonts w:ascii="Arial" w:hAnsi="Arial" w:cs="Arial"/>
          <w:color w:val="000000"/>
          <w:sz w:val="24"/>
          <w:szCs w:val="24"/>
        </w:rPr>
      </w:pPr>
      <w:r w:rsidRPr="00276C24">
        <w:rPr>
          <w:rFonts w:ascii="Arial" w:hAnsi="Arial" w:cs="Arial"/>
          <w:color w:val="000000"/>
          <w:sz w:val="24"/>
          <w:szCs w:val="24"/>
        </w:rPr>
        <w:t xml:space="preserve">Consult with a </w:t>
      </w:r>
      <w:r w:rsidRPr="00276C24">
        <w:rPr>
          <w:rFonts w:ascii="Arial" w:hAnsi="Arial" w:cs="Arial"/>
          <w:color w:val="000000" w:themeColor="text1"/>
          <w:sz w:val="24"/>
          <w:szCs w:val="24"/>
        </w:rPr>
        <w:t xml:space="preserve">Government </w:t>
      </w:r>
      <w:r w:rsidRPr="00276C24">
        <w:rPr>
          <w:rFonts w:ascii="Arial" w:hAnsi="Arial" w:cs="Arial"/>
          <w:color w:val="000000"/>
          <w:sz w:val="24"/>
          <w:szCs w:val="24"/>
        </w:rPr>
        <w:t xml:space="preserve">IP attorney on IP, data deliverables, and associated license rights. </w:t>
      </w:r>
      <w:r w:rsidRPr="00276C24">
        <w:rPr>
          <w:rFonts w:ascii="Arial" w:eastAsiaTheme="minorEastAsia" w:hAnsi="Arial" w:cs="Arial"/>
          <w:color w:val="000000" w:themeColor="text1"/>
          <w:sz w:val="24"/>
          <w:szCs w:val="24"/>
        </w:rPr>
        <w:t xml:space="preserve">Statutes and regulations related to </w:t>
      </w:r>
      <w:r w:rsidRPr="00276C24">
        <w:rPr>
          <w:rFonts w:ascii="Arial" w:eastAsiaTheme="minorEastAsia" w:hAnsi="Arial" w:cs="Arial"/>
          <w:color w:val="000000" w:themeColor="text1"/>
          <w:kern w:val="24"/>
          <w:sz w:val="24"/>
          <w:szCs w:val="24"/>
        </w:rPr>
        <w:t>technical data, software</w:t>
      </w:r>
      <w:r w:rsidRPr="00276C24">
        <w:rPr>
          <w:rFonts w:ascii="Arial" w:eastAsiaTheme="minorEastAsia" w:hAnsi="Arial" w:cs="Arial"/>
          <w:color w:val="000000" w:themeColor="text1"/>
          <w:sz w:val="24"/>
          <w:szCs w:val="24"/>
        </w:rPr>
        <w:t>,</w:t>
      </w:r>
      <w:r w:rsidRPr="00276C24">
        <w:rPr>
          <w:rFonts w:ascii="Arial" w:eastAsiaTheme="minorEastAsia" w:hAnsi="Arial" w:cs="Arial"/>
          <w:color w:val="000000" w:themeColor="text1"/>
          <w:kern w:val="24"/>
          <w:sz w:val="24"/>
          <w:szCs w:val="24"/>
        </w:rPr>
        <w:t xml:space="preserve"> and associated rights are </w:t>
      </w:r>
      <w:r w:rsidRPr="00276C24">
        <w:rPr>
          <w:rFonts w:ascii="Arial" w:eastAsiaTheme="minorEastAsia" w:hAnsi="Arial" w:cs="Arial"/>
          <w:color w:val="000000" w:themeColor="text1"/>
          <w:sz w:val="24"/>
          <w:szCs w:val="24"/>
        </w:rPr>
        <w:t xml:space="preserve">set forth in </w:t>
      </w:r>
      <w:r w:rsidRPr="00276C24">
        <w:rPr>
          <w:rFonts w:ascii="Arial" w:eastAsiaTheme="minorEastAsia" w:hAnsi="Arial" w:cs="Arial"/>
          <w:color w:val="000000" w:themeColor="text1"/>
          <w:kern w:val="24"/>
          <w:sz w:val="24"/>
          <w:szCs w:val="24"/>
        </w:rPr>
        <w:t>10 USC §</w:t>
      </w:r>
      <w:r w:rsidRPr="00276C24">
        <w:rPr>
          <w:rFonts w:ascii="Arial" w:eastAsiaTheme="minorEastAsia" w:hAnsi="Arial" w:cs="Arial"/>
          <w:color w:val="000000" w:themeColor="text1"/>
          <w:sz w:val="24"/>
          <w:szCs w:val="24"/>
        </w:rPr>
        <w:t xml:space="preserve"> Chapter 275</w:t>
      </w:r>
      <w:r w:rsidRPr="00276C24">
        <w:rPr>
          <w:rFonts w:ascii="Arial" w:eastAsiaTheme="minorEastAsia" w:hAnsi="Arial" w:cs="Arial"/>
          <w:color w:val="000000" w:themeColor="text1"/>
          <w:kern w:val="24"/>
          <w:sz w:val="24"/>
          <w:szCs w:val="24"/>
        </w:rPr>
        <w:t xml:space="preserve"> (and DFARS 227.7102-1, DFARS 227.7103-1, DFARS 227.7202-1, and DFARS 227.7203-1). Th</w:t>
      </w:r>
      <w:r w:rsidRPr="00276C24">
        <w:rPr>
          <w:rFonts w:ascii="Arial" w:eastAsiaTheme="minorEastAsia" w:hAnsi="Arial" w:cs="Arial"/>
          <w:color w:val="000000" w:themeColor="text1"/>
          <w:sz w:val="24"/>
          <w:szCs w:val="24"/>
        </w:rPr>
        <w:t>e</w:t>
      </w:r>
      <w:r w:rsidRPr="00276C24">
        <w:rPr>
          <w:rFonts w:ascii="Arial" w:eastAsiaTheme="minorEastAsia" w:hAnsi="Arial" w:cs="Arial"/>
          <w:color w:val="000000" w:themeColor="text1"/>
          <w:kern w:val="24"/>
          <w:sz w:val="24"/>
          <w:szCs w:val="24"/>
        </w:rPr>
        <w:t xml:space="preserve"> statute and DFARS regulations should be read carefully before procur</w:t>
      </w:r>
      <w:r w:rsidRPr="00276C24">
        <w:rPr>
          <w:rFonts w:ascii="Arial" w:eastAsiaTheme="minorEastAsia" w:hAnsi="Arial" w:cs="Arial"/>
          <w:color w:val="000000" w:themeColor="text1"/>
          <w:sz w:val="24"/>
          <w:szCs w:val="24"/>
        </w:rPr>
        <w:t>ing</w:t>
      </w:r>
      <w:r w:rsidRPr="00276C24">
        <w:rPr>
          <w:rFonts w:ascii="Arial" w:eastAsiaTheme="minorEastAsia" w:hAnsi="Arial" w:cs="Arial"/>
          <w:color w:val="000000" w:themeColor="text1"/>
          <w:kern w:val="24"/>
          <w:sz w:val="24"/>
          <w:szCs w:val="24"/>
        </w:rPr>
        <w:t xml:space="preserve"> </w:t>
      </w:r>
      <w:r w:rsidRPr="00276C24">
        <w:rPr>
          <w:rFonts w:ascii="Arial" w:eastAsiaTheme="minorEastAsia" w:hAnsi="Arial" w:cs="Arial"/>
          <w:color w:val="000000" w:themeColor="text1"/>
          <w:sz w:val="24"/>
          <w:szCs w:val="24"/>
        </w:rPr>
        <w:t xml:space="preserve">any </w:t>
      </w:r>
      <w:r w:rsidRPr="00276C24">
        <w:rPr>
          <w:rFonts w:ascii="Arial" w:eastAsiaTheme="minorEastAsia" w:hAnsi="Arial" w:cs="Arial"/>
          <w:color w:val="000000" w:themeColor="text1"/>
          <w:kern w:val="24"/>
          <w:sz w:val="24"/>
          <w:szCs w:val="24"/>
        </w:rPr>
        <w:t xml:space="preserve">technical data or software. </w:t>
      </w:r>
      <w:r w:rsidRPr="00276C24">
        <w:rPr>
          <w:rFonts w:ascii="Arial" w:eastAsiaTheme="minorEastAsia" w:hAnsi="Arial" w:cs="Arial"/>
          <w:color w:val="000000" w:themeColor="text1"/>
          <w:sz w:val="24"/>
          <w:szCs w:val="24"/>
        </w:rPr>
        <w:t xml:space="preserve">Ensure the Government receives sufficient rights in </w:t>
      </w:r>
      <w:r w:rsidRPr="00276C24">
        <w:rPr>
          <w:rFonts w:ascii="Arial" w:eastAsiaTheme="minorEastAsia" w:hAnsi="Arial" w:cs="Arial"/>
          <w:color w:val="000000" w:themeColor="text1"/>
          <w:kern w:val="24"/>
          <w:sz w:val="24"/>
          <w:szCs w:val="24"/>
        </w:rPr>
        <w:t>technical data</w:t>
      </w:r>
      <w:r w:rsidRPr="00276C24">
        <w:rPr>
          <w:rFonts w:ascii="Arial" w:eastAsiaTheme="minorEastAsia" w:hAnsi="Arial" w:cs="Arial"/>
          <w:color w:val="000000" w:themeColor="text1"/>
          <w:sz w:val="24"/>
          <w:szCs w:val="24"/>
        </w:rPr>
        <w:t xml:space="preserve"> and software </w:t>
      </w:r>
      <w:r w:rsidRPr="00276C24">
        <w:rPr>
          <w:rFonts w:ascii="Arial" w:eastAsiaTheme="minorEastAsia" w:hAnsi="Arial" w:cs="Arial"/>
          <w:color w:val="000000" w:themeColor="text1"/>
          <w:kern w:val="24"/>
          <w:sz w:val="24"/>
          <w:szCs w:val="24"/>
        </w:rPr>
        <w:t xml:space="preserve">to </w:t>
      </w:r>
      <w:r w:rsidRPr="00276C24">
        <w:rPr>
          <w:rFonts w:ascii="Arial" w:eastAsiaTheme="minorEastAsia" w:hAnsi="Arial" w:cs="Arial"/>
          <w:color w:val="000000" w:themeColor="text1"/>
          <w:sz w:val="24"/>
          <w:szCs w:val="24"/>
        </w:rPr>
        <w:t xml:space="preserve">enable </w:t>
      </w:r>
      <w:r w:rsidRPr="00276C24">
        <w:rPr>
          <w:rFonts w:ascii="Arial" w:eastAsiaTheme="minorEastAsia" w:hAnsi="Arial" w:cs="Arial"/>
          <w:color w:val="000000" w:themeColor="text1"/>
          <w:kern w:val="24"/>
          <w:sz w:val="24"/>
          <w:szCs w:val="24"/>
        </w:rPr>
        <w:t>organic or competitively established sustain</w:t>
      </w:r>
      <w:r w:rsidRPr="00276C24">
        <w:rPr>
          <w:rFonts w:ascii="Arial" w:eastAsiaTheme="minorEastAsia" w:hAnsi="Arial" w:cs="Arial"/>
          <w:color w:val="000000" w:themeColor="text1"/>
          <w:sz w:val="24"/>
          <w:szCs w:val="24"/>
        </w:rPr>
        <w:t>ment of</w:t>
      </w:r>
      <w:r w:rsidRPr="00276C24">
        <w:rPr>
          <w:rFonts w:ascii="Arial" w:eastAsiaTheme="minorEastAsia" w:hAnsi="Arial" w:cs="Arial"/>
          <w:color w:val="000000" w:themeColor="text1"/>
          <w:kern w:val="24"/>
          <w:sz w:val="24"/>
          <w:szCs w:val="24"/>
        </w:rPr>
        <w:t xml:space="preserve"> item</w:t>
      </w:r>
      <w:r w:rsidRPr="00276C24">
        <w:rPr>
          <w:rFonts w:ascii="Arial" w:eastAsiaTheme="minorEastAsia" w:hAnsi="Arial" w:cs="Arial"/>
          <w:color w:val="000000" w:themeColor="text1"/>
          <w:sz w:val="24"/>
          <w:szCs w:val="24"/>
        </w:rPr>
        <w:t>s</w:t>
      </w:r>
      <w:r w:rsidRPr="00276C24">
        <w:rPr>
          <w:rFonts w:ascii="Arial" w:eastAsiaTheme="minorEastAsia" w:hAnsi="Arial" w:cs="Arial"/>
          <w:color w:val="000000" w:themeColor="text1"/>
          <w:kern w:val="24"/>
          <w:sz w:val="24"/>
          <w:szCs w:val="24"/>
        </w:rPr>
        <w:t>.</w:t>
      </w:r>
    </w:p>
    <w:p w14:paraId="3A5B4D54" w14:textId="77777777" w:rsidR="00FF34E1" w:rsidRPr="00276C24" w:rsidRDefault="00FF34E1" w:rsidP="00FF34E1">
      <w:pPr>
        <w:contextualSpacing/>
        <w:rPr>
          <w:rFonts w:ascii="Arial" w:hAnsi="Arial" w:cs="Arial"/>
          <w:color w:val="000000"/>
          <w:sz w:val="24"/>
          <w:szCs w:val="24"/>
        </w:rPr>
      </w:pPr>
    </w:p>
    <w:p w14:paraId="682A0697" w14:textId="77777777" w:rsidR="00FF34E1" w:rsidRPr="00276C24" w:rsidRDefault="00FF34E1" w:rsidP="00FF34E1">
      <w:pPr>
        <w:contextualSpacing/>
        <w:rPr>
          <w:rFonts w:ascii="Arial" w:hAnsi="Arial" w:cs="Arial"/>
          <w:color w:val="000000"/>
          <w:sz w:val="24"/>
          <w:szCs w:val="24"/>
        </w:rPr>
      </w:pPr>
      <w:r w:rsidRPr="00276C24">
        <w:rPr>
          <w:rFonts w:ascii="Arial" w:hAnsi="Arial" w:cs="Arial"/>
          <w:color w:val="000000"/>
          <w:sz w:val="24"/>
          <w:szCs w:val="24"/>
        </w:rPr>
        <w:t>IP Strategy Checklist</w:t>
      </w:r>
    </w:p>
    <w:tbl>
      <w:tblPr>
        <w:tblStyle w:val="TableGrid"/>
        <w:tblW w:w="5000" w:type="pct"/>
        <w:jc w:val="center"/>
        <w:tblLook w:val="04A0" w:firstRow="1" w:lastRow="0" w:firstColumn="1" w:lastColumn="0" w:noHBand="0" w:noVBand="1"/>
      </w:tblPr>
      <w:tblGrid>
        <w:gridCol w:w="2737"/>
        <w:gridCol w:w="6901"/>
      </w:tblGrid>
      <w:tr w:rsidR="00FF34E1" w:rsidRPr="00DE1F3A" w14:paraId="0517C064" w14:textId="77777777" w:rsidTr="00D673E1">
        <w:trPr>
          <w:jc w:val="center"/>
        </w:trPr>
        <w:tc>
          <w:tcPr>
            <w:tcW w:w="5000" w:type="pct"/>
            <w:gridSpan w:val="2"/>
          </w:tcPr>
          <w:p w14:paraId="2F4BAC24" w14:textId="77777777" w:rsidR="00FF34E1" w:rsidRPr="00276C24" w:rsidRDefault="00FF34E1" w:rsidP="00D673E1">
            <w:pPr>
              <w:contextualSpacing/>
              <w:jc w:val="center"/>
              <w:rPr>
                <w:rFonts w:ascii="Arial" w:hAnsi="Arial" w:cs="Arial"/>
                <w:b/>
                <w:sz w:val="20"/>
                <w:szCs w:val="20"/>
              </w:rPr>
            </w:pPr>
            <w:r w:rsidRPr="00276C24">
              <w:rPr>
                <w:rFonts w:ascii="Arial" w:hAnsi="Arial" w:cs="Arial"/>
                <w:b/>
                <w:sz w:val="20"/>
                <w:szCs w:val="20"/>
              </w:rPr>
              <w:t>IP Strategy Checklist*</w:t>
            </w:r>
          </w:p>
        </w:tc>
      </w:tr>
      <w:tr w:rsidR="00FF34E1" w:rsidRPr="00DE1F3A" w14:paraId="13AB9F3C" w14:textId="77777777" w:rsidTr="00D673E1">
        <w:trPr>
          <w:jc w:val="center"/>
        </w:trPr>
        <w:tc>
          <w:tcPr>
            <w:tcW w:w="1420" w:type="pct"/>
          </w:tcPr>
          <w:p w14:paraId="7B3C7199" w14:textId="77777777" w:rsidR="00FF34E1" w:rsidRPr="00276C24" w:rsidRDefault="00FF34E1" w:rsidP="00D673E1">
            <w:pPr>
              <w:contextualSpacing/>
              <w:rPr>
                <w:rFonts w:ascii="Arial" w:hAnsi="Arial" w:cs="Arial"/>
                <w:b/>
                <w:sz w:val="20"/>
                <w:szCs w:val="20"/>
              </w:rPr>
            </w:pPr>
          </w:p>
          <w:p w14:paraId="58DF0067" w14:textId="77777777" w:rsidR="00FF34E1" w:rsidRPr="00276C24" w:rsidRDefault="00FF34E1" w:rsidP="00D673E1">
            <w:pPr>
              <w:contextualSpacing/>
              <w:rPr>
                <w:rFonts w:ascii="Arial" w:hAnsi="Arial" w:cs="Arial"/>
                <w:b/>
                <w:sz w:val="20"/>
                <w:szCs w:val="20"/>
              </w:rPr>
            </w:pPr>
            <w:r w:rsidRPr="00276C24">
              <w:rPr>
                <w:rFonts w:ascii="Arial" w:hAnsi="Arial" w:cs="Arial"/>
                <w:b/>
                <w:sz w:val="20"/>
                <w:szCs w:val="20"/>
              </w:rPr>
              <w:t>Phases of Acquisition</w:t>
            </w:r>
          </w:p>
        </w:tc>
        <w:tc>
          <w:tcPr>
            <w:tcW w:w="3580" w:type="pct"/>
          </w:tcPr>
          <w:p w14:paraId="7E1F5923" w14:textId="77777777" w:rsidR="00FF34E1" w:rsidRPr="00276C24" w:rsidRDefault="00FF34E1" w:rsidP="00D673E1">
            <w:pPr>
              <w:contextualSpacing/>
              <w:jc w:val="center"/>
              <w:rPr>
                <w:rFonts w:ascii="Arial" w:hAnsi="Arial" w:cs="Arial"/>
                <w:b/>
                <w:sz w:val="20"/>
                <w:szCs w:val="20"/>
              </w:rPr>
            </w:pPr>
            <w:r w:rsidRPr="00276C24">
              <w:rPr>
                <w:rFonts w:ascii="Arial" w:hAnsi="Arial" w:cs="Arial"/>
                <w:b/>
                <w:sz w:val="20"/>
                <w:szCs w:val="20"/>
              </w:rPr>
              <w:t>Key IP Management and Acquisition Activities, Considerations, Resources</w:t>
            </w:r>
          </w:p>
        </w:tc>
      </w:tr>
      <w:tr w:rsidR="00FF34E1" w:rsidRPr="00DE1F3A" w14:paraId="56045E3E" w14:textId="77777777" w:rsidTr="00D673E1">
        <w:trPr>
          <w:jc w:val="center"/>
        </w:trPr>
        <w:tc>
          <w:tcPr>
            <w:tcW w:w="1420" w:type="pct"/>
          </w:tcPr>
          <w:p w14:paraId="3A087CAA" w14:textId="77777777" w:rsidR="00FF34E1" w:rsidRPr="00276C24" w:rsidRDefault="00FF34E1" w:rsidP="00D673E1">
            <w:pPr>
              <w:contextualSpacing/>
              <w:rPr>
                <w:rFonts w:ascii="Arial" w:hAnsi="Arial" w:cs="Arial"/>
                <w:b/>
                <w:sz w:val="20"/>
                <w:szCs w:val="20"/>
              </w:rPr>
            </w:pPr>
          </w:p>
          <w:p w14:paraId="72A3649D" w14:textId="77777777" w:rsidR="00FF34E1" w:rsidRPr="00276C24" w:rsidRDefault="00FF34E1" w:rsidP="00D673E1">
            <w:pPr>
              <w:contextualSpacing/>
              <w:rPr>
                <w:rFonts w:ascii="Arial" w:hAnsi="Arial" w:cs="Arial"/>
                <w:b/>
                <w:sz w:val="20"/>
                <w:szCs w:val="20"/>
              </w:rPr>
            </w:pPr>
            <w:r w:rsidRPr="00276C24">
              <w:rPr>
                <w:rFonts w:ascii="Arial" w:hAnsi="Arial" w:cs="Arial"/>
                <w:b/>
                <w:sz w:val="20"/>
                <w:szCs w:val="20"/>
              </w:rPr>
              <w:t>Pre-Solicitation</w:t>
            </w:r>
          </w:p>
        </w:tc>
        <w:tc>
          <w:tcPr>
            <w:tcW w:w="3580" w:type="pct"/>
          </w:tcPr>
          <w:p w14:paraId="0157D998" w14:textId="77777777" w:rsidR="00FF34E1" w:rsidRPr="00276C24" w:rsidRDefault="00FF34E1" w:rsidP="000459E1">
            <w:pPr>
              <w:numPr>
                <w:ilvl w:val="0"/>
                <w:numId w:val="86"/>
              </w:numPr>
              <w:tabs>
                <w:tab w:val="num" w:pos="432"/>
              </w:tabs>
              <w:ind w:left="432"/>
              <w:contextualSpacing/>
              <w:rPr>
                <w:rFonts w:ascii="Arial" w:hAnsi="Arial" w:cs="Arial"/>
                <w:sz w:val="20"/>
                <w:szCs w:val="20"/>
              </w:rPr>
            </w:pPr>
            <w:r w:rsidRPr="00276C24">
              <w:rPr>
                <w:rFonts w:ascii="Arial" w:hAnsi="Arial" w:cs="Arial"/>
                <w:sz w:val="20"/>
                <w:szCs w:val="20"/>
              </w:rPr>
              <w:t>Align the initial design studies to the major functional elements</w:t>
            </w:r>
          </w:p>
          <w:p w14:paraId="224347C1" w14:textId="77777777" w:rsidR="00FF34E1" w:rsidRPr="00276C24" w:rsidRDefault="00FF34E1" w:rsidP="000459E1">
            <w:pPr>
              <w:numPr>
                <w:ilvl w:val="0"/>
                <w:numId w:val="86"/>
              </w:numPr>
              <w:tabs>
                <w:tab w:val="num" w:pos="432"/>
              </w:tabs>
              <w:ind w:left="432"/>
              <w:contextualSpacing/>
              <w:rPr>
                <w:rFonts w:ascii="Arial" w:hAnsi="Arial" w:cs="Arial"/>
                <w:sz w:val="20"/>
                <w:szCs w:val="20"/>
              </w:rPr>
            </w:pPr>
            <w:r w:rsidRPr="00276C24">
              <w:rPr>
                <w:rFonts w:ascii="Arial" w:hAnsi="Arial" w:cs="Arial"/>
                <w:sz w:val="20"/>
                <w:szCs w:val="20"/>
              </w:rPr>
              <w:t>Establish a clear understanding of the IP, data deliverables, associated license rights requirements. If it is likely that an Offeror may propose IP that was not developed at private expense, the Contracting Officer should engage with DCAA to determine what assistance can be provided to verify funding source/existing data rights, specific to that requirement.</w:t>
            </w:r>
          </w:p>
          <w:p w14:paraId="0A247F0D" w14:textId="77777777" w:rsidR="00FF34E1" w:rsidRPr="00276C24" w:rsidRDefault="00FF34E1" w:rsidP="000459E1">
            <w:pPr>
              <w:numPr>
                <w:ilvl w:val="0"/>
                <w:numId w:val="86"/>
              </w:numPr>
              <w:tabs>
                <w:tab w:val="num" w:pos="432"/>
              </w:tabs>
              <w:ind w:left="432"/>
              <w:contextualSpacing/>
              <w:rPr>
                <w:rFonts w:ascii="Arial" w:hAnsi="Arial" w:cs="Arial"/>
                <w:sz w:val="20"/>
                <w:szCs w:val="20"/>
              </w:rPr>
            </w:pPr>
            <w:r w:rsidRPr="00276C24">
              <w:rPr>
                <w:rFonts w:ascii="Arial" w:hAnsi="Arial" w:cs="Arial"/>
                <w:sz w:val="20"/>
                <w:szCs w:val="20"/>
              </w:rPr>
              <w:t>Contracting Officer/Specialist serves as Business Adviser in development of acquisition documentation.</w:t>
            </w:r>
          </w:p>
          <w:p w14:paraId="352ABCB9" w14:textId="77777777" w:rsidR="00FF34E1" w:rsidRPr="00276C24" w:rsidRDefault="00FF34E1" w:rsidP="000459E1">
            <w:pPr>
              <w:numPr>
                <w:ilvl w:val="0"/>
                <w:numId w:val="86"/>
              </w:numPr>
              <w:tabs>
                <w:tab w:val="num" w:pos="432"/>
              </w:tabs>
              <w:ind w:left="432"/>
              <w:contextualSpacing/>
              <w:rPr>
                <w:rFonts w:ascii="Arial" w:hAnsi="Arial" w:cs="Arial"/>
                <w:sz w:val="20"/>
                <w:szCs w:val="20"/>
              </w:rPr>
            </w:pPr>
            <w:r w:rsidRPr="00276C24">
              <w:rPr>
                <w:rFonts w:ascii="Arial" w:hAnsi="Arial" w:cs="Arial"/>
                <w:sz w:val="20"/>
                <w:szCs w:val="20"/>
              </w:rPr>
              <w:t xml:space="preserve">PM and Contracting Officer/Specialist conduct market research, including through the Defense Innovation Marketplace </w:t>
            </w:r>
          </w:p>
          <w:p w14:paraId="4396E0BB" w14:textId="77777777" w:rsidR="00FF34E1" w:rsidRPr="00276C24" w:rsidRDefault="00FF34E1" w:rsidP="000459E1">
            <w:pPr>
              <w:numPr>
                <w:ilvl w:val="0"/>
                <w:numId w:val="86"/>
              </w:numPr>
              <w:tabs>
                <w:tab w:val="num" w:pos="432"/>
              </w:tabs>
              <w:ind w:left="432"/>
              <w:contextualSpacing/>
              <w:rPr>
                <w:rFonts w:ascii="Arial" w:eastAsiaTheme="minorEastAsia" w:hAnsi="Arial" w:cs="Arial"/>
                <w:b/>
                <w:bCs/>
                <w:sz w:val="20"/>
                <w:szCs w:val="20"/>
              </w:rPr>
            </w:pPr>
            <w:r w:rsidRPr="00276C24">
              <w:rPr>
                <w:rFonts w:ascii="Arial" w:eastAsiaTheme="minorEastAsia" w:hAnsi="Arial" w:cs="Arial"/>
                <w:sz w:val="20"/>
                <w:szCs w:val="20"/>
              </w:rPr>
              <w:t xml:space="preserve">Write an IP strategy for the system modules that align with Modular Open Systems Approach (MOSA): Technology developed all/part by USG Funding, get delivery of what you're going to pay for (in native </w:t>
            </w:r>
            <w:r w:rsidRPr="00276C24">
              <w:rPr>
                <w:rFonts w:ascii="Arial" w:eastAsiaTheme="minorEastAsia" w:hAnsi="Arial" w:cs="Arial"/>
                <w:sz w:val="20"/>
                <w:szCs w:val="20"/>
              </w:rPr>
              <w:lastRenderedPageBreak/>
              <w:t xml:space="preserve">format, if it seems too early or costly to reformat the data for DoD’s usual standard) </w:t>
            </w:r>
            <w:r w:rsidRPr="00276C24">
              <w:rPr>
                <w:rFonts w:ascii="Arial" w:eastAsiaTheme="minorEastAsia" w:hAnsi="Arial" w:cs="Arial"/>
                <w:b/>
                <w:bCs/>
                <w:sz w:val="20"/>
                <w:szCs w:val="20"/>
              </w:rPr>
              <w:t xml:space="preserve">(Guidance Intellectual Property Strategy - 2015 </w:t>
            </w:r>
            <w:r w:rsidRPr="00276C24">
              <w:rPr>
                <w:rFonts w:ascii="Arial" w:eastAsiaTheme="minorEastAsia" w:hAnsi="Arial" w:cs="Arial"/>
                <w:sz w:val="20"/>
                <w:szCs w:val="20"/>
              </w:rPr>
              <w:t>(</w:t>
            </w:r>
            <w:r w:rsidRPr="00276C24">
              <w:rPr>
                <w:rFonts w:ascii="Arial" w:hAnsi="Arial" w:cs="Arial"/>
                <w:sz w:val="20"/>
                <w:szCs w:val="20"/>
              </w:rPr>
              <w:t>IP Strategy Brochure_Final 2-10-15.pdf (dau.edu)</w:t>
            </w:r>
            <w:r w:rsidRPr="00276C24">
              <w:rPr>
                <w:rFonts w:ascii="Arial" w:eastAsiaTheme="minorEastAsia" w:hAnsi="Arial" w:cs="Arial"/>
                <w:b/>
                <w:bCs/>
                <w:sz w:val="20"/>
                <w:szCs w:val="20"/>
              </w:rPr>
              <w:t xml:space="preserve"> and Army Implementation Guidance, Appendix C </w:t>
            </w:r>
            <w:r w:rsidRPr="00276C24">
              <w:rPr>
                <w:rFonts w:ascii="Arial" w:eastAsiaTheme="minorEastAsia" w:hAnsi="Arial" w:cs="Arial"/>
                <w:sz w:val="20"/>
                <w:szCs w:val="20"/>
              </w:rPr>
              <w:t>(requires CAC)</w:t>
            </w:r>
            <w:r w:rsidRPr="00276C24">
              <w:rPr>
                <w:rFonts w:ascii="Arial" w:eastAsiaTheme="minorEastAsia" w:hAnsi="Arial" w:cs="Arial"/>
                <w:b/>
                <w:bCs/>
                <w:sz w:val="20"/>
                <w:szCs w:val="20"/>
              </w:rPr>
              <w:t>)</w:t>
            </w:r>
          </w:p>
          <w:p w14:paraId="0E384E20" w14:textId="77777777" w:rsidR="00FF34E1" w:rsidRPr="00276C24" w:rsidRDefault="00FF34E1" w:rsidP="000459E1">
            <w:pPr>
              <w:numPr>
                <w:ilvl w:val="0"/>
                <w:numId w:val="86"/>
              </w:numPr>
              <w:tabs>
                <w:tab w:val="num" w:pos="432"/>
              </w:tabs>
              <w:ind w:left="432"/>
              <w:contextualSpacing/>
              <w:rPr>
                <w:rFonts w:ascii="Arial" w:hAnsi="Arial" w:cs="Arial"/>
                <w:b/>
                <w:sz w:val="20"/>
                <w:szCs w:val="20"/>
              </w:rPr>
            </w:pPr>
            <w:r w:rsidRPr="00276C24">
              <w:rPr>
                <w:rFonts w:ascii="Arial" w:hAnsi="Arial" w:cs="Arial"/>
                <w:sz w:val="20"/>
                <w:szCs w:val="20"/>
              </w:rPr>
              <w:t xml:space="preserve">Verify that the strategy includes an approach for the remainder of modules that can be competitively acquired under the Restricted-Proprietary Model: Technology developed entirely at private expense </w:t>
            </w:r>
            <w:r w:rsidRPr="00276C24">
              <w:rPr>
                <w:rFonts w:ascii="Arial" w:hAnsi="Arial" w:cs="Arial"/>
                <w:b/>
                <w:sz w:val="20"/>
                <w:szCs w:val="20"/>
              </w:rPr>
              <w:t xml:space="preserve">(IP Strategy Brochure 2015 </w:t>
            </w:r>
            <w:r w:rsidRPr="00276C24">
              <w:rPr>
                <w:rFonts w:ascii="Arial" w:hAnsi="Arial" w:cs="Arial"/>
                <w:bCs/>
                <w:sz w:val="20"/>
                <w:szCs w:val="20"/>
              </w:rPr>
              <w:t>(</w:t>
            </w:r>
            <w:r w:rsidRPr="00276C24">
              <w:rPr>
                <w:rFonts w:ascii="Arial" w:hAnsi="Arial" w:cs="Arial"/>
                <w:sz w:val="20"/>
                <w:szCs w:val="20"/>
              </w:rPr>
              <w:t>IP Strategy Brochure_Final 2-10-15.pdf (dau.edu)</w:t>
            </w:r>
            <w:r w:rsidRPr="00276C24">
              <w:rPr>
                <w:rFonts w:ascii="Arial" w:hAnsi="Arial" w:cs="Arial"/>
                <w:b/>
                <w:sz w:val="20"/>
                <w:szCs w:val="20"/>
              </w:rPr>
              <w:t xml:space="preserve"> and Army Implementation Guidance, Appendix C </w:t>
            </w:r>
            <w:r w:rsidRPr="00276C24">
              <w:rPr>
                <w:rFonts w:ascii="Arial" w:eastAsiaTheme="minorEastAsia" w:hAnsi="Arial" w:cs="Arial"/>
                <w:sz w:val="20"/>
                <w:szCs w:val="20"/>
              </w:rPr>
              <w:t>(requires CAC)</w:t>
            </w:r>
            <w:r w:rsidRPr="00276C24">
              <w:rPr>
                <w:rFonts w:ascii="Arial" w:hAnsi="Arial" w:cs="Arial"/>
                <w:b/>
                <w:sz w:val="20"/>
                <w:szCs w:val="20"/>
              </w:rPr>
              <w:t>)</w:t>
            </w:r>
          </w:p>
          <w:p w14:paraId="2119D7E0" w14:textId="676D9C1C" w:rsidR="00FF34E1" w:rsidRPr="00276C24" w:rsidRDefault="00FF34E1" w:rsidP="000459E1">
            <w:pPr>
              <w:numPr>
                <w:ilvl w:val="0"/>
                <w:numId w:val="86"/>
              </w:numPr>
              <w:tabs>
                <w:tab w:val="num" w:pos="432"/>
              </w:tabs>
              <w:ind w:left="432"/>
              <w:contextualSpacing/>
              <w:rPr>
                <w:rFonts w:ascii="Arial" w:hAnsi="Arial" w:cs="Arial"/>
                <w:sz w:val="20"/>
                <w:szCs w:val="20"/>
              </w:rPr>
            </w:pPr>
            <w:r w:rsidRPr="00276C24">
              <w:rPr>
                <w:rFonts w:ascii="Arial" w:hAnsi="Arial" w:cs="Arial"/>
                <w:sz w:val="20"/>
                <w:szCs w:val="20"/>
              </w:rPr>
              <w:t>Verify the IP strategy accounts for both short-term and long-term needs, covering the full life cycle of the system</w:t>
            </w:r>
            <w:r w:rsidR="00217007" w:rsidRPr="00276C24">
              <w:rPr>
                <w:rFonts w:ascii="Arial" w:hAnsi="Arial" w:cs="Arial"/>
                <w:sz w:val="20"/>
                <w:szCs w:val="20"/>
              </w:rPr>
              <w:t>.</w:t>
            </w:r>
          </w:p>
          <w:p w14:paraId="777B7354" w14:textId="7D51273D" w:rsidR="00FF34E1" w:rsidRPr="00276C24" w:rsidRDefault="00FF34E1" w:rsidP="000459E1">
            <w:pPr>
              <w:numPr>
                <w:ilvl w:val="0"/>
                <w:numId w:val="86"/>
              </w:numPr>
              <w:tabs>
                <w:tab w:val="num" w:pos="432"/>
              </w:tabs>
              <w:ind w:left="432"/>
              <w:contextualSpacing/>
              <w:rPr>
                <w:rFonts w:ascii="Arial" w:hAnsi="Arial" w:cs="Arial"/>
                <w:sz w:val="20"/>
                <w:szCs w:val="20"/>
              </w:rPr>
            </w:pPr>
            <w:r w:rsidRPr="00276C24">
              <w:rPr>
                <w:rFonts w:ascii="Arial" w:hAnsi="Arial" w:cs="Arial"/>
                <w:sz w:val="20"/>
                <w:szCs w:val="20"/>
              </w:rPr>
              <w:t>Incorporate Modular Open Systems Approach (MOSA) considerations into Acquisition Strategy.</w:t>
            </w:r>
          </w:p>
        </w:tc>
      </w:tr>
      <w:tr w:rsidR="00FF34E1" w:rsidRPr="00DE1F3A" w14:paraId="3E21E2F1" w14:textId="77777777" w:rsidTr="00D673E1">
        <w:trPr>
          <w:jc w:val="center"/>
        </w:trPr>
        <w:tc>
          <w:tcPr>
            <w:tcW w:w="1420" w:type="pct"/>
          </w:tcPr>
          <w:p w14:paraId="00A04CC4" w14:textId="77777777" w:rsidR="00FF34E1" w:rsidRPr="00276C24" w:rsidRDefault="00FF34E1" w:rsidP="00D673E1">
            <w:pPr>
              <w:contextualSpacing/>
              <w:rPr>
                <w:rFonts w:ascii="Arial" w:hAnsi="Arial" w:cs="Arial"/>
                <w:sz w:val="20"/>
                <w:szCs w:val="20"/>
              </w:rPr>
            </w:pPr>
          </w:p>
          <w:p w14:paraId="20AD9F52" w14:textId="77777777" w:rsidR="00FF34E1" w:rsidRPr="00276C24" w:rsidRDefault="00FF34E1" w:rsidP="00D673E1">
            <w:pPr>
              <w:contextualSpacing/>
              <w:rPr>
                <w:rFonts w:ascii="Arial" w:hAnsi="Arial" w:cs="Arial"/>
                <w:sz w:val="20"/>
                <w:szCs w:val="20"/>
              </w:rPr>
            </w:pPr>
            <w:r w:rsidRPr="00276C24">
              <w:rPr>
                <w:rFonts w:ascii="Arial" w:hAnsi="Arial" w:cs="Arial"/>
                <w:b/>
                <w:sz w:val="20"/>
                <w:szCs w:val="20"/>
              </w:rPr>
              <w:t>Solicitation</w:t>
            </w:r>
          </w:p>
          <w:p w14:paraId="3FC5D565" w14:textId="77777777" w:rsidR="00FF34E1" w:rsidRPr="00276C24" w:rsidRDefault="00FF34E1" w:rsidP="00D673E1">
            <w:pPr>
              <w:contextualSpacing/>
              <w:rPr>
                <w:rFonts w:ascii="Arial" w:hAnsi="Arial" w:cs="Arial"/>
                <w:sz w:val="20"/>
                <w:szCs w:val="20"/>
              </w:rPr>
            </w:pPr>
          </w:p>
          <w:p w14:paraId="23986969" w14:textId="77777777" w:rsidR="00FF34E1" w:rsidRPr="00276C24" w:rsidRDefault="00FF34E1" w:rsidP="00D673E1">
            <w:pPr>
              <w:contextualSpacing/>
              <w:rPr>
                <w:rFonts w:ascii="Arial" w:hAnsi="Arial" w:cs="Arial"/>
                <w:sz w:val="20"/>
                <w:szCs w:val="20"/>
              </w:rPr>
            </w:pPr>
          </w:p>
          <w:p w14:paraId="2910978B" w14:textId="77777777" w:rsidR="00FF34E1" w:rsidRPr="00276C24" w:rsidRDefault="00FF34E1" w:rsidP="00D673E1">
            <w:pPr>
              <w:contextualSpacing/>
              <w:rPr>
                <w:rFonts w:ascii="Arial" w:hAnsi="Arial" w:cs="Arial"/>
                <w:sz w:val="20"/>
                <w:szCs w:val="20"/>
              </w:rPr>
            </w:pPr>
          </w:p>
          <w:p w14:paraId="7C928463" w14:textId="77777777" w:rsidR="00FF34E1" w:rsidRPr="00276C24" w:rsidRDefault="00FF34E1" w:rsidP="00D673E1">
            <w:pPr>
              <w:contextualSpacing/>
              <w:rPr>
                <w:rFonts w:ascii="Arial" w:hAnsi="Arial" w:cs="Arial"/>
                <w:sz w:val="20"/>
                <w:szCs w:val="20"/>
              </w:rPr>
            </w:pPr>
          </w:p>
        </w:tc>
        <w:tc>
          <w:tcPr>
            <w:tcW w:w="3580" w:type="pct"/>
          </w:tcPr>
          <w:p w14:paraId="1BEDC274" w14:textId="77777777" w:rsidR="00FF34E1" w:rsidRPr="00276C24" w:rsidRDefault="00FF34E1" w:rsidP="000459E1">
            <w:pPr>
              <w:numPr>
                <w:ilvl w:val="0"/>
                <w:numId w:val="97"/>
              </w:numPr>
              <w:ind w:left="473" w:hanging="450"/>
              <w:contextualSpacing/>
              <w:rPr>
                <w:rFonts w:ascii="Arial" w:hAnsi="Arial" w:cs="Arial"/>
                <w:sz w:val="20"/>
                <w:szCs w:val="20"/>
              </w:rPr>
            </w:pPr>
            <w:r w:rsidRPr="00276C24">
              <w:rPr>
                <w:rFonts w:ascii="Arial" w:hAnsi="Arial" w:cs="Arial"/>
                <w:sz w:val="20"/>
                <w:szCs w:val="20"/>
              </w:rPr>
              <w:t xml:space="preserve">The solicitation should clearly and effectively communicate and prioritize IP goals. </w:t>
            </w:r>
          </w:p>
          <w:p w14:paraId="0B49929E" w14:textId="77777777" w:rsidR="00FF34E1" w:rsidRPr="00276C24" w:rsidRDefault="00FF34E1" w:rsidP="000459E1">
            <w:pPr>
              <w:numPr>
                <w:ilvl w:val="0"/>
                <w:numId w:val="97"/>
              </w:numPr>
              <w:ind w:left="473" w:hanging="450"/>
              <w:contextualSpacing/>
              <w:rPr>
                <w:rFonts w:ascii="Arial" w:hAnsi="Arial" w:cs="Arial"/>
                <w:sz w:val="20"/>
                <w:szCs w:val="20"/>
              </w:rPr>
            </w:pPr>
            <w:r w:rsidRPr="00276C24">
              <w:rPr>
                <w:rFonts w:ascii="Arial" w:hAnsi="Arial" w:cs="Arial"/>
                <w:sz w:val="20"/>
                <w:szCs w:val="20"/>
              </w:rPr>
              <w:t>Be transparent in articulating intellectual property; data deliverables; associated license rights requirements; Government operation, maintenance, installation, and training (OMIT); modernization; and sustainment objectives.</w:t>
            </w:r>
          </w:p>
          <w:p w14:paraId="208A6CE6" w14:textId="77777777" w:rsidR="00FF34E1" w:rsidRPr="00276C24" w:rsidRDefault="00FF34E1" w:rsidP="000459E1">
            <w:pPr>
              <w:numPr>
                <w:ilvl w:val="0"/>
                <w:numId w:val="97"/>
              </w:numPr>
              <w:tabs>
                <w:tab w:val="num" w:pos="1440"/>
              </w:tabs>
              <w:ind w:left="473" w:hanging="450"/>
              <w:contextualSpacing/>
              <w:rPr>
                <w:rFonts w:ascii="Arial" w:eastAsiaTheme="minorEastAsia" w:hAnsi="Arial" w:cs="Arial"/>
                <w:sz w:val="20"/>
                <w:szCs w:val="20"/>
              </w:rPr>
            </w:pPr>
            <w:r w:rsidRPr="00276C24">
              <w:rPr>
                <w:rFonts w:ascii="Arial" w:eastAsiaTheme="minorEastAsia" w:hAnsi="Arial" w:cs="Arial"/>
                <w:sz w:val="20"/>
                <w:szCs w:val="20"/>
              </w:rPr>
              <w:t xml:space="preserve">The Performance Work Statement (PWS)/Statement of Work (SOW) should identify the license rights and data deliverables (including OMIT data) required and be linked to CDRL(s). The offeror may need to provide costs/prices, if separately priced. </w:t>
            </w:r>
          </w:p>
          <w:p w14:paraId="7980818D" w14:textId="77777777" w:rsidR="00FF34E1" w:rsidRPr="00276C24" w:rsidRDefault="00FF34E1" w:rsidP="000459E1">
            <w:pPr>
              <w:numPr>
                <w:ilvl w:val="0"/>
                <w:numId w:val="107"/>
              </w:numPr>
              <w:contextualSpacing/>
              <w:rPr>
                <w:rFonts w:ascii="Arial" w:hAnsi="Arial" w:cs="Arial"/>
                <w:sz w:val="20"/>
                <w:szCs w:val="20"/>
              </w:rPr>
            </w:pPr>
            <w:r w:rsidRPr="00276C24">
              <w:rPr>
                <w:rFonts w:ascii="Arial" w:hAnsi="Arial" w:cs="Arial"/>
                <w:sz w:val="20"/>
                <w:szCs w:val="20"/>
              </w:rPr>
              <w:t>License Rights and data deliverables (including OMIT data) described under CDRLs should comprise a complete package (or as much as needed) of all technical data and computer software for enabling maintenance of an entire system.</w:t>
            </w:r>
          </w:p>
          <w:p w14:paraId="51F701CC" w14:textId="77777777" w:rsidR="00FF34E1" w:rsidRPr="00276C24" w:rsidRDefault="00FF34E1" w:rsidP="000459E1">
            <w:pPr>
              <w:numPr>
                <w:ilvl w:val="0"/>
                <w:numId w:val="97"/>
              </w:numPr>
              <w:ind w:left="473" w:hanging="450"/>
              <w:contextualSpacing/>
              <w:rPr>
                <w:rFonts w:ascii="Arial" w:eastAsiaTheme="minorEastAsia" w:hAnsi="Arial" w:cs="Arial"/>
                <w:sz w:val="20"/>
                <w:szCs w:val="20"/>
              </w:rPr>
            </w:pPr>
            <w:r w:rsidRPr="00276C24">
              <w:rPr>
                <w:rFonts w:ascii="Arial" w:eastAsiaTheme="minorEastAsia" w:hAnsi="Arial" w:cs="Arial"/>
                <w:sz w:val="20"/>
                <w:szCs w:val="20"/>
              </w:rPr>
              <w:t>Request that the offeror identify restrictions on license rights.</w:t>
            </w:r>
          </w:p>
          <w:p w14:paraId="0C0CC774" w14:textId="77777777" w:rsidR="00FF34E1" w:rsidRPr="00276C24" w:rsidRDefault="00FF34E1" w:rsidP="000459E1">
            <w:pPr>
              <w:numPr>
                <w:ilvl w:val="0"/>
                <w:numId w:val="97"/>
              </w:numPr>
              <w:ind w:left="473" w:hanging="450"/>
              <w:contextualSpacing/>
              <w:rPr>
                <w:rFonts w:ascii="Arial" w:eastAsiaTheme="minorEastAsia" w:hAnsi="Arial" w:cs="Arial"/>
                <w:sz w:val="20"/>
                <w:szCs w:val="20"/>
              </w:rPr>
            </w:pPr>
            <w:r w:rsidRPr="00276C24">
              <w:rPr>
                <w:rFonts w:ascii="Arial" w:eastAsiaTheme="minorEastAsia" w:hAnsi="Arial" w:cs="Arial"/>
                <w:sz w:val="20"/>
                <w:szCs w:val="20"/>
              </w:rPr>
              <w:t>Incorporate delivery requirements and require offerors to assert their specific restrictions</w:t>
            </w:r>
            <w:r w:rsidRPr="00276C24">
              <w:rPr>
                <w:rFonts w:ascii="Arial" w:hAnsi="Arial" w:cs="Arial"/>
                <w:sz w:val="20"/>
                <w:szCs w:val="20"/>
              </w:rPr>
              <w:t xml:space="preserve"> </w:t>
            </w:r>
            <w:r w:rsidRPr="00276C24">
              <w:rPr>
                <w:rFonts w:ascii="Arial" w:eastAsiaTheme="minorEastAsia" w:hAnsi="Arial" w:cs="Arial"/>
                <w:sz w:val="20"/>
                <w:szCs w:val="20"/>
              </w:rPr>
              <w:t>on license rights.</w:t>
            </w:r>
          </w:p>
          <w:p w14:paraId="614C6689" w14:textId="77777777" w:rsidR="00FF34E1" w:rsidRPr="00276C24" w:rsidRDefault="00FF34E1" w:rsidP="000459E1">
            <w:pPr>
              <w:numPr>
                <w:ilvl w:val="0"/>
                <w:numId w:val="97"/>
              </w:numPr>
              <w:ind w:left="473" w:hanging="450"/>
              <w:contextualSpacing/>
              <w:rPr>
                <w:rFonts w:ascii="Arial" w:eastAsiaTheme="minorEastAsia" w:hAnsi="Arial" w:cs="Arial"/>
                <w:sz w:val="20"/>
                <w:szCs w:val="20"/>
              </w:rPr>
            </w:pPr>
            <w:r w:rsidRPr="00276C24">
              <w:rPr>
                <w:rFonts w:ascii="Arial" w:hAnsi="Arial" w:cs="Arial"/>
                <w:sz w:val="20"/>
                <w:szCs w:val="20"/>
              </w:rPr>
              <w:t>Required data or software must be a deliverable, assigned to a CLIN.</w:t>
            </w:r>
          </w:p>
          <w:p w14:paraId="4B0674DA" w14:textId="77777777" w:rsidR="00FF34E1" w:rsidRPr="00276C24" w:rsidRDefault="00FF34E1" w:rsidP="000459E1">
            <w:pPr>
              <w:numPr>
                <w:ilvl w:val="0"/>
                <w:numId w:val="97"/>
              </w:numPr>
              <w:ind w:left="473" w:hanging="450"/>
              <w:contextualSpacing/>
              <w:rPr>
                <w:rFonts w:ascii="Arial" w:hAnsi="Arial" w:cs="Arial"/>
                <w:sz w:val="20"/>
                <w:szCs w:val="20"/>
              </w:rPr>
            </w:pPr>
            <w:r w:rsidRPr="00276C24">
              <w:rPr>
                <w:rFonts w:ascii="Arial" w:hAnsi="Arial" w:cs="Arial"/>
                <w:sz w:val="20"/>
                <w:szCs w:val="20"/>
              </w:rPr>
              <w:t>Incorporate appropriate</w:t>
            </w:r>
            <w:r w:rsidRPr="00276C24">
              <w:rPr>
                <w:rFonts w:ascii="Arial" w:eastAsiaTheme="minorEastAsia" w:hAnsi="Arial" w:cs="Arial"/>
                <w:color w:val="000000" w:themeColor="text1"/>
                <w:kern w:val="24"/>
                <w:sz w:val="20"/>
                <w:szCs w:val="20"/>
              </w:rPr>
              <w:t xml:space="preserve"> </w:t>
            </w:r>
            <w:r w:rsidRPr="00276C24">
              <w:rPr>
                <w:rFonts w:ascii="Arial" w:hAnsi="Arial" w:cs="Arial"/>
                <w:sz w:val="20"/>
                <w:szCs w:val="20"/>
              </w:rPr>
              <w:t>provisions and contract clauses.</w:t>
            </w:r>
          </w:p>
          <w:p w14:paraId="51BDBC4A" w14:textId="77777777" w:rsidR="00FF34E1" w:rsidRPr="00276C24" w:rsidRDefault="00FF34E1" w:rsidP="000459E1">
            <w:pPr>
              <w:numPr>
                <w:ilvl w:val="0"/>
                <w:numId w:val="97"/>
              </w:numPr>
              <w:ind w:left="473" w:hanging="450"/>
              <w:contextualSpacing/>
              <w:rPr>
                <w:rFonts w:ascii="Arial" w:eastAsiaTheme="minorEastAsia" w:hAnsi="Arial" w:cs="Arial"/>
                <w:sz w:val="20"/>
                <w:szCs w:val="20"/>
              </w:rPr>
            </w:pPr>
            <w:r w:rsidRPr="00276C24">
              <w:rPr>
                <w:rFonts w:ascii="Arial" w:hAnsi="Arial" w:cs="Arial"/>
                <w:sz w:val="20"/>
                <w:szCs w:val="20"/>
              </w:rPr>
              <w:t xml:space="preserve">For commercial technologies, request information similar to that required in the DFARS listing and assertion requirements provision (DFARS 252.227-7017) and include CDRL requirements for copies of commercial and negotiated licenses in the solicitation. </w:t>
            </w:r>
          </w:p>
          <w:p w14:paraId="76ED4EB4" w14:textId="77777777" w:rsidR="00FF34E1" w:rsidRPr="00276C24" w:rsidRDefault="00FF34E1" w:rsidP="000459E1">
            <w:pPr>
              <w:numPr>
                <w:ilvl w:val="0"/>
                <w:numId w:val="97"/>
              </w:numPr>
              <w:ind w:left="473" w:hanging="450"/>
              <w:contextualSpacing/>
              <w:rPr>
                <w:rFonts w:ascii="Arial" w:eastAsiaTheme="minorEastAsia" w:hAnsi="Arial" w:cs="Arial"/>
                <w:sz w:val="20"/>
                <w:szCs w:val="20"/>
              </w:rPr>
            </w:pPr>
            <w:r w:rsidRPr="00276C24">
              <w:rPr>
                <w:rFonts w:ascii="Arial" w:eastAsiaTheme="minorEastAsia" w:hAnsi="Arial" w:cs="Arial"/>
                <w:sz w:val="20"/>
                <w:szCs w:val="20"/>
              </w:rPr>
              <w:t>Request that offerors propose their own sustainment transition plans. Suggestion: Use sustainment transition plans as an evaluation factor.</w:t>
            </w:r>
          </w:p>
          <w:p w14:paraId="08F137D8" w14:textId="77777777" w:rsidR="00FF34E1" w:rsidRPr="00276C24" w:rsidRDefault="00FF34E1" w:rsidP="000459E1">
            <w:pPr>
              <w:numPr>
                <w:ilvl w:val="0"/>
                <w:numId w:val="97"/>
              </w:numPr>
              <w:ind w:left="473" w:hanging="450"/>
              <w:contextualSpacing/>
              <w:rPr>
                <w:rFonts w:ascii="Arial" w:hAnsi="Arial" w:cs="Arial"/>
                <w:sz w:val="20"/>
                <w:szCs w:val="20"/>
              </w:rPr>
            </w:pPr>
            <w:r w:rsidRPr="00276C24">
              <w:rPr>
                <w:rFonts w:ascii="Arial" w:hAnsi="Arial" w:cs="Arial"/>
                <w:sz w:val="20"/>
                <w:szCs w:val="20"/>
              </w:rPr>
              <w:t>Use the deferred ordering and deferred delivery clauses (but don’t overestimate its power!) Should not be used in place of proper acquisition planning. Acquisition planning for the data deliverables, and incorporate in the solicitation.</w:t>
            </w:r>
          </w:p>
          <w:p w14:paraId="28F8150A" w14:textId="77777777" w:rsidR="00FF34E1" w:rsidRPr="00276C24" w:rsidRDefault="00FF34E1" w:rsidP="000459E1">
            <w:pPr>
              <w:numPr>
                <w:ilvl w:val="0"/>
                <w:numId w:val="97"/>
              </w:numPr>
              <w:ind w:left="473" w:hanging="450"/>
              <w:contextualSpacing/>
              <w:rPr>
                <w:rFonts w:ascii="Arial" w:hAnsi="Arial" w:cs="Arial"/>
                <w:sz w:val="20"/>
                <w:szCs w:val="20"/>
              </w:rPr>
            </w:pPr>
            <w:r w:rsidRPr="00276C24">
              <w:rPr>
                <w:rFonts w:ascii="Arial" w:hAnsi="Arial" w:cs="Arial"/>
                <w:sz w:val="20"/>
                <w:szCs w:val="20"/>
              </w:rPr>
              <w:t>Consider incorporating statement for trademark license rights in solicitations and contracts *Army Source Selection Supplement, Section H-2.3, Develop the Request for Proposal</w:t>
            </w:r>
          </w:p>
          <w:p w14:paraId="504BE39E" w14:textId="77777777" w:rsidR="00FF34E1" w:rsidRPr="00276C24" w:rsidRDefault="00FF34E1" w:rsidP="000459E1">
            <w:pPr>
              <w:numPr>
                <w:ilvl w:val="0"/>
                <w:numId w:val="97"/>
              </w:numPr>
              <w:ind w:left="473" w:hanging="450"/>
              <w:contextualSpacing/>
              <w:rPr>
                <w:rFonts w:ascii="Arial" w:hAnsi="Arial" w:cs="Arial"/>
                <w:sz w:val="20"/>
                <w:szCs w:val="20"/>
              </w:rPr>
            </w:pPr>
            <w:r w:rsidRPr="00276C24">
              <w:rPr>
                <w:rFonts w:ascii="Arial" w:hAnsi="Arial" w:cs="Arial"/>
                <w:sz w:val="20"/>
                <w:szCs w:val="20"/>
              </w:rPr>
              <w:t>Consider adding in Section H – Special Contract Requirement language regarding background patent rights.</w:t>
            </w:r>
          </w:p>
          <w:p w14:paraId="0A680D14" w14:textId="77777777" w:rsidR="00FF34E1" w:rsidRPr="00276C24" w:rsidRDefault="00FF34E1" w:rsidP="000459E1">
            <w:pPr>
              <w:numPr>
                <w:ilvl w:val="0"/>
                <w:numId w:val="97"/>
              </w:numPr>
              <w:ind w:left="473" w:hanging="450"/>
              <w:contextualSpacing/>
              <w:rPr>
                <w:rFonts w:ascii="Arial" w:hAnsi="Arial" w:cs="Arial"/>
                <w:sz w:val="20"/>
                <w:szCs w:val="20"/>
              </w:rPr>
            </w:pPr>
            <w:r w:rsidRPr="00276C24">
              <w:rPr>
                <w:rFonts w:ascii="Arial" w:hAnsi="Arial" w:cs="Arial"/>
                <w:sz w:val="20"/>
                <w:szCs w:val="20"/>
              </w:rPr>
              <w:t>Consider adding in Section H – Special Contract Requirement language regarding Modular Open Systems Approach (MOSA) – including interfaces, patent and data rights, and data deliverables.</w:t>
            </w:r>
          </w:p>
          <w:p w14:paraId="54CA6239" w14:textId="77777777" w:rsidR="00FF34E1" w:rsidRPr="00276C24" w:rsidRDefault="00FF34E1" w:rsidP="000459E1">
            <w:pPr>
              <w:numPr>
                <w:ilvl w:val="0"/>
                <w:numId w:val="97"/>
              </w:numPr>
              <w:ind w:left="473" w:hanging="450"/>
              <w:contextualSpacing/>
              <w:rPr>
                <w:rFonts w:ascii="Arial" w:eastAsiaTheme="minorEastAsia" w:hAnsi="Arial" w:cs="Arial"/>
                <w:sz w:val="20"/>
                <w:szCs w:val="20"/>
              </w:rPr>
            </w:pPr>
            <w:r w:rsidRPr="00276C24">
              <w:rPr>
                <w:rFonts w:ascii="Arial" w:eastAsiaTheme="minorEastAsia" w:hAnsi="Arial" w:cs="Arial"/>
                <w:sz w:val="20"/>
                <w:szCs w:val="20"/>
              </w:rPr>
              <w:t xml:space="preserve">If the IP strategy includes recompeting a system, subsystem, or component, consider requesting the offeror’s proposed terms and conditions for delivering a Technical Data Package (TDP) that grants rights to the TDP for the system/subsystem/component. Proposal shall clearly outline the terms and conditions, all associated costs, </w:t>
            </w:r>
            <w:r w:rsidRPr="00276C24">
              <w:rPr>
                <w:rFonts w:ascii="Arial" w:eastAsiaTheme="minorEastAsia" w:hAnsi="Arial" w:cs="Arial"/>
                <w:sz w:val="20"/>
                <w:szCs w:val="20"/>
              </w:rPr>
              <w:lastRenderedPageBreak/>
              <w:t>and any minimum quantity (if applicable), in addition to providing the Government with the capability to obtain an IP license from the date of notification of award. Government should be granted sufficient IP rights including technical data rights and background patent rights necessary to allow the Government to compete the design, potentially secure additional sources for the system/subsystem/component, and/or use submitted technical data on any other Government programs.</w:t>
            </w:r>
          </w:p>
          <w:p w14:paraId="73271A1E" w14:textId="77777777" w:rsidR="00FF34E1" w:rsidRPr="00276C24" w:rsidRDefault="00FF34E1" w:rsidP="000459E1">
            <w:pPr>
              <w:numPr>
                <w:ilvl w:val="0"/>
                <w:numId w:val="97"/>
              </w:numPr>
              <w:ind w:left="473" w:hanging="450"/>
              <w:contextualSpacing/>
              <w:rPr>
                <w:rFonts w:ascii="Arial" w:eastAsiaTheme="minorEastAsia" w:hAnsi="Arial" w:cs="Arial"/>
                <w:sz w:val="20"/>
                <w:szCs w:val="20"/>
              </w:rPr>
            </w:pPr>
            <w:r w:rsidRPr="00276C24">
              <w:rPr>
                <w:rFonts w:ascii="Arial" w:hAnsi="Arial" w:cs="Arial"/>
                <w:sz w:val="20"/>
                <w:szCs w:val="20"/>
              </w:rPr>
              <w:t>Consider the use of escrow. A data escrow account is an account, held by a third-party or even a prime  (provided the prime is not the owner of the data to be placed in escrow), which is populated by the offeror with designated technical data, computer software, and/or computer software documentation (“the escrow data”) and will only be released to the Government under specified, mutually agreed to, conditions</w:t>
            </w:r>
            <w:r w:rsidRPr="00276C24">
              <w:rPr>
                <w:rFonts w:ascii="Arial" w:eastAsiaTheme="minorEastAsia" w:hAnsi="Arial" w:cs="Arial"/>
                <w:sz w:val="20"/>
                <w:szCs w:val="20"/>
              </w:rPr>
              <w:t>.</w:t>
            </w:r>
          </w:p>
        </w:tc>
      </w:tr>
      <w:tr w:rsidR="00FF34E1" w:rsidRPr="00DE1F3A" w14:paraId="5F6EFF71" w14:textId="77777777" w:rsidTr="00D673E1">
        <w:trPr>
          <w:jc w:val="center"/>
        </w:trPr>
        <w:tc>
          <w:tcPr>
            <w:tcW w:w="1420" w:type="pct"/>
          </w:tcPr>
          <w:p w14:paraId="350BFCB6" w14:textId="77777777" w:rsidR="00FF34E1" w:rsidRPr="00276C24" w:rsidRDefault="00FF34E1" w:rsidP="00D673E1">
            <w:pPr>
              <w:contextualSpacing/>
              <w:rPr>
                <w:rFonts w:ascii="Arial" w:hAnsi="Arial" w:cs="Arial"/>
                <w:sz w:val="20"/>
                <w:szCs w:val="20"/>
              </w:rPr>
            </w:pPr>
          </w:p>
          <w:p w14:paraId="27EA9EB2" w14:textId="77777777" w:rsidR="00FF34E1" w:rsidRPr="00276C24" w:rsidRDefault="00FF34E1" w:rsidP="00D673E1">
            <w:pPr>
              <w:contextualSpacing/>
              <w:rPr>
                <w:rFonts w:ascii="Arial" w:hAnsi="Arial" w:cs="Arial"/>
                <w:b/>
                <w:sz w:val="20"/>
                <w:szCs w:val="20"/>
              </w:rPr>
            </w:pPr>
            <w:r w:rsidRPr="00276C24">
              <w:rPr>
                <w:rFonts w:ascii="Arial" w:hAnsi="Arial" w:cs="Arial"/>
                <w:b/>
                <w:sz w:val="20"/>
                <w:szCs w:val="20"/>
              </w:rPr>
              <w:t>Evaluation</w:t>
            </w:r>
          </w:p>
        </w:tc>
        <w:tc>
          <w:tcPr>
            <w:tcW w:w="3580" w:type="pct"/>
          </w:tcPr>
          <w:p w14:paraId="6ED6DE90" w14:textId="77777777" w:rsidR="00FF34E1" w:rsidRPr="00276C24" w:rsidRDefault="00FF34E1" w:rsidP="000459E1">
            <w:pPr>
              <w:numPr>
                <w:ilvl w:val="0"/>
                <w:numId w:val="87"/>
              </w:numPr>
              <w:tabs>
                <w:tab w:val="num" w:pos="882"/>
              </w:tabs>
              <w:ind w:left="432"/>
              <w:contextualSpacing/>
              <w:rPr>
                <w:rFonts w:ascii="Arial" w:hAnsi="Arial" w:cs="Arial"/>
                <w:sz w:val="20"/>
                <w:szCs w:val="20"/>
              </w:rPr>
            </w:pPr>
            <w:r w:rsidRPr="00276C24">
              <w:rPr>
                <w:rFonts w:ascii="Arial" w:hAnsi="Arial" w:cs="Arial"/>
                <w:sz w:val="20"/>
                <w:szCs w:val="20"/>
              </w:rPr>
              <w:t xml:space="preserve">Evaluate IP, data deliverables, license rights, and MOSA in accordance with section M of the solicitation and the source selection plan. Negotiate, as needed, whether sole source or competitive. </w:t>
            </w:r>
          </w:p>
          <w:p w14:paraId="44253A97" w14:textId="77777777" w:rsidR="00FF34E1" w:rsidRPr="00276C24" w:rsidRDefault="00FF34E1" w:rsidP="000459E1">
            <w:pPr>
              <w:numPr>
                <w:ilvl w:val="0"/>
                <w:numId w:val="87"/>
              </w:numPr>
              <w:ind w:left="432"/>
              <w:contextualSpacing/>
              <w:rPr>
                <w:rFonts w:ascii="Arial" w:hAnsi="Arial" w:cs="Arial"/>
                <w:sz w:val="20"/>
                <w:szCs w:val="20"/>
              </w:rPr>
            </w:pPr>
            <w:r w:rsidRPr="00276C24">
              <w:rPr>
                <w:rFonts w:ascii="Arial" w:hAnsi="Arial" w:cs="Arial"/>
                <w:sz w:val="20"/>
                <w:szCs w:val="20"/>
              </w:rPr>
              <w:t>Evaluate the proposed assertions (as to the restrictions on license rights).</w:t>
            </w:r>
          </w:p>
          <w:p w14:paraId="63458B7E" w14:textId="77777777" w:rsidR="00FF34E1" w:rsidRPr="00276C24" w:rsidRDefault="00FF34E1" w:rsidP="000459E1">
            <w:pPr>
              <w:numPr>
                <w:ilvl w:val="0"/>
                <w:numId w:val="87"/>
              </w:numPr>
              <w:ind w:left="432"/>
              <w:contextualSpacing/>
              <w:rPr>
                <w:rFonts w:ascii="Arial" w:eastAsiaTheme="minorEastAsia" w:hAnsi="Arial" w:cs="Arial"/>
                <w:sz w:val="20"/>
                <w:szCs w:val="20"/>
              </w:rPr>
            </w:pPr>
            <w:r w:rsidRPr="00276C24">
              <w:rPr>
                <w:rFonts w:ascii="Arial" w:eastAsiaTheme="minorEastAsia" w:hAnsi="Arial" w:cs="Arial"/>
                <w:sz w:val="20"/>
                <w:szCs w:val="20"/>
              </w:rPr>
              <w:t>With the assistance of a cognizant IP attorney, research to verify IP and data rights assertions made by each offeror. If there is reason to believe an offeror correctly asserted an item was developed exclusively at private expense, audit the offeror’s records with the assistance of the Defense Contracting Audit Agency (DCAA). (NOTE: The Contracting Officer should engage with DCAA as early in the process in the procurement planning process as possible to determine DCAA’s availability to assist.) See DFARS 252.227-7019 or DFARS 252.227-7037 for additional information.</w:t>
            </w:r>
          </w:p>
          <w:p w14:paraId="7E055C67" w14:textId="77777777" w:rsidR="00FF34E1" w:rsidRPr="00276C24" w:rsidRDefault="00FF34E1" w:rsidP="000459E1">
            <w:pPr>
              <w:numPr>
                <w:ilvl w:val="0"/>
                <w:numId w:val="87"/>
              </w:numPr>
              <w:ind w:left="432"/>
              <w:contextualSpacing/>
              <w:rPr>
                <w:rFonts w:ascii="Arial" w:eastAsiaTheme="minorEastAsia" w:hAnsi="Arial" w:cs="Arial"/>
                <w:sz w:val="20"/>
                <w:szCs w:val="20"/>
              </w:rPr>
            </w:pPr>
            <w:r w:rsidRPr="00276C24">
              <w:rPr>
                <w:rFonts w:ascii="Arial" w:hAnsi="Arial" w:cs="Arial"/>
                <w:sz w:val="20"/>
                <w:szCs w:val="20"/>
              </w:rPr>
              <w:t xml:space="preserve">Evaluate the offeror’s provided information for commercial technologies (similar to that required in the DFARS listing and assertion requirements provision (DFARS 252.227-7017)). </w:t>
            </w:r>
          </w:p>
          <w:p w14:paraId="2EB6D062" w14:textId="77777777" w:rsidR="00FF34E1" w:rsidRPr="00276C24" w:rsidRDefault="00FF34E1" w:rsidP="000459E1">
            <w:pPr>
              <w:numPr>
                <w:ilvl w:val="0"/>
                <w:numId w:val="87"/>
              </w:numPr>
              <w:ind w:left="432"/>
              <w:contextualSpacing/>
              <w:rPr>
                <w:rFonts w:ascii="Arial" w:eastAsiaTheme="minorEastAsia" w:hAnsi="Arial" w:cs="Arial"/>
                <w:sz w:val="20"/>
                <w:szCs w:val="20"/>
              </w:rPr>
            </w:pPr>
            <w:r w:rsidRPr="00276C24">
              <w:rPr>
                <w:rFonts w:ascii="Arial" w:eastAsiaTheme="minorEastAsia" w:hAnsi="Arial" w:cs="Arial"/>
                <w:sz w:val="20"/>
                <w:szCs w:val="20"/>
              </w:rPr>
              <w:t xml:space="preserve">Evaluate offeror’s proposed terms and conditions for delivering a TDP and granting rights to the TDP for the system/subsystem/component, as requested in Section L, in accordance with the evaluation criteria stated in the RFP. </w:t>
            </w:r>
          </w:p>
          <w:p w14:paraId="366507E9" w14:textId="77777777" w:rsidR="00FF34E1" w:rsidRPr="00276C24" w:rsidRDefault="00FF34E1" w:rsidP="000459E1">
            <w:pPr>
              <w:numPr>
                <w:ilvl w:val="0"/>
                <w:numId w:val="87"/>
              </w:numPr>
              <w:ind w:left="432"/>
              <w:contextualSpacing/>
              <w:rPr>
                <w:rFonts w:ascii="Arial" w:hAnsi="Arial" w:cs="Arial"/>
                <w:sz w:val="20"/>
                <w:szCs w:val="20"/>
              </w:rPr>
            </w:pPr>
            <w:r w:rsidRPr="00276C24">
              <w:rPr>
                <w:rFonts w:ascii="Arial" w:hAnsi="Arial" w:cs="Arial"/>
                <w:sz w:val="20"/>
                <w:szCs w:val="20"/>
              </w:rPr>
              <w:t xml:space="preserve">Ensure specific up-front delivery requirements for technology being developed under the contract are met; determine if cost-effective/fair and reasonable. </w:t>
            </w:r>
          </w:p>
          <w:p w14:paraId="5CED33FC" w14:textId="77777777" w:rsidR="00FF34E1" w:rsidRPr="00276C24" w:rsidRDefault="00FF34E1" w:rsidP="000459E1">
            <w:pPr>
              <w:numPr>
                <w:ilvl w:val="0"/>
                <w:numId w:val="87"/>
              </w:numPr>
              <w:ind w:left="432"/>
              <w:contextualSpacing/>
              <w:rPr>
                <w:rFonts w:ascii="Arial" w:hAnsi="Arial" w:cs="Arial"/>
                <w:sz w:val="20"/>
                <w:szCs w:val="20"/>
              </w:rPr>
            </w:pPr>
            <w:r w:rsidRPr="00276C24">
              <w:rPr>
                <w:rFonts w:ascii="Arial" w:hAnsi="Arial" w:cs="Arial"/>
                <w:sz w:val="20"/>
                <w:szCs w:val="20"/>
              </w:rPr>
              <w:t>Evaluate and negotiate competitively-priced options for IP deliverables for which Army’s “need” for the deliverable is dependent on future uncertain events or decisions – When it is not certain whether an up-front purchase is cost-effective/fair and reasonable</w:t>
            </w:r>
          </w:p>
          <w:p w14:paraId="12F0292F" w14:textId="77777777" w:rsidR="00FF34E1" w:rsidRPr="00276C24" w:rsidRDefault="00FF34E1" w:rsidP="000459E1">
            <w:pPr>
              <w:numPr>
                <w:ilvl w:val="0"/>
                <w:numId w:val="87"/>
              </w:numPr>
              <w:ind w:left="432"/>
              <w:contextualSpacing/>
              <w:rPr>
                <w:rFonts w:ascii="Arial" w:hAnsi="Arial" w:cs="Arial"/>
                <w:sz w:val="20"/>
                <w:szCs w:val="20"/>
              </w:rPr>
            </w:pPr>
            <w:r w:rsidRPr="00276C24">
              <w:rPr>
                <w:rFonts w:ascii="Arial" w:hAnsi="Arial" w:cs="Arial"/>
                <w:sz w:val="20"/>
                <w:szCs w:val="20"/>
              </w:rPr>
              <w:t xml:space="preserve">Research to determine the cost of same or similar license rights or data deliverables (including data for OMIT). Research and understand any market trends specific to data and license rights that may directly impact cost. (This is typically necessary when license rights are a significant portion of the price and the evaluation will include a cost realism analysis or a complex price reasonableness analysis.) </w:t>
            </w:r>
          </w:p>
          <w:p w14:paraId="2268B35D" w14:textId="77777777" w:rsidR="00FF34E1" w:rsidRPr="00276C24" w:rsidRDefault="00FF34E1" w:rsidP="000459E1">
            <w:pPr>
              <w:numPr>
                <w:ilvl w:val="0"/>
                <w:numId w:val="87"/>
              </w:numPr>
              <w:ind w:left="432"/>
              <w:contextualSpacing/>
              <w:rPr>
                <w:rFonts w:ascii="Arial" w:hAnsi="Arial" w:cs="Arial"/>
                <w:sz w:val="20"/>
                <w:szCs w:val="20"/>
              </w:rPr>
            </w:pPr>
            <w:r w:rsidRPr="00276C24">
              <w:rPr>
                <w:rFonts w:ascii="Arial" w:hAnsi="Arial" w:cs="Arial"/>
                <w:sz w:val="20"/>
                <w:szCs w:val="20"/>
              </w:rPr>
              <w:t>When applicable, in accordance with the stated evaluation criteria in the solicitation:</w:t>
            </w:r>
          </w:p>
          <w:p w14:paraId="25B5AE9C" w14:textId="77777777" w:rsidR="00FF34E1" w:rsidRPr="00276C24" w:rsidRDefault="00FF34E1" w:rsidP="000459E1">
            <w:pPr>
              <w:numPr>
                <w:ilvl w:val="0"/>
                <w:numId w:val="106"/>
              </w:numPr>
              <w:contextualSpacing/>
              <w:rPr>
                <w:rFonts w:ascii="Arial" w:hAnsi="Arial" w:cs="Arial"/>
                <w:sz w:val="20"/>
                <w:szCs w:val="20"/>
              </w:rPr>
            </w:pPr>
            <w:r w:rsidRPr="00276C24">
              <w:rPr>
                <w:rFonts w:ascii="Arial" w:hAnsi="Arial" w:cs="Arial"/>
                <w:sz w:val="20"/>
                <w:szCs w:val="20"/>
              </w:rPr>
              <w:t>Determine whether the software developer/owner is identified.</w:t>
            </w:r>
          </w:p>
          <w:p w14:paraId="45F85683" w14:textId="77777777" w:rsidR="00FF34E1" w:rsidRPr="00276C24" w:rsidRDefault="00FF34E1" w:rsidP="000459E1">
            <w:pPr>
              <w:numPr>
                <w:ilvl w:val="0"/>
                <w:numId w:val="106"/>
              </w:numPr>
              <w:contextualSpacing/>
              <w:rPr>
                <w:rFonts w:ascii="Arial" w:hAnsi="Arial" w:cs="Arial"/>
                <w:sz w:val="20"/>
                <w:szCs w:val="20"/>
              </w:rPr>
            </w:pPr>
            <w:r w:rsidRPr="00276C24">
              <w:rPr>
                <w:rFonts w:ascii="Arial" w:hAnsi="Arial" w:cs="Arial"/>
                <w:sz w:val="20"/>
                <w:szCs w:val="20"/>
              </w:rPr>
              <w:t>Determine whether the offeror wholly owns the rights necessary to make, use, sell, or offer for sale.</w:t>
            </w:r>
          </w:p>
          <w:p w14:paraId="631BB023" w14:textId="77777777" w:rsidR="00FF34E1" w:rsidRPr="00276C24" w:rsidRDefault="00FF34E1" w:rsidP="000459E1">
            <w:pPr>
              <w:numPr>
                <w:ilvl w:val="0"/>
                <w:numId w:val="106"/>
              </w:numPr>
              <w:contextualSpacing/>
              <w:rPr>
                <w:rFonts w:ascii="Arial" w:hAnsi="Arial" w:cs="Arial"/>
                <w:sz w:val="20"/>
                <w:szCs w:val="20"/>
              </w:rPr>
            </w:pPr>
            <w:r w:rsidRPr="00276C24">
              <w:rPr>
                <w:rFonts w:ascii="Arial" w:hAnsi="Arial" w:cs="Arial"/>
                <w:sz w:val="20"/>
                <w:szCs w:val="20"/>
              </w:rPr>
              <w:t xml:space="preserve">Determine whether there is a third-party software developer/owner.  </w:t>
            </w:r>
          </w:p>
          <w:p w14:paraId="384112AC" w14:textId="77777777" w:rsidR="00FF34E1" w:rsidRPr="00276C24" w:rsidRDefault="00FF34E1" w:rsidP="000459E1">
            <w:pPr>
              <w:numPr>
                <w:ilvl w:val="0"/>
                <w:numId w:val="106"/>
              </w:numPr>
              <w:contextualSpacing/>
              <w:rPr>
                <w:rFonts w:ascii="Arial" w:hAnsi="Arial" w:cs="Arial"/>
                <w:sz w:val="20"/>
                <w:szCs w:val="20"/>
              </w:rPr>
            </w:pPr>
            <w:r w:rsidRPr="00276C24">
              <w:rPr>
                <w:rFonts w:ascii="Arial" w:hAnsi="Arial" w:cs="Arial"/>
                <w:sz w:val="20"/>
                <w:szCs w:val="20"/>
              </w:rPr>
              <w:lastRenderedPageBreak/>
              <w:t>Determine whether offeror proposed third-party software is open source software.</w:t>
            </w:r>
          </w:p>
          <w:p w14:paraId="33760FCD" w14:textId="77777777" w:rsidR="00FF34E1" w:rsidRPr="00276C24" w:rsidRDefault="00FF34E1" w:rsidP="000459E1">
            <w:pPr>
              <w:numPr>
                <w:ilvl w:val="0"/>
                <w:numId w:val="106"/>
              </w:numPr>
              <w:contextualSpacing/>
              <w:rPr>
                <w:rFonts w:ascii="Arial" w:hAnsi="Arial" w:cs="Arial"/>
                <w:sz w:val="20"/>
                <w:szCs w:val="20"/>
              </w:rPr>
            </w:pPr>
            <w:r w:rsidRPr="00276C24">
              <w:rPr>
                <w:rFonts w:ascii="Arial" w:hAnsi="Arial" w:cs="Arial"/>
                <w:sz w:val="20"/>
                <w:szCs w:val="20"/>
              </w:rPr>
              <w:t>Confirm the offeror will ensure negotiated rights are passed down to subcontractors.</w:t>
            </w:r>
          </w:p>
          <w:p w14:paraId="5348F19B" w14:textId="77777777" w:rsidR="00FF34E1" w:rsidRPr="00276C24" w:rsidRDefault="00FF34E1" w:rsidP="000459E1">
            <w:pPr>
              <w:numPr>
                <w:ilvl w:val="0"/>
                <w:numId w:val="106"/>
              </w:numPr>
              <w:contextualSpacing/>
              <w:rPr>
                <w:rFonts w:ascii="Arial" w:hAnsi="Arial" w:cs="Arial"/>
                <w:sz w:val="20"/>
                <w:szCs w:val="20"/>
              </w:rPr>
            </w:pPr>
            <w:r w:rsidRPr="00276C24">
              <w:rPr>
                <w:rFonts w:ascii="Arial" w:hAnsi="Arial" w:cs="Arial"/>
                <w:sz w:val="20"/>
                <w:szCs w:val="20"/>
              </w:rPr>
              <w:t>Determine whether the offeror has the capability and/or willingness to deliver license rights for technical data and computer software necessary for depot level maintenance.</w:t>
            </w:r>
          </w:p>
          <w:p w14:paraId="3069A1C0" w14:textId="77777777" w:rsidR="00FF34E1" w:rsidRPr="00276C24" w:rsidRDefault="00FF34E1" w:rsidP="000459E1">
            <w:pPr>
              <w:numPr>
                <w:ilvl w:val="0"/>
                <w:numId w:val="106"/>
              </w:numPr>
              <w:contextualSpacing/>
              <w:rPr>
                <w:rFonts w:ascii="Arial" w:eastAsiaTheme="minorEastAsia" w:hAnsi="Arial" w:cs="Arial"/>
                <w:sz w:val="20"/>
                <w:szCs w:val="20"/>
              </w:rPr>
            </w:pPr>
            <w:r w:rsidRPr="00276C24">
              <w:rPr>
                <w:rFonts w:ascii="Arial" w:hAnsi="Arial" w:cs="Arial"/>
                <w:sz w:val="20"/>
                <w:szCs w:val="20"/>
              </w:rPr>
              <w:t>Confirm whether the offeror’s proposed special licenses meet the solicitation criteria and are reasonable.</w:t>
            </w:r>
            <w:r w:rsidRPr="00276C24">
              <w:rPr>
                <w:rFonts w:ascii="Arial" w:eastAsiaTheme="minorEastAsia" w:hAnsi="Arial" w:cs="Arial"/>
                <w:sz w:val="20"/>
                <w:szCs w:val="20"/>
              </w:rPr>
              <w:t xml:space="preserve"> </w:t>
            </w:r>
          </w:p>
        </w:tc>
      </w:tr>
      <w:tr w:rsidR="00FF34E1" w:rsidRPr="00DE1F3A" w14:paraId="21FF5824" w14:textId="77777777" w:rsidTr="00D673E1">
        <w:trPr>
          <w:jc w:val="center"/>
        </w:trPr>
        <w:tc>
          <w:tcPr>
            <w:tcW w:w="1420" w:type="pct"/>
          </w:tcPr>
          <w:p w14:paraId="404A70D6" w14:textId="77777777" w:rsidR="00FF34E1" w:rsidRPr="00276C24" w:rsidRDefault="00FF34E1" w:rsidP="00D673E1">
            <w:pPr>
              <w:contextualSpacing/>
              <w:rPr>
                <w:rFonts w:ascii="Arial" w:hAnsi="Arial" w:cs="Arial"/>
                <w:b/>
                <w:sz w:val="20"/>
                <w:szCs w:val="20"/>
              </w:rPr>
            </w:pPr>
            <w:r w:rsidRPr="00276C24">
              <w:rPr>
                <w:rFonts w:ascii="Arial" w:hAnsi="Arial" w:cs="Arial"/>
                <w:b/>
                <w:sz w:val="20"/>
                <w:szCs w:val="20"/>
              </w:rPr>
              <w:lastRenderedPageBreak/>
              <w:t>Negotiations</w:t>
            </w:r>
          </w:p>
        </w:tc>
        <w:tc>
          <w:tcPr>
            <w:tcW w:w="3580" w:type="pct"/>
          </w:tcPr>
          <w:p w14:paraId="02D792F8" w14:textId="77777777" w:rsidR="00FF34E1" w:rsidRPr="00276C24" w:rsidRDefault="00FF34E1" w:rsidP="000459E1">
            <w:pPr>
              <w:numPr>
                <w:ilvl w:val="0"/>
                <w:numId w:val="88"/>
              </w:numPr>
              <w:tabs>
                <w:tab w:val="num" w:pos="720"/>
                <w:tab w:val="num" w:pos="1080"/>
              </w:tabs>
              <w:ind w:left="432"/>
              <w:contextualSpacing/>
              <w:rPr>
                <w:rFonts w:ascii="Arial" w:hAnsi="Arial" w:cs="Arial"/>
                <w:sz w:val="20"/>
                <w:szCs w:val="20"/>
              </w:rPr>
            </w:pPr>
            <w:r w:rsidRPr="00276C24">
              <w:rPr>
                <w:rFonts w:ascii="Arial" w:hAnsi="Arial" w:cs="Arial"/>
                <w:sz w:val="20"/>
                <w:szCs w:val="20"/>
              </w:rPr>
              <w:t>Early in negotiation process, when competition exists, establish an environment of open communication and negotiations of prices/costs.</w:t>
            </w:r>
          </w:p>
          <w:p w14:paraId="232DE3AD" w14:textId="77777777" w:rsidR="00FF34E1" w:rsidRPr="00276C24" w:rsidRDefault="00FF34E1" w:rsidP="000459E1">
            <w:pPr>
              <w:numPr>
                <w:ilvl w:val="0"/>
                <w:numId w:val="88"/>
              </w:numPr>
              <w:tabs>
                <w:tab w:val="num" w:pos="720"/>
                <w:tab w:val="num" w:pos="1080"/>
              </w:tabs>
              <w:ind w:left="432"/>
              <w:contextualSpacing/>
              <w:rPr>
                <w:rFonts w:ascii="Arial" w:eastAsiaTheme="minorEastAsia" w:hAnsi="Arial" w:cs="Arial"/>
                <w:sz w:val="20"/>
                <w:szCs w:val="20"/>
              </w:rPr>
            </w:pPr>
            <w:r w:rsidRPr="00276C24">
              <w:rPr>
                <w:rFonts w:ascii="Arial" w:eastAsiaTheme="minorEastAsia" w:hAnsi="Arial" w:cs="Arial"/>
                <w:sz w:val="20"/>
                <w:szCs w:val="20"/>
              </w:rPr>
              <w:t xml:space="preserve">Consider negotiating license rights and data deliverables (including data for OMIT) required (should be linked to CDRL(s)) and costs/prices, if separately priced. </w:t>
            </w:r>
          </w:p>
          <w:p w14:paraId="32842470" w14:textId="77777777" w:rsidR="00FF34E1" w:rsidRPr="00276C24" w:rsidRDefault="00FF34E1" w:rsidP="000459E1">
            <w:pPr>
              <w:numPr>
                <w:ilvl w:val="0"/>
                <w:numId w:val="88"/>
              </w:numPr>
              <w:tabs>
                <w:tab w:val="num" w:pos="720"/>
                <w:tab w:val="num" w:pos="1080"/>
              </w:tabs>
              <w:ind w:left="432"/>
              <w:contextualSpacing/>
              <w:rPr>
                <w:rFonts w:ascii="Arial" w:hAnsi="Arial" w:cs="Arial"/>
                <w:sz w:val="20"/>
                <w:szCs w:val="20"/>
              </w:rPr>
            </w:pPr>
            <w:r w:rsidRPr="00276C24">
              <w:rPr>
                <w:rFonts w:ascii="Arial" w:hAnsi="Arial" w:cs="Arial"/>
                <w:sz w:val="20"/>
                <w:szCs w:val="20"/>
              </w:rPr>
              <w:t>Consider negotiating to ensure a complete package (or as much as needed) of all technical data and computer software for enabling maintenance of an entire system is delivered, when appropriate.</w:t>
            </w:r>
          </w:p>
          <w:p w14:paraId="1276BD33" w14:textId="77777777" w:rsidR="00FF34E1" w:rsidRPr="00276C24" w:rsidRDefault="00FF34E1" w:rsidP="000459E1">
            <w:pPr>
              <w:numPr>
                <w:ilvl w:val="0"/>
                <w:numId w:val="88"/>
              </w:numPr>
              <w:tabs>
                <w:tab w:val="num" w:pos="720"/>
                <w:tab w:val="num" w:pos="1080"/>
              </w:tabs>
              <w:ind w:left="432"/>
              <w:contextualSpacing/>
              <w:rPr>
                <w:rFonts w:ascii="Arial" w:hAnsi="Arial" w:cs="Arial"/>
                <w:sz w:val="20"/>
                <w:szCs w:val="20"/>
              </w:rPr>
            </w:pPr>
            <w:r w:rsidRPr="00276C24">
              <w:rPr>
                <w:rFonts w:ascii="Arial" w:hAnsi="Arial" w:cs="Arial"/>
                <w:sz w:val="20"/>
                <w:szCs w:val="20"/>
              </w:rPr>
              <w:t xml:space="preserve">Contract Officer should discuss the proposed level of rights and proposed price/cost. </w:t>
            </w:r>
          </w:p>
          <w:p w14:paraId="7044FF34" w14:textId="77777777" w:rsidR="00FF34E1" w:rsidRPr="00276C24" w:rsidRDefault="00FF34E1" w:rsidP="000459E1">
            <w:pPr>
              <w:numPr>
                <w:ilvl w:val="0"/>
                <w:numId w:val="88"/>
              </w:numPr>
              <w:tabs>
                <w:tab w:val="num" w:pos="720"/>
                <w:tab w:val="num" w:pos="1080"/>
              </w:tabs>
              <w:ind w:left="432"/>
              <w:contextualSpacing/>
              <w:rPr>
                <w:rFonts w:ascii="Arial" w:eastAsiaTheme="minorEastAsia" w:hAnsi="Arial" w:cs="Arial"/>
                <w:sz w:val="20"/>
                <w:szCs w:val="20"/>
              </w:rPr>
            </w:pPr>
            <w:r w:rsidRPr="00276C24">
              <w:rPr>
                <w:rFonts w:ascii="Arial" w:eastAsiaTheme="minorEastAsia" w:hAnsi="Arial" w:cs="Arial"/>
                <w:sz w:val="20"/>
                <w:szCs w:val="20"/>
              </w:rPr>
              <w:t xml:space="preserve">Ensure requirements for license rights, and data deliverables – including data for OMIT (developed, delivered, or provided by subs of any tier) are understood and request inclusion of required/desired terms in contracts with subcontractors. </w:t>
            </w:r>
          </w:p>
        </w:tc>
      </w:tr>
      <w:tr w:rsidR="00FF34E1" w:rsidRPr="00DE1F3A" w14:paraId="41530F96" w14:textId="77777777" w:rsidTr="00D673E1">
        <w:trPr>
          <w:jc w:val="center"/>
        </w:trPr>
        <w:tc>
          <w:tcPr>
            <w:tcW w:w="1420" w:type="pct"/>
          </w:tcPr>
          <w:p w14:paraId="5BE5266E" w14:textId="77777777" w:rsidR="00FF34E1" w:rsidRPr="00276C24" w:rsidRDefault="00FF34E1" w:rsidP="00D673E1">
            <w:pPr>
              <w:contextualSpacing/>
              <w:rPr>
                <w:rFonts w:ascii="Arial" w:hAnsi="Arial" w:cs="Arial"/>
                <w:b/>
                <w:sz w:val="20"/>
                <w:szCs w:val="20"/>
              </w:rPr>
            </w:pPr>
          </w:p>
          <w:p w14:paraId="01004380" w14:textId="77777777" w:rsidR="00FF34E1" w:rsidRPr="00276C24" w:rsidRDefault="00FF34E1" w:rsidP="00D673E1">
            <w:pPr>
              <w:contextualSpacing/>
              <w:rPr>
                <w:rFonts w:ascii="Arial" w:hAnsi="Arial" w:cs="Arial"/>
                <w:b/>
                <w:sz w:val="20"/>
                <w:szCs w:val="20"/>
              </w:rPr>
            </w:pPr>
            <w:r w:rsidRPr="00276C24">
              <w:rPr>
                <w:rFonts w:ascii="Arial" w:hAnsi="Arial" w:cs="Arial"/>
                <w:b/>
                <w:sz w:val="20"/>
                <w:szCs w:val="20"/>
              </w:rPr>
              <w:t>Award</w:t>
            </w:r>
          </w:p>
        </w:tc>
        <w:tc>
          <w:tcPr>
            <w:tcW w:w="3580" w:type="pct"/>
          </w:tcPr>
          <w:p w14:paraId="022A2A72" w14:textId="77777777" w:rsidR="00FF34E1" w:rsidRPr="00276C24" w:rsidRDefault="00FF34E1" w:rsidP="000459E1">
            <w:pPr>
              <w:numPr>
                <w:ilvl w:val="0"/>
                <w:numId w:val="93"/>
              </w:numPr>
              <w:tabs>
                <w:tab w:val="num" w:pos="1080"/>
              </w:tabs>
              <w:ind w:left="432"/>
              <w:contextualSpacing/>
              <w:rPr>
                <w:rFonts w:ascii="Arial" w:hAnsi="Arial" w:cs="Arial"/>
                <w:kern w:val="6"/>
                <w:sz w:val="20"/>
                <w:szCs w:val="20"/>
              </w:rPr>
            </w:pPr>
            <w:r w:rsidRPr="00276C24">
              <w:rPr>
                <w:rFonts w:ascii="Arial" w:hAnsi="Arial" w:cs="Arial"/>
                <w:kern w:val="6"/>
                <w:sz w:val="20"/>
                <w:szCs w:val="20"/>
              </w:rPr>
              <w:t xml:space="preserve">Incorporate into contract all asserted license rights restrictions. </w:t>
            </w:r>
          </w:p>
          <w:p w14:paraId="26AAF996" w14:textId="77777777" w:rsidR="00FF34E1" w:rsidRPr="00276C24" w:rsidRDefault="00FF34E1" w:rsidP="000459E1">
            <w:pPr>
              <w:numPr>
                <w:ilvl w:val="0"/>
                <w:numId w:val="88"/>
              </w:numPr>
              <w:tabs>
                <w:tab w:val="num" w:pos="1080"/>
              </w:tabs>
              <w:ind w:left="432"/>
              <w:contextualSpacing/>
              <w:rPr>
                <w:rFonts w:ascii="Arial" w:hAnsi="Arial" w:cs="Arial"/>
                <w:sz w:val="20"/>
                <w:szCs w:val="20"/>
              </w:rPr>
            </w:pPr>
            <w:r w:rsidRPr="00276C24">
              <w:rPr>
                <w:rFonts w:ascii="Arial" w:hAnsi="Arial" w:cs="Arial"/>
                <w:sz w:val="20"/>
                <w:szCs w:val="20"/>
              </w:rPr>
              <w:t xml:space="preserve">Incorporate into contract all applicable IP clauses and provisions. </w:t>
            </w:r>
          </w:p>
          <w:p w14:paraId="0835A7E1" w14:textId="77777777" w:rsidR="00FF34E1" w:rsidRPr="00276C24" w:rsidRDefault="00FF34E1" w:rsidP="000459E1">
            <w:pPr>
              <w:numPr>
                <w:ilvl w:val="0"/>
                <w:numId w:val="88"/>
              </w:numPr>
              <w:tabs>
                <w:tab w:val="num" w:pos="1080"/>
              </w:tabs>
              <w:ind w:left="432"/>
              <w:contextualSpacing/>
              <w:rPr>
                <w:rFonts w:ascii="Arial" w:hAnsi="Arial" w:cs="Arial"/>
                <w:sz w:val="20"/>
                <w:szCs w:val="20"/>
              </w:rPr>
            </w:pPr>
            <w:r w:rsidRPr="00276C24">
              <w:rPr>
                <w:rFonts w:ascii="Arial" w:hAnsi="Arial" w:cs="Arial"/>
                <w:sz w:val="20"/>
                <w:szCs w:val="20"/>
              </w:rPr>
              <w:t xml:space="preserve">Document (within contract) specific up-front delivery requirements for: 1) Technology being developed under the contract (i.e., you’re already paying for it!); and 2) Known requirements for proprietary technology deliverables, when cost-effective/fair and reasonable. </w:t>
            </w:r>
          </w:p>
          <w:p w14:paraId="0D76064C" w14:textId="77777777" w:rsidR="00FF34E1" w:rsidRPr="00276C24" w:rsidRDefault="00FF34E1" w:rsidP="000459E1">
            <w:pPr>
              <w:numPr>
                <w:ilvl w:val="0"/>
                <w:numId w:val="88"/>
              </w:numPr>
              <w:tabs>
                <w:tab w:val="num" w:pos="1080"/>
              </w:tabs>
              <w:ind w:left="432"/>
              <w:contextualSpacing/>
              <w:rPr>
                <w:rFonts w:ascii="Arial" w:hAnsi="Arial" w:cs="Arial"/>
                <w:sz w:val="20"/>
                <w:szCs w:val="20"/>
              </w:rPr>
            </w:pPr>
            <w:r w:rsidRPr="00276C24">
              <w:rPr>
                <w:rFonts w:ascii="Arial" w:hAnsi="Arial" w:cs="Arial"/>
                <w:sz w:val="20"/>
                <w:szCs w:val="20"/>
              </w:rPr>
              <w:t xml:space="preserve">Ensure all data deliverables are assigned CLIN(s) and CDRL(s) and are traceable to the PWS/SOW </w:t>
            </w:r>
          </w:p>
          <w:p w14:paraId="03DC3923" w14:textId="77777777" w:rsidR="00FF34E1" w:rsidRPr="00276C24" w:rsidRDefault="00FF34E1" w:rsidP="000459E1">
            <w:pPr>
              <w:numPr>
                <w:ilvl w:val="0"/>
                <w:numId w:val="88"/>
              </w:numPr>
              <w:tabs>
                <w:tab w:val="num" w:pos="1080"/>
              </w:tabs>
              <w:ind w:left="432"/>
              <w:contextualSpacing/>
              <w:rPr>
                <w:rFonts w:ascii="Arial" w:eastAsiaTheme="minorEastAsia" w:hAnsi="Arial" w:cs="Arial"/>
                <w:sz w:val="20"/>
                <w:szCs w:val="20"/>
              </w:rPr>
            </w:pPr>
            <w:r w:rsidRPr="00276C24">
              <w:rPr>
                <w:rFonts w:ascii="Arial" w:eastAsiaTheme="minorEastAsia" w:hAnsi="Arial" w:cs="Arial"/>
                <w:sz w:val="20"/>
                <w:szCs w:val="20"/>
              </w:rPr>
              <w:t>Incorporate proposed product support/sustainment strategy in the final contract.</w:t>
            </w:r>
          </w:p>
          <w:p w14:paraId="3288B34B" w14:textId="77777777" w:rsidR="00FF34E1" w:rsidRPr="00276C24" w:rsidRDefault="00FF34E1" w:rsidP="000459E1">
            <w:pPr>
              <w:numPr>
                <w:ilvl w:val="0"/>
                <w:numId w:val="88"/>
              </w:numPr>
              <w:tabs>
                <w:tab w:val="num" w:pos="1080"/>
              </w:tabs>
              <w:ind w:left="432"/>
              <w:contextualSpacing/>
              <w:rPr>
                <w:rFonts w:ascii="Arial" w:hAnsi="Arial" w:cs="Arial"/>
                <w:sz w:val="20"/>
                <w:szCs w:val="20"/>
              </w:rPr>
            </w:pPr>
            <w:r w:rsidRPr="00276C24">
              <w:rPr>
                <w:rFonts w:ascii="Arial" w:hAnsi="Arial" w:cs="Arial"/>
                <w:sz w:val="20"/>
                <w:szCs w:val="20"/>
              </w:rPr>
              <w:t>If escrow account is used, ensure it is assigned a priced CLIN(s).</w:t>
            </w:r>
          </w:p>
        </w:tc>
      </w:tr>
      <w:tr w:rsidR="00FF34E1" w:rsidRPr="00DE1F3A" w14:paraId="037E2978" w14:textId="77777777" w:rsidTr="00D673E1">
        <w:trPr>
          <w:jc w:val="center"/>
        </w:trPr>
        <w:tc>
          <w:tcPr>
            <w:tcW w:w="1420" w:type="pct"/>
          </w:tcPr>
          <w:p w14:paraId="2A89CCB1" w14:textId="77777777" w:rsidR="00FF34E1" w:rsidRPr="00276C24" w:rsidRDefault="00FF34E1" w:rsidP="00D673E1">
            <w:pPr>
              <w:contextualSpacing/>
              <w:rPr>
                <w:rFonts w:ascii="Arial" w:hAnsi="Arial" w:cs="Arial"/>
                <w:sz w:val="20"/>
                <w:szCs w:val="20"/>
              </w:rPr>
            </w:pPr>
          </w:p>
          <w:p w14:paraId="037E6058" w14:textId="77777777" w:rsidR="00FF34E1" w:rsidRPr="00276C24" w:rsidRDefault="00FF34E1" w:rsidP="00D673E1">
            <w:pPr>
              <w:contextualSpacing/>
              <w:rPr>
                <w:rFonts w:ascii="Arial" w:hAnsi="Arial" w:cs="Arial"/>
                <w:b/>
                <w:sz w:val="20"/>
                <w:szCs w:val="20"/>
              </w:rPr>
            </w:pPr>
            <w:r w:rsidRPr="00276C24">
              <w:rPr>
                <w:rFonts w:ascii="Arial" w:hAnsi="Arial" w:cs="Arial"/>
                <w:b/>
                <w:sz w:val="20"/>
                <w:szCs w:val="20"/>
              </w:rPr>
              <w:t>Post Award/ Administration</w:t>
            </w:r>
          </w:p>
        </w:tc>
        <w:tc>
          <w:tcPr>
            <w:tcW w:w="3580" w:type="pct"/>
          </w:tcPr>
          <w:p w14:paraId="2242D2BB"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eastAsiaTheme="minorEastAsia" w:hAnsi="Arial" w:cs="Arial"/>
                <w:sz w:val="20"/>
                <w:szCs w:val="20"/>
              </w:rPr>
              <w:t>Make sure the award is clear on what will be delivered and delivery date.</w:t>
            </w:r>
          </w:p>
          <w:p w14:paraId="789B23B3"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eastAsiaTheme="minorEastAsia" w:hAnsi="Arial" w:cs="Arial"/>
                <w:sz w:val="20"/>
                <w:szCs w:val="20"/>
              </w:rPr>
              <w:t>If there is a patent clause (usually in research and development contracts), ensure the invention disclosures are timely, patent applications are properly filed when appropriate, and the Government’s rights are established. Establish follow-up procedures.</w:t>
            </w:r>
          </w:p>
          <w:p w14:paraId="72B58D13"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eastAsiaTheme="minorEastAsia" w:hAnsi="Arial" w:cs="Arial"/>
                <w:sz w:val="20"/>
                <w:szCs w:val="20"/>
              </w:rPr>
              <w:t>Monitor to ensure the deliverable schedule is being met and the data quality is as required.</w:t>
            </w:r>
          </w:p>
          <w:p w14:paraId="39F20644"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eastAsiaTheme="minorEastAsia" w:hAnsi="Arial" w:cs="Arial"/>
                <w:sz w:val="20"/>
                <w:szCs w:val="20"/>
              </w:rPr>
              <w:t>Review the IP strategy as major development milestones are completed.</w:t>
            </w:r>
          </w:p>
          <w:p w14:paraId="14E73BFE"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 xml:space="preserve">Continuously, assess and update the IP strategy and ensure a life cycle consideration for competition is sustained within the costs of the program’s business objective. </w:t>
            </w:r>
          </w:p>
          <w:p w14:paraId="05F53839"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 xml:space="preserve">Create a Program or PEO Repository to ensure that the data can be retrieved and [re] used when it is needed later (bonus: transfer to, and reuse by, other programs whenever possible). </w:t>
            </w:r>
          </w:p>
          <w:p w14:paraId="2B7A97FC"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Technical/operational needs are the responsibility of the Government. Do not rely on industry to ensure Government requirements can be competitively replaced.</w:t>
            </w:r>
          </w:p>
          <w:p w14:paraId="192557A5"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 xml:space="preserve">Business/legal needs are the responsibility of the Government program office with support from appropriate contacting office and </w:t>
            </w:r>
            <w:r w:rsidRPr="00276C24">
              <w:rPr>
                <w:rFonts w:ascii="Arial" w:hAnsi="Arial" w:cs="Arial"/>
                <w:sz w:val="20"/>
                <w:szCs w:val="20"/>
              </w:rPr>
              <w:lastRenderedPageBreak/>
              <w:t>legal office (e.g., tracking Gov’t investment to support challenging IP restrictions/assertions).</w:t>
            </w:r>
          </w:p>
          <w:p w14:paraId="48A01827" w14:textId="77777777" w:rsidR="00FF34E1" w:rsidRPr="00276C24" w:rsidRDefault="00FF34E1" w:rsidP="000459E1">
            <w:pPr>
              <w:numPr>
                <w:ilvl w:val="0"/>
                <w:numId w:val="96"/>
              </w:numPr>
              <w:ind w:left="432"/>
              <w:contextualSpacing/>
              <w:rPr>
                <w:rFonts w:ascii="Arial" w:hAnsi="Arial" w:cs="Arial"/>
                <w:kern w:val="6"/>
                <w:sz w:val="20"/>
                <w:szCs w:val="20"/>
              </w:rPr>
            </w:pPr>
            <w:r w:rsidRPr="00276C24">
              <w:rPr>
                <w:rFonts w:ascii="Arial" w:hAnsi="Arial" w:cs="Arial"/>
                <w:kern w:val="6"/>
                <w:sz w:val="20"/>
                <w:szCs w:val="20"/>
              </w:rPr>
              <w:t xml:space="preserve">Update as necessary any post-award changes to the list of asserted data rights restrictions. </w:t>
            </w:r>
          </w:p>
          <w:p w14:paraId="40CB6763"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Monitor compliance of requirement to report inventions developed during contract performance.</w:t>
            </w:r>
          </w:p>
          <w:p w14:paraId="564A04EC"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 xml:space="preserve">Conduct reviews to verify data is delivered and complies with contract requirements: 1) Does the data delivered match the technical/functional requirements identified in the contract; and 2) Asserted data rights markings (Do the markings match up with the list of assertions?). </w:t>
            </w:r>
          </w:p>
          <w:p w14:paraId="70ABC845"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Assess Technical compliance (audit or Independent Verification &amp; Validation).</w:t>
            </w:r>
          </w:p>
          <w:p w14:paraId="092EE68C"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Regularly audit deliverables for Restrictive Markings (recurring) conforming and justified.</w:t>
            </w:r>
          </w:p>
          <w:p w14:paraId="674F367D"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 xml:space="preserve">Invoke withhold payment clause (DFARS 252.227-7030, Technical Data-Withholding of Payment) for non-compliant technical data. </w:t>
            </w:r>
          </w:p>
          <w:p w14:paraId="64EA4B00"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Initiate a validation procedure when markings are not justified (i.e., do not accurately describe the Army’s license right)</w:t>
            </w:r>
            <w:r w:rsidRPr="00276C24">
              <w:rPr>
                <w:rFonts w:ascii="Arial" w:hAnsi="Arial" w:cs="Arial"/>
                <w:b/>
                <w:color w:val="FF0000"/>
                <w:sz w:val="20"/>
                <w:szCs w:val="20"/>
              </w:rPr>
              <w:t xml:space="preserve"> </w:t>
            </w:r>
            <w:r w:rsidRPr="00276C24">
              <w:rPr>
                <w:rFonts w:ascii="Arial" w:hAnsi="Arial" w:cs="Arial"/>
                <w:sz w:val="20"/>
                <w:szCs w:val="20"/>
              </w:rPr>
              <w:t>Refer to DFARS 252.227-7019 and 252.227-7037.</w:t>
            </w:r>
          </w:p>
          <w:p w14:paraId="0B4C26EE" w14:textId="77777777" w:rsidR="00FF34E1" w:rsidRPr="00276C24" w:rsidRDefault="00FF34E1" w:rsidP="000459E1">
            <w:pPr>
              <w:numPr>
                <w:ilvl w:val="0"/>
                <w:numId w:val="96"/>
              </w:numPr>
              <w:ind w:left="432"/>
              <w:contextualSpacing/>
              <w:rPr>
                <w:rFonts w:ascii="Arial" w:hAnsi="Arial" w:cs="Arial"/>
                <w:sz w:val="20"/>
                <w:szCs w:val="20"/>
              </w:rPr>
            </w:pPr>
            <w:r w:rsidRPr="00276C24">
              <w:rPr>
                <w:rFonts w:ascii="Arial" w:hAnsi="Arial" w:cs="Arial"/>
                <w:sz w:val="20"/>
                <w:szCs w:val="20"/>
              </w:rPr>
              <w:t>Follow procedures under DFARS 252.227-7013 and 252.227-7014 when markings are nonconforming (i.e., not a marking prescribed by the DFARS).</w:t>
            </w:r>
          </w:p>
        </w:tc>
      </w:tr>
    </w:tbl>
    <w:p w14:paraId="1A098C21" w14:textId="77777777" w:rsidR="00FF34E1" w:rsidRPr="00DE1F3A" w:rsidRDefault="00FF34E1" w:rsidP="00FF34E1">
      <w:pPr>
        <w:tabs>
          <w:tab w:val="left" w:pos="879"/>
        </w:tabs>
        <w:spacing w:before="12" w:line="230" w:lineRule="exact"/>
        <w:ind w:left="250"/>
        <w:rPr>
          <w:rFonts w:ascii="Arial" w:hAnsi="Arial" w:cs="Arial"/>
        </w:rPr>
      </w:pPr>
      <w:r w:rsidRPr="00DE1F3A">
        <w:rPr>
          <w:rFonts w:ascii="Arial" w:hAnsi="Arial" w:cs="Arial"/>
        </w:rPr>
        <w:lastRenderedPageBreak/>
        <w:t>*Adapted</w:t>
      </w:r>
      <w:r w:rsidRPr="00DE1F3A">
        <w:rPr>
          <w:rFonts w:ascii="Arial" w:hAnsi="Arial" w:cs="Arial"/>
          <w:spacing w:val="-7"/>
        </w:rPr>
        <w:t xml:space="preserve"> </w:t>
      </w:r>
      <w:r w:rsidRPr="00DE1F3A">
        <w:rPr>
          <w:rFonts w:ascii="Arial" w:hAnsi="Arial" w:cs="Arial"/>
        </w:rPr>
        <w:t>from:</w:t>
      </w:r>
      <w:r w:rsidRPr="00DE1F3A">
        <w:rPr>
          <w:rFonts w:ascii="Arial" w:hAnsi="Arial" w:cs="Arial"/>
          <w:spacing w:val="-5"/>
        </w:rPr>
        <w:t xml:space="preserve"> “Intellectual Property Acquisition and Licensing Checklist” </w:t>
      </w:r>
      <w:r w:rsidRPr="00DE1F3A">
        <w:rPr>
          <w:rFonts w:ascii="Arial" w:hAnsi="Arial" w:cs="Arial"/>
        </w:rPr>
        <w:t>DoD</w:t>
      </w:r>
      <w:r w:rsidRPr="00DE1F3A">
        <w:rPr>
          <w:rFonts w:ascii="Arial" w:hAnsi="Arial" w:cs="Arial"/>
          <w:spacing w:val="-3"/>
        </w:rPr>
        <w:t xml:space="preserve"> </w:t>
      </w:r>
      <w:r w:rsidRPr="00DE1F3A">
        <w:rPr>
          <w:rFonts w:ascii="Arial" w:hAnsi="Arial" w:cs="Arial"/>
        </w:rPr>
        <w:t>Brochure</w:t>
      </w:r>
      <w:r w:rsidRPr="00DE1F3A">
        <w:rPr>
          <w:rFonts w:ascii="Arial" w:hAnsi="Arial" w:cs="Arial"/>
          <w:spacing w:val="-4"/>
        </w:rPr>
        <w:t xml:space="preserve"> </w:t>
      </w:r>
      <w:r w:rsidRPr="00DE1F3A">
        <w:rPr>
          <w:rFonts w:ascii="Arial" w:hAnsi="Arial" w:cs="Arial"/>
        </w:rPr>
        <w:t>on</w:t>
      </w:r>
      <w:r w:rsidRPr="00DE1F3A">
        <w:rPr>
          <w:rFonts w:ascii="Arial" w:hAnsi="Arial" w:cs="Arial"/>
          <w:spacing w:val="-5"/>
        </w:rPr>
        <w:t xml:space="preserve"> </w:t>
      </w:r>
      <w:r w:rsidRPr="00DE1F3A">
        <w:rPr>
          <w:rFonts w:ascii="Arial" w:hAnsi="Arial" w:cs="Arial"/>
        </w:rPr>
        <w:t>Intellectual</w:t>
      </w:r>
      <w:r w:rsidRPr="00DE1F3A">
        <w:rPr>
          <w:rFonts w:ascii="Arial" w:hAnsi="Arial" w:cs="Arial"/>
          <w:spacing w:val="-4"/>
        </w:rPr>
        <w:t xml:space="preserve"> </w:t>
      </w:r>
      <w:r w:rsidRPr="00DE1F3A">
        <w:rPr>
          <w:rFonts w:ascii="Arial" w:hAnsi="Arial" w:cs="Arial"/>
        </w:rPr>
        <w:t>Property</w:t>
      </w:r>
      <w:r w:rsidRPr="00DE1F3A">
        <w:rPr>
          <w:rFonts w:ascii="Arial" w:hAnsi="Arial" w:cs="Arial"/>
          <w:spacing w:val="-3"/>
        </w:rPr>
        <w:t xml:space="preserve"> </w:t>
      </w:r>
      <w:r w:rsidRPr="00DE1F3A">
        <w:rPr>
          <w:rFonts w:ascii="Arial" w:hAnsi="Arial" w:cs="Arial"/>
        </w:rPr>
        <w:t>Strategy,</w:t>
      </w:r>
      <w:r w:rsidRPr="00DE1F3A">
        <w:rPr>
          <w:rFonts w:ascii="Arial" w:hAnsi="Arial" w:cs="Arial"/>
          <w:spacing w:val="-4"/>
        </w:rPr>
        <w:t xml:space="preserve"> </w:t>
      </w:r>
      <w:r w:rsidRPr="00DE1F3A">
        <w:rPr>
          <w:rFonts w:ascii="Arial" w:hAnsi="Arial" w:cs="Arial"/>
        </w:rPr>
        <w:t>Prepared</w:t>
      </w:r>
      <w:r w:rsidRPr="00DE1F3A">
        <w:rPr>
          <w:rFonts w:ascii="Arial" w:hAnsi="Arial" w:cs="Arial"/>
          <w:spacing w:val="-5"/>
        </w:rPr>
        <w:t xml:space="preserve"> </w:t>
      </w:r>
      <w:r w:rsidRPr="00DE1F3A">
        <w:rPr>
          <w:rFonts w:ascii="Arial" w:hAnsi="Arial" w:cs="Arial"/>
        </w:rPr>
        <w:t>by</w:t>
      </w:r>
      <w:r w:rsidRPr="00DE1F3A">
        <w:rPr>
          <w:rFonts w:ascii="Arial" w:hAnsi="Arial" w:cs="Arial"/>
          <w:spacing w:val="-3"/>
        </w:rPr>
        <w:t xml:space="preserve"> </w:t>
      </w:r>
      <w:r w:rsidRPr="00DE1F3A">
        <w:rPr>
          <w:rFonts w:ascii="Arial" w:hAnsi="Arial" w:cs="Arial"/>
        </w:rPr>
        <w:t>the</w:t>
      </w:r>
      <w:r w:rsidRPr="00DE1F3A">
        <w:rPr>
          <w:rFonts w:ascii="Arial" w:hAnsi="Arial" w:cs="Arial"/>
          <w:spacing w:val="-4"/>
        </w:rPr>
        <w:t xml:space="preserve"> </w:t>
      </w:r>
      <w:r w:rsidRPr="00DE1F3A">
        <w:rPr>
          <w:rFonts w:ascii="Arial" w:hAnsi="Arial" w:cs="Arial"/>
        </w:rPr>
        <w:t>Department</w:t>
      </w:r>
      <w:r w:rsidRPr="00DE1F3A">
        <w:rPr>
          <w:rFonts w:ascii="Arial" w:hAnsi="Arial" w:cs="Arial"/>
          <w:spacing w:val="-4"/>
        </w:rPr>
        <w:t xml:space="preserve"> </w:t>
      </w:r>
      <w:r w:rsidRPr="00DE1F3A">
        <w:rPr>
          <w:rFonts w:ascii="Arial" w:hAnsi="Arial" w:cs="Arial"/>
        </w:rPr>
        <w:t>of</w:t>
      </w:r>
      <w:r w:rsidRPr="00DE1F3A">
        <w:rPr>
          <w:rFonts w:ascii="Arial" w:hAnsi="Arial" w:cs="Arial"/>
          <w:spacing w:val="-4"/>
        </w:rPr>
        <w:t xml:space="preserve"> </w:t>
      </w:r>
      <w:r w:rsidRPr="00DE1F3A">
        <w:rPr>
          <w:rFonts w:ascii="Arial" w:hAnsi="Arial" w:cs="Arial"/>
          <w:spacing w:val="-2"/>
        </w:rPr>
        <w:t xml:space="preserve">Defense </w:t>
      </w:r>
      <w:r w:rsidRPr="00DE1F3A">
        <w:rPr>
          <w:rFonts w:ascii="Arial" w:hAnsi="Arial" w:cs="Arial"/>
        </w:rPr>
        <w:t>Open</w:t>
      </w:r>
      <w:r w:rsidRPr="00DE1F3A">
        <w:rPr>
          <w:rFonts w:ascii="Arial" w:hAnsi="Arial" w:cs="Arial"/>
          <w:spacing w:val="-7"/>
        </w:rPr>
        <w:t xml:space="preserve"> </w:t>
      </w:r>
      <w:r w:rsidRPr="00DE1F3A">
        <w:rPr>
          <w:rFonts w:ascii="Arial" w:hAnsi="Arial" w:cs="Arial"/>
        </w:rPr>
        <w:t>Systems</w:t>
      </w:r>
      <w:r w:rsidRPr="00DE1F3A">
        <w:rPr>
          <w:rFonts w:ascii="Arial" w:hAnsi="Arial" w:cs="Arial"/>
          <w:spacing w:val="-4"/>
        </w:rPr>
        <w:t xml:space="preserve"> </w:t>
      </w:r>
      <w:r w:rsidRPr="00DE1F3A">
        <w:rPr>
          <w:rFonts w:ascii="Arial" w:hAnsi="Arial" w:cs="Arial"/>
        </w:rPr>
        <w:t>Architecture—Data</w:t>
      </w:r>
      <w:r w:rsidRPr="00DE1F3A">
        <w:rPr>
          <w:rFonts w:ascii="Arial" w:hAnsi="Arial" w:cs="Arial"/>
          <w:spacing w:val="-6"/>
        </w:rPr>
        <w:t xml:space="preserve"> </w:t>
      </w:r>
      <w:r w:rsidRPr="00DE1F3A">
        <w:rPr>
          <w:rFonts w:ascii="Arial" w:hAnsi="Arial" w:cs="Arial"/>
        </w:rPr>
        <w:t>Rights</w:t>
      </w:r>
      <w:r w:rsidRPr="00DE1F3A">
        <w:rPr>
          <w:rFonts w:ascii="Arial" w:hAnsi="Arial" w:cs="Arial"/>
          <w:spacing w:val="-4"/>
        </w:rPr>
        <w:t xml:space="preserve"> </w:t>
      </w:r>
      <w:r w:rsidRPr="00DE1F3A">
        <w:rPr>
          <w:rFonts w:ascii="Arial" w:hAnsi="Arial" w:cs="Arial"/>
        </w:rPr>
        <w:t>Team</w:t>
      </w:r>
      <w:r w:rsidRPr="00DE1F3A">
        <w:rPr>
          <w:rFonts w:ascii="Arial" w:hAnsi="Arial" w:cs="Arial"/>
          <w:spacing w:val="-5"/>
        </w:rPr>
        <w:t xml:space="preserve"> </w:t>
      </w:r>
      <w:r w:rsidRPr="00DE1F3A">
        <w:rPr>
          <w:rFonts w:ascii="Arial" w:hAnsi="Arial" w:cs="Arial"/>
        </w:rPr>
        <w:t>August</w:t>
      </w:r>
      <w:r w:rsidRPr="00DE1F3A">
        <w:rPr>
          <w:rFonts w:ascii="Arial" w:hAnsi="Arial" w:cs="Arial"/>
          <w:spacing w:val="-4"/>
        </w:rPr>
        <w:t xml:space="preserve"> 2014</w:t>
      </w:r>
    </w:p>
    <w:p w14:paraId="7B5195EB" w14:textId="77777777" w:rsidR="00FF34E1" w:rsidRPr="00276C24" w:rsidRDefault="00FF34E1" w:rsidP="00FF34E1">
      <w:pPr>
        <w:contextualSpacing/>
        <w:rPr>
          <w:rFonts w:ascii="Arial" w:hAnsi="Arial" w:cs="Arial"/>
          <w:color w:val="000000"/>
          <w:sz w:val="24"/>
          <w:szCs w:val="24"/>
        </w:rPr>
      </w:pPr>
    </w:p>
    <w:p w14:paraId="03F1409A" w14:textId="77777777" w:rsidR="00FF34E1" w:rsidRPr="00276C24" w:rsidRDefault="00FF34E1" w:rsidP="00FF34E1">
      <w:pPr>
        <w:contextualSpacing/>
        <w:rPr>
          <w:rFonts w:ascii="Arial" w:hAnsi="Arial" w:cs="Arial"/>
          <w:b/>
          <w:bCs/>
          <w:sz w:val="24"/>
          <w:szCs w:val="24"/>
          <w:u w:val="single"/>
        </w:rPr>
      </w:pPr>
      <w:r w:rsidRPr="00276C24">
        <w:rPr>
          <w:rFonts w:ascii="Arial" w:hAnsi="Arial" w:cs="Arial"/>
          <w:b/>
          <w:bCs/>
          <w:sz w:val="24"/>
          <w:szCs w:val="24"/>
          <w:u w:val="single"/>
        </w:rPr>
        <w:t>Market Research</w:t>
      </w:r>
    </w:p>
    <w:p w14:paraId="5947FA88" w14:textId="77777777" w:rsidR="00FF34E1" w:rsidRPr="00276C24" w:rsidRDefault="00FF34E1" w:rsidP="00FF34E1">
      <w:pPr>
        <w:contextualSpacing/>
        <w:rPr>
          <w:rFonts w:ascii="Arial" w:hAnsi="Arial" w:cs="Arial"/>
          <w:b/>
          <w:sz w:val="24"/>
          <w:szCs w:val="24"/>
        </w:rPr>
      </w:pPr>
    </w:p>
    <w:p w14:paraId="39632227"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Once the Government’s requirements are sufficiently defined, market research in accordance with FAR Part 10, begins and is a coordinated effort by the PM or MATDEVs and the PCO. The market research technique utilized is at the discretion of the acquisition professionals. When conducting market research, consider the critical characteristics and needs of the requirement to include the following with respect to IP, data deliverables, and associated licensing rights:</w:t>
      </w:r>
    </w:p>
    <w:p w14:paraId="2B21F77A" w14:textId="77777777" w:rsidR="00FF34E1" w:rsidRPr="00276C24" w:rsidRDefault="00FF34E1" w:rsidP="00FF34E1">
      <w:pPr>
        <w:contextualSpacing/>
        <w:rPr>
          <w:rFonts w:ascii="Arial" w:hAnsi="Arial" w:cs="Arial"/>
          <w:b/>
          <w:sz w:val="24"/>
          <w:szCs w:val="24"/>
        </w:rPr>
      </w:pPr>
    </w:p>
    <w:p w14:paraId="511FDDD5" w14:textId="77777777" w:rsidR="00FF34E1" w:rsidRPr="00276C24" w:rsidRDefault="00FF34E1" w:rsidP="000459E1">
      <w:pPr>
        <w:numPr>
          <w:ilvl w:val="0"/>
          <w:numId w:val="92"/>
        </w:numPr>
        <w:contextualSpacing/>
        <w:rPr>
          <w:rFonts w:ascii="Arial" w:hAnsi="Arial" w:cs="Arial"/>
          <w:sz w:val="24"/>
          <w:szCs w:val="24"/>
        </w:rPr>
      </w:pPr>
      <w:r w:rsidRPr="00276C24">
        <w:rPr>
          <w:rFonts w:ascii="Arial" w:hAnsi="Arial" w:cs="Arial"/>
          <w:sz w:val="24"/>
          <w:szCs w:val="24"/>
        </w:rPr>
        <w:t>Are there any hardware or software solutions that meet the requirement(s) that were developed using Government funding? If so, what?</w:t>
      </w:r>
    </w:p>
    <w:p w14:paraId="4E8E1E67" w14:textId="77777777" w:rsidR="00FF34E1" w:rsidRPr="00276C24" w:rsidRDefault="00FF34E1" w:rsidP="00FF34E1">
      <w:pPr>
        <w:ind w:left="720"/>
        <w:contextualSpacing/>
        <w:rPr>
          <w:rFonts w:ascii="Arial" w:hAnsi="Arial" w:cs="Arial"/>
          <w:sz w:val="24"/>
          <w:szCs w:val="24"/>
        </w:rPr>
      </w:pPr>
    </w:p>
    <w:p w14:paraId="3D313015" w14:textId="77777777" w:rsidR="00FF34E1" w:rsidRPr="00276C24" w:rsidRDefault="00FF34E1" w:rsidP="000459E1">
      <w:pPr>
        <w:numPr>
          <w:ilvl w:val="0"/>
          <w:numId w:val="92"/>
        </w:numPr>
        <w:contextualSpacing/>
        <w:rPr>
          <w:rFonts w:ascii="Arial" w:hAnsi="Arial" w:cs="Arial"/>
          <w:sz w:val="24"/>
          <w:szCs w:val="24"/>
        </w:rPr>
      </w:pPr>
      <w:r w:rsidRPr="00276C24">
        <w:rPr>
          <w:rFonts w:ascii="Arial" w:hAnsi="Arial" w:cs="Arial"/>
          <w:sz w:val="24"/>
          <w:szCs w:val="24"/>
        </w:rPr>
        <w:t>Does Industry have any input to assist the Government in reaching the Government’s objectives or meeting the Government’s requirement(s)? If so, what?</w:t>
      </w:r>
    </w:p>
    <w:p w14:paraId="230E673A" w14:textId="77777777" w:rsidR="00FF34E1" w:rsidRPr="00276C24" w:rsidRDefault="00FF34E1" w:rsidP="00FF34E1">
      <w:pPr>
        <w:ind w:left="720"/>
        <w:contextualSpacing/>
        <w:rPr>
          <w:rFonts w:ascii="Arial" w:hAnsi="Arial" w:cs="Arial"/>
          <w:sz w:val="24"/>
          <w:szCs w:val="24"/>
        </w:rPr>
      </w:pPr>
    </w:p>
    <w:p w14:paraId="7A9AEE7D" w14:textId="77777777" w:rsidR="00FF34E1" w:rsidRPr="00276C24" w:rsidRDefault="00FF34E1" w:rsidP="000459E1">
      <w:pPr>
        <w:numPr>
          <w:ilvl w:val="0"/>
          <w:numId w:val="92"/>
        </w:numPr>
        <w:contextualSpacing/>
        <w:rPr>
          <w:rFonts w:ascii="Arial" w:hAnsi="Arial" w:cs="Arial"/>
          <w:sz w:val="24"/>
          <w:szCs w:val="24"/>
        </w:rPr>
      </w:pPr>
      <w:r w:rsidRPr="00276C24">
        <w:rPr>
          <w:rFonts w:ascii="Arial" w:hAnsi="Arial" w:cs="Arial"/>
          <w:sz w:val="24"/>
          <w:szCs w:val="24"/>
        </w:rPr>
        <w:t>Industry Standards</w:t>
      </w:r>
    </w:p>
    <w:p w14:paraId="24BC2A1F"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 xml:space="preserve">What are the usual terms in commercial transactions for the sale of the product or service you require?  </w:t>
      </w:r>
    </w:p>
    <w:p w14:paraId="61A8B2B6"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 xml:space="preserve">Are the license and other intellectual property rights adequate for Government’s needs? </w:t>
      </w:r>
    </w:p>
    <w:p w14:paraId="1FDCECF3"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Are there any proprietary processes or materials (e.g., trade secrets) that may limit future competition?</w:t>
      </w:r>
    </w:p>
    <w:p w14:paraId="797AF147"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 xml:space="preserve">Do the commercial terms and conditions violate laws or policies applicable to Government contracting? </w:t>
      </w:r>
    </w:p>
    <w:p w14:paraId="7C872A2C" w14:textId="77777777" w:rsidR="00FF34E1" w:rsidRPr="00276C24" w:rsidRDefault="00FF34E1" w:rsidP="000459E1">
      <w:pPr>
        <w:numPr>
          <w:ilvl w:val="2"/>
          <w:numId w:val="92"/>
        </w:numPr>
        <w:contextualSpacing/>
        <w:rPr>
          <w:rFonts w:ascii="Arial" w:hAnsi="Arial" w:cs="Arial"/>
          <w:sz w:val="24"/>
          <w:szCs w:val="24"/>
        </w:rPr>
      </w:pPr>
      <w:r w:rsidRPr="00276C24">
        <w:rPr>
          <w:rFonts w:ascii="Arial" w:hAnsi="Arial" w:cs="Arial"/>
          <w:sz w:val="24"/>
          <w:szCs w:val="24"/>
        </w:rPr>
        <w:lastRenderedPageBreak/>
        <w:t xml:space="preserve">Note: Rights related to commercial software are governed by the standard commercial software license agreement, rather than any DFARS clauses. </w:t>
      </w:r>
    </w:p>
    <w:p w14:paraId="6869E413"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 xml:space="preserve">Does the Government need/want to negotiate revisions to the standard commercial software license agreement in instances where the commercial software license agreement conflicts with Federal procurement law or does not meet the Government user’s needs? </w:t>
      </w:r>
    </w:p>
    <w:p w14:paraId="415FA41D" w14:textId="77777777" w:rsidR="00FF34E1" w:rsidRPr="00276C24" w:rsidRDefault="00FF34E1" w:rsidP="000459E1">
      <w:pPr>
        <w:numPr>
          <w:ilvl w:val="2"/>
          <w:numId w:val="92"/>
        </w:numPr>
        <w:contextualSpacing/>
        <w:rPr>
          <w:rFonts w:ascii="Arial" w:hAnsi="Arial" w:cs="Arial"/>
          <w:sz w:val="24"/>
          <w:szCs w:val="24"/>
        </w:rPr>
      </w:pPr>
      <w:r w:rsidRPr="00276C24">
        <w:rPr>
          <w:rFonts w:ascii="Arial" w:hAnsi="Arial" w:cs="Arial"/>
          <w:sz w:val="24"/>
          <w:szCs w:val="24"/>
        </w:rPr>
        <w:t xml:space="preserve">Note: In some instances, substantial revisions to the standard commercial software license agreement (e.g., additional software copies) may result in additional costs. </w:t>
      </w:r>
      <w:r w:rsidRPr="00276C24">
        <w:rPr>
          <w:rFonts w:ascii="Arial" w:hAnsi="Arial" w:cs="Arial"/>
          <w:sz w:val="24"/>
          <w:szCs w:val="24"/>
        </w:rPr>
        <w:br/>
      </w:r>
    </w:p>
    <w:p w14:paraId="0D27C601" w14:textId="77777777" w:rsidR="00FF34E1" w:rsidRPr="00276C24" w:rsidRDefault="00FF34E1" w:rsidP="000459E1">
      <w:pPr>
        <w:numPr>
          <w:ilvl w:val="0"/>
          <w:numId w:val="92"/>
        </w:numPr>
        <w:contextualSpacing/>
        <w:rPr>
          <w:rFonts w:ascii="Arial" w:hAnsi="Arial" w:cs="Arial"/>
          <w:sz w:val="24"/>
          <w:szCs w:val="24"/>
        </w:rPr>
      </w:pPr>
      <w:r w:rsidRPr="00276C24">
        <w:rPr>
          <w:rFonts w:ascii="Arial" w:hAnsi="Arial" w:cs="Arial"/>
          <w:sz w:val="24"/>
          <w:szCs w:val="24"/>
        </w:rPr>
        <w:t>Technical Data Delivery Format</w:t>
      </w:r>
    </w:p>
    <w:p w14:paraId="49E3C331"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Contractors often do not have technical data in formats that DoD typically expects to receive. The Government should be willing to accept standard commercial data formats, to the maximum extent practicable.</w:t>
      </w:r>
    </w:p>
    <w:p w14:paraId="41C41CCC"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Competitive: What are industry standards for technical data deliverable format(s)?</w:t>
      </w:r>
    </w:p>
    <w:p w14:paraId="1B918A77"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Sole Source: What is the contractor’s usual deliverable format for technical data?</w:t>
      </w:r>
      <w:r w:rsidRPr="00276C24">
        <w:rPr>
          <w:rFonts w:ascii="Arial" w:hAnsi="Arial" w:cs="Arial"/>
          <w:sz w:val="24"/>
          <w:szCs w:val="24"/>
        </w:rPr>
        <w:br/>
      </w:r>
    </w:p>
    <w:p w14:paraId="3979AE3B" w14:textId="77777777" w:rsidR="00FF34E1" w:rsidRPr="00276C24" w:rsidRDefault="00FF34E1" w:rsidP="000459E1">
      <w:pPr>
        <w:numPr>
          <w:ilvl w:val="0"/>
          <w:numId w:val="92"/>
        </w:numPr>
        <w:contextualSpacing/>
        <w:rPr>
          <w:rFonts w:ascii="Arial" w:hAnsi="Arial" w:cs="Arial"/>
          <w:sz w:val="24"/>
          <w:szCs w:val="24"/>
        </w:rPr>
      </w:pPr>
      <w:r w:rsidRPr="00276C24">
        <w:rPr>
          <w:rFonts w:ascii="Arial" w:hAnsi="Arial" w:cs="Arial"/>
          <w:sz w:val="24"/>
          <w:szCs w:val="24"/>
        </w:rPr>
        <w:t>Technology Maturity</w:t>
      </w:r>
    </w:p>
    <w:p w14:paraId="0C1DCD5A"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t xml:space="preserve">How much of the software and/or hardware is mature? </w:t>
      </w:r>
    </w:p>
    <w:p w14:paraId="6E5BA6D9"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t xml:space="preserve">How much of the software and/or hardware is still in development or testing? </w:t>
      </w:r>
    </w:p>
    <w:p w14:paraId="4D1CB2AA"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szCs w:val="24"/>
        </w:rPr>
        <w:t xml:space="preserve">What is the overall Technology Readiness Level (TRL)? </w:t>
      </w:r>
    </w:p>
    <w:p w14:paraId="60FF09E2"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t xml:space="preserve">Software is typically not delivered 100 percent “bug” free. It may take several years to mature. The logistics product support/sustainment strategy should address software maintenance including “bug” fixes.  </w:t>
      </w:r>
      <w:r w:rsidRPr="00276C24">
        <w:rPr>
          <w:rFonts w:ascii="Arial" w:hAnsi="Arial" w:cs="Arial"/>
        </w:rPr>
        <w:br/>
      </w:r>
    </w:p>
    <w:p w14:paraId="332B130C" w14:textId="77777777" w:rsidR="00FF34E1" w:rsidRPr="00276C24" w:rsidRDefault="00FF34E1" w:rsidP="000459E1">
      <w:pPr>
        <w:numPr>
          <w:ilvl w:val="0"/>
          <w:numId w:val="92"/>
        </w:numPr>
        <w:contextualSpacing/>
        <w:rPr>
          <w:rFonts w:ascii="Arial" w:hAnsi="Arial" w:cs="Arial"/>
          <w:sz w:val="24"/>
          <w:szCs w:val="24"/>
        </w:rPr>
      </w:pPr>
      <w:r w:rsidRPr="00276C24">
        <w:rPr>
          <w:rFonts w:ascii="Arial" w:hAnsi="Arial" w:cs="Arial"/>
          <w:sz w:val="24"/>
          <w:szCs w:val="24"/>
        </w:rPr>
        <w:t>Support and Sustainment</w:t>
      </w:r>
    </w:p>
    <w:p w14:paraId="16867513"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Offerors typically provide software bug fix support, but length of support varies. The Government may consider bug fix support (including cost, length, and scope of such support) during source selection as a trade-off.</w:t>
      </w:r>
    </w:p>
    <w:p w14:paraId="3F4618D8" w14:textId="77777777" w:rsidR="00FF34E1" w:rsidRPr="00276C24" w:rsidRDefault="00FF34E1" w:rsidP="000459E1">
      <w:pPr>
        <w:numPr>
          <w:ilvl w:val="2"/>
          <w:numId w:val="92"/>
        </w:numPr>
        <w:contextualSpacing/>
        <w:rPr>
          <w:rFonts w:ascii="Arial" w:hAnsi="Arial" w:cs="Arial"/>
          <w:sz w:val="24"/>
          <w:szCs w:val="24"/>
        </w:rPr>
      </w:pPr>
      <w:r w:rsidRPr="00276C24">
        <w:rPr>
          <w:rFonts w:ascii="Arial" w:hAnsi="Arial" w:cs="Arial"/>
          <w:sz w:val="24"/>
          <w:szCs w:val="24"/>
        </w:rPr>
        <w:t xml:space="preserve">Are software bug fixes supported? </w:t>
      </w:r>
    </w:p>
    <w:p w14:paraId="7F33E01F" w14:textId="77777777" w:rsidR="00FF34E1" w:rsidRPr="00276C24" w:rsidRDefault="00FF34E1" w:rsidP="000459E1">
      <w:pPr>
        <w:numPr>
          <w:ilvl w:val="2"/>
          <w:numId w:val="92"/>
        </w:numPr>
        <w:contextualSpacing/>
        <w:rPr>
          <w:rFonts w:ascii="Arial" w:hAnsi="Arial" w:cs="Arial"/>
          <w:sz w:val="24"/>
          <w:szCs w:val="24"/>
        </w:rPr>
      </w:pPr>
      <w:r w:rsidRPr="00276C24">
        <w:rPr>
          <w:rFonts w:ascii="Arial" w:hAnsi="Arial" w:cs="Arial"/>
          <w:sz w:val="24"/>
          <w:szCs w:val="24"/>
        </w:rPr>
        <w:t>If so, how long are they supported?</w:t>
      </w:r>
    </w:p>
    <w:p w14:paraId="0429F44F"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Offerors may provide software upgrades and cybersecurity updates. The Government may consider offeror provided software upgrades (including cost, length, and scope of such  support)</w:t>
      </w:r>
    </w:p>
    <w:p w14:paraId="588E35AB" w14:textId="77777777" w:rsidR="00FF34E1" w:rsidRPr="00276C24" w:rsidRDefault="00FF34E1" w:rsidP="000459E1">
      <w:pPr>
        <w:numPr>
          <w:ilvl w:val="2"/>
          <w:numId w:val="92"/>
        </w:numPr>
        <w:contextualSpacing/>
        <w:rPr>
          <w:rFonts w:ascii="Arial" w:hAnsi="Arial" w:cs="Arial"/>
          <w:sz w:val="24"/>
          <w:szCs w:val="24"/>
        </w:rPr>
      </w:pPr>
      <w:r w:rsidRPr="00276C24">
        <w:rPr>
          <w:rFonts w:ascii="Arial" w:hAnsi="Arial" w:cs="Arial"/>
          <w:sz w:val="24"/>
          <w:szCs w:val="24"/>
        </w:rPr>
        <w:t xml:space="preserve">Are software upgrades and cybersecurity updates provided at no additional cost? </w:t>
      </w:r>
    </w:p>
    <w:p w14:paraId="62ADB916" w14:textId="77777777" w:rsidR="00FF34E1" w:rsidRPr="00276C24" w:rsidRDefault="00FF34E1" w:rsidP="000459E1">
      <w:pPr>
        <w:numPr>
          <w:ilvl w:val="2"/>
          <w:numId w:val="92"/>
        </w:numPr>
        <w:contextualSpacing/>
        <w:rPr>
          <w:rFonts w:ascii="Arial" w:hAnsi="Arial" w:cs="Arial"/>
          <w:sz w:val="24"/>
          <w:szCs w:val="24"/>
        </w:rPr>
      </w:pPr>
      <w:r w:rsidRPr="00276C24">
        <w:rPr>
          <w:rFonts w:ascii="Arial" w:hAnsi="Arial" w:cs="Arial"/>
          <w:sz w:val="24"/>
          <w:szCs w:val="24"/>
        </w:rPr>
        <w:t xml:space="preserve">If so, how long are they provided? What are the terms and conditions? </w:t>
      </w:r>
    </w:p>
    <w:p w14:paraId="3DA26446"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t xml:space="preserve">Is there a plan to later modify deliverable hardware, data, or software?  </w:t>
      </w:r>
    </w:p>
    <w:p w14:paraId="19ED9EC2"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t>Will a data package be required?</w:t>
      </w:r>
    </w:p>
    <w:p w14:paraId="4BF03D56"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t>Will access to support and support-related technical information be obtained, for hardware and software, to cost-effectively maintain the system at each of the designated levels of maintenance and to foster competition for sources of support throughout the life-cycle.</w:t>
      </w:r>
    </w:p>
    <w:p w14:paraId="5A6DE34F"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lastRenderedPageBreak/>
        <w:t>Will government purpose rights (GPR) to a Level 3 Technical Data Package enable 3D Modeling for hardware to avoid vendor lock and allow for hardware repairs within the organic industrial base (OIB)?</w:t>
      </w:r>
      <w:r w:rsidRPr="00276C24">
        <w:rPr>
          <w:rFonts w:ascii="Arial" w:hAnsi="Arial" w:cs="Arial"/>
          <w:sz w:val="24"/>
        </w:rPr>
        <w:br/>
      </w:r>
    </w:p>
    <w:p w14:paraId="44B62A16" w14:textId="77777777" w:rsidR="00FF34E1" w:rsidRPr="00276C24" w:rsidRDefault="00FF34E1" w:rsidP="000459E1">
      <w:pPr>
        <w:numPr>
          <w:ilvl w:val="0"/>
          <w:numId w:val="92"/>
        </w:numPr>
        <w:contextualSpacing/>
        <w:rPr>
          <w:rFonts w:ascii="Arial" w:hAnsi="Arial" w:cs="Arial"/>
          <w:sz w:val="24"/>
          <w:szCs w:val="24"/>
        </w:rPr>
      </w:pPr>
      <w:r w:rsidRPr="00276C24">
        <w:rPr>
          <w:rFonts w:ascii="Arial" w:hAnsi="Arial" w:cs="Arial"/>
          <w:sz w:val="24"/>
          <w:szCs w:val="24"/>
        </w:rPr>
        <w:t>Logistics</w:t>
      </w:r>
    </w:p>
    <w:p w14:paraId="1B796669" w14:textId="77777777" w:rsidR="00FF34E1" w:rsidRPr="00276C24" w:rsidRDefault="00FF34E1" w:rsidP="000459E1">
      <w:pPr>
        <w:numPr>
          <w:ilvl w:val="1"/>
          <w:numId w:val="92"/>
        </w:numPr>
        <w:contextualSpacing/>
        <w:rPr>
          <w:rFonts w:ascii="Arial" w:hAnsi="Arial" w:cs="Arial"/>
          <w:sz w:val="24"/>
          <w:szCs w:val="24"/>
        </w:rPr>
      </w:pPr>
      <w:r w:rsidRPr="00276C24">
        <w:rPr>
          <w:rFonts w:ascii="Arial" w:hAnsi="Arial" w:cs="Arial"/>
          <w:sz w:val="24"/>
          <w:szCs w:val="24"/>
        </w:rPr>
        <w:t>What is the approximate period of time required to prepare validated procedures addressing software and configuration file loading and to maintain the software baseline?</w:t>
      </w:r>
    </w:p>
    <w:p w14:paraId="1B5A8A83"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szCs w:val="24"/>
        </w:rPr>
        <w:t>What period of time is required to transition and set-up the necessary tools and test equipment for the Government to conduct maintenance on the software baseline?</w:t>
      </w:r>
    </w:p>
    <w:p w14:paraId="7B807830" w14:textId="77777777" w:rsidR="00FF34E1" w:rsidRPr="00276C24" w:rsidRDefault="00FF34E1" w:rsidP="000459E1">
      <w:pPr>
        <w:numPr>
          <w:ilvl w:val="1"/>
          <w:numId w:val="92"/>
        </w:numPr>
        <w:contextualSpacing/>
        <w:rPr>
          <w:rFonts w:ascii="Arial" w:hAnsi="Arial" w:cs="Arial"/>
          <w:sz w:val="24"/>
        </w:rPr>
      </w:pPr>
      <w:r w:rsidRPr="00276C24">
        <w:rPr>
          <w:rFonts w:ascii="Arial" w:hAnsi="Arial" w:cs="Arial"/>
          <w:sz w:val="24"/>
        </w:rPr>
        <w:t>What is the approximate period of time required to train Government personnel on required hardware testing, troubleshooting, and repair procedures and procedures for maintaining the software baseline?</w:t>
      </w:r>
    </w:p>
    <w:p w14:paraId="0A8FB6E9" w14:textId="77777777" w:rsidR="00FF34E1" w:rsidRPr="00276C24" w:rsidRDefault="00FF34E1" w:rsidP="00FF34E1">
      <w:pPr>
        <w:contextualSpacing/>
        <w:rPr>
          <w:rFonts w:ascii="Arial" w:hAnsi="Arial" w:cs="Arial"/>
          <w:sz w:val="24"/>
        </w:rPr>
      </w:pPr>
    </w:p>
    <w:p w14:paraId="4668CAA8" w14:textId="77777777" w:rsidR="00FF34E1" w:rsidRPr="001303AD" w:rsidRDefault="00FF34E1" w:rsidP="00FF34E1">
      <w:pPr>
        <w:pBdr>
          <w:top w:val="single" w:sz="4" w:space="1" w:color="auto"/>
          <w:bottom w:val="single" w:sz="4" w:space="1" w:color="auto"/>
        </w:pBdr>
        <w:contextualSpacing/>
        <w:rPr>
          <w:rFonts w:ascii="Arial" w:hAnsi="Arial" w:cs="Arial"/>
          <w:b/>
          <w:bCs/>
          <w:sz w:val="28"/>
          <w:szCs w:val="28"/>
        </w:rPr>
      </w:pPr>
      <w:r w:rsidRPr="001303AD">
        <w:rPr>
          <w:rFonts w:ascii="Arial" w:hAnsi="Arial" w:cs="Arial"/>
          <w:b/>
          <w:bCs/>
          <w:sz w:val="28"/>
          <w:szCs w:val="28"/>
        </w:rPr>
        <w:t>E-2.2 Develop a Source Selection Plan (SSP)</w:t>
      </w:r>
    </w:p>
    <w:p w14:paraId="3D3369D8" w14:textId="77777777" w:rsidR="00FF34E1" w:rsidRPr="00276C24" w:rsidRDefault="00FF34E1" w:rsidP="00FF34E1">
      <w:pPr>
        <w:contextualSpacing/>
        <w:rPr>
          <w:rFonts w:ascii="Arial" w:hAnsi="Arial" w:cs="Arial"/>
          <w:sz w:val="24"/>
          <w:szCs w:val="24"/>
        </w:rPr>
      </w:pPr>
    </w:p>
    <w:p w14:paraId="78706300"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When developing the SSP, consider the evaluation elements contained within the IP Strategy Checklist.</w:t>
      </w:r>
    </w:p>
    <w:p w14:paraId="0A92E78C" w14:textId="77777777" w:rsidR="00FF34E1" w:rsidRPr="00276C24" w:rsidRDefault="00FF34E1" w:rsidP="00FF34E1">
      <w:pPr>
        <w:contextualSpacing/>
        <w:rPr>
          <w:rFonts w:ascii="Arial" w:hAnsi="Arial" w:cs="Arial"/>
          <w:b/>
          <w:color w:val="000000"/>
          <w:sz w:val="24"/>
          <w:szCs w:val="24"/>
        </w:rPr>
      </w:pPr>
    </w:p>
    <w:p w14:paraId="40C992BE" w14:textId="77777777" w:rsidR="00FF34E1" w:rsidRPr="00BA6D82" w:rsidRDefault="00FF34E1" w:rsidP="00FF34E1">
      <w:pPr>
        <w:pBdr>
          <w:top w:val="single" w:sz="4" w:space="1" w:color="auto"/>
          <w:bottom w:val="single" w:sz="4" w:space="1" w:color="auto"/>
        </w:pBdr>
        <w:contextualSpacing/>
        <w:rPr>
          <w:rFonts w:ascii="Arial" w:hAnsi="Arial" w:cs="Arial"/>
          <w:b/>
          <w:iCs/>
          <w:sz w:val="28"/>
          <w:szCs w:val="28"/>
        </w:rPr>
      </w:pPr>
      <w:r w:rsidRPr="00BA6D82">
        <w:rPr>
          <w:rFonts w:ascii="Arial" w:hAnsi="Arial" w:cs="Arial"/>
          <w:b/>
          <w:iCs/>
          <w:sz w:val="28"/>
          <w:szCs w:val="28"/>
        </w:rPr>
        <w:t>E-2.3 Develop the Request for Proposals (RFP)</w:t>
      </w:r>
    </w:p>
    <w:p w14:paraId="100F554C" w14:textId="77777777" w:rsidR="00FF34E1" w:rsidRPr="00276C24" w:rsidRDefault="00FF34E1" w:rsidP="00FF34E1">
      <w:pPr>
        <w:contextualSpacing/>
        <w:rPr>
          <w:rFonts w:ascii="Arial" w:hAnsi="Arial" w:cs="Arial"/>
          <w:b/>
          <w:sz w:val="24"/>
          <w:szCs w:val="24"/>
        </w:rPr>
      </w:pPr>
    </w:p>
    <w:p w14:paraId="37480905"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In accordance with FAR 15.203, an RFP is used in negotiated acquisitions to communicate the Government’s requirement(s) to prospective offerors and to solicit proposals. When developing the RFP, consider the following: </w:t>
      </w:r>
    </w:p>
    <w:p w14:paraId="618ED86F" w14:textId="77777777" w:rsidR="00FF34E1" w:rsidRPr="00276C24" w:rsidRDefault="00FF34E1" w:rsidP="00FF34E1">
      <w:pPr>
        <w:contextualSpacing/>
        <w:rPr>
          <w:rFonts w:ascii="Arial" w:hAnsi="Arial" w:cs="Arial"/>
          <w:b/>
          <w:sz w:val="24"/>
          <w:szCs w:val="24"/>
        </w:rPr>
      </w:pPr>
    </w:p>
    <w:p w14:paraId="40120F70" w14:textId="77777777" w:rsidR="00FF34E1" w:rsidRPr="00276C24" w:rsidRDefault="00FF34E1" w:rsidP="000459E1">
      <w:pPr>
        <w:numPr>
          <w:ilvl w:val="0"/>
          <w:numId w:val="90"/>
        </w:numPr>
        <w:contextualSpacing/>
        <w:rPr>
          <w:rFonts w:ascii="Arial" w:hAnsi="Arial" w:cs="Arial"/>
          <w:sz w:val="24"/>
          <w:szCs w:val="24"/>
        </w:rPr>
      </w:pPr>
      <w:r w:rsidRPr="00276C24">
        <w:rPr>
          <w:rFonts w:ascii="Arial" w:eastAsiaTheme="minorEastAsia" w:hAnsi="Arial" w:cs="Arial"/>
          <w:color w:val="000000" w:themeColor="text1"/>
          <w:kern w:val="24"/>
          <w:sz w:val="24"/>
          <w:szCs w:val="24"/>
        </w:rPr>
        <w:t xml:space="preserve">The RFP should clearly and effectively communicate the Government’s IP and data rights priorities. Incorporate delivery requirements and require </w:t>
      </w:r>
      <w:r w:rsidRPr="00276C24">
        <w:rPr>
          <w:rFonts w:ascii="Arial" w:eastAsiaTheme="minorEastAsia" w:hAnsi="Arial" w:cs="Arial"/>
          <w:color w:val="000000" w:themeColor="text1"/>
          <w:sz w:val="24"/>
          <w:szCs w:val="24"/>
        </w:rPr>
        <w:t>offerors</w:t>
      </w:r>
      <w:r w:rsidRPr="00276C24">
        <w:rPr>
          <w:rFonts w:ascii="Arial" w:eastAsiaTheme="minorEastAsia" w:hAnsi="Arial" w:cs="Arial"/>
          <w:color w:val="000000" w:themeColor="text1"/>
          <w:kern w:val="24"/>
          <w:sz w:val="24"/>
          <w:szCs w:val="24"/>
        </w:rPr>
        <w:t xml:space="preserve"> to assert their specific restrictions, if any. </w:t>
      </w:r>
      <w:r w:rsidRPr="00276C24">
        <w:rPr>
          <w:rFonts w:ascii="Arial" w:eastAsiaTheme="minorEastAsia" w:hAnsi="Arial" w:cs="Arial"/>
          <w:color w:val="000000" w:themeColor="text1"/>
          <w:kern w:val="24"/>
          <w:sz w:val="24"/>
          <w:szCs w:val="44"/>
        </w:rPr>
        <w:br/>
      </w:r>
    </w:p>
    <w:p w14:paraId="0FE711DC" w14:textId="77777777" w:rsidR="00FF34E1" w:rsidRPr="00276C24" w:rsidRDefault="00FF34E1" w:rsidP="000459E1">
      <w:pPr>
        <w:numPr>
          <w:ilvl w:val="0"/>
          <w:numId w:val="90"/>
        </w:numPr>
        <w:ind w:hanging="270"/>
        <w:contextualSpacing/>
        <w:rPr>
          <w:rFonts w:ascii="Arial" w:hAnsi="Arial" w:cs="Arial"/>
          <w:sz w:val="24"/>
          <w:szCs w:val="24"/>
        </w:rPr>
      </w:pPr>
      <w:r w:rsidRPr="00276C24">
        <w:rPr>
          <w:rFonts w:ascii="Arial" w:eastAsiaTheme="minorEastAsia" w:hAnsi="Arial" w:cs="Arial"/>
          <w:color w:val="000000" w:themeColor="text1"/>
          <w:kern w:val="24"/>
          <w:sz w:val="24"/>
          <w:szCs w:val="24"/>
        </w:rPr>
        <w:t>Establish a clear understanding of the IP, data deliverables, and associated license rights</w:t>
      </w:r>
      <w:r w:rsidRPr="00276C24">
        <w:rPr>
          <w:rFonts w:ascii="Arial" w:hAnsi="Arial" w:cs="Arial"/>
          <w:sz w:val="24"/>
          <w:szCs w:val="24"/>
        </w:rPr>
        <w:t xml:space="preserve"> </w:t>
      </w:r>
      <w:r w:rsidRPr="00276C24">
        <w:rPr>
          <w:rFonts w:ascii="Arial" w:eastAsiaTheme="minorEastAsia" w:hAnsi="Arial" w:cs="Arial"/>
          <w:color w:val="000000" w:themeColor="text1"/>
          <w:kern w:val="24"/>
          <w:sz w:val="24"/>
          <w:szCs w:val="24"/>
        </w:rPr>
        <w:t>requirements.</w:t>
      </w:r>
      <w:r w:rsidRPr="00276C24">
        <w:rPr>
          <w:rFonts w:ascii="Arial" w:eastAsiaTheme="minorEastAsia" w:hAnsi="Arial" w:cs="Arial"/>
          <w:color w:val="000000" w:themeColor="text1"/>
          <w:kern w:val="24"/>
          <w:sz w:val="24"/>
          <w:szCs w:val="44"/>
        </w:rPr>
        <w:br/>
      </w:r>
    </w:p>
    <w:p w14:paraId="2EA4D40E" w14:textId="77777777" w:rsidR="00FF34E1" w:rsidRPr="00276C24" w:rsidRDefault="00FF34E1" w:rsidP="000459E1">
      <w:pPr>
        <w:numPr>
          <w:ilvl w:val="0"/>
          <w:numId w:val="90"/>
        </w:numPr>
        <w:ind w:hanging="270"/>
        <w:contextualSpacing/>
        <w:rPr>
          <w:rFonts w:ascii="Arial" w:hAnsi="Arial" w:cs="Arial"/>
          <w:kern w:val="6"/>
          <w:sz w:val="24"/>
          <w:szCs w:val="24"/>
        </w:rPr>
      </w:pPr>
      <w:r w:rsidRPr="00276C24">
        <w:rPr>
          <w:rFonts w:ascii="Arial" w:hAnsi="Arial" w:cs="Arial"/>
          <w:kern w:val="6"/>
          <w:sz w:val="24"/>
          <w:szCs w:val="24"/>
        </w:rPr>
        <w:t>The required data or software must be a deliverable, assigned to a CLIN and associated with a CDRL.</w:t>
      </w:r>
      <w:r w:rsidRPr="00276C24">
        <w:rPr>
          <w:rFonts w:ascii="Arial" w:hAnsi="Arial" w:cs="Arial"/>
          <w:kern w:val="6"/>
          <w:sz w:val="24"/>
          <w:szCs w:val="24"/>
        </w:rPr>
        <w:br/>
      </w:r>
    </w:p>
    <w:p w14:paraId="0467DA3B" w14:textId="77777777" w:rsidR="00FF34E1" w:rsidRPr="00276C24" w:rsidRDefault="00FF34E1" w:rsidP="000459E1">
      <w:pPr>
        <w:numPr>
          <w:ilvl w:val="0"/>
          <w:numId w:val="90"/>
        </w:numPr>
        <w:ind w:hanging="270"/>
        <w:contextualSpacing/>
        <w:rPr>
          <w:rFonts w:ascii="Arial" w:hAnsi="Arial" w:cs="Arial"/>
          <w:sz w:val="24"/>
          <w:szCs w:val="24"/>
        </w:rPr>
      </w:pPr>
      <w:r w:rsidRPr="00276C24">
        <w:rPr>
          <w:rFonts w:ascii="Arial" w:hAnsi="Arial" w:cs="Arial"/>
          <w:color w:val="000000" w:themeColor="text1"/>
          <w:sz w:val="24"/>
          <w:szCs w:val="24"/>
        </w:rPr>
        <w:t>Be transparent in articulating IP, data deliverables, and associated license rights requirements. Also, provide transparency for requirements related to data for operation, maintenance, installation, and training (OMIT); modernization; advanced/additive manufacturing; and sustainment objectives with industry.</w:t>
      </w:r>
      <w:r w:rsidRPr="00276C24">
        <w:rPr>
          <w:rFonts w:ascii="Arial" w:hAnsi="Arial" w:cs="Arial"/>
        </w:rPr>
        <w:br/>
      </w:r>
    </w:p>
    <w:p w14:paraId="1F2BC54E" w14:textId="77777777" w:rsidR="00FF34E1" w:rsidRPr="00276C24" w:rsidRDefault="00FF34E1" w:rsidP="000459E1">
      <w:pPr>
        <w:numPr>
          <w:ilvl w:val="0"/>
          <w:numId w:val="90"/>
        </w:numPr>
        <w:ind w:hanging="270"/>
        <w:contextualSpacing/>
        <w:rPr>
          <w:rFonts w:ascii="Arial" w:hAnsi="Arial" w:cs="Arial"/>
          <w:sz w:val="24"/>
          <w:szCs w:val="24"/>
        </w:rPr>
      </w:pPr>
      <w:r w:rsidRPr="00276C24">
        <w:rPr>
          <w:rFonts w:ascii="Arial" w:eastAsiaTheme="minorEastAsia" w:hAnsi="Arial" w:cs="Arial"/>
          <w:color w:val="000000" w:themeColor="text1"/>
          <w:kern w:val="24"/>
          <w:sz w:val="24"/>
          <w:szCs w:val="24"/>
        </w:rPr>
        <w:t>Communicate early with industry.</w:t>
      </w:r>
      <w:r w:rsidRPr="00276C24">
        <w:rPr>
          <w:rFonts w:ascii="Arial" w:eastAsiaTheme="minorEastAsia" w:hAnsi="Arial" w:cs="Arial"/>
          <w:b/>
          <w:bCs/>
          <w:color w:val="000000" w:themeColor="text1"/>
          <w:kern w:val="24"/>
          <w:sz w:val="24"/>
          <w:szCs w:val="24"/>
        </w:rPr>
        <w:t xml:space="preserve"> </w:t>
      </w:r>
      <w:r w:rsidRPr="00276C24">
        <w:rPr>
          <w:rFonts w:ascii="Arial" w:eastAsiaTheme="minorEastAsia" w:hAnsi="Arial" w:cs="Arial"/>
          <w:color w:val="000000" w:themeColor="text1"/>
          <w:kern w:val="24"/>
          <w:sz w:val="24"/>
          <w:szCs w:val="24"/>
        </w:rPr>
        <w:t>Provide details of the Army’s intended program product support/sustainment strategy (includ</w:t>
      </w:r>
      <w:r w:rsidRPr="00276C24">
        <w:rPr>
          <w:rFonts w:ascii="Arial" w:eastAsiaTheme="minorEastAsia" w:hAnsi="Arial" w:cs="Arial"/>
          <w:color w:val="000000" w:themeColor="text1"/>
          <w:sz w:val="24"/>
          <w:szCs w:val="24"/>
        </w:rPr>
        <w:t>ing</w:t>
      </w:r>
      <w:r w:rsidRPr="00276C24">
        <w:rPr>
          <w:rFonts w:ascii="Arial" w:eastAsiaTheme="minorEastAsia" w:hAnsi="Arial" w:cs="Arial"/>
          <w:color w:val="000000" w:themeColor="text1"/>
          <w:kern w:val="24"/>
          <w:sz w:val="24"/>
          <w:szCs w:val="24"/>
        </w:rPr>
        <w:t xml:space="preserve"> sustainment needs and broad categories of data and/or software required).</w:t>
      </w:r>
      <w:r w:rsidRPr="00276C24">
        <w:rPr>
          <w:rFonts w:ascii="Arial" w:eastAsiaTheme="minorEastAsia" w:hAnsi="Arial" w:cs="Arial"/>
          <w:color w:val="000000" w:themeColor="text1"/>
          <w:kern w:val="24"/>
          <w:sz w:val="24"/>
          <w:szCs w:val="44"/>
        </w:rPr>
        <w:br/>
      </w:r>
    </w:p>
    <w:p w14:paraId="6D3CF9D4" w14:textId="77777777" w:rsidR="00FF34E1" w:rsidRPr="00276C24" w:rsidRDefault="00FF34E1" w:rsidP="000459E1">
      <w:pPr>
        <w:numPr>
          <w:ilvl w:val="0"/>
          <w:numId w:val="90"/>
        </w:numPr>
        <w:ind w:hanging="270"/>
        <w:contextualSpacing/>
        <w:rPr>
          <w:rFonts w:ascii="Arial" w:hAnsi="Arial" w:cs="Arial"/>
          <w:sz w:val="24"/>
          <w:szCs w:val="24"/>
        </w:rPr>
      </w:pPr>
      <w:r w:rsidRPr="00276C24">
        <w:rPr>
          <w:rFonts w:ascii="Arial" w:eastAsiaTheme="minorEastAsia" w:hAnsi="Arial" w:cs="Arial"/>
          <w:color w:val="000000" w:themeColor="text1"/>
          <w:kern w:val="24"/>
          <w:sz w:val="24"/>
          <w:szCs w:val="24"/>
        </w:rPr>
        <w:lastRenderedPageBreak/>
        <w:t>Determine whether an offeror has the capability to deliver license rights for technical data and computer software necessary for depot level maintenance.</w:t>
      </w:r>
      <w:r w:rsidRPr="00276C24">
        <w:rPr>
          <w:rFonts w:ascii="Arial" w:eastAsiaTheme="minorEastAsia" w:hAnsi="Arial" w:cs="Arial"/>
          <w:color w:val="000000" w:themeColor="text1"/>
          <w:kern w:val="24"/>
          <w:sz w:val="24"/>
          <w:szCs w:val="44"/>
        </w:rPr>
        <w:br/>
      </w:r>
    </w:p>
    <w:p w14:paraId="57493892" w14:textId="77777777" w:rsidR="00FF34E1" w:rsidRPr="00276C24" w:rsidRDefault="00FF34E1" w:rsidP="000459E1">
      <w:pPr>
        <w:numPr>
          <w:ilvl w:val="0"/>
          <w:numId w:val="90"/>
        </w:numPr>
        <w:ind w:hanging="270"/>
        <w:contextualSpacing/>
        <w:rPr>
          <w:rFonts w:ascii="Arial" w:hAnsi="Arial" w:cs="Arial"/>
          <w:sz w:val="24"/>
          <w:szCs w:val="24"/>
        </w:rPr>
      </w:pPr>
      <w:r w:rsidRPr="00276C24">
        <w:rPr>
          <w:rFonts w:ascii="Arial" w:eastAsiaTheme="minorEastAsia" w:hAnsi="Arial" w:cs="Arial"/>
          <w:color w:val="000000" w:themeColor="text1"/>
          <w:kern w:val="24"/>
          <w:sz w:val="24"/>
          <w:szCs w:val="24"/>
        </w:rPr>
        <w:t>Consistent with 10 U.S.C. §</w:t>
      </w:r>
      <w:r w:rsidRPr="00276C24">
        <w:rPr>
          <w:rFonts w:ascii="Arial" w:eastAsiaTheme="minorEastAsia" w:hAnsi="Arial" w:cs="Arial"/>
          <w:color w:val="000000" w:themeColor="text1"/>
          <w:sz w:val="24"/>
          <w:szCs w:val="24"/>
        </w:rPr>
        <w:t>§</w:t>
      </w:r>
      <w:r w:rsidRPr="00276C24">
        <w:rPr>
          <w:rFonts w:ascii="Arial" w:eastAsiaTheme="minorEastAsia" w:hAnsi="Arial" w:cs="Arial"/>
          <w:color w:val="000000" w:themeColor="text1"/>
          <w:kern w:val="24"/>
          <w:sz w:val="24"/>
          <w:szCs w:val="24"/>
        </w:rPr>
        <w:t xml:space="preserve"> </w:t>
      </w:r>
      <w:r w:rsidRPr="00276C24">
        <w:rPr>
          <w:rFonts w:ascii="Arial" w:eastAsiaTheme="minorEastAsia" w:hAnsi="Arial" w:cs="Arial"/>
          <w:color w:val="000000" w:themeColor="text1"/>
          <w:sz w:val="24"/>
          <w:szCs w:val="24"/>
        </w:rPr>
        <w:t>3771-3775</w:t>
      </w:r>
      <w:r w:rsidRPr="00276C24">
        <w:rPr>
          <w:rFonts w:ascii="Arial" w:eastAsiaTheme="minorEastAsia" w:hAnsi="Arial" w:cs="Arial"/>
          <w:color w:val="000000" w:themeColor="text1"/>
          <w:kern w:val="24"/>
          <w:sz w:val="24"/>
          <w:szCs w:val="24"/>
        </w:rPr>
        <w:t xml:space="preserve">, the contractor or subcontractor is not required to sell or relinquish to the Government any additional rights in technical data the Government is not already entitled to as a condition of being responsive to a solicitation or as a condition </w:t>
      </w:r>
      <w:r w:rsidRPr="00276C24">
        <w:rPr>
          <w:rFonts w:ascii="Arial" w:eastAsiaTheme="minorEastAsia" w:hAnsi="Arial" w:cs="Arial"/>
          <w:color w:val="000000" w:themeColor="text1"/>
          <w:sz w:val="24"/>
          <w:szCs w:val="24"/>
        </w:rPr>
        <w:t>of</w:t>
      </w:r>
      <w:r w:rsidRPr="00276C24">
        <w:rPr>
          <w:rFonts w:ascii="Arial" w:eastAsiaTheme="minorEastAsia" w:hAnsi="Arial" w:cs="Arial"/>
          <w:color w:val="000000" w:themeColor="text1"/>
          <w:kern w:val="24"/>
          <w:sz w:val="24"/>
          <w:szCs w:val="24"/>
        </w:rPr>
        <w:t xml:space="preserve"> contract award. However, additional rights conveyed to the Government may be considered part of a </w:t>
      </w:r>
      <w:r w:rsidRPr="00276C24">
        <w:rPr>
          <w:rFonts w:ascii="Arial" w:eastAsiaTheme="minorEastAsia" w:hAnsi="Arial" w:cs="Arial"/>
          <w:color w:val="000000" w:themeColor="text1"/>
          <w:sz w:val="24"/>
          <w:szCs w:val="24"/>
        </w:rPr>
        <w:t xml:space="preserve">source selection </w:t>
      </w:r>
      <w:r w:rsidRPr="00276C24">
        <w:rPr>
          <w:rFonts w:ascii="Arial" w:eastAsiaTheme="minorEastAsia" w:hAnsi="Arial" w:cs="Arial"/>
          <w:color w:val="000000" w:themeColor="text1"/>
          <w:kern w:val="24"/>
          <w:sz w:val="24"/>
          <w:szCs w:val="24"/>
        </w:rPr>
        <w:t>tradeoff.</w:t>
      </w:r>
      <w:r w:rsidRPr="00276C24">
        <w:rPr>
          <w:rFonts w:ascii="Arial" w:eastAsiaTheme="minorEastAsia" w:hAnsi="Arial" w:cs="Arial"/>
          <w:color w:val="000000" w:themeColor="text1"/>
          <w:kern w:val="24"/>
          <w:sz w:val="24"/>
          <w:szCs w:val="24"/>
        </w:rPr>
        <w:br/>
      </w:r>
    </w:p>
    <w:p w14:paraId="2F0C0AF0" w14:textId="77777777" w:rsidR="00FF34E1" w:rsidRPr="00276C24" w:rsidRDefault="00FF34E1" w:rsidP="000459E1">
      <w:pPr>
        <w:numPr>
          <w:ilvl w:val="0"/>
          <w:numId w:val="90"/>
        </w:numPr>
        <w:ind w:hanging="270"/>
        <w:contextualSpacing/>
        <w:rPr>
          <w:rFonts w:ascii="Arial" w:eastAsiaTheme="minorEastAsia" w:hAnsi="Arial" w:cs="Arial"/>
          <w:color w:val="000000" w:themeColor="text1"/>
          <w:kern w:val="24"/>
          <w:sz w:val="24"/>
          <w:szCs w:val="44"/>
        </w:rPr>
      </w:pPr>
      <w:r w:rsidRPr="00276C24">
        <w:rPr>
          <w:rFonts w:ascii="Arial" w:eastAsiaTheme="minorEastAsia" w:hAnsi="Arial" w:cs="Arial"/>
          <w:color w:val="000000" w:themeColor="text1"/>
          <w:kern w:val="24"/>
          <w:sz w:val="24"/>
          <w:szCs w:val="44"/>
        </w:rPr>
        <w:t>Once the technical data and/or software required to complement the maintenance and supply support strategies has been identified, include solicitation provisions and contract clauses related to patent, data, and software license rights. Typical clauses that should be considered for inclusion are:</w:t>
      </w:r>
      <w:r w:rsidRPr="00276C24">
        <w:rPr>
          <w:rFonts w:ascii="Arial" w:eastAsiaTheme="minorEastAsia" w:hAnsi="Arial" w:cs="Arial"/>
          <w:color w:val="000000" w:themeColor="text1"/>
          <w:kern w:val="24"/>
          <w:sz w:val="24"/>
          <w:szCs w:val="44"/>
        </w:rPr>
        <w:br/>
      </w:r>
    </w:p>
    <w:p w14:paraId="7C0C611E" w14:textId="77777777" w:rsidR="00FF34E1" w:rsidRPr="00276C24" w:rsidRDefault="00FF34E1" w:rsidP="00FF34E1">
      <w:pPr>
        <w:ind w:left="720"/>
        <w:contextualSpacing/>
        <w:rPr>
          <w:rFonts w:ascii="Arial" w:eastAsiaTheme="minorEastAsia" w:hAnsi="Arial" w:cs="Arial"/>
          <w:b/>
          <w:color w:val="000000" w:themeColor="text1"/>
          <w:kern w:val="24"/>
          <w:sz w:val="24"/>
          <w:szCs w:val="44"/>
        </w:rPr>
      </w:pPr>
      <w:r w:rsidRPr="00276C24">
        <w:rPr>
          <w:rFonts w:ascii="Arial" w:hAnsi="Arial" w:cs="Arial"/>
          <w:b/>
          <w:sz w:val="24"/>
        </w:rPr>
        <w:t xml:space="preserve">Federal Acquisition Regulation (FAR) </w:t>
      </w:r>
      <w:r w:rsidRPr="00276C24">
        <w:rPr>
          <w:rFonts w:ascii="Arial" w:hAnsi="Arial" w:cs="Arial"/>
          <w:b/>
          <w:sz w:val="24"/>
        </w:rPr>
        <w:br/>
      </w:r>
    </w:p>
    <w:p w14:paraId="01F6A421" w14:textId="77777777" w:rsidR="00FF34E1" w:rsidRPr="00276C24" w:rsidRDefault="00FF34E1" w:rsidP="00FF34E1">
      <w:pPr>
        <w:ind w:left="720"/>
        <w:contextualSpacing/>
        <w:rPr>
          <w:rFonts w:ascii="Arial" w:hAnsi="Arial" w:cs="Arial"/>
          <w:sz w:val="24"/>
        </w:rPr>
      </w:pPr>
      <w:r w:rsidRPr="00276C24">
        <w:rPr>
          <w:rFonts w:ascii="Arial" w:hAnsi="Arial" w:cs="Arial"/>
          <w:sz w:val="24"/>
          <w:szCs w:val="24"/>
        </w:rPr>
        <w:t>FAR 52.227-1 Authorization and Consent</w:t>
      </w:r>
    </w:p>
    <w:p w14:paraId="6E032C93" w14:textId="77777777" w:rsidR="00FF34E1" w:rsidRPr="00276C24" w:rsidRDefault="00FF34E1" w:rsidP="00FF34E1">
      <w:pPr>
        <w:ind w:left="720"/>
        <w:contextualSpacing/>
        <w:rPr>
          <w:rFonts w:ascii="Arial" w:hAnsi="Arial" w:cs="Arial"/>
          <w:sz w:val="24"/>
        </w:rPr>
      </w:pPr>
      <w:r w:rsidRPr="00276C24">
        <w:rPr>
          <w:rFonts w:ascii="Arial" w:hAnsi="Arial" w:cs="Arial"/>
          <w:sz w:val="24"/>
          <w:szCs w:val="24"/>
        </w:rPr>
        <w:t>FAR 52.227-2 Notice and Assistance Regarding Patent and Copyright Infringement</w:t>
      </w:r>
    </w:p>
    <w:p w14:paraId="0AD1F227"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FAR 52.227-3 Patent Indemnity</w:t>
      </w:r>
    </w:p>
    <w:p w14:paraId="33437831" w14:textId="77777777" w:rsidR="00FF34E1" w:rsidRPr="00276C24" w:rsidRDefault="00FF34E1" w:rsidP="00FF34E1">
      <w:pPr>
        <w:ind w:left="720"/>
        <w:contextualSpacing/>
        <w:rPr>
          <w:rFonts w:ascii="Arial" w:hAnsi="Arial" w:cs="Arial"/>
          <w:sz w:val="24"/>
        </w:rPr>
      </w:pPr>
      <w:r w:rsidRPr="00276C24">
        <w:rPr>
          <w:rFonts w:ascii="Arial" w:hAnsi="Arial" w:cs="Arial"/>
          <w:sz w:val="24"/>
        </w:rPr>
        <w:t>52.227-5 Waiver of Indemnity</w:t>
      </w:r>
    </w:p>
    <w:p w14:paraId="3E66C837"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FAR 52.227-6 Royalty Information</w:t>
      </w:r>
    </w:p>
    <w:p w14:paraId="081BCCB6" w14:textId="77777777" w:rsidR="00FF34E1" w:rsidRPr="00276C24" w:rsidRDefault="00FF34E1" w:rsidP="00FF34E1">
      <w:pPr>
        <w:ind w:left="720"/>
        <w:contextualSpacing/>
        <w:rPr>
          <w:rFonts w:ascii="Arial" w:hAnsi="Arial" w:cs="Arial"/>
          <w:sz w:val="24"/>
        </w:rPr>
      </w:pPr>
      <w:r w:rsidRPr="00276C24">
        <w:rPr>
          <w:rFonts w:ascii="Arial" w:hAnsi="Arial" w:cs="Arial"/>
          <w:sz w:val="24"/>
        </w:rPr>
        <w:t>52.227-7 Patents-Notice of Government Licensee</w:t>
      </w:r>
    </w:p>
    <w:p w14:paraId="2D8916B8" w14:textId="77777777" w:rsidR="00FF34E1" w:rsidRPr="00276C24" w:rsidRDefault="00FF34E1" w:rsidP="00FF34E1">
      <w:pPr>
        <w:ind w:left="720"/>
        <w:contextualSpacing/>
        <w:rPr>
          <w:rFonts w:ascii="Arial" w:hAnsi="Arial" w:cs="Arial"/>
          <w:sz w:val="24"/>
        </w:rPr>
      </w:pPr>
      <w:r w:rsidRPr="00276C24">
        <w:rPr>
          <w:rFonts w:ascii="Arial" w:hAnsi="Arial" w:cs="Arial"/>
          <w:sz w:val="24"/>
        </w:rPr>
        <w:t>FAR 52.227-9 Refund of Royalties</w:t>
      </w:r>
    </w:p>
    <w:p w14:paraId="7F3957F2" w14:textId="77777777" w:rsidR="00FF34E1" w:rsidRPr="00276C24" w:rsidRDefault="00FF34E1" w:rsidP="00FF34E1">
      <w:pPr>
        <w:ind w:left="720"/>
        <w:contextualSpacing/>
        <w:rPr>
          <w:rFonts w:ascii="Arial" w:hAnsi="Arial" w:cs="Arial"/>
          <w:sz w:val="24"/>
        </w:rPr>
      </w:pPr>
      <w:r w:rsidRPr="00276C24">
        <w:rPr>
          <w:rFonts w:ascii="Arial" w:hAnsi="Arial" w:cs="Arial"/>
          <w:sz w:val="24"/>
        </w:rPr>
        <w:t>52.227-10 Filing of Patent Applications-Classified Subject Matter</w:t>
      </w:r>
    </w:p>
    <w:p w14:paraId="55EFED94"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FAR 52.227-11 Patent Rights – Ownership By the Contractor</w:t>
      </w:r>
    </w:p>
    <w:p w14:paraId="707A1A9C" w14:textId="77777777" w:rsidR="00FF34E1" w:rsidRPr="00276C24" w:rsidRDefault="00FF34E1" w:rsidP="00FF34E1">
      <w:pPr>
        <w:ind w:left="720"/>
        <w:contextualSpacing/>
        <w:rPr>
          <w:rFonts w:ascii="Arial" w:hAnsi="Arial" w:cs="Arial"/>
          <w:sz w:val="24"/>
        </w:rPr>
      </w:pPr>
      <w:r w:rsidRPr="00276C24">
        <w:rPr>
          <w:rFonts w:ascii="Arial" w:hAnsi="Arial" w:cs="Arial"/>
          <w:sz w:val="24"/>
          <w:szCs w:val="24"/>
        </w:rPr>
        <w:t>FAR 52.227-13 Patent Rights – Ownership By the Government</w:t>
      </w:r>
    </w:p>
    <w:p w14:paraId="175BB654" w14:textId="77777777" w:rsidR="00FF34E1" w:rsidRPr="00276C24" w:rsidRDefault="00FF34E1" w:rsidP="00FF34E1">
      <w:pPr>
        <w:ind w:left="720"/>
        <w:contextualSpacing/>
        <w:rPr>
          <w:rFonts w:ascii="Arial" w:hAnsi="Arial" w:cs="Arial"/>
          <w:sz w:val="24"/>
        </w:rPr>
      </w:pPr>
      <w:r w:rsidRPr="00276C24">
        <w:rPr>
          <w:rFonts w:ascii="Arial" w:hAnsi="Arial" w:cs="Arial"/>
          <w:sz w:val="24"/>
          <w:szCs w:val="24"/>
        </w:rPr>
        <w:t>FAR 52.232-39 Unenforceability of Unauthorized Obligations</w:t>
      </w:r>
    </w:p>
    <w:p w14:paraId="346E7E79" w14:textId="77777777" w:rsidR="00FF34E1" w:rsidRPr="00276C24" w:rsidRDefault="00FF34E1" w:rsidP="00FF34E1">
      <w:pPr>
        <w:ind w:left="1440"/>
        <w:contextualSpacing/>
        <w:rPr>
          <w:rFonts w:ascii="Arial" w:hAnsi="Arial" w:cs="Arial"/>
          <w:sz w:val="24"/>
        </w:rPr>
      </w:pPr>
    </w:p>
    <w:p w14:paraId="0DF6A627" w14:textId="77777777" w:rsidR="00FF34E1" w:rsidRPr="00276C24" w:rsidRDefault="00FF34E1" w:rsidP="00FF34E1">
      <w:pPr>
        <w:ind w:left="720"/>
        <w:contextualSpacing/>
        <w:rPr>
          <w:rFonts w:ascii="Arial" w:hAnsi="Arial" w:cs="Arial"/>
          <w:b/>
          <w:sz w:val="24"/>
        </w:rPr>
      </w:pPr>
      <w:r w:rsidRPr="00276C24">
        <w:rPr>
          <w:rFonts w:ascii="Arial" w:hAnsi="Arial" w:cs="Arial"/>
          <w:b/>
          <w:sz w:val="24"/>
        </w:rPr>
        <w:t>Defense Federal Acquisition Regulation Supplement (DFARS)</w:t>
      </w:r>
    </w:p>
    <w:p w14:paraId="4A50D081" w14:textId="77777777" w:rsidR="00FF34E1" w:rsidRPr="00276C24" w:rsidRDefault="00FF34E1" w:rsidP="00FF34E1">
      <w:pPr>
        <w:ind w:left="720" w:firstLine="90"/>
        <w:contextualSpacing/>
        <w:rPr>
          <w:rFonts w:ascii="Arial" w:hAnsi="Arial" w:cs="Arial"/>
          <w:b/>
          <w:sz w:val="24"/>
        </w:rPr>
      </w:pPr>
    </w:p>
    <w:p w14:paraId="195BB065" w14:textId="77777777" w:rsidR="00FF34E1" w:rsidRPr="00276C24" w:rsidRDefault="00FF34E1" w:rsidP="00FF34E1">
      <w:pPr>
        <w:ind w:left="720"/>
        <w:contextualSpacing/>
        <w:rPr>
          <w:rFonts w:ascii="Arial" w:hAnsi="Arial" w:cs="Arial"/>
          <w:b/>
          <w:sz w:val="24"/>
          <w:szCs w:val="24"/>
        </w:rPr>
      </w:pPr>
      <w:r w:rsidRPr="00276C24">
        <w:rPr>
          <w:rFonts w:ascii="Arial" w:hAnsi="Arial" w:cs="Arial"/>
          <w:sz w:val="24"/>
          <w:szCs w:val="24"/>
        </w:rPr>
        <w:t>DFARS 252.227-7013Rights in Technical Data—Other Than Commercial Products and Commercial Services.</w:t>
      </w:r>
    </w:p>
    <w:p w14:paraId="6D8AC9C3"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252.227-7014Rights in Other Than Commercial Computer Software and Other Than Commercial Computer Software Documentation.</w:t>
      </w:r>
    </w:p>
    <w:p w14:paraId="006B2B17"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252.227-7015 Technical Data–Commercial Products and Commercial Services.</w:t>
      </w:r>
    </w:p>
    <w:p w14:paraId="2A60BE8A"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252.227-7016 Rights in Bid or Proposal Information.</w:t>
      </w:r>
    </w:p>
    <w:p w14:paraId="5C7A7BEA"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252.227-7017 Identification and Assertion of Use, Release, or Disclosure Restrictions.</w:t>
      </w:r>
    </w:p>
    <w:p w14:paraId="61F0A5CC"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252.227-7018, Rights in Other Than Commercial Technical Data and Computer Software--Small Business Innovation Research (SBIR) Program</w:t>
      </w:r>
    </w:p>
    <w:p w14:paraId="681566E9"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252.227-7019 Validation of Asserted Restrictions--Computer Software.</w:t>
      </w:r>
    </w:p>
    <w:p w14:paraId="1819F6C0"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252.227-7020 Rights in Special Works.</w:t>
      </w:r>
    </w:p>
    <w:p w14:paraId="371BF220"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252.227-7025 Limitations on the Use or Disclosure of Government-Furnished Information Marked with Restrictive Legends.</w:t>
      </w:r>
    </w:p>
    <w:p w14:paraId="46248F50"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252.227-7026 Deferred Delivery of Technical Data or Computer Software.</w:t>
      </w:r>
    </w:p>
    <w:p w14:paraId="039ADA2A"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lastRenderedPageBreak/>
        <w:t>DFARS 252.227-7027 Deferred Ordering of Technical Data or Computer Software.</w:t>
      </w:r>
    </w:p>
    <w:p w14:paraId="66B03886"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252.227-7028 Technical Data or Computer Software Previously Delivered to the Government.</w:t>
      </w:r>
    </w:p>
    <w:p w14:paraId="11756086"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252.227-7030 Technical Data--Withholding of Payment.</w:t>
      </w:r>
    </w:p>
    <w:p w14:paraId="5F04A11C"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DFARS 252.227-7037 Validation of Restrictive Markings on Technical Data.</w:t>
      </w:r>
    </w:p>
    <w:p w14:paraId="4FA5A45C" w14:textId="77777777" w:rsidR="00FF34E1" w:rsidRPr="00276C24" w:rsidRDefault="00FF34E1" w:rsidP="00FF34E1">
      <w:pPr>
        <w:ind w:left="1080"/>
        <w:contextualSpacing/>
        <w:rPr>
          <w:rFonts w:ascii="Arial" w:hAnsi="Arial" w:cs="Arial"/>
          <w:sz w:val="24"/>
          <w:szCs w:val="24"/>
        </w:rPr>
      </w:pPr>
    </w:p>
    <w:p w14:paraId="209F3A8F" w14:textId="77777777" w:rsidR="00FF34E1" w:rsidRPr="00276C24" w:rsidRDefault="00FF34E1" w:rsidP="00FF34E1">
      <w:pPr>
        <w:ind w:left="720"/>
        <w:contextualSpacing/>
        <w:rPr>
          <w:rFonts w:ascii="Arial" w:hAnsi="Arial" w:cs="Arial"/>
          <w:sz w:val="24"/>
          <w:szCs w:val="24"/>
        </w:rPr>
      </w:pPr>
      <w:r w:rsidRPr="00276C24">
        <w:rPr>
          <w:rFonts w:ascii="Arial" w:hAnsi="Arial" w:cs="Arial"/>
          <w:sz w:val="24"/>
          <w:szCs w:val="24"/>
        </w:rPr>
        <w:t>(NOTE: Regulations change over time and should be checked frequently for currency and content. Not all of the listed clauses above are appropriate together in any particular solicitation or contract. Other clauses may also be appropriate when there is development other than exclusively at private expense. Contract provision and FAR/DFARS clause selection should be modified to fit each effort. In addition to the standard acquisition attorney review, an IP attorney should be consulted prior to the release of any solicitation/contract award involving IP deliverables and associated license rights.)</w:t>
      </w:r>
    </w:p>
    <w:p w14:paraId="17965153" w14:textId="77777777" w:rsidR="00FF34E1" w:rsidRPr="00276C24" w:rsidRDefault="00FF34E1" w:rsidP="00FF34E1">
      <w:pPr>
        <w:ind w:left="1440"/>
        <w:contextualSpacing/>
        <w:rPr>
          <w:rFonts w:ascii="Arial" w:hAnsi="Arial" w:cs="Arial"/>
          <w:sz w:val="24"/>
          <w:szCs w:val="24"/>
        </w:rPr>
      </w:pPr>
    </w:p>
    <w:p w14:paraId="7CBA9AAA" w14:textId="77777777" w:rsidR="00FF34E1" w:rsidRPr="00276C24" w:rsidRDefault="00FF34E1" w:rsidP="000459E1">
      <w:pPr>
        <w:numPr>
          <w:ilvl w:val="0"/>
          <w:numId w:val="90"/>
        </w:numPr>
        <w:contextualSpacing/>
        <w:rPr>
          <w:rFonts w:ascii="Arial" w:hAnsi="Arial" w:cs="Arial"/>
          <w:sz w:val="24"/>
          <w:szCs w:val="24"/>
        </w:rPr>
      </w:pPr>
      <w:r w:rsidRPr="00276C24">
        <w:rPr>
          <w:rFonts w:ascii="Arial" w:hAnsi="Arial" w:cs="Arial"/>
          <w:sz w:val="24"/>
          <w:szCs w:val="24"/>
        </w:rPr>
        <w:t xml:space="preserve">Request that offerors propose their own sustainment transition plan and use it as an evaluation factor (technical sub factor – Supportability and Maintenance).  </w:t>
      </w:r>
      <w:r w:rsidRPr="00276C24">
        <w:rPr>
          <w:rFonts w:ascii="Arial" w:hAnsi="Arial" w:cs="Arial"/>
          <w:sz w:val="24"/>
          <w:szCs w:val="24"/>
        </w:rPr>
        <w:br/>
      </w:r>
    </w:p>
    <w:p w14:paraId="1DCC70D5" w14:textId="77777777" w:rsidR="00FF34E1" w:rsidRPr="00276C24" w:rsidRDefault="00FF34E1" w:rsidP="000459E1">
      <w:pPr>
        <w:numPr>
          <w:ilvl w:val="0"/>
          <w:numId w:val="90"/>
        </w:numPr>
        <w:contextualSpacing/>
        <w:rPr>
          <w:rFonts w:ascii="Arial" w:hAnsi="Arial" w:cs="Arial"/>
          <w:color w:val="000000" w:themeColor="text1"/>
          <w:sz w:val="24"/>
          <w:szCs w:val="24"/>
        </w:rPr>
      </w:pPr>
      <w:r w:rsidRPr="00276C24">
        <w:rPr>
          <w:rFonts w:ascii="Arial" w:eastAsiaTheme="minorEastAsia" w:hAnsi="Arial" w:cs="Arial"/>
          <w:color w:val="000000" w:themeColor="text1"/>
          <w:kern w:val="24"/>
          <w:sz w:val="24"/>
          <w:szCs w:val="24"/>
        </w:rPr>
        <w:t xml:space="preserve">For trademark license rights and protection of Government Program names and model designators consult a Government IP or patent attorney for guidance. </w:t>
      </w:r>
      <w:r w:rsidRPr="00276C24">
        <w:rPr>
          <w:rFonts w:ascii="Arial" w:eastAsiaTheme="minorEastAsia" w:hAnsi="Arial" w:cs="Arial"/>
          <w:color w:val="000000" w:themeColor="text1"/>
          <w:kern w:val="24"/>
          <w:sz w:val="24"/>
          <w:szCs w:val="24"/>
        </w:rPr>
        <w:br/>
      </w:r>
    </w:p>
    <w:p w14:paraId="471165A2" w14:textId="77777777" w:rsidR="00FF34E1" w:rsidRPr="00276C24" w:rsidRDefault="00FF34E1" w:rsidP="000459E1">
      <w:pPr>
        <w:numPr>
          <w:ilvl w:val="0"/>
          <w:numId w:val="90"/>
        </w:numPr>
        <w:contextualSpacing/>
        <w:textAlignment w:val="baseline"/>
        <w:rPr>
          <w:rFonts w:ascii="Arial" w:hAnsi="Arial" w:cs="Arial"/>
          <w:color w:val="000000"/>
          <w:sz w:val="24"/>
          <w:szCs w:val="24"/>
        </w:rPr>
      </w:pPr>
      <w:r w:rsidRPr="00276C24">
        <w:rPr>
          <w:rFonts w:ascii="Arial" w:hAnsi="Arial" w:cs="Arial"/>
          <w:color w:val="000000" w:themeColor="text1"/>
          <w:sz w:val="24"/>
          <w:szCs w:val="24"/>
        </w:rPr>
        <w:t>Require offerors to submit computer software</w:t>
      </w:r>
      <w:r w:rsidRPr="00276C24">
        <w:rPr>
          <w:rFonts w:ascii="Arial" w:hAnsi="Arial" w:cs="Arial"/>
          <w:sz w:val="24"/>
          <w:szCs w:val="24"/>
        </w:rPr>
        <w:t xml:space="preserve"> and data rights assertions of restrictions in a table consistent with DFARS 252.227-7013, DFARS 252.227-7014, or DFARS 252.227-7017.</w:t>
      </w:r>
      <w:r w:rsidRPr="00276C24">
        <w:rPr>
          <w:rFonts w:ascii="Arial" w:hAnsi="Arial" w:cs="Arial"/>
          <w:sz w:val="24"/>
          <w:szCs w:val="24"/>
        </w:rPr>
        <w:br/>
      </w:r>
    </w:p>
    <w:p w14:paraId="0174D1EB" w14:textId="77777777" w:rsidR="00FF34E1" w:rsidRPr="00276C24" w:rsidRDefault="00FF34E1" w:rsidP="000459E1">
      <w:pPr>
        <w:numPr>
          <w:ilvl w:val="0"/>
          <w:numId w:val="90"/>
        </w:numPr>
        <w:contextualSpacing/>
        <w:rPr>
          <w:rFonts w:ascii="Arial" w:hAnsi="Arial" w:cs="Arial"/>
          <w:color w:val="000000" w:themeColor="text1"/>
          <w:sz w:val="24"/>
          <w:szCs w:val="24"/>
        </w:rPr>
      </w:pPr>
      <w:r w:rsidRPr="00276C24">
        <w:rPr>
          <w:rFonts w:ascii="Arial" w:hAnsi="Arial" w:cs="Arial"/>
          <w:sz w:val="24"/>
          <w:szCs w:val="24"/>
        </w:rPr>
        <w:t>Request that offerors propose all cost(s)/price(s) to acquire additional license and patent rights than the Government is entitled to and explain any limitations that may be imposed by the offeror. Include FAR 52.227-6 in solicitation if appropriate and certifies cost and pricing data is required. (Note: The offeror is required to identify/disclose any royalty cost(s)/price(s) for third-party patents proposed to be used in performance of the contract.)</w:t>
      </w:r>
      <w:r w:rsidRPr="00276C24">
        <w:rPr>
          <w:rFonts w:ascii="Arial" w:hAnsi="Arial" w:cs="Arial"/>
          <w:sz w:val="24"/>
          <w:szCs w:val="24"/>
        </w:rPr>
        <w:br/>
      </w:r>
    </w:p>
    <w:p w14:paraId="79A5E495" w14:textId="77777777" w:rsidR="00FF34E1" w:rsidRPr="00276C24" w:rsidRDefault="00FF34E1" w:rsidP="000459E1">
      <w:pPr>
        <w:numPr>
          <w:ilvl w:val="0"/>
          <w:numId w:val="90"/>
        </w:numPr>
        <w:contextualSpacing/>
        <w:textAlignment w:val="baseline"/>
        <w:rPr>
          <w:rFonts w:ascii="Arial" w:hAnsi="Arial" w:cs="Arial"/>
          <w:sz w:val="24"/>
        </w:rPr>
      </w:pPr>
      <w:r w:rsidRPr="00276C24">
        <w:rPr>
          <w:rFonts w:ascii="Arial" w:hAnsi="Arial" w:cs="Arial"/>
          <w:sz w:val="24"/>
          <w:szCs w:val="24"/>
        </w:rPr>
        <w:t>Ensure the MOSA requirements are set forth in the PWS, SOW, or Statement of Objectives (SOO), (Section C) of RFP, for a proposed Open Systems Management Plan and incorporated in resulting contract.</w:t>
      </w:r>
      <w:r w:rsidRPr="00276C24">
        <w:rPr>
          <w:rFonts w:ascii="Arial" w:hAnsi="Arial" w:cs="Arial"/>
        </w:rPr>
        <w:br/>
      </w:r>
    </w:p>
    <w:p w14:paraId="6C3F1B84" w14:textId="77777777" w:rsidR="00FF34E1" w:rsidRPr="00276C24" w:rsidRDefault="00FF34E1" w:rsidP="00FF34E1">
      <w:pPr>
        <w:contextualSpacing/>
        <w:rPr>
          <w:rFonts w:ascii="Arial" w:hAnsi="Arial" w:cs="Arial"/>
          <w:b/>
          <w:color w:val="000000"/>
          <w:sz w:val="36"/>
          <w:szCs w:val="24"/>
        </w:rPr>
      </w:pPr>
      <w:r w:rsidRPr="00276C24">
        <w:rPr>
          <w:rFonts w:ascii="Arial" w:hAnsi="Arial" w:cs="Arial"/>
          <w:b/>
          <w:color w:val="000000"/>
          <w:sz w:val="36"/>
          <w:szCs w:val="24"/>
        </w:rPr>
        <w:br w:type="page"/>
      </w:r>
    </w:p>
    <w:p w14:paraId="4C0F9834" w14:textId="77777777" w:rsidR="00FF34E1" w:rsidRPr="00276C24" w:rsidRDefault="00FF34E1" w:rsidP="00FF34E1">
      <w:pPr>
        <w:suppressLineNumbers/>
        <w:contextualSpacing/>
        <w:rPr>
          <w:rFonts w:ascii="Arial" w:hAnsi="Arial" w:cs="Arial"/>
          <w:b/>
          <w:color w:val="000000"/>
          <w:sz w:val="36"/>
          <w:szCs w:val="24"/>
        </w:rPr>
      </w:pPr>
      <w:r w:rsidRPr="00276C24">
        <w:rPr>
          <w:rFonts w:ascii="Arial" w:hAnsi="Arial" w:cs="Arial"/>
          <w:b/>
          <w:color w:val="000000"/>
          <w:sz w:val="36"/>
          <w:szCs w:val="24"/>
        </w:rPr>
        <w:lastRenderedPageBreak/>
        <w:t xml:space="preserve">Chapter 3:  EVALUATION AND DECISION PROCESS </w:t>
      </w:r>
    </w:p>
    <w:p w14:paraId="4E341AEF" w14:textId="77777777" w:rsidR="00CF1212" w:rsidRPr="00276C24" w:rsidRDefault="00CF1212" w:rsidP="00FF34E1">
      <w:pPr>
        <w:suppressLineNumbers/>
        <w:contextualSpacing/>
        <w:rPr>
          <w:rFonts w:ascii="Arial" w:hAnsi="Arial" w:cs="Arial"/>
          <w:b/>
          <w:color w:val="000000"/>
          <w:sz w:val="36"/>
          <w:szCs w:val="24"/>
        </w:rPr>
      </w:pPr>
    </w:p>
    <w:p w14:paraId="0D4EE979" w14:textId="77777777" w:rsidR="00FF34E1" w:rsidRPr="00BA6D82" w:rsidRDefault="00FF34E1" w:rsidP="00FF34E1">
      <w:pPr>
        <w:pBdr>
          <w:top w:val="single" w:sz="4" w:space="1" w:color="auto"/>
          <w:bottom w:val="single" w:sz="4" w:space="1" w:color="auto"/>
        </w:pBdr>
        <w:contextualSpacing/>
        <w:rPr>
          <w:rFonts w:ascii="Arial" w:hAnsi="Arial" w:cs="Arial"/>
          <w:b/>
          <w:iCs/>
          <w:sz w:val="28"/>
          <w:szCs w:val="28"/>
        </w:rPr>
      </w:pPr>
      <w:r w:rsidRPr="00BA6D82">
        <w:rPr>
          <w:rFonts w:ascii="Arial" w:hAnsi="Arial" w:cs="Arial"/>
          <w:b/>
          <w:iCs/>
          <w:sz w:val="28"/>
          <w:szCs w:val="28"/>
        </w:rPr>
        <w:t xml:space="preserve">E-3.1 Evaluation Activities </w:t>
      </w:r>
    </w:p>
    <w:p w14:paraId="275F6D9F" w14:textId="77777777" w:rsidR="00FF34E1" w:rsidRPr="00276C24" w:rsidRDefault="00FF34E1" w:rsidP="00FF34E1">
      <w:pPr>
        <w:contextualSpacing/>
        <w:rPr>
          <w:rFonts w:ascii="Arial" w:hAnsi="Arial" w:cs="Arial"/>
          <w:b/>
          <w:sz w:val="24"/>
          <w:szCs w:val="24"/>
        </w:rPr>
      </w:pPr>
    </w:p>
    <w:p w14:paraId="12FD3C1D" w14:textId="77777777" w:rsidR="00FF34E1" w:rsidRPr="00276C24" w:rsidRDefault="00FF34E1" w:rsidP="00FF34E1">
      <w:pPr>
        <w:contextualSpacing/>
        <w:rPr>
          <w:rFonts w:ascii="Arial" w:hAnsi="Arial" w:cs="Arial"/>
          <w:b/>
          <w:bCs/>
          <w:sz w:val="24"/>
          <w:szCs w:val="24"/>
          <w:u w:val="single"/>
        </w:rPr>
      </w:pPr>
      <w:r w:rsidRPr="00276C24">
        <w:rPr>
          <w:rFonts w:ascii="Arial" w:hAnsi="Arial" w:cs="Arial"/>
          <w:b/>
          <w:bCs/>
          <w:sz w:val="24"/>
          <w:szCs w:val="24"/>
          <w:u w:val="single"/>
        </w:rPr>
        <w:t>Proposal Evaluation</w:t>
      </w:r>
    </w:p>
    <w:p w14:paraId="17F7E5BA" w14:textId="77777777" w:rsidR="00FF34E1" w:rsidRPr="00276C24" w:rsidRDefault="00FF34E1" w:rsidP="00FF34E1">
      <w:pPr>
        <w:contextualSpacing/>
        <w:rPr>
          <w:rFonts w:ascii="Arial" w:hAnsi="Arial" w:cs="Arial"/>
          <w:sz w:val="24"/>
          <w:szCs w:val="24"/>
        </w:rPr>
      </w:pPr>
    </w:p>
    <w:p w14:paraId="1C34C519"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Evaluations shall either use separate technical/risk rating process in the DoD Source Selection Procedures (SSP), section 3.1.2.1, and applying the descriptions in the DoD SSP Table 2A Technical Rating Method; or the combined technical/risk rating process in the DoD Source Selection Procedures, section 3.1.2.2, and applying the descriptions in DoD SSP Table 3 Combined Technical/Risk Rating Method, consider all examples in DoD SSP Table 2A and considerations for application of risk evaluation applicable to the definitions in DoD SSP Table 2B.</w:t>
      </w:r>
    </w:p>
    <w:p w14:paraId="2F7A1039" w14:textId="77777777" w:rsidR="00FF34E1" w:rsidRPr="00276C24" w:rsidRDefault="00FF34E1" w:rsidP="00FF34E1">
      <w:pPr>
        <w:contextualSpacing/>
        <w:rPr>
          <w:rFonts w:ascii="Arial" w:hAnsi="Arial" w:cs="Arial"/>
          <w:sz w:val="24"/>
          <w:szCs w:val="24"/>
        </w:rPr>
      </w:pPr>
    </w:p>
    <w:p w14:paraId="78CD20C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Data rights cannot be a factor or subfactor. However, offerors may be granted one or more strengths related to data rights for a give factor or subfactor. Further, the Government cannot require the offeror to relinquish its data rights beyond Government’s statutory entitlement. The Government may not assign a weakness or deficiency due to a lack of proposed data rights above the minimum statutory entitlement. </w:t>
      </w:r>
    </w:p>
    <w:p w14:paraId="706ED2AC" w14:textId="77777777" w:rsidR="00FF34E1" w:rsidRPr="00276C24" w:rsidRDefault="00FF34E1" w:rsidP="00FF34E1">
      <w:pPr>
        <w:contextualSpacing/>
        <w:rPr>
          <w:rFonts w:ascii="Arial" w:hAnsi="Arial" w:cs="Arial"/>
          <w:sz w:val="24"/>
          <w:szCs w:val="24"/>
        </w:rPr>
      </w:pPr>
    </w:p>
    <w:p w14:paraId="6694F7CF"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Strength Examples: </w:t>
      </w:r>
    </w:p>
    <w:p w14:paraId="7BF3AC9E"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1)</w:t>
      </w:r>
      <w:r w:rsidRPr="00276C24">
        <w:rPr>
          <w:rFonts w:ascii="Arial" w:hAnsi="Arial" w:cs="Arial"/>
          <w:sz w:val="24"/>
          <w:szCs w:val="24"/>
        </w:rPr>
        <w:tab/>
        <w:t xml:space="preserve">Delivering technical data with license rights that facilitate future competitive procurement; </w:t>
      </w:r>
    </w:p>
    <w:p w14:paraId="4E32233B"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2)</w:t>
      </w:r>
      <w:r w:rsidRPr="00276C24">
        <w:rPr>
          <w:rFonts w:ascii="Arial" w:hAnsi="Arial" w:cs="Arial"/>
          <w:sz w:val="24"/>
          <w:szCs w:val="24"/>
        </w:rPr>
        <w:tab/>
        <w:t xml:space="preserve">Delivering items that are available in the commercial market that can be procured by other contractors in a future competitive procurement (even without providing detailed technical information on these commercially available items); and/or </w:t>
      </w:r>
    </w:p>
    <w:p w14:paraId="747E75C2"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3)</w:t>
      </w:r>
      <w:r w:rsidRPr="00276C24">
        <w:rPr>
          <w:rFonts w:ascii="Arial" w:hAnsi="Arial" w:cs="Arial"/>
          <w:sz w:val="24"/>
          <w:szCs w:val="24"/>
        </w:rPr>
        <w:tab/>
        <w:t>Delivering a Product Support/Sustainment Strategy that includes Government purpose rights (licensing technical data to alternate contractors who will be able to participate in future competitive procurements).</w:t>
      </w:r>
    </w:p>
    <w:p w14:paraId="32787FD3" w14:textId="77777777" w:rsidR="00FF34E1" w:rsidRPr="00276C24" w:rsidRDefault="00FF34E1" w:rsidP="00FF34E1">
      <w:pPr>
        <w:contextualSpacing/>
        <w:rPr>
          <w:rFonts w:ascii="Arial" w:hAnsi="Arial" w:cs="Arial"/>
          <w:sz w:val="24"/>
          <w:szCs w:val="24"/>
        </w:rPr>
      </w:pPr>
    </w:p>
    <w:p w14:paraId="53CC8E4E" w14:textId="77777777" w:rsidR="00FF34E1" w:rsidRPr="00276C24" w:rsidRDefault="00FF34E1" w:rsidP="00FF34E1">
      <w:pPr>
        <w:contextualSpacing/>
        <w:rPr>
          <w:rFonts w:ascii="Arial" w:eastAsiaTheme="minorEastAsia" w:hAnsi="Arial" w:cs="Arial"/>
          <w:b/>
          <w:kern w:val="24"/>
          <w:sz w:val="24"/>
          <w:szCs w:val="24"/>
          <w:u w:val="single"/>
        </w:rPr>
      </w:pPr>
      <w:r w:rsidRPr="00276C24">
        <w:rPr>
          <w:rFonts w:ascii="Arial" w:eastAsiaTheme="minorEastAsia" w:hAnsi="Arial" w:cs="Arial"/>
          <w:b/>
          <w:kern w:val="24"/>
          <w:sz w:val="24"/>
          <w:szCs w:val="24"/>
          <w:u w:val="single"/>
        </w:rPr>
        <w:t>Evaluation Considerations</w:t>
      </w:r>
    </w:p>
    <w:p w14:paraId="697C1934" w14:textId="77777777" w:rsidR="00FF34E1" w:rsidRPr="00276C24" w:rsidRDefault="00FF34E1" w:rsidP="00FF34E1">
      <w:pPr>
        <w:contextualSpacing/>
        <w:rPr>
          <w:rFonts w:ascii="Arial" w:eastAsiaTheme="minorEastAsia" w:hAnsi="Arial" w:cs="Arial"/>
          <w:b/>
          <w:kern w:val="24"/>
          <w:sz w:val="24"/>
          <w:szCs w:val="24"/>
        </w:rPr>
      </w:pPr>
    </w:p>
    <w:p w14:paraId="58DFDC0C" w14:textId="77777777" w:rsidR="00FF34E1" w:rsidRPr="00276C24" w:rsidRDefault="00FF34E1" w:rsidP="00FF34E1">
      <w:pPr>
        <w:contextualSpacing/>
        <w:rPr>
          <w:rFonts w:ascii="Arial" w:eastAsiaTheme="minorEastAsia" w:hAnsi="Arial" w:cs="Arial"/>
          <w:kern w:val="24"/>
          <w:sz w:val="24"/>
          <w:szCs w:val="24"/>
        </w:rPr>
      </w:pPr>
      <w:r w:rsidRPr="00276C24">
        <w:rPr>
          <w:rFonts w:ascii="Arial" w:eastAsiaTheme="minorEastAsia" w:hAnsi="Arial" w:cs="Arial"/>
          <w:kern w:val="24"/>
          <w:sz w:val="24"/>
          <w:szCs w:val="24"/>
        </w:rPr>
        <w:t>When assessing the proposed data rights, consider the following:</w:t>
      </w:r>
    </w:p>
    <w:p w14:paraId="1F099160" w14:textId="77777777" w:rsidR="00FF34E1" w:rsidRPr="00276C24" w:rsidRDefault="00FF34E1" w:rsidP="00FF34E1">
      <w:pPr>
        <w:contextualSpacing/>
        <w:rPr>
          <w:rFonts w:ascii="Arial" w:eastAsiaTheme="minorEastAsia" w:hAnsi="Arial" w:cs="Arial"/>
          <w:kern w:val="24"/>
          <w:sz w:val="24"/>
          <w:szCs w:val="24"/>
        </w:rPr>
      </w:pPr>
    </w:p>
    <w:p w14:paraId="4D1AE19F" w14:textId="77777777" w:rsidR="00FF34E1" w:rsidRPr="00276C24" w:rsidRDefault="00FF34E1" w:rsidP="000459E1">
      <w:pPr>
        <w:pStyle w:val="ListParagraph"/>
        <w:numPr>
          <w:ilvl w:val="0"/>
          <w:numId w:val="109"/>
        </w:numPr>
        <w:spacing w:after="160" w:line="259" w:lineRule="auto"/>
        <w:contextualSpacing/>
        <w:rPr>
          <w:rFonts w:ascii="Arial" w:eastAsiaTheme="minorEastAsia" w:hAnsi="Arial" w:cs="Arial"/>
          <w:color w:val="000000" w:themeColor="text1"/>
          <w:kern w:val="24"/>
          <w:sz w:val="24"/>
          <w:szCs w:val="24"/>
        </w:rPr>
      </w:pPr>
      <w:r w:rsidRPr="00276C24">
        <w:rPr>
          <w:rFonts w:ascii="Arial" w:hAnsi="Arial" w:cs="Arial"/>
          <w:sz w:val="24"/>
          <w:szCs w:val="24"/>
        </w:rPr>
        <w:t xml:space="preserve">The Government is entitled to an “unlimited rights license” or an “unrestricted rights license” to form, fit, and function data; and data necessary for operation, maintenance, installation, and training, other than Detailed Manufacturing and Process Data (under DFARS 252.227-7013(b)(1) and DFARS 252.227-7015(b)(1)). Furthermore, the Government is entitled to an “unlimited rights” license for studies, analyses, and test data produced for the contract (when the testing was specified as an element of performance) that relate to non-commercial items, components, and processes. Thus, the Government should review and validate the offeror’s data and software rights assertions, in coordination with the program’s attorney advisor, to ensure that the offeror’s proposal reflects at least the license rights to which the </w:t>
      </w:r>
      <w:r w:rsidRPr="00276C24">
        <w:rPr>
          <w:rFonts w:ascii="Arial" w:hAnsi="Arial" w:cs="Arial"/>
          <w:sz w:val="24"/>
          <w:szCs w:val="24"/>
        </w:rPr>
        <w:lastRenderedPageBreak/>
        <w:t xml:space="preserve">Government is entitled. (Note: For more detailed information, refer to the Army Data and Rights Guide </w:t>
      </w:r>
      <w:hyperlink r:id="rId60">
        <w:r w:rsidRPr="00276C24">
          <w:rPr>
            <w:rFonts w:ascii="Arial" w:hAnsi="Arial" w:cs="Arial"/>
            <w:sz w:val="24"/>
            <w:szCs w:val="24"/>
            <w:u w:val="single"/>
          </w:rPr>
          <w:t>http://www.acq.osd.mil/dpap/cpic/cp/docs/Army_Data_and_Data_Rights_Guide_1st_Edition_4_Aug_2015.pdf</w:t>
        </w:r>
      </w:hyperlink>
      <w:r w:rsidRPr="00276C24">
        <w:rPr>
          <w:rFonts w:ascii="Arial" w:hAnsi="Arial" w:cs="Arial"/>
          <w:sz w:val="24"/>
          <w:szCs w:val="24"/>
        </w:rPr>
        <w:t>)</w:t>
      </w:r>
    </w:p>
    <w:p w14:paraId="1B4E711F" w14:textId="77777777" w:rsidR="00FF34E1" w:rsidRPr="00276C24" w:rsidRDefault="00FF34E1" w:rsidP="00FF34E1">
      <w:pPr>
        <w:pStyle w:val="ListParagraph"/>
        <w:rPr>
          <w:rFonts w:ascii="Arial" w:eastAsiaTheme="minorEastAsia" w:hAnsi="Arial" w:cs="Arial"/>
          <w:color w:val="000000" w:themeColor="text1"/>
          <w:kern w:val="24"/>
          <w:sz w:val="24"/>
          <w:szCs w:val="24"/>
        </w:rPr>
      </w:pPr>
    </w:p>
    <w:p w14:paraId="2B567C5E" w14:textId="77777777" w:rsidR="00FF34E1" w:rsidRPr="00276C24" w:rsidRDefault="00FF34E1" w:rsidP="000459E1">
      <w:pPr>
        <w:pStyle w:val="ListParagraph"/>
        <w:numPr>
          <w:ilvl w:val="0"/>
          <w:numId w:val="109"/>
        </w:numPr>
        <w:contextualSpacing/>
        <w:rPr>
          <w:rFonts w:ascii="Arial" w:hAnsi="Arial" w:cs="Arial"/>
          <w:sz w:val="24"/>
          <w:szCs w:val="24"/>
        </w:rPr>
      </w:pPr>
      <w:r w:rsidRPr="00276C24">
        <w:rPr>
          <w:rFonts w:ascii="Arial" w:hAnsi="Arial" w:cs="Arial"/>
          <w:sz w:val="24"/>
          <w:szCs w:val="24"/>
        </w:rPr>
        <w:t>Negotiate data rights while still in a competitive environment. These negotiations will likely require the Contracting Officer to open discussions unless the solicitation provides another methodology. Although data rights cannot be a factor or subfactor, discussions/negotiations can be opened to negotiate any element of a solicitation or proposal ( see sample language for Sections L&amp;M to incorporate data rights as a possible strength in the evaluation). Note: Certain Associated License Rights will be granted by standard DFARS clauses. Additional Associated License Rights may be applicable negotiated Special License Agreement or commercial license agreement. However, the data delivery requirements must be specified, case-by-case, in each individual contract, and data deliverables must be clearly identified by CLINs and CDRLs that are traceable to the PWS. Deferring the discussion of data deliverables will likely put the Government at a disadvantage, however, it is an option (see DFARS 252.227-7027 Deferred Ordering of Technical Data or Computer Software). If there are no data deliverables, the Government cannot exercise its data rights. The data rights and data deliverables should be negotiated at the same time. The IP Strategy should continuously be updated to forecast future sustainment needs so Government can obtain competitive pricing for future activities.) The negotiated rights shall be passed down to the subcontractor(s).</w:t>
      </w:r>
    </w:p>
    <w:p w14:paraId="2FEDEE47" w14:textId="77777777" w:rsidR="00FF34E1" w:rsidRPr="00276C24" w:rsidRDefault="00FF34E1" w:rsidP="00FF34E1">
      <w:pPr>
        <w:pStyle w:val="ListParagraph"/>
        <w:rPr>
          <w:rFonts w:ascii="Arial" w:hAnsi="Arial" w:cs="Arial"/>
          <w:sz w:val="24"/>
          <w:szCs w:val="24"/>
        </w:rPr>
      </w:pPr>
    </w:p>
    <w:p w14:paraId="55DAE23F" w14:textId="77777777" w:rsidR="00FF34E1" w:rsidRPr="00276C24" w:rsidRDefault="00FF34E1" w:rsidP="000459E1">
      <w:pPr>
        <w:pStyle w:val="ListParagraph"/>
        <w:numPr>
          <w:ilvl w:val="0"/>
          <w:numId w:val="109"/>
        </w:numPr>
        <w:contextualSpacing/>
        <w:rPr>
          <w:rFonts w:ascii="Arial" w:hAnsi="Arial" w:cs="Arial"/>
          <w:sz w:val="24"/>
          <w:szCs w:val="24"/>
        </w:rPr>
      </w:pPr>
      <w:r w:rsidRPr="00276C24">
        <w:rPr>
          <w:rFonts w:ascii="Arial" w:hAnsi="Arial" w:cs="Arial"/>
          <w:sz w:val="24"/>
          <w:szCs w:val="24"/>
        </w:rPr>
        <w:t xml:space="preserve">Ensure the solicitation requires the proposal to include the supporting information necessary for the Government to validate contractor’s ability to provide any proposed data rights. For example: </w:t>
      </w:r>
    </w:p>
    <w:p w14:paraId="49267D87" w14:textId="77777777" w:rsidR="00FF34E1" w:rsidRPr="00276C24" w:rsidRDefault="00FF34E1" w:rsidP="00FF34E1">
      <w:pPr>
        <w:pStyle w:val="ListParagraph"/>
        <w:rPr>
          <w:rFonts w:ascii="Arial" w:hAnsi="Arial" w:cs="Arial"/>
          <w:sz w:val="24"/>
          <w:szCs w:val="24"/>
        </w:rPr>
      </w:pPr>
    </w:p>
    <w:p w14:paraId="64AA7A6F" w14:textId="77777777" w:rsidR="00FF34E1" w:rsidRPr="00276C24" w:rsidRDefault="00FF34E1" w:rsidP="000459E1">
      <w:pPr>
        <w:pStyle w:val="ListParagraph"/>
        <w:numPr>
          <w:ilvl w:val="1"/>
          <w:numId w:val="109"/>
        </w:numPr>
        <w:contextualSpacing/>
        <w:rPr>
          <w:rFonts w:ascii="Arial" w:hAnsi="Arial" w:cs="Arial"/>
          <w:sz w:val="24"/>
          <w:szCs w:val="24"/>
        </w:rPr>
      </w:pPr>
      <w:r w:rsidRPr="00276C24">
        <w:rPr>
          <w:rFonts w:ascii="Arial" w:hAnsi="Arial" w:cs="Arial"/>
          <w:sz w:val="24"/>
          <w:szCs w:val="24"/>
        </w:rPr>
        <w:t>The offeror’s proposal shall demonstrate the ability to grant license rights for technical data and computer software necessary for depot maintenance, if applicable.</w:t>
      </w:r>
    </w:p>
    <w:p w14:paraId="7B27DEB8" w14:textId="77777777" w:rsidR="00FF34E1" w:rsidRPr="00276C24" w:rsidRDefault="00FF34E1" w:rsidP="00FF34E1">
      <w:pPr>
        <w:contextualSpacing/>
        <w:rPr>
          <w:rFonts w:ascii="Arial" w:hAnsi="Arial" w:cs="Arial"/>
          <w:sz w:val="24"/>
          <w:szCs w:val="24"/>
        </w:rPr>
      </w:pPr>
    </w:p>
    <w:p w14:paraId="43983659" w14:textId="77777777" w:rsidR="00FF34E1" w:rsidRPr="00276C24" w:rsidRDefault="00FF34E1" w:rsidP="000459E1">
      <w:pPr>
        <w:pStyle w:val="ListParagraph"/>
        <w:numPr>
          <w:ilvl w:val="1"/>
          <w:numId w:val="109"/>
        </w:numPr>
        <w:contextualSpacing/>
        <w:rPr>
          <w:rFonts w:ascii="Arial" w:hAnsi="Arial" w:cs="Arial"/>
          <w:sz w:val="24"/>
          <w:szCs w:val="24"/>
        </w:rPr>
      </w:pPr>
      <w:r w:rsidRPr="00276C24">
        <w:rPr>
          <w:rFonts w:ascii="Arial" w:hAnsi="Arial" w:cs="Arial"/>
          <w:sz w:val="24"/>
          <w:szCs w:val="24"/>
        </w:rPr>
        <w:t xml:space="preserve">Identify the software developer/owner. Determine if the offeror wholly owns the rights necessary to make, use, sell, or offer them for sale. Is there a third party software developer/owner? </w:t>
      </w:r>
      <w:r w:rsidRPr="00276C24">
        <w:rPr>
          <w:rFonts w:ascii="Arial" w:hAnsi="Arial" w:cs="Arial"/>
          <w:sz w:val="24"/>
          <w:szCs w:val="24"/>
        </w:rPr>
        <w:br/>
      </w:r>
    </w:p>
    <w:p w14:paraId="4169D7C3" w14:textId="77777777" w:rsidR="00FF34E1" w:rsidRPr="00276C24" w:rsidRDefault="00FF34E1" w:rsidP="000459E1">
      <w:pPr>
        <w:pStyle w:val="ListParagraph"/>
        <w:numPr>
          <w:ilvl w:val="1"/>
          <w:numId w:val="109"/>
        </w:numPr>
        <w:contextualSpacing/>
        <w:rPr>
          <w:rFonts w:ascii="Arial" w:hAnsi="Arial" w:cs="Arial"/>
          <w:sz w:val="24"/>
          <w:szCs w:val="24"/>
        </w:rPr>
      </w:pPr>
      <w:r w:rsidRPr="00276C24">
        <w:rPr>
          <w:rFonts w:ascii="Arial" w:hAnsi="Arial" w:cs="Arial"/>
          <w:sz w:val="24"/>
          <w:szCs w:val="24"/>
        </w:rPr>
        <w:t>Determine if the offeror proposed third-party and/or utilizes open source software. Will any of the third-party software be open source?</w:t>
      </w:r>
    </w:p>
    <w:p w14:paraId="14872F1B" w14:textId="77777777" w:rsidR="00FF34E1" w:rsidRPr="00276C24" w:rsidRDefault="00FF34E1" w:rsidP="00FF34E1">
      <w:pPr>
        <w:contextualSpacing/>
        <w:rPr>
          <w:rFonts w:ascii="Arial" w:hAnsi="Arial" w:cs="Arial"/>
          <w:sz w:val="24"/>
          <w:szCs w:val="24"/>
        </w:rPr>
      </w:pPr>
    </w:p>
    <w:p w14:paraId="2126DB6E" w14:textId="77777777" w:rsidR="00FF34E1" w:rsidRPr="00276C24" w:rsidRDefault="00FF34E1" w:rsidP="000459E1">
      <w:pPr>
        <w:pStyle w:val="ListParagraph"/>
        <w:numPr>
          <w:ilvl w:val="0"/>
          <w:numId w:val="109"/>
        </w:numPr>
        <w:contextualSpacing/>
        <w:rPr>
          <w:rFonts w:ascii="Arial" w:hAnsi="Arial" w:cs="Arial"/>
          <w:sz w:val="24"/>
          <w:szCs w:val="24"/>
        </w:rPr>
      </w:pPr>
      <w:r w:rsidRPr="00276C24">
        <w:rPr>
          <w:rFonts w:ascii="Arial" w:hAnsi="Arial" w:cs="Arial"/>
          <w:sz w:val="24"/>
          <w:szCs w:val="24"/>
        </w:rPr>
        <w:t xml:space="preserve">With the assistance of a cognizant IP attorney, the Government should conduct research to verify IP and data rights assertions made by the offeror. If the Government has reason to believe that the offeror incorrectly asserted that an item was developed exclusively at private expense, the Government may audit the offeror’s accounts with the assistance of the Defense Contracting Audit Agency (DCAA). (NOTE: The Contracting Officer should engage with DCAA as early in the </w:t>
      </w:r>
      <w:r w:rsidRPr="00276C24">
        <w:rPr>
          <w:rFonts w:ascii="Arial" w:hAnsi="Arial" w:cs="Arial"/>
          <w:sz w:val="24"/>
          <w:szCs w:val="24"/>
        </w:rPr>
        <w:lastRenderedPageBreak/>
        <w:t xml:space="preserve">process in the procurement planning process as possible to determine DCAA’s availability to assist.) </w:t>
      </w:r>
    </w:p>
    <w:p w14:paraId="6ABCBC69" w14:textId="77777777" w:rsidR="00FF34E1" w:rsidRPr="00276C24" w:rsidRDefault="00FF34E1" w:rsidP="00FF34E1">
      <w:pPr>
        <w:autoSpaceDE w:val="0"/>
        <w:autoSpaceDN w:val="0"/>
        <w:adjustRightInd w:val="0"/>
        <w:contextualSpacing/>
        <w:rPr>
          <w:rFonts w:ascii="Arial" w:hAnsi="Arial" w:cs="Arial"/>
          <w:sz w:val="24"/>
        </w:rPr>
      </w:pPr>
    </w:p>
    <w:p w14:paraId="659503D9" w14:textId="790D52C1"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E-3.2 Documentation of Initial Evaluation Results</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20C197C4" w14:textId="77777777" w:rsidR="00FF34E1" w:rsidRPr="00276C24" w:rsidRDefault="00FF34E1" w:rsidP="00FF34E1">
      <w:pPr>
        <w:contextualSpacing/>
        <w:rPr>
          <w:rFonts w:ascii="Arial" w:hAnsi="Arial" w:cs="Arial"/>
          <w:sz w:val="24"/>
          <w:szCs w:val="24"/>
        </w:rPr>
      </w:pPr>
    </w:p>
    <w:p w14:paraId="0814212D" w14:textId="77777777" w:rsidR="00FF34E1" w:rsidRPr="00276C24" w:rsidRDefault="00FF34E1" w:rsidP="00FF34E1">
      <w:pPr>
        <w:contextualSpacing/>
        <w:rPr>
          <w:rFonts w:ascii="Arial" w:hAnsi="Arial" w:cs="Arial"/>
          <w:sz w:val="24"/>
          <w:szCs w:val="24"/>
        </w:rPr>
      </w:pPr>
    </w:p>
    <w:p w14:paraId="07497439" w14:textId="4EE3D117"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E-3.3 Award Without Discussions</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27FC5D04" w14:textId="77777777" w:rsidR="00FF34E1" w:rsidRPr="00276C24" w:rsidRDefault="00FF34E1" w:rsidP="00FF34E1">
      <w:pPr>
        <w:contextualSpacing/>
        <w:rPr>
          <w:rFonts w:ascii="Arial" w:hAnsi="Arial" w:cs="Arial"/>
          <w:sz w:val="24"/>
          <w:szCs w:val="24"/>
        </w:rPr>
      </w:pPr>
    </w:p>
    <w:p w14:paraId="0290CC53" w14:textId="77777777" w:rsidR="00FF34E1" w:rsidRPr="00276C24" w:rsidRDefault="00FF34E1" w:rsidP="00FF34E1">
      <w:pPr>
        <w:contextualSpacing/>
        <w:rPr>
          <w:rFonts w:ascii="Arial" w:hAnsi="Arial" w:cs="Arial"/>
          <w:b/>
          <w:color w:val="000000"/>
          <w:sz w:val="24"/>
          <w:szCs w:val="24"/>
        </w:rPr>
      </w:pPr>
    </w:p>
    <w:p w14:paraId="07FB4088" w14:textId="4BA124BB"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E-3.4 Competitive Range Decision</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70842076" w14:textId="77777777" w:rsidR="00FF34E1" w:rsidRDefault="00FF34E1" w:rsidP="00FF34E1">
      <w:pPr>
        <w:contextualSpacing/>
        <w:rPr>
          <w:rFonts w:ascii="Arial" w:hAnsi="Arial" w:cs="Arial"/>
          <w:b/>
          <w:color w:val="000000"/>
          <w:sz w:val="24"/>
          <w:szCs w:val="24"/>
        </w:rPr>
      </w:pPr>
    </w:p>
    <w:p w14:paraId="498FB55B" w14:textId="77777777" w:rsidR="00400BF6" w:rsidRPr="00276C24" w:rsidRDefault="00400BF6" w:rsidP="00FF34E1">
      <w:pPr>
        <w:contextualSpacing/>
        <w:rPr>
          <w:rFonts w:ascii="Arial" w:hAnsi="Arial" w:cs="Arial"/>
          <w:b/>
          <w:color w:val="000000"/>
          <w:sz w:val="24"/>
          <w:szCs w:val="24"/>
        </w:rPr>
      </w:pPr>
    </w:p>
    <w:p w14:paraId="17DE3BD1" w14:textId="648840D5"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E-3.5 Discussion Process</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43A97899" w14:textId="77777777" w:rsidR="00FF34E1" w:rsidRPr="00276C24" w:rsidRDefault="00FF34E1" w:rsidP="00FF34E1">
      <w:pPr>
        <w:contextualSpacing/>
        <w:rPr>
          <w:rFonts w:ascii="Arial" w:hAnsi="Arial" w:cs="Arial"/>
          <w:sz w:val="24"/>
          <w:szCs w:val="24"/>
        </w:rPr>
      </w:pPr>
    </w:p>
    <w:p w14:paraId="0C1126A0" w14:textId="77777777" w:rsidR="00FF34E1" w:rsidRPr="00276C24" w:rsidRDefault="00FF34E1" w:rsidP="00FF34E1">
      <w:pPr>
        <w:contextualSpacing/>
        <w:rPr>
          <w:rFonts w:ascii="Arial" w:hAnsi="Arial" w:cs="Arial"/>
          <w:b/>
          <w:sz w:val="24"/>
          <w:szCs w:val="24"/>
        </w:rPr>
      </w:pPr>
    </w:p>
    <w:p w14:paraId="090384F8" w14:textId="3CE6DBA7"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E-3.6 Final Proposal Revisions</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6710E473" w14:textId="77777777" w:rsidR="00FF34E1" w:rsidRPr="00276C24" w:rsidRDefault="00FF34E1" w:rsidP="00FF34E1">
      <w:pPr>
        <w:contextualSpacing/>
        <w:rPr>
          <w:rFonts w:ascii="Arial" w:hAnsi="Arial" w:cs="Arial"/>
          <w:sz w:val="24"/>
          <w:szCs w:val="24"/>
        </w:rPr>
      </w:pPr>
    </w:p>
    <w:p w14:paraId="70001EF3" w14:textId="77777777" w:rsidR="00FF34E1" w:rsidRPr="00276C24" w:rsidRDefault="00FF34E1" w:rsidP="00FF34E1">
      <w:pPr>
        <w:contextualSpacing/>
        <w:rPr>
          <w:rFonts w:ascii="Arial" w:hAnsi="Arial" w:cs="Arial"/>
          <w:color w:val="000000"/>
          <w:sz w:val="24"/>
          <w:szCs w:val="24"/>
        </w:rPr>
      </w:pPr>
    </w:p>
    <w:p w14:paraId="4FB0568C" w14:textId="634F92AA"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E-3.7 Documentation of Final Evaluation Results</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3AF525E1" w14:textId="77777777" w:rsidR="00FF34E1" w:rsidRPr="00276C24" w:rsidRDefault="00FF34E1" w:rsidP="00FF34E1">
      <w:pPr>
        <w:contextualSpacing/>
        <w:rPr>
          <w:rFonts w:ascii="Arial" w:hAnsi="Arial" w:cs="Arial"/>
          <w:sz w:val="24"/>
          <w:szCs w:val="24"/>
        </w:rPr>
      </w:pPr>
    </w:p>
    <w:p w14:paraId="4805466D" w14:textId="77777777" w:rsidR="00FF34E1" w:rsidRPr="00276C24" w:rsidRDefault="00FF34E1" w:rsidP="00FF34E1">
      <w:pPr>
        <w:contextualSpacing/>
        <w:rPr>
          <w:rFonts w:ascii="Arial" w:hAnsi="Arial" w:cs="Arial"/>
          <w:b/>
          <w:color w:val="000000"/>
          <w:sz w:val="24"/>
          <w:szCs w:val="24"/>
        </w:rPr>
      </w:pPr>
    </w:p>
    <w:p w14:paraId="0D6BA502" w14:textId="7A5E5AE9"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E-3.8 Conduct and Document the Comparative Analysis</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75A5F64B" w14:textId="77777777" w:rsidR="00FF34E1" w:rsidRPr="00276C24" w:rsidRDefault="00FF34E1" w:rsidP="00FF34E1">
      <w:pPr>
        <w:contextualSpacing/>
        <w:rPr>
          <w:rFonts w:ascii="Arial" w:hAnsi="Arial" w:cs="Arial"/>
          <w:sz w:val="24"/>
          <w:szCs w:val="24"/>
        </w:rPr>
      </w:pPr>
    </w:p>
    <w:p w14:paraId="7CB2736A" w14:textId="77777777" w:rsidR="00FF34E1" w:rsidRPr="00276C24" w:rsidRDefault="00FF34E1" w:rsidP="00FF34E1">
      <w:pPr>
        <w:contextualSpacing/>
        <w:rPr>
          <w:rFonts w:ascii="Arial" w:hAnsi="Arial" w:cs="Arial"/>
          <w:b/>
          <w:sz w:val="24"/>
          <w:szCs w:val="24"/>
        </w:rPr>
      </w:pPr>
    </w:p>
    <w:p w14:paraId="65029F38" w14:textId="12CD2014"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E-3.9 Best-Value Decision</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30A30EF9" w14:textId="77777777" w:rsidR="00FF34E1" w:rsidRPr="00276C24" w:rsidRDefault="00FF34E1" w:rsidP="00FF34E1">
      <w:pPr>
        <w:contextualSpacing/>
        <w:rPr>
          <w:rFonts w:ascii="Arial" w:hAnsi="Arial" w:cs="Arial"/>
          <w:sz w:val="24"/>
          <w:szCs w:val="24"/>
        </w:rPr>
      </w:pPr>
    </w:p>
    <w:p w14:paraId="6D5D49A8" w14:textId="77777777" w:rsidR="00FF34E1" w:rsidRPr="00276C24" w:rsidRDefault="00FF34E1" w:rsidP="00FF34E1">
      <w:pPr>
        <w:contextualSpacing/>
        <w:rPr>
          <w:rFonts w:ascii="Arial" w:hAnsi="Arial" w:cs="Arial"/>
          <w:b/>
          <w:sz w:val="24"/>
          <w:szCs w:val="24"/>
        </w:rPr>
      </w:pPr>
    </w:p>
    <w:p w14:paraId="2EDF9EE7" w14:textId="3E66FBE5"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E-3.10 Source Selection Decision Document</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53DFDAE9" w14:textId="77777777" w:rsidR="00FF34E1" w:rsidRPr="00276C24" w:rsidRDefault="00FF34E1" w:rsidP="00FF34E1">
      <w:pPr>
        <w:contextualSpacing/>
        <w:rPr>
          <w:rFonts w:ascii="Arial" w:hAnsi="Arial" w:cs="Arial"/>
          <w:sz w:val="24"/>
          <w:szCs w:val="24"/>
        </w:rPr>
      </w:pPr>
    </w:p>
    <w:p w14:paraId="0982673F" w14:textId="77777777" w:rsidR="00957C3F" w:rsidRPr="00276C24" w:rsidRDefault="00957C3F" w:rsidP="00FF34E1">
      <w:pPr>
        <w:contextualSpacing/>
        <w:rPr>
          <w:rFonts w:ascii="Arial" w:hAnsi="Arial" w:cs="Arial"/>
          <w:b/>
          <w:sz w:val="24"/>
          <w:szCs w:val="24"/>
        </w:rPr>
      </w:pPr>
    </w:p>
    <w:p w14:paraId="569C2C59" w14:textId="78338615" w:rsidR="00FF34E1" w:rsidRPr="00BA6D82" w:rsidRDefault="00FF34E1" w:rsidP="00FF34E1">
      <w:pPr>
        <w:pBdr>
          <w:top w:val="single" w:sz="4" w:space="1" w:color="auto"/>
          <w:bottom w:val="single" w:sz="4" w:space="1" w:color="auto"/>
        </w:pBdr>
        <w:contextualSpacing/>
        <w:rPr>
          <w:rFonts w:ascii="Arial" w:hAnsi="Arial" w:cs="Arial"/>
          <w:b/>
          <w:iCs/>
          <w:sz w:val="28"/>
          <w:szCs w:val="28"/>
        </w:rPr>
      </w:pPr>
      <w:r w:rsidRPr="00BA6D82">
        <w:rPr>
          <w:rFonts w:ascii="Arial" w:hAnsi="Arial" w:cs="Arial"/>
          <w:b/>
          <w:iCs/>
          <w:sz w:val="28"/>
          <w:szCs w:val="28"/>
        </w:rPr>
        <w:t>E-3.11 Debriefings – See Appendix A of the AS3</w:t>
      </w:r>
    </w:p>
    <w:p w14:paraId="405E38AF" w14:textId="77777777" w:rsidR="00FF34E1" w:rsidRPr="00276C24" w:rsidRDefault="00FF34E1" w:rsidP="00FF34E1">
      <w:pPr>
        <w:contextualSpacing/>
        <w:rPr>
          <w:rFonts w:ascii="Arial" w:hAnsi="Arial" w:cs="Arial"/>
          <w:sz w:val="24"/>
          <w:szCs w:val="24"/>
        </w:rPr>
      </w:pPr>
    </w:p>
    <w:p w14:paraId="2724CB2A" w14:textId="77777777" w:rsidR="00FF34E1" w:rsidRPr="00276C24" w:rsidRDefault="00FF34E1" w:rsidP="00FF34E1">
      <w:pPr>
        <w:contextualSpacing/>
        <w:rPr>
          <w:rFonts w:ascii="Arial" w:hAnsi="Arial" w:cs="Arial"/>
          <w:color w:val="000000"/>
          <w:sz w:val="24"/>
          <w:szCs w:val="24"/>
        </w:rPr>
      </w:pPr>
    </w:p>
    <w:p w14:paraId="4992CA52" w14:textId="5A083771"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E-3.12 Integrating Proposal into the Contract</w:t>
      </w:r>
      <w:r w:rsidRPr="00276C24">
        <w:rPr>
          <w:rFonts w:ascii="Arial" w:hAnsi="Arial" w:cs="Arial"/>
          <w:b/>
          <w:i/>
          <w:sz w:val="28"/>
          <w:szCs w:val="28"/>
        </w:rPr>
        <w:t xml:space="preserve"> </w:t>
      </w:r>
      <w:r w:rsidR="0060490E" w:rsidRPr="0060490E">
        <w:rPr>
          <w:rFonts w:ascii="Arial" w:hAnsi="Arial" w:cs="Arial"/>
          <w:i/>
          <w:sz w:val="28"/>
          <w:szCs w:val="28"/>
        </w:rPr>
        <w:t xml:space="preserve"> –</w:t>
      </w:r>
      <w:r w:rsidR="0060490E" w:rsidRPr="00960656">
        <w:rPr>
          <w:rFonts w:ascii="Arial" w:hAnsi="Arial" w:cs="Arial"/>
          <w:i/>
          <w:sz w:val="28"/>
          <w:szCs w:val="28"/>
        </w:rPr>
        <w:t xml:space="preserve"> </w:t>
      </w:r>
      <w:r w:rsidR="0060490E" w:rsidRPr="00960656">
        <w:rPr>
          <w:rFonts w:ascii="Arial" w:hAnsi="Arial" w:cs="Arial"/>
          <w:bCs/>
          <w:i/>
          <w:sz w:val="28"/>
          <w:szCs w:val="28"/>
        </w:rPr>
        <w:t>(No Supplemental Army Guidance)</w:t>
      </w:r>
    </w:p>
    <w:p w14:paraId="464E7256" w14:textId="4AD5EF80" w:rsidR="00FF34E1" w:rsidRPr="00276C24" w:rsidRDefault="00FF34E1" w:rsidP="00FF34E1">
      <w:pPr>
        <w:contextualSpacing/>
        <w:rPr>
          <w:rFonts w:ascii="Arial" w:hAnsi="Arial" w:cs="Arial"/>
          <w:b/>
          <w:color w:val="000000"/>
          <w:sz w:val="36"/>
          <w:szCs w:val="24"/>
        </w:rPr>
      </w:pPr>
      <w:r w:rsidRPr="00276C24">
        <w:rPr>
          <w:rFonts w:ascii="Arial" w:hAnsi="Arial" w:cs="Arial"/>
          <w:b/>
          <w:color w:val="000000"/>
          <w:sz w:val="36"/>
          <w:szCs w:val="24"/>
        </w:rPr>
        <w:br w:type="page"/>
      </w:r>
    </w:p>
    <w:p w14:paraId="4A852F2C" w14:textId="77777777" w:rsidR="00FF34E1" w:rsidRPr="00276C24" w:rsidRDefault="00FF34E1" w:rsidP="00FF34E1">
      <w:pPr>
        <w:suppressLineNumbers/>
        <w:contextualSpacing/>
        <w:rPr>
          <w:rFonts w:ascii="Arial" w:hAnsi="Arial" w:cs="Arial"/>
          <w:b/>
          <w:color w:val="000000"/>
          <w:sz w:val="36"/>
          <w:szCs w:val="24"/>
        </w:rPr>
      </w:pPr>
      <w:r w:rsidRPr="00276C24">
        <w:rPr>
          <w:rFonts w:ascii="Arial" w:hAnsi="Arial" w:cs="Arial"/>
          <w:b/>
          <w:color w:val="000000"/>
          <w:sz w:val="36"/>
          <w:szCs w:val="24"/>
        </w:rPr>
        <w:lastRenderedPageBreak/>
        <w:t>CHAPTER 4:  DOCUMENTATION REQUIREMENTS</w:t>
      </w:r>
    </w:p>
    <w:p w14:paraId="7F6EE3ED" w14:textId="77777777" w:rsidR="00CF1212" w:rsidRPr="00276C24" w:rsidRDefault="00CF1212" w:rsidP="00FF34E1">
      <w:pPr>
        <w:suppressLineNumbers/>
        <w:contextualSpacing/>
        <w:rPr>
          <w:rFonts w:ascii="Arial" w:hAnsi="Arial" w:cs="Arial"/>
          <w:b/>
          <w:color w:val="000000"/>
          <w:sz w:val="36"/>
          <w:szCs w:val="24"/>
        </w:rPr>
      </w:pPr>
    </w:p>
    <w:p w14:paraId="726F9455" w14:textId="17C4F930"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E-4.1 Minimum Requirements</w:t>
      </w:r>
      <w:r w:rsidR="00400BF6" w:rsidRPr="0060490E">
        <w:rPr>
          <w:rFonts w:ascii="Arial" w:hAnsi="Arial" w:cs="Arial"/>
          <w:i/>
          <w:sz w:val="28"/>
          <w:szCs w:val="28"/>
        </w:rPr>
        <w:t xml:space="preserve"> –</w:t>
      </w:r>
      <w:r w:rsidR="00400BF6" w:rsidRPr="00960656">
        <w:rPr>
          <w:rFonts w:ascii="Arial" w:hAnsi="Arial" w:cs="Arial"/>
          <w:i/>
          <w:sz w:val="28"/>
          <w:szCs w:val="28"/>
        </w:rPr>
        <w:t xml:space="preserve"> </w:t>
      </w:r>
      <w:r w:rsidR="00400BF6" w:rsidRPr="00960656">
        <w:rPr>
          <w:rFonts w:ascii="Arial" w:hAnsi="Arial" w:cs="Arial"/>
          <w:bCs/>
          <w:i/>
          <w:sz w:val="28"/>
          <w:szCs w:val="28"/>
        </w:rPr>
        <w:t>(No Supplemental Army Guidance)</w:t>
      </w:r>
    </w:p>
    <w:p w14:paraId="3D9A698E" w14:textId="77777777" w:rsidR="00FF34E1" w:rsidRPr="00276C24" w:rsidRDefault="00FF34E1" w:rsidP="00FF34E1">
      <w:pPr>
        <w:contextualSpacing/>
        <w:rPr>
          <w:rFonts w:ascii="Arial" w:hAnsi="Arial" w:cs="Arial"/>
          <w:sz w:val="24"/>
          <w:szCs w:val="24"/>
        </w:rPr>
      </w:pPr>
    </w:p>
    <w:p w14:paraId="3AC06591" w14:textId="77777777" w:rsidR="00FF34E1" w:rsidRPr="00276C24" w:rsidRDefault="00FF34E1" w:rsidP="00FF34E1">
      <w:pPr>
        <w:contextualSpacing/>
        <w:rPr>
          <w:rFonts w:ascii="Arial" w:hAnsi="Arial" w:cs="Arial"/>
          <w:color w:val="000000"/>
          <w:sz w:val="24"/>
          <w:szCs w:val="24"/>
        </w:rPr>
      </w:pPr>
    </w:p>
    <w:p w14:paraId="0205333D" w14:textId="7CCEAF01" w:rsidR="00FF34E1" w:rsidRPr="00276C24" w:rsidRDefault="00FF34E1" w:rsidP="00FF34E1">
      <w:pPr>
        <w:pBdr>
          <w:top w:val="single" w:sz="4" w:space="1" w:color="auto"/>
          <w:bottom w:val="single" w:sz="4" w:space="1" w:color="auto"/>
        </w:pBdr>
        <w:contextualSpacing/>
        <w:rPr>
          <w:rFonts w:ascii="Arial" w:hAnsi="Arial" w:cs="Arial"/>
          <w:b/>
          <w:i/>
          <w:sz w:val="28"/>
          <w:szCs w:val="28"/>
        </w:rPr>
      </w:pPr>
      <w:r w:rsidRPr="00BA6D82">
        <w:rPr>
          <w:rFonts w:ascii="Arial" w:hAnsi="Arial" w:cs="Arial"/>
          <w:b/>
          <w:iCs/>
          <w:sz w:val="28"/>
          <w:szCs w:val="28"/>
        </w:rPr>
        <w:t>E-4.2 Electronic Source Selection</w:t>
      </w:r>
      <w:r w:rsidR="00400BF6" w:rsidRPr="0060490E">
        <w:rPr>
          <w:rFonts w:ascii="Arial" w:hAnsi="Arial" w:cs="Arial"/>
          <w:i/>
          <w:sz w:val="28"/>
          <w:szCs w:val="28"/>
        </w:rPr>
        <w:t xml:space="preserve"> –</w:t>
      </w:r>
      <w:r w:rsidR="00400BF6" w:rsidRPr="00960656">
        <w:rPr>
          <w:rFonts w:ascii="Arial" w:hAnsi="Arial" w:cs="Arial"/>
          <w:i/>
          <w:sz w:val="28"/>
          <w:szCs w:val="28"/>
        </w:rPr>
        <w:t xml:space="preserve"> </w:t>
      </w:r>
      <w:r w:rsidR="00400BF6" w:rsidRPr="00960656">
        <w:rPr>
          <w:rFonts w:ascii="Arial" w:hAnsi="Arial" w:cs="Arial"/>
          <w:bCs/>
          <w:i/>
          <w:sz w:val="28"/>
          <w:szCs w:val="28"/>
        </w:rPr>
        <w:t>(No Supplemental Army Guidance)</w:t>
      </w:r>
    </w:p>
    <w:p w14:paraId="1C8B4A2F" w14:textId="77777777" w:rsidR="00FF34E1" w:rsidRPr="00276C24" w:rsidRDefault="00FF34E1" w:rsidP="00FF34E1">
      <w:pPr>
        <w:contextualSpacing/>
        <w:rPr>
          <w:rFonts w:ascii="Arial" w:hAnsi="Arial" w:cs="Arial"/>
          <w:sz w:val="24"/>
          <w:szCs w:val="24"/>
        </w:rPr>
      </w:pPr>
    </w:p>
    <w:p w14:paraId="55A65CB5" w14:textId="77777777" w:rsidR="00FF34E1" w:rsidRPr="00276C24" w:rsidRDefault="00FF34E1" w:rsidP="00FF34E1">
      <w:pPr>
        <w:contextualSpacing/>
        <w:rPr>
          <w:rFonts w:ascii="Arial" w:hAnsi="Arial" w:cs="Arial"/>
          <w:b/>
          <w:sz w:val="24"/>
          <w:szCs w:val="24"/>
        </w:rPr>
      </w:pPr>
      <w:r w:rsidRPr="00276C24">
        <w:rPr>
          <w:rFonts w:ascii="Arial" w:hAnsi="Arial" w:cs="Arial"/>
          <w:b/>
          <w:sz w:val="24"/>
          <w:szCs w:val="24"/>
        </w:rPr>
        <w:br w:type="page"/>
      </w:r>
    </w:p>
    <w:p w14:paraId="6A3F5DB9" w14:textId="77777777" w:rsidR="00FF34E1" w:rsidRPr="00276C24" w:rsidRDefault="00FF34E1" w:rsidP="00DE1F3A">
      <w:pPr>
        <w:suppressLineNumbers/>
        <w:contextualSpacing/>
        <w:rPr>
          <w:rFonts w:ascii="Arial" w:hAnsi="Arial" w:cs="Arial"/>
          <w:b/>
          <w:sz w:val="24"/>
          <w:szCs w:val="24"/>
        </w:rPr>
      </w:pPr>
      <w:r w:rsidRPr="00276C24">
        <w:rPr>
          <w:rFonts w:ascii="Arial" w:hAnsi="Arial" w:cs="Arial"/>
          <w:b/>
          <w:color w:val="000000"/>
          <w:sz w:val="36"/>
          <w:szCs w:val="24"/>
        </w:rPr>
        <w:lastRenderedPageBreak/>
        <w:t>CHAPTER 5:  DEFINITIONS</w:t>
      </w:r>
    </w:p>
    <w:p w14:paraId="1BFB7779" w14:textId="77777777" w:rsidR="00FF34E1" w:rsidRPr="00276C24" w:rsidRDefault="00FF34E1" w:rsidP="00FF34E1">
      <w:pPr>
        <w:autoSpaceDE w:val="0"/>
        <w:autoSpaceDN w:val="0"/>
        <w:adjustRightInd w:val="0"/>
        <w:contextualSpacing/>
        <w:rPr>
          <w:rFonts w:ascii="Arial" w:hAnsi="Arial" w:cs="Arial"/>
          <w:sz w:val="24"/>
          <w:szCs w:val="24"/>
        </w:rPr>
      </w:pPr>
    </w:p>
    <w:p w14:paraId="19231AB3" w14:textId="77777777" w:rsidR="00FF34E1" w:rsidRPr="00276C24" w:rsidRDefault="00FF34E1" w:rsidP="000459E1">
      <w:pPr>
        <w:numPr>
          <w:ilvl w:val="0"/>
          <w:numId w:val="84"/>
        </w:numPr>
        <w:autoSpaceDE w:val="0"/>
        <w:autoSpaceDN w:val="0"/>
        <w:adjustRightInd w:val="0"/>
        <w:contextualSpacing/>
        <w:rPr>
          <w:rFonts w:ascii="Arial" w:hAnsi="Arial" w:cs="Arial"/>
          <w:color w:val="202124"/>
          <w:shd w:val="clear" w:color="auto" w:fill="FFFFFF"/>
        </w:rPr>
      </w:pPr>
      <w:r w:rsidRPr="00276C24">
        <w:rPr>
          <w:rFonts w:ascii="Arial" w:hAnsi="Arial" w:cs="Arial"/>
          <w:b/>
          <w:bCs/>
          <w:sz w:val="24"/>
          <w:szCs w:val="24"/>
        </w:rPr>
        <w:t>Associated</w:t>
      </w:r>
      <w:r w:rsidRPr="00276C24">
        <w:rPr>
          <w:rFonts w:ascii="Arial" w:hAnsi="Arial" w:cs="Arial"/>
          <w:b/>
          <w:bCs/>
          <w:color w:val="FF0000"/>
          <w:sz w:val="24"/>
          <w:szCs w:val="24"/>
        </w:rPr>
        <w:t xml:space="preserve"> </w:t>
      </w:r>
      <w:r w:rsidRPr="00276C24">
        <w:rPr>
          <w:rFonts w:ascii="Arial" w:hAnsi="Arial" w:cs="Arial"/>
          <w:b/>
          <w:bCs/>
          <w:sz w:val="24"/>
          <w:szCs w:val="24"/>
        </w:rPr>
        <w:t xml:space="preserve">License Rights (formerly Data Rights). </w:t>
      </w:r>
      <w:r w:rsidRPr="00276C24">
        <w:rPr>
          <w:rFonts w:ascii="Arial" w:hAnsi="Arial" w:cs="Arial"/>
          <w:color w:val="202124"/>
          <w:sz w:val="24"/>
          <w:szCs w:val="24"/>
          <w:shd w:val="clear" w:color="auto" w:fill="FFFFFF"/>
        </w:rPr>
        <w:t>Government's nonexclusive license </w:t>
      </w:r>
      <w:r w:rsidRPr="00276C24">
        <w:rPr>
          <w:rFonts w:ascii="Arial" w:hAnsi="Arial" w:cs="Arial"/>
          <w:b/>
          <w:bCs/>
          <w:color w:val="202124"/>
          <w:sz w:val="24"/>
          <w:szCs w:val="24"/>
          <w:shd w:val="clear" w:color="auto" w:fill="FFFFFF"/>
        </w:rPr>
        <w:t>rights</w:t>
      </w:r>
      <w:r w:rsidRPr="00276C24">
        <w:rPr>
          <w:rFonts w:ascii="Arial" w:hAnsi="Arial" w:cs="Arial"/>
          <w:color w:val="202124"/>
          <w:sz w:val="24"/>
          <w:szCs w:val="24"/>
          <w:shd w:val="clear" w:color="auto" w:fill="FFFFFF"/>
        </w:rPr>
        <w:t> in two categories of valuable intellectual property, “technical </w:t>
      </w:r>
      <w:r w:rsidRPr="00276C24">
        <w:rPr>
          <w:rFonts w:ascii="Arial" w:hAnsi="Arial" w:cs="Arial"/>
          <w:b/>
          <w:bCs/>
          <w:color w:val="202124"/>
          <w:sz w:val="24"/>
          <w:szCs w:val="24"/>
          <w:shd w:val="clear" w:color="auto" w:fill="FFFFFF"/>
        </w:rPr>
        <w:t>data</w:t>
      </w:r>
      <w:r w:rsidRPr="00276C24">
        <w:rPr>
          <w:rFonts w:ascii="Arial" w:hAnsi="Arial" w:cs="Arial"/>
          <w:color w:val="202124"/>
          <w:sz w:val="24"/>
          <w:szCs w:val="24"/>
          <w:shd w:val="clear" w:color="auto" w:fill="FFFFFF"/>
        </w:rPr>
        <w:t xml:space="preserve">” and “computer software” delivered by contractors under civilian agency and DoD contracts. </w:t>
      </w:r>
      <w:r w:rsidRPr="00276C24">
        <w:rPr>
          <w:rFonts w:ascii="Arial" w:hAnsi="Arial" w:cs="Arial"/>
          <w:color w:val="202124"/>
          <w:sz w:val="24"/>
          <w:shd w:val="clear" w:color="auto" w:fill="FFFFFF"/>
        </w:rPr>
        <w:br/>
      </w:r>
    </w:p>
    <w:p w14:paraId="72C41247" w14:textId="77777777" w:rsidR="00FF34E1" w:rsidRPr="00276C24" w:rsidRDefault="00FF34E1" w:rsidP="000459E1">
      <w:pPr>
        <w:numPr>
          <w:ilvl w:val="0"/>
          <w:numId w:val="84"/>
        </w:numPr>
        <w:autoSpaceDE w:val="0"/>
        <w:autoSpaceDN w:val="0"/>
        <w:adjustRightInd w:val="0"/>
        <w:contextualSpacing/>
        <w:rPr>
          <w:rFonts w:ascii="Arial" w:hAnsi="Arial" w:cs="Arial"/>
          <w:color w:val="202124"/>
          <w:sz w:val="24"/>
          <w:szCs w:val="24"/>
          <w:shd w:val="clear" w:color="auto" w:fill="FFFFFF"/>
        </w:rPr>
      </w:pPr>
      <w:r w:rsidRPr="00276C24">
        <w:rPr>
          <w:rFonts w:ascii="Arial" w:hAnsi="Arial" w:cs="Arial"/>
          <w:b/>
          <w:bCs/>
          <w:color w:val="202124"/>
          <w:sz w:val="24"/>
          <w:szCs w:val="24"/>
          <w:shd w:val="clear" w:color="auto" w:fill="FFFFFF"/>
        </w:rPr>
        <w:t xml:space="preserve">Covered Government Support .  </w:t>
      </w:r>
      <w:r w:rsidRPr="00276C24">
        <w:rPr>
          <w:rFonts w:ascii="Arial" w:hAnsi="Arial" w:cs="Arial"/>
          <w:color w:val="202124"/>
          <w:sz w:val="24"/>
          <w:szCs w:val="24"/>
          <w:shd w:val="clear" w:color="auto" w:fill="FFFFFF"/>
        </w:rPr>
        <w:t>A contractor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which contractor—</w:t>
      </w:r>
    </w:p>
    <w:p w14:paraId="66FE120C" w14:textId="77777777" w:rsidR="00FF34E1" w:rsidRPr="00276C24" w:rsidRDefault="00FF34E1" w:rsidP="000459E1">
      <w:pPr>
        <w:numPr>
          <w:ilvl w:val="0"/>
          <w:numId w:val="99"/>
        </w:numPr>
        <w:shd w:val="clear" w:color="auto" w:fill="FFFFFF" w:themeFill="background1"/>
        <w:contextualSpacing/>
        <w:rPr>
          <w:rFonts w:ascii="Arial" w:hAnsi="Arial" w:cs="Arial"/>
          <w:color w:val="202124"/>
          <w:sz w:val="24"/>
          <w:szCs w:val="24"/>
          <w:shd w:val="clear" w:color="auto" w:fill="FFFFFF"/>
        </w:rPr>
      </w:pPr>
      <w:bookmarkStart w:id="202" w:name="g_1"/>
      <w:bookmarkEnd w:id="202"/>
      <w:r w:rsidRPr="00276C24">
        <w:rPr>
          <w:rFonts w:ascii="Arial" w:hAnsi="Arial" w:cs="Arial"/>
          <w:color w:val="202124"/>
          <w:sz w:val="24"/>
          <w:szCs w:val="24"/>
          <w:shd w:val="clear" w:color="auto" w:fill="FFFFFF"/>
        </w:rPr>
        <w:t xml:space="preserve"> is not affiliated with the prime or a first-tier subcontractor, program or effort, or with any direct competitor of such prime contractor or any tier subcontractor in furnishing end item or services of the type developed or produced on the program or effort; and</w:t>
      </w:r>
    </w:p>
    <w:p w14:paraId="3C0731B3" w14:textId="77777777" w:rsidR="00FF34E1" w:rsidRPr="00276C24" w:rsidRDefault="00FF34E1" w:rsidP="000459E1">
      <w:pPr>
        <w:numPr>
          <w:ilvl w:val="0"/>
          <w:numId w:val="99"/>
        </w:numPr>
        <w:shd w:val="clear" w:color="auto" w:fill="FFFFFF" w:themeFill="background1"/>
        <w:contextualSpacing/>
        <w:rPr>
          <w:rFonts w:ascii="Arial" w:hAnsi="Arial" w:cs="Arial"/>
          <w:color w:val="202124"/>
          <w:sz w:val="24"/>
          <w:shd w:val="clear" w:color="auto" w:fill="FFFFFF"/>
        </w:rPr>
      </w:pPr>
      <w:bookmarkStart w:id="203" w:name="g_2"/>
      <w:bookmarkEnd w:id="203"/>
      <w:r w:rsidRPr="00276C24">
        <w:rPr>
          <w:rFonts w:ascii="Arial" w:hAnsi="Arial" w:cs="Arial"/>
          <w:color w:val="202124"/>
          <w:sz w:val="24"/>
          <w:shd w:val="clear" w:color="auto" w:fill="FFFFFF"/>
        </w:rPr>
        <w:t>executes a contract with the Government agreeing to and acknowledging—</w:t>
      </w:r>
    </w:p>
    <w:p w14:paraId="7B0A639C" w14:textId="77777777" w:rsidR="00FF34E1" w:rsidRPr="00276C24" w:rsidRDefault="00FF34E1" w:rsidP="000459E1">
      <w:pPr>
        <w:numPr>
          <w:ilvl w:val="1"/>
          <w:numId w:val="100"/>
        </w:numPr>
        <w:shd w:val="clear" w:color="auto" w:fill="FFFFFF"/>
        <w:contextualSpacing/>
        <w:rPr>
          <w:rFonts w:ascii="Arial" w:hAnsi="Arial" w:cs="Arial"/>
          <w:color w:val="202124"/>
          <w:sz w:val="24"/>
          <w:shd w:val="clear" w:color="auto" w:fill="FFFFFF"/>
        </w:rPr>
      </w:pPr>
      <w:bookmarkStart w:id="204" w:name="g_2_A"/>
      <w:bookmarkEnd w:id="204"/>
      <w:r w:rsidRPr="00276C24">
        <w:rPr>
          <w:rFonts w:ascii="Arial" w:hAnsi="Arial" w:cs="Arial"/>
          <w:color w:val="202124"/>
          <w:sz w:val="24"/>
          <w:shd w:val="clear" w:color="auto" w:fill="FFFFFF"/>
        </w:rPr>
        <w:t>that proprietary or nonpublic </w:t>
      </w:r>
      <w:hyperlink r:id="rId61" w:history="1">
        <w:r w:rsidRPr="00276C24">
          <w:rPr>
            <w:rFonts w:ascii="Arial" w:hAnsi="Arial" w:cs="Arial"/>
            <w:color w:val="202124"/>
            <w:sz w:val="24"/>
            <w:shd w:val="clear" w:color="auto" w:fill="FFFFFF"/>
          </w:rPr>
          <w:t>technical data</w:t>
        </w:r>
      </w:hyperlink>
      <w:r w:rsidRPr="00276C24">
        <w:rPr>
          <w:rFonts w:ascii="Arial" w:hAnsi="Arial" w:cs="Arial"/>
          <w:color w:val="202124"/>
          <w:sz w:val="24"/>
          <w:shd w:val="clear" w:color="auto" w:fill="FFFFFF"/>
        </w:rPr>
        <w:t> furnished will be accessed and used only for the purposes stated in that contract;</w:t>
      </w:r>
    </w:p>
    <w:p w14:paraId="589C51BB" w14:textId="77777777" w:rsidR="00FF34E1" w:rsidRPr="00C444DC" w:rsidRDefault="00FF34E1" w:rsidP="000459E1">
      <w:pPr>
        <w:numPr>
          <w:ilvl w:val="1"/>
          <w:numId w:val="100"/>
        </w:numPr>
        <w:shd w:val="clear" w:color="auto" w:fill="FFFFFF"/>
        <w:contextualSpacing/>
        <w:rPr>
          <w:rFonts w:ascii="Arial" w:hAnsi="Arial" w:cs="Arial"/>
          <w:color w:val="202124"/>
          <w:sz w:val="24"/>
          <w:szCs w:val="24"/>
          <w:shd w:val="clear" w:color="auto" w:fill="FFFFFF"/>
        </w:rPr>
      </w:pPr>
      <w:bookmarkStart w:id="205" w:name="g_2_B"/>
      <w:bookmarkEnd w:id="205"/>
      <w:r w:rsidRPr="00C444DC">
        <w:rPr>
          <w:rFonts w:ascii="Arial" w:hAnsi="Arial" w:cs="Arial"/>
          <w:color w:val="202124"/>
          <w:sz w:val="24"/>
          <w:szCs w:val="24"/>
          <w:shd w:val="clear" w:color="auto" w:fill="FFFFFF"/>
        </w:rPr>
        <w:t>that the </w:t>
      </w:r>
      <w:hyperlink r:id="rId62" w:history="1">
        <w:r w:rsidRPr="00C444DC">
          <w:rPr>
            <w:rFonts w:ascii="Arial" w:hAnsi="Arial" w:cs="Arial"/>
            <w:color w:val="202124"/>
            <w:sz w:val="24"/>
            <w:szCs w:val="24"/>
            <w:shd w:val="clear" w:color="auto" w:fill="FFFFFF"/>
          </w:rPr>
          <w:t xml:space="preserve">covered Government support </w:t>
        </w:r>
      </w:hyperlink>
      <w:r w:rsidRPr="00C444DC">
        <w:rPr>
          <w:rFonts w:ascii="Arial" w:hAnsi="Arial" w:cs="Arial"/>
          <w:color w:val="202124"/>
          <w:sz w:val="24"/>
          <w:szCs w:val="24"/>
          <w:shd w:val="clear" w:color="auto" w:fill="FFFFFF"/>
        </w:rPr>
        <w:t>will enter into a non-disclosure agreement with the contractor regarding rights to the</w:t>
      </w:r>
      <w:hyperlink r:id="rId63" w:history="1">
        <w:r w:rsidRPr="00C444DC">
          <w:rPr>
            <w:rFonts w:ascii="Arial" w:hAnsi="Arial" w:cs="Arial"/>
            <w:color w:val="202124"/>
            <w:sz w:val="24"/>
            <w:szCs w:val="24"/>
            <w:shd w:val="clear" w:color="auto" w:fill="FFFFFF"/>
          </w:rPr>
          <w:t> technical data</w:t>
        </w:r>
      </w:hyperlink>
      <w:r w:rsidRPr="00C444DC">
        <w:rPr>
          <w:rFonts w:ascii="Arial" w:hAnsi="Arial" w:cs="Arial"/>
          <w:color w:val="202124"/>
          <w:sz w:val="24"/>
          <w:szCs w:val="24"/>
          <w:shd w:val="clear" w:color="auto" w:fill="FFFFFF"/>
        </w:rPr>
        <w:t>;</w:t>
      </w:r>
    </w:p>
    <w:p w14:paraId="7FF848B9" w14:textId="77777777" w:rsidR="00FF34E1" w:rsidRPr="00276C24" w:rsidRDefault="00FF34E1" w:rsidP="000459E1">
      <w:pPr>
        <w:numPr>
          <w:ilvl w:val="1"/>
          <w:numId w:val="100"/>
        </w:numPr>
        <w:shd w:val="clear" w:color="auto" w:fill="FFFFFF"/>
        <w:contextualSpacing/>
        <w:rPr>
          <w:rFonts w:ascii="Arial" w:hAnsi="Arial" w:cs="Arial"/>
          <w:color w:val="202124"/>
          <w:sz w:val="24"/>
          <w:szCs w:val="24"/>
          <w:shd w:val="clear" w:color="auto" w:fill="FFFFFF"/>
        </w:rPr>
      </w:pPr>
      <w:bookmarkStart w:id="206" w:name="g_2_C"/>
      <w:bookmarkEnd w:id="206"/>
      <w:r w:rsidRPr="00C444DC">
        <w:rPr>
          <w:rFonts w:ascii="Arial" w:hAnsi="Arial" w:cs="Arial"/>
          <w:color w:val="202124"/>
          <w:sz w:val="24"/>
          <w:szCs w:val="24"/>
          <w:shd w:val="clear" w:color="auto" w:fill="FFFFFF"/>
        </w:rPr>
        <w:t>that the </w:t>
      </w:r>
      <w:hyperlink r:id="rId64" w:history="1">
        <w:r w:rsidRPr="00C444DC">
          <w:rPr>
            <w:rFonts w:ascii="Arial" w:hAnsi="Arial" w:cs="Arial"/>
            <w:color w:val="202124"/>
            <w:sz w:val="24"/>
            <w:szCs w:val="24"/>
            <w:shd w:val="clear" w:color="auto" w:fill="FFFFFF"/>
          </w:rPr>
          <w:t xml:space="preserve">covered Government support </w:t>
        </w:r>
      </w:hyperlink>
      <w:r w:rsidRPr="00C444DC">
        <w:rPr>
          <w:rFonts w:ascii="Arial" w:hAnsi="Arial" w:cs="Arial"/>
          <w:color w:val="202124"/>
          <w:sz w:val="24"/>
          <w:szCs w:val="24"/>
          <w:shd w:val="clear" w:color="auto" w:fill="FFFFFF"/>
        </w:rPr>
        <w:t>will take all reasonable</w:t>
      </w:r>
      <w:r w:rsidRPr="00276C24">
        <w:rPr>
          <w:rFonts w:ascii="Arial" w:hAnsi="Arial" w:cs="Arial"/>
          <w:color w:val="202124"/>
          <w:sz w:val="24"/>
          <w:szCs w:val="24"/>
          <w:shd w:val="clear" w:color="auto" w:fill="FFFFFF"/>
        </w:rPr>
        <w:t xml:space="preserve"> steps to protect the proprietary and nonpublic nature of the</w:t>
      </w:r>
      <w:hyperlink r:id="rId65" w:history="1">
        <w:r w:rsidRPr="00276C24">
          <w:rPr>
            <w:rFonts w:ascii="Arial" w:hAnsi="Arial" w:cs="Arial"/>
            <w:color w:val="202124"/>
            <w:sz w:val="24"/>
            <w:szCs w:val="24"/>
            <w:shd w:val="clear" w:color="auto" w:fill="FFFFFF"/>
          </w:rPr>
          <w:t> technical data </w:t>
        </w:r>
      </w:hyperlink>
      <w:r w:rsidRPr="00276C24">
        <w:rPr>
          <w:rFonts w:ascii="Arial" w:hAnsi="Arial" w:cs="Arial"/>
          <w:color w:val="202124"/>
          <w:sz w:val="24"/>
          <w:szCs w:val="24"/>
          <w:shd w:val="clear" w:color="auto" w:fill="FFFFFF"/>
        </w:rPr>
        <w:t>furnished to the </w:t>
      </w:r>
      <w:hyperlink r:id="rId66" w:history="1">
        <w:r w:rsidRPr="00276C24">
          <w:rPr>
            <w:rFonts w:ascii="Arial" w:hAnsi="Arial" w:cs="Arial"/>
            <w:color w:val="202124"/>
            <w:sz w:val="24"/>
            <w:szCs w:val="24"/>
            <w:shd w:val="clear" w:color="auto" w:fill="FFFFFF"/>
          </w:rPr>
          <w:t>covered Government support contractor</w:t>
        </w:r>
      </w:hyperlink>
      <w:r w:rsidRPr="00276C24">
        <w:rPr>
          <w:rFonts w:ascii="Arial" w:hAnsi="Arial" w:cs="Arial"/>
          <w:color w:val="202124"/>
          <w:sz w:val="24"/>
          <w:szCs w:val="24"/>
          <w:shd w:val="clear" w:color="auto" w:fill="FFFFFF"/>
        </w:rPr>
        <w:t xml:space="preserve"> program or effort for the period of time in which the Government is restricted from disclosing the</w:t>
      </w:r>
      <w:hyperlink r:id="rId67" w:history="1">
        <w:r w:rsidRPr="00276C24">
          <w:rPr>
            <w:rFonts w:ascii="Arial" w:hAnsi="Arial" w:cs="Arial"/>
            <w:color w:val="202124"/>
            <w:sz w:val="24"/>
            <w:szCs w:val="24"/>
            <w:shd w:val="clear" w:color="auto" w:fill="FFFFFF"/>
          </w:rPr>
          <w:t> technical data </w:t>
        </w:r>
      </w:hyperlink>
      <w:r w:rsidRPr="00276C24">
        <w:rPr>
          <w:rFonts w:ascii="Arial" w:hAnsi="Arial" w:cs="Arial"/>
          <w:color w:val="202124"/>
          <w:sz w:val="24"/>
          <w:szCs w:val="24"/>
          <w:shd w:val="clear" w:color="auto" w:fill="FFFFFF"/>
        </w:rPr>
        <w:t>outside of the Government;</w:t>
      </w:r>
    </w:p>
    <w:p w14:paraId="730AE095" w14:textId="77777777" w:rsidR="00FF34E1" w:rsidRPr="00276C24" w:rsidRDefault="00FF34E1" w:rsidP="000459E1">
      <w:pPr>
        <w:numPr>
          <w:ilvl w:val="1"/>
          <w:numId w:val="100"/>
        </w:numPr>
        <w:shd w:val="clear" w:color="auto" w:fill="FFFFFF"/>
        <w:contextualSpacing/>
        <w:rPr>
          <w:rFonts w:ascii="Arial" w:hAnsi="Arial" w:cs="Arial"/>
          <w:color w:val="202124"/>
          <w:sz w:val="24"/>
          <w:szCs w:val="24"/>
          <w:shd w:val="clear" w:color="auto" w:fill="FFFFFF"/>
        </w:rPr>
      </w:pPr>
      <w:bookmarkStart w:id="207" w:name="g_2_D"/>
      <w:bookmarkEnd w:id="207"/>
      <w:r w:rsidRPr="00276C24">
        <w:rPr>
          <w:rFonts w:ascii="Arial" w:hAnsi="Arial" w:cs="Arial"/>
          <w:color w:val="202124"/>
          <w:sz w:val="24"/>
          <w:szCs w:val="24"/>
          <w:shd w:val="clear" w:color="auto" w:fill="FFFFFF"/>
        </w:rPr>
        <w:t>that a breach of that contract by the </w:t>
      </w:r>
      <w:hyperlink r:id="rId68" w:history="1">
        <w:r w:rsidRPr="00276C24">
          <w:rPr>
            <w:rFonts w:ascii="Arial" w:hAnsi="Arial" w:cs="Arial"/>
            <w:color w:val="202124"/>
            <w:sz w:val="24"/>
            <w:szCs w:val="24"/>
            <w:shd w:val="clear" w:color="auto" w:fill="FFFFFF"/>
          </w:rPr>
          <w:t xml:space="preserve">covered Government support </w:t>
        </w:r>
      </w:hyperlink>
      <w:r w:rsidRPr="00276C24">
        <w:rPr>
          <w:rFonts w:ascii="Arial" w:hAnsi="Arial" w:cs="Arial"/>
          <w:color w:val="202124"/>
          <w:sz w:val="24"/>
          <w:szCs w:val="24"/>
          <w:shd w:val="clear" w:color="auto" w:fill="FFFFFF"/>
        </w:rPr>
        <w:t>with regard to a third-party’s ownership or rights in such</w:t>
      </w:r>
      <w:hyperlink r:id="rId69" w:history="1">
        <w:r w:rsidRPr="00276C24">
          <w:rPr>
            <w:rFonts w:ascii="Arial" w:hAnsi="Arial" w:cs="Arial"/>
            <w:color w:val="202124"/>
            <w:sz w:val="24"/>
            <w:szCs w:val="24"/>
            <w:shd w:val="clear" w:color="auto" w:fill="FFFFFF"/>
          </w:rPr>
          <w:t> technical data </w:t>
        </w:r>
      </w:hyperlink>
      <w:r w:rsidRPr="00276C24">
        <w:rPr>
          <w:rFonts w:ascii="Arial" w:hAnsi="Arial" w:cs="Arial"/>
          <w:color w:val="202124"/>
          <w:sz w:val="24"/>
          <w:szCs w:val="24"/>
          <w:shd w:val="clear" w:color="auto" w:fill="FFFFFF"/>
        </w:rPr>
        <w:t>may subject the </w:t>
      </w:r>
      <w:hyperlink r:id="rId70" w:history="1">
        <w:r w:rsidRPr="00276C24">
          <w:rPr>
            <w:rFonts w:ascii="Arial" w:hAnsi="Arial" w:cs="Arial"/>
            <w:color w:val="202124"/>
            <w:sz w:val="24"/>
            <w:szCs w:val="24"/>
            <w:shd w:val="clear" w:color="auto" w:fill="FFFFFF"/>
          </w:rPr>
          <w:t>covered Government support contractor</w:t>
        </w:r>
      </w:hyperlink>
    </w:p>
    <w:p w14:paraId="0356AC3E" w14:textId="77777777" w:rsidR="00FF34E1" w:rsidRPr="00276C24" w:rsidRDefault="00FF34E1" w:rsidP="000459E1">
      <w:pPr>
        <w:numPr>
          <w:ilvl w:val="0"/>
          <w:numId w:val="101"/>
        </w:numPr>
        <w:shd w:val="clear" w:color="auto" w:fill="FFFFFF"/>
        <w:ind w:left="2700"/>
        <w:contextualSpacing/>
        <w:rPr>
          <w:rFonts w:ascii="Arial" w:hAnsi="Arial" w:cs="Arial"/>
          <w:color w:val="202124"/>
          <w:sz w:val="24"/>
          <w:shd w:val="clear" w:color="auto" w:fill="FFFFFF"/>
        </w:rPr>
      </w:pPr>
      <w:bookmarkStart w:id="208" w:name="g_2_D_i"/>
      <w:bookmarkEnd w:id="208"/>
      <w:r w:rsidRPr="00276C24">
        <w:rPr>
          <w:rFonts w:ascii="Arial" w:hAnsi="Arial" w:cs="Arial"/>
          <w:color w:val="202124"/>
          <w:sz w:val="24"/>
          <w:shd w:val="clear" w:color="auto" w:fill="FFFFFF"/>
        </w:rPr>
        <w:t>to criminal, civil, administrative, and contractual actions in law and equity for penalties, damages, and other appropriate remedies by the United States; and</w:t>
      </w:r>
    </w:p>
    <w:p w14:paraId="2F1A8098" w14:textId="77777777" w:rsidR="00FF34E1" w:rsidRPr="00276C24" w:rsidRDefault="00FF34E1" w:rsidP="000459E1">
      <w:pPr>
        <w:numPr>
          <w:ilvl w:val="0"/>
          <w:numId w:val="101"/>
        </w:numPr>
        <w:shd w:val="clear" w:color="auto" w:fill="FFFFFF"/>
        <w:ind w:left="2700"/>
        <w:contextualSpacing/>
        <w:rPr>
          <w:rFonts w:ascii="Arial" w:hAnsi="Arial" w:cs="Arial"/>
          <w:color w:val="202124"/>
          <w:sz w:val="24"/>
          <w:szCs w:val="24"/>
          <w:shd w:val="clear" w:color="auto" w:fill="FFFFFF"/>
        </w:rPr>
      </w:pPr>
      <w:bookmarkStart w:id="209" w:name="g_2_D_ii"/>
      <w:bookmarkEnd w:id="209"/>
      <w:r w:rsidRPr="00276C24">
        <w:rPr>
          <w:rFonts w:ascii="Arial" w:hAnsi="Arial" w:cs="Arial"/>
          <w:color w:val="202124"/>
          <w:sz w:val="24"/>
          <w:szCs w:val="24"/>
          <w:shd w:val="clear" w:color="auto" w:fill="FFFFFF"/>
        </w:rPr>
        <w:t>to civil actions for damages and other appropriate remedies by the or subcontractor tec</w:t>
      </w:r>
      <w:hyperlink r:id="rId71" w:history="1">
        <w:r w:rsidRPr="00276C24">
          <w:rPr>
            <w:rFonts w:ascii="Arial" w:hAnsi="Arial" w:cs="Arial"/>
            <w:color w:val="202124"/>
            <w:sz w:val="24"/>
            <w:szCs w:val="24"/>
            <w:shd w:val="clear" w:color="auto" w:fill="FFFFFF"/>
          </w:rPr>
          <w:t>hnical data</w:t>
        </w:r>
      </w:hyperlink>
      <w:r w:rsidRPr="00276C24">
        <w:rPr>
          <w:rFonts w:ascii="Arial" w:hAnsi="Arial" w:cs="Arial"/>
          <w:color w:val="202124"/>
          <w:sz w:val="24"/>
          <w:szCs w:val="24"/>
          <w:shd w:val="clear" w:color="auto" w:fill="FFFFFF"/>
        </w:rPr>
        <w:t> is affected by the breach; and</w:t>
      </w:r>
    </w:p>
    <w:p w14:paraId="26C4184B" w14:textId="77777777" w:rsidR="00FF34E1" w:rsidRPr="00276C24" w:rsidRDefault="00FF34E1" w:rsidP="000459E1">
      <w:pPr>
        <w:numPr>
          <w:ilvl w:val="0"/>
          <w:numId w:val="101"/>
        </w:numPr>
        <w:shd w:val="clear" w:color="auto" w:fill="FFFFFF"/>
        <w:ind w:left="2700"/>
        <w:contextualSpacing/>
        <w:rPr>
          <w:rFonts w:ascii="Arial" w:hAnsi="Arial" w:cs="Arial"/>
          <w:color w:val="202124"/>
          <w:sz w:val="24"/>
          <w:szCs w:val="24"/>
          <w:shd w:val="clear" w:color="auto" w:fill="FFFFFF"/>
        </w:rPr>
      </w:pPr>
      <w:bookmarkStart w:id="210" w:name="g_2_E"/>
      <w:bookmarkEnd w:id="210"/>
      <w:r w:rsidRPr="00276C24">
        <w:rPr>
          <w:rFonts w:ascii="Arial" w:hAnsi="Arial" w:cs="Arial"/>
          <w:color w:val="202124"/>
          <w:sz w:val="24"/>
          <w:szCs w:val="24"/>
          <w:shd w:val="clear" w:color="auto" w:fill="FFFFFF"/>
        </w:rPr>
        <w:t>that such </w:t>
      </w:r>
      <w:hyperlink r:id="rId72" w:history="1">
        <w:r w:rsidRPr="00276C24">
          <w:rPr>
            <w:rFonts w:ascii="Arial" w:hAnsi="Arial" w:cs="Arial"/>
            <w:color w:val="202124"/>
            <w:sz w:val="24"/>
            <w:szCs w:val="24"/>
            <w:shd w:val="clear" w:color="auto" w:fill="FFFFFF"/>
          </w:rPr>
          <w:t>technical data</w:t>
        </w:r>
      </w:hyperlink>
      <w:r w:rsidRPr="00276C24">
        <w:rPr>
          <w:rFonts w:ascii="Arial" w:hAnsi="Arial" w:cs="Arial"/>
          <w:color w:val="202124"/>
          <w:sz w:val="24"/>
          <w:szCs w:val="24"/>
          <w:shd w:val="clear" w:color="auto" w:fill="FFFFFF"/>
        </w:rPr>
        <w:t> provided to the </w:t>
      </w:r>
      <w:hyperlink r:id="rId73" w:history="1">
        <w:r w:rsidRPr="00276C24">
          <w:rPr>
            <w:rFonts w:ascii="Arial" w:hAnsi="Arial" w:cs="Arial"/>
            <w:color w:val="202124"/>
            <w:sz w:val="24"/>
            <w:szCs w:val="24"/>
            <w:shd w:val="clear" w:color="auto" w:fill="FFFFFF"/>
          </w:rPr>
          <w:t xml:space="preserve">covered Government support </w:t>
        </w:r>
      </w:hyperlink>
      <w:r w:rsidRPr="00276C24">
        <w:rPr>
          <w:rFonts w:ascii="Arial" w:hAnsi="Arial" w:cs="Arial"/>
          <w:color w:val="202124"/>
          <w:sz w:val="24"/>
          <w:szCs w:val="24"/>
          <w:shd w:val="clear" w:color="auto" w:fill="FFFFFF"/>
        </w:rPr>
        <w:t> under the authority of this section shall not be used by the </w:t>
      </w:r>
      <w:hyperlink r:id="rId74" w:history="1">
        <w:r w:rsidRPr="00276C24">
          <w:rPr>
            <w:rFonts w:ascii="Arial" w:hAnsi="Arial" w:cs="Arial"/>
            <w:color w:val="202124"/>
            <w:sz w:val="24"/>
            <w:szCs w:val="24"/>
            <w:shd w:val="clear" w:color="auto" w:fill="FFFFFF"/>
          </w:rPr>
          <w:t>covered Government support contractor</w:t>
        </w:r>
      </w:hyperlink>
      <w:r w:rsidRPr="00276C24">
        <w:rPr>
          <w:rFonts w:ascii="Arial" w:hAnsi="Arial" w:cs="Arial"/>
          <w:color w:val="202124"/>
          <w:sz w:val="24"/>
          <w:szCs w:val="24"/>
          <w:shd w:val="clear" w:color="auto" w:fill="FFFFFF"/>
        </w:rPr>
        <w:t xml:space="preserve"> against the third-party for Government or non-Government contracts. (10 U.S. Code § </w:t>
      </w:r>
      <w:r w:rsidRPr="00276C24">
        <w:rPr>
          <w:rFonts w:ascii="Arial" w:hAnsi="Arial" w:cs="Arial"/>
          <w:color w:val="202124"/>
          <w:sz w:val="24"/>
          <w:szCs w:val="24"/>
        </w:rPr>
        <w:t>3775- Definitions</w:t>
      </w:r>
      <w:r w:rsidRPr="00276C24">
        <w:rPr>
          <w:rFonts w:ascii="Arial" w:hAnsi="Arial" w:cs="Arial"/>
          <w:color w:val="202124"/>
          <w:sz w:val="24"/>
          <w:szCs w:val="24"/>
          <w:shd w:val="clear" w:color="auto" w:fill="FFFFFF"/>
        </w:rPr>
        <w:t>, paragraph (</w:t>
      </w:r>
      <w:r w:rsidRPr="00276C24">
        <w:rPr>
          <w:rFonts w:ascii="Arial" w:hAnsi="Arial" w:cs="Arial"/>
          <w:color w:val="202124"/>
          <w:sz w:val="24"/>
          <w:szCs w:val="24"/>
        </w:rPr>
        <w:t>a</w:t>
      </w:r>
      <w:r w:rsidRPr="00276C24">
        <w:rPr>
          <w:rFonts w:ascii="Arial" w:hAnsi="Arial" w:cs="Arial"/>
          <w:color w:val="202124"/>
          <w:sz w:val="24"/>
          <w:szCs w:val="24"/>
          <w:shd w:val="clear" w:color="auto" w:fill="FFFFFF"/>
        </w:rPr>
        <w:t>))</w:t>
      </w:r>
    </w:p>
    <w:p w14:paraId="4BE4BD40" w14:textId="77777777" w:rsidR="00FF34E1" w:rsidRPr="00276C24" w:rsidRDefault="00FF34E1" w:rsidP="00FF34E1">
      <w:pPr>
        <w:shd w:val="clear" w:color="auto" w:fill="FFFFFF"/>
        <w:ind w:left="2700"/>
        <w:contextualSpacing/>
        <w:rPr>
          <w:rFonts w:ascii="Arial" w:hAnsi="Arial" w:cs="Arial"/>
          <w:color w:val="202124"/>
          <w:sz w:val="24"/>
          <w:shd w:val="clear" w:color="auto" w:fill="FFFFFF"/>
        </w:rPr>
      </w:pPr>
    </w:p>
    <w:p w14:paraId="213D2F72" w14:textId="77777777" w:rsidR="00FF34E1" w:rsidRPr="00276C24" w:rsidRDefault="00FF34E1" w:rsidP="000459E1">
      <w:pPr>
        <w:numPr>
          <w:ilvl w:val="0"/>
          <w:numId w:val="84"/>
        </w:numPr>
        <w:tabs>
          <w:tab w:val="left" w:pos="720"/>
          <w:tab w:val="left" w:pos="1260"/>
        </w:tabs>
        <w:autoSpaceDE w:val="0"/>
        <w:autoSpaceDN w:val="0"/>
        <w:adjustRightInd w:val="0"/>
        <w:contextualSpacing/>
        <w:rPr>
          <w:rFonts w:ascii="Arial" w:hAnsi="Arial" w:cs="Arial"/>
          <w:sz w:val="24"/>
          <w:szCs w:val="24"/>
        </w:rPr>
      </w:pPr>
      <w:r w:rsidRPr="00276C24">
        <w:rPr>
          <w:rFonts w:ascii="Arial" w:hAnsi="Arial" w:cs="Arial"/>
          <w:b/>
          <w:bCs/>
          <w:sz w:val="24"/>
          <w:szCs w:val="24"/>
        </w:rPr>
        <w:t xml:space="preserve">Computer Software (CS). </w:t>
      </w:r>
      <w:r w:rsidRPr="00276C24">
        <w:rPr>
          <w:rFonts w:ascii="Arial" w:hAnsi="Arial" w:cs="Arial"/>
          <w:sz w:val="24"/>
          <w:szCs w:val="24"/>
        </w:rPr>
        <w:t>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 (DFARS 252.227-7014)</w:t>
      </w:r>
      <w:r w:rsidRPr="00276C24">
        <w:rPr>
          <w:rFonts w:ascii="Arial" w:hAnsi="Arial" w:cs="Arial"/>
          <w:sz w:val="24"/>
          <w:szCs w:val="24"/>
        </w:rPr>
        <w:br/>
      </w:r>
    </w:p>
    <w:p w14:paraId="4351F12B" w14:textId="77777777" w:rsidR="00FF34E1" w:rsidRPr="00276C24" w:rsidRDefault="00FF34E1" w:rsidP="000459E1">
      <w:pPr>
        <w:numPr>
          <w:ilvl w:val="0"/>
          <w:numId w:val="84"/>
        </w:numPr>
        <w:autoSpaceDE w:val="0"/>
        <w:autoSpaceDN w:val="0"/>
        <w:adjustRightInd w:val="0"/>
        <w:contextualSpacing/>
        <w:rPr>
          <w:rFonts w:ascii="Arial" w:hAnsi="Arial" w:cs="Arial"/>
          <w:sz w:val="24"/>
          <w:szCs w:val="24"/>
        </w:rPr>
      </w:pPr>
      <w:r w:rsidRPr="00276C24">
        <w:rPr>
          <w:rFonts w:ascii="Arial" w:hAnsi="Arial" w:cs="Arial"/>
          <w:b/>
          <w:sz w:val="24"/>
          <w:szCs w:val="24"/>
        </w:rPr>
        <w:lastRenderedPageBreak/>
        <w:t xml:space="preserve">Computer Software Documentation. </w:t>
      </w:r>
      <w:r w:rsidRPr="00276C24">
        <w:rPr>
          <w:rFonts w:ascii="Arial" w:hAnsi="Arial" w:cs="Arial"/>
          <w:sz w:val="24"/>
          <w:szCs w:val="24"/>
        </w:rPr>
        <w:t>Owner's manuals, user's manuals, installation instructions, operating instructions, and other similar items, regardless of storage medium, that explain the capabilities of the computer software or provide instructions for using the software. (DFARS 252.227-7014)</w:t>
      </w:r>
      <w:r w:rsidRPr="00276C24">
        <w:rPr>
          <w:rFonts w:ascii="Arial" w:hAnsi="Arial" w:cs="Arial"/>
          <w:sz w:val="24"/>
          <w:szCs w:val="24"/>
        </w:rPr>
        <w:br/>
      </w:r>
    </w:p>
    <w:p w14:paraId="399DE6C6" w14:textId="77777777" w:rsidR="00FF34E1" w:rsidRPr="00276C24" w:rsidRDefault="00FF34E1" w:rsidP="000459E1">
      <w:pPr>
        <w:numPr>
          <w:ilvl w:val="0"/>
          <w:numId w:val="84"/>
        </w:numPr>
        <w:tabs>
          <w:tab w:val="left" w:pos="180"/>
        </w:tabs>
        <w:autoSpaceDE w:val="0"/>
        <w:autoSpaceDN w:val="0"/>
        <w:adjustRightInd w:val="0"/>
        <w:contextualSpacing/>
        <w:rPr>
          <w:rFonts w:ascii="Arial" w:hAnsi="Arial" w:cs="Arial"/>
          <w:sz w:val="24"/>
          <w:szCs w:val="24"/>
        </w:rPr>
      </w:pPr>
      <w:r w:rsidRPr="00276C24">
        <w:rPr>
          <w:rFonts w:ascii="Arial" w:hAnsi="Arial" w:cs="Arial"/>
          <w:b/>
          <w:sz w:val="24"/>
          <w:szCs w:val="24"/>
        </w:rPr>
        <w:t>Copyright.</w:t>
      </w:r>
      <w:r w:rsidRPr="00276C24">
        <w:rPr>
          <w:rFonts w:ascii="Arial" w:hAnsi="Arial" w:cs="Arial"/>
          <w:sz w:val="24"/>
          <w:szCs w:val="24"/>
        </w:rPr>
        <w:t xml:space="preserve">  Rights in original works of authorship, fixed in any tangible medium of expression. Works of authorship include: literary works; musical works; dramatic works; pantomimes and choreographic works; pictorial, graphic, and sculptural works; motion pictures and other audiovisual works; sound recordings; and architectural works. Under U.S. law, registration is not necessary for copyright to exist. Computer software can sometimes be protected by copyright, as a literary work. Copyright does not cover names, ideas, procedures, processes, systems, methods of operation, concepts, principles, or discoveries. (Implementation Guidance for Army Directive 2018-26, Enabling Modernization through Management of Intellectual Property)</w:t>
      </w:r>
      <w:r w:rsidRPr="00276C24">
        <w:rPr>
          <w:rFonts w:ascii="Arial" w:hAnsi="Arial" w:cs="Arial"/>
          <w:sz w:val="24"/>
          <w:szCs w:val="24"/>
        </w:rPr>
        <w:br/>
      </w:r>
    </w:p>
    <w:p w14:paraId="79AAFFD6" w14:textId="77777777" w:rsidR="00FF34E1" w:rsidRPr="00276C24" w:rsidRDefault="00FF34E1" w:rsidP="000459E1">
      <w:pPr>
        <w:numPr>
          <w:ilvl w:val="0"/>
          <w:numId w:val="84"/>
        </w:numPr>
        <w:autoSpaceDE w:val="0"/>
        <w:autoSpaceDN w:val="0"/>
        <w:adjustRightInd w:val="0"/>
        <w:contextualSpacing/>
        <w:rPr>
          <w:rFonts w:ascii="Arial" w:eastAsiaTheme="minorEastAsia" w:hAnsi="Arial" w:cs="Arial"/>
          <w:sz w:val="24"/>
          <w:szCs w:val="24"/>
        </w:rPr>
      </w:pPr>
      <w:r w:rsidRPr="00276C24">
        <w:rPr>
          <w:rFonts w:ascii="Arial" w:hAnsi="Arial" w:cs="Arial"/>
          <w:b/>
          <w:sz w:val="24"/>
          <w:szCs w:val="24"/>
        </w:rPr>
        <w:t xml:space="preserve">Depot-Level Maintenance and Repair. </w:t>
      </w:r>
      <w:r w:rsidRPr="00276C24">
        <w:rPr>
          <w:rFonts w:ascii="Arial" w:hAnsi="Arial" w:cs="Arial"/>
          <w:sz w:val="24"/>
          <w:szCs w:val="24"/>
        </w:rPr>
        <w:t>Material maintenance or repair requiring the overhaul, upgrading, or rebuilding of parts, assemblies, or subassemblies, and the</w:t>
      </w:r>
      <w:r w:rsidRPr="00276C24">
        <w:rPr>
          <w:rFonts w:ascii="Arial" w:eastAsiaTheme="minorEastAsia" w:hAnsi="Arial" w:cs="Arial"/>
          <w:sz w:val="24"/>
          <w:szCs w:val="24"/>
        </w:rPr>
        <w:t xml:space="preserve"> testing and reclamation of equipment as necessary, regardless of the source of funds for the maintenance or repair or the location at which the maintenance or repair is performed. </w:t>
      </w:r>
    </w:p>
    <w:p w14:paraId="3025A0A4" w14:textId="77777777" w:rsidR="00FF34E1" w:rsidRPr="00276C24" w:rsidRDefault="00FF34E1" w:rsidP="00FF34E1">
      <w:pPr>
        <w:autoSpaceDE w:val="0"/>
        <w:autoSpaceDN w:val="0"/>
        <w:adjustRightInd w:val="0"/>
        <w:contextualSpacing/>
        <w:rPr>
          <w:rFonts w:ascii="Arial" w:hAnsi="Arial" w:cs="Arial"/>
          <w:sz w:val="24"/>
          <w:szCs w:val="24"/>
        </w:rPr>
      </w:pPr>
      <w:r w:rsidRPr="00276C24">
        <w:rPr>
          <w:rFonts w:ascii="Arial" w:eastAsiaTheme="minorEastAsia" w:hAnsi="Arial" w:cs="Arial"/>
          <w:sz w:val="24"/>
          <w:szCs w:val="24"/>
        </w:rPr>
        <w:t>(a) The term includes: (1) all aspects of software maintenance classified by the Department of Defense as of July 1, 1995, as depot-level maintenance and repair, and (2) interim support or contractor support (or any similar contractor support), intent that such support is for the performance of services described in the preceding sentence.</w:t>
      </w:r>
      <w:r w:rsidRPr="00276C24">
        <w:rPr>
          <w:rFonts w:ascii="Arial" w:hAnsi="Arial" w:cs="Arial"/>
          <w:sz w:val="24"/>
          <w:szCs w:val="24"/>
        </w:rPr>
        <w:t xml:space="preserve"> </w:t>
      </w:r>
    </w:p>
    <w:p w14:paraId="2E907CA2" w14:textId="77777777" w:rsidR="00FF34E1" w:rsidRPr="00276C24" w:rsidRDefault="00FF34E1" w:rsidP="00FF34E1">
      <w:pPr>
        <w:autoSpaceDE w:val="0"/>
        <w:autoSpaceDN w:val="0"/>
        <w:adjustRightInd w:val="0"/>
        <w:contextualSpacing/>
        <w:rPr>
          <w:rFonts w:ascii="Arial" w:hAnsi="Arial" w:cs="Arial"/>
          <w:sz w:val="24"/>
          <w:szCs w:val="24"/>
        </w:rPr>
      </w:pPr>
      <w:r w:rsidRPr="00276C24">
        <w:rPr>
          <w:rFonts w:ascii="Arial" w:hAnsi="Arial" w:cs="Arial"/>
          <w:sz w:val="24"/>
          <w:szCs w:val="24"/>
        </w:rPr>
        <w:t>(b) Exceptions. (1) The term does not include the procurement of major modifications or upgrades of weapon systems that are designed to improve program performance or the nuclear refueling or defueling of an aircraft carrier and any concurrent complex overhaul. A major upgrade program covered by this exception could continue to be performed by private or public sector activities. (2) The term also does not include the procurement of parts for safety modifications. However, the term does include the installation of parts for that purpose. (10 U.S.C. § 2460)</w:t>
      </w:r>
      <w:r w:rsidRPr="00276C24">
        <w:rPr>
          <w:rFonts w:ascii="Arial" w:hAnsi="Arial" w:cs="Arial"/>
          <w:sz w:val="24"/>
          <w:szCs w:val="24"/>
        </w:rPr>
        <w:br/>
      </w:r>
    </w:p>
    <w:p w14:paraId="780A3082" w14:textId="77777777" w:rsidR="00FF34E1" w:rsidRPr="00276C24" w:rsidRDefault="00FF34E1" w:rsidP="000459E1">
      <w:pPr>
        <w:numPr>
          <w:ilvl w:val="0"/>
          <w:numId w:val="84"/>
        </w:numPr>
        <w:autoSpaceDE w:val="0"/>
        <w:autoSpaceDN w:val="0"/>
        <w:adjustRightInd w:val="0"/>
        <w:contextualSpacing/>
        <w:rPr>
          <w:rFonts w:ascii="Arial" w:eastAsiaTheme="minorEastAsia" w:hAnsi="Arial" w:cs="Arial"/>
          <w:sz w:val="24"/>
          <w:szCs w:val="24"/>
        </w:rPr>
      </w:pPr>
      <w:r w:rsidRPr="00276C24">
        <w:rPr>
          <w:rFonts w:ascii="Arial" w:hAnsi="Arial" w:cs="Arial"/>
          <w:b/>
          <w:sz w:val="24"/>
          <w:szCs w:val="24"/>
        </w:rPr>
        <w:t>D</w:t>
      </w:r>
      <w:r w:rsidRPr="00276C24">
        <w:rPr>
          <w:rFonts w:ascii="Arial" w:eastAsiaTheme="minorEastAsia" w:hAnsi="Arial" w:cs="Arial"/>
          <w:b/>
          <w:color w:val="000000" w:themeColor="text1"/>
          <w:kern w:val="24"/>
          <w:sz w:val="24"/>
          <w:szCs w:val="24"/>
        </w:rPr>
        <w:t>etailed Manufacturing or Process Data (DMPD).</w:t>
      </w:r>
      <w:r w:rsidRPr="00276C24">
        <w:rPr>
          <w:rFonts w:ascii="Arial" w:eastAsiaTheme="minorEastAsia" w:hAnsi="Arial" w:cs="Arial"/>
          <w:color w:val="000000" w:themeColor="text1"/>
          <w:kern w:val="24"/>
          <w:sz w:val="24"/>
          <w:szCs w:val="24"/>
        </w:rPr>
        <w:t xml:space="preserve"> T</w:t>
      </w:r>
      <w:r w:rsidRPr="00276C24">
        <w:rPr>
          <w:rFonts w:ascii="Arial" w:hAnsi="Arial" w:cs="Arial"/>
          <w:sz w:val="24"/>
          <w:szCs w:val="24"/>
        </w:rPr>
        <w:t>echnical data that describe the</w:t>
      </w:r>
      <w:r w:rsidRPr="00276C24">
        <w:rPr>
          <w:rFonts w:ascii="Arial" w:eastAsiaTheme="minorEastAsia" w:hAnsi="Arial" w:cs="Arial"/>
          <w:sz w:val="24"/>
          <w:szCs w:val="24"/>
        </w:rPr>
        <w:t xml:space="preserve"> steps, sequences, and conditions of manufacturing, processing or assembly used by the contractor to produce an item or component or to perform a process. (DFARS Clause </w:t>
      </w:r>
      <w:bookmarkStart w:id="211" w:name="BM252227"/>
      <w:r w:rsidRPr="00276C24">
        <w:rPr>
          <w:rFonts w:ascii="Arial" w:eastAsiaTheme="minorEastAsia" w:hAnsi="Arial" w:cs="Arial"/>
          <w:sz w:val="24"/>
          <w:szCs w:val="24"/>
        </w:rPr>
        <w:t>252.227-7013)</w:t>
      </w:r>
    </w:p>
    <w:p w14:paraId="39F3ED61" w14:textId="77777777" w:rsidR="00FF34E1" w:rsidRPr="00276C24" w:rsidRDefault="00FF34E1" w:rsidP="00FF34E1">
      <w:pPr>
        <w:autoSpaceDE w:val="0"/>
        <w:autoSpaceDN w:val="0"/>
        <w:adjustRightInd w:val="0"/>
        <w:ind w:left="360"/>
        <w:contextualSpacing/>
        <w:rPr>
          <w:rFonts w:ascii="Arial" w:hAnsi="Arial" w:cs="Arial"/>
          <w:sz w:val="24"/>
          <w:szCs w:val="24"/>
        </w:rPr>
      </w:pPr>
    </w:p>
    <w:p w14:paraId="5DE66958" w14:textId="77777777" w:rsidR="00FF34E1" w:rsidRPr="00276C24" w:rsidRDefault="00FF34E1" w:rsidP="000459E1">
      <w:pPr>
        <w:numPr>
          <w:ilvl w:val="0"/>
          <w:numId w:val="84"/>
        </w:numPr>
        <w:autoSpaceDE w:val="0"/>
        <w:autoSpaceDN w:val="0"/>
        <w:adjustRightInd w:val="0"/>
        <w:contextualSpacing/>
        <w:rPr>
          <w:rFonts w:ascii="Arial" w:hAnsi="Arial" w:cs="Arial"/>
        </w:rPr>
      </w:pPr>
      <w:r w:rsidRPr="00276C24">
        <w:rPr>
          <w:rFonts w:ascii="Arial" w:hAnsi="Arial" w:cs="Arial"/>
          <w:b/>
          <w:sz w:val="24"/>
          <w:szCs w:val="24"/>
        </w:rPr>
        <w:t>Form, Fit, and Function Data (FFF).</w:t>
      </w:r>
      <w:r w:rsidRPr="00276C24">
        <w:rPr>
          <w:rFonts w:ascii="Arial" w:hAnsi="Arial" w:cs="Arial"/>
          <w:sz w:val="24"/>
          <w:szCs w:val="24"/>
        </w:rPr>
        <w:t xml:space="preserve">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 (DFARS Clause 252.227-7013)</w:t>
      </w:r>
      <w:r w:rsidRPr="00276C24">
        <w:rPr>
          <w:rFonts w:ascii="Arial" w:hAnsi="Arial" w:cs="Arial"/>
          <w:sz w:val="24"/>
          <w:szCs w:val="24"/>
        </w:rPr>
        <w:br/>
      </w:r>
    </w:p>
    <w:bookmarkEnd w:id="211"/>
    <w:p w14:paraId="6B643D44" w14:textId="77777777" w:rsidR="00FF34E1" w:rsidRPr="00276C24" w:rsidRDefault="00FF34E1" w:rsidP="000459E1">
      <w:pPr>
        <w:numPr>
          <w:ilvl w:val="0"/>
          <w:numId w:val="84"/>
        </w:numPr>
        <w:autoSpaceDE w:val="0"/>
        <w:autoSpaceDN w:val="0"/>
        <w:adjustRightInd w:val="0"/>
        <w:contextualSpacing/>
        <w:rPr>
          <w:rFonts w:ascii="Arial" w:eastAsiaTheme="minorEastAsia" w:hAnsi="Arial" w:cs="Arial"/>
          <w:b/>
          <w:bCs/>
          <w:color w:val="000000" w:themeColor="text1"/>
          <w:kern w:val="24"/>
          <w:sz w:val="24"/>
          <w:szCs w:val="24"/>
        </w:rPr>
      </w:pPr>
      <w:r w:rsidRPr="00276C24">
        <w:rPr>
          <w:rFonts w:ascii="Arial" w:eastAsiaTheme="minorEastAsia" w:hAnsi="Arial" w:cs="Arial"/>
          <w:b/>
          <w:bCs/>
          <w:color w:val="000000" w:themeColor="text1"/>
          <w:kern w:val="24"/>
          <w:sz w:val="24"/>
          <w:szCs w:val="24"/>
        </w:rPr>
        <w:t xml:space="preserve">Intellectual Property (IP).  </w:t>
      </w:r>
      <w:r w:rsidRPr="00276C24">
        <w:rPr>
          <w:rFonts w:ascii="Arial" w:hAnsi="Arial" w:cs="Arial"/>
          <w:color w:val="323232"/>
          <w:sz w:val="24"/>
          <w:szCs w:val="24"/>
        </w:rPr>
        <w:t xml:space="preserve">A product of the human mind which is protected by law. It includes, but is not limited to, patents, inventions, know-how, designs, copyrights, works of authorship, trademarks, service marks, technical data, trade secrets, computer software, unsolicited inventive proposals, and technical know-how. The intangible rights in such </w:t>
      </w:r>
      <w:r w:rsidRPr="00276C24">
        <w:rPr>
          <w:rFonts w:ascii="Arial" w:hAnsi="Arial" w:cs="Arial"/>
          <w:color w:val="323232"/>
          <w:sz w:val="24"/>
          <w:szCs w:val="24"/>
        </w:rPr>
        <w:lastRenderedPageBreak/>
        <w:t>property are described as intellectual property rights. (AR 27-60 Intellectual Property)</w:t>
      </w:r>
      <w:r w:rsidRPr="00276C24">
        <w:rPr>
          <w:rFonts w:ascii="Arial" w:hAnsi="Arial" w:cs="Arial"/>
          <w:color w:val="323232"/>
          <w:sz w:val="24"/>
          <w:szCs w:val="24"/>
        </w:rPr>
        <w:br/>
      </w:r>
    </w:p>
    <w:p w14:paraId="7F8F53E8" w14:textId="77777777" w:rsidR="00FF34E1" w:rsidRPr="00276C24" w:rsidRDefault="00FF34E1" w:rsidP="000459E1">
      <w:pPr>
        <w:numPr>
          <w:ilvl w:val="0"/>
          <w:numId w:val="84"/>
        </w:numPr>
        <w:autoSpaceDE w:val="0"/>
        <w:autoSpaceDN w:val="0"/>
        <w:adjustRightInd w:val="0"/>
        <w:contextualSpacing/>
        <w:rPr>
          <w:rFonts w:ascii="Arial" w:eastAsiaTheme="minorEastAsia" w:hAnsi="Arial" w:cs="Arial"/>
          <w:b/>
          <w:color w:val="000000" w:themeColor="text1"/>
          <w:kern w:val="24"/>
          <w:sz w:val="24"/>
          <w:szCs w:val="24"/>
        </w:rPr>
      </w:pPr>
      <w:r w:rsidRPr="00276C24">
        <w:rPr>
          <w:rFonts w:ascii="Arial" w:hAnsi="Arial" w:cs="Arial"/>
          <w:b/>
          <w:sz w:val="24"/>
          <w:szCs w:val="24"/>
        </w:rPr>
        <w:t>Intellectual Property (IP) Deliverables.</w:t>
      </w:r>
      <w:r w:rsidRPr="00276C24">
        <w:rPr>
          <w:rFonts w:ascii="Arial" w:hAnsi="Arial" w:cs="Arial"/>
          <w:color w:val="323232"/>
          <w:sz w:val="24"/>
          <w:szCs w:val="24"/>
        </w:rPr>
        <w:t xml:space="preserve">  Products or services (including information products and services) that are required to be delivered or provided to the U.S. Government by contract or other legal instrument and that include or embody IP (e.g., technical data and computer software) (DoD Instruction 5010.44, Intellectual Property (IP) Acquisition and Licensing)</w:t>
      </w:r>
      <w:r w:rsidRPr="00276C24">
        <w:rPr>
          <w:rFonts w:ascii="Arial" w:hAnsi="Arial" w:cs="Arial"/>
          <w:color w:val="323232"/>
          <w:sz w:val="24"/>
          <w:szCs w:val="24"/>
        </w:rPr>
        <w:br/>
      </w:r>
    </w:p>
    <w:p w14:paraId="3892F560" w14:textId="77777777" w:rsidR="00FF34E1" w:rsidRPr="00276C24" w:rsidRDefault="00FF34E1" w:rsidP="000459E1">
      <w:pPr>
        <w:numPr>
          <w:ilvl w:val="0"/>
          <w:numId w:val="84"/>
        </w:numPr>
        <w:autoSpaceDE w:val="0"/>
        <w:autoSpaceDN w:val="0"/>
        <w:adjustRightInd w:val="0"/>
        <w:contextualSpacing/>
        <w:rPr>
          <w:rFonts w:ascii="Arial" w:eastAsiaTheme="minorEastAsia" w:hAnsi="Arial" w:cs="Arial"/>
          <w:b/>
          <w:color w:val="000000" w:themeColor="text1"/>
          <w:kern w:val="24"/>
          <w:sz w:val="24"/>
          <w:szCs w:val="24"/>
        </w:rPr>
      </w:pPr>
      <w:r w:rsidRPr="00276C24">
        <w:rPr>
          <w:rFonts w:ascii="Arial" w:hAnsi="Arial" w:cs="Arial"/>
          <w:b/>
          <w:color w:val="323232"/>
          <w:sz w:val="24"/>
          <w:szCs w:val="24"/>
        </w:rPr>
        <w:t xml:space="preserve">Intellectual Property (IP) Rights.  </w:t>
      </w:r>
      <w:r w:rsidRPr="00276C24">
        <w:rPr>
          <w:rFonts w:ascii="Arial" w:hAnsi="Arial" w:cs="Arial"/>
          <w:color w:val="323232"/>
          <w:sz w:val="24"/>
          <w:szCs w:val="24"/>
        </w:rPr>
        <w:t>The legal rights governing IP, including ownership as well as license or other authorizations to engage in activities with IP (e.g., make, use, sell, import, reproduce, distribute, modify, prepare derivative works, release, disclose, perform, or display IP).  When the IP involves access to classified information, DoD Directive 5535.02, DoD Instruction 2000.03, and Volume 2 of DoD Manual 5220.22 may apply. (DoD Instruction 5010.44, Intellectual Property (IP) Acquisition and Licensing)</w:t>
      </w:r>
      <w:r w:rsidRPr="00276C24">
        <w:rPr>
          <w:rFonts w:ascii="Arial" w:hAnsi="Arial" w:cs="Arial"/>
          <w:color w:val="323232"/>
          <w:sz w:val="24"/>
          <w:szCs w:val="24"/>
        </w:rPr>
        <w:br/>
      </w:r>
    </w:p>
    <w:p w14:paraId="78DC34B8" w14:textId="77777777" w:rsidR="00FF34E1" w:rsidRPr="00276C24" w:rsidRDefault="00FF34E1" w:rsidP="000459E1">
      <w:pPr>
        <w:numPr>
          <w:ilvl w:val="0"/>
          <w:numId w:val="84"/>
        </w:numPr>
        <w:autoSpaceDE w:val="0"/>
        <w:autoSpaceDN w:val="0"/>
        <w:adjustRightInd w:val="0"/>
        <w:contextualSpacing/>
        <w:rPr>
          <w:rFonts w:ascii="Arial" w:hAnsi="Arial" w:cs="Arial"/>
          <w:sz w:val="24"/>
          <w:szCs w:val="24"/>
        </w:rPr>
      </w:pPr>
      <w:r w:rsidRPr="00276C24">
        <w:rPr>
          <w:rFonts w:ascii="Arial" w:hAnsi="Arial" w:cs="Arial"/>
          <w:b/>
          <w:color w:val="323232"/>
          <w:sz w:val="24"/>
          <w:szCs w:val="24"/>
        </w:rPr>
        <w:t>Modular Open Systems Approach (MOSA).</w:t>
      </w:r>
      <w:r w:rsidRPr="00276C24">
        <w:rPr>
          <w:rFonts w:ascii="Arial" w:hAnsi="Arial" w:cs="Arial"/>
          <w:sz w:val="21"/>
          <w:szCs w:val="21"/>
        </w:rPr>
        <w:t xml:space="preserve">  </w:t>
      </w:r>
    </w:p>
    <w:p w14:paraId="32DF76AC" w14:textId="77777777" w:rsidR="00FF34E1" w:rsidRPr="00276C24" w:rsidRDefault="00FF34E1" w:rsidP="00FF34E1">
      <w:pPr>
        <w:autoSpaceDE w:val="0"/>
        <w:autoSpaceDN w:val="0"/>
        <w:adjustRightInd w:val="0"/>
        <w:contextualSpacing/>
        <w:rPr>
          <w:rFonts w:ascii="Arial" w:hAnsi="Arial" w:cs="Arial"/>
          <w:sz w:val="24"/>
          <w:szCs w:val="24"/>
        </w:rPr>
      </w:pPr>
    </w:p>
    <w:p w14:paraId="41D879D4" w14:textId="77777777" w:rsidR="00FF34E1" w:rsidRPr="00276C24" w:rsidRDefault="00FF34E1" w:rsidP="00DE1F3A">
      <w:pPr>
        <w:autoSpaceDE w:val="0"/>
        <w:autoSpaceDN w:val="0"/>
        <w:adjustRightInd w:val="0"/>
        <w:ind w:left="360"/>
        <w:contextualSpacing/>
        <w:rPr>
          <w:rFonts w:ascii="Arial" w:hAnsi="Arial" w:cs="Arial"/>
          <w:sz w:val="24"/>
          <w:szCs w:val="24"/>
        </w:rPr>
      </w:pPr>
      <w:r w:rsidRPr="00276C24">
        <w:rPr>
          <w:rFonts w:ascii="Arial" w:hAnsi="Arial" w:cs="Arial"/>
          <w:b/>
          <w:sz w:val="24"/>
          <w:szCs w:val="24"/>
        </w:rPr>
        <w:t>Modular Open System Approach Requirement</w:t>
      </w:r>
      <w:r w:rsidRPr="00276C24">
        <w:rPr>
          <w:rFonts w:ascii="Arial" w:hAnsi="Arial" w:cs="Arial"/>
          <w:sz w:val="24"/>
          <w:szCs w:val="24"/>
        </w:rPr>
        <w:t>.  See 10 USC 4401 for further definitions. The term “</w:t>
      </w:r>
      <w:hyperlink r:id="rId75" w:history="1">
        <w:r w:rsidRPr="00276C24">
          <w:rPr>
            <w:rFonts w:ascii="Arial" w:hAnsi="Arial" w:cs="Arial"/>
            <w:sz w:val="24"/>
            <w:szCs w:val="24"/>
          </w:rPr>
          <w:t>modular open system approach</w:t>
        </w:r>
      </w:hyperlink>
      <w:r w:rsidRPr="00276C24">
        <w:rPr>
          <w:rFonts w:ascii="Arial" w:hAnsi="Arial" w:cs="Arial"/>
          <w:sz w:val="24"/>
          <w:szCs w:val="24"/>
        </w:rPr>
        <w:t>” means, with respect to a </w:t>
      </w:r>
      <w:hyperlink r:id="rId76" w:history="1">
        <w:r w:rsidRPr="00276C24">
          <w:rPr>
            <w:rFonts w:ascii="Arial" w:hAnsi="Arial" w:cs="Arial"/>
            <w:sz w:val="24"/>
            <w:szCs w:val="24"/>
          </w:rPr>
          <w:t>major defense acquisition program</w:t>
        </w:r>
      </w:hyperlink>
      <w:r w:rsidRPr="00276C24">
        <w:rPr>
          <w:rFonts w:ascii="Arial" w:hAnsi="Arial" w:cs="Arial"/>
          <w:sz w:val="24"/>
          <w:szCs w:val="24"/>
        </w:rPr>
        <w:t>, an integrated business and technical strategy that—</w:t>
      </w:r>
    </w:p>
    <w:p w14:paraId="28C68F96" w14:textId="77777777" w:rsidR="00FF34E1" w:rsidRPr="00276C24" w:rsidRDefault="00FF34E1" w:rsidP="000459E1">
      <w:pPr>
        <w:numPr>
          <w:ilvl w:val="0"/>
          <w:numId w:val="102"/>
        </w:numPr>
        <w:shd w:val="clear" w:color="auto" w:fill="FFFFFF"/>
        <w:ind w:left="1980"/>
        <w:contextualSpacing/>
        <w:rPr>
          <w:rFonts w:ascii="Arial" w:hAnsi="Arial" w:cs="Arial"/>
          <w:sz w:val="24"/>
          <w:szCs w:val="24"/>
        </w:rPr>
      </w:pPr>
      <w:bookmarkStart w:id="212" w:name="b_1_A"/>
      <w:bookmarkEnd w:id="212"/>
      <w:r w:rsidRPr="00276C24">
        <w:rPr>
          <w:rFonts w:ascii="Arial" w:hAnsi="Arial" w:cs="Arial"/>
          <w:sz w:val="24"/>
          <w:szCs w:val="24"/>
        </w:rPr>
        <w:t>employs a modular design that uses </w:t>
      </w:r>
      <w:hyperlink r:id="rId77" w:history="1">
        <w:r w:rsidRPr="00276C24">
          <w:rPr>
            <w:rFonts w:ascii="Arial" w:hAnsi="Arial" w:cs="Arial"/>
            <w:sz w:val="24"/>
            <w:szCs w:val="24"/>
          </w:rPr>
          <w:t>modular system interfaces</w:t>
        </w:r>
      </w:hyperlink>
      <w:r w:rsidRPr="00276C24">
        <w:rPr>
          <w:rFonts w:ascii="Arial" w:hAnsi="Arial" w:cs="Arial"/>
          <w:sz w:val="24"/>
          <w:szCs w:val="24"/>
        </w:rPr>
        <w:t> between major systems, major system components and modular systems;</w:t>
      </w:r>
    </w:p>
    <w:p w14:paraId="647F319A" w14:textId="77777777" w:rsidR="00FF34E1" w:rsidRPr="00276C24" w:rsidRDefault="00FF34E1" w:rsidP="000459E1">
      <w:pPr>
        <w:numPr>
          <w:ilvl w:val="0"/>
          <w:numId w:val="102"/>
        </w:numPr>
        <w:shd w:val="clear" w:color="auto" w:fill="FFFFFF"/>
        <w:ind w:left="1980"/>
        <w:contextualSpacing/>
        <w:rPr>
          <w:rFonts w:ascii="Arial" w:hAnsi="Arial" w:cs="Arial"/>
          <w:sz w:val="24"/>
          <w:szCs w:val="24"/>
        </w:rPr>
      </w:pPr>
      <w:bookmarkStart w:id="213" w:name="b_1_B"/>
      <w:bookmarkEnd w:id="213"/>
      <w:r w:rsidRPr="00276C24">
        <w:rPr>
          <w:rFonts w:ascii="Arial" w:hAnsi="Arial" w:cs="Arial"/>
          <w:sz w:val="24"/>
          <w:szCs w:val="24"/>
        </w:rPr>
        <w:t>is subjected to verification to ensure that relevant modular system</w:t>
      </w:r>
      <w:hyperlink r:id="rId78" w:history="1">
        <w:r w:rsidRPr="00276C24">
          <w:rPr>
            <w:rFonts w:ascii="Arial" w:hAnsi="Arial" w:cs="Arial"/>
            <w:sz w:val="24"/>
            <w:szCs w:val="24"/>
          </w:rPr>
          <w:t xml:space="preserve"> interfaces</w:t>
        </w:r>
      </w:hyperlink>
      <w:r w:rsidRPr="00276C24">
        <w:rPr>
          <w:rFonts w:ascii="Arial" w:hAnsi="Arial" w:cs="Arial"/>
          <w:sz w:val="24"/>
          <w:szCs w:val="24"/>
        </w:rPr>
        <w:t>-</w:t>
      </w:r>
    </w:p>
    <w:p w14:paraId="7E9EBF0D" w14:textId="77777777" w:rsidR="00FF34E1" w:rsidRPr="00276C24" w:rsidRDefault="00FF34E1" w:rsidP="000459E1">
      <w:pPr>
        <w:numPr>
          <w:ilvl w:val="0"/>
          <w:numId w:val="103"/>
        </w:numPr>
        <w:shd w:val="clear" w:color="auto" w:fill="FFFFFF"/>
        <w:ind w:left="2430"/>
        <w:contextualSpacing/>
        <w:rPr>
          <w:rFonts w:ascii="Arial" w:hAnsi="Arial" w:cs="Arial"/>
          <w:sz w:val="24"/>
          <w:szCs w:val="24"/>
        </w:rPr>
      </w:pPr>
      <w:r w:rsidRPr="00276C24">
        <w:rPr>
          <w:rFonts w:ascii="Arial" w:hAnsi="Arial" w:cs="Arial"/>
          <w:sz w:val="24"/>
          <w:szCs w:val="24"/>
        </w:rPr>
        <w:t>comply with, if available and suitable, widely supported and consensus-based standards; or</w:t>
      </w:r>
    </w:p>
    <w:p w14:paraId="2B145B52" w14:textId="77777777" w:rsidR="00FF34E1" w:rsidRPr="00276C24" w:rsidRDefault="00FF34E1" w:rsidP="000459E1">
      <w:pPr>
        <w:numPr>
          <w:ilvl w:val="0"/>
          <w:numId w:val="103"/>
        </w:numPr>
        <w:shd w:val="clear" w:color="auto" w:fill="FFFFFF"/>
        <w:ind w:left="2430"/>
        <w:contextualSpacing/>
        <w:rPr>
          <w:rFonts w:ascii="Arial" w:hAnsi="Arial" w:cs="Arial"/>
          <w:color w:val="000000"/>
        </w:rPr>
      </w:pPr>
      <w:bookmarkStart w:id="214" w:name="b_1_C"/>
      <w:bookmarkEnd w:id="214"/>
      <w:r w:rsidRPr="00276C24">
        <w:rPr>
          <w:rFonts w:ascii="Arial" w:hAnsi="Arial" w:cs="Arial"/>
          <w:sz w:val="24"/>
          <w:szCs w:val="24"/>
        </w:rPr>
        <w:t xml:space="preserve">are delivered pursuant to the requirements </w:t>
      </w:r>
      <w:r w:rsidRPr="00276C24">
        <w:rPr>
          <w:rFonts w:ascii="Arial" w:hAnsi="Arial" w:cs="Arial"/>
          <w:color w:val="000000"/>
          <w:sz w:val="24"/>
          <w:szCs w:val="24"/>
        </w:rPr>
        <w:t>established in subsection (a)(2)(B) of section 804 of the William M. (Mac) Thornberry National Defense Authorization Act for Fiscal Year 2021, including the delivery of-</w:t>
      </w:r>
    </w:p>
    <w:p w14:paraId="47002D88" w14:textId="77777777" w:rsidR="00FF34E1" w:rsidRPr="00276C24" w:rsidRDefault="00FF34E1" w:rsidP="000459E1">
      <w:pPr>
        <w:numPr>
          <w:ilvl w:val="0"/>
          <w:numId w:val="104"/>
        </w:numPr>
        <w:ind w:left="2970"/>
        <w:contextualSpacing/>
        <w:rPr>
          <w:rFonts w:ascii="Arial" w:hAnsi="Arial" w:cs="Arial"/>
          <w:color w:val="000000"/>
          <w:sz w:val="24"/>
          <w:szCs w:val="24"/>
        </w:rPr>
      </w:pPr>
      <w:r w:rsidRPr="00276C24">
        <w:rPr>
          <w:rFonts w:ascii="Arial" w:hAnsi="Arial" w:cs="Arial"/>
          <w:color w:val="000000"/>
          <w:sz w:val="24"/>
          <w:szCs w:val="24"/>
        </w:rPr>
        <w:t>software-defined interface syntax and properties, specifically governing how values are validly passed and received between major subsystems and components, in machine-readable format;</w:t>
      </w:r>
    </w:p>
    <w:p w14:paraId="6CDFA4F4" w14:textId="77777777" w:rsidR="00FF34E1" w:rsidRPr="00276C24" w:rsidRDefault="00FF34E1" w:rsidP="000459E1">
      <w:pPr>
        <w:numPr>
          <w:ilvl w:val="0"/>
          <w:numId w:val="104"/>
        </w:numPr>
        <w:ind w:left="2970"/>
        <w:contextualSpacing/>
        <w:rPr>
          <w:rFonts w:ascii="Arial" w:hAnsi="Arial" w:cs="Arial"/>
          <w:color w:val="000000"/>
          <w:sz w:val="24"/>
          <w:szCs w:val="24"/>
        </w:rPr>
      </w:pPr>
      <w:r w:rsidRPr="00276C24">
        <w:rPr>
          <w:rFonts w:ascii="Arial" w:hAnsi="Arial" w:cs="Arial"/>
          <w:color w:val="000000"/>
          <w:sz w:val="24"/>
          <w:szCs w:val="24"/>
        </w:rPr>
        <w:t>a machine-readable definition of the relationship between the delivered interface and existing common standards or interfaces available in Department interface repositories; and</w:t>
      </w:r>
    </w:p>
    <w:p w14:paraId="5AC809B8" w14:textId="77777777" w:rsidR="00FF34E1" w:rsidRPr="00276C24" w:rsidRDefault="00FF34E1" w:rsidP="000459E1">
      <w:pPr>
        <w:numPr>
          <w:ilvl w:val="0"/>
          <w:numId w:val="104"/>
        </w:numPr>
        <w:ind w:left="2970"/>
        <w:contextualSpacing/>
        <w:rPr>
          <w:rFonts w:ascii="Arial" w:hAnsi="Arial" w:cs="Arial"/>
          <w:color w:val="000000"/>
          <w:sz w:val="24"/>
          <w:szCs w:val="24"/>
        </w:rPr>
      </w:pPr>
      <w:r w:rsidRPr="00276C24">
        <w:rPr>
          <w:rFonts w:ascii="Arial" w:hAnsi="Arial" w:cs="Arial"/>
          <w:color w:val="000000"/>
          <w:sz w:val="24"/>
          <w:szCs w:val="24"/>
        </w:rPr>
        <w:t>documentation with functional descriptions of software-defined interfaces, conveying semantic meaning of interface elements, such as the function of a given interface field;</w:t>
      </w:r>
    </w:p>
    <w:p w14:paraId="4729B308" w14:textId="77777777" w:rsidR="00FF34E1" w:rsidRPr="00276C24" w:rsidRDefault="00FF34E1" w:rsidP="000459E1">
      <w:pPr>
        <w:numPr>
          <w:ilvl w:val="0"/>
          <w:numId w:val="102"/>
        </w:numPr>
        <w:shd w:val="clear" w:color="auto" w:fill="FFFFFF"/>
        <w:ind w:left="1980"/>
        <w:contextualSpacing/>
        <w:rPr>
          <w:rFonts w:ascii="Arial" w:hAnsi="Arial" w:cs="Arial"/>
          <w:sz w:val="24"/>
          <w:szCs w:val="24"/>
        </w:rPr>
      </w:pPr>
      <w:r w:rsidRPr="00276C24">
        <w:rPr>
          <w:rFonts w:ascii="Arial" w:hAnsi="Arial" w:cs="Arial"/>
          <w:sz w:val="24"/>
          <w:szCs w:val="24"/>
        </w:rPr>
        <w:t>uses a system architecture that allows severable </w:t>
      </w:r>
      <w:hyperlink r:id="rId79" w:history="1">
        <w:r w:rsidRPr="00276C24">
          <w:rPr>
            <w:rFonts w:ascii="Arial" w:hAnsi="Arial" w:cs="Arial"/>
            <w:sz w:val="24"/>
            <w:szCs w:val="24"/>
          </w:rPr>
          <w:t>major system components</w:t>
        </w:r>
      </w:hyperlink>
      <w:r w:rsidRPr="00276C24">
        <w:rPr>
          <w:rFonts w:ascii="Arial" w:hAnsi="Arial" w:cs="Arial"/>
          <w:sz w:val="24"/>
          <w:szCs w:val="24"/>
        </w:rPr>
        <w:t> and modular systems at the appropriate level to be incrementally added, removed, or replaced throughout the life cycle of a</w:t>
      </w:r>
      <w:hyperlink r:id="rId80" w:history="1">
        <w:r w:rsidRPr="00276C24">
          <w:rPr>
            <w:rFonts w:ascii="Arial" w:hAnsi="Arial" w:cs="Arial"/>
            <w:sz w:val="24"/>
            <w:szCs w:val="24"/>
          </w:rPr>
          <w:t> major system platform </w:t>
        </w:r>
      </w:hyperlink>
      <w:r w:rsidRPr="00276C24">
        <w:rPr>
          <w:rFonts w:ascii="Arial" w:hAnsi="Arial" w:cs="Arial"/>
          <w:sz w:val="24"/>
          <w:szCs w:val="24"/>
        </w:rPr>
        <w:t>to afford opportunities for enhanced competition and innovation while yielding—</w:t>
      </w:r>
    </w:p>
    <w:p w14:paraId="25C615EC" w14:textId="77777777" w:rsidR="00FF34E1" w:rsidRPr="00276C24" w:rsidRDefault="00FF34E1" w:rsidP="000459E1">
      <w:pPr>
        <w:numPr>
          <w:ilvl w:val="0"/>
          <w:numId w:val="105"/>
        </w:numPr>
        <w:shd w:val="clear" w:color="auto" w:fill="FFFFFF"/>
        <w:ind w:left="2520"/>
        <w:contextualSpacing/>
        <w:rPr>
          <w:rFonts w:ascii="Arial" w:hAnsi="Arial" w:cs="Arial"/>
          <w:sz w:val="24"/>
          <w:szCs w:val="24"/>
        </w:rPr>
      </w:pPr>
      <w:bookmarkStart w:id="215" w:name="b_1_C_i"/>
      <w:bookmarkEnd w:id="215"/>
      <w:r w:rsidRPr="00276C24">
        <w:rPr>
          <w:rFonts w:ascii="Arial" w:hAnsi="Arial" w:cs="Arial"/>
          <w:sz w:val="24"/>
          <w:szCs w:val="24"/>
        </w:rPr>
        <w:lastRenderedPageBreak/>
        <w:t>significant cost savings or avoidance;</w:t>
      </w:r>
    </w:p>
    <w:p w14:paraId="3B43B44F" w14:textId="77777777" w:rsidR="00FF34E1" w:rsidRPr="00276C24" w:rsidRDefault="00FF34E1" w:rsidP="000459E1">
      <w:pPr>
        <w:numPr>
          <w:ilvl w:val="0"/>
          <w:numId w:val="105"/>
        </w:numPr>
        <w:shd w:val="clear" w:color="auto" w:fill="FFFFFF"/>
        <w:ind w:left="2520"/>
        <w:contextualSpacing/>
        <w:rPr>
          <w:rFonts w:ascii="Arial" w:hAnsi="Arial" w:cs="Arial"/>
          <w:sz w:val="24"/>
          <w:szCs w:val="24"/>
        </w:rPr>
      </w:pPr>
      <w:bookmarkStart w:id="216" w:name="b_1_C_ii"/>
      <w:bookmarkEnd w:id="216"/>
      <w:r w:rsidRPr="00276C24">
        <w:rPr>
          <w:rFonts w:ascii="Arial" w:hAnsi="Arial" w:cs="Arial"/>
          <w:sz w:val="24"/>
          <w:szCs w:val="24"/>
        </w:rPr>
        <w:t>schedule reduction;</w:t>
      </w:r>
    </w:p>
    <w:p w14:paraId="2F690FAB" w14:textId="77777777" w:rsidR="00FF34E1" w:rsidRPr="00276C24" w:rsidRDefault="00FF34E1" w:rsidP="000459E1">
      <w:pPr>
        <w:numPr>
          <w:ilvl w:val="0"/>
          <w:numId w:val="105"/>
        </w:numPr>
        <w:shd w:val="clear" w:color="auto" w:fill="FFFFFF"/>
        <w:ind w:left="2520"/>
        <w:contextualSpacing/>
        <w:rPr>
          <w:rFonts w:ascii="Arial" w:hAnsi="Arial" w:cs="Arial"/>
          <w:sz w:val="24"/>
          <w:szCs w:val="24"/>
        </w:rPr>
      </w:pPr>
      <w:bookmarkStart w:id="217" w:name="b_1_C_iii"/>
      <w:bookmarkEnd w:id="217"/>
      <w:r w:rsidRPr="00276C24">
        <w:rPr>
          <w:rFonts w:ascii="Arial" w:hAnsi="Arial" w:cs="Arial"/>
          <w:sz w:val="24"/>
          <w:szCs w:val="24"/>
        </w:rPr>
        <w:t>opportunities for technical upgrades;</w:t>
      </w:r>
    </w:p>
    <w:p w14:paraId="6C8AEC35" w14:textId="77777777" w:rsidR="00FF34E1" w:rsidRPr="00276C24" w:rsidRDefault="00FF34E1" w:rsidP="000459E1">
      <w:pPr>
        <w:numPr>
          <w:ilvl w:val="0"/>
          <w:numId w:val="105"/>
        </w:numPr>
        <w:shd w:val="clear" w:color="auto" w:fill="FFFFFF"/>
        <w:ind w:left="2520"/>
        <w:contextualSpacing/>
        <w:rPr>
          <w:rFonts w:ascii="Arial" w:hAnsi="Arial" w:cs="Arial"/>
          <w:sz w:val="24"/>
          <w:szCs w:val="24"/>
        </w:rPr>
      </w:pPr>
      <w:bookmarkStart w:id="218" w:name="b_1_C_iv"/>
      <w:bookmarkEnd w:id="218"/>
      <w:r w:rsidRPr="00276C24">
        <w:rPr>
          <w:rFonts w:ascii="Arial" w:hAnsi="Arial" w:cs="Arial"/>
          <w:sz w:val="24"/>
          <w:szCs w:val="24"/>
        </w:rPr>
        <w:t>increased interoperability, including system of systems interoperability and mission integration; or</w:t>
      </w:r>
    </w:p>
    <w:p w14:paraId="2894AC56" w14:textId="77777777" w:rsidR="00FF34E1" w:rsidRPr="00276C24" w:rsidRDefault="00FF34E1" w:rsidP="000459E1">
      <w:pPr>
        <w:numPr>
          <w:ilvl w:val="0"/>
          <w:numId w:val="105"/>
        </w:numPr>
        <w:shd w:val="clear" w:color="auto" w:fill="FFFFFF"/>
        <w:ind w:left="2520"/>
        <w:contextualSpacing/>
        <w:rPr>
          <w:rFonts w:ascii="Arial" w:hAnsi="Arial" w:cs="Arial"/>
          <w:sz w:val="24"/>
          <w:szCs w:val="24"/>
        </w:rPr>
      </w:pPr>
      <w:bookmarkStart w:id="219" w:name="b_1_C_v"/>
      <w:bookmarkEnd w:id="219"/>
      <w:r w:rsidRPr="00276C24">
        <w:rPr>
          <w:rFonts w:ascii="Arial" w:hAnsi="Arial" w:cs="Arial"/>
          <w:sz w:val="24"/>
          <w:szCs w:val="24"/>
        </w:rPr>
        <w:t>other benefits during the sustainment phase of a </w:t>
      </w:r>
      <w:hyperlink r:id="rId81" w:history="1">
        <w:r w:rsidRPr="00276C24">
          <w:rPr>
            <w:rFonts w:ascii="Arial" w:hAnsi="Arial" w:cs="Arial"/>
            <w:sz w:val="24"/>
            <w:szCs w:val="24"/>
          </w:rPr>
          <w:t>major weapon system</w:t>
        </w:r>
      </w:hyperlink>
      <w:r w:rsidRPr="00276C24">
        <w:rPr>
          <w:rFonts w:ascii="Arial" w:hAnsi="Arial" w:cs="Arial"/>
          <w:sz w:val="24"/>
          <w:szCs w:val="24"/>
        </w:rPr>
        <w:t>; and</w:t>
      </w:r>
    </w:p>
    <w:p w14:paraId="6AA4151D" w14:textId="77777777" w:rsidR="00FF34E1" w:rsidRPr="00276C24" w:rsidRDefault="00FF34E1" w:rsidP="000459E1">
      <w:pPr>
        <w:numPr>
          <w:ilvl w:val="0"/>
          <w:numId w:val="102"/>
        </w:numPr>
        <w:shd w:val="clear" w:color="auto" w:fill="FFFFFF"/>
        <w:ind w:left="2070"/>
        <w:contextualSpacing/>
        <w:rPr>
          <w:rFonts w:ascii="Arial" w:hAnsi="Arial" w:cs="Arial"/>
          <w:sz w:val="24"/>
          <w:szCs w:val="24"/>
        </w:rPr>
      </w:pPr>
      <w:bookmarkStart w:id="220" w:name="b_1_D"/>
      <w:bookmarkEnd w:id="220"/>
      <w:r w:rsidRPr="00276C24">
        <w:rPr>
          <w:rFonts w:ascii="Arial" w:hAnsi="Arial" w:cs="Arial"/>
          <w:sz w:val="24"/>
          <w:szCs w:val="24"/>
        </w:rPr>
        <w:t>complies with the technical data rights set forth in 10 USC 3771-3775</w:t>
      </w:r>
    </w:p>
    <w:p w14:paraId="33CAEA61" w14:textId="77777777" w:rsidR="00FF34E1" w:rsidRPr="00276C24" w:rsidRDefault="00FF34E1" w:rsidP="00FF34E1">
      <w:pPr>
        <w:shd w:val="clear" w:color="auto" w:fill="FFFFFF"/>
        <w:ind w:left="1170"/>
        <w:contextualSpacing/>
        <w:rPr>
          <w:rFonts w:ascii="Arial" w:hAnsi="Arial" w:cs="Arial"/>
          <w:sz w:val="24"/>
          <w:szCs w:val="24"/>
        </w:rPr>
      </w:pPr>
      <w:bookmarkStart w:id="221" w:name="b_2"/>
      <w:bookmarkStart w:id="222" w:name="b_3"/>
      <w:bookmarkStart w:id="223" w:name="b_3_A"/>
      <w:bookmarkStart w:id="224" w:name="b_3_B"/>
      <w:bookmarkStart w:id="225" w:name="b_4"/>
      <w:bookmarkStart w:id="226" w:name="b_4_B"/>
      <w:bookmarkStart w:id="227" w:name="b_5"/>
      <w:bookmarkStart w:id="228" w:name="b_6"/>
      <w:bookmarkStart w:id="229" w:name="b_7"/>
      <w:bookmarkStart w:id="230" w:name="b_8"/>
      <w:bookmarkEnd w:id="221"/>
      <w:bookmarkEnd w:id="222"/>
      <w:bookmarkEnd w:id="223"/>
      <w:bookmarkEnd w:id="224"/>
      <w:bookmarkEnd w:id="225"/>
      <w:bookmarkEnd w:id="226"/>
      <w:bookmarkEnd w:id="227"/>
      <w:bookmarkEnd w:id="228"/>
      <w:bookmarkEnd w:id="229"/>
      <w:bookmarkEnd w:id="230"/>
    </w:p>
    <w:p w14:paraId="0A8E53D9" w14:textId="30E32211" w:rsidR="00FF34E1" w:rsidRPr="00276C24" w:rsidRDefault="00FF34E1" w:rsidP="000459E1">
      <w:pPr>
        <w:numPr>
          <w:ilvl w:val="0"/>
          <w:numId w:val="84"/>
        </w:numPr>
        <w:contextualSpacing/>
        <w:rPr>
          <w:rFonts w:ascii="Arial" w:hAnsi="Arial" w:cs="Arial"/>
          <w:sz w:val="24"/>
          <w:szCs w:val="24"/>
        </w:rPr>
      </w:pPr>
      <w:r w:rsidRPr="00276C24">
        <w:rPr>
          <w:rFonts w:ascii="Arial" w:hAnsi="Arial" w:cs="Arial"/>
          <w:b/>
          <w:bCs/>
          <w:sz w:val="24"/>
          <w:szCs w:val="24"/>
        </w:rPr>
        <w:t>Operation Maintenance Installation Training (OMIT).  (There is no regulatory or statutory definition.)  Recommend adding to PWS.</w:t>
      </w:r>
    </w:p>
    <w:p w14:paraId="11335FB0" w14:textId="77777777" w:rsidR="00FF34E1" w:rsidRPr="00276C24" w:rsidRDefault="00FF34E1" w:rsidP="00FF34E1">
      <w:pPr>
        <w:contextualSpacing/>
        <w:rPr>
          <w:rFonts w:ascii="Arial" w:hAnsi="Arial" w:cs="Arial"/>
          <w:bCs/>
          <w:sz w:val="24"/>
          <w:szCs w:val="24"/>
        </w:rPr>
      </w:pPr>
      <w:r w:rsidRPr="00276C24">
        <w:rPr>
          <w:rFonts w:ascii="Arial" w:hAnsi="Arial" w:cs="Arial"/>
          <w:bCs/>
          <w:sz w:val="24"/>
          <w:szCs w:val="24"/>
        </w:rPr>
        <w:t>OMIT is described in 10 USC 3771 as technical data that is necessary for operation, maintenance, installation, and training purposes, other than detailed manufacturing or process data. Data needed for OMIT can include technical data and computer software documentation pertaining to the system and associated equipment. It can be data necessary for providing field and sustainment level operators and maintainers the theory of operation; details on the equipment/software operation (including test and inspection procedures); details sufficient to affect maintenance (including removal, repair, replacement and the proper lubricants, tools, test equipment, etc. to be used in these operations); installation (for installing items, components, parts, etc. on a platform, assembly, component); and training (including instructors, operators and maintainers (field and sustainment level), packaging/preservation personnel, and logistics assistance representative.</w:t>
      </w:r>
    </w:p>
    <w:p w14:paraId="74CFA3F9" w14:textId="77777777" w:rsidR="003C1D7C" w:rsidRPr="00276C24" w:rsidRDefault="003C1D7C" w:rsidP="00FF34E1">
      <w:pPr>
        <w:contextualSpacing/>
        <w:rPr>
          <w:rFonts w:ascii="Arial" w:eastAsiaTheme="minorEastAsia" w:hAnsi="Arial" w:cs="Arial"/>
          <w:color w:val="000000" w:themeColor="text1"/>
          <w:kern w:val="24"/>
          <w:sz w:val="24"/>
          <w:szCs w:val="24"/>
        </w:rPr>
      </w:pPr>
    </w:p>
    <w:p w14:paraId="7AEA8AB9" w14:textId="77777777" w:rsidR="00FF34E1" w:rsidRPr="00276C24" w:rsidRDefault="00FF34E1" w:rsidP="000459E1">
      <w:pPr>
        <w:numPr>
          <w:ilvl w:val="0"/>
          <w:numId w:val="94"/>
        </w:numPr>
        <w:autoSpaceDE w:val="0"/>
        <w:autoSpaceDN w:val="0"/>
        <w:adjustRightInd w:val="0"/>
        <w:contextualSpacing/>
        <w:rPr>
          <w:rFonts w:ascii="Arial" w:hAnsi="Arial" w:cs="Arial"/>
          <w:color w:val="1B1B1B"/>
          <w:sz w:val="24"/>
          <w:szCs w:val="24"/>
        </w:rPr>
      </w:pPr>
      <w:r w:rsidRPr="00276C24">
        <w:rPr>
          <w:rFonts w:ascii="Arial" w:hAnsi="Arial" w:cs="Arial"/>
          <w:b/>
          <w:color w:val="1B1B1B"/>
          <w:sz w:val="24"/>
          <w:szCs w:val="24"/>
        </w:rPr>
        <w:t>Patent.</w:t>
      </w:r>
      <w:r w:rsidRPr="00276C24">
        <w:rPr>
          <w:rFonts w:ascii="Arial" w:hAnsi="Arial" w:cs="Arial"/>
          <w:color w:val="1B1B1B"/>
          <w:sz w:val="24"/>
          <w:szCs w:val="24"/>
        </w:rPr>
        <w:t xml:space="preserve">  </w:t>
      </w:r>
      <w:r w:rsidRPr="00276C24">
        <w:rPr>
          <w:rFonts w:ascii="Arial" w:hAnsi="Arial" w:cs="Arial"/>
          <w:sz w:val="24"/>
          <w:szCs w:val="24"/>
        </w:rPr>
        <w:t>In the United States, a patent is the grant of a property right by the United States Patent and Trademark Office (USPTO) to anyone who invents or discovers any new and useful process, machine, article of manufacture, or composition of matter, or any new and useful improvement of one of those. The right conferred by the patent grant is the right to exclude others from making, using, offering for sale, or selling the invention in the United States or “importing” the invention into the United States. (Implementation Guidance for Army Directive 2018-26, Enabling Modernization through Management of Intellectual Property)</w:t>
      </w:r>
      <w:r w:rsidRPr="00276C24">
        <w:rPr>
          <w:rFonts w:ascii="Arial" w:hAnsi="Arial" w:cs="Arial"/>
          <w:sz w:val="24"/>
          <w:szCs w:val="24"/>
        </w:rPr>
        <w:br/>
      </w:r>
    </w:p>
    <w:p w14:paraId="12D8C65C" w14:textId="77777777" w:rsidR="00FF34E1" w:rsidRPr="00276C24" w:rsidRDefault="00FF34E1" w:rsidP="000459E1">
      <w:pPr>
        <w:numPr>
          <w:ilvl w:val="0"/>
          <w:numId w:val="94"/>
        </w:numPr>
        <w:autoSpaceDE w:val="0"/>
        <w:autoSpaceDN w:val="0"/>
        <w:adjustRightInd w:val="0"/>
        <w:contextualSpacing/>
        <w:rPr>
          <w:rFonts w:ascii="Arial" w:hAnsi="Arial" w:cs="Arial"/>
          <w:sz w:val="24"/>
          <w:szCs w:val="24"/>
        </w:rPr>
      </w:pPr>
      <w:r w:rsidRPr="00276C24">
        <w:rPr>
          <w:rFonts w:ascii="Arial" w:hAnsi="Arial" w:cs="Arial"/>
          <w:b/>
          <w:bCs/>
          <w:sz w:val="24"/>
          <w:szCs w:val="24"/>
        </w:rPr>
        <w:t xml:space="preserve">Small Business Innovation Research (SBIR) Data Rights. </w:t>
      </w:r>
      <w:r w:rsidRPr="00276C24">
        <w:rPr>
          <w:rFonts w:ascii="Arial" w:hAnsi="Arial" w:cs="Arial"/>
          <w:sz w:val="24"/>
          <w:szCs w:val="24"/>
        </w:rPr>
        <w:t>The Government’s rights during the SBIR data protection period to use, modify, reproduce, release, perform, display, or disclose technical data or computer software generated under a SBIR award as follows:</w:t>
      </w:r>
      <w:r w:rsidRPr="00276C24">
        <w:rPr>
          <w:rFonts w:ascii="Arial" w:hAnsi="Arial" w:cs="Arial"/>
          <w:sz w:val="24"/>
          <w:szCs w:val="24"/>
        </w:rPr>
        <w:br/>
      </w:r>
    </w:p>
    <w:p w14:paraId="213E614F" w14:textId="77777777" w:rsidR="00FF34E1" w:rsidRPr="00276C24" w:rsidRDefault="00FF34E1" w:rsidP="00FF34E1">
      <w:pPr>
        <w:autoSpaceDE w:val="0"/>
        <w:autoSpaceDN w:val="0"/>
        <w:adjustRightInd w:val="0"/>
        <w:ind w:firstLine="720"/>
        <w:contextualSpacing/>
        <w:rPr>
          <w:rFonts w:ascii="Arial" w:hAnsi="Arial" w:cs="Arial"/>
          <w:sz w:val="24"/>
          <w:szCs w:val="24"/>
        </w:rPr>
      </w:pPr>
      <w:r w:rsidRPr="00276C24">
        <w:rPr>
          <w:rFonts w:ascii="Arial" w:hAnsi="Arial" w:cs="Arial"/>
          <w:sz w:val="24"/>
          <w:szCs w:val="24"/>
        </w:rPr>
        <w:t>a. Limited rights in such SBIR technical data; and</w:t>
      </w:r>
    </w:p>
    <w:p w14:paraId="7127DBC7" w14:textId="77777777" w:rsidR="00FF34E1" w:rsidRPr="00276C24" w:rsidRDefault="00FF34E1" w:rsidP="00FF34E1">
      <w:pPr>
        <w:tabs>
          <w:tab w:val="left" w:pos="360"/>
          <w:tab w:val="left" w:pos="990"/>
          <w:tab w:val="left" w:pos="1210"/>
          <w:tab w:val="left" w:pos="1656"/>
          <w:tab w:val="left" w:pos="2131"/>
          <w:tab w:val="left" w:pos="2520"/>
        </w:tabs>
        <w:ind w:left="810" w:hanging="90"/>
        <w:contextualSpacing/>
        <w:rPr>
          <w:rFonts w:ascii="Arial" w:hAnsi="Arial" w:cs="Arial"/>
          <w:sz w:val="24"/>
          <w:szCs w:val="24"/>
        </w:rPr>
      </w:pPr>
      <w:r w:rsidRPr="00276C24">
        <w:rPr>
          <w:rFonts w:ascii="Arial" w:hAnsi="Arial" w:cs="Arial"/>
          <w:sz w:val="24"/>
          <w:szCs w:val="24"/>
        </w:rPr>
        <w:t>b. Restricted rights in such SBIR computer software.</w:t>
      </w:r>
    </w:p>
    <w:p w14:paraId="21275775" w14:textId="77777777" w:rsidR="00FF34E1" w:rsidRPr="00276C24" w:rsidRDefault="00FF34E1" w:rsidP="00FF34E1">
      <w:pPr>
        <w:tabs>
          <w:tab w:val="left" w:pos="360"/>
          <w:tab w:val="left" w:pos="990"/>
          <w:tab w:val="left" w:pos="1210"/>
          <w:tab w:val="left" w:pos="1656"/>
          <w:tab w:val="left" w:pos="2131"/>
          <w:tab w:val="left" w:pos="2520"/>
        </w:tabs>
        <w:ind w:left="810" w:hanging="90"/>
        <w:contextualSpacing/>
        <w:rPr>
          <w:rFonts w:ascii="Arial" w:hAnsi="Arial" w:cs="Arial"/>
          <w:spacing w:val="-5"/>
          <w:kern w:val="20"/>
          <w:sz w:val="24"/>
          <w:szCs w:val="24"/>
        </w:rPr>
      </w:pPr>
      <w:r w:rsidRPr="00276C24">
        <w:rPr>
          <w:rFonts w:ascii="Arial" w:hAnsi="Arial" w:cs="Arial"/>
          <w:sz w:val="24"/>
          <w:szCs w:val="24"/>
        </w:rPr>
        <w:t xml:space="preserve">c. DFARS 252.227-7018 - Rights in Other Than Commercial Technical Data and Computer Software—Small Business Innovation Research (SBIR) Program </w:t>
      </w:r>
      <w:r w:rsidRPr="00276C24">
        <w:rPr>
          <w:rFonts w:ascii="Arial" w:hAnsi="Arial" w:cs="Arial"/>
          <w:sz w:val="24"/>
          <w:szCs w:val="24"/>
        </w:rPr>
        <w:br/>
      </w:r>
    </w:p>
    <w:p w14:paraId="7D52E836" w14:textId="77777777" w:rsidR="00FF34E1" w:rsidRPr="00276C24" w:rsidRDefault="00FF34E1" w:rsidP="000459E1">
      <w:pPr>
        <w:numPr>
          <w:ilvl w:val="0"/>
          <w:numId w:val="84"/>
        </w:numPr>
        <w:tabs>
          <w:tab w:val="left" w:pos="0"/>
          <w:tab w:val="left" w:pos="810"/>
          <w:tab w:val="left" w:pos="1210"/>
          <w:tab w:val="left" w:pos="1656"/>
          <w:tab w:val="left" w:pos="2131"/>
          <w:tab w:val="left" w:pos="2520"/>
        </w:tabs>
        <w:autoSpaceDE w:val="0"/>
        <w:autoSpaceDN w:val="0"/>
        <w:adjustRightInd w:val="0"/>
        <w:contextualSpacing/>
        <w:rPr>
          <w:rFonts w:ascii="Arial" w:hAnsi="Arial" w:cs="Arial"/>
          <w:sz w:val="24"/>
          <w:szCs w:val="24"/>
        </w:rPr>
      </w:pPr>
      <w:r w:rsidRPr="00276C24">
        <w:rPr>
          <w:rFonts w:ascii="Arial" w:hAnsi="Arial" w:cs="Arial"/>
          <w:b/>
          <w:iCs/>
          <w:sz w:val="24"/>
          <w:szCs w:val="24"/>
        </w:rPr>
        <w:t>Specifically/specially negotiated license rights</w:t>
      </w:r>
      <w:r w:rsidRPr="00276C24">
        <w:rPr>
          <w:rFonts w:ascii="Arial" w:hAnsi="Arial" w:cs="Arial"/>
          <w:b/>
          <w:sz w:val="24"/>
          <w:szCs w:val="24"/>
        </w:rPr>
        <w:t>.</w:t>
      </w:r>
      <w:r w:rsidRPr="00276C24">
        <w:rPr>
          <w:rFonts w:ascii="Arial" w:hAnsi="Arial" w:cs="Arial"/>
          <w:sz w:val="24"/>
          <w:szCs w:val="24"/>
        </w:rPr>
        <w:t xml:space="preserve">  The standard license rights granted to the Government under the appropriate contract clause (for commercial/non- commercial technical data and/or computer software) may be modified by mutual </w:t>
      </w:r>
      <w:r w:rsidRPr="00276C24">
        <w:rPr>
          <w:rFonts w:ascii="Arial" w:hAnsi="Arial" w:cs="Arial"/>
          <w:sz w:val="24"/>
          <w:szCs w:val="24"/>
        </w:rPr>
        <w:lastRenderedPageBreak/>
        <w:t>agreement to provide such rights as the parties consider appropriate but shall not provide the Government lesser rights than are enumerated in the appropriate contract clause (for commercial/non-commercial technical data and/or computer software). Any rights so negotiated shall be identified in a license agreement made part of this contract. (Implementation Guidance for Army Directive 2018-26, Enabling Modernization through Management of Intellectual Property)</w:t>
      </w:r>
    </w:p>
    <w:p w14:paraId="70A34F1C" w14:textId="77777777" w:rsidR="00FF34E1" w:rsidRPr="00276C24" w:rsidRDefault="00FF34E1" w:rsidP="00FF34E1">
      <w:pPr>
        <w:autoSpaceDE w:val="0"/>
        <w:autoSpaceDN w:val="0"/>
        <w:adjustRightInd w:val="0"/>
        <w:contextualSpacing/>
        <w:rPr>
          <w:rFonts w:ascii="Arial" w:hAnsi="Arial" w:cs="Arial"/>
          <w:sz w:val="24"/>
          <w:szCs w:val="24"/>
        </w:rPr>
      </w:pPr>
    </w:p>
    <w:p w14:paraId="441EC9CD" w14:textId="77777777" w:rsidR="00FF34E1" w:rsidRPr="00276C24" w:rsidRDefault="00FF34E1" w:rsidP="000459E1">
      <w:pPr>
        <w:numPr>
          <w:ilvl w:val="0"/>
          <w:numId w:val="84"/>
        </w:numPr>
        <w:autoSpaceDE w:val="0"/>
        <w:autoSpaceDN w:val="0"/>
        <w:adjustRightInd w:val="0"/>
        <w:contextualSpacing/>
        <w:rPr>
          <w:rFonts w:ascii="Arial" w:hAnsi="Arial" w:cs="Arial"/>
          <w:sz w:val="24"/>
        </w:rPr>
      </w:pPr>
      <w:r w:rsidRPr="00276C24">
        <w:rPr>
          <w:rFonts w:ascii="Arial" w:hAnsi="Arial" w:cs="Arial"/>
          <w:b/>
          <w:bCs/>
          <w:sz w:val="24"/>
          <w:szCs w:val="24"/>
        </w:rPr>
        <w:t xml:space="preserve">Technical Data. </w:t>
      </w:r>
      <w:r w:rsidRPr="00276C24">
        <w:rPr>
          <w:rFonts w:ascii="Arial" w:hAnsi="Arial" w:cs="Arial"/>
          <w:sz w:val="24"/>
          <w:szCs w:val="24"/>
        </w:rPr>
        <w:t xml:space="preserve">Recorded information, regardless of the form or method of the recording, of a scientific or technical nature (including computer software documentation). The term does not include computer software or financial, administrative, cost or pricing, or management information, or information incidental to contract administration. (DFARS 252.227-7013) </w:t>
      </w:r>
      <w:r w:rsidRPr="00276C24">
        <w:rPr>
          <w:rFonts w:ascii="Arial" w:hAnsi="Arial" w:cs="Arial"/>
          <w:sz w:val="24"/>
          <w:szCs w:val="24"/>
        </w:rPr>
        <w:br/>
      </w:r>
    </w:p>
    <w:p w14:paraId="6C309536" w14:textId="77777777" w:rsidR="00FF34E1" w:rsidRPr="00276C24" w:rsidRDefault="00FF34E1" w:rsidP="000459E1">
      <w:pPr>
        <w:numPr>
          <w:ilvl w:val="0"/>
          <w:numId w:val="84"/>
        </w:numPr>
        <w:tabs>
          <w:tab w:val="left" w:pos="720"/>
          <w:tab w:val="left" w:pos="900"/>
        </w:tabs>
        <w:autoSpaceDE w:val="0"/>
        <w:autoSpaceDN w:val="0"/>
        <w:adjustRightInd w:val="0"/>
        <w:contextualSpacing/>
        <w:rPr>
          <w:rFonts w:ascii="Arial" w:hAnsi="Arial" w:cs="Arial"/>
          <w:sz w:val="24"/>
          <w:szCs w:val="24"/>
        </w:rPr>
      </w:pPr>
      <w:r w:rsidRPr="00276C24">
        <w:rPr>
          <w:rFonts w:ascii="Arial" w:hAnsi="Arial" w:cs="Arial"/>
          <w:b/>
          <w:bCs/>
          <w:sz w:val="24"/>
        </w:rPr>
        <w:t xml:space="preserve">Technical Data Package: </w:t>
      </w:r>
      <w:r w:rsidRPr="00276C24">
        <w:rPr>
          <w:rFonts w:ascii="Arial" w:hAnsi="Arial" w:cs="Arial"/>
          <w:sz w:val="24"/>
        </w:rPr>
        <w:t xml:space="preserve">A technical description of an item adequate for supporting an acquisition, production, engineering, and logistics support. The description defines the required </w:t>
      </w:r>
      <w:r w:rsidRPr="00276C24">
        <w:rPr>
          <w:rFonts w:ascii="Arial" w:hAnsi="Arial" w:cs="Arial"/>
          <w:sz w:val="24"/>
          <w:szCs w:val="24"/>
        </w:rPr>
        <w:t>design configuration or performance requirements, and procedures required to ensure adequacy of item performance. It consists of applicable technical data such as models, engineering design data, associated lists, specifications, standards, performance requirements, quality assurance provisions, software documentation and packaging details. (MIL-STD-31000B)</w:t>
      </w:r>
      <w:r w:rsidRPr="00276C24">
        <w:rPr>
          <w:rFonts w:ascii="Arial" w:hAnsi="Arial" w:cs="Arial"/>
          <w:sz w:val="24"/>
          <w:szCs w:val="24"/>
        </w:rPr>
        <w:br/>
      </w:r>
    </w:p>
    <w:p w14:paraId="1ED92D5C" w14:textId="77777777" w:rsidR="00FF34E1" w:rsidRPr="00276C24" w:rsidRDefault="00FF34E1" w:rsidP="000459E1">
      <w:pPr>
        <w:numPr>
          <w:ilvl w:val="0"/>
          <w:numId w:val="84"/>
        </w:numPr>
        <w:tabs>
          <w:tab w:val="left" w:pos="720"/>
        </w:tabs>
        <w:autoSpaceDE w:val="0"/>
        <w:autoSpaceDN w:val="0"/>
        <w:adjustRightInd w:val="0"/>
        <w:contextualSpacing/>
        <w:rPr>
          <w:rFonts w:ascii="Arial" w:hAnsi="Arial" w:cs="Arial"/>
          <w:sz w:val="24"/>
          <w:szCs w:val="24"/>
        </w:rPr>
      </w:pPr>
      <w:r w:rsidRPr="00276C24">
        <w:rPr>
          <w:rFonts w:ascii="Arial" w:hAnsi="Arial" w:cs="Arial"/>
          <w:b/>
          <w:bCs/>
          <w:sz w:val="24"/>
          <w:szCs w:val="24"/>
        </w:rPr>
        <w:t xml:space="preserve">Trade Secret: </w:t>
      </w:r>
      <w:r w:rsidRPr="00276C24">
        <w:rPr>
          <w:rFonts w:ascii="Arial" w:hAnsi="Arial" w:cs="Arial"/>
          <w:bCs/>
          <w:sz w:val="24"/>
          <w:szCs w:val="24"/>
        </w:rPr>
        <w:t>A</w:t>
      </w:r>
      <w:r w:rsidRPr="00276C24">
        <w:rPr>
          <w:rFonts w:ascii="Arial" w:hAnsi="Arial" w:cs="Arial"/>
          <w:sz w:val="24"/>
          <w:szCs w:val="24"/>
        </w:rPr>
        <w:t>ll forms and types of financial, business, scientific, technical, economic, or engineering information, including patterns, plans, compilations, program devices, formulas, designs, prototypes, methods, techniques, processes, procedures, programs, or codes, whether tangible or intangible, and whether or how stored, compiled, or memorialized physically, electronically, graphically, photographically, or in writing if – (A) the owner thereof has taken reasonable measures to keep such information secret; and (B) the information derives independent economic value, actual or potential, from not being generally known to, and not being readily ascertainable through proper means by, another person who can obtain economic value from the disclosure or use of the information. (18 U.S.C. § 1839)</w:t>
      </w:r>
    </w:p>
    <w:p w14:paraId="0CADD5E7" w14:textId="77777777" w:rsidR="00FF34E1" w:rsidRPr="00276C24" w:rsidRDefault="00FF34E1" w:rsidP="00FF34E1">
      <w:pPr>
        <w:ind w:left="720"/>
        <w:contextualSpacing/>
        <w:rPr>
          <w:rFonts w:ascii="Arial" w:hAnsi="Arial" w:cs="Arial"/>
          <w:b/>
          <w:sz w:val="24"/>
          <w:szCs w:val="24"/>
        </w:rPr>
      </w:pPr>
    </w:p>
    <w:p w14:paraId="03F3AA3B" w14:textId="77777777" w:rsidR="00FF34E1" w:rsidRPr="00276C24" w:rsidRDefault="00FF34E1" w:rsidP="00FF34E1">
      <w:pPr>
        <w:autoSpaceDE w:val="0"/>
        <w:autoSpaceDN w:val="0"/>
        <w:adjustRightInd w:val="0"/>
        <w:contextualSpacing/>
        <w:rPr>
          <w:rFonts w:ascii="Arial" w:hAnsi="Arial" w:cs="Arial"/>
          <w:i/>
          <w:sz w:val="24"/>
        </w:rPr>
      </w:pPr>
      <w:r w:rsidRPr="00276C24">
        <w:rPr>
          <w:rFonts w:ascii="Arial" w:hAnsi="Arial" w:cs="Arial"/>
          <w:b/>
          <w:i/>
          <w:sz w:val="24"/>
        </w:rPr>
        <w:t>Note:</w:t>
      </w:r>
      <w:r w:rsidRPr="00276C24">
        <w:rPr>
          <w:rFonts w:ascii="Arial" w:hAnsi="Arial" w:cs="Arial"/>
          <w:i/>
          <w:sz w:val="24"/>
        </w:rPr>
        <w:t xml:space="preserve"> This is not a wholly inclusive list of definitions associated with IP, data deliverables, and associated license rights. The full definitions and other associated terms and definitions are located in referenced IP documentation, Federal Acquisition Regulation (FAR), and Department of Defense Federal Acquisition Regulation Supplement (DFARS).</w:t>
      </w:r>
    </w:p>
    <w:p w14:paraId="35D64C76" w14:textId="77777777" w:rsidR="00FF34E1" w:rsidRPr="00276C24" w:rsidRDefault="00FF34E1" w:rsidP="00FF34E1">
      <w:pPr>
        <w:autoSpaceDE w:val="0"/>
        <w:autoSpaceDN w:val="0"/>
        <w:adjustRightInd w:val="0"/>
        <w:ind w:left="720"/>
        <w:contextualSpacing/>
        <w:rPr>
          <w:rFonts w:ascii="Arial" w:hAnsi="Arial" w:cs="Arial"/>
          <w:iCs/>
          <w:sz w:val="24"/>
        </w:rPr>
      </w:pPr>
    </w:p>
    <w:p w14:paraId="46A6AC13" w14:textId="77777777" w:rsidR="00F215EE" w:rsidRPr="00276C24" w:rsidRDefault="00F215EE">
      <w:pPr>
        <w:rPr>
          <w:rFonts w:ascii="Arial" w:hAnsi="Arial" w:cs="Arial"/>
          <w:b/>
          <w:color w:val="000000"/>
          <w:sz w:val="36"/>
          <w:szCs w:val="24"/>
        </w:rPr>
      </w:pPr>
      <w:r w:rsidRPr="00276C24">
        <w:rPr>
          <w:rFonts w:ascii="Arial" w:hAnsi="Arial" w:cs="Arial"/>
          <w:b/>
          <w:color w:val="000000"/>
          <w:sz w:val="36"/>
          <w:szCs w:val="24"/>
        </w:rPr>
        <w:br w:type="page"/>
      </w:r>
    </w:p>
    <w:p w14:paraId="79401917" w14:textId="62B14B67" w:rsidR="00FF34E1" w:rsidRPr="00276C24" w:rsidRDefault="00FF34E1" w:rsidP="00DE1F3A">
      <w:pPr>
        <w:contextualSpacing/>
        <w:rPr>
          <w:rFonts w:ascii="Arial" w:hAnsi="Arial" w:cs="Arial"/>
          <w:b/>
          <w:iCs/>
          <w:sz w:val="36"/>
          <w:szCs w:val="36"/>
        </w:rPr>
      </w:pPr>
      <w:r w:rsidRPr="00276C24">
        <w:rPr>
          <w:rFonts w:ascii="Arial" w:hAnsi="Arial" w:cs="Arial"/>
          <w:b/>
          <w:color w:val="000000"/>
          <w:sz w:val="36"/>
          <w:szCs w:val="24"/>
        </w:rPr>
        <w:lastRenderedPageBreak/>
        <w:t>CHAPTER 6:</w:t>
      </w:r>
      <w:r w:rsidRPr="00276C24">
        <w:rPr>
          <w:rFonts w:ascii="Arial" w:hAnsi="Arial" w:cs="Arial"/>
          <w:b/>
          <w:iCs/>
          <w:sz w:val="36"/>
          <w:szCs w:val="36"/>
        </w:rPr>
        <w:t xml:space="preserve"> Laws, Regulations, and Policies</w:t>
      </w:r>
    </w:p>
    <w:p w14:paraId="2B0F7979" w14:textId="77777777" w:rsidR="00FF34E1" w:rsidRPr="00276C24" w:rsidRDefault="00FF34E1" w:rsidP="00FF34E1">
      <w:pPr>
        <w:contextualSpacing/>
        <w:rPr>
          <w:rFonts w:ascii="Arial" w:hAnsi="Arial" w:cs="Arial"/>
          <w:sz w:val="24"/>
          <w:szCs w:val="24"/>
        </w:rPr>
      </w:pPr>
    </w:p>
    <w:p w14:paraId="0BB3E303" w14:textId="77777777" w:rsidR="00FF34E1" w:rsidRPr="00276C24" w:rsidRDefault="00FF34E1" w:rsidP="000459E1">
      <w:pPr>
        <w:pStyle w:val="ListParagraph"/>
        <w:numPr>
          <w:ilvl w:val="3"/>
          <w:numId w:val="84"/>
        </w:numPr>
        <w:ind w:left="0"/>
        <w:contextualSpacing/>
        <w:rPr>
          <w:rFonts w:ascii="Arial" w:hAnsi="Arial" w:cs="Arial"/>
          <w:b/>
          <w:sz w:val="24"/>
          <w:szCs w:val="24"/>
          <w:u w:val="single"/>
        </w:rPr>
      </w:pPr>
      <w:r w:rsidRPr="00276C24">
        <w:rPr>
          <w:rFonts w:ascii="Arial" w:hAnsi="Arial" w:cs="Arial"/>
          <w:b/>
          <w:sz w:val="24"/>
          <w:szCs w:val="24"/>
          <w:u w:val="single"/>
        </w:rPr>
        <w:t>Laws</w:t>
      </w:r>
    </w:p>
    <w:p w14:paraId="0F18AB95" w14:textId="77777777" w:rsidR="00FF34E1" w:rsidRPr="00276C24" w:rsidRDefault="00FF34E1" w:rsidP="00FF34E1">
      <w:pPr>
        <w:contextualSpacing/>
        <w:rPr>
          <w:rFonts w:ascii="Arial" w:hAnsi="Arial" w:cs="Arial"/>
          <w:sz w:val="24"/>
          <w:szCs w:val="24"/>
        </w:rPr>
      </w:pPr>
    </w:p>
    <w:p w14:paraId="407B1D2A"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In accordance with Title 10, U.S.C. 2464(a)(1), “It is essential for the national defense that the Department of Defense maintain a core logistics capability that is Government-owned and Government-operated (including Government personnel and Government-owned and Government-operated equipment and facilities) to ensure a ready and controlled source of technical competence and resources necessary to ensure effective and timely response to a mobilization, national defense contingency situations, and other emergency requirements.” </w:t>
      </w:r>
    </w:p>
    <w:p w14:paraId="4E1AAA46" w14:textId="77777777" w:rsidR="00FF34E1" w:rsidRPr="00276C24" w:rsidRDefault="00FF34E1" w:rsidP="00FF34E1">
      <w:pPr>
        <w:contextualSpacing/>
        <w:rPr>
          <w:rFonts w:ascii="Arial" w:hAnsi="Arial" w:cs="Arial"/>
          <w:sz w:val="24"/>
          <w:szCs w:val="24"/>
        </w:rPr>
      </w:pPr>
    </w:p>
    <w:p w14:paraId="70032D59"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To achieve this objective, program acquisitions must include the appropriate levels of IP, data deliverables, and associated license rights. The acquisition authority for licensing, management of IP, data deliverables and associated license rights required to maintain “ready and controlled” source of technical competencies and resources is under the authority of Title 10, U.S.C. </w:t>
      </w:r>
      <w:r w:rsidRPr="00276C24">
        <w:rPr>
          <w:rFonts w:ascii="Arial" w:eastAsiaTheme="minorEastAsia" w:hAnsi="Arial" w:cs="Arial"/>
          <w:color w:val="000000" w:themeColor="text1"/>
          <w:kern w:val="24"/>
          <w:sz w:val="24"/>
          <w:szCs w:val="24"/>
        </w:rPr>
        <w:t>§§ 3771-3775</w:t>
      </w:r>
      <w:r w:rsidRPr="00276C24">
        <w:rPr>
          <w:rFonts w:ascii="Arial" w:hAnsi="Arial" w:cs="Arial"/>
          <w:sz w:val="24"/>
          <w:szCs w:val="24"/>
        </w:rPr>
        <w:t>.</w:t>
      </w:r>
    </w:p>
    <w:p w14:paraId="44EF9B14" w14:textId="77777777" w:rsidR="00FF34E1" w:rsidRPr="00276C24" w:rsidRDefault="00FF34E1" w:rsidP="00FF34E1">
      <w:pPr>
        <w:contextualSpacing/>
        <w:rPr>
          <w:rFonts w:ascii="Arial" w:hAnsi="Arial" w:cs="Arial"/>
          <w:sz w:val="24"/>
          <w:szCs w:val="24"/>
        </w:rPr>
      </w:pPr>
    </w:p>
    <w:p w14:paraId="371D2FE6" w14:textId="77777777" w:rsidR="00FF34E1" w:rsidRPr="00276C24" w:rsidRDefault="00FF34E1" w:rsidP="000459E1">
      <w:pPr>
        <w:pStyle w:val="ListParagraph"/>
        <w:numPr>
          <w:ilvl w:val="3"/>
          <w:numId w:val="84"/>
        </w:numPr>
        <w:ind w:left="0"/>
        <w:contextualSpacing/>
        <w:rPr>
          <w:rFonts w:ascii="Arial" w:hAnsi="Arial" w:cs="Arial"/>
          <w:b/>
          <w:sz w:val="24"/>
          <w:szCs w:val="24"/>
          <w:u w:val="single"/>
        </w:rPr>
      </w:pPr>
      <w:r w:rsidRPr="00276C24">
        <w:rPr>
          <w:rFonts w:ascii="Arial" w:hAnsi="Arial" w:cs="Arial"/>
          <w:b/>
          <w:sz w:val="24"/>
          <w:szCs w:val="24"/>
          <w:u w:val="single"/>
        </w:rPr>
        <w:t>Regulations</w:t>
      </w:r>
    </w:p>
    <w:p w14:paraId="75C35807" w14:textId="77777777" w:rsidR="00FF34E1" w:rsidRPr="00276C24" w:rsidRDefault="00FF34E1" w:rsidP="00FF34E1">
      <w:pPr>
        <w:contextualSpacing/>
        <w:rPr>
          <w:rFonts w:ascii="Arial" w:hAnsi="Arial" w:cs="Arial"/>
          <w:sz w:val="24"/>
          <w:szCs w:val="24"/>
        </w:rPr>
      </w:pPr>
    </w:p>
    <w:p w14:paraId="6214FDB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The regulations for the acquisition of IP, data deliverables, and associated license rights are in set forth in FAR Part 27 (See DoD exclusion in FAR 27.400) – Patents, Data, and Copy Rights, and DFARS Part 227 – Patents, Data, and Copyrights.</w:t>
      </w:r>
    </w:p>
    <w:p w14:paraId="5A55B14A" w14:textId="77777777" w:rsidR="00FF34E1" w:rsidRPr="00276C24" w:rsidRDefault="00FF34E1" w:rsidP="00FF34E1">
      <w:pPr>
        <w:contextualSpacing/>
        <w:rPr>
          <w:rFonts w:ascii="Arial" w:hAnsi="Arial" w:cs="Arial"/>
          <w:sz w:val="24"/>
          <w:szCs w:val="24"/>
        </w:rPr>
      </w:pPr>
    </w:p>
    <w:p w14:paraId="41F98229" w14:textId="77777777" w:rsidR="00FF34E1" w:rsidRPr="00276C24" w:rsidRDefault="00FF34E1" w:rsidP="000459E1">
      <w:pPr>
        <w:numPr>
          <w:ilvl w:val="0"/>
          <w:numId w:val="95"/>
        </w:numPr>
        <w:suppressLineNumbers/>
        <w:contextualSpacing/>
        <w:rPr>
          <w:rFonts w:ascii="Arial" w:hAnsi="Arial" w:cs="Arial"/>
          <w:sz w:val="24"/>
        </w:rPr>
      </w:pPr>
      <w:bookmarkStart w:id="231" w:name="_Toc456276527"/>
      <w:r w:rsidRPr="00276C24">
        <w:rPr>
          <w:rFonts w:ascii="Arial" w:hAnsi="Arial" w:cs="Arial"/>
          <w:b/>
          <w:bCs/>
          <w:sz w:val="24"/>
          <w:u w:val="single"/>
        </w:rPr>
        <w:t>Data Markings</w:t>
      </w:r>
      <w:bookmarkEnd w:id="231"/>
      <w:r w:rsidRPr="00276C24">
        <w:rPr>
          <w:rFonts w:ascii="Arial" w:hAnsi="Arial" w:cs="Arial"/>
          <w:sz w:val="24"/>
        </w:rPr>
        <w:t xml:space="preserve"> </w:t>
      </w:r>
    </w:p>
    <w:p w14:paraId="1C034327" w14:textId="77777777" w:rsidR="00FF34E1" w:rsidRPr="00276C24" w:rsidRDefault="00FF34E1" w:rsidP="00FF34E1">
      <w:pPr>
        <w:autoSpaceDE w:val="0"/>
        <w:autoSpaceDN w:val="0"/>
        <w:adjustRightInd w:val="0"/>
        <w:ind w:left="720"/>
        <w:contextualSpacing/>
        <w:rPr>
          <w:rFonts w:ascii="Arial" w:hAnsi="Arial" w:cs="Arial"/>
          <w:sz w:val="24"/>
        </w:rPr>
      </w:pPr>
      <w:r w:rsidRPr="00276C24">
        <w:rPr>
          <w:rFonts w:ascii="Arial" w:hAnsi="Arial" w:cs="Arial"/>
          <w:sz w:val="24"/>
        </w:rPr>
        <w:tab/>
      </w:r>
    </w:p>
    <w:p w14:paraId="4433E3FE" w14:textId="77777777" w:rsidR="00FF34E1" w:rsidRPr="00276C24" w:rsidRDefault="00FF34E1" w:rsidP="00FF34E1">
      <w:pPr>
        <w:contextualSpacing/>
        <w:rPr>
          <w:rFonts w:ascii="Arial" w:hAnsi="Arial" w:cs="Arial"/>
        </w:rPr>
      </w:pPr>
      <w:r w:rsidRPr="00276C24">
        <w:rPr>
          <w:rFonts w:ascii="Arial" w:hAnsi="Arial" w:cs="Arial"/>
          <w:sz w:val="24"/>
          <w:szCs w:val="24"/>
        </w:rPr>
        <w:t xml:space="preserve">The Government’s rights in non-commercial technical data shall be governed by DFARS 252.227-7013. The Government’s rights in non-commercial computer software and noncommercial computer software documentation shall be governed by DFARS 252.227-7014. The Government’s rights in Small Business Innovation Research (SBIR) technical data shall be governed by DFARS 252.227-7018.  The Government's rights in commercial technical data deliverables shall be governed by DFARS 252.227-7015.  All non-commercial technical data deliverables shall be properly marked in accordance with the marking requirements set forth in DFARS 252.227-7013(f).  Technical data deliverables with non-conforming restrictive markings shall be rejected and corrected by the Contractor, in accordance with DFARS 252.227-7013(h)(2) and DFARS 252.227-7014(h)(2), respectively. </w:t>
      </w:r>
    </w:p>
    <w:p w14:paraId="15BE634A" w14:textId="77777777" w:rsidR="00FF34E1" w:rsidRPr="00DE1F3A" w:rsidRDefault="00FF34E1" w:rsidP="00FF34E1">
      <w:pPr>
        <w:contextualSpacing/>
        <w:rPr>
          <w:rFonts w:ascii="Arial" w:hAnsi="Arial" w:cs="Arial"/>
          <w:sz w:val="24"/>
          <w:szCs w:val="24"/>
        </w:rPr>
      </w:pPr>
    </w:p>
    <w:p w14:paraId="78DBA6A3" w14:textId="77777777" w:rsidR="00F215EE" w:rsidRPr="00276C24" w:rsidRDefault="00F215EE">
      <w:pPr>
        <w:rPr>
          <w:rFonts w:ascii="Arial" w:hAnsi="Arial" w:cs="Arial"/>
          <w:b/>
          <w:color w:val="000000"/>
          <w:sz w:val="36"/>
          <w:szCs w:val="24"/>
        </w:rPr>
      </w:pPr>
      <w:r w:rsidRPr="00276C24">
        <w:rPr>
          <w:rFonts w:ascii="Arial" w:hAnsi="Arial" w:cs="Arial"/>
          <w:b/>
          <w:color w:val="000000"/>
          <w:sz w:val="36"/>
          <w:szCs w:val="24"/>
        </w:rPr>
        <w:br w:type="page"/>
      </w:r>
    </w:p>
    <w:p w14:paraId="43F3C375" w14:textId="776BAD13" w:rsidR="00FF34E1" w:rsidRPr="00276C24" w:rsidRDefault="00FF34E1" w:rsidP="00DE1F3A">
      <w:pPr>
        <w:contextualSpacing/>
        <w:rPr>
          <w:rFonts w:ascii="Arial" w:hAnsi="Arial" w:cs="Arial"/>
          <w:b/>
          <w:iCs/>
          <w:sz w:val="36"/>
          <w:szCs w:val="36"/>
        </w:rPr>
      </w:pPr>
      <w:r w:rsidRPr="00276C24">
        <w:rPr>
          <w:rFonts w:ascii="Arial" w:hAnsi="Arial" w:cs="Arial"/>
          <w:b/>
          <w:color w:val="000000"/>
          <w:sz w:val="36"/>
          <w:szCs w:val="24"/>
        </w:rPr>
        <w:lastRenderedPageBreak/>
        <w:t>CHAPTER 7:</w:t>
      </w:r>
      <w:r w:rsidRPr="00276C24">
        <w:rPr>
          <w:rFonts w:ascii="Arial" w:hAnsi="Arial" w:cs="Arial"/>
          <w:b/>
          <w:iCs/>
          <w:sz w:val="36"/>
          <w:szCs w:val="36"/>
        </w:rPr>
        <w:t xml:space="preserve"> References</w:t>
      </w:r>
    </w:p>
    <w:p w14:paraId="799E3478" w14:textId="77777777" w:rsidR="00FF34E1" w:rsidRPr="00276C24" w:rsidRDefault="00FF34E1" w:rsidP="00FF34E1">
      <w:pPr>
        <w:contextualSpacing/>
        <w:rPr>
          <w:rFonts w:ascii="Arial" w:hAnsi="Arial" w:cs="Arial"/>
          <w:sz w:val="24"/>
          <w:szCs w:val="24"/>
        </w:rPr>
      </w:pPr>
    </w:p>
    <w:p w14:paraId="454FDF0C"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Federal Acquisition Regulation, FAR 27 – Patents, Data, and Copyrights</w:t>
      </w:r>
    </w:p>
    <w:p w14:paraId="242CA827"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Defense Acquisition Regulation Supplement Part 227 – Patents, Data, and Copyrights.</w:t>
      </w:r>
    </w:p>
    <w:p w14:paraId="603B9D02"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Department of Defense Source Selection Procedures, August 2022</w:t>
      </w:r>
    </w:p>
    <w:p w14:paraId="6A034272"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 xml:space="preserve">DoD Understanding and Leveraging Data Rights in DoD Acquisitions, Better Buying Power, October 2014 </w:t>
      </w:r>
      <w:r w:rsidRPr="00276C24">
        <w:rPr>
          <w:rFonts w:ascii="Arial" w:hAnsi="Arial" w:cs="Arial"/>
          <w:sz w:val="24"/>
          <w:szCs w:val="24"/>
          <w:u w:val="single"/>
        </w:rPr>
        <w:t xml:space="preserve"> </w:t>
      </w:r>
    </w:p>
    <w:p w14:paraId="1A18FEC3"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DoDI 5010.44, Intellectual Property (IP) Acquisitions and Licensing, October 16, 2019</w:t>
      </w:r>
    </w:p>
    <w:p w14:paraId="4BF22F2B"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DoDI 5000.87, Operation of the Software Acquisition Pathway, October 2, 2020</w:t>
      </w:r>
    </w:p>
    <w:p w14:paraId="25086488"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“A COR’s Guide to Intellectual Property”, Virtual Acquisition Office (VAO), November 2018 (available on PAM data rights page)</w:t>
      </w:r>
    </w:p>
    <w:p w14:paraId="4E057C10"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 xml:space="preserve">Army Directive 2018-26, Enabling Modernization Through the Management of Intellectual Property, dated 7 December 2018 </w:t>
      </w:r>
    </w:p>
    <w:p w14:paraId="437556AB"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Memorandum, Office of the Assistant Secretary of the Army, Acquisition, Logistics, and Technology (ASA ALT), 17 December 2020, subject:  Change 1, Implementation Guidance for Army Directive 2018-26, (Enabling Modernization through Management of Intellectual Property)</w:t>
      </w:r>
    </w:p>
    <w:p w14:paraId="078AA455"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Army Data and Data Rights Guide, 1st Edition – August 2015</w:t>
      </w:r>
    </w:p>
    <w:p w14:paraId="6CCF0BEC"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Modular Open Systems Approach (MOSA) Implementation Guide, Version 1.1,</w:t>
      </w:r>
    </w:p>
    <w:p w14:paraId="5E093BAB"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10 Jun 2020</w:t>
      </w:r>
    </w:p>
    <w:p w14:paraId="2342EE5B"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Lifecycle Sustainment Strategies for Acquisitions of Items Developed Exclusively at Private Expense, dated 6 Mar 2017, Army Material Command (available on PAM data rights page)</w:t>
      </w:r>
    </w:p>
    <w:p w14:paraId="59BEEDBA"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A Guide to Data Item Descriptions, Contract Data Requirements Lists, and Standard Defense Acquisition Regulation Supplement Clauses, dated 6 Sep 2017, Army Materiel Command (available on PAM data rights page)</w:t>
      </w:r>
    </w:p>
    <w:p w14:paraId="0CB2DC27"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Intellectual Property: Navigating Through Commercial Waters, October 15, 2001</w:t>
      </w:r>
    </w:p>
    <w:p w14:paraId="44B48701" w14:textId="77777777" w:rsidR="00FF34E1" w:rsidRPr="00276C24" w:rsidRDefault="00FF34E1" w:rsidP="000459E1">
      <w:pPr>
        <w:pStyle w:val="ListParagraph"/>
        <w:numPr>
          <w:ilvl w:val="0"/>
          <w:numId w:val="108"/>
        </w:numPr>
        <w:contextualSpacing/>
        <w:rPr>
          <w:rFonts w:ascii="Arial" w:hAnsi="Arial" w:cs="Arial"/>
          <w:sz w:val="24"/>
          <w:szCs w:val="24"/>
        </w:rPr>
      </w:pPr>
      <w:r w:rsidRPr="00276C24">
        <w:rPr>
          <w:rFonts w:ascii="Arial" w:hAnsi="Arial" w:cs="Arial"/>
          <w:sz w:val="24"/>
          <w:szCs w:val="24"/>
        </w:rPr>
        <w:t>Army Regulation 27-60, Intellectual Property, 1 June 1993</w:t>
      </w:r>
    </w:p>
    <w:p w14:paraId="5CAC0C1A" w14:textId="77777777" w:rsidR="00FF34E1" w:rsidRPr="00276C24" w:rsidRDefault="00FF34E1" w:rsidP="00FF34E1">
      <w:pPr>
        <w:contextualSpacing/>
        <w:rPr>
          <w:rFonts w:ascii="Arial" w:hAnsi="Arial" w:cs="Arial"/>
          <w:sz w:val="24"/>
          <w:szCs w:val="24"/>
        </w:rPr>
      </w:pPr>
    </w:p>
    <w:p w14:paraId="79A3227D" w14:textId="77777777" w:rsidR="00F215EE" w:rsidRPr="00276C24" w:rsidRDefault="00F215EE">
      <w:pPr>
        <w:rPr>
          <w:rFonts w:ascii="Arial" w:hAnsi="Arial" w:cs="Arial"/>
          <w:b/>
          <w:color w:val="000000"/>
          <w:sz w:val="36"/>
          <w:szCs w:val="24"/>
        </w:rPr>
      </w:pPr>
      <w:r w:rsidRPr="00276C24">
        <w:rPr>
          <w:rFonts w:ascii="Arial" w:hAnsi="Arial" w:cs="Arial"/>
          <w:b/>
          <w:color w:val="000000"/>
          <w:sz w:val="36"/>
          <w:szCs w:val="24"/>
        </w:rPr>
        <w:br w:type="page"/>
      </w:r>
    </w:p>
    <w:p w14:paraId="4F591A03" w14:textId="05F0957A" w:rsidR="00FF34E1" w:rsidRPr="00276C24" w:rsidRDefault="00FF34E1" w:rsidP="00DE1F3A">
      <w:pPr>
        <w:contextualSpacing/>
        <w:rPr>
          <w:rFonts w:ascii="Arial" w:hAnsi="Arial" w:cs="Arial"/>
          <w:b/>
          <w:iCs/>
          <w:sz w:val="36"/>
          <w:szCs w:val="36"/>
        </w:rPr>
      </w:pPr>
      <w:r w:rsidRPr="00276C24">
        <w:rPr>
          <w:rFonts w:ascii="Arial" w:hAnsi="Arial" w:cs="Arial"/>
          <w:b/>
          <w:color w:val="000000"/>
          <w:sz w:val="36"/>
          <w:szCs w:val="24"/>
        </w:rPr>
        <w:lastRenderedPageBreak/>
        <w:t>CHAPTER 8:</w:t>
      </w:r>
      <w:r w:rsidRPr="00276C24">
        <w:rPr>
          <w:rFonts w:ascii="Arial" w:hAnsi="Arial" w:cs="Arial"/>
          <w:b/>
          <w:iCs/>
          <w:sz w:val="36"/>
          <w:szCs w:val="36"/>
        </w:rPr>
        <w:t xml:space="preserve"> License Rights</w:t>
      </w:r>
    </w:p>
    <w:p w14:paraId="2847B364" w14:textId="77777777" w:rsidR="00FF34E1" w:rsidRPr="00276C24" w:rsidRDefault="00FF34E1" w:rsidP="00FF34E1">
      <w:pPr>
        <w:contextualSpacing/>
        <w:rPr>
          <w:rFonts w:ascii="Arial" w:hAnsi="Arial" w:cs="Arial"/>
          <w:sz w:val="24"/>
          <w:szCs w:val="24"/>
        </w:rPr>
      </w:pPr>
    </w:p>
    <w:p w14:paraId="61B9D60C"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The table below identifies the license rights with permitted uses.</w:t>
      </w:r>
    </w:p>
    <w:p w14:paraId="31557895" w14:textId="77777777" w:rsidR="00FF34E1" w:rsidRPr="00276C24" w:rsidRDefault="00FF34E1" w:rsidP="00FF34E1">
      <w:pPr>
        <w:contextualSpacing/>
        <w:rPr>
          <w:rFonts w:ascii="Arial" w:hAnsi="Arial" w:cs="Arial"/>
          <w:sz w:val="24"/>
          <w:szCs w:val="24"/>
        </w:rPr>
      </w:pPr>
    </w:p>
    <w:p w14:paraId="36FFA706" w14:textId="77777777" w:rsidR="00FF34E1" w:rsidRPr="00276C24" w:rsidRDefault="00FF34E1" w:rsidP="00FF34E1">
      <w:pPr>
        <w:contextualSpacing/>
        <w:rPr>
          <w:rFonts w:ascii="Arial" w:hAnsi="Arial" w:cs="Arial"/>
          <w:sz w:val="24"/>
          <w:szCs w:val="24"/>
        </w:rPr>
      </w:pPr>
      <w:r w:rsidRPr="00276C24">
        <w:rPr>
          <w:rFonts w:ascii="Arial" w:hAnsi="Arial" w:cs="Arial"/>
          <w:noProof/>
        </w:rPr>
        <w:drawing>
          <wp:inline distT="0" distB="0" distL="0" distR="0" wp14:anchorId="7C74F779" wp14:editId="2E46CC74">
            <wp:extent cx="5943600" cy="3654676"/>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943600" cy="3654676"/>
                    </a:xfrm>
                    <a:prstGeom prst="rect">
                      <a:avLst/>
                    </a:prstGeom>
                    <a:noFill/>
                    <a:ln>
                      <a:noFill/>
                    </a:ln>
                  </pic:spPr>
                </pic:pic>
              </a:graphicData>
            </a:graphic>
          </wp:inline>
        </w:drawing>
      </w:r>
    </w:p>
    <w:p w14:paraId="4DAAB156" w14:textId="77777777" w:rsidR="00653A32" w:rsidRPr="00653A32" w:rsidRDefault="00653A32" w:rsidP="00FF34E1">
      <w:pPr>
        <w:tabs>
          <w:tab w:val="left" w:pos="360"/>
          <w:tab w:val="left" w:pos="810"/>
          <w:tab w:val="left" w:pos="1210"/>
          <w:tab w:val="left" w:pos="1656"/>
          <w:tab w:val="left" w:pos="2131"/>
          <w:tab w:val="left" w:pos="2520"/>
        </w:tabs>
        <w:ind w:left="720"/>
        <w:contextualSpacing/>
        <w:rPr>
          <w:rFonts w:ascii="Arial" w:hAnsi="Arial" w:cs="Arial"/>
          <w:sz w:val="24"/>
          <w:szCs w:val="24"/>
        </w:rPr>
      </w:pPr>
    </w:p>
    <w:p w14:paraId="08B7622E" w14:textId="52D4ED91" w:rsidR="00FF34E1" w:rsidRPr="00276C24" w:rsidRDefault="00FF34E1" w:rsidP="00FF34E1">
      <w:pPr>
        <w:tabs>
          <w:tab w:val="left" w:pos="360"/>
          <w:tab w:val="left" w:pos="810"/>
          <w:tab w:val="left" w:pos="1210"/>
          <w:tab w:val="left" w:pos="1656"/>
          <w:tab w:val="left" w:pos="2131"/>
          <w:tab w:val="left" w:pos="2520"/>
        </w:tabs>
        <w:ind w:left="720"/>
        <w:contextualSpacing/>
        <w:rPr>
          <w:rFonts w:ascii="Arial" w:hAnsi="Arial" w:cs="Arial"/>
        </w:rPr>
      </w:pPr>
      <w:r w:rsidRPr="00276C24">
        <w:rPr>
          <w:rFonts w:ascii="Arial" w:hAnsi="Arial" w:cs="Arial"/>
        </w:rPr>
        <w:t xml:space="preserve">(Implementation Guidance for Army Directive 2018-26 Enabling Modernization through </w:t>
      </w:r>
    </w:p>
    <w:p w14:paraId="7E3E3FBF" w14:textId="77777777" w:rsidR="00FF34E1" w:rsidRPr="00276C24" w:rsidRDefault="00FF34E1" w:rsidP="00FF34E1">
      <w:pPr>
        <w:tabs>
          <w:tab w:val="left" w:pos="360"/>
          <w:tab w:val="left" w:pos="810"/>
          <w:tab w:val="left" w:pos="1210"/>
          <w:tab w:val="left" w:pos="1656"/>
          <w:tab w:val="left" w:pos="2131"/>
          <w:tab w:val="left" w:pos="2520"/>
        </w:tabs>
        <w:ind w:left="360"/>
        <w:contextualSpacing/>
        <w:rPr>
          <w:rFonts w:ascii="Arial" w:hAnsi="Arial" w:cs="Arial"/>
          <w:szCs w:val="24"/>
        </w:rPr>
      </w:pPr>
      <w:r w:rsidRPr="00276C24">
        <w:rPr>
          <w:rFonts w:ascii="Arial" w:hAnsi="Arial" w:cs="Arial"/>
        </w:rPr>
        <w:tab/>
        <w:t>Management of Intellectual Property, Figure 2, page 12)</w:t>
      </w:r>
      <w:r w:rsidRPr="00276C24">
        <w:rPr>
          <w:rFonts w:ascii="Arial" w:hAnsi="Arial" w:cs="Arial"/>
          <w:sz w:val="28"/>
        </w:rPr>
        <w:br/>
      </w:r>
    </w:p>
    <w:p w14:paraId="04397D13" w14:textId="77777777" w:rsidR="00F215EE" w:rsidRPr="00276C24" w:rsidRDefault="00F215EE">
      <w:pPr>
        <w:rPr>
          <w:rFonts w:ascii="Arial" w:hAnsi="Arial" w:cs="Arial"/>
          <w:b/>
          <w:color w:val="000000"/>
          <w:sz w:val="36"/>
          <w:szCs w:val="24"/>
        </w:rPr>
      </w:pPr>
      <w:r w:rsidRPr="00276C24">
        <w:rPr>
          <w:rFonts w:ascii="Arial" w:hAnsi="Arial" w:cs="Arial"/>
          <w:b/>
          <w:color w:val="000000"/>
          <w:sz w:val="36"/>
          <w:szCs w:val="24"/>
        </w:rPr>
        <w:br w:type="page"/>
      </w:r>
    </w:p>
    <w:p w14:paraId="67E9A242" w14:textId="18027399" w:rsidR="00FF34E1" w:rsidRPr="00276C24" w:rsidRDefault="00FF34E1" w:rsidP="00F215EE">
      <w:pPr>
        <w:contextualSpacing/>
        <w:rPr>
          <w:rFonts w:ascii="Arial" w:hAnsi="Arial" w:cs="Arial"/>
          <w:b/>
          <w:iCs/>
          <w:sz w:val="36"/>
          <w:szCs w:val="36"/>
        </w:rPr>
      </w:pPr>
      <w:bookmarkStart w:id="232" w:name="3.1.3_Past_Performance_Evaluation_(See_A"/>
      <w:bookmarkStart w:id="233" w:name="3.1.3.1_There_are_three_aspects_to_the_p"/>
      <w:bookmarkStart w:id="234" w:name="_bookmark2"/>
      <w:bookmarkStart w:id="235" w:name="3.1.2.2_Methodology_2:_Combined_Technica"/>
      <w:bookmarkEnd w:id="232"/>
      <w:bookmarkEnd w:id="233"/>
      <w:bookmarkEnd w:id="234"/>
      <w:bookmarkEnd w:id="235"/>
      <w:r w:rsidRPr="00276C24">
        <w:rPr>
          <w:rFonts w:ascii="Arial" w:hAnsi="Arial" w:cs="Arial"/>
          <w:b/>
          <w:color w:val="000000"/>
          <w:sz w:val="36"/>
          <w:szCs w:val="24"/>
        </w:rPr>
        <w:lastRenderedPageBreak/>
        <w:t xml:space="preserve">CHAPTER </w:t>
      </w:r>
      <w:r w:rsidR="00F215EE" w:rsidRPr="00276C24">
        <w:rPr>
          <w:rFonts w:ascii="Arial" w:hAnsi="Arial" w:cs="Arial"/>
          <w:b/>
          <w:color w:val="000000"/>
          <w:sz w:val="36"/>
          <w:szCs w:val="24"/>
        </w:rPr>
        <w:t>9</w:t>
      </w:r>
      <w:r w:rsidRPr="00276C24">
        <w:rPr>
          <w:rFonts w:ascii="Arial" w:hAnsi="Arial" w:cs="Arial"/>
          <w:b/>
          <w:color w:val="000000"/>
          <w:sz w:val="36"/>
          <w:szCs w:val="24"/>
        </w:rPr>
        <w:t>:</w:t>
      </w:r>
      <w:r w:rsidRPr="00276C24">
        <w:rPr>
          <w:rFonts w:ascii="Arial" w:hAnsi="Arial" w:cs="Arial"/>
          <w:b/>
          <w:iCs/>
          <w:sz w:val="36"/>
          <w:szCs w:val="36"/>
        </w:rPr>
        <w:t xml:space="preserve"> Templates – Sections L &amp; M</w:t>
      </w:r>
      <w:bookmarkStart w:id="236" w:name="_Data_Rights_Review_1"/>
      <w:bookmarkEnd w:id="236"/>
    </w:p>
    <w:p w14:paraId="556CD62A" w14:textId="77777777" w:rsidR="00F215EE" w:rsidRPr="00276C24" w:rsidRDefault="00F215EE" w:rsidP="00DE1F3A">
      <w:pPr>
        <w:contextualSpacing/>
        <w:rPr>
          <w:rFonts w:ascii="Arial" w:hAnsi="Arial" w:cs="Arial"/>
          <w:b/>
          <w:iCs/>
          <w:sz w:val="36"/>
          <w:szCs w:val="36"/>
        </w:rPr>
      </w:pPr>
    </w:p>
    <w:p w14:paraId="0902A156" w14:textId="77777777" w:rsidR="00FF34E1" w:rsidRPr="00276C24" w:rsidRDefault="00FF34E1" w:rsidP="00FF34E1">
      <w:pPr>
        <w:contextualSpacing/>
        <w:rPr>
          <w:rFonts w:ascii="Arial" w:hAnsi="Arial" w:cs="Arial"/>
          <w:sz w:val="24"/>
          <w:szCs w:val="24"/>
        </w:rPr>
      </w:pPr>
      <w:r w:rsidRPr="00276C24">
        <w:rPr>
          <w:rFonts w:ascii="Arial" w:hAnsi="Arial" w:cs="Arial"/>
          <w:b/>
          <w:color w:val="00B050"/>
          <w:sz w:val="24"/>
          <w:szCs w:val="24"/>
        </w:rPr>
        <w:t>&lt;Green&gt;</w:t>
      </w:r>
      <w:r w:rsidRPr="00276C24">
        <w:rPr>
          <w:rFonts w:ascii="Arial" w:hAnsi="Arial" w:cs="Arial"/>
          <w:color w:val="00B050"/>
          <w:sz w:val="24"/>
          <w:szCs w:val="24"/>
        </w:rPr>
        <w:t xml:space="preserve"> </w:t>
      </w:r>
      <w:r w:rsidRPr="00276C24">
        <w:rPr>
          <w:rFonts w:ascii="Arial" w:hAnsi="Arial" w:cs="Arial"/>
          <w:sz w:val="24"/>
          <w:szCs w:val="24"/>
        </w:rPr>
        <w:t>= Instructions (Delete before release of solicitation)</w:t>
      </w:r>
    </w:p>
    <w:p w14:paraId="44F40E2C" w14:textId="77777777" w:rsidR="00FF34E1" w:rsidRPr="00276C24" w:rsidRDefault="00FF34E1" w:rsidP="00FF34E1">
      <w:pPr>
        <w:contextualSpacing/>
        <w:rPr>
          <w:rFonts w:ascii="Arial" w:hAnsi="Arial" w:cs="Arial"/>
          <w:sz w:val="24"/>
          <w:szCs w:val="24"/>
        </w:rPr>
      </w:pPr>
      <w:r w:rsidRPr="00276C24">
        <w:rPr>
          <w:rFonts w:ascii="Arial" w:hAnsi="Arial" w:cs="Arial"/>
          <w:b/>
          <w:color w:val="0070C0"/>
          <w:sz w:val="24"/>
          <w:szCs w:val="24"/>
        </w:rPr>
        <w:t xml:space="preserve">&lt;Blue&gt; </w:t>
      </w:r>
      <w:r w:rsidRPr="00276C24">
        <w:rPr>
          <w:rFonts w:ascii="Arial" w:hAnsi="Arial" w:cs="Arial"/>
          <w:sz w:val="24"/>
          <w:szCs w:val="24"/>
        </w:rPr>
        <w:t xml:space="preserve">= Fill-ins (Remove brackets) </w:t>
      </w:r>
    </w:p>
    <w:p w14:paraId="61D09515" w14:textId="77777777" w:rsidR="00FF34E1" w:rsidRPr="00276C24" w:rsidRDefault="00FF34E1" w:rsidP="00FF34E1">
      <w:pPr>
        <w:contextualSpacing/>
        <w:rPr>
          <w:rFonts w:ascii="Arial" w:hAnsi="Arial" w:cs="Arial"/>
          <w:snapToGrid w:val="0"/>
          <w:kern w:val="32"/>
          <w:sz w:val="24"/>
          <w:szCs w:val="24"/>
        </w:rPr>
      </w:pPr>
    </w:p>
    <w:p w14:paraId="19F44470" w14:textId="77777777" w:rsidR="00FF34E1" w:rsidRPr="00276C24" w:rsidRDefault="00FF34E1" w:rsidP="00FF34E1">
      <w:p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t xml:space="preserve">USE: This document provides several tailorable narratives for use in Section L and Section M (or equivalent). These narratives support competitive source selection solicitations for the acquisition of intellectual property, data deliverables and associated license rights. Section L communicates to offerors what they are to propose in response to the solicitation. Section M describes to offerors how their proposals will be evaluated in accordance with the solicitation. </w:t>
      </w:r>
    </w:p>
    <w:p w14:paraId="4AF22F30" w14:textId="77777777" w:rsidR="00FF34E1" w:rsidRPr="00276C24" w:rsidRDefault="00FF34E1" w:rsidP="00FF34E1">
      <w:pPr>
        <w:contextualSpacing/>
        <w:rPr>
          <w:rFonts w:ascii="Arial" w:hAnsi="Arial" w:cs="Arial"/>
          <w:snapToGrid w:val="0"/>
          <w:color w:val="00B050"/>
          <w:kern w:val="32"/>
          <w:sz w:val="24"/>
          <w:szCs w:val="24"/>
        </w:rPr>
      </w:pPr>
    </w:p>
    <w:p w14:paraId="48092E9C" w14:textId="77777777" w:rsidR="00FF34E1" w:rsidRPr="00276C24" w:rsidRDefault="00FF34E1" w:rsidP="00FF34E1">
      <w:p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t xml:space="preserve">One or more of the tailorable narratives can be included in a solicitation based on the requirement and desired evaluation criteria. If more than one tailorable narrative is selected for inclusion in a solicitation, careful review may be needed to ensure there are no overlapping or conflicting evaluation criteria included in the solicitation. </w:t>
      </w:r>
      <w:r w:rsidRPr="00276C24">
        <w:rPr>
          <w:rFonts w:ascii="Arial" w:hAnsi="Arial" w:cs="Arial"/>
          <w:b/>
          <w:bCs/>
          <w:snapToGrid w:val="0"/>
          <w:color w:val="00B050"/>
          <w:kern w:val="32"/>
          <w:sz w:val="24"/>
          <w:szCs w:val="24"/>
        </w:rPr>
        <w:t>At a minimum, contracting officers are required to tailor the content of the narrative below to reflect the specific requirement both in terms of desired proposal format and detailed evaluation factors.</w:t>
      </w:r>
    </w:p>
    <w:p w14:paraId="234DFF46" w14:textId="77777777" w:rsidR="00FF34E1" w:rsidRPr="00276C24" w:rsidRDefault="00FF34E1" w:rsidP="00FF34E1">
      <w:pPr>
        <w:contextualSpacing/>
        <w:rPr>
          <w:rFonts w:ascii="Arial" w:hAnsi="Arial" w:cs="Arial"/>
          <w:snapToGrid w:val="0"/>
          <w:color w:val="00B050"/>
          <w:kern w:val="32"/>
          <w:sz w:val="24"/>
          <w:szCs w:val="24"/>
        </w:rPr>
      </w:pPr>
    </w:p>
    <w:p w14:paraId="0246E9CA" w14:textId="77777777" w:rsidR="00FF34E1" w:rsidRPr="00276C24" w:rsidRDefault="00FF34E1" w:rsidP="00FF34E1">
      <w:pPr>
        <w:contextualSpacing/>
        <w:rPr>
          <w:rFonts w:ascii="Arial" w:hAnsi="Arial" w:cs="Arial"/>
          <w:color w:val="00B050"/>
          <w:sz w:val="24"/>
          <w:szCs w:val="24"/>
        </w:rPr>
      </w:pPr>
      <w:r w:rsidRPr="00276C24">
        <w:rPr>
          <w:rFonts w:ascii="Arial" w:hAnsi="Arial" w:cs="Arial"/>
          <w:snapToGrid w:val="0"/>
          <w:color w:val="00B050"/>
          <w:kern w:val="32"/>
          <w:sz w:val="24"/>
          <w:szCs w:val="24"/>
        </w:rPr>
        <w:t xml:space="preserve">Offerors may be granted one or more strengths for: 1) delivering technical data with license rights that facilitate future competitive procurement; 2) delivering items that are available in the commercial market that can be procured by other contractors in a future competitive procurement (even without providing detailed technical information on these commercially available items); and/or 3) delivering a Product Support/Sustainment Strategy that includes Government purpose rights (licensing technical data to alternate contractors who will be able to participate in future competitive procurements). </w:t>
      </w:r>
      <w:r w:rsidRPr="00276C24">
        <w:rPr>
          <w:rFonts w:ascii="Arial" w:hAnsi="Arial" w:cs="Arial"/>
          <w:b/>
          <w:bCs/>
          <w:snapToGrid w:val="0"/>
          <w:color w:val="00B050"/>
          <w:kern w:val="32"/>
          <w:sz w:val="24"/>
          <w:szCs w:val="24"/>
        </w:rPr>
        <w:t>If this is applicable to your solicitation, state this in sections L&amp;M.</w:t>
      </w:r>
    </w:p>
    <w:p w14:paraId="75839730" w14:textId="77777777" w:rsidR="00FF34E1" w:rsidRPr="00276C24" w:rsidRDefault="00FF34E1" w:rsidP="00FF34E1">
      <w:pPr>
        <w:contextualSpacing/>
        <w:rPr>
          <w:rFonts w:ascii="Arial" w:hAnsi="Arial" w:cs="Arial"/>
          <w:snapToGrid w:val="0"/>
          <w:color w:val="00B050"/>
          <w:kern w:val="32"/>
          <w:sz w:val="24"/>
          <w:szCs w:val="24"/>
        </w:rPr>
      </w:pPr>
    </w:p>
    <w:p w14:paraId="544BFE1B" w14:textId="77777777" w:rsidR="00FF34E1" w:rsidRPr="00276C24" w:rsidRDefault="00FF34E1" w:rsidP="00FF34E1">
      <w:p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t xml:space="preserve">Offerors will not be given an unacceptable rating in the evaluation of the solicitation or be considered ineligible for contract award, based on the offeror not proposing broader license rights than the Government is entitled in accordance with applicable DFARS citations (DFARS 252.227-7013, DFARS 252.227-7014, or 252.227-7015). </w:t>
      </w:r>
    </w:p>
    <w:p w14:paraId="02603159" w14:textId="77777777" w:rsidR="00FF34E1" w:rsidRPr="00276C24" w:rsidRDefault="00FF34E1" w:rsidP="00FF34E1">
      <w:pPr>
        <w:contextualSpacing/>
        <w:rPr>
          <w:rFonts w:ascii="Arial" w:hAnsi="Arial" w:cs="Arial"/>
          <w:snapToGrid w:val="0"/>
          <w:color w:val="00B050"/>
          <w:kern w:val="32"/>
          <w:sz w:val="24"/>
          <w:szCs w:val="24"/>
        </w:rPr>
      </w:pPr>
    </w:p>
    <w:p w14:paraId="3F51C726" w14:textId="77777777" w:rsidR="00FF34E1" w:rsidRPr="00276C24" w:rsidRDefault="00FF34E1" w:rsidP="00FF34E1">
      <w:p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t>Notes:</w:t>
      </w:r>
    </w:p>
    <w:p w14:paraId="3F51CFE7" w14:textId="77777777" w:rsidR="00FF34E1" w:rsidRPr="00276C24" w:rsidRDefault="00FF34E1" w:rsidP="000459E1">
      <w:pPr>
        <w:pStyle w:val="ListParagraph"/>
        <w:numPr>
          <w:ilvl w:val="0"/>
          <w:numId w:val="82"/>
        </w:num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t xml:space="preserve">The Government may evaluate proposals on how well the offeror’s Product Support/Sustainment Strategy facilitates the Government’s objective to affordably sustain and compete procurement of end items and spare and/or repair parts. </w:t>
      </w:r>
    </w:p>
    <w:p w14:paraId="40A1AC41" w14:textId="77777777" w:rsidR="00FF34E1" w:rsidRPr="00276C24" w:rsidRDefault="00FF34E1" w:rsidP="000459E1">
      <w:pPr>
        <w:pStyle w:val="ListParagraph"/>
        <w:numPr>
          <w:ilvl w:val="0"/>
          <w:numId w:val="82"/>
        </w:num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t xml:space="preserve">The Product Support/Sustainment Strategy proposal should document proposed and negotiated IP, data deliverables and associated license rights that will be priced as contract deliverable(s) under CLINs within Section B in the solicitation and final contract. </w:t>
      </w:r>
    </w:p>
    <w:p w14:paraId="155A2391" w14:textId="77777777" w:rsidR="00FF34E1" w:rsidRPr="00276C24" w:rsidRDefault="00FF34E1" w:rsidP="000459E1">
      <w:pPr>
        <w:pStyle w:val="ListParagraph"/>
        <w:numPr>
          <w:ilvl w:val="0"/>
          <w:numId w:val="82"/>
        </w:num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t>If warranty is applicable, incorporate as a priced CLIN.</w:t>
      </w:r>
    </w:p>
    <w:p w14:paraId="3E131F02" w14:textId="77777777" w:rsidR="00FF34E1" w:rsidRPr="00276C24" w:rsidRDefault="00FF34E1" w:rsidP="00FF34E1">
      <w:pPr>
        <w:contextualSpacing/>
        <w:rPr>
          <w:rFonts w:ascii="Arial" w:hAnsi="Arial" w:cs="Arial"/>
          <w:snapToGrid w:val="0"/>
          <w:color w:val="00B050"/>
          <w:kern w:val="32"/>
          <w:sz w:val="24"/>
          <w:szCs w:val="24"/>
        </w:rPr>
      </w:pPr>
    </w:p>
    <w:p w14:paraId="7E996571" w14:textId="77777777" w:rsidR="00FF34E1" w:rsidRPr="00276C24" w:rsidRDefault="00FF34E1" w:rsidP="00FF34E1">
      <w:pPr>
        <w:contextualSpacing/>
        <w:rPr>
          <w:rFonts w:ascii="Arial" w:hAnsi="Arial" w:cs="Arial"/>
          <w:snapToGrid w:val="0"/>
          <w:color w:val="00B050"/>
          <w:kern w:val="32"/>
          <w:sz w:val="24"/>
          <w:szCs w:val="24"/>
        </w:rPr>
      </w:pPr>
      <w:r w:rsidRPr="00276C24">
        <w:rPr>
          <w:rFonts w:ascii="Arial" w:hAnsi="Arial" w:cs="Arial"/>
          <w:snapToGrid w:val="0"/>
          <w:color w:val="00B050"/>
          <w:kern w:val="32"/>
          <w:sz w:val="24"/>
          <w:szCs w:val="24"/>
        </w:rPr>
        <w:lastRenderedPageBreak/>
        <w:t xml:space="preserve">Sample Section L and Section M language can be found below. Remember, use only what is applicable and tailor the language, as required, for the respective requirement.  </w:t>
      </w:r>
    </w:p>
    <w:p w14:paraId="5DD59876" w14:textId="77777777" w:rsidR="00FF34E1" w:rsidRPr="00276C24" w:rsidRDefault="00FF34E1" w:rsidP="00FF34E1">
      <w:pPr>
        <w:contextualSpacing/>
        <w:rPr>
          <w:rFonts w:ascii="Arial" w:hAnsi="Arial" w:cs="Arial"/>
          <w:snapToGrid w:val="0"/>
          <w:color w:val="00B050"/>
          <w:kern w:val="32"/>
          <w:sz w:val="24"/>
          <w:szCs w:val="24"/>
        </w:rPr>
      </w:pPr>
    </w:p>
    <w:p w14:paraId="6646BCCF" w14:textId="77777777" w:rsidR="00FF34E1" w:rsidRPr="00276C24" w:rsidRDefault="00FF34E1" w:rsidP="00FF34E1">
      <w:pPr>
        <w:contextualSpacing/>
        <w:rPr>
          <w:rFonts w:ascii="Arial" w:hAnsi="Arial" w:cs="Arial"/>
          <w:sz w:val="24"/>
          <w:szCs w:val="24"/>
        </w:rPr>
      </w:pPr>
      <w:r w:rsidRPr="00276C24">
        <w:rPr>
          <w:rFonts w:ascii="Arial" w:hAnsi="Arial" w:cs="Arial"/>
          <w:b/>
          <w:sz w:val="24"/>
          <w:szCs w:val="24"/>
        </w:rPr>
        <w:t>Technical Volume:</w:t>
      </w:r>
      <w:r w:rsidRPr="00276C24">
        <w:rPr>
          <w:rFonts w:ascii="Arial" w:hAnsi="Arial" w:cs="Arial"/>
          <w:sz w:val="24"/>
          <w:szCs w:val="24"/>
        </w:rPr>
        <w:t xml:space="preserve"> Intellectual Property, Data Deliverables, and Associated License Rights</w:t>
      </w:r>
    </w:p>
    <w:p w14:paraId="42C63827" w14:textId="77777777" w:rsidR="00FF34E1" w:rsidRPr="00276C24" w:rsidRDefault="00FF34E1" w:rsidP="00FF34E1">
      <w:pPr>
        <w:contextualSpacing/>
        <w:rPr>
          <w:rFonts w:ascii="Arial" w:hAnsi="Arial" w:cs="Arial"/>
          <w:sz w:val="24"/>
          <w:szCs w:val="24"/>
        </w:rPr>
      </w:pPr>
    </w:p>
    <w:p w14:paraId="4964F9AC"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41CB1C97" w14:textId="77777777" w:rsidR="00FF34E1" w:rsidRPr="00276C24" w:rsidRDefault="00FF34E1" w:rsidP="00FF34E1">
      <w:pPr>
        <w:contextualSpacing/>
        <w:rPr>
          <w:rFonts w:ascii="Arial" w:hAnsi="Arial" w:cs="Arial"/>
          <w:snapToGrid w:val="0"/>
          <w:kern w:val="32"/>
          <w:sz w:val="24"/>
          <w:szCs w:val="24"/>
        </w:rPr>
      </w:pPr>
      <w:r w:rsidRPr="00276C24">
        <w:rPr>
          <w:rFonts w:ascii="Arial" w:hAnsi="Arial" w:cs="Arial"/>
          <w:sz w:val="24"/>
          <w:szCs w:val="24"/>
        </w:rPr>
        <w:t xml:space="preserve">The offeror shall provide all required information and data requested to facilitate a thorough and complete Government evaluation. </w:t>
      </w:r>
      <w:r w:rsidRPr="00276C24">
        <w:rPr>
          <w:rFonts w:ascii="Arial" w:hAnsi="Arial" w:cs="Arial"/>
          <w:snapToGrid w:val="0"/>
          <w:kern w:val="32"/>
          <w:sz w:val="24"/>
          <w:szCs w:val="24"/>
        </w:rPr>
        <w:t xml:space="preserve">Offerors will not be given an unacceptable rating in the evaluation of the proposal or be considered ineligible for contract award, based on the offeror not proposing broader license rights than the Government is entitled in accordance with applicable DFARS citations (DFARS 252.227-7013, 252.227-7014, or 252.227-7015). Offerors’ proposals shall provide sufficient information for the Government to determine whether or not strengths related to license rights may be applicable, see Section M. </w:t>
      </w:r>
    </w:p>
    <w:p w14:paraId="2814B648" w14:textId="77777777" w:rsidR="00FF34E1" w:rsidRPr="00276C24" w:rsidRDefault="00FF34E1" w:rsidP="00FF34E1">
      <w:pPr>
        <w:contextualSpacing/>
        <w:rPr>
          <w:rFonts w:ascii="Arial" w:hAnsi="Arial" w:cs="Arial"/>
          <w:sz w:val="24"/>
          <w:szCs w:val="24"/>
        </w:rPr>
      </w:pPr>
    </w:p>
    <w:p w14:paraId="3DA1B170" w14:textId="77777777" w:rsidR="00FF34E1" w:rsidRPr="00276C24" w:rsidRDefault="00FF34E1" w:rsidP="00FF34E1">
      <w:pPr>
        <w:contextualSpacing/>
        <w:rPr>
          <w:rFonts w:ascii="Arial" w:hAnsi="Arial" w:cs="Arial"/>
          <w:sz w:val="24"/>
          <w:szCs w:val="24"/>
        </w:rPr>
      </w:pPr>
      <w:r w:rsidRPr="00276C24">
        <w:rPr>
          <w:rFonts w:ascii="Arial" w:hAnsi="Arial" w:cs="Arial"/>
          <w:snapToGrid w:val="0"/>
          <w:kern w:val="32"/>
          <w:sz w:val="24"/>
          <w:szCs w:val="24"/>
        </w:rPr>
        <w:t>Anything less than unlimited rights for noncommercial technology will require submission of documentation supporting funding stream for proposed technology.</w:t>
      </w:r>
    </w:p>
    <w:p w14:paraId="7F20E1E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The offeror shall address the following in the proposal:</w:t>
      </w:r>
    </w:p>
    <w:p w14:paraId="2B86B741" w14:textId="77777777" w:rsidR="00FF34E1" w:rsidRPr="00276C24" w:rsidRDefault="00FF34E1" w:rsidP="00FF34E1">
      <w:pPr>
        <w:contextualSpacing/>
        <w:rPr>
          <w:rFonts w:ascii="Arial" w:hAnsi="Arial" w:cs="Arial"/>
          <w:sz w:val="24"/>
          <w:szCs w:val="24"/>
        </w:rPr>
      </w:pPr>
    </w:p>
    <w:p w14:paraId="6A3100C4" w14:textId="77777777" w:rsidR="00FF34E1" w:rsidRPr="00276C24" w:rsidRDefault="00FF34E1" w:rsidP="00FF34E1">
      <w:pPr>
        <w:contextualSpacing/>
        <w:rPr>
          <w:rFonts w:ascii="Arial" w:hAnsi="Arial" w:cs="Arial"/>
          <w:color w:val="00B050"/>
          <w:sz w:val="24"/>
          <w:szCs w:val="24"/>
        </w:rPr>
      </w:pPr>
      <w:r w:rsidRPr="00276C24">
        <w:rPr>
          <w:rFonts w:ascii="Arial" w:hAnsi="Arial" w:cs="Arial"/>
          <w:sz w:val="24"/>
          <w:szCs w:val="24"/>
        </w:rPr>
        <w:t xml:space="preserve"> </w:t>
      </w:r>
      <w:r w:rsidRPr="00276C24">
        <w:rPr>
          <w:rFonts w:ascii="Arial" w:hAnsi="Arial" w:cs="Arial"/>
          <w:color w:val="00B050"/>
          <w:sz w:val="24"/>
          <w:szCs w:val="24"/>
        </w:rPr>
        <w:t>&lt;Examples of factors and/or subfactors to be emphasized and addressed by the offeror are listed below.&gt;</w:t>
      </w:r>
    </w:p>
    <w:p w14:paraId="74F75C55" w14:textId="77777777" w:rsidR="00FF34E1" w:rsidRPr="00276C24" w:rsidRDefault="00FF34E1" w:rsidP="00FF34E1">
      <w:pPr>
        <w:contextualSpacing/>
        <w:rPr>
          <w:rFonts w:ascii="Arial" w:hAnsi="Arial" w:cs="Arial"/>
          <w:sz w:val="24"/>
          <w:szCs w:val="24"/>
        </w:rPr>
      </w:pPr>
    </w:p>
    <w:p w14:paraId="509E0FC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5ACF4816" w14:textId="77777777" w:rsidR="00FF34E1" w:rsidRPr="00276C24" w:rsidRDefault="00FF34E1" w:rsidP="00FF34E1">
      <w:pPr>
        <w:pStyle w:val="paragraph"/>
        <w:spacing w:before="0" w:beforeAutospacing="0" w:after="0" w:afterAutospacing="0"/>
        <w:contextualSpacing/>
        <w:textAlignment w:val="baseline"/>
        <w:rPr>
          <w:rFonts w:ascii="Arial" w:hAnsi="Arial" w:cs="Arial"/>
        </w:rPr>
      </w:pPr>
    </w:p>
    <w:p w14:paraId="5D0D6030" w14:textId="77777777" w:rsidR="00FF34E1" w:rsidRPr="00276C24" w:rsidRDefault="00FF34E1" w:rsidP="00FF34E1">
      <w:pPr>
        <w:pStyle w:val="paragraph"/>
        <w:spacing w:before="0" w:beforeAutospacing="0" w:after="0" w:afterAutospacing="0"/>
        <w:contextualSpacing/>
        <w:textAlignment w:val="baseline"/>
        <w:rPr>
          <w:rFonts w:ascii="Arial" w:hAnsi="Arial" w:cs="Arial"/>
        </w:rPr>
      </w:pPr>
      <w:r w:rsidRPr="00276C24">
        <w:rPr>
          <w:rFonts w:ascii="Arial" w:hAnsi="Arial" w:cs="Arial"/>
        </w:rPr>
        <w:t>Offerors may be granted one or more strengths for: 1) delivering technical data with license rights that facilitate future competitive procurement; 2) delivering items that are available in the commercial market that can be procured by other contractors in a future competitive procurement (even without providing detailed technical information on these commercially available items); and/or 3) delivering a Product Support/Sustainment Strategy that includes Government purpose rights (licensing technical data to alternate contractors who will be able to participate in future competitive procurements).</w:t>
      </w:r>
    </w:p>
    <w:p w14:paraId="652FF65D" w14:textId="77777777" w:rsidR="00FF34E1" w:rsidRPr="00276C24" w:rsidRDefault="00FF34E1" w:rsidP="00FF34E1">
      <w:pPr>
        <w:pStyle w:val="paragraph"/>
        <w:spacing w:before="0" w:beforeAutospacing="0" w:after="0" w:afterAutospacing="0"/>
        <w:contextualSpacing/>
        <w:textAlignment w:val="baseline"/>
        <w:rPr>
          <w:rFonts w:ascii="Arial" w:hAnsi="Arial" w:cs="Arial"/>
        </w:rPr>
      </w:pPr>
    </w:p>
    <w:p w14:paraId="7C0B4152" w14:textId="77777777" w:rsidR="00FF34E1" w:rsidRPr="00276C24" w:rsidRDefault="00FF34E1" w:rsidP="00FF34E1">
      <w:pPr>
        <w:pStyle w:val="paragraph"/>
        <w:spacing w:before="0" w:beforeAutospacing="0" w:after="0" w:afterAutospacing="0"/>
        <w:contextualSpacing/>
        <w:textAlignment w:val="baseline"/>
        <w:rPr>
          <w:rFonts w:ascii="Arial" w:hAnsi="Arial" w:cs="Arial"/>
        </w:rPr>
      </w:pPr>
      <w:r w:rsidRPr="00276C24">
        <w:rPr>
          <w:rFonts w:ascii="Arial" w:hAnsi="Arial" w:cs="Arial"/>
        </w:rPr>
        <w:t xml:space="preserve">The Government will evaluate how well the offeror's proposal demonstrates: </w:t>
      </w:r>
    </w:p>
    <w:p w14:paraId="56D5EA70" w14:textId="77777777" w:rsidR="00FF34E1" w:rsidRPr="00276C24" w:rsidRDefault="00FF34E1" w:rsidP="00FF34E1">
      <w:pPr>
        <w:pStyle w:val="paragraph"/>
        <w:spacing w:before="0" w:beforeAutospacing="0" w:after="0" w:afterAutospacing="0"/>
        <w:contextualSpacing/>
        <w:textAlignment w:val="baseline"/>
        <w:rPr>
          <w:rFonts w:ascii="Arial" w:hAnsi="Arial" w:cs="Arial"/>
        </w:rPr>
      </w:pPr>
      <w:r w:rsidRPr="00276C24">
        <w:rPr>
          <w:rFonts w:ascii="Arial" w:hAnsi="Arial" w:cs="Arial"/>
        </w:rPr>
        <w:t xml:space="preserve">1) The offeror’s strategy to assist the Government in the support of OMIT, modernization, and sustainment for the entire lifecycle of </w:t>
      </w:r>
      <w:r w:rsidRPr="00276C24">
        <w:rPr>
          <w:rFonts w:ascii="Arial" w:eastAsiaTheme="minorHAnsi" w:hAnsi="Arial" w:cs="Arial"/>
          <w:color w:val="0070C0"/>
        </w:rPr>
        <w:t>&lt;Program Title&gt;</w:t>
      </w:r>
      <w:r w:rsidRPr="00276C24">
        <w:rPr>
          <w:rFonts w:ascii="Arial" w:hAnsi="Arial" w:cs="Arial"/>
          <w:color w:val="0070C0"/>
        </w:rPr>
        <w:t xml:space="preserve"> </w:t>
      </w:r>
      <w:r w:rsidRPr="00276C24">
        <w:rPr>
          <w:rFonts w:ascii="Arial" w:hAnsi="Arial" w:cs="Arial"/>
        </w:rPr>
        <w:t>and facilitate competition</w:t>
      </w:r>
      <w:r w:rsidRPr="00276C24">
        <w:rPr>
          <w:rFonts w:ascii="Arial" w:hAnsi="Arial" w:cs="Arial"/>
          <w:b/>
        </w:rPr>
        <w:t>;</w:t>
      </w:r>
      <w:r w:rsidRPr="00276C24">
        <w:rPr>
          <w:rFonts w:ascii="Arial" w:hAnsi="Arial" w:cs="Arial"/>
        </w:rPr>
        <w:t xml:space="preserve"> and </w:t>
      </w:r>
    </w:p>
    <w:p w14:paraId="678FAA12" w14:textId="77777777" w:rsidR="00FF34E1" w:rsidRPr="00276C24" w:rsidRDefault="00FF34E1" w:rsidP="00FF34E1">
      <w:pPr>
        <w:pStyle w:val="paragraph"/>
        <w:spacing w:before="0" w:beforeAutospacing="0" w:after="0" w:afterAutospacing="0"/>
        <w:contextualSpacing/>
        <w:textAlignment w:val="baseline"/>
        <w:rPr>
          <w:rFonts w:ascii="Arial" w:hAnsi="Arial" w:cs="Arial"/>
        </w:rPr>
      </w:pPr>
      <w:r w:rsidRPr="00276C24">
        <w:rPr>
          <w:rFonts w:ascii="Arial" w:hAnsi="Arial" w:cs="Arial"/>
        </w:rPr>
        <w:t xml:space="preserve">2) The offeror’s strategy to assist the Government in establishing organic and/or third-party support no later than </w:t>
      </w:r>
      <w:r w:rsidRPr="00276C24">
        <w:rPr>
          <w:rFonts w:ascii="Arial" w:eastAsiaTheme="minorHAnsi" w:hAnsi="Arial" w:cs="Arial"/>
          <w:color w:val="0070C0"/>
        </w:rPr>
        <w:t>&lt;</w:t>
      </w:r>
      <w:r w:rsidRPr="00276C24">
        <w:rPr>
          <w:rFonts w:ascii="Arial" w:hAnsi="Arial" w:cs="Arial"/>
          <w:color w:val="0070C0"/>
        </w:rPr>
        <w:t>enter deadline</w:t>
      </w:r>
      <w:r w:rsidRPr="00276C24">
        <w:rPr>
          <w:rFonts w:ascii="Arial" w:eastAsiaTheme="minorHAnsi" w:hAnsi="Arial" w:cs="Arial"/>
          <w:color w:val="0070C0"/>
        </w:rPr>
        <w:t>&gt;</w:t>
      </w:r>
      <w:r w:rsidRPr="00276C24">
        <w:rPr>
          <w:rFonts w:ascii="Arial" w:hAnsi="Arial" w:cs="Arial"/>
          <w:color w:val="0070C0"/>
        </w:rPr>
        <w:t xml:space="preserve"> </w:t>
      </w:r>
      <w:r w:rsidRPr="00276C24">
        <w:rPr>
          <w:rFonts w:ascii="Arial" w:hAnsi="Arial" w:cs="Arial"/>
        </w:rPr>
        <w:t xml:space="preserve">after contract award (using the required technical data deliverables under this contract and organic sustainment resources).  </w:t>
      </w:r>
    </w:p>
    <w:p w14:paraId="01124F17" w14:textId="77777777" w:rsidR="008A43C5" w:rsidRPr="00276C24" w:rsidRDefault="008A43C5" w:rsidP="00FF34E1">
      <w:pPr>
        <w:pStyle w:val="paragraph"/>
        <w:spacing w:before="0" w:beforeAutospacing="0" w:after="0" w:afterAutospacing="0"/>
        <w:contextualSpacing/>
        <w:textAlignment w:val="baseline"/>
        <w:rPr>
          <w:rFonts w:ascii="Arial" w:hAnsi="Arial" w:cs="Arial"/>
        </w:rPr>
      </w:pPr>
    </w:p>
    <w:p w14:paraId="0D7C5726" w14:textId="211A9C49" w:rsidR="00A03B00" w:rsidRPr="00276C24" w:rsidRDefault="00A03B00">
      <w:pPr>
        <w:rPr>
          <w:rFonts w:ascii="Arial" w:hAnsi="Arial" w:cs="Arial"/>
          <w:color w:val="00B050"/>
          <w:sz w:val="24"/>
          <w:szCs w:val="24"/>
        </w:rPr>
      </w:pPr>
      <w:r w:rsidRPr="00276C24">
        <w:rPr>
          <w:rFonts w:ascii="Arial" w:hAnsi="Arial" w:cs="Arial"/>
          <w:color w:val="00B050"/>
          <w:sz w:val="24"/>
          <w:szCs w:val="24"/>
        </w:rPr>
        <w:br w:type="page"/>
      </w:r>
    </w:p>
    <w:p w14:paraId="73F119CE" w14:textId="77777777" w:rsidR="008A43C5" w:rsidRPr="00276C24" w:rsidRDefault="008A43C5">
      <w:pPr>
        <w:rPr>
          <w:rFonts w:ascii="Arial" w:hAnsi="Arial" w:cs="Arial"/>
          <w:color w:val="00B050"/>
          <w:sz w:val="24"/>
          <w:szCs w:val="24"/>
        </w:rPr>
      </w:pPr>
    </w:p>
    <w:p w14:paraId="14EA5E76" w14:textId="77777777" w:rsidR="00FF34E1" w:rsidRPr="00276C24" w:rsidRDefault="00FF34E1" w:rsidP="00FF34E1">
      <w:pPr>
        <w:contextualSpacing/>
        <w:rPr>
          <w:rFonts w:ascii="Arial" w:hAnsi="Arial" w:cs="Arial"/>
          <w:color w:val="00B050"/>
          <w:sz w:val="24"/>
          <w:szCs w:val="24"/>
        </w:rPr>
      </w:pPr>
    </w:p>
    <w:p w14:paraId="762801C7" w14:textId="77777777" w:rsidR="00FF34E1" w:rsidRPr="00276C24" w:rsidRDefault="00FF34E1" w:rsidP="00FF34E1">
      <w:pPr>
        <w:contextualSpacing/>
        <w:rPr>
          <w:rFonts w:ascii="Arial" w:hAnsi="Arial" w:cs="Arial"/>
          <w:color w:val="00B050"/>
          <w:sz w:val="24"/>
          <w:szCs w:val="24"/>
        </w:rPr>
      </w:pPr>
      <w:r w:rsidRPr="00276C24">
        <w:rPr>
          <w:rFonts w:ascii="Arial" w:hAnsi="Arial" w:cs="Arial"/>
          <w:color w:val="00B050"/>
          <w:sz w:val="24"/>
          <w:szCs w:val="24"/>
        </w:rPr>
        <w:t>&lt;</w:t>
      </w:r>
      <w:bookmarkStart w:id="237" w:name="_Hlk152923474"/>
      <w:r w:rsidRPr="00276C24">
        <w:rPr>
          <w:rFonts w:ascii="Arial" w:hAnsi="Arial" w:cs="Arial"/>
          <w:color w:val="00B050"/>
          <w:sz w:val="24"/>
          <w:szCs w:val="24"/>
        </w:rPr>
        <w:t xml:space="preserve">Examples of factors and/or subfactors </w:t>
      </w:r>
      <w:bookmarkEnd w:id="237"/>
      <w:r w:rsidRPr="00276C24">
        <w:rPr>
          <w:rFonts w:ascii="Arial" w:hAnsi="Arial" w:cs="Arial"/>
          <w:color w:val="00B050"/>
          <w:sz w:val="24"/>
          <w:szCs w:val="24"/>
        </w:rPr>
        <w:t>to be evaluated are listed below.&gt;</w:t>
      </w:r>
    </w:p>
    <w:p w14:paraId="7546B3C9" w14:textId="0863DB7C" w:rsidR="00E47D67" w:rsidRPr="00DE1F3A" w:rsidRDefault="00E47D67">
      <w:pPr>
        <w:rPr>
          <w:rFonts w:ascii="Arial" w:hAnsi="Arial" w:cs="Arial"/>
        </w:rPr>
      </w:pPr>
    </w:p>
    <w:sdt>
      <w:sdtPr>
        <w:rPr>
          <w:rFonts w:ascii="Arial" w:hAnsi="Arial" w:cs="Arial"/>
          <w:b w:val="0"/>
          <w:bCs w:val="0"/>
          <w:color w:val="auto"/>
          <w:sz w:val="20"/>
          <w:szCs w:val="20"/>
        </w:rPr>
        <w:id w:val="-608125209"/>
        <w:docPartObj>
          <w:docPartGallery w:val="Table of Contents"/>
          <w:docPartUnique/>
        </w:docPartObj>
      </w:sdtPr>
      <w:sdtEndPr>
        <w:rPr>
          <w:noProof/>
        </w:rPr>
      </w:sdtEndPr>
      <w:sdtContent>
        <w:p w14:paraId="1514B7CB" w14:textId="2AC6B266" w:rsidR="00B738F3" w:rsidRPr="00DE1F3A" w:rsidRDefault="00B738F3" w:rsidP="00DE1F3A">
          <w:pPr>
            <w:pStyle w:val="TOCHeading"/>
            <w:rPr>
              <w:rFonts w:ascii="Arial" w:eastAsiaTheme="minorEastAsia" w:hAnsi="Arial" w:cs="Arial"/>
              <w:caps/>
              <w:noProof/>
              <w:kern w:val="2"/>
              <w:sz w:val="22"/>
              <w:szCs w:val="22"/>
              <w14:ligatures w14:val="standardContextual"/>
            </w:rPr>
          </w:pPr>
          <w:r w:rsidRPr="00DE1F3A">
            <w:rPr>
              <w:rFonts w:ascii="Arial" w:hAnsi="Arial" w:cs="Arial"/>
            </w:rPr>
            <w:fldChar w:fldCharType="begin"/>
          </w:r>
          <w:r w:rsidRPr="00DE1F3A">
            <w:rPr>
              <w:rFonts w:ascii="Arial" w:hAnsi="Arial" w:cs="Arial"/>
            </w:rPr>
            <w:instrText xml:space="preserve"> TOC \o "1-3" \h \z \u </w:instrText>
          </w:r>
          <w:r w:rsidRPr="00DE1F3A">
            <w:rPr>
              <w:rFonts w:ascii="Arial" w:hAnsi="Arial" w:cs="Arial"/>
            </w:rPr>
            <w:fldChar w:fldCharType="separate"/>
          </w:r>
        </w:p>
        <w:p w14:paraId="0A5B27B5" w14:textId="1F9C5208" w:rsidR="00B738F3" w:rsidRPr="00DE1F3A" w:rsidRDefault="00B738F3" w:rsidP="006A2B2E">
          <w:pPr>
            <w:pStyle w:val="TOC1"/>
            <w:rPr>
              <w:rFonts w:eastAsiaTheme="minorEastAsia"/>
            </w:rPr>
          </w:pPr>
        </w:p>
        <w:p w14:paraId="660F0845" w14:textId="7F04B629"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"_Toc178607403"</w:instrText>
          </w:r>
          <w:r>
            <w:fldChar w:fldCharType="separate"/>
          </w:r>
          <w:r w:rsidRPr="00276C24">
            <w:rPr>
              <w:rStyle w:val="Hyperlink"/>
              <w:rFonts w:ascii="Arial" w:hAnsi="Arial" w:cs="Arial"/>
              <w:bCs/>
              <w:noProof/>
            </w:rPr>
            <w:t>CDRLs</w:t>
          </w:r>
          <w:r w:rsidRPr="00DE1F3A">
            <w:rPr>
              <w:noProof/>
              <w:webHidden/>
            </w:rPr>
            <w:tab/>
          </w:r>
          <w:r w:rsidR="00E53A3D" w:rsidRPr="00DE1F3A">
            <w:rPr>
              <w:noProof/>
              <w:webHidden/>
            </w:rPr>
            <w:t>…………………………………………………………………</w:t>
          </w:r>
          <w:r w:rsidR="00276C24">
            <w:rPr>
              <w:noProof/>
              <w:webHidden/>
            </w:rPr>
            <w:t>.</w:t>
          </w:r>
          <w:r w:rsidR="00E53A3D" w:rsidRPr="00DE1F3A">
            <w:rPr>
              <w:noProof/>
              <w:webHidden/>
            </w:rPr>
            <w:t>…………………………………………...</w:t>
          </w:r>
          <w:r w:rsidRPr="00DE1F3A">
            <w:rPr>
              <w:noProof/>
              <w:webHidden/>
            </w:rPr>
            <w:fldChar w:fldCharType="begin"/>
          </w:r>
          <w:r w:rsidRPr="00DE1F3A">
            <w:rPr>
              <w:noProof/>
              <w:webHidden/>
            </w:rPr>
            <w:instrText xml:space="preserve"> PAGEREF _Toc178607403 \h </w:instrText>
          </w:r>
          <w:r w:rsidRPr="00DE1F3A">
            <w:rPr>
              <w:noProof/>
              <w:webHidden/>
            </w:rPr>
          </w:r>
          <w:r w:rsidRPr="00DE1F3A">
            <w:rPr>
              <w:noProof/>
              <w:webHidden/>
            </w:rPr>
            <w:fldChar w:fldCharType="separate"/>
          </w:r>
          <w:ins w:id="238" w:author="Patrick, David E CTR USARMY HQDA ASA ALT (USA)" w:date="2025-01-10T11:48:00Z">
            <w:r w:rsidR="003E26BA">
              <w:rPr>
                <w:noProof/>
                <w:webHidden/>
              </w:rPr>
              <w:t>30</w:t>
            </w:r>
          </w:ins>
          <w:del w:id="239" w:author="Patrick, David E CTR USARMY HQDA ASA ALT (USA)" w:date="2025-01-10T11:48:00Z">
            <w:r w:rsidR="001A7D24" w:rsidRPr="00DE1F3A" w:rsidDel="003E26BA">
              <w:rPr>
                <w:noProof/>
                <w:webHidden/>
              </w:rPr>
              <w:delText>31</w:delText>
            </w:r>
          </w:del>
          <w:r w:rsidRPr="00DE1F3A">
            <w:rPr>
              <w:noProof/>
              <w:webHidden/>
            </w:rPr>
            <w:fldChar w:fldCharType="end"/>
          </w:r>
          <w:r>
            <w:rPr>
              <w:noProof/>
            </w:rPr>
            <w:fldChar w:fldCharType="end"/>
          </w:r>
        </w:p>
        <w:p w14:paraId="69BD1DC6" w14:textId="12A073B7"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"_Toc178607404"</w:instrText>
          </w:r>
          <w:r>
            <w:fldChar w:fldCharType="separate"/>
          </w:r>
          <w:r w:rsidRPr="00276C24">
            <w:rPr>
              <w:rStyle w:val="Hyperlink"/>
              <w:rFonts w:ascii="Arial" w:hAnsi="Arial" w:cs="Arial"/>
              <w:bCs/>
              <w:noProof/>
            </w:rPr>
            <w:t>Configuration Control</w:t>
          </w:r>
          <w:r w:rsidRPr="00DE1F3A">
            <w:rPr>
              <w:noProof/>
              <w:webHidden/>
            </w:rPr>
            <w:tab/>
          </w:r>
          <w:r w:rsidRPr="00DE1F3A">
            <w:rPr>
              <w:noProof/>
              <w:webHidden/>
            </w:rPr>
            <w:fldChar w:fldCharType="begin"/>
          </w:r>
          <w:r w:rsidRPr="00DE1F3A">
            <w:rPr>
              <w:noProof/>
              <w:webHidden/>
            </w:rPr>
            <w:instrText xml:space="preserve"> PAGEREF _Toc178607404 \h </w:instrText>
          </w:r>
          <w:r w:rsidRPr="00DE1F3A">
            <w:rPr>
              <w:noProof/>
              <w:webHidden/>
            </w:rPr>
          </w:r>
          <w:r w:rsidRPr="00DE1F3A">
            <w:rPr>
              <w:noProof/>
              <w:webHidden/>
            </w:rPr>
            <w:fldChar w:fldCharType="separate"/>
          </w:r>
          <w:ins w:id="240" w:author="Patrick, David E CTR USARMY HQDA ASA ALT (USA)" w:date="2025-01-10T11:48:00Z">
            <w:r w:rsidR="003E26BA">
              <w:rPr>
                <w:noProof/>
                <w:webHidden/>
              </w:rPr>
              <w:t>31</w:t>
            </w:r>
          </w:ins>
          <w:del w:id="241" w:author="Patrick, David E CTR USARMY HQDA ASA ALT (USA)" w:date="2025-01-10T11:48:00Z">
            <w:r w:rsidR="001A7D24" w:rsidRPr="00DE1F3A" w:rsidDel="003E26BA">
              <w:rPr>
                <w:noProof/>
                <w:webHidden/>
              </w:rPr>
              <w:delText>32</w:delText>
            </w:r>
          </w:del>
          <w:r w:rsidRPr="00DE1F3A">
            <w:rPr>
              <w:noProof/>
              <w:webHidden/>
            </w:rPr>
            <w:fldChar w:fldCharType="end"/>
          </w:r>
          <w:r>
            <w:rPr>
              <w:noProof/>
            </w:rPr>
            <w:fldChar w:fldCharType="end"/>
          </w:r>
        </w:p>
        <w:p w14:paraId="172C258D" w14:textId="3083F186"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"_Toc178607405"</w:instrText>
          </w:r>
          <w:r>
            <w:fldChar w:fldCharType="separate"/>
          </w:r>
          <w:r w:rsidRPr="00276C24">
            <w:rPr>
              <w:rStyle w:val="Hyperlink"/>
              <w:rFonts w:ascii="Arial" w:hAnsi="Arial" w:cs="Arial"/>
              <w:bCs/>
              <w:noProof/>
            </w:rPr>
            <w:t>Configuration Management</w:t>
          </w:r>
          <w:r w:rsidRPr="00DE1F3A">
            <w:rPr>
              <w:noProof/>
              <w:webHidden/>
            </w:rPr>
            <w:tab/>
          </w:r>
          <w:r w:rsidRPr="00DE1F3A">
            <w:rPr>
              <w:noProof/>
              <w:webHidden/>
            </w:rPr>
            <w:fldChar w:fldCharType="begin"/>
          </w:r>
          <w:r w:rsidRPr="00DE1F3A">
            <w:rPr>
              <w:noProof/>
              <w:webHidden/>
            </w:rPr>
            <w:instrText xml:space="preserve"> PAGEREF _Toc178607405 \h </w:instrText>
          </w:r>
          <w:r w:rsidRPr="00DE1F3A">
            <w:rPr>
              <w:noProof/>
              <w:webHidden/>
            </w:rPr>
          </w:r>
          <w:r w:rsidRPr="00DE1F3A">
            <w:rPr>
              <w:noProof/>
              <w:webHidden/>
            </w:rPr>
            <w:fldChar w:fldCharType="separate"/>
          </w:r>
          <w:ins w:id="242" w:author="Patrick, David E CTR USARMY HQDA ASA ALT (USA)" w:date="2025-01-10T11:48:00Z">
            <w:r w:rsidR="003E26BA">
              <w:rPr>
                <w:noProof/>
                <w:webHidden/>
              </w:rPr>
              <w:t>31</w:t>
            </w:r>
          </w:ins>
          <w:del w:id="243" w:author="Patrick, David E CTR USARMY HQDA ASA ALT (USA)" w:date="2025-01-10T11:48:00Z">
            <w:r w:rsidR="001A7D24" w:rsidRPr="00DE1F3A" w:rsidDel="003E26BA">
              <w:rPr>
                <w:noProof/>
                <w:webHidden/>
              </w:rPr>
              <w:delText>32</w:delText>
            </w:r>
          </w:del>
          <w:r w:rsidRPr="00DE1F3A">
            <w:rPr>
              <w:noProof/>
              <w:webHidden/>
            </w:rPr>
            <w:fldChar w:fldCharType="end"/>
          </w:r>
          <w:r>
            <w:rPr>
              <w:noProof/>
            </w:rPr>
            <w:fldChar w:fldCharType="end"/>
          </w:r>
        </w:p>
        <w:p w14:paraId="13A945ED" w14:textId="50D56471"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"_Toc178607406"</w:instrText>
          </w:r>
          <w:r>
            <w:fldChar w:fldCharType="separate"/>
          </w:r>
          <w:r w:rsidRPr="00276C24">
            <w:rPr>
              <w:rStyle w:val="Hyperlink"/>
              <w:rFonts w:ascii="Arial" w:hAnsi="Arial" w:cs="Arial"/>
              <w:bCs/>
              <w:noProof/>
            </w:rPr>
            <w:t>Cost Drivers</w:t>
          </w:r>
          <w:r w:rsidRPr="00DE1F3A">
            <w:rPr>
              <w:noProof/>
              <w:webHidden/>
            </w:rPr>
            <w:tab/>
          </w:r>
          <w:r w:rsidRPr="00DE1F3A">
            <w:rPr>
              <w:noProof/>
              <w:webHidden/>
            </w:rPr>
            <w:fldChar w:fldCharType="begin"/>
          </w:r>
          <w:r w:rsidRPr="00DE1F3A">
            <w:rPr>
              <w:noProof/>
              <w:webHidden/>
            </w:rPr>
            <w:instrText xml:space="preserve"> PAGEREF _Toc178607406 \h </w:instrText>
          </w:r>
          <w:r w:rsidRPr="00DE1F3A">
            <w:rPr>
              <w:noProof/>
              <w:webHidden/>
            </w:rPr>
          </w:r>
          <w:r w:rsidRPr="00DE1F3A">
            <w:rPr>
              <w:noProof/>
              <w:webHidden/>
            </w:rPr>
            <w:fldChar w:fldCharType="separate"/>
          </w:r>
          <w:ins w:id="244" w:author="Patrick, David E CTR USARMY HQDA ASA ALT (USA)" w:date="2025-01-10T11:48:00Z">
            <w:r w:rsidR="003E26BA">
              <w:rPr>
                <w:noProof/>
                <w:webHidden/>
              </w:rPr>
              <w:t>31</w:t>
            </w:r>
          </w:ins>
          <w:del w:id="245" w:author="Patrick, David E CTR USARMY HQDA ASA ALT (USA)" w:date="2025-01-10T11:48:00Z">
            <w:r w:rsidR="001A7D24" w:rsidRPr="00DE1F3A" w:rsidDel="003E26BA">
              <w:rPr>
                <w:noProof/>
                <w:webHidden/>
              </w:rPr>
              <w:delText>32</w:delText>
            </w:r>
          </w:del>
          <w:r w:rsidRPr="00DE1F3A">
            <w:rPr>
              <w:noProof/>
              <w:webHidden/>
            </w:rPr>
            <w:fldChar w:fldCharType="end"/>
          </w:r>
          <w:r>
            <w:rPr>
              <w:noProof/>
            </w:rPr>
            <w:fldChar w:fldCharType="end"/>
          </w:r>
        </w:p>
        <w:p w14:paraId="5FEC554F" w14:textId="257B16D3"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"_Toc178607407"</w:instrText>
          </w:r>
          <w:r>
            <w:fldChar w:fldCharType="separate"/>
          </w:r>
          <w:r w:rsidRPr="00276C24">
            <w:rPr>
              <w:rStyle w:val="Hyperlink"/>
              <w:rFonts w:ascii="Arial" w:hAnsi="Arial" w:cs="Arial"/>
              <w:bCs/>
              <w:noProof/>
            </w:rPr>
            <w:t>Design Upgrade Approach</w:t>
          </w:r>
          <w:r w:rsidRPr="00DE1F3A">
            <w:rPr>
              <w:noProof/>
              <w:webHidden/>
            </w:rPr>
            <w:tab/>
          </w:r>
          <w:r w:rsidRPr="00DE1F3A">
            <w:rPr>
              <w:noProof/>
              <w:webHidden/>
            </w:rPr>
            <w:fldChar w:fldCharType="begin"/>
          </w:r>
          <w:r w:rsidRPr="00DE1F3A">
            <w:rPr>
              <w:noProof/>
              <w:webHidden/>
            </w:rPr>
            <w:instrText xml:space="preserve"> PAGEREF _Toc178607407 \h </w:instrText>
          </w:r>
          <w:r w:rsidRPr="00DE1F3A">
            <w:rPr>
              <w:noProof/>
              <w:webHidden/>
            </w:rPr>
          </w:r>
          <w:r w:rsidRPr="00DE1F3A">
            <w:rPr>
              <w:noProof/>
              <w:webHidden/>
            </w:rPr>
            <w:fldChar w:fldCharType="separate"/>
          </w:r>
          <w:ins w:id="246" w:author="Patrick, David E CTR USARMY HQDA ASA ALT (USA)" w:date="2025-01-10T11:48:00Z">
            <w:r w:rsidR="003E26BA">
              <w:rPr>
                <w:noProof/>
                <w:webHidden/>
              </w:rPr>
              <w:t>32</w:t>
            </w:r>
          </w:ins>
          <w:del w:id="247" w:author="Patrick, David E CTR USARMY HQDA ASA ALT (USA)" w:date="2025-01-10T11:48:00Z">
            <w:r w:rsidR="001A7D24" w:rsidRPr="00DE1F3A" w:rsidDel="003E26BA">
              <w:rPr>
                <w:noProof/>
                <w:webHidden/>
              </w:rPr>
              <w:delText>33</w:delText>
            </w:r>
          </w:del>
          <w:r w:rsidRPr="00DE1F3A">
            <w:rPr>
              <w:noProof/>
              <w:webHidden/>
            </w:rPr>
            <w:fldChar w:fldCharType="end"/>
          </w:r>
          <w:r>
            <w:rPr>
              <w:noProof/>
            </w:rPr>
            <w:fldChar w:fldCharType="end"/>
          </w:r>
        </w:p>
        <w:p w14:paraId="0891AB18" w14:textId="7E2752F9"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"_Toc178607408"</w:instrText>
          </w:r>
          <w:r>
            <w:fldChar w:fldCharType="separate"/>
          </w:r>
          <w:r w:rsidRPr="00276C24">
            <w:rPr>
              <w:rStyle w:val="Hyperlink"/>
              <w:rFonts w:ascii="Arial" w:hAnsi="Arial" w:cs="Arial"/>
              <w:bCs/>
              <w:noProof/>
            </w:rPr>
            <w:t>Diminishing Manufacturing Source and Material Shortage (DMSMS)</w:t>
          </w:r>
          <w:r w:rsidRPr="00DE1F3A">
            <w:rPr>
              <w:noProof/>
              <w:webHidden/>
            </w:rPr>
            <w:tab/>
          </w:r>
          <w:r w:rsidRPr="00DE1F3A">
            <w:rPr>
              <w:noProof/>
              <w:webHidden/>
            </w:rPr>
            <w:fldChar w:fldCharType="begin"/>
          </w:r>
          <w:r w:rsidRPr="00DE1F3A">
            <w:rPr>
              <w:noProof/>
              <w:webHidden/>
            </w:rPr>
            <w:instrText xml:space="preserve"> PAGEREF _Toc178607408 \h </w:instrText>
          </w:r>
          <w:r w:rsidRPr="00DE1F3A">
            <w:rPr>
              <w:noProof/>
              <w:webHidden/>
            </w:rPr>
          </w:r>
          <w:r w:rsidRPr="00DE1F3A">
            <w:rPr>
              <w:noProof/>
              <w:webHidden/>
            </w:rPr>
            <w:fldChar w:fldCharType="separate"/>
          </w:r>
          <w:ins w:id="248" w:author="Patrick, David E CTR USARMY HQDA ASA ALT (USA)" w:date="2025-01-10T11:48:00Z">
            <w:r w:rsidR="003E26BA">
              <w:rPr>
                <w:noProof/>
                <w:webHidden/>
              </w:rPr>
              <w:t>32</w:t>
            </w:r>
          </w:ins>
          <w:del w:id="249" w:author="Patrick, David E CTR USARMY HQDA ASA ALT (USA)" w:date="2025-01-10T11:48:00Z">
            <w:r w:rsidR="001A7D24" w:rsidRPr="00DE1F3A" w:rsidDel="003E26BA">
              <w:rPr>
                <w:noProof/>
                <w:webHidden/>
              </w:rPr>
              <w:delText>33</w:delText>
            </w:r>
          </w:del>
          <w:r w:rsidRPr="00DE1F3A">
            <w:rPr>
              <w:noProof/>
              <w:webHidden/>
            </w:rPr>
            <w:fldChar w:fldCharType="end"/>
          </w:r>
          <w:r>
            <w:rPr>
              <w:noProof/>
            </w:rPr>
            <w:fldChar w:fldCharType="end"/>
          </w:r>
        </w:p>
        <w:p w14:paraId="575D60B4" w14:textId="45A70EBF"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"_Toc178607409"</w:instrText>
          </w:r>
          <w:r>
            <w:fldChar w:fldCharType="separate"/>
          </w:r>
          <w:r w:rsidRPr="00276C24">
            <w:rPr>
              <w:rStyle w:val="Hyperlink"/>
              <w:rFonts w:ascii="Arial" w:hAnsi="Arial" w:cs="Arial"/>
              <w:noProof/>
            </w:rPr>
            <w:t>Field Support</w:t>
          </w:r>
          <w:r w:rsidRPr="00DE1F3A">
            <w:rPr>
              <w:noProof/>
              <w:webHidden/>
            </w:rPr>
            <w:tab/>
          </w:r>
          <w:r w:rsidRPr="00DE1F3A">
            <w:rPr>
              <w:noProof/>
              <w:webHidden/>
            </w:rPr>
            <w:fldChar w:fldCharType="begin"/>
          </w:r>
          <w:r w:rsidRPr="00DE1F3A">
            <w:rPr>
              <w:noProof/>
              <w:webHidden/>
            </w:rPr>
            <w:instrText xml:space="preserve"> PAGEREF _Toc178607409 \h </w:instrText>
          </w:r>
          <w:r w:rsidRPr="00DE1F3A">
            <w:rPr>
              <w:noProof/>
              <w:webHidden/>
            </w:rPr>
          </w:r>
          <w:r w:rsidRPr="00DE1F3A">
            <w:rPr>
              <w:noProof/>
              <w:webHidden/>
            </w:rPr>
            <w:fldChar w:fldCharType="separate"/>
          </w:r>
          <w:ins w:id="250" w:author="Patrick, David E CTR USARMY HQDA ASA ALT (USA)" w:date="2025-01-10T11:48:00Z">
            <w:r w:rsidR="003E26BA">
              <w:rPr>
                <w:noProof/>
                <w:webHidden/>
              </w:rPr>
              <w:t>33</w:t>
            </w:r>
          </w:ins>
          <w:del w:id="251" w:author="Patrick, David E CTR USARMY HQDA ASA ALT (USA)" w:date="2025-01-10T11:48:00Z">
            <w:r w:rsidR="001A7D24" w:rsidRPr="00DE1F3A" w:rsidDel="003E26BA">
              <w:rPr>
                <w:noProof/>
                <w:webHidden/>
              </w:rPr>
              <w:delText>34</w:delText>
            </w:r>
          </w:del>
          <w:r w:rsidRPr="00DE1F3A">
            <w:rPr>
              <w:noProof/>
              <w:webHidden/>
            </w:rPr>
            <w:fldChar w:fldCharType="end"/>
          </w:r>
          <w:r>
            <w:rPr>
              <w:noProof/>
            </w:rPr>
            <w:fldChar w:fldCharType="end"/>
          </w:r>
        </w:p>
        <w:p w14:paraId="3453C0F1" w14:textId="34ED8BA1"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"_Toc178607410"</w:instrText>
          </w:r>
          <w:r>
            <w:fldChar w:fldCharType="separate"/>
          </w:r>
          <w:r w:rsidRPr="00276C24">
            <w:rPr>
              <w:rStyle w:val="Hyperlink"/>
              <w:rFonts w:ascii="Arial" w:hAnsi="Arial" w:cs="Arial"/>
              <w:bCs/>
              <w:noProof/>
            </w:rPr>
            <w:t>Hardware Sustainment Activities</w:t>
          </w:r>
          <w:r w:rsidRPr="00DE1F3A">
            <w:rPr>
              <w:noProof/>
              <w:webHidden/>
            </w:rPr>
            <w:tab/>
          </w:r>
          <w:r w:rsidRPr="00DE1F3A">
            <w:rPr>
              <w:noProof/>
              <w:webHidden/>
            </w:rPr>
            <w:fldChar w:fldCharType="begin"/>
          </w:r>
          <w:r w:rsidRPr="00DE1F3A">
            <w:rPr>
              <w:noProof/>
              <w:webHidden/>
            </w:rPr>
            <w:instrText xml:space="preserve"> PAGEREF _Toc178607410 \h </w:instrText>
          </w:r>
          <w:r w:rsidRPr="00DE1F3A">
            <w:rPr>
              <w:noProof/>
              <w:webHidden/>
            </w:rPr>
          </w:r>
          <w:r w:rsidRPr="00DE1F3A">
            <w:rPr>
              <w:noProof/>
              <w:webHidden/>
            </w:rPr>
            <w:fldChar w:fldCharType="separate"/>
          </w:r>
          <w:ins w:id="252" w:author="Patrick, David E CTR USARMY HQDA ASA ALT (USA)" w:date="2025-01-10T11:48:00Z">
            <w:r w:rsidR="003E26BA">
              <w:rPr>
                <w:noProof/>
                <w:webHidden/>
              </w:rPr>
              <w:t>33</w:t>
            </w:r>
          </w:ins>
          <w:del w:id="253" w:author="Patrick, David E CTR USARMY HQDA ASA ALT (USA)" w:date="2025-01-10T11:48:00Z">
            <w:r w:rsidR="001A7D24" w:rsidRPr="00DE1F3A" w:rsidDel="003E26BA">
              <w:rPr>
                <w:noProof/>
                <w:webHidden/>
              </w:rPr>
              <w:delText>34</w:delText>
            </w:r>
          </w:del>
          <w:r w:rsidRPr="00DE1F3A">
            <w:rPr>
              <w:noProof/>
              <w:webHidden/>
            </w:rPr>
            <w:fldChar w:fldCharType="end"/>
          </w:r>
          <w:r>
            <w:rPr>
              <w:noProof/>
            </w:rPr>
            <w:fldChar w:fldCharType="end"/>
          </w:r>
        </w:p>
        <w:p w14:paraId="0C1DB871" w14:textId="18127BF4"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"_Toc178607411"</w:instrText>
          </w:r>
          <w:r>
            <w:fldChar w:fldCharType="separate"/>
          </w:r>
          <w:r w:rsidRPr="00276C24">
            <w:rPr>
              <w:rStyle w:val="Hyperlink"/>
              <w:rFonts w:ascii="Arial" w:hAnsi="Arial" w:cs="Arial"/>
              <w:bCs/>
              <w:noProof/>
            </w:rPr>
            <w:t>License Rights (LR)</w:t>
          </w:r>
          <w:r w:rsidRPr="00DE1F3A">
            <w:rPr>
              <w:noProof/>
              <w:webHidden/>
            </w:rPr>
            <w:tab/>
          </w:r>
          <w:r w:rsidRPr="00DE1F3A">
            <w:rPr>
              <w:noProof/>
              <w:webHidden/>
            </w:rPr>
            <w:fldChar w:fldCharType="begin"/>
          </w:r>
          <w:r w:rsidRPr="00DE1F3A">
            <w:rPr>
              <w:noProof/>
              <w:webHidden/>
            </w:rPr>
            <w:instrText xml:space="preserve"> PAGEREF _Toc178607411 \h </w:instrText>
          </w:r>
          <w:r w:rsidRPr="00DE1F3A">
            <w:rPr>
              <w:noProof/>
              <w:webHidden/>
            </w:rPr>
          </w:r>
          <w:r w:rsidRPr="00DE1F3A">
            <w:rPr>
              <w:noProof/>
              <w:webHidden/>
            </w:rPr>
            <w:fldChar w:fldCharType="separate"/>
          </w:r>
          <w:ins w:id="254" w:author="Patrick, David E CTR USARMY HQDA ASA ALT (USA)" w:date="2025-01-10T11:48:00Z">
            <w:r w:rsidR="003E26BA">
              <w:rPr>
                <w:noProof/>
                <w:webHidden/>
              </w:rPr>
              <w:t>33</w:t>
            </w:r>
          </w:ins>
          <w:del w:id="255" w:author="Patrick, David E CTR USARMY HQDA ASA ALT (USA)" w:date="2025-01-10T11:48:00Z">
            <w:r w:rsidR="001A7D24" w:rsidRPr="00DE1F3A" w:rsidDel="003E26BA">
              <w:rPr>
                <w:noProof/>
                <w:webHidden/>
              </w:rPr>
              <w:delText>34</w:delText>
            </w:r>
          </w:del>
          <w:r w:rsidRPr="00DE1F3A">
            <w:rPr>
              <w:noProof/>
              <w:webHidden/>
            </w:rPr>
            <w:fldChar w:fldCharType="end"/>
          </w:r>
          <w:r>
            <w:rPr>
              <w:noProof/>
            </w:rPr>
            <w:fldChar w:fldCharType="end"/>
          </w:r>
        </w:p>
        <w:p w14:paraId="6B398730" w14:textId="1829F8AA"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"_Toc178607412"</w:instrText>
          </w:r>
          <w:r>
            <w:fldChar w:fldCharType="separate"/>
          </w:r>
          <w:r w:rsidRPr="00276C24">
            <w:rPr>
              <w:rStyle w:val="Hyperlink"/>
              <w:rFonts w:ascii="Arial" w:hAnsi="Arial" w:cs="Arial"/>
              <w:bCs/>
              <w:noProof/>
            </w:rPr>
            <w:t>Logistics Support</w:t>
          </w:r>
          <w:r w:rsidRPr="00DE1F3A">
            <w:rPr>
              <w:noProof/>
              <w:webHidden/>
            </w:rPr>
            <w:tab/>
          </w:r>
          <w:r w:rsidRPr="00DE1F3A">
            <w:rPr>
              <w:noProof/>
              <w:webHidden/>
            </w:rPr>
            <w:fldChar w:fldCharType="begin"/>
          </w:r>
          <w:r w:rsidRPr="00DE1F3A">
            <w:rPr>
              <w:noProof/>
              <w:webHidden/>
            </w:rPr>
            <w:instrText xml:space="preserve"> PAGEREF _Toc178607412 \h </w:instrText>
          </w:r>
          <w:r w:rsidRPr="00DE1F3A">
            <w:rPr>
              <w:noProof/>
              <w:webHidden/>
            </w:rPr>
          </w:r>
          <w:r w:rsidRPr="00DE1F3A">
            <w:rPr>
              <w:noProof/>
              <w:webHidden/>
            </w:rPr>
            <w:fldChar w:fldCharType="separate"/>
          </w:r>
          <w:ins w:id="256" w:author="Patrick, David E CTR USARMY HQDA ASA ALT (USA)" w:date="2025-01-10T11:48:00Z">
            <w:r w:rsidR="003E26BA">
              <w:rPr>
                <w:noProof/>
                <w:webHidden/>
              </w:rPr>
              <w:t>35</w:t>
            </w:r>
          </w:ins>
          <w:del w:id="257" w:author="Patrick, David E CTR USARMY HQDA ASA ALT (USA)" w:date="2025-01-10T11:48:00Z">
            <w:r w:rsidR="001A7D24" w:rsidRPr="00DE1F3A" w:rsidDel="003E26BA">
              <w:rPr>
                <w:noProof/>
                <w:webHidden/>
              </w:rPr>
              <w:delText>36</w:delText>
            </w:r>
          </w:del>
          <w:r w:rsidRPr="00DE1F3A">
            <w:rPr>
              <w:noProof/>
              <w:webHidden/>
            </w:rPr>
            <w:fldChar w:fldCharType="end"/>
          </w:r>
          <w:r>
            <w:rPr>
              <w:noProof/>
            </w:rPr>
            <w:fldChar w:fldCharType="end"/>
          </w:r>
        </w:p>
        <w:p w14:paraId="190428DD" w14:textId="1D354E01"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"_Toc178607413"</w:instrText>
          </w:r>
          <w:r>
            <w:fldChar w:fldCharType="separate"/>
          </w:r>
          <w:r w:rsidRPr="00276C24">
            <w:rPr>
              <w:rStyle w:val="Hyperlink"/>
              <w:rFonts w:ascii="Arial" w:hAnsi="Arial" w:cs="Arial"/>
              <w:bCs/>
              <w:noProof/>
            </w:rPr>
            <w:t>Maintenance Support Concept</w:t>
          </w:r>
          <w:r w:rsidRPr="00DE1F3A">
            <w:rPr>
              <w:noProof/>
              <w:webHidden/>
            </w:rPr>
            <w:tab/>
          </w:r>
          <w:r w:rsidRPr="00DE1F3A">
            <w:rPr>
              <w:noProof/>
              <w:webHidden/>
            </w:rPr>
            <w:fldChar w:fldCharType="begin"/>
          </w:r>
          <w:r w:rsidRPr="00DE1F3A">
            <w:rPr>
              <w:noProof/>
              <w:webHidden/>
            </w:rPr>
            <w:instrText xml:space="preserve"> PAGEREF _Toc178607413 \h </w:instrText>
          </w:r>
          <w:r w:rsidRPr="00DE1F3A">
            <w:rPr>
              <w:noProof/>
              <w:webHidden/>
            </w:rPr>
          </w:r>
          <w:r w:rsidRPr="00DE1F3A">
            <w:rPr>
              <w:noProof/>
              <w:webHidden/>
            </w:rPr>
            <w:fldChar w:fldCharType="separate"/>
          </w:r>
          <w:ins w:id="258" w:author="Patrick, David E CTR USARMY HQDA ASA ALT (USA)" w:date="2025-01-10T11:48:00Z">
            <w:r w:rsidR="003E26BA">
              <w:rPr>
                <w:noProof/>
                <w:webHidden/>
              </w:rPr>
              <w:t>35</w:t>
            </w:r>
          </w:ins>
          <w:del w:id="259" w:author="Patrick, David E CTR USARMY HQDA ASA ALT (USA)" w:date="2025-01-10T11:48:00Z">
            <w:r w:rsidR="001A7D24" w:rsidRPr="00DE1F3A" w:rsidDel="003E26BA">
              <w:rPr>
                <w:noProof/>
                <w:webHidden/>
              </w:rPr>
              <w:delText>36</w:delText>
            </w:r>
          </w:del>
          <w:r w:rsidRPr="00DE1F3A">
            <w:rPr>
              <w:noProof/>
              <w:webHidden/>
            </w:rPr>
            <w:fldChar w:fldCharType="end"/>
          </w:r>
          <w:r>
            <w:rPr>
              <w:noProof/>
            </w:rPr>
            <w:fldChar w:fldCharType="end"/>
          </w:r>
        </w:p>
        <w:p w14:paraId="4FA05377" w14:textId="20FE3157"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"_Toc178607414"</w:instrText>
          </w:r>
          <w:r>
            <w:fldChar w:fldCharType="separate"/>
          </w:r>
          <w:r w:rsidRPr="00276C24">
            <w:rPr>
              <w:rStyle w:val="Hyperlink"/>
              <w:rFonts w:ascii="Arial" w:hAnsi="Arial" w:cs="Arial"/>
              <w:bCs/>
              <w:noProof/>
            </w:rPr>
            <w:t>Modular Open Systems Approach (MOSA) (10 U.S. Code § 4401)</w:t>
          </w:r>
          <w:r w:rsidRPr="00DE1F3A">
            <w:rPr>
              <w:noProof/>
              <w:webHidden/>
            </w:rPr>
            <w:tab/>
          </w:r>
          <w:r w:rsidRPr="00DE1F3A">
            <w:rPr>
              <w:noProof/>
              <w:webHidden/>
            </w:rPr>
            <w:fldChar w:fldCharType="begin"/>
          </w:r>
          <w:r w:rsidRPr="00DE1F3A">
            <w:rPr>
              <w:noProof/>
              <w:webHidden/>
            </w:rPr>
            <w:instrText xml:space="preserve"> PAGEREF _Toc178607414 \h </w:instrText>
          </w:r>
          <w:r w:rsidRPr="00DE1F3A">
            <w:rPr>
              <w:noProof/>
              <w:webHidden/>
            </w:rPr>
          </w:r>
          <w:r w:rsidRPr="00DE1F3A">
            <w:rPr>
              <w:noProof/>
              <w:webHidden/>
            </w:rPr>
            <w:fldChar w:fldCharType="separate"/>
          </w:r>
          <w:ins w:id="260" w:author="Patrick, David E CTR USARMY HQDA ASA ALT (USA)" w:date="2025-01-10T11:48:00Z">
            <w:r w:rsidR="003E26BA">
              <w:rPr>
                <w:noProof/>
                <w:webHidden/>
              </w:rPr>
              <w:t>36</w:t>
            </w:r>
          </w:ins>
          <w:del w:id="261" w:author="Patrick, David E CTR USARMY HQDA ASA ALT (USA)" w:date="2025-01-10T11:48:00Z">
            <w:r w:rsidR="001A7D24" w:rsidRPr="00DE1F3A" w:rsidDel="003E26BA">
              <w:rPr>
                <w:noProof/>
                <w:webHidden/>
              </w:rPr>
              <w:delText>37</w:delText>
            </w:r>
          </w:del>
          <w:r w:rsidRPr="00DE1F3A">
            <w:rPr>
              <w:noProof/>
              <w:webHidden/>
            </w:rPr>
            <w:fldChar w:fldCharType="end"/>
          </w:r>
          <w:r>
            <w:rPr>
              <w:noProof/>
            </w:rPr>
            <w:fldChar w:fldCharType="end"/>
          </w:r>
        </w:p>
        <w:p w14:paraId="54AEEA60" w14:textId="52B79A31"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"_Toc178607415"</w:instrText>
          </w:r>
          <w:r>
            <w:fldChar w:fldCharType="separate"/>
          </w:r>
          <w:r w:rsidRPr="00276C24">
            <w:rPr>
              <w:rStyle w:val="Hyperlink"/>
              <w:rFonts w:ascii="Arial" w:hAnsi="Arial" w:cs="Arial"/>
              <w:bCs/>
              <w:noProof/>
            </w:rPr>
            <w:t>Operation, Maintenance, Training, and Installation</w:t>
          </w:r>
          <w:r w:rsidRPr="00DE1F3A">
            <w:rPr>
              <w:noProof/>
              <w:webHidden/>
            </w:rPr>
            <w:tab/>
          </w:r>
          <w:r w:rsidRPr="00DE1F3A">
            <w:rPr>
              <w:noProof/>
              <w:webHidden/>
            </w:rPr>
            <w:fldChar w:fldCharType="begin"/>
          </w:r>
          <w:r w:rsidRPr="00DE1F3A">
            <w:rPr>
              <w:noProof/>
              <w:webHidden/>
            </w:rPr>
            <w:instrText xml:space="preserve"> PAGEREF _Toc178607415 \h </w:instrText>
          </w:r>
          <w:r w:rsidRPr="00DE1F3A">
            <w:rPr>
              <w:noProof/>
              <w:webHidden/>
            </w:rPr>
          </w:r>
          <w:r w:rsidRPr="00DE1F3A">
            <w:rPr>
              <w:noProof/>
              <w:webHidden/>
            </w:rPr>
            <w:fldChar w:fldCharType="separate"/>
          </w:r>
          <w:ins w:id="262" w:author="Patrick, David E CTR USARMY HQDA ASA ALT (USA)" w:date="2025-01-10T11:48:00Z">
            <w:r w:rsidR="003E26BA">
              <w:rPr>
                <w:noProof/>
                <w:webHidden/>
              </w:rPr>
              <w:t>37</w:t>
            </w:r>
          </w:ins>
          <w:del w:id="263" w:author="Patrick, David E CTR USARMY HQDA ASA ALT (USA)" w:date="2025-01-10T11:48:00Z">
            <w:r w:rsidR="001A7D24" w:rsidRPr="00DE1F3A" w:rsidDel="003E26BA">
              <w:rPr>
                <w:noProof/>
                <w:webHidden/>
              </w:rPr>
              <w:delText>38</w:delText>
            </w:r>
          </w:del>
          <w:r w:rsidRPr="00DE1F3A">
            <w:rPr>
              <w:noProof/>
              <w:webHidden/>
            </w:rPr>
            <w:fldChar w:fldCharType="end"/>
          </w:r>
          <w:r>
            <w:rPr>
              <w:noProof/>
            </w:rPr>
            <w:fldChar w:fldCharType="end"/>
          </w:r>
        </w:p>
        <w:p w14:paraId="55623F2A" w14:textId="68A31D7E"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"_Toc178607416"</w:instrText>
          </w:r>
          <w:r>
            <w:fldChar w:fldCharType="separate"/>
          </w:r>
          <w:r w:rsidRPr="00276C24">
            <w:rPr>
              <w:rStyle w:val="Hyperlink"/>
              <w:rFonts w:ascii="Arial" w:hAnsi="Arial" w:cs="Arial"/>
              <w:bCs/>
              <w:noProof/>
            </w:rPr>
            <w:t>Operator and Maintainer Training</w:t>
          </w:r>
          <w:r w:rsidRPr="00DE1F3A">
            <w:rPr>
              <w:noProof/>
              <w:webHidden/>
            </w:rPr>
            <w:tab/>
          </w:r>
          <w:r w:rsidRPr="00DE1F3A">
            <w:rPr>
              <w:noProof/>
              <w:webHidden/>
            </w:rPr>
            <w:fldChar w:fldCharType="begin"/>
          </w:r>
          <w:r w:rsidRPr="00DE1F3A">
            <w:rPr>
              <w:noProof/>
              <w:webHidden/>
            </w:rPr>
            <w:instrText xml:space="preserve"> PAGEREF _Toc178607416 \h </w:instrText>
          </w:r>
          <w:r w:rsidRPr="00DE1F3A">
            <w:rPr>
              <w:noProof/>
              <w:webHidden/>
            </w:rPr>
          </w:r>
          <w:r w:rsidRPr="00DE1F3A">
            <w:rPr>
              <w:noProof/>
              <w:webHidden/>
            </w:rPr>
            <w:fldChar w:fldCharType="separate"/>
          </w:r>
          <w:ins w:id="264" w:author="Patrick, David E CTR USARMY HQDA ASA ALT (USA)" w:date="2025-01-10T11:48:00Z">
            <w:r w:rsidR="003E26BA">
              <w:rPr>
                <w:noProof/>
                <w:webHidden/>
              </w:rPr>
              <w:t>38</w:t>
            </w:r>
          </w:ins>
          <w:del w:id="265" w:author="Patrick, David E CTR USARMY HQDA ASA ALT (USA)" w:date="2025-01-10T11:48:00Z">
            <w:r w:rsidR="001A7D24" w:rsidRPr="00DE1F3A" w:rsidDel="003E26BA">
              <w:rPr>
                <w:noProof/>
                <w:webHidden/>
              </w:rPr>
              <w:delText>39</w:delText>
            </w:r>
          </w:del>
          <w:r w:rsidRPr="00DE1F3A">
            <w:rPr>
              <w:noProof/>
              <w:webHidden/>
            </w:rPr>
            <w:fldChar w:fldCharType="end"/>
          </w:r>
          <w:r>
            <w:rPr>
              <w:noProof/>
            </w:rPr>
            <w:fldChar w:fldCharType="end"/>
          </w:r>
        </w:p>
        <w:p w14:paraId="351E0361" w14:textId="54AF66DB"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"_Toc178607417"</w:instrText>
          </w:r>
          <w:r>
            <w:fldChar w:fldCharType="separate"/>
          </w:r>
          <w:r w:rsidRPr="00276C24">
            <w:rPr>
              <w:rStyle w:val="Hyperlink"/>
              <w:rFonts w:ascii="Arial" w:hAnsi="Arial" w:cs="Arial"/>
              <w:bCs/>
              <w:noProof/>
            </w:rPr>
            <w:t>Organic Field Level Support Provisioning</w:t>
          </w:r>
          <w:r w:rsidRPr="00DE1F3A">
            <w:rPr>
              <w:noProof/>
              <w:webHidden/>
            </w:rPr>
            <w:tab/>
          </w:r>
          <w:r w:rsidRPr="00DE1F3A">
            <w:rPr>
              <w:noProof/>
              <w:webHidden/>
            </w:rPr>
            <w:fldChar w:fldCharType="begin"/>
          </w:r>
          <w:r w:rsidRPr="00DE1F3A">
            <w:rPr>
              <w:noProof/>
              <w:webHidden/>
            </w:rPr>
            <w:instrText xml:space="preserve"> PAGEREF _Toc178607417 \h </w:instrText>
          </w:r>
          <w:r w:rsidRPr="00DE1F3A">
            <w:rPr>
              <w:noProof/>
              <w:webHidden/>
            </w:rPr>
          </w:r>
          <w:r w:rsidRPr="00DE1F3A">
            <w:rPr>
              <w:noProof/>
              <w:webHidden/>
            </w:rPr>
            <w:fldChar w:fldCharType="separate"/>
          </w:r>
          <w:ins w:id="266" w:author="Patrick, David E CTR USARMY HQDA ASA ALT (USA)" w:date="2025-01-10T11:48:00Z">
            <w:r w:rsidR="003E26BA">
              <w:rPr>
                <w:noProof/>
                <w:webHidden/>
              </w:rPr>
              <w:t>39</w:t>
            </w:r>
          </w:ins>
          <w:del w:id="267" w:author="Patrick, David E CTR USARMY HQDA ASA ALT (USA)" w:date="2025-01-10T11:48:00Z">
            <w:r w:rsidR="001A7D24" w:rsidRPr="00DE1F3A" w:rsidDel="003E26BA">
              <w:rPr>
                <w:noProof/>
                <w:webHidden/>
              </w:rPr>
              <w:delText>40</w:delText>
            </w:r>
          </w:del>
          <w:r w:rsidRPr="00DE1F3A">
            <w:rPr>
              <w:noProof/>
              <w:webHidden/>
            </w:rPr>
            <w:fldChar w:fldCharType="end"/>
          </w:r>
          <w:r>
            <w:rPr>
              <w:noProof/>
            </w:rPr>
            <w:fldChar w:fldCharType="end"/>
          </w:r>
        </w:p>
        <w:p w14:paraId="5B7460E6" w14:textId="6809B19A"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"_Toc178607418"</w:instrText>
          </w:r>
          <w:r>
            <w:fldChar w:fldCharType="separate"/>
          </w:r>
          <w:r w:rsidRPr="00276C24">
            <w:rPr>
              <w:rStyle w:val="Hyperlink"/>
              <w:rFonts w:ascii="Arial" w:hAnsi="Arial" w:cs="Arial"/>
              <w:bCs/>
              <w:noProof/>
            </w:rPr>
            <w:t>Product Support/Sustainment Strategy</w:t>
          </w:r>
          <w:r w:rsidRPr="00DE1F3A">
            <w:rPr>
              <w:noProof/>
              <w:webHidden/>
            </w:rPr>
            <w:tab/>
          </w:r>
          <w:r w:rsidRPr="00DE1F3A">
            <w:rPr>
              <w:noProof/>
              <w:webHidden/>
            </w:rPr>
            <w:fldChar w:fldCharType="begin"/>
          </w:r>
          <w:r w:rsidRPr="00DE1F3A">
            <w:rPr>
              <w:noProof/>
              <w:webHidden/>
            </w:rPr>
            <w:instrText xml:space="preserve"> PAGEREF _Toc178607418 \h </w:instrText>
          </w:r>
          <w:r w:rsidRPr="00DE1F3A">
            <w:rPr>
              <w:noProof/>
              <w:webHidden/>
            </w:rPr>
          </w:r>
          <w:r w:rsidRPr="00DE1F3A">
            <w:rPr>
              <w:noProof/>
              <w:webHidden/>
            </w:rPr>
            <w:fldChar w:fldCharType="separate"/>
          </w:r>
          <w:ins w:id="268" w:author="Patrick, David E CTR USARMY HQDA ASA ALT (USA)" w:date="2025-01-10T11:48:00Z">
            <w:r w:rsidR="003E26BA">
              <w:rPr>
                <w:noProof/>
                <w:webHidden/>
              </w:rPr>
              <w:t>39</w:t>
            </w:r>
          </w:ins>
          <w:del w:id="269" w:author="Patrick, David E CTR USARMY HQDA ASA ALT (USA)" w:date="2025-01-10T11:48:00Z">
            <w:r w:rsidR="001A7D24" w:rsidRPr="00DE1F3A" w:rsidDel="003E26BA">
              <w:rPr>
                <w:noProof/>
                <w:webHidden/>
              </w:rPr>
              <w:delText>40</w:delText>
            </w:r>
          </w:del>
          <w:r w:rsidRPr="00DE1F3A">
            <w:rPr>
              <w:noProof/>
              <w:webHidden/>
            </w:rPr>
            <w:fldChar w:fldCharType="end"/>
          </w:r>
          <w:r>
            <w:rPr>
              <w:noProof/>
            </w:rPr>
            <w:fldChar w:fldCharType="end"/>
          </w:r>
        </w:p>
        <w:p w14:paraId="1AB64E65" w14:textId="56EF5D2D"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"_Toc178607419"</w:instrText>
          </w:r>
          <w:r>
            <w:fldChar w:fldCharType="separate"/>
          </w:r>
          <w:r w:rsidRPr="00276C24">
            <w:rPr>
              <w:rStyle w:val="Hyperlink"/>
              <w:rFonts w:ascii="Arial" w:hAnsi="Arial" w:cs="Arial"/>
              <w:bCs/>
              <w:noProof/>
              <w:kern w:val="20"/>
              <w:lang w:eastAsia="ja-JP"/>
            </w:rPr>
            <w:t>Quality Assurance</w:t>
          </w:r>
          <w:r w:rsidRPr="00DE1F3A">
            <w:rPr>
              <w:noProof/>
              <w:webHidden/>
            </w:rPr>
            <w:tab/>
          </w:r>
          <w:r w:rsidRPr="00DE1F3A">
            <w:rPr>
              <w:noProof/>
              <w:webHidden/>
            </w:rPr>
            <w:fldChar w:fldCharType="begin"/>
          </w:r>
          <w:r w:rsidRPr="00DE1F3A">
            <w:rPr>
              <w:noProof/>
              <w:webHidden/>
            </w:rPr>
            <w:instrText xml:space="preserve"> PAGEREF _Toc178607419 \h </w:instrText>
          </w:r>
          <w:r w:rsidRPr="00DE1F3A">
            <w:rPr>
              <w:noProof/>
              <w:webHidden/>
            </w:rPr>
          </w:r>
          <w:r w:rsidRPr="00DE1F3A">
            <w:rPr>
              <w:noProof/>
              <w:webHidden/>
            </w:rPr>
            <w:fldChar w:fldCharType="separate"/>
          </w:r>
          <w:ins w:id="270" w:author="Patrick, David E CTR USARMY HQDA ASA ALT (USA)" w:date="2025-01-10T11:48:00Z">
            <w:r w:rsidR="003E26BA">
              <w:rPr>
                <w:noProof/>
                <w:webHidden/>
              </w:rPr>
              <w:t>40</w:t>
            </w:r>
          </w:ins>
          <w:del w:id="271" w:author="Patrick, David E CTR USARMY HQDA ASA ALT (USA)" w:date="2025-01-10T11:48:00Z">
            <w:r w:rsidR="001A7D24" w:rsidRPr="00DE1F3A" w:rsidDel="003E26BA">
              <w:rPr>
                <w:noProof/>
                <w:webHidden/>
              </w:rPr>
              <w:delText>41</w:delText>
            </w:r>
          </w:del>
          <w:r w:rsidRPr="00DE1F3A">
            <w:rPr>
              <w:noProof/>
              <w:webHidden/>
            </w:rPr>
            <w:fldChar w:fldCharType="end"/>
          </w:r>
          <w:r>
            <w:rPr>
              <w:noProof/>
            </w:rPr>
            <w:fldChar w:fldCharType="end"/>
          </w:r>
        </w:p>
        <w:p w14:paraId="5EEA2F50" w14:textId="37D66755"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"_Toc178607420"</w:instrText>
          </w:r>
          <w:r>
            <w:fldChar w:fldCharType="separate"/>
          </w:r>
          <w:r w:rsidRPr="00276C24">
            <w:rPr>
              <w:rStyle w:val="Hyperlink"/>
              <w:rFonts w:ascii="Arial" w:hAnsi="Arial" w:cs="Arial"/>
              <w:bCs/>
              <w:noProof/>
              <w:lang w:eastAsia="ja-JP"/>
            </w:rPr>
            <w:t>Risk Management</w:t>
          </w:r>
          <w:r w:rsidRPr="00DE1F3A">
            <w:rPr>
              <w:noProof/>
              <w:webHidden/>
            </w:rPr>
            <w:tab/>
          </w:r>
          <w:r w:rsidRPr="00DE1F3A">
            <w:rPr>
              <w:noProof/>
              <w:webHidden/>
            </w:rPr>
            <w:fldChar w:fldCharType="begin"/>
          </w:r>
          <w:r w:rsidRPr="00DE1F3A">
            <w:rPr>
              <w:noProof/>
              <w:webHidden/>
            </w:rPr>
            <w:instrText xml:space="preserve"> PAGEREF _Toc178607420 \h </w:instrText>
          </w:r>
          <w:r w:rsidRPr="00DE1F3A">
            <w:rPr>
              <w:noProof/>
              <w:webHidden/>
            </w:rPr>
          </w:r>
          <w:r w:rsidRPr="00DE1F3A">
            <w:rPr>
              <w:noProof/>
              <w:webHidden/>
            </w:rPr>
            <w:fldChar w:fldCharType="separate"/>
          </w:r>
          <w:ins w:id="272" w:author="Patrick, David E CTR USARMY HQDA ASA ALT (USA)" w:date="2025-01-10T11:48:00Z">
            <w:r w:rsidR="003E26BA">
              <w:rPr>
                <w:noProof/>
                <w:webHidden/>
              </w:rPr>
              <w:t>40</w:t>
            </w:r>
          </w:ins>
          <w:del w:id="273" w:author="Patrick, David E CTR USARMY HQDA ASA ALT (USA)" w:date="2025-01-10T11:48:00Z">
            <w:r w:rsidR="001A7D24" w:rsidRPr="00DE1F3A" w:rsidDel="003E26BA">
              <w:rPr>
                <w:noProof/>
                <w:webHidden/>
              </w:rPr>
              <w:delText>41</w:delText>
            </w:r>
          </w:del>
          <w:r w:rsidRPr="00DE1F3A">
            <w:rPr>
              <w:noProof/>
              <w:webHidden/>
            </w:rPr>
            <w:fldChar w:fldCharType="end"/>
          </w:r>
          <w:r>
            <w:rPr>
              <w:noProof/>
            </w:rPr>
            <w:fldChar w:fldCharType="end"/>
          </w:r>
        </w:p>
        <w:p w14:paraId="5925F9DC" w14:textId="3746F581"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"_Toc178607421"</w:instrText>
          </w:r>
          <w:r>
            <w:fldChar w:fldCharType="separate"/>
          </w:r>
          <w:r w:rsidRPr="00276C24">
            <w:rPr>
              <w:rStyle w:val="Hyperlink"/>
              <w:rFonts w:ascii="Arial" w:hAnsi="Arial" w:cs="Arial"/>
              <w:noProof/>
            </w:rPr>
            <w:t>Software Sustainment Environment (SSE</w:t>
          </w:r>
          <w:r w:rsidRPr="00276C24">
            <w:rPr>
              <w:rStyle w:val="Hyperlink"/>
              <w:rFonts w:ascii="Arial" w:hAnsi="Arial" w:cs="Arial"/>
              <w:bCs/>
              <w:noProof/>
            </w:rPr>
            <w:t>): please review Software Modernization information at Army Directive 2024-02 (Enabling Modern Software Development and Acquisition Practices)</w:t>
          </w:r>
          <w:r w:rsidRPr="00DE1F3A">
            <w:rPr>
              <w:noProof/>
              <w:webHidden/>
            </w:rPr>
            <w:tab/>
          </w:r>
          <w:r w:rsidRPr="00DE1F3A">
            <w:rPr>
              <w:noProof/>
              <w:webHidden/>
            </w:rPr>
            <w:fldChar w:fldCharType="begin"/>
          </w:r>
          <w:r w:rsidRPr="00DE1F3A">
            <w:rPr>
              <w:noProof/>
              <w:webHidden/>
            </w:rPr>
            <w:instrText xml:space="preserve"> PAGEREF _Toc178607421 \h </w:instrText>
          </w:r>
          <w:r w:rsidRPr="00DE1F3A">
            <w:rPr>
              <w:noProof/>
              <w:webHidden/>
            </w:rPr>
          </w:r>
          <w:r w:rsidRPr="00DE1F3A">
            <w:rPr>
              <w:noProof/>
              <w:webHidden/>
            </w:rPr>
            <w:fldChar w:fldCharType="separate"/>
          </w:r>
          <w:ins w:id="274" w:author="Patrick, David E CTR USARMY HQDA ASA ALT (USA)" w:date="2025-01-10T11:48:00Z">
            <w:r w:rsidR="003E26BA">
              <w:rPr>
                <w:noProof/>
                <w:webHidden/>
              </w:rPr>
              <w:t>41</w:t>
            </w:r>
          </w:ins>
          <w:del w:id="275" w:author="Patrick, David E CTR USARMY HQDA ASA ALT (USA)" w:date="2025-01-10T11:48:00Z">
            <w:r w:rsidR="001A7D24" w:rsidRPr="00DE1F3A" w:rsidDel="003E26BA">
              <w:rPr>
                <w:noProof/>
                <w:webHidden/>
              </w:rPr>
              <w:delText>42</w:delText>
            </w:r>
          </w:del>
          <w:r w:rsidRPr="00DE1F3A">
            <w:rPr>
              <w:noProof/>
              <w:webHidden/>
            </w:rPr>
            <w:fldChar w:fldCharType="end"/>
          </w:r>
          <w:r>
            <w:rPr>
              <w:noProof/>
            </w:rPr>
            <w:fldChar w:fldCharType="end"/>
          </w:r>
        </w:p>
        <w:p w14:paraId="20EF590C" w14:textId="38453699"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"_Toc178607422"</w:instrText>
          </w:r>
          <w:r>
            <w:fldChar w:fldCharType="separate"/>
          </w:r>
          <w:r w:rsidRPr="00276C24">
            <w:rPr>
              <w:rStyle w:val="Hyperlink"/>
              <w:rFonts w:ascii="Arial" w:hAnsi="Arial" w:cs="Arial"/>
              <w:bCs/>
              <w:noProof/>
            </w:rPr>
            <w:t>Subcontractor Proposal</w:t>
          </w:r>
          <w:r w:rsidRPr="00DE1F3A">
            <w:rPr>
              <w:noProof/>
              <w:webHidden/>
            </w:rPr>
            <w:tab/>
          </w:r>
          <w:r w:rsidRPr="00DE1F3A">
            <w:rPr>
              <w:noProof/>
              <w:webHidden/>
            </w:rPr>
            <w:fldChar w:fldCharType="begin"/>
          </w:r>
          <w:r w:rsidRPr="00DE1F3A">
            <w:rPr>
              <w:noProof/>
              <w:webHidden/>
            </w:rPr>
            <w:instrText xml:space="preserve"> PAGEREF _Toc178607422 \h </w:instrText>
          </w:r>
          <w:r w:rsidRPr="00DE1F3A">
            <w:rPr>
              <w:noProof/>
              <w:webHidden/>
            </w:rPr>
          </w:r>
          <w:r w:rsidRPr="00DE1F3A">
            <w:rPr>
              <w:noProof/>
              <w:webHidden/>
            </w:rPr>
            <w:fldChar w:fldCharType="separate"/>
          </w:r>
          <w:ins w:id="276" w:author="Patrick, David E CTR USARMY HQDA ASA ALT (USA)" w:date="2025-01-10T11:48:00Z">
            <w:r w:rsidR="003E26BA">
              <w:rPr>
                <w:noProof/>
                <w:webHidden/>
              </w:rPr>
              <w:t>41</w:t>
            </w:r>
          </w:ins>
          <w:del w:id="277" w:author="Patrick, David E CTR USARMY HQDA ASA ALT (USA)" w:date="2025-01-10T11:48:00Z">
            <w:r w:rsidR="001A7D24" w:rsidRPr="00DE1F3A" w:rsidDel="003E26BA">
              <w:rPr>
                <w:noProof/>
                <w:webHidden/>
              </w:rPr>
              <w:delText>42</w:delText>
            </w:r>
          </w:del>
          <w:r w:rsidRPr="00DE1F3A">
            <w:rPr>
              <w:noProof/>
              <w:webHidden/>
            </w:rPr>
            <w:fldChar w:fldCharType="end"/>
          </w:r>
          <w:r>
            <w:rPr>
              <w:noProof/>
            </w:rPr>
            <w:fldChar w:fldCharType="end"/>
          </w:r>
        </w:p>
        <w:p w14:paraId="1937D8F5" w14:textId="524C522A"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"_Toc178607423"</w:instrText>
          </w:r>
          <w:r>
            <w:fldChar w:fldCharType="separate"/>
          </w:r>
          <w:r w:rsidRPr="00276C24">
            <w:rPr>
              <w:rStyle w:val="Hyperlink"/>
              <w:rFonts w:ascii="Arial" w:hAnsi="Arial" w:cs="Arial"/>
              <w:noProof/>
              <w:lang w:eastAsia="ja-JP"/>
            </w:rPr>
            <w:t>Test and Validation</w:t>
          </w:r>
          <w:r w:rsidRPr="00DE1F3A">
            <w:rPr>
              <w:noProof/>
              <w:webHidden/>
            </w:rPr>
            <w:tab/>
          </w:r>
          <w:r w:rsidRPr="00DE1F3A">
            <w:rPr>
              <w:noProof/>
              <w:webHidden/>
            </w:rPr>
            <w:fldChar w:fldCharType="begin"/>
          </w:r>
          <w:r w:rsidRPr="00DE1F3A">
            <w:rPr>
              <w:noProof/>
              <w:webHidden/>
            </w:rPr>
            <w:instrText xml:space="preserve"> PAGEREF _Toc178607423 \h </w:instrText>
          </w:r>
          <w:r w:rsidRPr="00DE1F3A">
            <w:rPr>
              <w:noProof/>
              <w:webHidden/>
            </w:rPr>
          </w:r>
          <w:r w:rsidRPr="00DE1F3A">
            <w:rPr>
              <w:noProof/>
              <w:webHidden/>
            </w:rPr>
            <w:fldChar w:fldCharType="separate"/>
          </w:r>
          <w:ins w:id="278" w:author="Patrick, David E CTR USARMY HQDA ASA ALT (USA)" w:date="2025-01-10T11:48:00Z">
            <w:r w:rsidR="003E26BA">
              <w:rPr>
                <w:noProof/>
                <w:webHidden/>
              </w:rPr>
              <w:t>41</w:t>
            </w:r>
          </w:ins>
          <w:del w:id="279" w:author="Patrick, David E CTR USARMY HQDA ASA ALT (USA)" w:date="2025-01-10T11:48:00Z">
            <w:r w:rsidR="001A7D24" w:rsidRPr="00DE1F3A" w:rsidDel="003E26BA">
              <w:rPr>
                <w:noProof/>
                <w:webHidden/>
              </w:rPr>
              <w:delText>42</w:delText>
            </w:r>
          </w:del>
          <w:r w:rsidRPr="00DE1F3A">
            <w:rPr>
              <w:noProof/>
              <w:webHidden/>
            </w:rPr>
            <w:fldChar w:fldCharType="end"/>
          </w:r>
          <w:r>
            <w:rPr>
              <w:noProof/>
            </w:rPr>
            <w:fldChar w:fldCharType="end"/>
          </w:r>
        </w:p>
        <w:p w14:paraId="0E8B004E" w14:textId="54F8F324"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"_Toc178607424"</w:instrText>
          </w:r>
          <w:r>
            <w:fldChar w:fldCharType="separate"/>
          </w:r>
          <w:r w:rsidRPr="00276C24">
            <w:rPr>
              <w:rStyle w:val="Hyperlink"/>
              <w:rFonts w:ascii="Arial" w:hAnsi="Arial" w:cs="Arial"/>
              <w:noProof/>
            </w:rPr>
            <w:t>Test, Troubleshooting, and Repair</w:t>
          </w:r>
          <w:r w:rsidRPr="00DE1F3A">
            <w:rPr>
              <w:noProof/>
              <w:webHidden/>
            </w:rPr>
            <w:tab/>
          </w:r>
          <w:r w:rsidRPr="00DE1F3A">
            <w:rPr>
              <w:noProof/>
              <w:webHidden/>
            </w:rPr>
            <w:fldChar w:fldCharType="begin"/>
          </w:r>
          <w:r w:rsidRPr="00DE1F3A">
            <w:rPr>
              <w:noProof/>
              <w:webHidden/>
            </w:rPr>
            <w:instrText xml:space="preserve"> PAGEREF _Toc178607424 \h </w:instrText>
          </w:r>
          <w:r w:rsidRPr="00DE1F3A">
            <w:rPr>
              <w:noProof/>
              <w:webHidden/>
            </w:rPr>
          </w:r>
          <w:r w:rsidRPr="00DE1F3A">
            <w:rPr>
              <w:noProof/>
              <w:webHidden/>
            </w:rPr>
            <w:fldChar w:fldCharType="separate"/>
          </w:r>
          <w:ins w:id="280" w:author="Patrick, David E CTR USARMY HQDA ASA ALT (USA)" w:date="2025-01-10T11:48:00Z">
            <w:r w:rsidR="003E26BA">
              <w:rPr>
                <w:noProof/>
                <w:webHidden/>
              </w:rPr>
              <w:t>42</w:t>
            </w:r>
          </w:ins>
          <w:del w:id="281" w:author="Patrick, David E CTR USARMY HQDA ASA ALT (USA)" w:date="2025-01-10T11:48:00Z">
            <w:r w:rsidR="001A7D24" w:rsidRPr="00DE1F3A" w:rsidDel="003E26BA">
              <w:rPr>
                <w:noProof/>
                <w:webHidden/>
              </w:rPr>
              <w:delText>43</w:delText>
            </w:r>
          </w:del>
          <w:r w:rsidRPr="00DE1F3A">
            <w:rPr>
              <w:noProof/>
              <w:webHidden/>
            </w:rPr>
            <w:fldChar w:fldCharType="end"/>
          </w:r>
          <w:r>
            <w:rPr>
              <w:noProof/>
            </w:rPr>
            <w:fldChar w:fldCharType="end"/>
          </w:r>
        </w:p>
        <w:p w14:paraId="059766E3" w14:textId="6D949CC5"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"_Toc178607425"</w:instrText>
          </w:r>
          <w:r>
            <w:fldChar w:fldCharType="separate"/>
          </w:r>
          <w:r w:rsidRPr="00276C24">
            <w:rPr>
              <w:rStyle w:val="Hyperlink"/>
              <w:rFonts w:ascii="Arial" w:hAnsi="Arial" w:cs="Arial"/>
              <w:noProof/>
            </w:rPr>
            <w:t>Transition Strategy Plan</w:t>
          </w:r>
          <w:r w:rsidRPr="00DE1F3A">
            <w:rPr>
              <w:noProof/>
              <w:webHidden/>
            </w:rPr>
            <w:tab/>
          </w:r>
          <w:r w:rsidRPr="00DE1F3A">
            <w:rPr>
              <w:noProof/>
              <w:webHidden/>
            </w:rPr>
            <w:fldChar w:fldCharType="begin"/>
          </w:r>
          <w:r w:rsidRPr="00DE1F3A">
            <w:rPr>
              <w:noProof/>
              <w:webHidden/>
            </w:rPr>
            <w:instrText xml:space="preserve"> PAGEREF _Toc178607425 \h </w:instrText>
          </w:r>
          <w:r w:rsidRPr="00DE1F3A">
            <w:rPr>
              <w:noProof/>
              <w:webHidden/>
            </w:rPr>
          </w:r>
          <w:r w:rsidRPr="00DE1F3A">
            <w:rPr>
              <w:noProof/>
              <w:webHidden/>
            </w:rPr>
            <w:fldChar w:fldCharType="separate"/>
          </w:r>
          <w:ins w:id="282" w:author="Patrick, David E CTR USARMY HQDA ASA ALT (USA)" w:date="2025-01-10T11:48:00Z">
            <w:r w:rsidR="003E26BA">
              <w:rPr>
                <w:noProof/>
                <w:webHidden/>
              </w:rPr>
              <w:t>43</w:t>
            </w:r>
          </w:ins>
          <w:del w:id="283" w:author="Patrick, David E CTR USARMY HQDA ASA ALT (USA)" w:date="2025-01-10T11:48:00Z">
            <w:r w:rsidR="001A7D24" w:rsidRPr="00DE1F3A" w:rsidDel="003E26BA">
              <w:rPr>
                <w:noProof/>
                <w:webHidden/>
              </w:rPr>
              <w:delText>44</w:delText>
            </w:r>
          </w:del>
          <w:r w:rsidRPr="00DE1F3A">
            <w:rPr>
              <w:noProof/>
              <w:webHidden/>
            </w:rPr>
            <w:fldChar w:fldCharType="end"/>
          </w:r>
          <w:r>
            <w:rPr>
              <w:noProof/>
            </w:rPr>
            <w:fldChar w:fldCharType="end"/>
          </w:r>
        </w:p>
        <w:p w14:paraId="1C52CEEF" w14:textId="794F1298" w:rsidR="00B738F3" w:rsidRPr="00DE1F3A" w:rsidRDefault="00B738F3" w:rsidP="006A2B2E">
          <w:pPr>
            <w:pStyle w:val="TOC2"/>
            <w:rPr>
              <w:rFonts w:eastAsiaTheme="minorEastAsia"/>
              <w:noProof/>
              <w:kern w:val="2"/>
              <w:sz w:val="22"/>
              <w:szCs w:val="22"/>
              <w14:ligatures w14:val="standardContextual"/>
            </w:rPr>
          </w:pPr>
          <w:r>
            <w:fldChar w:fldCharType="begin"/>
          </w:r>
          <w:r>
            <w:instrText>HYPERLINK \l "_Toc178607426"</w:instrText>
          </w:r>
          <w:r>
            <w:fldChar w:fldCharType="separate"/>
          </w:r>
          <w:r w:rsidRPr="00276C24">
            <w:rPr>
              <w:rStyle w:val="Hyperlink"/>
              <w:rFonts w:ascii="Arial" w:hAnsi="Arial" w:cs="Arial"/>
              <w:bCs/>
              <w:noProof/>
            </w:rPr>
            <w:t>Warranty</w:t>
          </w:r>
          <w:r w:rsidRPr="00DE1F3A">
            <w:rPr>
              <w:noProof/>
              <w:webHidden/>
            </w:rPr>
            <w:tab/>
          </w:r>
          <w:r w:rsidRPr="00DE1F3A">
            <w:rPr>
              <w:noProof/>
              <w:webHidden/>
            </w:rPr>
            <w:fldChar w:fldCharType="begin"/>
          </w:r>
          <w:r w:rsidRPr="00DE1F3A">
            <w:rPr>
              <w:noProof/>
              <w:webHidden/>
            </w:rPr>
            <w:instrText xml:space="preserve"> PAGEREF _Toc178607426 \h </w:instrText>
          </w:r>
          <w:r w:rsidRPr="00DE1F3A">
            <w:rPr>
              <w:noProof/>
              <w:webHidden/>
            </w:rPr>
          </w:r>
          <w:r w:rsidRPr="00DE1F3A">
            <w:rPr>
              <w:noProof/>
              <w:webHidden/>
            </w:rPr>
            <w:fldChar w:fldCharType="separate"/>
          </w:r>
          <w:ins w:id="284" w:author="Patrick, David E CTR USARMY HQDA ASA ALT (USA)" w:date="2025-01-10T11:48:00Z">
            <w:r w:rsidR="003E26BA">
              <w:rPr>
                <w:noProof/>
                <w:webHidden/>
              </w:rPr>
              <w:t>43</w:t>
            </w:r>
          </w:ins>
          <w:del w:id="285" w:author="Patrick, David E CTR USARMY HQDA ASA ALT (USA)" w:date="2025-01-10T11:48:00Z">
            <w:r w:rsidR="001A7D24" w:rsidRPr="00DE1F3A" w:rsidDel="003E26BA">
              <w:rPr>
                <w:noProof/>
                <w:webHidden/>
              </w:rPr>
              <w:delText>44</w:delText>
            </w:r>
          </w:del>
          <w:r w:rsidRPr="00DE1F3A">
            <w:rPr>
              <w:noProof/>
              <w:webHidden/>
            </w:rPr>
            <w:fldChar w:fldCharType="end"/>
          </w:r>
          <w:r>
            <w:rPr>
              <w:noProof/>
            </w:rPr>
            <w:fldChar w:fldCharType="end"/>
          </w:r>
        </w:p>
        <w:p w14:paraId="59460AB3" w14:textId="3844F457" w:rsidR="00B738F3" w:rsidRPr="00DE1F3A" w:rsidRDefault="00B738F3">
          <w:pPr>
            <w:rPr>
              <w:rFonts w:ascii="Arial" w:hAnsi="Arial" w:cs="Arial"/>
            </w:rPr>
          </w:pPr>
          <w:r w:rsidRPr="00DE1F3A">
            <w:rPr>
              <w:rFonts w:ascii="Arial" w:hAnsi="Arial" w:cs="Arial"/>
              <w:b/>
              <w:bCs/>
              <w:noProof/>
            </w:rPr>
            <w:fldChar w:fldCharType="end"/>
          </w:r>
        </w:p>
      </w:sdtContent>
    </w:sdt>
    <w:p w14:paraId="36CBC186" w14:textId="77777777" w:rsidR="00FF34E1" w:rsidRPr="00DE1F3A" w:rsidRDefault="00FF34E1" w:rsidP="00FF34E1">
      <w:pPr>
        <w:contextualSpacing/>
        <w:rPr>
          <w:rFonts w:ascii="Arial" w:hAnsi="Arial" w:cs="Arial"/>
        </w:rPr>
      </w:pPr>
    </w:p>
    <w:p w14:paraId="183109BE" w14:textId="77777777" w:rsidR="00642742" w:rsidRPr="00DE1F3A" w:rsidRDefault="00642742" w:rsidP="00FF34E1">
      <w:pPr>
        <w:contextualSpacing/>
        <w:rPr>
          <w:rFonts w:ascii="Arial" w:hAnsi="Arial" w:cs="Arial"/>
        </w:rPr>
      </w:pPr>
    </w:p>
    <w:p w14:paraId="6AB83EBC" w14:textId="77777777" w:rsidR="00A2348C" w:rsidRPr="00DE1F3A" w:rsidRDefault="00A2348C" w:rsidP="00FF34E1">
      <w:pPr>
        <w:contextualSpacing/>
        <w:rPr>
          <w:rFonts w:ascii="Arial" w:hAnsi="Arial" w:cs="Arial"/>
        </w:rPr>
      </w:pPr>
    </w:p>
    <w:p w14:paraId="7FDBC07F" w14:textId="77777777" w:rsidR="00642742" w:rsidRPr="00DE1F3A" w:rsidRDefault="00642742" w:rsidP="00FF34E1">
      <w:pPr>
        <w:contextualSpacing/>
        <w:rPr>
          <w:rFonts w:ascii="Arial" w:hAnsi="Arial" w:cs="Arial"/>
        </w:rPr>
      </w:pPr>
    </w:p>
    <w:p w14:paraId="41CBF843" w14:textId="77777777" w:rsidR="00FF34E1" w:rsidRPr="00276C24" w:rsidRDefault="00FF34E1" w:rsidP="00DE1F3A">
      <w:pPr>
        <w:pStyle w:val="Heading2"/>
        <w:contextualSpacing/>
        <w:jc w:val="left"/>
        <w:rPr>
          <w:rFonts w:ascii="Arial" w:hAnsi="Arial" w:cs="Arial"/>
          <w:b w:val="0"/>
          <w:bCs/>
          <w:sz w:val="24"/>
          <w:szCs w:val="24"/>
        </w:rPr>
      </w:pPr>
      <w:bookmarkStart w:id="286" w:name="_Toc178607328"/>
      <w:bookmarkStart w:id="287" w:name="_Toc178607403"/>
      <w:r w:rsidRPr="00276C24">
        <w:rPr>
          <w:rFonts w:ascii="Arial" w:hAnsi="Arial" w:cs="Arial"/>
          <w:bCs/>
          <w:sz w:val="24"/>
          <w:szCs w:val="24"/>
        </w:rPr>
        <w:t>CDRLs</w:t>
      </w:r>
      <w:bookmarkEnd w:id="286"/>
      <w:bookmarkEnd w:id="287"/>
    </w:p>
    <w:p w14:paraId="4900003A" w14:textId="77777777" w:rsidR="00FF34E1" w:rsidRPr="00276C24" w:rsidRDefault="00FF34E1" w:rsidP="00FF34E1">
      <w:pPr>
        <w:contextualSpacing/>
        <w:rPr>
          <w:rFonts w:ascii="Arial" w:hAnsi="Arial" w:cs="Arial"/>
          <w:sz w:val="24"/>
          <w:szCs w:val="24"/>
        </w:rPr>
      </w:pPr>
    </w:p>
    <w:p w14:paraId="20157B67"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732BD916" w14:textId="77777777" w:rsidR="00FF34E1" w:rsidRPr="00276C24" w:rsidRDefault="00FF34E1" w:rsidP="00FF34E1">
      <w:pPr>
        <w:contextualSpacing/>
        <w:rPr>
          <w:rFonts w:ascii="Arial" w:hAnsi="Arial" w:cs="Arial"/>
          <w:color w:val="00B050"/>
          <w:sz w:val="24"/>
          <w:szCs w:val="24"/>
        </w:rPr>
      </w:pPr>
      <w:r w:rsidRPr="00276C24">
        <w:rPr>
          <w:rFonts w:ascii="Arial" w:hAnsi="Arial" w:cs="Arial"/>
          <w:color w:val="00B050"/>
          <w:kern w:val="20"/>
          <w:sz w:val="24"/>
          <w:szCs w:val="24"/>
          <w:lang w:eastAsia="ja-JP"/>
        </w:rPr>
        <w:t xml:space="preserve">&lt;If applicable, </w:t>
      </w:r>
      <w:r w:rsidRPr="00276C24">
        <w:rPr>
          <w:rFonts w:ascii="Arial" w:hAnsi="Arial" w:cs="Arial"/>
          <w:color w:val="00B050"/>
          <w:sz w:val="24"/>
          <w:szCs w:val="24"/>
        </w:rPr>
        <w:t>include language instructing offerors to address CDRL requirements in the proposal.&gt;</w:t>
      </w:r>
    </w:p>
    <w:p w14:paraId="74340372" w14:textId="77777777" w:rsidR="00FF34E1" w:rsidRPr="00276C24" w:rsidRDefault="00FF34E1" w:rsidP="00FF34E1">
      <w:pPr>
        <w:contextualSpacing/>
        <w:rPr>
          <w:rFonts w:ascii="Arial" w:hAnsi="Arial" w:cs="Arial"/>
          <w:sz w:val="24"/>
          <w:szCs w:val="24"/>
        </w:rPr>
      </w:pPr>
    </w:p>
    <w:p w14:paraId="0A752055"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4A66105B"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w:t>
      </w:r>
      <w:r w:rsidRPr="00276C24">
        <w:rPr>
          <w:rFonts w:ascii="Arial" w:hAnsi="Arial" w:cs="Arial"/>
          <w:color w:val="auto"/>
          <w:sz w:val="24"/>
          <w:szCs w:val="24"/>
        </w:rPr>
        <w:t xml:space="preserve">offeror’s proposed approach to meeting requirements for CDRLs for </w:t>
      </w:r>
      <w:r w:rsidRPr="00276C24">
        <w:rPr>
          <w:rFonts w:ascii="Arial" w:hAnsi="Arial" w:cs="Arial"/>
          <w:color w:val="0070C0"/>
          <w:sz w:val="24"/>
          <w:szCs w:val="24"/>
        </w:rPr>
        <w:t>&lt;organic and/or third-party sustainment, based on the offeror’s proposed Product Support/Sustainment Strategy&gt;</w:t>
      </w:r>
      <w:r w:rsidRPr="00276C24">
        <w:rPr>
          <w:rFonts w:ascii="Arial" w:hAnsi="Arial" w:cs="Arial"/>
          <w:color w:val="auto"/>
          <w:sz w:val="24"/>
          <w:szCs w:val="24"/>
        </w:rPr>
        <w:t>.</w:t>
      </w:r>
      <w:r w:rsidRPr="00276C24">
        <w:rPr>
          <w:rFonts w:ascii="Arial" w:hAnsi="Arial" w:cs="Arial"/>
          <w:sz w:val="24"/>
          <w:szCs w:val="24"/>
          <w:highlight w:val="red"/>
        </w:rPr>
        <w:br/>
      </w:r>
    </w:p>
    <w:p w14:paraId="488E44BB"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14EF9353" w14:textId="77777777" w:rsidR="00FF34E1" w:rsidRPr="00276C24" w:rsidRDefault="00FF34E1" w:rsidP="00DE1F3A">
      <w:pPr>
        <w:pStyle w:val="Heading2"/>
        <w:contextualSpacing/>
        <w:jc w:val="left"/>
        <w:rPr>
          <w:rFonts w:ascii="Arial" w:hAnsi="Arial" w:cs="Arial"/>
          <w:b w:val="0"/>
          <w:bCs/>
          <w:sz w:val="24"/>
          <w:szCs w:val="24"/>
        </w:rPr>
      </w:pPr>
      <w:bookmarkStart w:id="288" w:name="_Toc178607329"/>
      <w:bookmarkStart w:id="289" w:name="_Toc178607404"/>
      <w:r w:rsidRPr="00276C24">
        <w:rPr>
          <w:rFonts w:ascii="Arial" w:hAnsi="Arial" w:cs="Arial"/>
          <w:bCs/>
          <w:sz w:val="24"/>
          <w:szCs w:val="24"/>
        </w:rPr>
        <w:lastRenderedPageBreak/>
        <w:t>Configuration Control</w:t>
      </w:r>
      <w:bookmarkEnd w:id="288"/>
      <w:bookmarkEnd w:id="289"/>
      <w:r w:rsidRPr="00276C24">
        <w:rPr>
          <w:rFonts w:ascii="Arial" w:hAnsi="Arial" w:cs="Arial"/>
          <w:bCs/>
          <w:sz w:val="24"/>
          <w:szCs w:val="24"/>
        </w:rPr>
        <w:t xml:space="preserve"> </w:t>
      </w:r>
    </w:p>
    <w:p w14:paraId="45F3A561" w14:textId="77777777" w:rsidR="00FF34E1" w:rsidRPr="00276C24" w:rsidRDefault="00FF34E1" w:rsidP="00FF34E1">
      <w:pPr>
        <w:contextualSpacing/>
        <w:rPr>
          <w:rFonts w:ascii="Arial" w:hAnsi="Arial" w:cs="Arial"/>
          <w:color w:val="00B050"/>
          <w:sz w:val="24"/>
          <w:szCs w:val="24"/>
        </w:rPr>
      </w:pPr>
      <w:r w:rsidRPr="00276C24">
        <w:rPr>
          <w:rFonts w:ascii="Arial" w:hAnsi="Arial" w:cs="Arial"/>
          <w:color w:val="00B050"/>
          <w:sz w:val="24"/>
          <w:szCs w:val="24"/>
        </w:rPr>
        <w:t>&lt;Consult AR 700-127, Integrated Product Support, and DA PAM 700-127, Integrated Product Support Procedures &gt;</w:t>
      </w:r>
    </w:p>
    <w:p w14:paraId="2F1C45FE" w14:textId="77777777" w:rsidR="00FF34E1" w:rsidRPr="00276C24" w:rsidRDefault="00FF34E1" w:rsidP="00FF34E1">
      <w:pPr>
        <w:contextualSpacing/>
        <w:rPr>
          <w:rFonts w:ascii="Arial" w:hAnsi="Arial" w:cs="Arial"/>
          <w:sz w:val="24"/>
          <w:szCs w:val="24"/>
        </w:rPr>
      </w:pPr>
    </w:p>
    <w:p w14:paraId="6AB5ED40" w14:textId="77777777" w:rsidR="00FF34E1" w:rsidRPr="00276C24" w:rsidRDefault="00FF34E1" w:rsidP="00FF34E1">
      <w:pPr>
        <w:contextualSpacing/>
        <w:rPr>
          <w:rFonts w:ascii="Arial" w:hAnsi="Arial" w:cs="Arial"/>
          <w:sz w:val="24"/>
          <w:szCs w:val="24"/>
          <w:u w:val="single"/>
        </w:rPr>
      </w:pPr>
      <w:r w:rsidRPr="00276C24">
        <w:rPr>
          <w:rFonts w:ascii="Arial" w:hAnsi="Arial" w:cs="Arial"/>
          <w:sz w:val="24"/>
          <w:szCs w:val="24"/>
          <w:u w:val="single"/>
        </w:rPr>
        <w:t>Section L</w:t>
      </w:r>
    </w:p>
    <w:p w14:paraId="605B912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offeror’s proposal shall describe the configuration control board processes that enable the Government to identify, adjudicate, prioritize, and resolve issues/discrepancy reports and major critical defects related to procured software, hardware, firmware, and/or a combination thereof, as detailed in requirements and technical documentation in a timely manner </w:t>
      </w:r>
      <w:r w:rsidRPr="00276C24">
        <w:rPr>
          <w:rFonts w:ascii="Arial" w:eastAsia="Calibri" w:hAnsi="Arial" w:cs="Arial"/>
          <w:color w:val="00B050"/>
          <w:sz w:val="24"/>
          <w:szCs w:val="24"/>
          <w:lang w:eastAsia="ja-JP"/>
        </w:rPr>
        <w:t>&lt;replace with more specific language as needed&gt;</w:t>
      </w:r>
      <w:r w:rsidRPr="00276C24">
        <w:rPr>
          <w:rFonts w:ascii="Arial" w:hAnsi="Arial" w:cs="Arial"/>
          <w:sz w:val="24"/>
          <w:szCs w:val="24"/>
        </w:rPr>
        <w:t xml:space="preserve"> and ultimately achieves a product that impacts acceptable mission functionality.  </w:t>
      </w:r>
      <w:r w:rsidRPr="00276C24">
        <w:rPr>
          <w:rFonts w:ascii="Arial" w:eastAsia="Calibri" w:hAnsi="Arial" w:cs="Arial"/>
          <w:color w:val="00B050"/>
          <w:sz w:val="24"/>
          <w:szCs w:val="24"/>
          <w:lang w:eastAsia="ja-JP"/>
        </w:rPr>
        <w:t xml:space="preserve">&lt;If applicable, address requirements for maintenance of the Technical Data Package (TDP) and Engineering Change Proposals (ECPs).&gt; </w:t>
      </w:r>
    </w:p>
    <w:p w14:paraId="33DB99DF" w14:textId="77777777" w:rsidR="00FF34E1" w:rsidRPr="00276C24" w:rsidRDefault="00FF34E1" w:rsidP="00FF34E1">
      <w:pPr>
        <w:contextualSpacing/>
        <w:rPr>
          <w:rFonts w:ascii="Arial" w:hAnsi="Arial" w:cs="Arial"/>
          <w:sz w:val="24"/>
          <w:szCs w:val="24"/>
        </w:rPr>
      </w:pPr>
    </w:p>
    <w:p w14:paraId="0AAAD5A9" w14:textId="77777777" w:rsidR="00FF34E1" w:rsidRPr="00276C24" w:rsidRDefault="00FF34E1" w:rsidP="00FF34E1">
      <w:pPr>
        <w:contextualSpacing/>
        <w:rPr>
          <w:rFonts w:ascii="Arial" w:hAnsi="Arial" w:cs="Arial"/>
          <w:sz w:val="24"/>
          <w:szCs w:val="24"/>
          <w:u w:val="single"/>
        </w:rPr>
      </w:pPr>
      <w:r w:rsidRPr="00276C24">
        <w:rPr>
          <w:rFonts w:ascii="Arial" w:hAnsi="Arial" w:cs="Arial"/>
          <w:sz w:val="24"/>
          <w:szCs w:val="24"/>
          <w:u w:val="single"/>
        </w:rPr>
        <w:t>Section M</w:t>
      </w:r>
    </w:p>
    <w:p w14:paraId="56D3591C"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The Government will evaluate the proposal for how and the extent to which the offeror will ensure</w:t>
      </w:r>
      <w:r w:rsidRPr="00276C24">
        <w:rPr>
          <w:rFonts w:ascii="Arial" w:hAnsi="Arial" w:cs="Arial"/>
          <w:color w:val="auto"/>
          <w:sz w:val="24"/>
          <w:szCs w:val="24"/>
        </w:rPr>
        <w:t xml:space="preserve"> the Government’s ability to identify, adjudicate, and prioritize issues/discrepancy reports for resolution in a timely fashion.  This includes scope for shared roles and responsibilities in support of the test/certification and deployment release process/capability.</w:t>
      </w:r>
    </w:p>
    <w:p w14:paraId="050E612A"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13B24182"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3887C303" w14:textId="77777777" w:rsidR="00FF34E1" w:rsidRPr="00276C24" w:rsidRDefault="00FF34E1" w:rsidP="00DE1F3A">
      <w:pPr>
        <w:pStyle w:val="Heading2"/>
        <w:contextualSpacing/>
        <w:jc w:val="left"/>
        <w:rPr>
          <w:rFonts w:ascii="Arial" w:hAnsi="Arial" w:cs="Arial"/>
          <w:b w:val="0"/>
          <w:bCs/>
          <w:sz w:val="24"/>
          <w:szCs w:val="24"/>
        </w:rPr>
      </w:pPr>
      <w:bookmarkStart w:id="290" w:name="_Toc178607330"/>
      <w:bookmarkStart w:id="291" w:name="_Toc178607405"/>
      <w:r w:rsidRPr="00276C24">
        <w:rPr>
          <w:rFonts w:ascii="Arial" w:hAnsi="Arial" w:cs="Arial"/>
          <w:bCs/>
          <w:sz w:val="24"/>
          <w:szCs w:val="24"/>
        </w:rPr>
        <w:t>Configuration Management</w:t>
      </w:r>
      <w:bookmarkEnd w:id="290"/>
      <w:bookmarkEnd w:id="291"/>
    </w:p>
    <w:p w14:paraId="4B511910" w14:textId="77777777" w:rsidR="00FF34E1" w:rsidRPr="00276C24" w:rsidRDefault="00FF34E1" w:rsidP="00FF34E1">
      <w:pPr>
        <w:contextualSpacing/>
        <w:rPr>
          <w:rFonts w:ascii="Arial" w:hAnsi="Arial" w:cs="Arial"/>
          <w:sz w:val="24"/>
          <w:szCs w:val="24"/>
        </w:rPr>
      </w:pPr>
    </w:p>
    <w:p w14:paraId="013B65E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5EC07E98"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The offeror’s proposal shall describe the scope and effectiveness of the configuration control process and configuration management tools. The proposal shall include the</w:t>
      </w:r>
      <w:r w:rsidRPr="00276C24">
        <w:rPr>
          <w:rFonts w:ascii="Arial" w:hAnsi="Arial" w:cs="Arial"/>
          <w:sz w:val="24"/>
          <w:szCs w:val="24"/>
        </w:rPr>
        <w:t xml:space="preserve"> </w:t>
      </w:r>
      <w:r w:rsidRPr="00276C24">
        <w:rPr>
          <w:rFonts w:ascii="Arial" w:hAnsi="Arial" w:cs="Arial"/>
          <w:color w:val="auto"/>
          <w:sz w:val="24"/>
          <w:szCs w:val="24"/>
        </w:rPr>
        <w:t>degree of roles/responsibilities allocated to the Government and the role of the Government in the configuration management processes and decision making, including whether the Government will be included as a primary stakeholder in analyses, assessment, and/or implementation when the process will result in changes.</w:t>
      </w:r>
    </w:p>
    <w:p w14:paraId="19C571DA"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46AD74F6"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076CE720"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The Government will evaluate the proposal for how and the extent to which</w:t>
      </w:r>
      <w:r w:rsidRPr="00276C24">
        <w:rPr>
          <w:rFonts w:ascii="Arial" w:hAnsi="Arial" w:cs="Arial"/>
          <w:bCs/>
          <w:sz w:val="24"/>
          <w:szCs w:val="24"/>
        </w:rPr>
        <w:t xml:space="preserve"> </w:t>
      </w:r>
      <w:r w:rsidRPr="00276C24">
        <w:rPr>
          <w:rFonts w:ascii="Arial" w:hAnsi="Arial" w:cs="Arial"/>
          <w:color w:val="auto"/>
          <w:sz w:val="24"/>
          <w:szCs w:val="24"/>
        </w:rPr>
        <w:t>the scope and effectiveness of the configuration control process and configuration management tools and the</w:t>
      </w:r>
      <w:r w:rsidRPr="00276C24">
        <w:rPr>
          <w:rFonts w:ascii="Arial" w:hAnsi="Arial" w:cs="Arial"/>
          <w:sz w:val="24"/>
          <w:szCs w:val="24"/>
        </w:rPr>
        <w:t xml:space="preserve"> </w:t>
      </w:r>
      <w:r w:rsidRPr="00276C24">
        <w:rPr>
          <w:rFonts w:ascii="Arial" w:hAnsi="Arial" w:cs="Arial"/>
          <w:color w:val="auto"/>
          <w:sz w:val="24"/>
          <w:szCs w:val="24"/>
        </w:rPr>
        <w:t>degree of roles/responsibilities are allocated to the Government, and the role of the Government in the configuration management processes and decision making, including whether the Government will be included as a primary stakeholder in analyses, assessment, and/or implementation when the process will result in changes.</w:t>
      </w:r>
      <w:r w:rsidRPr="00276C24">
        <w:rPr>
          <w:rFonts w:ascii="Arial" w:hAnsi="Arial" w:cs="Arial"/>
          <w:color w:val="auto"/>
          <w:sz w:val="24"/>
          <w:szCs w:val="24"/>
        </w:rPr>
        <w:br/>
      </w:r>
    </w:p>
    <w:p w14:paraId="77EB5D5C" w14:textId="77777777" w:rsidR="00FF34E1" w:rsidRPr="00276C24" w:rsidRDefault="00FF34E1" w:rsidP="00FF34E1">
      <w:pPr>
        <w:pStyle w:val="ListNumber3"/>
        <w:spacing w:before="0" w:after="0" w:line="240" w:lineRule="auto"/>
        <w:ind w:left="0" w:firstLine="0"/>
        <w:rPr>
          <w:rFonts w:ascii="Arial" w:hAnsi="Arial" w:cs="Arial"/>
          <w:b/>
          <w:bCs/>
          <w:sz w:val="24"/>
          <w:szCs w:val="24"/>
        </w:rPr>
      </w:pPr>
    </w:p>
    <w:p w14:paraId="1B698F1B" w14:textId="77777777" w:rsidR="00FF34E1" w:rsidRPr="00276C24" w:rsidRDefault="00FF34E1" w:rsidP="00DE1F3A">
      <w:pPr>
        <w:pStyle w:val="Heading2"/>
        <w:contextualSpacing/>
        <w:jc w:val="left"/>
        <w:rPr>
          <w:rFonts w:ascii="Arial" w:hAnsi="Arial" w:cs="Arial"/>
          <w:b w:val="0"/>
          <w:bCs/>
          <w:sz w:val="24"/>
          <w:szCs w:val="24"/>
        </w:rPr>
      </w:pPr>
      <w:bookmarkStart w:id="292" w:name="_Toc178607331"/>
      <w:bookmarkStart w:id="293" w:name="_Toc178607406"/>
      <w:r w:rsidRPr="00276C24">
        <w:rPr>
          <w:rFonts w:ascii="Arial" w:hAnsi="Arial" w:cs="Arial"/>
          <w:bCs/>
          <w:sz w:val="24"/>
          <w:szCs w:val="24"/>
        </w:rPr>
        <w:t>Cost Drivers</w:t>
      </w:r>
      <w:bookmarkEnd w:id="292"/>
      <w:bookmarkEnd w:id="293"/>
    </w:p>
    <w:p w14:paraId="3BA3BBE0" w14:textId="77777777" w:rsidR="00FF34E1" w:rsidRPr="00276C24" w:rsidRDefault="00FF34E1" w:rsidP="00FF34E1">
      <w:pPr>
        <w:contextualSpacing/>
        <w:rPr>
          <w:rFonts w:ascii="Arial" w:hAnsi="Arial" w:cs="Arial"/>
          <w:sz w:val="24"/>
          <w:szCs w:val="24"/>
        </w:rPr>
      </w:pPr>
    </w:p>
    <w:p w14:paraId="136B5BA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18A75F33"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lastRenderedPageBreak/>
        <w:t xml:space="preserve">The offeror’s proposal shall identify supply and maintenance cost drivers that will contribute to reduced lifecycle sustainment costs and shall specify projected/estimated cost savings by </w:t>
      </w:r>
      <w:r w:rsidRPr="00276C24">
        <w:rPr>
          <w:rFonts w:ascii="Arial" w:hAnsi="Arial" w:cs="Arial"/>
          <w:color w:val="0070C0"/>
          <w:sz w:val="24"/>
          <w:szCs w:val="24"/>
        </w:rPr>
        <w:t>&lt;year, month, action, or other specified increment&gt;</w:t>
      </w:r>
      <w:r w:rsidRPr="00276C24">
        <w:rPr>
          <w:rFonts w:ascii="Arial" w:hAnsi="Arial" w:cs="Arial"/>
          <w:color w:val="auto"/>
          <w:sz w:val="24"/>
          <w:szCs w:val="24"/>
        </w:rPr>
        <w:t>.</w:t>
      </w:r>
    </w:p>
    <w:p w14:paraId="67FBD8FA"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43BFEA87"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3495129D"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to which it</w:t>
      </w:r>
      <w:r w:rsidRPr="00276C24">
        <w:rPr>
          <w:rFonts w:ascii="Arial" w:hAnsi="Arial" w:cs="Arial"/>
          <w:color w:val="auto"/>
          <w:sz w:val="24"/>
          <w:szCs w:val="24"/>
        </w:rPr>
        <w:t xml:space="preserve"> identifies the supply and maintenance cost drivers that will achieve reduced lifecycle sustainment costs. </w:t>
      </w:r>
      <w:r w:rsidRPr="00276C24">
        <w:rPr>
          <w:rFonts w:ascii="Arial" w:hAnsi="Arial" w:cs="Arial"/>
          <w:color w:val="auto"/>
          <w:sz w:val="24"/>
          <w:szCs w:val="24"/>
        </w:rPr>
        <w:br/>
      </w:r>
    </w:p>
    <w:p w14:paraId="55F7D525"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1FB8CA8E" w14:textId="77777777" w:rsidR="00FF34E1" w:rsidRPr="00276C24" w:rsidRDefault="00FF34E1" w:rsidP="00DE1F3A">
      <w:pPr>
        <w:pStyle w:val="Heading2"/>
        <w:contextualSpacing/>
        <w:jc w:val="left"/>
        <w:rPr>
          <w:rFonts w:ascii="Arial" w:hAnsi="Arial" w:cs="Arial"/>
          <w:b w:val="0"/>
          <w:bCs/>
          <w:sz w:val="24"/>
          <w:szCs w:val="24"/>
        </w:rPr>
      </w:pPr>
      <w:bookmarkStart w:id="294" w:name="_Toc178607332"/>
      <w:bookmarkStart w:id="295" w:name="_Toc178607407"/>
      <w:r w:rsidRPr="00276C24">
        <w:rPr>
          <w:rFonts w:ascii="Arial" w:hAnsi="Arial" w:cs="Arial"/>
          <w:bCs/>
          <w:sz w:val="24"/>
          <w:szCs w:val="24"/>
        </w:rPr>
        <w:t>Design Upgrade Approach</w:t>
      </w:r>
      <w:bookmarkEnd w:id="294"/>
      <w:bookmarkEnd w:id="295"/>
    </w:p>
    <w:p w14:paraId="0F3F6276" w14:textId="77777777" w:rsidR="00FF34E1" w:rsidRPr="00276C24" w:rsidRDefault="00FF34E1" w:rsidP="00FF34E1">
      <w:pPr>
        <w:contextualSpacing/>
        <w:rPr>
          <w:rFonts w:ascii="Arial" w:hAnsi="Arial" w:cs="Arial"/>
          <w:sz w:val="24"/>
          <w:szCs w:val="24"/>
        </w:rPr>
      </w:pPr>
    </w:p>
    <w:p w14:paraId="0DB0F72D"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59073690"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The offeror’s proposal shall describe the Government’s ability to analyze, assess, and support the execution of component level updates/enhancements, conduct regression testing, perform cybersecurity test, and integrate baseline changes (for resolving major to minor fixes) that preserve supportability, functionality, and key requirements in a cost effective manner.</w:t>
      </w:r>
    </w:p>
    <w:p w14:paraId="04C51B84" w14:textId="77777777" w:rsidR="00FF34E1" w:rsidRPr="00276C24" w:rsidRDefault="00FF34E1" w:rsidP="00FF34E1">
      <w:pPr>
        <w:contextualSpacing/>
        <w:rPr>
          <w:rFonts w:ascii="Arial" w:hAnsi="Arial" w:cs="Arial"/>
          <w:sz w:val="24"/>
          <w:szCs w:val="24"/>
        </w:rPr>
      </w:pPr>
    </w:p>
    <w:p w14:paraId="18BD4B55"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30FFAE15"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to which</w:t>
      </w:r>
      <w:r w:rsidRPr="00276C24" w:rsidDel="000544A1">
        <w:rPr>
          <w:rFonts w:ascii="Arial" w:hAnsi="Arial" w:cs="Arial"/>
          <w:b/>
          <w:color w:val="auto"/>
          <w:sz w:val="24"/>
          <w:szCs w:val="24"/>
        </w:rPr>
        <w:t xml:space="preserve"> </w:t>
      </w:r>
      <w:r w:rsidRPr="00276C24">
        <w:rPr>
          <w:rFonts w:ascii="Arial" w:hAnsi="Arial" w:cs="Arial"/>
          <w:color w:val="auto"/>
          <w:sz w:val="24"/>
          <w:szCs w:val="24"/>
        </w:rPr>
        <w:t>the Government has the ability to analyze, assess, and support the execution of component level updates/enhancements, regression testing, perform cybersecurity test, as well as integrate baseline changes (for resolving major to minor fixes) that preserves supportability, functionality, and key requirements in a cost effective manner.</w:t>
      </w:r>
    </w:p>
    <w:p w14:paraId="5BC629ED"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5C43622E" w14:textId="77777777" w:rsidR="00FF34E1" w:rsidRPr="00276C24" w:rsidRDefault="00FF34E1" w:rsidP="00FF34E1">
      <w:pPr>
        <w:pStyle w:val="ListNumber3"/>
        <w:spacing w:before="0" w:after="0" w:line="240" w:lineRule="auto"/>
        <w:ind w:left="0" w:firstLine="0"/>
        <w:rPr>
          <w:rFonts w:ascii="Arial" w:hAnsi="Arial" w:cs="Arial"/>
          <w:sz w:val="24"/>
          <w:szCs w:val="24"/>
        </w:rPr>
      </w:pPr>
    </w:p>
    <w:p w14:paraId="201A6CEF" w14:textId="77777777" w:rsidR="00FF34E1" w:rsidRPr="00276C24" w:rsidRDefault="00FF34E1" w:rsidP="00DE1F3A">
      <w:pPr>
        <w:pStyle w:val="Heading2"/>
        <w:contextualSpacing/>
        <w:jc w:val="left"/>
        <w:rPr>
          <w:rFonts w:ascii="Arial" w:hAnsi="Arial" w:cs="Arial"/>
          <w:b w:val="0"/>
          <w:bCs/>
          <w:sz w:val="24"/>
          <w:szCs w:val="24"/>
        </w:rPr>
      </w:pPr>
      <w:bookmarkStart w:id="296" w:name="_Toc178607333"/>
      <w:bookmarkStart w:id="297" w:name="_Toc178607408"/>
      <w:r w:rsidRPr="00276C24">
        <w:rPr>
          <w:rFonts w:ascii="Arial" w:hAnsi="Arial" w:cs="Arial"/>
          <w:bCs/>
          <w:sz w:val="24"/>
          <w:szCs w:val="24"/>
        </w:rPr>
        <w:t>Diminishing Manufacturing Source and Material Shortage (DMSMS)</w:t>
      </w:r>
      <w:bookmarkEnd w:id="296"/>
      <w:bookmarkEnd w:id="297"/>
    </w:p>
    <w:p w14:paraId="30D1C7B8" w14:textId="77777777" w:rsidR="00FF34E1" w:rsidRPr="00276C24" w:rsidRDefault="00FF34E1" w:rsidP="00FF34E1">
      <w:pPr>
        <w:contextualSpacing/>
        <w:rPr>
          <w:rFonts w:ascii="Arial" w:hAnsi="Arial" w:cs="Arial"/>
          <w:sz w:val="24"/>
          <w:szCs w:val="24"/>
        </w:rPr>
      </w:pPr>
    </w:p>
    <w:p w14:paraId="7AE7AED7"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252B5582" w14:textId="77777777" w:rsidR="00FF34E1" w:rsidRPr="00276C24" w:rsidRDefault="00FF34E1" w:rsidP="00FF34E1">
      <w:pPr>
        <w:pStyle w:val="ListNumber3"/>
        <w:spacing w:before="0" w:after="0" w:line="240" w:lineRule="auto"/>
        <w:ind w:left="0" w:firstLine="0"/>
        <w:rPr>
          <w:rFonts w:ascii="Arial" w:hAnsi="Arial" w:cs="Arial"/>
          <w:sz w:val="24"/>
          <w:szCs w:val="24"/>
        </w:rPr>
      </w:pPr>
      <w:r w:rsidRPr="00276C24">
        <w:rPr>
          <w:rFonts w:ascii="Arial" w:hAnsi="Arial" w:cs="Arial"/>
          <w:color w:val="auto"/>
          <w:sz w:val="24"/>
          <w:szCs w:val="24"/>
        </w:rPr>
        <w:t>The offeror shall describe the efficiency and effectiveness of the proposed Diminishing Manufacturing Source and Material Shortage (DMSMS) approach. Specifically, the proposal should detail the roles and responsibilities of both the Contractor and the Government in the DMSMS process, including analyses, assessment, and implementation of changes.</w:t>
      </w:r>
    </w:p>
    <w:p w14:paraId="0A7C292E"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58449217" w14:textId="77777777" w:rsidR="00FF34E1" w:rsidRPr="00276C24" w:rsidRDefault="00FF34E1" w:rsidP="00FF34E1">
      <w:pPr>
        <w:pStyle w:val="ListNumber3"/>
        <w:spacing w:before="0" w:after="0" w:line="240" w:lineRule="auto"/>
        <w:ind w:left="0" w:firstLine="0"/>
        <w:rPr>
          <w:rFonts w:ascii="Arial" w:hAnsi="Arial" w:cs="Arial"/>
          <w:sz w:val="24"/>
          <w:szCs w:val="24"/>
        </w:rPr>
      </w:pPr>
      <w:r w:rsidRPr="00276C24">
        <w:rPr>
          <w:rFonts w:ascii="Arial" w:hAnsi="Arial" w:cs="Arial"/>
          <w:color w:val="auto"/>
          <w:sz w:val="24"/>
          <w:szCs w:val="24"/>
        </w:rPr>
        <w:t>The offeror's proposal shall clearly outline the respective roles and responsibilities of the Contractor and the Government in the DMSMS process. This includes how the Government is actively involved as a primary stakeholder during analyses, assessment, and/or implementation that result in changes.</w:t>
      </w:r>
    </w:p>
    <w:p w14:paraId="59A56807"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3994AF0F"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180C961D"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w:t>
      </w:r>
      <w:r w:rsidRPr="00276C24">
        <w:rPr>
          <w:rFonts w:ascii="Arial" w:hAnsi="Arial" w:cs="Arial"/>
          <w:color w:val="auto"/>
          <w:sz w:val="24"/>
          <w:szCs w:val="24"/>
        </w:rPr>
        <w:t>for the efficiency and effectiveness of the proposed DMSMS approach and respective responsibilities of the Contractor and the Government.</w:t>
      </w:r>
    </w:p>
    <w:p w14:paraId="35E78AD6"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0EC60558" w14:textId="77777777" w:rsidR="00FF34E1" w:rsidRPr="00276C24" w:rsidRDefault="00FF34E1" w:rsidP="00FF34E1">
      <w:pPr>
        <w:pStyle w:val="ListNumber3"/>
        <w:spacing w:before="0" w:after="0" w:line="240" w:lineRule="auto"/>
        <w:ind w:left="0" w:firstLine="0"/>
        <w:rPr>
          <w:rFonts w:ascii="Arial" w:hAnsi="Arial" w:cs="Arial"/>
          <w:b/>
          <w:color w:val="auto"/>
          <w:sz w:val="24"/>
          <w:szCs w:val="24"/>
        </w:rPr>
      </w:pPr>
    </w:p>
    <w:p w14:paraId="5DC7AD06" w14:textId="77777777" w:rsidR="00FF34E1" w:rsidRPr="00276C24" w:rsidRDefault="00FF34E1" w:rsidP="00DE1F3A">
      <w:pPr>
        <w:pStyle w:val="Heading2"/>
        <w:contextualSpacing/>
        <w:jc w:val="left"/>
        <w:rPr>
          <w:rFonts w:ascii="Arial" w:hAnsi="Arial" w:cs="Arial"/>
          <w:b w:val="0"/>
          <w:sz w:val="24"/>
          <w:szCs w:val="24"/>
        </w:rPr>
      </w:pPr>
      <w:bookmarkStart w:id="298" w:name="_Toc178607334"/>
      <w:bookmarkStart w:id="299" w:name="_Toc178607409"/>
      <w:r w:rsidRPr="00276C24">
        <w:rPr>
          <w:rFonts w:ascii="Arial" w:hAnsi="Arial" w:cs="Arial"/>
          <w:sz w:val="24"/>
          <w:szCs w:val="24"/>
        </w:rPr>
        <w:lastRenderedPageBreak/>
        <w:t>Field Support</w:t>
      </w:r>
      <w:bookmarkEnd w:id="298"/>
      <w:bookmarkEnd w:id="299"/>
    </w:p>
    <w:p w14:paraId="5045B7E3" w14:textId="77777777" w:rsidR="00FF34E1" w:rsidRPr="00276C24" w:rsidRDefault="00FF34E1" w:rsidP="00FF34E1">
      <w:pPr>
        <w:contextualSpacing/>
        <w:rPr>
          <w:rFonts w:ascii="Arial" w:hAnsi="Arial" w:cs="Arial"/>
          <w:sz w:val="24"/>
          <w:szCs w:val="24"/>
        </w:rPr>
      </w:pPr>
    </w:p>
    <w:p w14:paraId="1DAC7135"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7B7FCDC0"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The offeror’s proposal shall specify how the offeror will provide the Government with field level support. The offeror shall identify the hardware and software tools required to execute field level maintenance of Shop Replaceable Units (SRUs). The proposal shall identify considerations for these field level support activities to include roles and responsibilities allocated to offeror and government organizations.</w:t>
      </w:r>
    </w:p>
    <w:p w14:paraId="7105343C" w14:textId="77777777" w:rsidR="00FF34E1" w:rsidRPr="00276C24" w:rsidRDefault="00FF34E1" w:rsidP="00FF34E1">
      <w:pPr>
        <w:contextualSpacing/>
        <w:rPr>
          <w:rFonts w:ascii="Arial" w:hAnsi="Arial" w:cs="Arial"/>
          <w:sz w:val="24"/>
          <w:szCs w:val="24"/>
        </w:rPr>
      </w:pPr>
    </w:p>
    <w:p w14:paraId="6FB1DACE"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1523F82A"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to which the proposed field level support will be provided, including</w:t>
      </w:r>
      <w:r w:rsidRPr="00276C24">
        <w:rPr>
          <w:rFonts w:ascii="Arial" w:hAnsi="Arial" w:cs="Arial"/>
          <w:color w:val="auto"/>
          <w:sz w:val="24"/>
          <w:szCs w:val="24"/>
        </w:rPr>
        <w:t xml:space="preserve"> common overarching hardware and software transition, quality assurance, training, and design.</w:t>
      </w:r>
    </w:p>
    <w:p w14:paraId="1FF42951" w14:textId="77777777" w:rsidR="00FF34E1" w:rsidRPr="00276C24" w:rsidRDefault="00FF34E1" w:rsidP="00FF34E1">
      <w:pPr>
        <w:contextualSpacing/>
        <w:rPr>
          <w:rFonts w:ascii="Arial" w:hAnsi="Arial" w:cs="Arial"/>
          <w:sz w:val="24"/>
          <w:szCs w:val="24"/>
        </w:rPr>
      </w:pPr>
    </w:p>
    <w:p w14:paraId="74E1DBE5" w14:textId="77777777" w:rsidR="00FF34E1" w:rsidRPr="00276C24" w:rsidRDefault="00FF34E1" w:rsidP="00FF34E1">
      <w:pPr>
        <w:contextualSpacing/>
        <w:rPr>
          <w:rFonts w:ascii="Arial" w:hAnsi="Arial" w:cs="Arial"/>
          <w:sz w:val="24"/>
          <w:szCs w:val="24"/>
        </w:rPr>
      </w:pPr>
    </w:p>
    <w:p w14:paraId="17BDC75F" w14:textId="77777777" w:rsidR="00FF34E1" w:rsidRPr="00276C24" w:rsidRDefault="00FF34E1" w:rsidP="00DE1F3A">
      <w:pPr>
        <w:pStyle w:val="Heading2"/>
        <w:contextualSpacing/>
        <w:jc w:val="left"/>
        <w:rPr>
          <w:rFonts w:ascii="Arial" w:hAnsi="Arial" w:cs="Arial"/>
          <w:b w:val="0"/>
          <w:bCs/>
          <w:sz w:val="24"/>
          <w:szCs w:val="24"/>
        </w:rPr>
      </w:pPr>
      <w:bookmarkStart w:id="300" w:name="_Toc178607335"/>
      <w:bookmarkStart w:id="301" w:name="_Toc178607410"/>
      <w:r w:rsidRPr="00276C24">
        <w:rPr>
          <w:rFonts w:ascii="Arial" w:hAnsi="Arial" w:cs="Arial"/>
          <w:bCs/>
          <w:sz w:val="24"/>
          <w:szCs w:val="24"/>
        </w:rPr>
        <w:t>Hardware Sustainment Activities</w:t>
      </w:r>
      <w:bookmarkEnd w:id="300"/>
      <w:bookmarkEnd w:id="301"/>
    </w:p>
    <w:p w14:paraId="66963FA2" w14:textId="77777777" w:rsidR="00FF34E1" w:rsidRPr="00276C24" w:rsidRDefault="00FF34E1" w:rsidP="00FF34E1">
      <w:pPr>
        <w:contextualSpacing/>
        <w:rPr>
          <w:rFonts w:ascii="Arial" w:hAnsi="Arial" w:cs="Arial"/>
          <w:b/>
          <w:sz w:val="24"/>
          <w:szCs w:val="24"/>
        </w:rPr>
      </w:pPr>
    </w:p>
    <w:p w14:paraId="2D14059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74264BBD"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The offeror’s proposal shall address the range, roles, and responsibilities afforded the Government to analyze, assess, support LRUs and SRUs, level updates/enhancements, regression test, perform cyber security test, as well as integrate baseline changes (i.e., for resolving major to minor fixes).</w:t>
      </w:r>
    </w:p>
    <w:p w14:paraId="7C34771C"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03CA6B48"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0782513F"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 xml:space="preserve">to </w:t>
      </w:r>
      <w:r w:rsidRPr="00276C24">
        <w:rPr>
          <w:rFonts w:ascii="Arial" w:hAnsi="Arial" w:cs="Arial"/>
          <w:color w:val="auto"/>
          <w:sz w:val="24"/>
          <w:szCs w:val="24"/>
        </w:rPr>
        <w:t xml:space="preserve">the Government is provided the range, roles, and responsibilities to analyze, assess, support LRUs and SRUs, level updates/enhancements, regression test, perform cybersecurity test, as well as integrate baseline changes (i.e. for resolving major to minor fixes). </w:t>
      </w:r>
      <w:r w:rsidRPr="00276C24">
        <w:rPr>
          <w:rFonts w:ascii="Arial" w:hAnsi="Arial" w:cs="Arial"/>
          <w:color w:val="auto"/>
          <w:sz w:val="24"/>
          <w:szCs w:val="24"/>
        </w:rPr>
        <w:br/>
      </w:r>
    </w:p>
    <w:p w14:paraId="2D73982F" w14:textId="77777777" w:rsidR="00FF34E1" w:rsidRPr="00276C24" w:rsidRDefault="00FF34E1" w:rsidP="00FF34E1">
      <w:pPr>
        <w:contextualSpacing/>
        <w:rPr>
          <w:rFonts w:ascii="Arial" w:hAnsi="Arial" w:cs="Arial"/>
          <w:b/>
          <w:sz w:val="24"/>
          <w:szCs w:val="24"/>
        </w:rPr>
      </w:pPr>
    </w:p>
    <w:p w14:paraId="46A202B0" w14:textId="77777777" w:rsidR="00FF34E1" w:rsidRPr="00276C24" w:rsidRDefault="00FF34E1" w:rsidP="00DE1F3A">
      <w:pPr>
        <w:pStyle w:val="Heading2"/>
        <w:contextualSpacing/>
        <w:jc w:val="left"/>
        <w:rPr>
          <w:rFonts w:ascii="Arial" w:hAnsi="Arial" w:cs="Arial"/>
          <w:b w:val="0"/>
          <w:bCs/>
          <w:sz w:val="24"/>
          <w:szCs w:val="24"/>
        </w:rPr>
      </w:pPr>
      <w:bookmarkStart w:id="302" w:name="_Toc178607336"/>
      <w:bookmarkStart w:id="303" w:name="_Toc178607411"/>
      <w:r w:rsidRPr="00276C24">
        <w:rPr>
          <w:rFonts w:ascii="Arial" w:hAnsi="Arial" w:cs="Arial"/>
          <w:bCs/>
          <w:sz w:val="24"/>
          <w:szCs w:val="24"/>
        </w:rPr>
        <w:t>License Rights (LR)</w:t>
      </w:r>
      <w:bookmarkEnd w:id="302"/>
      <w:bookmarkEnd w:id="303"/>
    </w:p>
    <w:p w14:paraId="504DFBF1" w14:textId="77777777" w:rsidR="00FF34E1" w:rsidRPr="00276C24" w:rsidRDefault="00FF34E1" w:rsidP="00FF34E1">
      <w:pPr>
        <w:contextualSpacing/>
        <w:rPr>
          <w:rFonts w:ascii="Arial" w:eastAsia="Calibri" w:hAnsi="Arial" w:cs="Arial"/>
          <w:color w:val="00B050"/>
          <w:sz w:val="24"/>
          <w:szCs w:val="24"/>
          <w:lang w:eastAsia="ja-JP"/>
        </w:rPr>
      </w:pPr>
      <w:r w:rsidRPr="00276C24">
        <w:rPr>
          <w:rFonts w:ascii="Arial" w:eastAsia="Calibri" w:hAnsi="Arial" w:cs="Arial"/>
          <w:color w:val="00B050"/>
          <w:sz w:val="24"/>
          <w:szCs w:val="24"/>
          <w:lang w:eastAsia="ja-JP"/>
        </w:rPr>
        <w:t xml:space="preserve">&lt;This section should be tailored to the specific solicitation. If applicable, consider providing a spreadsheet to offerors for submission of the requested/required information. Consider identifying which data automatically comes with specific rights for the Government. License rights should typically be included in the total evaluated price. Analysis of proposed prices must be addressed in the cost/price evaluation part of in </w:t>
      </w:r>
      <w:r w:rsidRPr="00276C24">
        <w:rPr>
          <w:rFonts w:ascii="Arial" w:eastAsia="Calibri" w:hAnsi="Arial" w:cs="Arial"/>
          <w:color w:val="00B050"/>
          <w:sz w:val="24"/>
          <w:szCs w:val="24"/>
          <w:u w:val="single"/>
          <w:lang w:eastAsia="ja-JP"/>
        </w:rPr>
        <w:t>Section M</w:t>
      </w:r>
      <w:r w:rsidRPr="00276C24">
        <w:rPr>
          <w:rFonts w:ascii="Arial" w:eastAsia="Calibri" w:hAnsi="Arial" w:cs="Arial"/>
          <w:color w:val="00B050"/>
          <w:sz w:val="24"/>
          <w:szCs w:val="24"/>
          <w:lang w:eastAsia="ja-JP"/>
        </w:rPr>
        <w:t>.&gt;</w:t>
      </w:r>
    </w:p>
    <w:p w14:paraId="5AC73CDE" w14:textId="77777777" w:rsidR="00FF34E1" w:rsidRPr="00276C24" w:rsidRDefault="00FF34E1" w:rsidP="00FF34E1">
      <w:pPr>
        <w:contextualSpacing/>
        <w:rPr>
          <w:rFonts w:ascii="Arial" w:hAnsi="Arial" w:cs="Arial"/>
          <w:b/>
          <w:color w:val="FF0000"/>
          <w:sz w:val="24"/>
          <w:szCs w:val="24"/>
        </w:rPr>
      </w:pPr>
    </w:p>
    <w:p w14:paraId="2876F53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76A99C96" w14:textId="77777777" w:rsidR="00FF34E1" w:rsidRPr="00276C24" w:rsidRDefault="00FF34E1" w:rsidP="00FF34E1">
      <w:pPr>
        <w:spacing w:before="240"/>
        <w:contextualSpacing/>
        <w:rPr>
          <w:rFonts w:ascii="Arial" w:hAnsi="Arial" w:cs="Arial"/>
          <w:sz w:val="24"/>
          <w:szCs w:val="24"/>
        </w:rPr>
      </w:pPr>
      <w:r w:rsidRPr="00276C24">
        <w:rPr>
          <w:rFonts w:ascii="Arial" w:hAnsi="Arial" w:cs="Arial"/>
          <w:sz w:val="24"/>
          <w:szCs w:val="24"/>
        </w:rPr>
        <w:t xml:space="preserve">The offeror shall submit a complete proposal of all data deliverables necessary to support OMIT; modernization; and sustainment; and future full and open competition. including a plan to mitigate hindrances to sustainment, for organic and/or third-party sustainment of </w:t>
      </w:r>
      <w:r w:rsidRPr="00276C24">
        <w:rPr>
          <w:rFonts w:ascii="Arial" w:hAnsi="Arial" w:cs="Arial"/>
          <w:color w:val="0070C0"/>
          <w:sz w:val="24"/>
          <w:szCs w:val="24"/>
        </w:rPr>
        <w:t>&lt;Program Title&gt;</w:t>
      </w:r>
    </w:p>
    <w:p w14:paraId="63E91862" w14:textId="77777777" w:rsidR="00FF34E1" w:rsidRPr="00276C24" w:rsidRDefault="00FF34E1" w:rsidP="00FF34E1">
      <w:pPr>
        <w:spacing w:before="240"/>
        <w:contextualSpacing/>
        <w:rPr>
          <w:rFonts w:ascii="Arial" w:hAnsi="Arial" w:cs="Arial"/>
          <w:sz w:val="24"/>
          <w:szCs w:val="24"/>
        </w:rPr>
      </w:pPr>
    </w:p>
    <w:p w14:paraId="0059450B" w14:textId="77777777" w:rsidR="00FF34E1" w:rsidRPr="00276C24" w:rsidRDefault="00FF34E1" w:rsidP="00FF34E1">
      <w:pPr>
        <w:spacing w:before="240"/>
        <w:contextualSpacing/>
        <w:rPr>
          <w:rFonts w:ascii="Arial" w:hAnsi="Arial" w:cs="Arial"/>
          <w:sz w:val="24"/>
          <w:szCs w:val="24"/>
        </w:rPr>
      </w:pPr>
      <w:r w:rsidRPr="00276C24">
        <w:rPr>
          <w:rFonts w:ascii="Arial" w:hAnsi="Arial" w:cs="Arial"/>
          <w:sz w:val="24"/>
          <w:szCs w:val="24"/>
        </w:rPr>
        <w:t xml:space="preserve">The proposal shall identify and describe the proposed license rights, or a statement that no license rights are proposed, and background patent rights that will be provided to the Government. The proposed license rights shall clearly outline all terms and conditions </w:t>
      </w:r>
      <w:r w:rsidRPr="00276C24">
        <w:rPr>
          <w:rFonts w:ascii="Arial" w:hAnsi="Arial" w:cs="Arial"/>
          <w:sz w:val="24"/>
          <w:szCs w:val="24"/>
        </w:rPr>
        <w:lastRenderedPageBreak/>
        <w:t xml:space="preserve">required to grant license rights with clear definitions as to what conditions are required to activate the granting and maintenance of the license rights. The proposal shall identify how the proposed rights in </w:t>
      </w:r>
      <w:r w:rsidRPr="00276C24">
        <w:rPr>
          <w:rFonts w:ascii="Arial" w:hAnsi="Arial" w:cs="Arial"/>
          <w:color w:val="0070C0"/>
          <w:sz w:val="24"/>
          <w:szCs w:val="24"/>
        </w:rPr>
        <w:t xml:space="preserve">&lt;technical data deliverables and/or software deliverables&gt; will support </w:t>
      </w:r>
      <w:r w:rsidRPr="00276C24">
        <w:rPr>
          <w:rFonts w:ascii="Arial" w:hAnsi="Arial" w:cs="Arial"/>
          <w:sz w:val="24"/>
          <w:szCs w:val="24"/>
        </w:rPr>
        <w:t xml:space="preserve">sustainment, for organic and/or third-party sustainment, and/or a plan to mitigate hindrances to sustainment, for organic and/or third-party sustainment of </w:t>
      </w:r>
      <w:r w:rsidRPr="00276C24">
        <w:rPr>
          <w:rFonts w:ascii="Arial" w:hAnsi="Arial" w:cs="Arial"/>
          <w:color w:val="0070C0"/>
          <w:sz w:val="24"/>
          <w:szCs w:val="24"/>
        </w:rPr>
        <w:t>&lt;Program Title&gt;.</w:t>
      </w:r>
      <w:r w:rsidRPr="00276C24">
        <w:rPr>
          <w:rFonts w:ascii="Arial" w:hAnsi="Arial" w:cs="Arial"/>
          <w:sz w:val="24"/>
          <w:szCs w:val="24"/>
        </w:rPr>
        <w:t xml:space="preserve"> </w:t>
      </w:r>
    </w:p>
    <w:p w14:paraId="7BBA5783" w14:textId="77777777" w:rsidR="00FF34E1" w:rsidRPr="00276C24" w:rsidRDefault="00FF34E1" w:rsidP="00FF34E1">
      <w:pPr>
        <w:spacing w:before="240"/>
        <w:contextualSpacing/>
        <w:rPr>
          <w:rFonts w:ascii="Arial" w:hAnsi="Arial" w:cs="Arial"/>
          <w:sz w:val="24"/>
          <w:szCs w:val="24"/>
        </w:rPr>
      </w:pPr>
    </w:p>
    <w:p w14:paraId="36BC365A" w14:textId="77777777" w:rsidR="00FF34E1" w:rsidRPr="00276C24" w:rsidRDefault="00FF34E1" w:rsidP="00FF34E1">
      <w:pPr>
        <w:spacing w:before="240"/>
        <w:contextualSpacing/>
        <w:rPr>
          <w:rFonts w:ascii="Arial" w:hAnsi="Arial" w:cs="Arial"/>
          <w:sz w:val="24"/>
          <w:szCs w:val="24"/>
        </w:rPr>
      </w:pPr>
      <w:r w:rsidRPr="00276C24">
        <w:rPr>
          <w:rFonts w:ascii="Arial" w:hAnsi="Arial" w:cs="Arial"/>
          <w:sz w:val="24"/>
          <w:szCs w:val="24"/>
        </w:rPr>
        <w:t xml:space="preserve">The proposal must clearly cross reference all costs/prices to the Government listed in the cost/price volume, and include any minimum quantity required to be purchased by the Government, the cost/price to purchase the Technical Data Package (TDP) or rights in offeror’s background patents, minimum time in months to acquire license and patent rights, and limitations that may be imposed. . </w:t>
      </w:r>
    </w:p>
    <w:p w14:paraId="6D7DE300" w14:textId="77777777" w:rsidR="00FF34E1" w:rsidRPr="00276C24" w:rsidRDefault="00FF34E1" w:rsidP="00FF34E1">
      <w:pPr>
        <w:contextualSpacing/>
        <w:rPr>
          <w:rFonts w:ascii="Arial" w:hAnsi="Arial" w:cs="Arial"/>
          <w:sz w:val="24"/>
          <w:szCs w:val="24"/>
        </w:rPr>
      </w:pPr>
    </w:p>
    <w:p w14:paraId="117A5BB5"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license rights may be realized through a royalty, minimum units to be purchased, lump sum license fee, or alternative approach for the license rights. If the offeror elects to submit a lump sum fee for license rights, the offeror shall specify that a portion of the proposed lump sum price that is associated with the cost to the Government to obtain these rights to background IP. </w:t>
      </w:r>
    </w:p>
    <w:p w14:paraId="1E1CE707" w14:textId="77777777" w:rsidR="00FF34E1" w:rsidRPr="00276C24" w:rsidRDefault="00FF34E1" w:rsidP="00FF34E1">
      <w:pPr>
        <w:contextualSpacing/>
        <w:rPr>
          <w:rFonts w:ascii="Arial" w:hAnsi="Arial" w:cs="Arial"/>
          <w:sz w:val="24"/>
          <w:szCs w:val="24"/>
        </w:rPr>
      </w:pPr>
    </w:p>
    <w:p w14:paraId="55D7BAD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actual level of license rights, patent rights, and patents and/or patent application(s) covered by the licenses provided by the offeror will be listed or described and incorporated in </w:t>
      </w:r>
      <w:r w:rsidRPr="00276C24">
        <w:rPr>
          <w:rFonts w:ascii="Arial" w:hAnsi="Arial" w:cs="Arial"/>
          <w:color w:val="0070C0"/>
          <w:sz w:val="24"/>
          <w:szCs w:val="24"/>
        </w:rPr>
        <w:t xml:space="preserve">&lt;Section J&gt; </w:t>
      </w:r>
      <w:r w:rsidRPr="00276C24">
        <w:rPr>
          <w:rFonts w:ascii="Arial" w:hAnsi="Arial" w:cs="Arial"/>
          <w:sz w:val="24"/>
          <w:szCs w:val="24"/>
        </w:rPr>
        <w:t xml:space="preserve">of the resultant contract.  </w:t>
      </w:r>
    </w:p>
    <w:p w14:paraId="50273533" w14:textId="77777777" w:rsidR="00FF34E1" w:rsidRPr="00276C24" w:rsidRDefault="00FF34E1" w:rsidP="00FF34E1">
      <w:pPr>
        <w:contextualSpacing/>
        <w:rPr>
          <w:rFonts w:ascii="Arial" w:hAnsi="Arial" w:cs="Arial"/>
          <w:color w:val="00B050"/>
          <w:sz w:val="24"/>
          <w:szCs w:val="24"/>
        </w:rPr>
      </w:pPr>
    </w:p>
    <w:p w14:paraId="0B30CBBC"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It is important to note that an offeror’s proposal will not be considered not to meet the requirements of the solicitation or be determined ineligible for contract award if the offeror does not sell or otherwise relinquish data license rights (related to privately developed items, components, and processes) to the Government (with the exception of the license rights provided under DFARS 252.227-7013, 252.227-7014, and 252.227-7015). However, strengths may be assigned to an offeror’s proposal related to the aforementioned evaluation criteria related to the aforementioned competitive procurement goals. Therefore, it would be prudent for offerors to consider this when drafting a proposal. Furthermore, this solicitation and evaluation criteria are not intended to dissuade the use of commercial hardware components or software. Lastly, this solicitation does not require offerors to refrain from offering to use, or from using, items, components, or processes that were developed at private expense [See 10 USC 3771(a)(2)].</w:t>
      </w:r>
    </w:p>
    <w:p w14:paraId="6A04957B" w14:textId="77777777" w:rsidR="00FF34E1" w:rsidRPr="00276C24" w:rsidRDefault="00FF34E1" w:rsidP="00FF34E1">
      <w:pPr>
        <w:ind w:right="720"/>
        <w:contextualSpacing/>
        <w:rPr>
          <w:rFonts w:ascii="Arial" w:hAnsi="Arial" w:cs="Arial"/>
          <w:sz w:val="24"/>
          <w:szCs w:val="24"/>
        </w:rPr>
      </w:pPr>
    </w:p>
    <w:p w14:paraId="4CE773A3" w14:textId="77777777" w:rsidR="00FF34E1" w:rsidRPr="00276C24" w:rsidRDefault="00FF34E1" w:rsidP="00FF34E1">
      <w:pPr>
        <w:contextualSpacing/>
        <w:rPr>
          <w:rFonts w:ascii="Arial" w:hAnsi="Arial" w:cs="Arial"/>
          <w:sz w:val="24"/>
          <w:szCs w:val="24"/>
        </w:rPr>
      </w:pPr>
      <w:r w:rsidRPr="00276C24">
        <w:rPr>
          <w:rFonts w:ascii="Arial" w:hAnsi="Arial" w:cs="Arial"/>
          <w:color w:val="00B050"/>
          <w:sz w:val="24"/>
          <w:szCs w:val="24"/>
        </w:rPr>
        <w:t xml:space="preserve">Put in the pricing submission section: </w:t>
      </w:r>
      <w:r w:rsidRPr="00276C24">
        <w:rPr>
          <w:rFonts w:ascii="Arial" w:hAnsi="Arial" w:cs="Arial"/>
          <w:sz w:val="24"/>
          <w:szCs w:val="24"/>
        </w:rPr>
        <w:t xml:space="preserve">The pricing shall be provided for each separate instance of data deliverables for which limited rights or background patent rights are claimed. The offeror shall provide a brief description of the methodology or rationale used in determining the value of license rights for each separate instance of data deliverables claimed. The offeror shall provide an itemized list of these costs/prices in the cost/price section or volume of the offeror’s proposal. </w:t>
      </w:r>
    </w:p>
    <w:p w14:paraId="664C19E4" w14:textId="77777777" w:rsidR="00FF34E1" w:rsidRPr="00276C24" w:rsidRDefault="00FF34E1" w:rsidP="00FF34E1">
      <w:pPr>
        <w:contextualSpacing/>
        <w:rPr>
          <w:rFonts w:ascii="Arial" w:hAnsi="Arial" w:cs="Arial"/>
          <w:sz w:val="24"/>
          <w:szCs w:val="24"/>
        </w:rPr>
      </w:pPr>
    </w:p>
    <w:p w14:paraId="108A2C5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If the offeror is proposing trademark license rights, and if additional costs are to be incurred by the Government, then the offeror shall provide an itemized list of these additional costs in the cost/pricing section and/or volume of the offeror’s proposal.</w:t>
      </w:r>
    </w:p>
    <w:p w14:paraId="1FD34698" w14:textId="77777777" w:rsidR="00FF34E1" w:rsidRPr="00276C24" w:rsidRDefault="00FF34E1" w:rsidP="00FF34E1">
      <w:pPr>
        <w:ind w:right="720"/>
        <w:contextualSpacing/>
        <w:rPr>
          <w:rFonts w:ascii="Arial" w:hAnsi="Arial" w:cs="Arial"/>
          <w:sz w:val="24"/>
          <w:szCs w:val="24"/>
        </w:rPr>
      </w:pPr>
    </w:p>
    <w:p w14:paraId="0747F1EA" w14:textId="77777777" w:rsidR="00FF34E1" w:rsidRPr="00276C24" w:rsidRDefault="00FF34E1" w:rsidP="00FF34E1">
      <w:pPr>
        <w:ind w:right="720"/>
        <w:contextualSpacing/>
        <w:rPr>
          <w:rFonts w:ascii="Arial" w:hAnsi="Arial" w:cs="Arial"/>
          <w:color w:val="00B050"/>
          <w:sz w:val="24"/>
          <w:szCs w:val="24"/>
        </w:rPr>
      </w:pPr>
      <w:r w:rsidRPr="00276C24">
        <w:rPr>
          <w:rFonts w:ascii="Arial" w:hAnsi="Arial" w:cs="Arial"/>
          <w:color w:val="00B050"/>
          <w:sz w:val="24"/>
          <w:szCs w:val="24"/>
        </w:rPr>
        <w:t>Any royalty costs/prices for third-party patents for use in the contract shall be disclosed in accordance with FAR 52.227-6</w:t>
      </w:r>
    </w:p>
    <w:p w14:paraId="6E18566D" w14:textId="77777777" w:rsidR="00FF34E1" w:rsidRPr="00276C24" w:rsidRDefault="00FF34E1" w:rsidP="00FF34E1">
      <w:pPr>
        <w:contextualSpacing/>
        <w:rPr>
          <w:rFonts w:ascii="Arial" w:hAnsi="Arial" w:cs="Arial"/>
          <w:b/>
          <w:sz w:val="24"/>
          <w:szCs w:val="24"/>
        </w:rPr>
      </w:pPr>
    </w:p>
    <w:p w14:paraId="36B88B2F" w14:textId="77777777" w:rsidR="00FF34E1" w:rsidRPr="00276C24" w:rsidRDefault="00FF34E1" w:rsidP="00FF34E1">
      <w:pPr>
        <w:contextualSpacing/>
        <w:rPr>
          <w:rFonts w:ascii="Arial" w:hAnsi="Arial" w:cs="Arial"/>
          <w:bCs/>
          <w:sz w:val="24"/>
          <w:szCs w:val="24"/>
          <w:u w:val="single"/>
        </w:rPr>
      </w:pPr>
      <w:r w:rsidRPr="00276C24">
        <w:rPr>
          <w:rFonts w:ascii="Arial" w:hAnsi="Arial" w:cs="Arial"/>
          <w:bCs/>
          <w:sz w:val="24"/>
          <w:szCs w:val="24"/>
          <w:u w:val="single"/>
        </w:rPr>
        <w:t>Section M</w:t>
      </w:r>
    </w:p>
    <w:p w14:paraId="60C06004" w14:textId="77777777" w:rsidR="00FF34E1" w:rsidRPr="00276C24" w:rsidRDefault="00FF34E1" w:rsidP="00FF34E1">
      <w:pPr>
        <w:contextualSpacing/>
        <w:rPr>
          <w:rFonts w:ascii="Arial" w:hAnsi="Arial" w:cs="Arial"/>
          <w:sz w:val="24"/>
          <w:szCs w:val="24"/>
        </w:rPr>
      </w:pPr>
      <w:r w:rsidRPr="00276C24">
        <w:rPr>
          <w:rFonts w:ascii="Arial" w:hAnsi="Arial" w:cs="Arial"/>
          <w:bCs/>
          <w:sz w:val="24"/>
          <w:szCs w:val="24"/>
        </w:rPr>
        <w:t xml:space="preserve">The Government will evaluate the proposal to determine the extent to which the proposal identified all data deliverables necessary to </w:t>
      </w:r>
      <w:r w:rsidRPr="00276C24">
        <w:rPr>
          <w:rFonts w:ascii="Arial" w:hAnsi="Arial" w:cs="Arial"/>
          <w:sz w:val="24"/>
          <w:szCs w:val="24"/>
        </w:rPr>
        <w:t xml:space="preserve"> support OMIT; modernization; and sustainment; and future full and open competition, and the extent to which the offeror identifies the license rights and background patent rights that will be provided to the Government. The Government will evaluate how the proposed rights in </w:t>
      </w:r>
      <w:r w:rsidRPr="00276C24">
        <w:rPr>
          <w:rFonts w:ascii="Arial" w:hAnsi="Arial" w:cs="Arial"/>
          <w:color w:val="0070C0"/>
          <w:sz w:val="24"/>
          <w:szCs w:val="24"/>
        </w:rPr>
        <w:t xml:space="preserve">&lt;technical data deliverables and/or software deliverables&gt; will support </w:t>
      </w:r>
      <w:r w:rsidRPr="00276C24">
        <w:rPr>
          <w:rFonts w:ascii="Arial" w:hAnsi="Arial" w:cs="Arial"/>
          <w:sz w:val="24"/>
          <w:szCs w:val="24"/>
        </w:rPr>
        <w:t xml:space="preserve">sustainment, for organic and/or third-party sustainment, and/or the proposed plan to mitigate hindrances to sustainment, for organic and/or third-party sustainment of </w:t>
      </w:r>
      <w:r w:rsidRPr="00276C24">
        <w:rPr>
          <w:rFonts w:ascii="Arial" w:hAnsi="Arial" w:cs="Arial"/>
          <w:color w:val="0070C0"/>
          <w:sz w:val="24"/>
          <w:szCs w:val="24"/>
        </w:rPr>
        <w:t>&lt;Program Title&gt;.</w:t>
      </w:r>
      <w:r w:rsidRPr="00276C24">
        <w:rPr>
          <w:rFonts w:ascii="Arial" w:hAnsi="Arial" w:cs="Arial"/>
          <w:sz w:val="24"/>
          <w:szCs w:val="24"/>
        </w:rPr>
        <w:t xml:space="preserve">  The Government will evaluate </w:t>
      </w:r>
      <w:r w:rsidRPr="00276C24">
        <w:rPr>
          <w:rFonts w:ascii="Arial" w:hAnsi="Arial" w:cs="Arial"/>
          <w:bCs/>
          <w:sz w:val="24"/>
          <w:szCs w:val="24"/>
        </w:rPr>
        <w:t>t</w:t>
      </w:r>
      <w:r w:rsidRPr="00276C24">
        <w:rPr>
          <w:rFonts w:ascii="Arial" w:hAnsi="Arial" w:cs="Arial"/>
          <w:sz w:val="24"/>
          <w:szCs w:val="24"/>
        </w:rPr>
        <w:t xml:space="preserve">he proposed license rights, or confirm that a statement that “no license rights are proposed” was included, and what background patent rights will be provided to the Government. </w:t>
      </w:r>
    </w:p>
    <w:p w14:paraId="4F306067" w14:textId="77777777" w:rsidR="00FF34E1" w:rsidRPr="00276C24" w:rsidRDefault="00FF34E1" w:rsidP="00FF34E1">
      <w:pPr>
        <w:contextualSpacing/>
        <w:rPr>
          <w:rFonts w:ascii="Arial" w:hAnsi="Arial" w:cs="Arial"/>
          <w:sz w:val="24"/>
          <w:szCs w:val="24"/>
        </w:rPr>
      </w:pPr>
    </w:p>
    <w:p w14:paraId="0DEF3F4A" w14:textId="77777777" w:rsidR="00FF34E1" w:rsidRPr="00276C24" w:rsidRDefault="00FF34E1" w:rsidP="00FF34E1">
      <w:pPr>
        <w:contextualSpacing/>
        <w:rPr>
          <w:rFonts w:ascii="Arial" w:hAnsi="Arial" w:cs="Arial"/>
          <w:b/>
          <w:sz w:val="24"/>
          <w:szCs w:val="24"/>
        </w:rPr>
      </w:pPr>
    </w:p>
    <w:p w14:paraId="2E5BB4A1" w14:textId="77777777" w:rsidR="00FF34E1" w:rsidRPr="00276C24" w:rsidRDefault="00FF34E1" w:rsidP="00DE1F3A">
      <w:pPr>
        <w:pStyle w:val="Heading2"/>
        <w:contextualSpacing/>
        <w:jc w:val="left"/>
        <w:rPr>
          <w:rFonts w:ascii="Arial" w:hAnsi="Arial" w:cs="Arial"/>
          <w:b w:val="0"/>
          <w:bCs/>
          <w:sz w:val="24"/>
          <w:szCs w:val="24"/>
        </w:rPr>
      </w:pPr>
      <w:bookmarkStart w:id="304" w:name="_Toc178607337"/>
      <w:bookmarkStart w:id="305" w:name="_Toc178607412"/>
      <w:r w:rsidRPr="00276C24">
        <w:rPr>
          <w:rFonts w:ascii="Arial" w:hAnsi="Arial" w:cs="Arial"/>
          <w:bCs/>
          <w:sz w:val="24"/>
          <w:szCs w:val="24"/>
        </w:rPr>
        <w:t>Logistics Support</w:t>
      </w:r>
      <w:bookmarkEnd w:id="304"/>
      <w:bookmarkEnd w:id="305"/>
      <w:r w:rsidRPr="00276C24">
        <w:rPr>
          <w:rFonts w:ascii="Arial" w:hAnsi="Arial" w:cs="Arial"/>
          <w:bCs/>
          <w:sz w:val="24"/>
          <w:szCs w:val="24"/>
        </w:rPr>
        <w:t xml:space="preserve"> </w:t>
      </w:r>
    </w:p>
    <w:p w14:paraId="0F2D478D" w14:textId="77777777" w:rsidR="00FF34E1" w:rsidRPr="00276C24" w:rsidRDefault="00FF34E1" w:rsidP="00FF34E1">
      <w:pPr>
        <w:contextualSpacing/>
        <w:rPr>
          <w:rFonts w:ascii="Arial" w:hAnsi="Arial" w:cs="Arial"/>
          <w:b/>
          <w:sz w:val="24"/>
          <w:szCs w:val="24"/>
        </w:rPr>
      </w:pPr>
    </w:p>
    <w:p w14:paraId="571EB580"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5025E21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proposal  shall identify the logistics support cost drivers and describe how the offeror’s strategy will enable the Government to achieve reduction of sustainment costs. </w:t>
      </w:r>
    </w:p>
    <w:p w14:paraId="585E7599" w14:textId="77777777" w:rsidR="00FF34E1" w:rsidRPr="00276C24" w:rsidRDefault="00FF34E1" w:rsidP="00FF34E1">
      <w:pPr>
        <w:ind w:right="720"/>
        <w:contextualSpacing/>
        <w:rPr>
          <w:rFonts w:ascii="Arial" w:hAnsi="Arial" w:cs="Arial"/>
          <w:sz w:val="24"/>
          <w:szCs w:val="24"/>
        </w:rPr>
      </w:pPr>
    </w:p>
    <w:p w14:paraId="3AD25D1A"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The offeror shall identify the proposed maintenance and logistics support plan at the field and depot</w:t>
      </w:r>
      <w:r w:rsidRPr="00276C24">
        <w:rPr>
          <w:rFonts w:ascii="Arial" w:hAnsi="Arial" w:cs="Arial"/>
          <w:b/>
          <w:sz w:val="24"/>
          <w:szCs w:val="24"/>
        </w:rPr>
        <w:t xml:space="preserve"> </w:t>
      </w:r>
      <w:r w:rsidRPr="00276C24">
        <w:rPr>
          <w:rFonts w:ascii="Arial" w:hAnsi="Arial" w:cs="Arial"/>
          <w:sz w:val="24"/>
          <w:szCs w:val="24"/>
        </w:rPr>
        <w:t>levels. In particular, the offeror’s proposal shall address organic or contractor logistics support with a specific recommended path for transition to fully organic and/or third-party support.</w:t>
      </w:r>
    </w:p>
    <w:p w14:paraId="334A8537" w14:textId="77777777" w:rsidR="00FF34E1" w:rsidRPr="00276C24" w:rsidRDefault="00FF34E1" w:rsidP="00FF34E1">
      <w:pPr>
        <w:contextualSpacing/>
        <w:rPr>
          <w:rFonts w:ascii="Arial" w:hAnsi="Arial" w:cs="Arial"/>
          <w:sz w:val="24"/>
          <w:szCs w:val="24"/>
        </w:rPr>
      </w:pPr>
    </w:p>
    <w:p w14:paraId="4CE54F7E"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14277DAD"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The Government will evaluate the proposal for how and the extent to which the offeror will ensure</w:t>
      </w:r>
      <w:r w:rsidRPr="00276C24">
        <w:rPr>
          <w:rFonts w:ascii="Arial" w:hAnsi="Arial" w:cs="Arial"/>
          <w:color w:val="auto"/>
          <w:sz w:val="24"/>
          <w:szCs w:val="24"/>
        </w:rPr>
        <w:t xml:space="preserve"> the Government has the ability to achieve reduction of sustainment costs based on proposed maintenance and support plan at field and depot levels for transition to organic and/or third-party support.</w:t>
      </w:r>
    </w:p>
    <w:p w14:paraId="4A0D14B6" w14:textId="77777777" w:rsidR="00FF34E1" w:rsidRPr="00276C24" w:rsidRDefault="00FF34E1" w:rsidP="00FF34E1">
      <w:pPr>
        <w:contextualSpacing/>
        <w:rPr>
          <w:rFonts w:ascii="Arial" w:hAnsi="Arial" w:cs="Arial"/>
          <w:sz w:val="24"/>
          <w:szCs w:val="24"/>
        </w:rPr>
      </w:pPr>
    </w:p>
    <w:p w14:paraId="72E0732A" w14:textId="77777777" w:rsidR="00FF34E1" w:rsidRPr="00276C24" w:rsidRDefault="00FF34E1" w:rsidP="00FF34E1">
      <w:pPr>
        <w:contextualSpacing/>
        <w:rPr>
          <w:rFonts w:ascii="Arial" w:hAnsi="Arial" w:cs="Arial"/>
          <w:sz w:val="24"/>
          <w:szCs w:val="24"/>
        </w:rPr>
      </w:pPr>
    </w:p>
    <w:p w14:paraId="27AF056D" w14:textId="77777777" w:rsidR="00FF34E1" w:rsidRPr="00276C24" w:rsidRDefault="00FF34E1" w:rsidP="00DE1F3A">
      <w:pPr>
        <w:pStyle w:val="Heading2"/>
        <w:contextualSpacing/>
        <w:jc w:val="left"/>
        <w:rPr>
          <w:rFonts w:ascii="Arial" w:hAnsi="Arial" w:cs="Arial"/>
          <w:b w:val="0"/>
          <w:bCs/>
          <w:sz w:val="24"/>
          <w:szCs w:val="24"/>
        </w:rPr>
      </w:pPr>
      <w:bookmarkStart w:id="306" w:name="_Toc178607338"/>
      <w:bookmarkStart w:id="307" w:name="_Toc178607413"/>
      <w:r w:rsidRPr="00276C24">
        <w:rPr>
          <w:rFonts w:ascii="Arial" w:hAnsi="Arial" w:cs="Arial"/>
          <w:bCs/>
          <w:sz w:val="24"/>
          <w:szCs w:val="24"/>
        </w:rPr>
        <w:t>Maintenance Support Concept</w:t>
      </w:r>
      <w:bookmarkEnd w:id="306"/>
      <w:bookmarkEnd w:id="307"/>
    </w:p>
    <w:p w14:paraId="006FE11F" w14:textId="77777777" w:rsidR="00FF34E1" w:rsidRPr="00276C24" w:rsidRDefault="00FF34E1" w:rsidP="00FF34E1">
      <w:pPr>
        <w:pStyle w:val="ListNumber3"/>
        <w:spacing w:before="0" w:after="0" w:line="240" w:lineRule="auto"/>
        <w:ind w:left="0" w:firstLine="0"/>
        <w:rPr>
          <w:rFonts w:ascii="Arial" w:hAnsi="Arial" w:cs="Arial"/>
          <w:color w:val="00B050"/>
          <w:sz w:val="24"/>
          <w:szCs w:val="24"/>
        </w:rPr>
      </w:pPr>
      <w:r w:rsidRPr="00276C24">
        <w:rPr>
          <w:rFonts w:ascii="Arial" w:hAnsi="Arial" w:cs="Arial"/>
          <w:color w:val="00B050"/>
          <w:sz w:val="24"/>
          <w:szCs w:val="24"/>
        </w:rPr>
        <w:t>&lt;In this section, it may be necessary to address whether the transition efforts are expected to be included in the proposed approach for Contractor Logistics Support (CLS).&gt;</w:t>
      </w:r>
    </w:p>
    <w:p w14:paraId="5F1C106A" w14:textId="77777777" w:rsidR="00FF34E1" w:rsidRPr="00276C24" w:rsidRDefault="00FF34E1" w:rsidP="00FF34E1">
      <w:pPr>
        <w:contextualSpacing/>
        <w:rPr>
          <w:rFonts w:ascii="Arial" w:hAnsi="Arial" w:cs="Arial"/>
          <w:sz w:val="24"/>
          <w:szCs w:val="24"/>
        </w:rPr>
      </w:pPr>
    </w:p>
    <w:p w14:paraId="52AEAE8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1269D480"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 xml:space="preserve">The offeror’s proposal shall include a proposed approach for Contractor Logistics Support (CLS), to be utilized until the organic and/or third-party sustainment capability is established, and the proposed maintenance and logistics support concept at the field and sustainment levels. Discussion of the support concept should clearly explain any resulting </w:t>
      </w:r>
      <w:r w:rsidRPr="00276C24">
        <w:rPr>
          <w:rFonts w:ascii="Arial" w:hAnsi="Arial" w:cs="Arial"/>
          <w:color w:val="auto"/>
          <w:sz w:val="24"/>
          <w:szCs w:val="24"/>
        </w:rPr>
        <w:lastRenderedPageBreak/>
        <w:t>reduction in lifecycle costs and logistics footprint as well as enhanced operational availability.</w:t>
      </w:r>
    </w:p>
    <w:p w14:paraId="0109DE1D" w14:textId="77777777" w:rsidR="00FF34E1" w:rsidRPr="00276C24" w:rsidRDefault="00FF34E1" w:rsidP="00FF34E1">
      <w:pPr>
        <w:rPr>
          <w:rFonts w:ascii="Arial" w:hAnsi="Arial" w:cs="Arial"/>
          <w:sz w:val="24"/>
          <w:szCs w:val="24"/>
          <w:u w:val="single"/>
        </w:rPr>
      </w:pPr>
    </w:p>
    <w:p w14:paraId="729AA712"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320841A5"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sz w:val="24"/>
          <w:szCs w:val="24"/>
        </w:rPr>
        <w:t xml:space="preserve">to which </w:t>
      </w:r>
      <w:r w:rsidRPr="00276C24">
        <w:rPr>
          <w:rFonts w:ascii="Arial" w:hAnsi="Arial" w:cs="Arial"/>
          <w:color w:val="auto"/>
          <w:sz w:val="24"/>
          <w:szCs w:val="24"/>
        </w:rPr>
        <w:t xml:space="preserve">the proposed CLS maintenance and logistics support concept at the field and sustainment levels clearly demonstrates an optimal scenario of reduced lifecycle costs, reduced logistics footprint, and enhanced operational availability. </w:t>
      </w:r>
    </w:p>
    <w:p w14:paraId="01CB2FBC" w14:textId="77777777" w:rsidR="00FF34E1" w:rsidRPr="00276C24" w:rsidRDefault="00FF34E1" w:rsidP="00FF34E1">
      <w:pPr>
        <w:contextualSpacing/>
        <w:rPr>
          <w:rFonts w:ascii="Arial" w:hAnsi="Arial" w:cs="Arial"/>
          <w:color w:val="595959" w:themeColor="text1" w:themeTint="A6"/>
          <w:kern w:val="20"/>
          <w:sz w:val="24"/>
          <w:szCs w:val="24"/>
          <w:lang w:eastAsia="ja-JP"/>
        </w:rPr>
      </w:pPr>
    </w:p>
    <w:p w14:paraId="6AF2FC23" w14:textId="77777777" w:rsidR="00FF34E1" w:rsidRPr="00276C24" w:rsidRDefault="00FF34E1" w:rsidP="00FF34E1">
      <w:pPr>
        <w:contextualSpacing/>
        <w:rPr>
          <w:rFonts w:ascii="Arial" w:hAnsi="Arial" w:cs="Arial"/>
          <w:sz w:val="24"/>
          <w:szCs w:val="24"/>
        </w:rPr>
      </w:pPr>
    </w:p>
    <w:p w14:paraId="06BFB771" w14:textId="77777777" w:rsidR="00FF34E1" w:rsidRPr="00276C24" w:rsidRDefault="00FF34E1" w:rsidP="00DE1F3A">
      <w:pPr>
        <w:pStyle w:val="Heading2"/>
        <w:contextualSpacing/>
        <w:jc w:val="left"/>
        <w:rPr>
          <w:rFonts w:ascii="Arial" w:hAnsi="Arial" w:cs="Arial"/>
          <w:b w:val="0"/>
          <w:bCs/>
          <w:sz w:val="24"/>
          <w:szCs w:val="24"/>
        </w:rPr>
      </w:pPr>
      <w:bookmarkStart w:id="308" w:name="_Toc178607339"/>
      <w:bookmarkStart w:id="309" w:name="_Toc178607414"/>
      <w:r w:rsidRPr="00276C24">
        <w:rPr>
          <w:rFonts w:ascii="Arial" w:hAnsi="Arial" w:cs="Arial"/>
          <w:bCs/>
          <w:sz w:val="24"/>
          <w:szCs w:val="24"/>
        </w:rPr>
        <w:t>Modular Open Systems Approach (MOSA) (10 U.S. Code § 4401)</w:t>
      </w:r>
      <w:bookmarkEnd w:id="308"/>
      <w:bookmarkEnd w:id="309"/>
    </w:p>
    <w:p w14:paraId="03ED23AD" w14:textId="77777777" w:rsidR="00FF34E1" w:rsidRPr="00276C24" w:rsidRDefault="00FF34E1" w:rsidP="00FF34E1">
      <w:pPr>
        <w:contextualSpacing/>
        <w:rPr>
          <w:rFonts w:ascii="Arial" w:hAnsi="Arial" w:cs="Arial"/>
          <w:b/>
          <w:sz w:val="24"/>
          <w:szCs w:val="24"/>
        </w:rPr>
      </w:pPr>
    </w:p>
    <w:p w14:paraId="3B7E4B1C"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771451E7"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The offeror’s proposal shall clearly:</w:t>
      </w:r>
      <w:r w:rsidRPr="00276C24">
        <w:rPr>
          <w:rFonts w:ascii="Arial" w:hAnsi="Arial" w:cs="Arial"/>
          <w:sz w:val="24"/>
          <w:szCs w:val="24"/>
        </w:rPr>
        <w:br/>
      </w:r>
    </w:p>
    <w:p w14:paraId="6196F7DD"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 xml:space="preserve">Describe how a MOSA is to be used for the </w:t>
      </w:r>
      <w:r w:rsidRPr="00276C24">
        <w:rPr>
          <w:rFonts w:ascii="Arial" w:hAnsi="Arial" w:cs="Arial"/>
          <w:color w:val="0070C0"/>
          <w:sz w:val="24"/>
          <w:szCs w:val="24"/>
        </w:rPr>
        <w:t>&lt;Program Title&gt;</w:t>
      </w:r>
      <w:r w:rsidRPr="00276C24">
        <w:rPr>
          <w:rFonts w:ascii="Arial" w:hAnsi="Arial" w:cs="Arial"/>
          <w:sz w:val="24"/>
          <w:szCs w:val="24"/>
        </w:rPr>
        <w:t xml:space="preserve"> and differentiate between</w:t>
      </w:r>
      <w:r w:rsidRPr="00276C24">
        <w:rPr>
          <w:rFonts w:ascii="Arial" w:hAnsi="Arial" w:cs="Arial"/>
          <w:b/>
          <w:bCs/>
          <w:sz w:val="24"/>
          <w:szCs w:val="24"/>
        </w:rPr>
        <w:t xml:space="preserve"> </w:t>
      </w:r>
      <w:r w:rsidRPr="00276C24">
        <w:rPr>
          <w:rFonts w:ascii="Arial" w:hAnsi="Arial" w:cs="Arial"/>
          <w:sz w:val="24"/>
          <w:szCs w:val="24"/>
        </w:rPr>
        <w:t>Major Systems Platform (MSPs), Major System Components (MSCs), and Modular System Interfaces</w:t>
      </w:r>
      <w:r w:rsidRPr="00276C24">
        <w:rPr>
          <w:rFonts w:ascii="Arial" w:hAnsi="Arial" w:cs="Arial"/>
          <w:b/>
          <w:bCs/>
          <w:sz w:val="24"/>
          <w:szCs w:val="24"/>
        </w:rPr>
        <w:t xml:space="preserve"> (</w:t>
      </w:r>
      <w:r w:rsidRPr="00276C24">
        <w:rPr>
          <w:rFonts w:ascii="Arial" w:hAnsi="Arial" w:cs="Arial"/>
          <w:sz w:val="24"/>
          <w:szCs w:val="24"/>
        </w:rPr>
        <w:t>MSIs.).</w:t>
      </w:r>
    </w:p>
    <w:p w14:paraId="77AFB751"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Differentiate and describe the MSI(s) and non-MSI interfaces.</w:t>
      </w:r>
    </w:p>
    <w:p w14:paraId="2B189D0E"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Describe the evolution of the MSCs that are anticipated to be added, removed, or replaced in subsequent increments.</w:t>
      </w:r>
    </w:p>
    <w:p w14:paraId="6A4DFB06"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Identify additional MSCs that might be added in the future.</w:t>
      </w:r>
    </w:p>
    <w:p w14:paraId="4CA40652"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Describe how IP and related issues, such as technical data deliverables and license rights necessary to support a MOSA, will be addressed.</w:t>
      </w:r>
    </w:p>
    <w:p w14:paraId="4B935C44"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 xml:space="preserve">Describe how a MOSA will preclude the need for purchasing of licenses or Government Purpose Rights (GPR) by requiring the application of open, widely-used, consensus based standards </w:t>
      </w:r>
      <w:r w:rsidRPr="00276C24">
        <w:rPr>
          <w:rFonts w:ascii="Arial" w:hAnsi="Arial" w:cs="Arial"/>
          <w:color w:val="00B050"/>
          <w:sz w:val="24"/>
          <w:szCs w:val="24"/>
        </w:rPr>
        <w:t xml:space="preserve">&lt;[e.g. Future Airborne Capability Environment (FACE™) and Sensor Open Systems Architecture (SOSA)]&gt; </w:t>
      </w:r>
      <w:r w:rsidRPr="00276C24">
        <w:rPr>
          <w:rFonts w:ascii="Arial" w:hAnsi="Arial" w:cs="Arial"/>
          <w:sz w:val="24"/>
          <w:szCs w:val="24"/>
        </w:rPr>
        <w:t>in the solicitation.</w:t>
      </w:r>
    </w:p>
    <w:p w14:paraId="6F478CCB"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Describe the MSI(s) and where MSI(s) are in the system architecture. To the maximum extent practicable, ensure that MSI(s) incorporate commercial standards and other widely supported consensus based standards that are validated, published, and maintained by recognized standards organizations.</w:t>
      </w:r>
    </w:p>
    <w:p w14:paraId="26F13DC3"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Describe which MSI(s) are required for segregation and reintegration purposes.</w:t>
      </w:r>
    </w:p>
    <w:p w14:paraId="0FDB189E" w14:textId="77777777" w:rsidR="00FF34E1" w:rsidRPr="00276C24" w:rsidRDefault="00FF34E1" w:rsidP="000459E1">
      <w:pPr>
        <w:pStyle w:val="ListParagraph"/>
        <w:numPr>
          <w:ilvl w:val="0"/>
          <w:numId w:val="79"/>
        </w:numPr>
        <w:ind w:right="720"/>
        <w:contextualSpacing/>
        <w:rPr>
          <w:rFonts w:ascii="Arial" w:hAnsi="Arial" w:cs="Arial"/>
          <w:sz w:val="24"/>
          <w:szCs w:val="24"/>
        </w:rPr>
      </w:pPr>
      <w:r w:rsidRPr="00276C24">
        <w:rPr>
          <w:rFonts w:ascii="Arial" w:hAnsi="Arial" w:cs="Arial"/>
          <w:sz w:val="24"/>
          <w:szCs w:val="24"/>
        </w:rPr>
        <w:t>Describe the approach to systems integration and systems-level configuration management to ensure mission and information assurance.</w:t>
      </w:r>
    </w:p>
    <w:p w14:paraId="634C1068" w14:textId="77777777" w:rsidR="00FF34E1" w:rsidRPr="00276C24" w:rsidRDefault="00FF34E1" w:rsidP="00FF34E1">
      <w:pPr>
        <w:contextualSpacing/>
        <w:rPr>
          <w:rFonts w:ascii="Arial" w:hAnsi="Arial" w:cs="Arial"/>
          <w:sz w:val="24"/>
          <w:szCs w:val="24"/>
        </w:rPr>
      </w:pPr>
    </w:p>
    <w:p w14:paraId="781E49A8"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3CFCB71B"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to which the offeror’s </w:t>
      </w:r>
      <w:r w:rsidRPr="00276C24">
        <w:rPr>
          <w:rFonts w:ascii="Arial" w:hAnsi="Arial" w:cs="Arial"/>
          <w:color w:val="auto"/>
          <w:sz w:val="24"/>
          <w:szCs w:val="24"/>
        </w:rPr>
        <w:t xml:space="preserve">ability to address both business and technical needs in support of the Government’s objective to achieve lifecycle goals, as stated in the </w:t>
      </w:r>
      <w:r w:rsidRPr="00276C24">
        <w:rPr>
          <w:rFonts w:ascii="Arial" w:hAnsi="Arial" w:cs="Arial"/>
          <w:color w:val="0070C0"/>
          <w:sz w:val="24"/>
          <w:szCs w:val="24"/>
        </w:rPr>
        <w:t>&lt;PWS&gt;</w:t>
      </w:r>
      <w:r w:rsidRPr="00276C24">
        <w:rPr>
          <w:rFonts w:ascii="Arial" w:hAnsi="Arial" w:cs="Arial"/>
          <w:color w:val="auto"/>
          <w:sz w:val="24"/>
          <w:szCs w:val="24"/>
        </w:rPr>
        <w:t xml:space="preserve">, for a product or family of products. </w:t>
      </w:r>
    </w:p>
    <w:p w14:paraId="46095110" w14:textId="77777777" w:rsidR="00FF34E1" w:rsidRPr="00276C24" w:rsidRDefault="00FF34E1" w:rsidP="00FF34E1">
      <w:pPr>
        <w:pStyle w:val="ListNumber3"/>
        <w:spacing w:before="0" w:after="0" w:line="240" w:lineRule="auto"/>
        <w:ind w:left="1440" w:firstLine="0"/>
        <w:rPr>
          <w:rFonts w:ascii="Arial" w:hAnsi="Arial" w:cs="Arial"/>
          <w:color w:val="auto"/>
          <w:kern w:val="0"/>
          <w:sz w:val="24"/>
          <w:szCs w:val="24"/>
          <w:lang w:eastAsia="en-US"/>
        </w:rPr>
      </w:pPr>
    </w:p>
    <w:p w14:paraId="6E77ACE0"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 xml:space="preserve"> </w:t>
      </w:r>
      <w:r w:rsidRPr="00276C24">
        <w:rPr>
          <w:rFonts w:ascii="Arial" w:hAnsi="Arial" w:cs="Arial"/>
          <w:color w:val="00B050"/>
          <w:sz w:val="24"/>
          <w:szCs w:val="24"/>
        </w:rPr>
        <w:t xml:space="preserve">&lt;Consult: Army Directive 2018-26, Enabling Modernization through Management of Intellectual Property, 7 December 2018; Change 1, Implementation Guidance for Army </w:t>
      </w:r>
      <w:r w:rsidRPr="00276C24">
        <w:rPr>
          <w:rFonts w:ascii="Arial" w:hAnsi="Arial" w:cs="Arial"/>
          <w:color w:val="00B050"/>
          <w:sz w:val="24"/>
          <w:szCs w:val="24"/>
        </w:rPr>
        <w:lastRenderedPageBreak/>
        <w:t xml:space="preserve">Directive 2018-26, dated 17 December 2020; and DoDI 5010.44, Intellectual Property (IP) Acquisition and Licensing and Modular Open Systems Approach (MOSA) Implementation Guide, Version 1.1, 10 Jun 2020&gt; </w:t>
      </w:r>
    </w:p>
    <w:p w14:paraId="002FF3F5" w14:textId="77777777" w:rsidR="00FF34E1" w:rsidRPr="00276C24" w:rsidRDefault="00FF34E1" w:rsidP="00FF34E1">
      <w:pPr>
        <w:contextualSpacing/>
        <w:rPr>
          <w:rFonts w:ascii="Arial" w:hAnsi="Arial" w:cs="Arial"/>
          <w:b/>
          <w:color w:val="FF0000"/>
          <w:sz w:val="24"/>
          <w:szCs w:val="24"/>
        </w:rPr>
      </w:pPr>
    </w:p>
    <w:p w14:paraId="4AAEA4BE" w14:textId="77777777" w:rsidR="00FF34E1" w:rsidRPr="00276C24" w:rsidRDefault="00FF34E1" w:rsidP="00FF34E1">
      <w:pPr>
        <w:contextualSpacing/>
        <w:rPr>
          <w:rFonts w:ascii="Arial" w:hAnsi="Arial" w:cs="Arial"/>
          <w:b/>
          <w:color w:val="FF0000"/>
          <w:sz w:val="24"/>
          <w:szCs w:val="24"/>
        </w:rPr>
      </w:pPr>
    </w:p>
    <w:p w14:paraId="28F2E358" w14:textId="77777777" w:rsidR="00FF34E1" w:rsidRPr="00276C24" w:rsidRDefault="00FF34E1" w:rsidP="00DE1F3A">
      <w:pPr>
        <w:pStyle w:val="Heading2"/>
        <w:contextualSpacing/>
        <w:jc w:val="left"/>
        <w:rPr>
          <w:rFonts w:ascii="Arial" w:hAnsi="Arial" w:cs="Arial"/>
          <w:b w:val="0"/>
          <w:bCs/>
          <w:sz w:val="24"/>
          <w:szCs w:val="24"/>
        </w:rPr>
      </w:pPr>
      <w:bookmarkStart w:id="310" w:name="_Toc178607340"/>
      <w:bookmarkStart w:id="311" w:name="_Toc178607415"/>
      <w:r w:rsidRPr="00276C24">
        <w:rPr>
          <w:rFonts w:ascii="Arial" w:hAnsi="Arial" w:cs="Arial"/>
          <w:bCs/>
          <w:sz w:val="24"/>
          <w:szCs w:val="24"/>
        </w:rPr>
        <w:t>Operation, Maintenance, Training, and Installation</w:t>
      </w:r>
      <w:bookmarkEnd w:id="310"/>
      <w:bookmarkEnd w:id="311"/>
    </w:p>
    <w:p w14:paraId="0908726D" w14:textId="77777777" w:rsidR="00FF34E1" w:rsidRPr="00276C24" w:rsidRDefault="00FF34E1" w:rsidP="00FF34E1">
      <w:pPr>
        <w:contextualSpacing/>
        <w:rPr>
          <w:rFonts w:ascii="Arial" w:eastAsia="Calibri" w:hAnsi="Arial" w:cs="Arial"/>
          <w:bCs/>
          <w:color w:val="00B050"/>
          <w:sz w:val="24"/>
          <w:szCs w:val="24"/>
          <w:lang w:eastAsia="ja-JP"/>
        </w:rPr>
      </w:pPr>
      <w:r w:rsidRPr="00276C24">
        <w:rPr>
          <w:rFonts w:ascii="Arial" w:eastAsia="Calibri" w:hAnsi="Arial" w:cs="Arial"/>
          <w:bCs/>
          <w:color w:val="00B050"/>
          <w:sz w:val="24"/>
          <w:szCs w:val="24"/>
          <w:lang w:eastAsia="ja-JP"/>
        </w:rPr>
        <w:t>&lt;This section includes many possible options that may be applicable to a particular requirement. Contracting officers should scale this section to include only the portions relevant to the requirement and solicitation.&gt;</w:t>
      </w:r>
    </w:p>
    <w:p w14:paraId="241A6FB4" w14:textId="77777777" w:rsidR="00FF34E1" w:rsidRPr="00276C24" w:rsidRDefault="00FF34E1" w:rsidP="00FF34E1">
      <w:pPr>
        <w:tabs>
          <w:tab w:val="left" w:pos="990"/>
        </w:tabs>
        <w:contextualSpacing/>
        <w:rPr>
          <w:rFonts w:ascii="Arial" w:hAnsi="Arial" w:cs="Arial"/>
          <w:b/>
          <w:sz w:val="24"/>
          <w:szCs w:val="24"/>
        </w:rPr>
      </w:pPr>
    </w:p>
    <w:p w14:paraId="253C1765" w14:textId="77777777" w:rsidR="00FF34E1" w:rsidRPr="00276C24" w:rsidRDefault="00FF34E1" w:rsidP="00FF34E1">
      <w:pPr>
        <w:tabs>
          <w:tab w:val="left" w:pos="990"/>
        </w:tabs>
        <w:contextualSpacing/>
        <w:rPr>
          <w:rFonts w:ascii="Arial" w:hAnsi="Arial" w:cs="Arial"/>
          <w:b/>
          <w:sz w:val="24"/>
          <w:szCs w:val="24"/>
        </w:rPr>
      </w:pPr>
      <w:r w:rsidRPr="00276C24">
        <w:rPr>
          <w:rFonts w:ascii="Arial" w:hAnsi="Arial" w:cs="Arial"/>
          <w:sz w:val="24"/>
          <w:szCs w:val="24"/>
          <w:u w:val="single"/>
        </w:rPr>
        <w:t>Section L</w:t>
      </w:r>
    </w:p>
    <w:p w14:paraId="0D5A50B7" w14:textId="77777777" w:rsidR="00FF34E1" w:rsidRPr="00276C24" w:rsidRDefault="00FF34E1" w:rsidP="00FF34E1">
      <w:pPr>
        <w:tabs>
          <w:tab w:val="left" w:pos="990"/>
        </w:tabs>
        <w:contextualSpacing/>
        <w:rPr>
          <w:rFonts w:ascii="Arial" w:hAnsi="Arial" w:cs="Arial"/>
          <w:b/>
          <w:sz w:val="24"/>
          <w:szCs w:val="24"/>
        </w:rPr>
      </w:pPr>
      <w:r w:rsidRPr="00276C24">
        <w:rPr>
          <w:rFonts w:ascii="Arial" w:eastAsia="Calibri" w:hAnsi="Arial" w:cs="Arial"/>
          <w:sz w:val="24"/>
          <w:szCs w:val="24"/>
          <w:lang w:eastAsia="ja-JP"/>
        </w:rPr>
        <w:t xml:space="preserve">The offeror’s proposal shall </w:t>
      </w:r>
      <w:r w:rsidRPr="00276C24">
        <w:rPr>
          <w:rFonts w:ascii="Arial" w:hAnsi="Arial" w:cs="Arial"/>
          <w:sz w:val="24"/>
          <w:szCs w:val="24"/>
        </w:rPr>
        <w:t xml:space="preserve">identify design-upgrade approach that will enable the Government to preserve supportability, maintainability, and operational availability. The proposal shall </w:t>
      </w:r>
      <w:r w:rsidRPr="00276C24">
        <w:rPr>
          <w:rFonts w:ascii="Arial" w:eastAsia="Calibri" w:hAnsi="Arial" w:cs="Arial"/>
          <w:sz w:val="24"/>
          <w:szCs w:val="24"/>
          <w:lang w:eastAsia="ja-JP"/>
        </w:rPr>
        <w:t xml:space="preserve">address the operations, training, and maintenance activities of the end item to include roles and responsibilities, </w:t>
      </w:r>
      <w:r w:rsidRPr="00276C24">
        <w:rPr>
          <w:rFonts w:ascii="Arial" w:hAnsi="Arial" w:cs="Arial"/>
          <w:sz w:val="24"/>
          <w:szCs w:val="24"/>
        </w:rPr>
        <w:t>system engineering activities,</w:t>
      </w:r>
      <w:r w:rsidRPr="00276C24">
        <w:rPr>
          <w:rFonts w:ascii="Arial" w:eastAsia="Calibri" w:hAnsi="Arial" w:cs="Arial"/>
          <w:sz w:val="24"/>
          <w:szCs w:val="24"/>
          <w:lang w:eastAsia="ja-JP"/>
        </w:rPr>
        <w:t xml:space="preserve"> associated IP, data deliverables, and associated license rights required for Government to address repair and maintenance activities, technical manuals, training (both operator and maintainer), field level support, and provisioning.  </w:t>
      </w:r>
    </w:p>
    <w:p w14:paraId="5CD739D8" w14:textId="77777777" w:rsidR="00FF34E1" w:rsidRPr="00276C24" w:rsidRDefault="00FF34E1" w:rsidP="00FF34E1">
      <w:pPr>
        <w:ind w:right="720" w:firstLine="720"/>
        <w:contextualSpacing/>
        <w:rPr>
          <w:rFonts w:ascii="Arial" w:hAnsi="Arial" w:cs="Arial"/>
          <w:sz w:val="24"/>
          <w:szCs w:val="24"/>
        </w:rPr>
      </w:pPr>
    </w:p>
    <w:p w14:paraId="47D30A9B" w14:textId="77777777" w:rsidR="00FF34E1" w:rsidRPr="00276C24" w:rsidRDefault="00FF34E1" w:rsidP="00FF34E1">
      <w:pPr>
        <w:ind w:right="720"/>
        <w:contextualSpacing/>
        <w:rPr>
          <w:rFonts w:ascii="Arial" w:eastAsia="Calibri" w:hAnsi="Arial" w:cs="Arial"/>
          <w:sz w:val="24"/>
          <w:szCs w:val="24"/>
          <w:lang w:eastAsia="ja-JP"/>
        </w:rPr>
      </w:pPr>
      <w:r w:rsidRPr="00276C24">
        <w:rPr>
          <w:rFonts w:ascii="Arial" w:hAnsi="Arial" w:cs="Arial"/>
          <w:sz w:val="24"/>
          <w:szCs w:val="24"/>
        </w:rPr>
        <w:t>The offeror shall propose the procedures, guidance, and instructions for the operation, handling, testing, utilization, familiarization, and functional use of the end item. Operation includes, but is not limited to all data to identify, catalog, stock, source, acquire, procure, replenish, package, handle, store, and transport.</w:t>
      </w:r>
    </w:p>
    <w:p w14:paraId="064AAECF" w14:textId="77777777" w:rsidR="00FF34E1" w:rsidRPr="00276C24" w:rsidRDefault="00FF34E1" w:rsidP="00FF34E1">
      <w:pPr>
        <w:ind w:firstLine="720"/>
        <w:contextualSpacing/>
        <w:rPr>
          <w:rFonts w:ascii="Arial" w:eastAsia="Calibri" w:hAnsi="Arial" w:cs="Arial"/>
          <w:sz w:val="24"/>
          <w:szCs w:val="24"/>
          <w:lang w:eastAsia="ja-JP"/>
        </w:rPr>
      </w:pPr>
    </w:p>
    <w:p w14:paraId="7A20EE26" w14:textId="77777777" w:rsidR="00FF34E1" w:rsidRPr="00276C24" w:rsidRDefault="00FF34E1" w:rsidP="00FF34E1">
      <w:pPr>
        <w:contextualSpacing/>
        <w:rPr>
          <w:rFonts w:ascii="Arial" w:eastAsia="Calibri" w:hAnsi="Arial" w:cs="Arial"/>
          <w:sz w:val="24"/>
          <w:szCs w:val="24"/>
          <w:lang w:eastAsia="ja-JP"/>
        </w:rPr>
      </w:pPr>
      <w:r w:rsidRPr="00276C24">
        <w:rPr>
          <w:rFonts w:ascii="Arial" w:eastAsia="Calibri" w:hAnsi="Arial" w:cs="Arial"/>
          <w:sz w:val="24"/>
          <w:szCs w:val="24"/>
          <w:lang w:eastAsia="ja-JP"/>
        </w:rPr>
        <w:t>The offeror shall identify data that will be delivered to the Government to conduct testing, troubleshooting, and/or repair activities. The offeror shall identify the tools required to execute field and depot level maintenance of LRUs and SRUs. The offeror’s proposal shall identify considerations for these sustainment activities to include roles and responsibilities allocated to offeror and government organizations. The offeror shall identify those test equipment support requirements as applicable to the various stages of maintenance levels. The proposal shall identify associated documentation that will empower the Government’s ability to verify the functions of the products developed under this contract.</w:t>
      </w:r>
    </w:p>
    <w:p w14:paraId="5C5D156C" w14:textId="77777777" w:rsidR="00FF34E1" w:rsidRPr="00276C24" w:rsidRDefault="00FF34E1" w:rsidP="00FF34E1">
      <w:pPr>
        <w:ind w:firstLine="720"/>
        <w:contextualSpacing/>
        <w:rPr>
          <w:rFonts w:ascii="Arial" w:eastAsia="Calibri" w:hAnsi="Arial" w:cs="Arial"/>
          <w:sz w:val="24"/>
          <w:szCs w:val="24"/>
          <w:lang w:eastAsia="ja-JP"/>
        </w:rPr>
      </w:pPr>
    </w:p>
    <w:p w14:paraId="7A0BC68B" w14:textId="77777777" w:rsidR="00FF34E1" w:rsidRPr="00276C24" w:rsidRDefault="00FF34E1" w:rsidP="00FF34E1">
      <w:pPr>
        <w:ind w:right="720"/>
        <w:contextualSpacing/>
        <w:rPr>
          <w:rFonts w:ascii="Arial" w:eastAsia="Calibri" w:hAnsi="Arial" w:cs="Arial"/>
          <w:sz w:val="24"/>
          <w:szCs w:val="24"/>
          <w:lang w:eastAsia="ja-JP"/>
        </w:rPr>
      </w:pPr>
      <w:r w:rsidRPr="00276C24">
        <w:rPr>
          <w:rFonts w:ascii="Arial" w:eastAsia="Calibri" w:hAnsi="Arial" w:cs="Arial"/>
          <w:sz w:val="24"/>
          <w:szCs w:val="24"/>
          <w:lang w:eastAsia="ja-JP"/>
        </w:rPr>
        <w:t xml:space="preserve">The offeror shall address the following, which is not limited to preliminary timeline considerations, upgrade approach, technical training, and the identification of additional services and/or considerations necessary to establish an organic government and/or third-party capability. </w:t>
      </w:r>
    </w:p>
    <w:p w14:paraId="30CCBB6E" w14:textId="77777777" w:rsidR="00FF34E1" w:rsidRPr="00276C24" w:rsidRDefault="00FF34E1" w:rsidP="00FF34E1">
      <w:pPr>
        <w:ind w:right="720" w:firstLine="720"/>
        <w:contextualSpacing/>
        <w:rPr>
          <w:rFonts w:ascii="Arial" w:eastAsia="Calibri" w:hAnsi="Arial" w:cs="Arial"/>
          <w:sz w:val="24"/>
          <w:szCs w:val="24"/>
          <w:lang w:eastAsia="ja-JP"/>
        </w:rPr>
      </w:pPr>
    </w:p>
    <w:p w14:paraId="393F4B65" w14:textId="77777777" w:rsidR="00FF34E1" w:rsidRPr="00276C24" w:rsidRDefault="00FF34E1" w:rsidP="00FF34E1">
      <w:pPr>
        <w:ind w:right="720"/>
        <w:contextualSpacing/>
        <w:rPr>
          <w:rFonts w:ascii="Arial" w:eastAsia="Calibri" w:hAnsi="Arial" w:cs="Arial"/>
          <w:sz w:val="24"/>
          <w:szCs w:val="24"/>
          <w:lang w:eastAsia="ja-JP"/>
        </w:rPr>
      </w:pPr>
      <w:r w:rsidRPr="00276C24">
        <w:rPr>
          <w:rFonts w:ascii="Arial" w:hAnsi="Arial" w:cs="Arial"/>
          <w:sz w:val="24"/>
          <w:szCs w:val="24"/>
        </w:rPr>
        <w:t xml:space="preserve">The offeror shall identify the level of repair and associated field and depot level analysis for </w:t>
      </w:r>
      <w:r w:rsidRPr="00276C24">
        <w:rPr>
          <w:rFonts w:ascii="Arial" w:hAnsi="Arial" w:cs="Arial"/>
          <w:color w:val="0070C0"/>
          <w:sz w:val="24"/>
          <w:szCs w:val="24"/>
        </w:rPr>
        <w:t>&lt;Program Title&gt;</w:t>
      </w:r>
      <w:r w:rsidRPr="00276C24">
        <w:rPr>
          <w:rFonts w:ascii="Arial" w:hAnsi="Arial" w:cs="Arial"/>
          <w:sz w:val="24"/>
          <w:szCs w:val="24"/>
        </w:rPr>
        <w:t xml:space="preserve"> solution. The proposal shall also identify required replacement intervals and tools required. </w:t>
      </w:r>
    </w:p>
    <w:p w14:paraId="4C3C32C3" w14:textId="77777777" w:rsidR="00FF34E1" w:rsidRPr="00276C24" w:rsidRDefault="00FF34E1" w:rsidP="00FF34E1">
      <w:pPr>
        <w:contextualSpacing/>
        <w:rPr>
          <w:rFonts w:ascii="Arial" w:hAnsi="Arial" w:cs="Arial"/>
          <w:sz w:val="24"/>
          <w:szCs w:val="24"/>
        </w:rPr>
      </w:pPr>
    </w:p>
    <w:p w14:paraId="3C745136"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offeror shall propose all scheduled and unscheduled field-level maintenance, depot-level maintenance, and repair capabilities to maintain, inspect, test, service, adjust, troubleshoot, analyze, remove and/or replace, repair, install, disassemble, reassemble, and overhaul to maintain in, or restore to, a serviceable condition. </w:t>
      </w:r>
    </w:p>
    <w:p w14:paraId="555C4D72" w14:textId="77777777" w:rsidR="00FF34E1" w:rsidRPr="00276C24" w:rsidRDefault="00FF34E1" w:rsidP="00FF34E1">
      <w:pPr>
        <w:ind w:firstLine="720"/>
        <w:contextualSpacing/>
        <w:rPr>
          <w:rFonts w:ascii="Arial" w:hAnsi="Arial" w:cs="Arial"/>
          <w:sz w:val="24"/>
          <w:szCs w:val="24"/>
        </w:rPr>
      </w:pPr>
    </w:p>
    <w:p w14:paraId="5113FD88"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offeror’s proposal shall identify considerations and required plans for </w:t>
      </w:r>
      <w:r w:rsidRPr="00276C24">
        <w:rPr>
          <w:rFonts w:ascii="Arial" w:hAnsi="Arial" w:cs="Arial"/>
          <w:color w:val="0070C0"/>
          <w:sz w:val="24"/>
          <w:szCs w:val="24"/>
        </w:rPr>
        <w:t>&lt;Program Title&gt;</w:t>
      </w:r>
      <w:r w:rsidRPr="00276C24">
        <w:rPr>
          <w:rFonts w:ascii="Arial" w:hAnsi="Arial" w:cs="Arial"/>
          <w:sz w:val="24"/>
          <w:szCs w:val="24"/>
        </w:rPr>
        <w:t xml:space="preserve"> operator and maintainer training.  Offeror shall provide a list of training materials (i.e., manuals, training plans, etc.) required equipment, and power requirements necessary for training.</w:t>
      </w:r>
    </w:p>
    <w:p w14:paraId="06F2328F" w14:textId="77777777" w:rsidR="00FF34E1" w:rsidRPr="00276C24" w:rsidRDefault="00FF34E1" w:rsidP="00FF34E1">
      <w:pPr>
        <w:ind w:firstLine="720"/>
        <w:contextualSpacing/>
        <w:rPr>
          <w:rFonts w:ascii="Arial" w:hAnsi="Arial" w:cs="Arial"/>
          <w:sz w:val="24"/>
          <w:szCs w:val="24"/>
        </w:rPr>
      </w:pPr>
    </w:p>
    <w:p w14:paraId="148A5DDC"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 xml:space="preserve">The offeror’s proposal shall indicate  how it facilitates future competitive procurement of </w:t>
      </w:r>
      <w:r w:rsidRPr="00276C24">
        <w:rPr>
          <w:rFonts w:ascii="Arial" w:hAnsi="Arial" w:cs="Arial"/>
          <w:color w:val="0070C0"/>
          <w:sz w:val="24"/>
          <w:szCs w:val="24"/>
        </w:rPr>
        <w:t>&lt;Program Title&gt;</w:t>
      </w:r>
      <w:r w:rsidRPr="00276C24">
        <w:rPr>
          <w:rFonts w:ascii="Arial" w:hAnsi="Arial" w:cs="Arial"/>
          <w:sz w:val="24"/>
          <w:szCs w:val="24"/>
        </w:rPr>
        <w:t xml:space="preserve"> using technical data, software, and software documentation deliverables and associated license rights under this procurement. </w:t>
      </w:r>
    </w:p>
    <w:p w14:paraId="1B3F8675" w14:textId="77777777" w:rsidR="00FF34E1" w:rsidRPr="00276C24" w:rsidRDefault="00FF34E1" w:rsidP="00FF34E1">
      <w:pPr>
        <w:ind w:right="720"/>
        <w:contextualSpacing/>
        <w:rPr>
          <w:rFonts w:ascii="Arial" w:hAnsi="Arial" w:cs="Arial"/>
          <w:sz w:val="24"/>
          <w:szCs w:val="24"/>
        </w:rPr>
      </w:pPr>
    </w:p>
    <w:p w14:paraId="6F15FF8E"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 xml:space="preserve">If the offeror’s proposal </w:t>
      </w:r>
      <w:r w:rsidRPr="00276C24">
        <w:rPr>
          <w:rFonts w:ascii="Arial" w:hAnsi="Arial" w:cs="Arial"/>
          <w:b/>
          <w:sz w:val="24"/>
          <w:szCs w:val="24"/>
        </w:rPr>
        <w:t>does not</w:t>
      </w:r>
      <w:r w:rsidRPr="00276C24">
        <w:rPr>
          <w:rFonts w:ascii="Arial" w:hAnsi="Arial" w:cs="Arial"/>
          <w:sz w:val="24"/>
          <w:szCs w:val="24"/>
        </w:rPr>
        <w:t xml:space="preserve"> facilitate competitive procurement of </w:t>
      </w:r>
      <w:r w:rsidRPr="00276C24">
        <w:rPr>
          <w:rFonts w:ascii="Arial" w:hAnsi="Arial" w:cs="Arial"/>
          <w:color w:val="0070C0"/>
          <w:sz w:val="24"/>
          <w:szCs w:val="24"/>
        </w:rPr>
        <w:t>&lt;Program Title&gt;</w:t>
      </w:r>
      <w:r w:rsidRPr="00276C24">
        <w:rPr>
          <w:rFonts w:ascii="Arial" w:hAnsi="Arial" w:cs="Arial"/>
          <w:sz w:val="24"/>
          <w:szCs w:val="24"/>
        </w:rPr>
        <w:t xml:space="preserve"> the offeror’s proposal shall identify all data deliverables needed to facilitate the competitive procurement; regardless of whether the offeror proposes only a sub-set of the data rights needed for competitive procurement. Additional, the proposal shall identify any IP, data deliverables or licensing rights restrictions that will hinder future competition. </w:t>
      </w:r>
    </w:p>
    <w:p w14:paraId="39F9EE9C" w14:textId="77777777" w:rsidR="00FF34E1" w:rsidRPr="00276C24" w:rsidRDefault="00FF34E1" w:rsidP="00FF34E1">
      <w:pPr>
        <w:ind w:right="720"/>
        <w:contextualSpacing/>
        <w:rPr>
          <w:rFonts w:ascii="Arial" w:hAnsi="Arial" w:cs="Arial"/>
          <w:sz w:val="24"/>
          <w:szCs w:val="24"/>
        </w:rPr>
      </w:pPr>
    </w:p>
    <w:p w14:paraId="4443B29C"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 xml:space="preserve">If the proposal </w:t>
      </w:r>
      <w:r w:rsidRPr="00276C24">
        <w:rPr>
          <w:rFonts w:ascii="Arial" w:hAnsi="Arial" w:cs="Arial"/>
          <w:b/>
          <w:bCs/>
          <w:sz w:val="24"/>
          <w:szCs w:val="24"/>
        </w:rPr>
        <w:t>does</w:t>
      </w:r>
      <w:r w:rsidRPr="00276C24">
        <w:rPr>
          <w:rFonts w:ascii="Arial" w:hAnsi="Arial" w:cs="Arial"/>
          <w:sz w:val="24"/>
          <w:szCs w:val="24"/>
        </w:rPr>
        <w:t xml:space="preserve">  facilitate competitive procurement of </w:t>
      </w:r>
      <w:r w:rsidRPr="00276C24">
        <w:rPr>
          <w:rFonts w:ascii="Arial" w:hAnsi="Arial" w:cs="Arial"/>
          <w:color w:val="0070C0"/>
          <w:sz w:val="24"/>
          <w:szCs w:val="24"/>
        </w:rPr>
        <w:t>&lt;Program Title&gt;</w:t>
      </w:r>
      <w:r w:rsidRPr="00276C24">
        <w:rPr>
          <w:rFonts w:ascii="Arial" w:hAnsi="Arial" w:cs="Arial"/>
          <w:sz w:val="24"/>
          <w:szCs w:val="24"/>
        </w:rPr>
        <w:t xml:space="preserve">, the offeror shall explain how its proposed competitive procurement strategy facilitates competitive procurement in instances where the Government will only be provided with “Limited Rights”, “Restricted Rights”, or other license restrictions to data deliverables related to </w:t>
      </w:r>
      <w:r w:rsidRPr="00276C24">
        <w:rPr>
          <w:rFonts w:ascii="Arial" w:hAnsi="Arial" w:cs="Arial"/>
          <w:color w:val="0070C0"/>
          <w:sz w:val="24"/>
          <w:szCs w:val="24"/>
        </w:rPr>
        <w:t>&lt;Program Title&gt;</w:t>
      </w:r>
      <w:r w:rsidRPr="00276C24">
        <w:rPr>
          <w:rFonts w:ascii="Arial" w:hAnsi="Arial" w:cs="Arial"/>
          <w:sz w:val="24"/>
          <w:szCs w:val="24"/>
        </w:rPr>
        <w:t xml:space="preserve"> sustainment (including license restrictions in commercial license agreements and third-party license agreements). </w:t>
      </w:r>
    </w:p>
    <w:p w14:paraId="7427DFA3" w14:textId="77777777" w:rsidR="00FF34E1" w:rsidRPr="00276C24" w:rsidRDefault="00FF34E1" w:rsidP="00FF34E1">
      <w:pPr>
        <w:ind w:right="720" w:firstLine="720"/>
        <w:contextualSpacing/>
        <w:rPr>
          <w:rFonts w:ascii="Arial" w:hAnsi="Arial" w:cs="Arial"/>
          <w:sz w:val="24"/>
          <w:szCs w:val="24"/>
        </w:rPr>
      </w:pPr>
    </w:p>
    <w:p w14:paraId="38BB6FAB"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 xml:space="preserve">The offeror shall identify the proposed Diminishing Manufacturing Source and Material Shortage (DMSMS) and Obsolescence approach and respective responsibilities of the offeror and Government.  </w:t>
      </w:r>
    </w:p>
    <w:p w14:paraId="09B7CBEA" w14:textId="77777777" w:rsidR="00FF34E1" w:rsidRPr="00276C24" w:rsidRDefault="00FF34E1" w:rsidP="00FF34E1">
      <w:pPr>
        <w:contextualSpacing/>
        <w:rPr>
          <w:rFonts w:ascii="Arial" w:hAnsi="Arial" w:cs="Arial"/>
          <w:sz w:val="24"/>
          <w:szCs w:val="24"/>
        </w:rPr>
      </w:pPr>
    </w:p>
    <w:p w14:paraId="6B168CD9"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5B264D8D" w14:textId="77777777" w:rsidR="00FF34E1" w:rsidRPr="00276C24" w:rsidRDefault="00FF34E1" w:rsidP="00FF34E1">
      <w:pPr>
        <w:tabs>
          <w:tab w:val="left" w:pos="990"/>
        </w:tabs>
        <w:contextualSpacing/>
        <w:rPr>
          <w:rFonts w:ascii="Arial" w:hAnsi="Arial" w:cs="Arial"/>
          <w:b/>
          <w:sz w:val="24"/>
          <w:szCs w:val="24"/>
        </w:rPr>
      </w:pPr>
      <w:r w:rsidRPr="00276C24">
        <w:rPr>
          <w:rFonts w:ascii="Arial" w:hAnsi="Arial" w:cs="Arial"/>
          <w:bCs/>
          <w:sz w:val="24"/>
          <w:szCs w:val="24"/>
        </w:rPr>
        <w:t xml:space="preserve">The Government will evaluate the proposal for a </w:t>
      </w:r>
      <w:r w:rsidRPr="00276C24">
        <w:rPr>
          <w:rFonts w:ascii="Arial" w:hAnsi="Arial" w:cs="Arial"/>
          <w:sz w:val="24"/>
          <w:szCs w:val="24"/>
        </w:rPr>
        <w:t xml:space="preserve">design-upgrade approach that will enable the Government to preserve supportability, maintainability, and operational availability. The proposal </w:t>
      </w:r>
      <w:r w:rsidRPr="00276C24">
        <w:rPr>
          <w:rFonts w:ascii="Arial" w:eastAsia="Calibri" w:hAnsi="Arial" w:cs="Arial"/>
          <w:sz w:val="24"/>
          <w:szCs w:val="24"/>
          <w:lang w:eastAsia="ja-JP"/>
        </w:rPr>
        <w:t xml:space="preserve">addresses the operations, training, and maintenance activities of the end item to include roles and responsibilities, </w:t>
      </w:r>
      <w:r w:rsidRPr="00276C24">
        <w:rPr>
          <w:rFonts w:ascii="Arial" w:hAnsi="Arial" w:cs="Arial"/>
          <w:sz w:val="24"/>
          <w:szCs w:val="24"/>
        </w:rPr>
        <w:t>system engineering activities,</w:t>
      </w:r>
      <w:r w:rsidRPr="00276C24">
        <w:rPr>
          <w:rFonts w:ascii="Arial" w:eastAsia="Calibri" w:hAnsi="Arial" w:cs="Arial"/>
          <w:sz w:val="24"/>
          <w:szCs w:val="24"/>
          <w:lang w:eastAsia="ja-JP"/>
        </w:rPr>
        <w:t xml:space="preserve"> associated IP, data deliverables, and associated license rights required for Government to address repair and maintenance activities, technical manuals, training (both operator and maintainer), field level support, and provisioning.  </w:t>
      </w:r>
    </w:p>
    <w:p w14:paraId="677A09A4" w14:textId="77777777" w:rsidR="00FF34E1" w:rsidRPr="00276C24" w:rsidRDefault="00FF34E1" w:rsidP="00FF34E1">
      <w:pPr>
        <w:ind w:right="720" w:firstLine="720"/>
        <w:contextualSpacing/>
        <w:rPr>
          <w:rFonts w:ascii="Arial" w:hAnsi="Arial" w:cs="Arial"/>
          <w:sz w:val="24"/>
          <w:szCs w:val="24"/>
        </w:rPr>
      </w:pPr>
    </w:p>
    <w:p w14:paraId="4FD0B63D" w14:textId="77777777" w:rsidR="00FF34E1" w:rsidRPr="00276C24" w:rsidRDefault="00FF34E1" w:rsidP="00FF34E1">
      <w:pPr>
        <w:contextualSpacing/>
        <w:rPr>
          <w:rFonts w:ascii="Arial" w:eastAsia="Calibri" w:hAnsi="Arial" w:cs="Arial"/>
          <w:sz w:val="24"/>
          <w:szCs w:val="24"/>
          <w:lang w:eastAsia="ja-JP"/>
        </w:rPr>
      </w:pPr>
      <w:r w:rsidRPr="00276C24">
        <w:rPr>
          <w:rFonts w:ascii="Arial" w:hAnsi="Arial" w:cs="Arial"/>
          <w:sz w:val="24"/>
          <w:szCs w:val="24"/>
        </w:rPr>
        <w:t xml:space="preserve">The Government will evaluated the proposal to ensure it addresses procedures, guidance, and instructions for the operation, handling, testing, utilization, familiarization, and functional use of the end item. </w:t>
      </w:r>
    </w:p>
    <w:p w14:paraId="14EC1DF3"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4145BA4F" w14:textId="77777777" w:rsidR="00FF34E1" w:rsidRPr="00276C24" w:rsidRDefault="00FF34E1" w:rsidP="00FF34E1">
      <w:pPr>
        <w:tabs>
          <w:tab w:val="left" w:pos="1440"/>
        </w:tabs>
        <w:ind w:right="720"/>
        <w:contextualSpacing/>
        <w:rPr>
          <w:rFonts w:ascii="Arial" w:eastAsia="Calibri" w:hAnsi="Arial" w:cs="Arial"/>
          <w:b/>
          <w:sz w:val="24"/>
          <w:szCs w:val="24"/>
          <w:lang w:eastAsia="ja-JP"/>
        </w:rPr>
      </w:pPr>
    </w:p>
    <w:p w14:paraId="2B094A08" w14:textId="77777777" w:rsidR="00FF34E1" w:rsidRPr="00276C24" w:rsidRDefault="00FF34E1" w:rsidP="00DE1F3A">
      <w:pPr>
        <w:pStyle w:val="Heading2"/>
        <w:contextualSpacing/>
        <w:jc w:val="left"/>
        <w:rPr>
          <w:rFonts w:ascii="Arial" w:hAnsi="Arial" w:cs="Arial"/>
          <w:b w:val="0"/>
          <w:bCs/>
          <w:sz w:val="24"/>
          <w:szCs w:val="24"/>
        </w:rPr>
      </w:pPr>
      <w:bookmarkStart w:id="312" w:name="_Toc178607341"/>
      <w:bookmarkStart w:id="313" w:name="_Toc178607416"/>
      <w:r w:rsidRPr="00276C24">
        <w:rPr>
          <w:rFonts w:ascii="Arial" w:hAnsi="Arial" w:cs="Arial"/>
          <w:bCs/>
          <w:sz w:val="24"/>
          <w:szCs w:val="24"/>
        </w:rPr>
        <w:t>Operator and Maintainer Training</w:t>
      </w:r>
      <w:bookmarkEnd w:id="312"/>
      <w:bookmarkEnd w:id="313"/>
    </w:p>
    <w:p w14:paraId="1E69ECE0" w14:textId="77777777" w:rsidR="00FF34E1" w:rsidRPr="00276C24" w:rsidRDefault="00FF34E1" w:rsidP="00FF34E1">
      <w:pPr>
        <w:contextualSpacing/>
        <w:rPr>
          <w:rFonts w:ascii="Arial" w:hAnsi="Arial" w:cs="Arial"/>
          <w:sz w:val="24"/>
          <w:szCs w:val="24"/>
        </w:rPr>
      </w:pPr>
    </w:p>
    <w:p w14:paraId="60B10A4A"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02E4AC93"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 xml:space="preserve">The offeror’s proposal shall explain how the offeror will address the requirement </w:t>
      </w:r>
      <w:r w:rsidRPr="00276C24">
        <w:rPr>
          <w:rFonts w:ascii="Arial" w:hAnsi="Arial" w:cs="Arial"/>
          <w:color w:val="0070C0"/>
          <w:sz w:val="24"/>
          <w:szCs w:val="24"/>
        </w:rPr>
        <w:t>&lt;PWS Section XX.XX&gt;</w:t>
      </w:r>
      <w:r w:rsidRPr="00276C24">
        <w:rPr>
          <w:rFonts w:ascii="Arial" w:hAnsi="Arial" w:cs="Arial"/>
          <w:color w:val="auto"/>
          <w:sz w:val="24"/>
          <w:szCs w:val="24"/>
        </w:rPr>
        <w:t xml:space="preserve"> for the Government to support platform training development and the availability of instructor and maintainer training and training package that addresses the </w:t>
      </w:r>
      <w:r w:rsidRPr="00276C24">
        <w:rPr>
          <w:rFonts w:ascii="Arial" w:hAnsi="Arial" w:cs="Arial"/>
          <w:color w:val="0070C0"/>
          <w:sz w:val="24"/>
          <w:szCs w:val="24"/>
        </w:rPr>
        <w:t xml:space="preserve">&lt;Program Title&gt; </w:t>
      </w:r>
      <w:r w:rsidRPr="00276C24">
        <w:rPr>
          <w:rFonts w:ascii="Arial" w:hAnsi="Arial" w:cs="Arial"/>
          <w:color w:val="auto"/>
          <w:sz w:val="24"/>
          <w:szCs w:val="24"/>
        </w:rPr>
        <w:t xml:space="preserve">as installed on individual platforms. The proposal shall clearly address the proposed level of Government accessibility to test benches, technical manuals, training manuals, documentation, etc. in order to conduct tests, swap out batteries, troubleshoot and/or debug the </w:t>
      </w:r>
      <w:r w:rsidRPr="00276C24">
        <w:rPr>
          <w:rFonts w:ascii="Arial" w:hAnsi="Arial" w:cs="Arial"/>
          <w:color w:val="0070C0"/>
          <w:sz w:val="24"/>
          <w:szCs w:val="24"/>
        </w:rPr>
        <w:t>&lt;Program Title&gt;</w:t>
      </w:r>
      <w:r w:rsidRPr="00276C24">
        <w:rPr>
          <w:rFonts w:ascii="Arial" w:hAnsi="Arial" w:cs="Arial"/>
          <w:color w:val="auto"/>
          <w:sz w:val="24"/>
          <w:szCs w:val="24"/>
        </w:rPr>
        <w:t>.</w:t>
      </w:r>
    </w:p>
    <w:p w14:paraId="19BD4844"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0D8A096A"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0397CE2D"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to which</w:t>
      </w:r>
      <w:r w:rsidRPr="00276C24" w:rsidDel="000544A1">
        <w:rPr>
          <w:rFonts w:ascii="Arial" w:hAnsi="Arial" w:cs="Arial"/>
          <w:b/>
          <w:color w:val="auto"/>
          <w:sz w:val="24"/>
          <w:szCs w:val="24"/>
        </w:rPr>
        <w:t xml:space="preserve"> </w:t>
      </w:r>
      <w:r w:rsidRPr="00276C24">
        <w:rPr>
          <w:rFonts w:ascii="Arial" w:hAnsi="Arial" w:cs="Arial"/>
          <w:color w:val="auto"/>
          <w:sz w:val="24"/>
          <w:szCs w:val="24"/>
        </w:rPr>
        <w:t xml:space="preserve">the Government has the ability to support platform training development, availability of instructor and maintainer training and training package that addresses the </w:t>
      </w:r>
      <w:r w:rsidRPr="00276C24">
        <w:rPr>
          <w:rFonts w:ascii="Arial" w:hAnsi="Arial" w:cs="Arial"/>
          <w:color w:val="0070C0"/>
          <w:sz w:val="24"/>
          <w:szCs w:val="24"/>
        </w:rPr>
        <w:t xml:space="preserve">&lt;Program Title&gt; </w:t>
      </w:r>
      <w:r w:rsidRPr="00276C24">
        <w:rPr>
          <w:rFonts w:ascii="Arial" w:hAnsi="Arial" w:cs="Arial"/>
          <w:color w:val="auto"/>
          <w:sz w:val="24"/>
          <w:szCs w:val="24"/>
        </w:rPr>
        <w:t xml:space="preserve">as installed on individual platforms, and the accessibility to test benches, technical manuals, training manuals, documentation, etc. in order to conduct tests, swap out batteries, troubleshoot and/or debug the </w:t>
      </w:r>
      <w:r w:rsidRPr="00276C24">
        <w:rPr>
          <w:rFonts w:ascii="Arial" w:hAnsi="Arial" w:cs="Arial"/>
          <w:color w:val="0070C0"/>
          <w:sz w:val="24"/>
          <w:szCs w:val="24"/>
        </w:rPr>
        <w:t>&lt;Program Title&gt;</w:t>
      </w:r>
      <w:r w:rsidRPr="00276C24">
        <w:rPr>
          <w:rFonts w:ascii="Arial" w:hAnsi="Arial" w:cs="Arial"/>
          <w:color w:val="auto"/>
          <w:sz w:val="24"/>
          <w:szCs w:val="24"/>
        </w:rPr>
        <w:t>.</w:t>
      </w:r>
    </w:p>
    <w:p w14:paraId="71CD3D55"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69B6CD6D" w14:textId="77777777" w:rsidR="00FF34E1" w:rsidRPr="00276C24" w:rsidRDefault="00FF34E1" w:rsidP="00FF34E1">
      <w:pPr>
        <w:pStyle w:val="ListNumber3"/>
        <w:spacing w:before="0" w:after="0" w:line="240" w:lineRule="auto"/>
        <w:ind w:left="0" w:firstLine="0"/>
        <w:rPr>
          <w:rFonts w:ascii="Arial" w:hAnsi="Arial" w:cs="Arial"/>
          <w:b/>
          <w:color w:val="auto"/>
          <w:sz w:val="24"/>
          <w:szCs w:val="24"/>
        </w:rPr>
      </w:pPr>
    </w:p>
    <w:p w14:paraId="24F3D000" w14:textId="77777777" w:rsidR="00FF34E1" w:rsidRPr="00276C24" w:rsidRDefault="00FF34E1" w:rsidP="00DE1F3A">
      <w:pPr>
        <w:pStyle w:val="Heading2"/>
        <w:contextualSpacing/>
        <w:jc w:val="left"/>
        <w:rPr>
          <w:rFonts w:ascii="Arial" w:hAnsi="Arial" w:cs="Arial"/>
          <w:b w:val="0"/>
          <w:bCs/>
          <w:sz w:val="24"/>
          <w:szCs w:val="24"/>
        </w:rPr>
      </w:pPr>
      <w:bookmarkStart w:id="314" w:name="_Toc178607342"/>
      <w:bookmarkStart w:id="315" w:name="_Toc178607417"/>
      <w:r w:rsidRPr="00276C24">
        <w:rPr>
          <w:rFonts w:ascii="Arial" w:hAnsi="Arial" w:cs="Arial"/>
          <w:bCs/>
          <w:sz w:val="24"/>
          <w:szCs w:val="24"/>
        </w:rPr>
        <w:t>Organic Field Level Support Provisioning</w:t>
      </w:r>
      <w:bookmarkEnd w:id="314"/>
      <w:bookmarkEnd w:id="315"/>
    </w:p>
    <w:p w14:paraId="387F5E13" w14:textId="77777777" w:rsidR="00FF34E1" w:rsidRPr="00276C24" w:rsidRDefault="00FF34E1" w:rsidP="00FF34E1">
      <w:pPr>
        <w:contextualSpacing/>
        <w:rPr>
          <w:rFonts w:ascii="Arial" w:hAnsi="Arial" w:cs="Arial"/>
          <w:sz w:val="24"/>
          <w:szCs w:val="24"/>
        </w:rPr>
      </w:pPr>
    </w:p>
    <w:p w14:paraId="0948E316"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4C3C70D9"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offeror shall identify how it will give the Government the ability to disseminate base software loads as well as updates to field/depot support assets for loading and provisioning, in accordance with PWS section </w:t>
      </w:r>
      <w:r w:rsidRPr="00276C24">
        <w:rPr>
          <w:rFonts w:ascii="Arial" w:hAnsi="Arial" w:cs="Arial"/>
          <w:color w:val="0070C0"/>
          <w:sz w:val="24"/>
          <w:szCs w:val="24"/>
        </w:rPr>
        <w:t>&lt;XX.XX&gt;</w:t>
      </w:r>
      <w:r w:rsidRPr="00276C24">
        <w:rPr>
          <w:rFonts w:ascii="Arial" w:hAnsi="Arial" w:cs="Arial"/>
          <w:sz w:val="24"/>
          <w:szCs w:val="24"/>
        </w:rPr>
        <w:t>.</w:t>
      </w:r>
    </w:p>
    <w:p w14:paraId="45C214F7" w14:textId="77777777" w:rsidR="00FF34E1" w:rsidRPr="00276C24" w:rsidRDefault="00FF34E1" w:rsidP="00FF34E1">
      <w:pPr>
        <w:contextualSpacing/>
        <w:rPr>
          <w:rFonts w:ascii="Arial" w:hAnsi="Arial" w:cs="Arial"/>
          <w:sz w:val="24"/>
          <w:szCs w:val="24"/>
        </w:rPr>
      </w:pPr>
    </w:p>
    <w:p w14:paraId="41AB234B"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5D75CCBC"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The Government will evaluate the proposal for how and the extent to which the offeror will ensure</w:t>
      </w:r>
      <w:r w:rsidRPr="00276C24">
        <w:rPr>
          <w:rFonts w:ascii="Arial" w:hAnsi="Arial" w:cs="Arial"/>
          <w:color w:val="auto"/>
          <w:sz w:val="24"/>
          <w:szCs w:val="24"/>
        </w:rPr>
        <w:t xml:space="preserve"> the Government’s ability to disseminate base software loads as well as updates to field/depot support assets for loading and provisioning.</w:t>
      </w:r>
    </w:p>
    <w:p w14:paraId="0B3C35FF" w14:textId="77777777" w:rsidR="00FF34E1" w:rsidRPr="00276C24" w:rsidRDefault="00FF34E1" w:rsidP="00FF34E1">
      <w:pPr>
        <w:ind w:right="720"/>
        <w:contextualSpacing/>
        <w:rPr>
          <w:rFonts w:ascii="Arial" w:hAnsi="Arial" w:cs="Arial"/>
          <w:b/>
          <w:sz w:val="24"/>
          <w:szCs w:val="24"/>
        </w:rPr>
      </w:pPr>
    </w:p>
    <w:p w14:paraId="1FF0281E" w14:textId="77777777" w:rsidR="00FF34E1" w:rsidRPr="00276C24" w:rsidRDefault="00FF34E1" w:rsidP="00FF34E1">
      <w:pPr>
        <w:ind w:right="720"/>
        <w:contextualSpacing/>
        <w:rPr>
          <w:rFonts w:ascii="Arial" w:hAnsi="Arial" w:cs="Arial"/>
          <w:b/>
          <w:sz w:val="24"/>
          <w:szCs w:val="24"/>
        </w:rPr>
      </w:pPr>
    </w:p>
    <w:p w14:paraId="5B3FCE61" w14:textId="04AF245A" w:rsidR="00FF34E1" w:rsidRPr="00276C24" w:rsidRDefault="00FF34E1" w:rsidP="00DE1F3A">
      <w:pPr>
        <w:pStyle w:val="Heading2"/>
        <w:tabs>
          <w:tab w:val="left" w:pos="1785"/>
          <w:tab w:val="center" w:pos="4824"/>
        </w:tabs>
        <w:contextualSpacing/>
        <w:jc w:val="left"/>
        <w:rPr>
          <w:rFonts w:ascii="Arial" w:hAnsi="Arial" w:cs="Arial"/>
          <w:b w:val="0"/>
          <w:bCs/>
          <w:sz w:val="24"/>
          <w:szCs w:val="24"/>
        </w:rPr>
      </w:pPr>
      <w:bookmarkStart w:id="316" w:name="_Toc178607343"/>
      <w:bookmarkStart w:id="317" w:name="_Toc178607418"/>
      <w:r w:rsidRPr="00276C24">
        <w:rPr>
          <w:rFonts w:ascii="Arial" w:hAnsi="Arial" w:cs="Arial"/>
          <w:bCs/>
          <w:sz w:val="24"/>
          <w:szCs w:val="24"/>
        </w:rPr>
        <w:t>Product Support/Sustainment Strategy</w:t>
      </w:r>
      <w:bookmarkEnd w:id="316"/>
      <w:bookmarkEnd w:id="317"/>
    </w:p>
    <w:p w14:paraId="39DD4404" w14:textId="77777777" w:rsidR="00FF34E1" w:rsidRPr="00276C24" w:rsidRDefault="00FF34E1" w:rsidP="00FF34E1">
      <w:pPr>
        <w:contextualSpacing/>
        <w:rPr>
          <w:rFonts w:ascii="Arial" w:hAnsi="Arial" w:cs="Arial"/>
          <w:sz w:val="24"/>
          <w:szCs w:val="24"/>
        </w:rPr>
      </w:pPr>
    </w:p>
    <w:p w14:paraId="7887330E" w14:textId="77777777" w:rsidR="00FF34E1" w:rsidRPr="00276C24" w:rsidRDefault="00FF34E1" w:rsidP="00FF34E1">
      <w:pPr>
        <w:contextualSpacing/>
        <w:rPr>
          <w:rFonts w:ascii="Arial" w:hAnsi="Arial" w:cs="Arial"/>
          <w:sz w:val="24"/>
          <w:szCs w:val="24"/>
          <w:u w:val="single"/>
        </w:rPr>
      </w:pPr>
      <w:r w:rsidRPr="00276C24">
        <w:rPr>
          <w:rFonts w:ascii="Arial" w:hAnsi="Arial" w:cs="Arial"/>
          <w:sz w:val="24"/>
          <w:szCs w:val="24"/>
          <w:u w:val="single"/>
        </w:rPr>
        <w:t>Section L</w:t>
      </w:r>
    </w:p>
    <w:p w14:paraId="75BE859C" w14:textId="77777777" w:rsidR="00FF34E1" w:rsidRPr="00276C24" w:rsidRDefault="00FF34E1" w:rsidP="00FF34E1">
      <w:pPr>
        <w:tabs>
          <w:tab w:val="left" w:pos="8874"/>
        </w:tabs>
        <w:contextualSpacing/>
        <w:rPr>
          <w:rFonts w:ascii="Arial" w:hAnsi="Arial" w:cs="Arial"/>
          <w:sz w:val="24"/>
          <w:szCs w:val="24"/>
        </w:rPr>
      </w:pPr>
      <w:r w:rsidRPr="00276C24">
        <w:rPr>
          <w:rFonts w:ascii="Arial" w:hAnsi="Arial" w:cs="Arial"/>
          <w:sz w:val="24"/>
          <w:szCs w:val="24"/>
        </w:rPr>
        <w:t>The</w:t>
      </w:r>
      <w:r w:rsidRPr="00276C24" w:rsidDel="00E06BB2">
        <w:rPr>
          <w:rFonts w:ascii="Arial" w:hAnsi="Arial" w:cs="Arial"/>
          <w:b/>
          <w:sz w:val="24"/>
          <w:szCs w:val="24"/>
        </w:rPr>
        <w:t xml:space="preserve"> </w:t>
      </w:r>
      <w:r w:rsidRPr="00276C24">
        <w:rPr>
          <w:rFonts w:ascii="Arial" w:hAnsi="Arial" w:cs="Arial"/>
          <w:sz w:val="24"/>
          <w:szCs w:val="24"/>
        </w:rPr>
        <w:t xml:space="preserve">offeror’s proposal shall include a Product Support/Sustainment Strategy that ensures the </w:t>
      </w:r>
      <w:r w:rsidRPr="00276C24">
        <w:rPr>
          <w:rFonts w:ascii="Arial" w:hAnsi="Arial" w:cs="Arial"/>
          <w:color w:val="0070C0"/>
          <w:sz w:val="24"/>
          <w:szCs w:val="24"/>
        </w:rPr>
        <w:t>&lt;Program Title&gt;</w:t>
      </w:r>
      <w:r w:rsidRPr="00276C24">
        <w:rPr>
          <w:rFonts w:ascii="Arial" w:hAnsi="Arial" w:cs="Arial"/>
          <w:sz w:val="24"/>
          <w:szCs w:val="24"/>
        </w:rPr>
        <w:t xml:space="preserve"> deliverables remain functional, sustainable, upgradable, and affordable. The Product Support/Sustainment Strategy shall: 1) Identify technical data and software that facilitate future competitive procurement; 2) Identify and explain how the proposed level of associated license rights will facilitate future competitive procurements; 3) Provide list of items that are available in the commercial market that can be procured by other contractors in a future competitive procurement (even without providing detailed technical information on these commercially available items); 4) Propose the procedures for leveraging technology to meet government mission goals and improving the capability over the lifecycle of  the system; 5) Include the level of authorization for licensing technical data/software to alternate contractors who will be able to participate in future competitive procurements; 6) Delineate the required software, hardware components and configuration items; and 7) Identify those capabilities required for sustainment that are commercially available as well as non-commercial or modified commercial items. </w:t>
      </w:r>
    </w:p>
    <w:p w14:paraId="2918B6AC" w14:textId="77777777" w:rsidR="00FF34E1" w:rsidRPr="00DE1F3A" w:rsidRDefault="00FF34E1" w:rsidP="00FF34E1">
      <w:pPr>
        <w:pStyle w:val="paragraph"/>
        <w:spacing w:before="0" w:beforeAutospacing="0" w:after="0" w:afterAutospacing="0"/>
        <w:contextualSpacing/>
        <w:textAlignment w:val="baseline"/>
        <w:rPr>
          <w:rStyle w:val="eop"/>
          <w:rFonts w:ascii="Arial" w:hAnsi="Arial" w:cs="Arial"/>
          <w:strike/>
        </w:rPr>
      </w:pPr>
    </w:p>
    <w:p w14:paraId="3424A7D9" w14:textId="77777777" w:rsidR="00FF34E1" w:rsidRPr="00276C24" w:rsidRDefault="00FF34E1" w:rsidP="00FF34E1">
      <w:pPr>
        <w:rPr>
          <w:rFonts w:ascii="Arial" w:hAnsi="Arial" w:cs="Arial"/>
          <w:sz w:val="24"/>
          <w:szCs w:val="24"/>
          <w:u w:val="single"/>
        </w:rPr>
      </w:pPr>
    </w:p>
    <w:p w14:paraId="7D47EE9E" w14:textId="77777777" w:rsidR="00FF34E1" w:rsidRPr="00276C24" w:rsidRDefault="00FF34E1" w:rsidP="00FF34E1">
      <w:pPr>
        <w:contextualSpacing/>
        <w:rPr>
          <w:rFonts w:ascii="Arial" w:hAnsi="Arial" w:cs="Arial"/>
          <w:sz w:val="24"/>
          <w:szCs w:val="24"/>
          <w:u w:val="single"/>
        </w:rPr>
      </w:pPr>
      <w:r w:rsidRPr="00276C24">
        <w:rPr>
          <w:rFonts w:ascii="Arial" w:hAnsi="Arial" w:cs="Arial"/>
          <w:sz w:val="24"/>
          <w:szCs w:val="24"/>
          <w:u w:val="single"/>
        </w:rPr>
        <w:t>Section M</w:t>
      </w:r>
    </w:p>
    <w:p w14:paraId="4B9A2BD8" w14:textId="77777777" w:rsidR="00FF34E1" w:rsidRPr="00276C24" w:rsidRDefault="00FF34E1" w:rsidP="00FF34E1">
      <w:pPr>
        <w:pStyle w:val="ListNumber3"/>
        <w:spacing w:before="0" w:after="0" w:line="240" w:lineRule="auto"/>
        <w:ind w:left="0" w:firstLine="0"/>
        <w:rPr>
          <w:rFonts w:ascii="Arial" w:hAnsi="Arial" w:cs="Arial"/>
          <w:sz w:val="24"/>
          <w:szCs w:val="24"/>
        </w:rPr>
      </w:pPr>
      <w:r w:rsidRPr="00276C24">
        <w:rPr>
          <w:rFonts w:ascii="Arial" w:hAnsi="Arial" w:cs="Arial"/>
          <w:bCs/>
          <w:color w:val="auto"/>
          <w:kern w:val="0"/>
          <w:sz w:val="24"/>
          <w:szCs w:val="24"/>
          <w:lang w:eastAsia="en-US"/>
        </w:rPr>
        <w:t>The Government will evaluate the proposal for how and the extent to which the offeror will perform the following:</w:t>
      </w:r>
    </w:p>
    <w:p w14:paraId="7490CE77"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(a) leveraging technology to meet mission goals and improve capability over the lifecycle of the hardware and software; </w:t>
      </w:r>
    </w:p>
    <w:p w14:paraId="724D92A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(b) identifies license rights to facilitate future competitive procurement goals outlined in Section L; </w:t>
      </w:r>
    </w:p>
    <w:p w14:paraId="24FF1DCE"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(c) delineating between software, software documentation, hardware components, and configuration items; and </w:t>
      </w:r>
    </w:p>
    <w:p w14:paraId="6A27304A"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(d) identifying capabilities for sustainment that are commercially available as well as non-commercial or modified commercial items.  </w:t>
      </w:r>
    </w:p>
    <w:p w14:paraId="7C747985" w14:textId="77777777" w:rsidR="00FF34E1" w:rsidRPr="00276C24" w:rsidRDefault="00FF34E1" w:rsidP="00FF34E1">
      <w:pPr>
        <w:contextualSpacing/>
        <w:rPr>
          <w:rFonts w:ascii="Arial" w:hAnsi="Arial" w:cs="Arial"/>
          <w:sz w:val="24"/>
          <w:szCs w:val="24"/>
        </w:rPr>
      </w:pPr>
    </w:p>
    <w:p w14:paraId="1B66E013" w14:textId="77777777" w:rsidR="00FF34E1" w:rsidRPr="00276C24" w:rsidRDefault="00FF34E1" w:rsidP="00FF34E1">
      <w:pPr>
        <w:contextualSpacing/>
        <w:rPr>
          <w:rFonts w:ascii="Arial" w:hAnsi="Arial" w:cs="Arial"/>
          <w:sz w:val="24"/>
          <w:szCs w:val="24"/>
        </w:rPr>
      </w:pPr>
    </w:p>
    <w:p w14:paraId="54AEFD03" w14:textId="77777777" w:rsidR="00FF34E1" w:rsidRPr="00276C24" w:rsidRDefault="00FF34E1" w:rsidP="00DE1F3A">
      <w:pPr>
        <w:pStyle w:val="Heading2"/>
        <w:contextualSpacing/>
        <w:jc w:val="left"/>
        <w:rPr>
          <w:rFonts w:ascii="Arial" w:hAnsi="Arial" w:cs="Arial"/>
          <w:b w:val="0"/>
          <w:bCs/>
          <w:sz w:val="24"/>
          <w:szCs w:val="24"/>
        </w:rPr>
      </w:pPr>
      <w:bookmarkStart w:id="318" w:name="_Toc178607344"/>
      <w:bookmarkStart w:id="319" w:name="_Toc178607419"/>
      <w:r w:rsidRPr="00276C24">
        <w:rPr>
          <w:rFonts w:ascii="Arial" w:hAnsi="Arial" w:cs="Arial"/>
          <w:bCs/>
          <w:kern w:val="20"/>
          <w:sz w:val="24"/>
          <w:szCs w:val="24"/>
          <w:lang w:eastAsia="ja-JP"/>
        </w:rPr>
        <w:t>Quality Assurance</w:t>
      </w:r>
      <w:bookmarkEnd w:id="318"/>
      <w:bookmarkEnd w:id="319"/>
    </w:p>
    <w:p w14:paraId="582D3A33" w14:textId="77777777" w:rsidR="00FF34E1" w:rsidRPr="00276C24" w:rsidRDefault="00FF34E1" w:rsidP="00FF34E1">
      <w:pPr>
        <w:contextualSpacing/>
        <w:rPr>
          <w:rFonts w:ascii="Arial" w:hAnsi="Arial" w:cs="Arial"/>
          <w:sz w:val="24"/>
          <w:szCs w:val="24"/>
        </w:rPr>
      </w:pPr>
    </w:p>
    <w:p w14:paraId="5A1E95C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62642E82" w14:textId="77777777" w:rsidR="00FF34E1" w:rsidRPr="00276C24" w:rsidRDefault="00FF34E1" w:rsidP="00FF34E1">
      <w:pPr>
        <w:pStyle w:val="ListNumber3"/>
        <w:spacing w:before="0" w:after="0" w:line="240" w:lineRule="auto"/>
        <w:ind w:left="0" w:firstLine="0"/>
        <w:rPr>
          <w:rFonts w:ascii="Arial" w:hAnsi="Arial" w:cs="Arial"/>
          <w:sz w:val="24"/>
          <w:szCs w:val="24"/>
        </w:rPr>
      </w:pPr>
      <w:r w:rsidRPr="00276C24">
        <w:rPr>
          <w:rFonts w:ascii="Arial" w:hAnsi="Arial" w:cs="Arial"/>
          <w:sz w:val="24"/>
          <w:szCs w:val="24"/>
        </w:rPr>
        <w:t>The offeror shall identify how it will give the Government</w:t>
      </w:r>
      <w:r w:rsidRPr="00276C24">
        <w:rPr>
          <w:rFonts w:ascii="Arial" w:hAnsi="Arial" w:cs="Arial"/>
          <w:color w:val="auto"/>
          <w:sz w:val="24"/>
          <w:szCs w:val="24"/>
        </w:rPr>
        <w:t xml:space="preserve"> the ability to identify and replicate the verification processes ensuring the Quality Assurance of the Sustained Configuration Item.</w:t>
      </w:r>
    </w:p>
    <w:p w14:paraId="385914CF"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4C800C09"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675A9001"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to which</w:t>
      </w:r>
      <w:r w:rsidRPr="00276C24" w:rsidDel="000544A1">
        <w:rPr>
          <w:rFonts w:ascii="Arial" w:hAnsi="Arial" w:cs="Arial"/>
          <w:b/>
          <w:color w:val="auto"/>
          <w:sz w:val="24"/>
          <w:szCs w:val="24"/>
        </w:rPr>
        <w:t xml:space="preserve"> </w:t>
      </w:r>
      <w:r w:rsidRPr="00276C24">
        <w:rPr>
          <w:rFonts w:ascii="Arial" w:hAnsi="Arial" w:cs="Arial"/>
          <w:color w:val="auto"/>
          <w:sz w:val="24"/>
          <w:szCs w:val="24"/>
        </w:rPr>
        <w:t>the Government will be provided the ability to identify and replicate the verification processes ensuring the Quality Assurance of the Sustained Configuration Items.</w:t>
      </w:r>
    </w:p>
    <w:p w14:paraId="1853754B"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54C78C8C" w14:textId="77777777" w:rsidR="00FF34E1" w:rsidRPr="00276C24" w:rsidRDefault="00FF34E1" w:rsidP="00FF34E1">
      <w:pPr>
        <w:pStyle w:val="ListNumber3"/>
        <w:spacing w:before="0" w:after="0" w:line="240" w:lineRule="auto"/>
        <w:ind w:left="0" w:firstLine="0"/>
        <w:rPr>
          <w:rFonts w:ascii="Arial" w:hAnsi="Arial" w:cs="Arial"/>
          <w:b/>
          <w:color w:val="auto"/>
          <w:sz w:val="24"/>
          <w:szCs w:val="24"/>
        </w:rPr>
      </w:pPr>
    </w:p>
    <w:p w14:paraId="0667A996" w14:textId="77777777" w:rsidR="00FF34E1" w:rsidRPr="00276C24" w:rsidRDefault="00FF34E1" w:rsidP="00DE1F3A">
      <w:pPr>
        <w:pStyle w:val="Heading2"/>
        <w:contextualSpacing/>
        <w:jc w:val="left"/>
        <w:rPr>
          <w:rFonts w:ascii="Arial" w:hAnsi="Arial" w:cs="Arial"/>
          <w:b w:val="0"/>
          <w:bCs/>
          <w:sz w:val="24"/>
          <w:szCs w:val="24"/>
          <w:lang w:eastAsia="ja-JP"/>
        </w:rPr>
      </w:pPr>
      <w:bookmarkStart w:id="320" w:name="_Toc178607345"/>
      <w:bookmarkStart w:id="321" w:name="_Toc178607420"/>
      <w:r w:rsidRPr="00276C24">
        <w:rPr>
          <w:rFonts w:ascii="Arial" w:hAnsi="Arial" w:cs="Arial"/>
          <w:bCs/>
          <w:sz w:val="24"/>
          <w:szCs w:val="24"/>
          <w:lang w:eastAsia="ja-JP"/>
        </w:rPr>
        <w:t>Risk Management</w:t>
      </w:r>
      <w:bookmarkEnd w:id="320"/>
      <w:bookmarkEnd w:id="321"/>
    </w:p>
    <w:p w14:paraId="51E180FC" w14:textId="77777777" w:rsidR="00FF34E1" w:rsidRPr="00276C24" w:rsidRDefault="00FF34E1" w:rsidP="00FF34E1">
      <w:pPr>
        <w:contextualSpacing/>
        <w:rPr>
          <w:rFonts w:ascii="Arial" w:hAnsi="Arial" w:cs="Arial"/>
          <w:sz w:val="24"/>
          <w:szCs w:val="24"/>
          <w:u w:val="single"/>
        </w:rPr>
      </w:pPr>
    </w:p>
    <w:p w14:paraId="531E24CE"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4676C3D5" w14:textId="77777777" w:rsidR="00FF34E1" w:rsidRPr="00276C24" w:rsidRDefault="00FF34E1" w:rsidP="00FF34E1">
      <w:pPr>
        <w:tabs>
          <w:tab w:val="left" w:pos="1440"/>
        </w:tabs>
        <w:ind w:right="720"/>
        <w:contextualSpacing/>
        <w:rPr>
          <w:rFonts w:ascii="Arial" w:hAnsi="Arial" w:cs="Arial"/>
          <w:color w:val="00B050"/>
          <w:sz w:val="24"/>
          <w:szCs w:val="24"/>
        </w:rPr>
      </w:pPr>
      <w:r w:rsidRPr="00276C24">
        <w:rPr>
          <w:rFonts w:ascii="Arial" w:hAnsi="Arial" w:cs="Arial"/>
          <w:sz w:val="24"/>
          <w:szCs w:val="24"/>
        </w:rPr>
        <w:t xml:space="preserve">The offeror shall identify, based on the level of license rights proposed, risks the Government will have in the Operation, Maintenance, Installation, and Training (OMIT); modernization; and sustainment of </w:t>
      </w:r>
      <w:r w:rsidRPr="00276C24">
        <w:rPr>
          <w:rFonts w:ascii="Arial" w:hAnsi="Arial" w:cs="Arial"/>
          <w:color w:val="0070C0"/>
          <w:sz w:val="24"/>
          <w:szCs w:val="24"/>
        </w:rPr>
        <w:t>&lt;Program Title&gt;</w:t>
      </w:r>
      <w:r w:rsidRPr="00276C24">
        <w:rPr>
          <w:rFonts w:ascii="Arial" w:hAnsi="Arial" w:cs="Arial"/>
          <w:sz w:val="24"/>
          <w:szCs w:val="24"/>
        </w:rPr>
        <w:t>.  Including but not be limited to, the applicable necessary documentation, security implementation, and associated security activities. The offeror shall propose specific actions to mitigate/manage the risks identified</w:t>
      </w:r>
      <w:r w:rsidRPr="00276C24">
        <w:rPr>
          <w:rFonts w:ascii="Arial" w:hAnsi="Arial" w:cs="Arial"/>
          <w:color w:val="00B050"/>
          <w:sz w:val="24"/>
          <w:szCs w:val="24"/>
        </w:rPr>
        <w:t>.  &lt;DoDI 5200.39, Critical Program Information (CPI), and AR 70-77, Program Protection&gt;</w:t>
      </w:r>
    </w:p>
    <w:p w14:paraId="5543A9C7" w14:textId="77777777" w:rsidR="00FF34E1" w:rsidRPr="00276C24" w:rsidRDefault="00FF34E1" w:rsidP="00FF34E1">
      <w:pPr>
        <w:tabs>
          <w:tab w:val="left" w:pos="1440"/>
        </w:tabs>
        <w:ind w:right="720"/>
        <w:contextualSpacing/>
        <w:rPr>
          <w:rFonts w:ascii="Arial" w:hAnsi="Arial" w:cs="Arial"/>
          <w:b/>
          <w:color w:val="00B050"/>
          <w:sz w:val="24"/>
          <w:szCs w:val="24"/>
        </w:rPr>
      </w:pPr>
    </w:p>
    <w:p w14:paraId="1FD52A9C"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4FD06B0D"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w:t>
      </w:r>
      <w:r w:rsidRPr="00276C24">
        <w:rPr>
          <w:rFonts w:ascii="Arial" w:hAnsi="Arial" w:cs="Arial"/>
          <w:color w:val="auto"/>
          <w:sz w:val="24"/>
          <w:szCs w:val="24"/>
        </w:rPr>
        <w:t xml:space="preserve">the level of proposed license rights, and the risks the Government will incur in OMIT; modernization; and sustainment of </w:t>
      </w:r>
      <w:r w:rsidRPr="00276C24">
        <w:rPr>
          <w:rFonts w:ascii="Arial" w:hAnsi="Arial" w:cs="Arial"/>
          <w:color w:val="0070C0"/>
          <w:sz w:val="24"/>
          <w:szCs w:val="24"/>
        </w:rPr>
        <w:t>&lt;Program Title&gt;</w:t>
      </w:r>
      <w:r w:rsidRPr="00276C24">
        <w:rPr>
          <w:rFonts w:ascii="Arial" w:hAnsi="Arial" w:cs="Arial"/>
          <w:color w:val="auto"/>
          <w:sz w:val="24"/>
          <w:szCs w:val="24"/>
        </w:rPr>
        <w:t>. Scope of documentation, security implementation, and</w:t>
      </w:r>
      <w:r w:rsidRPr="00276C24">
        <w:rPr>
          <w:rFonts w:ascii="Arial" w:hAnsi="Arial" w:cs="Arial"/>
          <w:color w:val="00B050"/>
          <w:sz w:val="24"/>
          <w:szCs w:val="24"/>
        </w:rPr>
        <w:t xml:space="preserve"> </w:t>
      </w:r>
      <w:r w:rsidRPr="00276C24">
        <w:rPr>
          <w:rFonts w:ascii="Arial" w:hAnsi="Arial" w:cs="Arial"/>
          <w:color w:val="auto"/>
          <w:sz w:val="24"/>
          <w:szCs w:val="24"/>
        </w:rPr>
        <w:t xml:space="preserve">associated </w:t>
      </w:r>
      <w:r w:rsidRPr="00276C24">
        <w:rPr>
          <w:rFonts w:ascii="Arial" w:hAnsi="Arial" w:cs="Arial"/>
          <w:color w:val="0070C0"/>
          <w:sz w:val="24"/>
          <w:szCs w:val="24"/>
        </w:rPr>
        <w:t xml:space="preserve">&lt;If applicable, cyber&gt; </w:t>
      </w:r>
      <w:r w:rsidRPr="00276C24">
        <w:rPr>
          <w:rFonts w:ascii="Arial" w:hAnsi="Arial" w:cs="Arial"/>
          <w:color w:val="auto"/>
          <w:sz w:val="24"/>
          <w:szCs w:val="24"/>
        </w:rPr>
        <w:t xml:space="preserve">security activities. </w:t>
      </w:r>
      <w:r w:rsidRPr="00276C24">
        <w:rPr>
          <w:rFonts w:ascii="Arial" w:hAnsi="Arial" w:cs="Arial"/>
          <w:color w:val="00B050"/>
          <w:sz w:val="24"/>
          <w:szCs w:val="24"/>
        </w:rPr>
        <w:t>&lt;List additional items as applicable.&gt;</w:t>
      </w:r>
      <w:r w:rsidRPr="00276C24">
        <w:rPr>
          <w:rFonts w:ascii="Arial" w:hAnsi="Arial" w:cs="Arial"/>
          <w:color w:val="auto"/>
          <w:sz w:val="24"/>
          <w:szCs w:val="24"/>
        </w:rPr>
        <w:t xml:space="preserve"> </w:t>
      </w:r>
    </w:p>
    <w:p w14:paraId="09A7BD66"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0319A635" w14:textId="77777777" w:rsidR="00FF34E1" w:rsidRPr="00276C24" w:rsidRDefault="00FF34E1" w:rsidP="00FF34E1">
      <w:pPr>
        <w:tabs>
          <w:tab w:val="left" w:pos="1440"/>
        </w:tabs>
        <w:ind w:right="90"/>
        <w:contextualSpacing/>
        <w:rPr>
          <w:rFonts w:ascii="Arial" w:hAnsi="Arial" w:cs="Arial"/>
          <w:bCs/>
          <w:color w:val="00B050"/>
          <w:sz w:val="24"/>
          <w:szCs w:val="24"/>
        </w:rPr>
      </w:pPr>
      <w:r w:rsidRPr="00276C24">
        <w:rPr>
          <w:rFonts w:ascii="Arial" w:hAnsi="Arial" w:cs="Arial"/>
          <w:bCs/>
          <w:color w:val="00B050"/>
          <w:sz w:val="24"/>
          <w:szCs w:val="24"/>
        </w:rPr>
        <w:t>&lt;Note: It may be necessary to clearly state whether organic support includes contractors.&gt;</w:t>
      </w:r>
    </w:p>
    <w:p w14:paraId="0A0A02EB" w14:textId="77777777" w:rsidR="00FF34E1" w:rsidRPr="00276C24" w:rsidRDefault="00FF34E1" w:rsidP="00FF34E1">
      <w:pPr>
        <w:contextualSpacing/>
        <w:rPr>
          <w:rFonts w:ascii="Arial" w:hAnsi="Arial" w:cs="Arial"/>
          <w:sz w:val="24"/>
          <w:szCs w:val="24"/>
        </w:rPr>
      </w:pPr>
    </w:p>
    <w:p w14:paraId="3D1EA5AD" w14:textId="77777777" w:rsidR="00FF34E1" w:rsidRPr="00276C24" w:rsidRDefault="00FF34E1" w:rsidP="00FF34E1">
      <w:pPr>
        <w:contextualSpacing/>
        <w:rPr>
          <w:rFonts w:ascii="Arial" w:hAnsi="Arial" w:cs="Arial"/>
          <w:b/>
          <w:sz w:val="24"/>
          <w:szCs w:val="24"/>
        </w:rPr>
      </w:pPr>
    </w:p>
    <w:p w14:paraId="5BC6A013" w14:textId="77777777" w:rsidR="00FF34E1" w:rsidRPr="00276C24" w:rsidRDefault="00FF34E1" w:rsidP="00DE1F3A">
      <w:pPr>
        <w:pStyle w:val="Heading2"/>
        <w:contextualSpacing/>
        <w:jc w:val="left"/>
        <w:rPr>
          <w:rFonts w:ascii="Arial" w:hAnsi="Arial" w:cs="Arial"/>
          <w:b w:val="0"/>
          <w:sz w:val="24"/>
          <w:szCs w:val="24"/>
        </w:rPr>
      </w:pPr>
      <w:bookmarkStart w:id="322" w:name="_Toc178607346"/>
      <w:bookmarkStart w:id="323" w:name="_Toc178607421"/>
      <w:r w:rsidRPr="00276C24">
        <w:rPr>
          <w:rFonts w:ascii="Arial" w:hAnsi="Arial" w:cs="Arial"/>
          <w:sz w:val="24"/>
          <w:szCs w:val="24"/>
        </w:rPr>
        <w:t>Software Sustainment Environment (SSE</w:t>
      </w:r>
      <w:r w:rsidRPr="00276C24">
        <w:rPr>
          <w:rFonts w:ascii="Arial" w:hAnsi="Arial" w:cs="Arial"/>
          <w:bCs/>
          <w:sz w:val="24"/>
          <w:szCs w:val="24"/>
        </w:rPr>
        <w:t>): please review Software Modernization information at Army Directive 2024-02 (Enabling Modern Software Development and Acquisition Practices)</w:t>
      </w:r>
      <w:bookmarkEnd w:id="322"/>
      <w:bookmarkEnd w:id="323"/>
    </w:p>
    <w:p w14:paraId="6DF7D955" w14:textId="77777777" w:rsidR="00FF34E1" w:rsidRPr="00276C24" w:rsidRDefault="00FF34E1" w:rsidP="00FF34E1">
      <w:pPr>
        <w:contextualSpacing/>
        <w:rPr>
          <w:rFonts w:ascii="Arial" w:hAnsi="Arial" w:cs="Arial"/>
          <w:b/>
          <w:bCs/>
          <w:sz w:val="24"/>
          <w:szCs w:val="24"/>
        </w:rPr>
      </w:pPr>
    </w:p>
    <w:p w14:paraId="58598950"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7DF5B094"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rPr>
        <w:t xml:space="preserve">The proposal shall specify the required technical data, software, and software documentation (identified within the Contract Data Requirements Lists (CDRLs)), and any additional required deliverables necessary to establish a Software Sustainment Environment (SSE). The SSE is the set of automated tools, firmware, devices, hardware, and documentation necessary to perform the software support effort. The automated tools may include but are not limited </w:t>
      </w:r>
      <w:bookmarkStart w:id="324" w:name="_Int_qFYxFEbX"/>
      <w:r w:rsidRPr="00276C24">
        <w:rPr>
          <w:rFonts w:ascii="Arial" w:hAnsi="Arial" w:cs="Arial"/>
          <w:sz w:val="24"/>
          <w:szCs w:val="24"/>
        </w:rPr>
        <w:t>to:</w:t>
      </w:r>
      <w:bookmarkEnd w:id="324"/>
      <w:r w:rsidRPr="00276C24">
        <w:rPr>
          <w:rFonts w:ascii="Arial" w:hAnsi="Arial" w:cs="Arial"/>
          <w:sz w:val="24"/>
          <w:szCs w:val="24"/>
        </w:rPr>
        <w:t xml:space="preserve"> compilers; assemblers; linkers; loaders; operating system; debuggers; simulators; emulators; test tools; documentation tools; and database management systems. The required hardware and software components and configuration items (i.e., hardware for development environment, source code, binaries/libraries, build scripts, configuration management databases and defect tracking toolkits, loading/imaging support, etc.) for SSE shall be proposed. The proposal shall describe those capabilities required for the SSE that are commercially available as well as non-commercial or modified commercial items.  </w:t>
      </w:r>
    </w:p>
    <w:p w14:paraId="55841AE5" w14:textId="77777777" w:rsidR="00FF34E1" w:rsidRPr="00276C24" w:rsidRDefault="00FF34E1" w:rsidP="00FF34E1">
      <w:pPr>
        <w:contextualSpacing/>
        <w:rPr>
          <w:rFonts w:ascii="Arial" w:hAnsi="Arial" w:cs="Arial"/>
          <w:sz w:val="24"/>
          <w:szCs w:val="24"/>
        </w:rPr>
      </w:pPr>
    </w:p>
    <w:p w14:paraId="4808AA38"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0F76F6D2" w14:textId="77777777" w:rsidR="00FF34E1" w:rsidRPr="00276C24" w:rsidRDefault="00FF34E1" w:rsidP="00FF34E1">
      <w:pPr>
        <w:contextualSpacing/>
        <w:rPr>
          <w:rFonts w:ascii="Arial" w:hAnsi="Arial" w:cs="Arial"/>
          <w:sz w:val="24"/>
          <w:szCs w:val="24"/>
        </w:rPr>
      </w:pPr>
      <w:r w:rsidRPr="00276C24">
        <w:rPr>
          <w:rFonts w:ascii="Arial" w:hAnsi="Arial" w:cs="Arial"/>
          <w:bCs/>
          <w:sz w:val="24"/>
          <w:szCs w:val="24"/>
        </w:rPr>
        <w:t>The Government will evaluate the proposal for how and the extent to which the offeror will provide</w:t>
      </w:r>
      <w:r w:rsidRPr="00276C24">
        <w:rPr>
          <w:rFonts w:ascii="Arial" w:hAnsi="Arial" w:cs="Arial"/>
          <w:sz w:val="24"/>
          <w:szCs w:val="24"/>
        </w:rPr>
        <w:t xml:space="preserve"> the range, roles and responsibilities afforded the Government to analyze, assess, and support executing code updates/enhancement, regression test, perform cybersecurity test, as well as integrate baseline changes (i.e., for resolving major to minor fixes).</w:t>
      </w:r>
    </w:p>
    <w:p w14:paraId="61E78CE9" w14:textId="77777777" w:rsidR="00FF34E1" w:rsidRPr="00276C24" w:rsidRDefault="00FF34E1" w:rsidP="00FF34E1">
      <w:pPr>
        <w:contextualSpacing/>
        <w:rPr>
          <w:rFonts w:ascii="Arial" w:hAnsi="Arial" w:cs="Arial"/>
          <w:sz w:val="24"/>
          <w:szCs w:val="24"/>
        </w:rPr>
      </w:pPr>
    </w:p>
    <w:p w14:paraId="0B15B072" w14:textId="77777777" w:rsidR="00FF34E1" w:rsidRPr="00276C24" w:rsidRDefault="00FF34E1" w:rsidP="00FF34E1">
      <w:pPr>
        <w:contextualSpacing/>
        <w:rPr>
          <w:rFonts w:ascii="Arial" w:hAnsi="Arial" w:cs="Arial"/>
          <w:sz w:val="24"/>
          <w:szCs w:val="24"/>
        </w:rPr>
      </w:pPr>
    </w:p>
    <w:p w14:paraId="5A1ECB2C" w14:textId="77777777" w:rsidR="00FF34E1" w:rsidRPr="00276C24" w:rsidRDefault="00FF34E1" w:rsidP="00DE1F3A">
      <w:pPr>
        <w:pStyle w:val="Heading2"/>
        <w:contextualSpacing/>
        <w:jc w:val="left"/>
        <w:rPr>
          <w:rFonts w:ascii="Arial" w:hAnsi="Arial" w:cs="Arial"/>
          <w:b w:val="0"/>
          <w:bCs/>
          <w:sz w:val="24"/>
          <w:szCs w:val="24"/>
        </w:rPr>
      </w:pPr>
      <w:bookmarkStart w:id="325" w:name="_Toc178607347"/>
      <w:bookmarkStart w:id="326" w:name="_Toc178607422"/>
      <w:r w:rsidRPr="00276C24">
        <w:rPr>
          <w:rFonts w:ascii="Arial" w:hAnsi="Arial" w:cs="Arial"/>
          <w:bCs/>
          <w:sz w:val="24"/>
          <w:szCs w:val="24"/>
        </w:rPr>
        <w:t>Subcontractor Proposal</w:t>
      </w:r>
      <w:bookmarkEnd w:id="325"/>
      <w:bookmarkEnd w:id="326"/>
    </w:p>
    <w:p w14:paraId="6A6534F1" w14:textId="77777777" w:rsidR="00FF34E1" w:rsidRPr="00276C24" w:rsidRDefault="00FF34E1" w:rsidP="00FF34E1">
      <w:pPr>
        <w:contextualSpacing/>
        <w:rPr>
          <w:rFonts w:ascii="Arial" w:hAnsi="Arial" w:cs="Arial"/>
          <w:sz w:val="24"/>
          <w:szCs w:val="24"/>
          <w:u w:val="single"/>
        </w:rPr>
      </w:pPr>
    </w:p>
    <w:p w14:paraId="47ACF936"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51E16987" w14:textId="77777777" w:rsidR="00FF34E1" w:rsidRPr="00276C24" w:rsidRDefault="00FF34E1" w:rsidP="00FF34E1">
      <w:pPr>
        <w:contextualSpacing/>
        <w:rPr>
          <w:rFonts w:ascii="Arial" w:hAnsi="Arial" w:cs="Arial"/>
          <w:color w:val="00B050"/>
          <w:sz w:val="24"/>
          <w:szCs w:val="24"/>
        </w:rPr>
      </w:pPr>
      <w:r w:rsidRPr="00276C24">
        <w:rPr>
          <w:rFonts w:ascii="Arial" w:hAnsi="Arial" w:cs="Arial"/>
          <w:color w:val="00B050"/>
          <w:sz w:val="24"/>
          <w:szCs w:val="24"/>
        </w:rPr>
        <w:t>&lt;Standard subcontractor proposal instructions should be used in this section.&gt;</w:t>
      </w:r>
    </w:p>
    <w:p w14:paraId="4F9A42DF" w14:textId="77777777" w:rsidR="00FF34E1" w:rsidRPr="00276C24" w:rsidRDefault="00FF34E1" w:rsidP="00FF34E1">
      <w:pPr>
        <w:contextualSpacing/>
        <w:rPr>
          <w:rFonts w:ascii="Arial" w:hAnsi="Arial" w:cs="Arial"/>
          <w:sz w:val="24"/>
          <w:szCs w:val="24"/>
        </w:rPr>
      </w:pPr>
    </w:p>
    <w:p w14:paraId="6C045540"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7D477C32"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 xml:space="preserve">to which </w:t>
      </w:r>
      <w:r w:rsidRPr="00276C24">
        <w:rPr>
          <w:rFonts w:ascii="Arial" w:hAnsi="Arial" w:cs="Arial"/>
          <w:color w:val="auto"/>
          <w:sz w:val="24"/>
          <w:szCs w:val="24"/>
        </w:rPr>
        <w:t xml:space="preserve">the proposed subcontracting process facilitates the organic and/or third-party support for </w:t>
      </w:r>
      <w:r w:rsidRPr="00276C24">
        <w:rPr>
          <w:rFonts w:ascii="Arial" w:hAnsi="Arial" w:cs="Arial"/>
          <w:color w:val="0070C0"/>
          <w:sz w:val="24"/>
          <w:szCs w:val="24"/>
        </w:rPr>
        <w:t xml:space="preserve">&lt;software and/or hardware&gt; </w:t>
      </w:r>
      <w:r w:rsidRPr="00276C24">
        <w:rPr>
          <w:rFonts w:ascii="Arial" w:hAnsi="Arial" w:cs="Arial"/>
          <w:color w:val="auto"/>
          <w:sz w:val="24"/>
          <w:szCs w:val="24"/>
        </w:rPr>
        <w:t>Product Support/Sustainment Strategy.</w:t>
      </w:r>
    </w:p>
    <w:p w14:paraId="3A74856C" w14:textId="77777777" w:rsidR="00FF34E1" w:rsidRPr="00276C24" w:rsidRDefault="00FF34E1" w:rsidP="00FF34E1">
      <w:pPr>
        <w:contextualSpacing/>
        <w:rPr>
          <w:rFonts w:ascii="Arial" w:hAnsi="Arial" w:cs="Arial"/>
          <w:sz w:val="24"/>
          <w:szCs w:val="24"/>
        </w:rPr>
      </w:pPr>
    </w:p>
    <w:p w14:paraId="232F526F" w14:textId="77777777" w:rsidR="00FF34E1" w:rsidRPr="00276C24" w:rsidRDefault="00FF34E1" w:rsidP="00FF34E1">
      <w:pPr>
        <w:contextualSpacing/>
        <w:rPr>
          <w:rFonts w:ascii="Arial" w:hAnsi="Arial" w:cs="Arial"/>
          <w:sz w:val="24"/>
          <w:szCs w:val="24"/>
        </w:rPr>
      </w:pPr>
    </w:p>
    <w:p w14:paraId="697A29C3" w14:textId="77777777" w:rsidR="00FF34E1" w:rsidRPr="00276C24" w:rsidRDefault="00FF34E1" w:rsidP="00DE1F3A">
      <w:pPr>
        <w:pStyle w:val="Heading2"/>
        <w:contextualSpacing/>
        <w:jc w:val="left"/>
        <w:rPr>
          <w:rFonts w:ascii="Arial" w:hAnsi="Arial" w:cs="Arial"/>
          <w:b w:val="0"/>
          <w:sz w:val="24"/>
          <w:szCs w:val="24"/>
          <w:lang w:eastAsia="ja-JP"/>
        </w:rPr>
      </w:pPr>
      <w:bookmarkStart w:id="327" w:name="_Toc178607348"/>
      <w:bookmarkStart w:id="328" w:name="_Toc178607423"/>
      <w:r w:rsidRPr="00276C24">
        <w:rPr>
          <w:rFonts w:ascii="Arial" w:hAnsi="Arial" w:cs="Arial"/>
          <w:sz w:val="24"/>
          <w:szCs w:val="24"/>
          <w:lang w:eastAsia="ja-JP"/>
        </w:rPr>
        <w:t>Test and Validation</w:t>
      </w:r>
      <w:bookmarkEnd w:id="327"/>
      <w:bookmarkEnd w:id="328"/>
    </w:p>
    <w:p w14:paraId="0EA11BF3" w14:textId="77777777" w:rsidR="00FF34E1" w:rsidRPr="00276C24" w:rsidRDefault="00FF34E1" w:rsidP="00FF34E1">
      <w:pPr>
        <w:contextualSpacing/>
        <w:rPr>
          <w:rFonts w:ascii="Arial" w:eastAsia="Calibri" w:hAnsi="Arial" w:cs="Arial"/>
          <w:b/>
          <w:sz w:val="24"/>
          <w:szCs w:val="24"/>
          <w:lang w:eastAsia="ja-JP"/>
        </w:rPr>
      </w:pPr>
    </w:p>
    <w:p w14:paraId="55B9E14A"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5704AD92" w14:textId="77777777" w:rsidR="00FF34E1" w:rsidRPr="00276C24" w:rsidRDefault="00FF34E1" w:rsidP="00FF34E1">
      <w:pPr>
        <w:contextualSpacing/>
        <w:rPr>
          <w:rFonts w:ascii="Arial" w:hAnsi="Arial" w:cs="Arial"/>
          <w:sz w:val="24"/>
          <w:szCs w:val="24"/>
        </w:rPr>
      </w:pPr>
      <w:r w:rsidRPr="00276C24">
        <w:rPr>
          <w:rFonts w:ascii="Arial" w:eastAsia="Calibri" w:hAnsi="Arial" w:cs="Arial"/>
          <w:sz w:val="24"/>
          <w:szCs w:val="24"/>
          <w:lang w:eastAsia="ja-JP"/>
        </w:rPr>
        <w:t xml:space="preserve">The offeror’s proposal shall identify the technical data, software, and software documentation (i.e., test benches, training, documentation, etc.) that will be provided to the Government for conducting test and troubleshooting, and/or debugging activities. The proposal shall identify considerations for these sustainment activities to include roles and responsibilities allocated to offeror and government organizations. The proposal shall address support requirements for execution of Government Acceptance Testing (GAT), Independent Verification and Validation (IV&amp;V), as well as interoperability test capabilities of product baselines. The offeror shall identify the hardware and software tools required to execute field and depot level maintenance of Line Replaceable Units (LRUs) and Shop Replaceable Units (SRUs). The proposal shall identify considerations for these sustainment activities to include roles and responsibilities allocated to offeror and government organizations. The proposal shall identify test equipment support requirements as applicable to the various stages of maintenance levels. Consistent with the offeror’s Product Support/Sustainment Strategy, the proposal shall identify associated documentation that will empower Government’s ability to verify the functions of software products and hardware developed under this contract. </w:t>
      </w:r>
      <w:r w:rsidRPr="00276C24">
        <w:rPr>
          <w:rFonts w:ascii="Arial" w:hAnsi="Arial" w:cs="Arial"/>
          <w:sz w:val="24"/>
          <w:szCs w:val="24"/>
        </w:rPr>
        <w:t xml:space="preserve">The proposal shall also identify associated documentation required for the Government to establish the ability to verify the quality assurance of the sustainable hardware and software configuration items. </w:t>
      </w:r>
    </w:p>
    <w:p w14:paraId="6983A423" w14:textId="77777777" w:rsidR="00FF34E1" w:rsidRPr="00276C24" w:rsidRDefault="00FF34E1" w:rsidP="00FF34E1">
      <w:pPr>
        <w:contextualSpacing/>
        <w:rPr>
          <w:rFonts w:ascii="Arial" w:eastAsia="Calibri" w:hAnsi="Arial" w:cs="Arial"/>
          <w:b/>
          <w:sz w:val="24"/>
          <w:szCs w:val="24"/>
          <w:lang w:eastAsia="ja-JP"/>
        </w:rPr>
      </w:pPr>
    </w:p>
    <w:p w14:paraId="7A3CB458"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05DF87D0"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The Government will evaluate the proposal for how and the extent to which the offeror will ensure</w:t>
      </w:r>
      <w:r w:rsidRPr="00276C24">
        <w:rPr>
          <w:rFonts w:ascii="Arial" w:hAnsi="Arial" w:cs="Arial"/>
          <w:color w:val="auto"/>
          <w:sz w:val="24"/>
          <w:szCs w:val="24"/>
        </w:rPr>
        <w:t xml:space="preserve"> the Government has the ability to engage in testing, troubleshooting, and/or debugging activities.</w:t>
      </w:r>
    </w:p>
    <w:p w14:paraId="6B69E324" w14:textId="77777777" w:rsidR="00FF34E1" w:rsidRPr="00276C24" w:rsidRDefault="00FF34E1" w:rsidP="00FF34E1">
      <w:pPr>
        <w:contextualSpacing/>
        <w:rPr>
          <w:rFonts w:ascii="Arial" w:eastAsia="Calibri" w:hAnsi="Arial" w:cs="Arial"/>
          <w:b/>
          <w:sz w:val="24"/>
          <w:szCs w:val="24"/>
          <w:lang w:eastAsia="ja-JP"/>
        </w:rPr>
      </w:pPr>
    </w:p>
    <w:p w14:paraId="583BDF34" w14:textId="77777777" w:rsidR="00FF34E1" w:rsidRPr="00276C24" w:rsidRDefault="00FF34E1" w:rsidP="00FF34E1">
      <w:pPr>
        <w:rPr>
          <w:rFonts w:ascii="Arial" w:eastAsiaTheme="majorEastAsia" w:hAnsi="Arial" w:cs="Arial"/>
          <w:b/>
          <w:sz w:val="24"/>
          <w:szCs w:val="24"/>
        </w:rPr>
      </w:pPr>
    </w:p>
    <w:p w14:paraId="0BEEA2F0" w14:textId="77777777" w:rsidR="00FF34E1" w:rsidRPr="00276C24" w:rsidRDefault="00FF34E1" w:rsidP="00DE1F3A">
      <w:pPr>
        <w:pStyle w:val="Heading2"/>
        <w:contextualSpacing/>
        <w:jc w:val="left"/>
        <w:rPr>
          <w:rFonts w:ascii="Arial" w:hAnsi="Arial" w:cs="Arial"/>
          <w:b w:val="0"/>
          <w:sz w:val="24"/>
          <w:szCs w:val="24"/>
        </w:rPr>
      </w:pPr>
      <w:bookmarkStart w:id="329" w:name="_Toc178607349"/>
      <w:bookmarkStart w:id="330" w:name="_Toc178607424"/>
      <w:r w:rsidRPr="00276C24">
        <w:rPr>
          <w:rFonts w:ascii="Arial" w:hAnsi="Arial" w:cs="Arial"/>
          <w:sz w:val="24"/>
          <w:szCs w:val="24"/>
        </w:rPr>
        <w:t>Test, Troubleshooting, and Repair</w:t>
      </w:r>
      <w:bookmarkEnd w:id="329"/>
      <w:bookmarkEnd w:id="330"/>
    </w:p>
    <w:p w14:paraId="5CED8AE1" w14:textId="77777777" w:rsidR="00FF34E1" w:rsidRPr="00276C24" w:rsidRDefault="00FF34E1" w:rsidP="00FF34E1">
      <w:pPr>
        <w:contextualSpacing/>
        <w:rPr>
          <w:rFonts w:ascii="Arial" w:hAnsi="Arial" w:cs="Arial"/>
          <w:sz w:val="24"/>
          <w:szCs w:val="24"/>
        </w:rPr>
      </w:pPr>
    </w:p>
    <w:p w14:paraId="1FF5D4B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34ED8D47"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The offeror shall provide a comprehensive rationale for all required support, test equipment, and repair procedures for the recommended maintenance levels. The proposed maintenance concept should address the following key elements:</w:t>
      </w:r>
      <w:r w:rsidRPr="00276C24">
        <w:rPr>
          <w:rFonts w:ascii="Arial" w:hAnsi="Arial" w:cs="Arial"/>
          <w:sz w:val="24"/>
          <w:szCs w:val="24"/>
        </w:rPr>
        <w:br/>
      </w:r>
      <w:r w:rsidRPr="00276C24">
        <w:rPr>
          <w:rFonts w:ascii="Arial" w:hAnsi="Arial" w:cs="Arial"/>
          <w:sz w:val="24"/>
          <w:szCs w:val="24"/>
        </w:rPr>
        <w:br/>
      </w:r>
      <w:r w:rsidRPr="00276C24">
        <w:rPr>
          <w:rFonts w:ascii="Arial" w:hAnsi="Arial" w:cs="Arial"/>
          <w:color w:val="auto"/>
          <w:sz w:val="24"/>
          <w:szCs w:val="24"/>
        </w:rPr>
        <w:t xml:space="preserve">a. Diagnosis at Field Level: The proposed maintenance concept should include tools to diagnose Line Replaceable Unit (LRU) or Shop Replaceable Unit (SRU) failure at the field level with a minimum confidence level of </w:t>
      </w:r>
      <w:r w:rsidRPr="00276C24">
        <w:rPr>
          <w:rFonts w:ascii="Arial" w:hAnsi="Arial" w:cs="Arial"/>
          <w:color w:val="0070C0"/>
          <w:sz w:val="24"/>
          <w:szCs w:val="24"/>
        </w:rPr>
        <w:t>&lt;Insert Percentage&gt;</w:t>
      </w:r>
      <w:r w:rsidRPr="00276C24">
        <w:rPr>
          <w:rFonts w:ascii="Arial" w:hAnsi="Arial" w:cs="Arial"/>
          <w:color w:val="auto"/>
          <w:sz w:val="24"/>
          <w:szCs w:val="24"/>
        </w:rPr>
        <w:t xml:space="preserve"> (recommended 90%).</w:t>
      </w:r>
      <w:r w:rsidRPr="00276C24">
        <w:rPr>
          <w:rFonts w:ascii="Arial" w:hAnsi="Arial" w:cs="Arial"/>
          <w:sz w:val="24"/>
          <w:szCs w:val="24"/>
        </w:rPr>
        <w:br/>
      </w:r>
      <w:r w:rsidRPr="00276C24">
        <w:rPr>
          <w:rFonts w:ascii="Arial" w:hAnsi="Arial" w:cs="Arial"/>
          <w:sz w:val="24"/>
          <w:szCs w:val="24"/>
        </w:rPr>
        <w:br/>
      </w:r>
      <w:r w:rsidRPr="00276C24">
        <w:rPr>
          <w:rFonts w:ascii="Arial" w:hAnsi="Arial" w:cs="Arial"/>
          <w:color w:val="auto"/>
          <w:sz w:val="24"/>
          <w:szCs w:val="24"/>
        </w:rPr>
        <w:t>b. Test Measurement Diagnostic Equipment (TMDE) Preferred Items List: List any test/diagnostic tools that are listed in the Army's Test Measurement Diagnostic Equipment (TMDE) Activity Preferred Items List maintained by Product Director - TMDE.</w:t>
      </w:r>
      <w:r w:rsidRPr="00276C24">
        <w:rPr>
          <w:rFonts w:ascii="Arial" w:hAnsi="Arial" w:cs="Arial"/>
          <w:sz w:val="24"/>
          <w:szCs w:val="24"/>
        </w:rPr>
        <w:br/>
      </w:r>
      <w:r w:rsidRPr="00276C24">
        <w:rPr>
          <w:rFonts w:ascii="Arial" w:hAnsi="Arial" w:cs="Arial"/>
          <w:sz w:val="24"/>
          <w:szCs w:val="24"/>
        </w:rPr>
        <w:br/>
      </w:r>
      <w:r w:rsidRPr="00276C24">
        <w:rPr>
          <w:rFonts w:ascii="Arial" w:hAnsi="Arial" w:cs="Arial"/>
          <w:color w:val="auto"/>
          <w:sz w:val="24"/>
          <w:szCs w:val="24"/>
        </w:rPr>
        <w:t>c. Emphasis on Prognostics: The proposed maintenance concept should emphasize prognostics, showcasing the offeror's strategy for predictive maintenance.</w:t>
      </w:r>
      <w:r w:rsidRPr="00276C24">
        <w:rPr>
          <w:rFonts w:ascii="Arial" w:hAnsi="Arial" w:cs="Arial"/>
          <w:sz w:val="24"/>
          <w:szCs w:val="24"/>
        </w:rPr>
        <w:br/>
      </w:r>
    </w:p>
    <w:p w14:paraId="1851A3C1"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0F03D71E"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 xml:space="preserve">to which a </w:t>
      </w:r>
      <w:r w:rsidRPr="00276C24">
        <w:rPr>
          <w:rFonts w:ascii="Arial" w:hAnsi="Arial" w:cs="Arial"/>
          <w:color w:val="auto"/>
          <w:sz w:val="24"/>
          <w:szCs w:val="24"/>
        </w:rPr>
        <w:t>comprehensive rationale is provided for all required support, test equipment, and repair procedures for the recommended maintenance levels.</w:t>
      </w:r>
      <w:r w:rsidRPr="00276C24">
        <w:rPr>
          <w:rFonts w:ascii="Arial" w:hAnsi="Arial" w:cs="Arial"/>
          <w:color w:val="auto"/>
          <w:sz w:val="24"/>
          <w:szCs w:val="24"/>
        </w:rPr>
        <w:br/>
      </w:r>
    </w:p>
    <w:p w14:paraId="21604FA0"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06DB69AC" w14:textId="77777777" w:rsidR="00FF34E1" w:rsidRPr="00276C24" w:rsidRDefault="00FF34E1" w:rsidP="00DE1F3A">
      <w:pPr>
        <w:pStyle w:val="Heading2"/>
        <w:contextualSpacing/>
        <w:jc w:val="left"/>
        <w:rPr>
          <w:rFonts w:ascii="Arial" w:hAnsi="Arial" w:cs="Arial"/>
          <w:b w:val="0"/>
          <w:sz w:val="24"/>
          <w:szCs w:val="24"/>
        </w:rPr>
      </w:pPr>
      <w:bookmarkStart w:id="331" w:name="_Toc178607350"/>
      <w:bookmarkStart w:id="332" w:name="_Toc178607425"/>
      <w:r w:rsidRPr="00276C24">
        <w:rPr>
          <w:rFonts w:ascii="Arial" w:hAnsi="Arial" w:cs="Arial"/>
          <w:sz w:val="24"/>
          <w:szCs w:val="24"/>
        </w:rPr>
        <w:t>Transition Strategy Plan</w:t>
      </w:r>
      <w:bookmarkEnd w:id="331"/>
      <w:bookmarkEnd w:id="332"/>
    </w:p>
    <w:p w14:paraId="2A7195F8" w14:textId="77777777" w:rsidR="00FF34E1" w:rsidRPr="00276C24" w:rsidRDefault="00FF34E1" w:rsidP="00FF34E1">
      <w:pPr>
        <w:contextualSpacing/>
        <w:rPr>
          <w:rFonts w:ascii="Arial" w:hAnsi="Arial" w:cs="Arial"/>
          <w:sz w:val="24"/>
          <w:szCs w:val="24"/>
        </w:rPr>
      </w:pPr>
    </w:p>
    <w:p w14:paraId="6293248E"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41EE5725"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 xml:space="preserve">The offeror shall propose a strategy to support the establishment of organic sustainment no later than </w:t>
      </w:r>
      <w:r w:rsidRPr="00276C24">
        <w:rPr>
          <w:rFonts w:ascii="Arial" w:hAnsi="Arial" w:cs="Arial"/>
          <w:color w:val="0070C0"/>
          <w:sz w:val="24"/>
          <w:szCs w:val="24"/>
        </w:rPr>
        <w:t>&lt;enter deadline</w:t>
      </w:r>
      <w:r w:rsidRPr="00276C24">
        <w:rPr>
          <w:rFonts w:ascii="Arial" w:hAnsi="Arial" w:cs="Arial"/>
          <w:b/>
          <w:color w:val="0070C0"/>
          <w:sz w:val="24"/>
          <w:szCs w:val="24"/>
        </w:rPr>
        <w:t>&gt;</w:t>
      </w:r>
      <w:r w:rsidRPr="00276C24">
        <w:rPr>
          <w:rFonts w:ascii="Arial" w:hAnsi="Arial" w:cs="Arial"/>
          <w:color w:val="0070C0"/>
          <w:sz w:val="24"/>
          <w:szCs w:val="24"/>
        </w:rPr>
        <w:t xml:space="preserve"> </w:t>
      </w:r>
      <w:r w:rsidRPr="00276C24">
        <w:rPr>
          <w:rFonts w:ascii="Arial" w:hAnsi="Arial" w:cs="Arial"/>
          <w:sz w:val="24"/>
          <w:szCs w:val="24"/>
        </w:rPr>
        <w:t>from contract award.  A Transition Strategy Plan for establishing specified level of organic support shall be provided to include, but not limited to:</w:t>
      </w:r>
    </w:p>
    <w:p w14:paraId="6F91EE12" w14:textId="77777777" w:rsidR="00FF34E1" w:rsidRPr="00276C24" w:rsidRDefault="00FF34E1" w:rsidP="00FF34E1">
      <w:pPr>
        <w:contextualSpacing/>
        <w:rPr>
          <w:rFonts w:ascii="Arial" w:hAnsi="Arial" w:cs="Arial"/>
          <w:sz w:val="24"/>
          <w:szCs w:val="24"/>
        </w:rPr>
      </w:pPr>
    </w:p>
    <w:p w14:paraId="4C671B41" w14:textId="77777777" w:rsidR="00FF34E1" w:rsidRPr="00276C24" w:rsidRDefault="00FF34E1" w:rsidP="000459E1">
      <w:pPr>
        <w:pStyle w:val="ListParagraph"/>
        <w:numPr>
          <w:ilvl w:val="0"/>
          <w:numId w:val="81"/>
        </w:numPr>
        <w:contextualSpacing/>
        <w:rPr>
          <w:rFonts w:ascii="Arial" w:hAnsi="Arial" w:cs="Arial"/>
          <w:sz w:val="24"/>
          <w:szCs w:val="24"/>
        </w:rPr>
      </w:pPr>
      <w:r w:rsidRPr="00276C24">
        <w:rPr>
          <w:rFonts w:ascii="Arial" w:hAnsi="Arial" w:cs="Arial"/>
          <w:sz w:val="24"/>
          <w:szCs w:val="24"/>
        </w:rPr>
        <w:t>A schedule defining the sequence and timelines of events and activities required for facilitating Government sustainment capabilities;</w:t>
      </w:r>
    </w:p>
    <w:p w14:paraId="2A8D6A0D" w14:textId="77777777" w:rsidR="00FF34E1" w:rsidRPr="00276C24" w:rsidRDefault="00FF34E1" w:rsidP="000459E1">
      <w:pPr>
        <w:pStyle w:val="ListParagraph"/>
        <w:numPr>
          <w:ilvl w:val="0"/>
          <w:numId w:val="81"/>
        </w:numPr>
        <w:contextualSpacing/>
        <w:rPr>
          <w:rFonts w:ascii="Arial" w:hAnsi="Arial" w:cs="Arial"/>
          <w:sz w:val="24"/>
          <w:szCs w:val="24"/>
        </w:rPr>
      </w:pPr>
      <w:r w:rsidRPr="00276C24">
        <w:rPr>
          <w:rFonts w:ascii="Arial" w:hAnsi="Arial" w:cs="Arial"/>
          <w:sz w:val="24"/>
          <w:szCs w:val="24"/>
        </w:rPr>
        <w:t xml:space="preserve">Itemization of the IP, data deliverables, and associated license rights required for offeror’s proposed level of organic or third-party support to include but not be limited to training, automated tools, firmware, devices, hardware, and documentation;  </w:t>
      </w:r>
    </w:p>
    <w:p w14:paraId="0E2A3B9C" w14:textId="77777777" w:rsidR="00FF34E1" w:rsidRPr="00276C24" w:rsidRDefault="00FF34E1" w:rsidP="000459E1">
      <w:pPr>
        <w:pStyle w:val="ListParagraph"/>
        <w:numPr>
          <w:ilvl w:val="0"/>
          <w:numId w:val="81"/>
        </w:numPr>
        <w:contextualSpacing/>
        <w:rPr>
          <w:rFonts w:ascii="Arial" w:hAnsi="Arial" w:cs="Arial"/>
          <w:sz w:val="24"/>
          <w:szCs w:val="24"/>
        </w:rPr>
      </w:pPr>
      <w:r w:rsidRPr="00276C24">
        <w:rPr>
          <w:rFonts w:ascii="Arial" w:hAnsi="Arial" w:cs="Arial"/>
          <w:sz w:val="24"/>
          <w:szCs w:val="24"/>
        </w:rPr>
        <w:t xml:space="preserve">Identification of data deliverables items listed within the CDRLs that will be delivered to facilitate offeror’s defined/specified level of organic and/or third-party sustainment; and </w:t>
      </w:r>
    </w:p>
    <w:p w14:paraId="053D7CB5" w14:textId="77777777" w:rsidR="00FF34E1" w:rsidRPr="00276C24" w:rsidRDefault="00FF34E1" w:rsidP="000459E1">
      <w:pPr>
        <w:pStyle w:val="ListParagraph"/>
        <w:numPr>
          <w:ilvl w:val="0"/>
          <w:numId w:val="81"/>
        </w:numPr>
        <w:contextualSpacing/>
        <w:rPr>
          <w:rFonts w:ascii="Arial" w:hAnsi="Arial" w:cs="Arial"/>
          <w:sz w:val="24"/>
          <w:szCs w:val="24"/>
        </w:rPr>
      </w:pPr>
      <w:r w:rsidRPr="00276C24">
        <w:rPr>
          <w:rFonts w:ascii="Arial" w:hAnsi="Arial" w:cs="Arial"/>
          <w:sz w:val="24"/>
          <w:szCs w:val="24"/>
        </w:rPr>
        <w:t>Documented procedures and processes for establishing training for/of organic and/or third-party support established within Government resources.</w:t>
      </w:r>
      <w:r w:rsidRPr="00276C24">
        <w:rPr>
          <w:rFonts w:ascii="Arial" w:hAnsi="Arial" w:cs="Arial"/>
          <w:sz w:val="24"/>
          <w:szCs w:val="24"/>
        </w:rPr>
        <w:br/>
      </w:r>
    </w:p>
    <w:p w14:paraId="22E5E59A"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68A6011C"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bCs/>
          <w:color w:val="auto"/>
          <w:kern w:val="0"/>
          <w:sz w:val="24"/>
          <w:szCs w:val="24"/>
          <w:lang w:eastAsia="en-US"/>
        </w:rPr>
        <w:t xml:space="preserve">The Government will evaluate the proposal for how and the extent </w:t>
      </w:r>
      <w:r w:rsidRPr="00276C24">
        <w:rPr>
          <w:rFonts w:ascii="Arial" w:hAnsi="Arial" w:cs="Arial"/>
          <w:bCs/>
          <w:color w:val="auto"/>
          <w:sz w:val="24"/>
          <w:szCs w:val="24"/>
        </w:rPr>
        <w:t>to which</w:t>
      </w:r>
      <w:r w:rsidRPr="00276C24" w:rsidDel="000544A1">
        <w:rPr>
          <w:rFonts w:ascii="Arial" w:hAnsi="Arial" w:cs="Arial"/>
          <w:b/>
          <w:color w:val="auto"/>
          <w:sz w:val="24"/>
          <w:szCs w:val="24"/>
        </w:rPr>
        <w:t xml:space="preserve"> </w:t>
      </w:r>
      <w:r w:rsidRPr="00276C24">
        <w:rPr>
          <w:rFonts w:ascii="Arial" w:hAnsi="Arial" w:cs="Arial"/>
          <w:color w:val="auto"/>
          <w:sz w:val="24"/>
          <w:szCs w:val="24"/>
        </w:rPr>
        <w:t xml:space="preserve">the Transition Strategy Plan effectively establishes the proposed organic and/or third-party sustainment capability no later than </w:t>
      </w:r>
      <w:r w:rsidRPr="00276C24">
        <w:rPr>
          <w:rFonts w:ascii="Arial" w:hAnsi="Arial" w:cs="Arial"/>
          <w:color w:val="0070C0"/>
          <w:kern w:val="0"/>
          <w:sz w:val="24"/>
          <w:szCs w:val="24"/>
          <w:lang w:eastAsia="en-US"/>
        </w:rPr>
        <w:t>&lt;</w:t>
      </w:r>
      <w:r w:rsidRPr="00276C24">
        <w:rPr>
          <w:rFonts w:ascii="Arial" w:hAnsi="Arial" w:cs="Arial"/>
          <w:color w:val="0070C0"/>
          <w:sz w:val="24"/>
          <w:szCs w:val="24"/>
        </w:rPr>
        <w:t>enter deadline&gt;</w:t>
      </w:r>
      <w:r w:rsidRPr="00276C24">
        <w:rPr>
          <w:rFonts w:ascii="Arial" w:hAnsi="Arial" w:cs="Arial"/>
          <w:b/>
          <w:color w:val="auto"/>
          <w:kern w:val="0"/>
          <w:sz w:val="24"/>
          <w:szCs w:val="24"/>
          <w:lang w:eastAsia="en-US"/>
        </w:rPr>
        <w:t xml:space="preserve"> </w:t>
      </w:r>
      <w:r w:rsidRPr="00276C24">
        <w:rPr>
          <w:rFonts w:ascii="Arial" w:hAnsi="Arial" w:cs="Arial"/>
          <w:color w:val="auto"/>
          <w:sz w:val="24"/>
          <w:szCs w:val="24"/>
        </w:rPr>
        <w:t xml:space="preserve">from contract award. </w:t>
      </w:r>
    </w:p>
    <w:p w14:paraId="438589E8"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750850FC"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5B17CD3B" w14:textId="77777777" w:rsidR="00FF34E1" w:rsidRPr="00276C24" w:rsidRDefault="00FF34E1" w:rsidP="00DE1F3A">
      <w:pPr>
        <w:pStyle w:val="Heading2"/>
        <w:contextualSpacing/>
        <w:jc w:val="left"/>
        <w:rPr>
          <w:rFonts w:ascii="Arial" w:hAnsi="Arial" w:cs="Arial"/>
          <w:b w:val="0"/>
          <w:bCs/>
          <w:sz w:val="24"/>
          <w:szCs w:val="24"/>
        </w:rPr>
      </w:pPr>
      <w:bookmarkStart w:id="333" w:name="_Toc178607351"/>
      <w:bookmarkStart w:id="334" w:name="_Toc178607426"/>
      <w:r w:rsidRPr="00276C24">
        <w:rPr>
          <w:rFonts w:ascii="Arial" w:hAnsi="Arial" w:cs="Arial"/>
          <w:bCs/>
          <w:sz w:val="24"/>
          <w:szCs w:val="24"/>
        </w:rPr>
        <w:t>Warranty</w:t>
      </w:r>
      <w:bookmarkEnd w:id="333"/>
      <w:bookmarkEnd w:id="334"/>
    </w:p>
    <w:p w14:paraId="3B2929AC" w14:textId="77777777" w:rsidR="00FF34E1" w:rsidRPr="00276C24" w:rsidRDefault="00FF34E1" w:rsidP="00FF34E1">
      <w:pPr>
        <w:contextualSpacing/>
        <w:rPr>
          <w:rFonts w:ascii="Arial" w:hAnsi="Arial" w:cs="Arial"/>
          <w:b/>
          <w:color w:val="00B050"/>
          <w:sz w:val="24"/>
          <w:szCs w:val="24"/>
        </w:rPr>
      </w:pPr>
    </w:p>
    <w:p w14:paraId="3530922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L</w:t>
      </w:r>
    </w:p>
    <w:p w14:paraId="23631CB6" w14:textId="77777777" w:rsidR="00FF34E1" w:rsidRPr="00276C24" w:rsidRDefault="00FF34E1" w:rsidP="00FF34E1">
      <w:pPr>
        <w:ind w:right="720"/>
        <w:contextualSpacing/>
        <w:rPr>
          <w:rFonts w:ascii="Arial" w:hAnsi="Arial" w:cs="Arial"/>
          <w:sz w:val="24"/>
          <w:szCs w:val="24"/>
        </w:rPr>
      </w:pPr>
      <w:r w:rsidRPr="00276C24">
        <w:rPr>
          <w:rFonts w:ascii="Arial" w:hAnsi="Arial" w:cs="Arial"/>
          <w:sz w:val="24"/>
          <w:szCs w:val="24"/>
        </w:rPr>
        <w:t>The offeror shall provide a copy of the proposed warranty</w:t>
      </w:r>
      <w:r w:rsidRPr="00276C24">
        <w:rPr>
          <w:rFonts w:ascii="Arial" w:hAnsi="Arial" w:cs="Arial"/>
          <w:b/>
          <w:sz w:val="24"/>
          <w:szCs w:val="24"/>
        </w:rPr>
        <w:t xml:space="preserve">. </w:t>
      </w:r>
      <w:r w:rsidRPr="00276C24">
        <w:rPr>
          <w:rFonts w:ascii="Arial" w:hAnsi="Arial" w:cs="Arial"/>
          <w:color w:val="00B050"/>
          <w:sz w:val="24"/>
          <w:szCs w:val="24"/>
        </w:rPr>
        <w:t xml:space="preserve">&lt;Incorporate specific warranty coverage required for respective acquisition.  Include but not limited to duration from date of manufacture, receipt at location, etc. The associated cost/price shall be incorporated in the Cost/Price Section/Volume (Priced CLIN).&gt; </w:t>
      </w:r>
      <w:r w:rsidRPr="00276C24">
        <w:rPr>
          <w:rFonts w:ascii="Arial" w:hAnsi="Arial" w:cs="Arial"/>
          <w:sz w:val="24"/>
          <w:szCs w:val="24"/>
        </w:rPr>
        <w:t>The</w:t>
      </w:r>
      <w:r w:rsidRPr="00276C24">
        <w:rPr>
          <w:rFonts w:ascii="Arial" w:hAnsi="Arial" w:cs="Arial"/>
          <w:color w:val="00B050"/>
          <w:sz w:val="24"/>
          <w:szCs w:val="24"/>
        </w:rPr>
        <w:t xml:space="preserve"> </w:t>
      </w:r>
      <w:r w:rsidRPr="00276C24">
        <w:rPr>
          <w:rFonts w:ascii="Arial" w:hAnsi="Arial" w:cs="Arial"/>
          <w:sz w:val="24"/>
          <w:szCs w:val="24"/>
        </w:rPr>
        <w:t xml:space="preserve">warranty shall at a minimum address the following elements by topic, and any additional element(s) shall be included without changing the order or numbering of the following elements: </w:t>
      </w:r>
      <w:r w:rsidRPr="00276C24">
        <w:rPr>
          <w:rFonts w:ascii="Arial" w:hAnsi="Arial" w:cs="Arial"/>
          <w:b/>
          <w:color w:val="00B050"/>
          <w:sz w:val="24"/>
          <w:szCs w:val="24"/>
        </w:rPr>
        <w:t>&lt;</w:t>
      </w:r>
      <w:r w:rsidRPr="00276C24">
        <w:rPr>
          <w:rFonts w:ascii="Arial" w:hAnsi="Arial" w:cs="Arial"/>
          <w:color w:val="00B050"/>
          <w:sz w:val="24"/>
          <w:szCs w:val="24"/>
        </w:rPr>
        <w:t>For information regarding warranty, refer to the following resources: DoD Warranty Guide 2020; FAR 46.703; DFARS 246.708; PGI 246.710-70; and AR 700-13&gt;.</w:t>
      </w:r>
      <w:r w:rsidRPr="00276C24">
        <w:rPr>
          <w:rFonts w:ascii="Arial" w:hAnsi="Arial" w:cs="Arial"/>
          <w:b/>
          <w:color w:val="00B050"/>
          <w:sz w:val="24"/>
          <w:szCs w:val="24"/>
        </w:rPr>
        <w:t xml:space="preserve">  </w:t>
      </w:r>
    </w:p>
    <w:p w14:paraId="2C513D59" w14:textId="77777777" w:rsidR="00FF34E1" w:rsidRPr="00276C24" w:rsidRDefault="00FF34E1" w:rsidP="00FF34E1">
      <w:pPr>
        <w:ind w:right="720"/>
        <w:contextualSpacing/>
        <w:rPr>
          <w:rFonts w:ascii="Arial" w:hAnsi="Arial" w:cs="Arial"/>
          <w:sz w:val="24"/>
          <w:szCs w:val="24"/>
        </w:rPr>
      </w:pPr>
    </w:p>
    <w:p w14:paraId="43AB40E5"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Scope </w:t>
      </w:r>
    </w:p>
    <w:p w14:paraId="1BE5688F"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Definitions </w:t>
      </w:r>
    </w:p>
    <w:p w14:paraId="4AE907D8"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Individual Warranty Coverage </w:t>
      </w:r>
    </w:p>
    <w:p w14:paraId="68DED7C3"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Systemic/Performance Warranty Coverage </w:t>
      </w:r>
    </w:p>
    <w:p w14:paraId="48083C11"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Commercial Warranties </w:t>
      </w:r>
    </w:p>
    <w:p w14:paraId="7EF5250C"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Warranty Procedures/Remedies </w:t>
      </w:r>
    </w:p>
    <w:p w14:paraId="1D9B4B80"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Other Rights and Remedies </w:t>
      </w:r>
    </w:p>
    <w:p w14:paraId="69AC3701"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Warranty Administration </w:t>
      </w:r>
    </w:p>
    <w:p w14:paraId="0EC70279"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Warranty Status Reporting </w:t>
      </w:r>
    </w:p>
    <w:p w14:paraId="03B69F06"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Exclusions </w:t>
      </w:r>
    </w:p>
    <w:p w14:paraId="0FFF4C19"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Presumption of Failure Defect</w:t>
      </w:r>
    </w:p>
    <w:p w14:paraId="50172749"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Contractor Obligations </w:t>
      </w:r>
    </w:p>
    <w:p w14:paraId="234AEAF2"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No Evidence of Failure (NEOF)/Re-Test OK (RTOK) Reductions </w:t>
      </w:r>
    </w:p>
    <w:p w14:paraId="0C240E13"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Disputes </w:t>
      </w:r>
    </w:p>
    <w:p w14:paraId="5E3C9F4E" w14:textId="77777777" w:rsidR="00FF34E1" w:rsidRPr="00276C24" w:rsidRDefault="00FF34E1" w:rsidP="000459E1">
      <w:pPr>
        <w:pStyle w:val="ListParagraph"/>
        <w:numPr>
          <w:ilvl w:val="0"/>
          <w:numId w:val="80"/>
        </w:numPr>
        <w:contextualSpacing/>
        <w:rPr>
          <w:rFonts w:ascii="Arial" w:hAnsi="Arial" w:cs="Arial"/>
          <w:sz w:val="24"/>
          <w:szCs w:val="24"/>
        </w:rPr>
      </w:pPr>
      <w:r w:rsidRPr="00276C24">
        <w:rPr>
          <w:rFonts w:ascii="Arial" w:hAnsi="Arial" w:cs="Arial"/>
          <w:sz w:val="24"/>
          <w:szCs w:val="24"/>
        </w:rPr>
        <w:t xml:space="preserve">The terms of the “Warranty” shall not cause a conflict or otherwise diminish the Government’s rights in any other clause, provision or term of the solicitation or any resultant contract. </w:t>
      </w:r>
    </w:p>
    <w:p w14:paraId="56B85A36" w14:textId="77777777" w:rsidR="00FF34E1" w:rsidRPr="00276C24" w:rsidRDefault="00FF34E1" w:rsidP="00FF34E1">
      <w:pPr>
        <w:contextualSpacing/>
        <w:rPr>
          <w:rFonts w:ascii="Arial" w:hAnsi="Arial" w:cs="Arial"/>
          <w:sz w:val="24"/>
          <w:szCs w:val="24"/>
        </w:rPr>
      </w:pPr>
    </w:p>
    <w:p w14:paraId="7969B283" w14:textId="77777777" w:rsidR="00FF34E1" w:rsidRPr="00276C24" w:rsidRDefault="00FF34E1" w:rsidP="00FF34E1">
      <w:pPr>
        <w:contextualSpacing/>
        <w:rPr>
          <w:rFonts w:ascii="Arial" w:hAnsi="Arial" w:cs="Arial"/>
          <w:sz w:val="24"/>
          <w:szCs w:val="24"/>
        </w:rPr>
      </w:pPr>
      <w:r w:rsidRPr="00276C24">
        <w:rPr>
          <w:rFonts w:ascii="Arial" w:hAnsi="Arial" w:cs="Arial"/>
          <w:sz w:val="24"/>
          <w:szCs w:val="24"/>
          <w:u w:val="single"/>
        </w:rPr>
        <w:t>Section M</w:t>
      </w:r>
    </w:p>
    <w:p w14:paraId="66F2572E" w14:textId="77777777" w:rsidR="00FF34E1" w:rsidRPr="00276C24" w:rsidRDefault="00FF34E1" w:rsidP="00FF34E1">
      <w:pPr>
        <w:pStyle w:val="ListNumber3"/>
        <w:spacing w:before="0" w:after="0" w:line="240" w:lineRule="auto"/>
        <w:ind w:left="0" w:firstLine="0"/>
        <w:rPr>
          <w:rFonts w:ascii="Arial" w:hAnsi="Arial" w:cs="Arial"/>
          <w:color w:val="0070C0"/>
          <w:sz w:val="24"/>
          <w:szCs w:val="24"/>
        </w:rPr>
      </w:pPr>
      <w:r w:rsidRPr="00276C24">
        <w:rPr>
          <w:rFonts w:ascii="Arial" w:hAnsi="Arial" w:cs="Arial"/>
          <w:bCs/>
          <w:color w:val="auto"/>
          <w:kern w:val="0"/>
          <w:sz w:val="24"/>
          <w:szCs w:val="24"/>
          <w:lang w:eastAsia="en-US"/>
        </w:rPr>
        <w:t xml:space="preserve">The Government will evaluate the proposal’s </w:t>
      </w:r>
      <w:r w:rsidRPr="00276C24">
        <w:rPr>
          <w:rFonts w:ascii="Arial" w:hAnsi="Arial" w:cs="Arial"/>
          <w:bCs/>
          <w:color w:val="auto"/>
          <w:sz w:val="24"/>
          <w:szCs w:val="24"/>
        </w:rPr>
        <w:t>terms, conditions, and coverage of the offeror’s proposed warranty and any associated risks.</w:t>
      </w:r>
      <w:r w:rsidRPr="00276C24">
        <w:rPr>
          <w:rFonts w:ascii="Arial" w:hAnsi="Arial" w:cs="Arial"/>
          <w:b/>
          <w:color w:val="auto"/>
          <w:sz w:val="24"/>
          <w:szCs w:val="24"/>
        </w:rPr>
        <w:t xml:space="preserve"> </w:t>
      </w:r>
      <w:r w:rsidRPr="00276C24">
        <w:rPr>
          <w:rFonts w:ascii="Arial" w:hAnsi="Arial" w:cs="Arial"/>
          <w:color w:val="00B050"/>
          <w:sz w:val="24"/>
          <w:szCs w:val="24"/>
        </w:rPr>
        <w:t>&lt;may need to add narrative applicable to respective requirement&gt;</w:t>
      </w:r>
    </w:p>
    <w:p w14:paraId="7A0768D5"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p>
    <w:p w14:paraId="094DAD84" w14:textId="77777777" w:rsidR="00FF34E1" w:rsidRPr="00276C24" w:rsidRDefault="00FF34E1" w:rsidP="00FF34E1">
      <w:pPr>
        <w:pStyle w:val="ListNumber3"/>
        <w:spacing w:before="0" w:after="0" w:line="240" w:lineRule="auto"/>
        <w:ind w:left="0" w:firstLine="0"/>
        <w:rPr>
          <w:rFonts w:ascii="Arial" w:hAnsi="Arial" w:cs="Arial"/>
          <w:color w:val="auto"/>
          <w:sz w:val="24"/>
          <w:szCs w:val="24"/>
        </w:rPr>
      </w:pPr>
      <w:r w:rsidRPr="00276C24">
        <w:rPr>
          <w:rFonts w:ascii="Arial" w:hAnsi="Arial" w:cs="Arial"/>
          <w:color w:val="auto"/>
          <w:sz w:val="24"/>
          <w:szCs w:val="24"/>
        </w:rPr>
        <w:t>The offeror's proposed warranty will be evaluated for compliance with solicitation requirements and the overall effectiveness in providing adequate coverage. The evaluation will consider, but is not limited to, the following elements:</w:t>
      </w:r>
    </w:p>
    <w:p w14:paraId="0406576E"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Scope: Clear and comprehensive coverage addressing the intended use and potential risks.</w:t>
      </w:r>
    </w:p>
    <w:p w14:paraId="0254CC77"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Definitions: Clearly defined terms and conditions to avoid ambiguity.</w:t>
      </w:r>
    </w:p>
    <w:p w14:paraId="0A3498DF"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Individual Warranty Coverage: Specific coverage for individual components or items.</w:t>
      </w:r>
    </w:p>
    <w:p w14:paraId="1ED959DD"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 xml:space="preserve">Systemic/Performance Warranty Coverage: Coverage for the overall system or performance. </w:t>
      </w:r>
    </w:p>
    <w:p w14:paraId="13593C42"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Commercial Warranties: Compliance with commercial warranty practices, if applicable.</w:t>
      </w:r>
    </w:p>
    <w:p w14:paraId="6169776B"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Warranty Procedures/Remedies: Clearly defined procedures for reporting and addressing warranty issues.</w:t>
      </w:r>
    </w:p>
    <w:p w14:paraId="26173859"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Other Rights and Remedies: Identification of any additional rights and remedies provided beyond the warranty.</w:t>
      </w:r>
    </w:p>
    <w:p w14:paraId="63D982D9"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Warranty Administration: Efficient and effective administration of the warranty.</w:t>
      </w:r>
    </w:p>
    <w:p w14:paraId="2A7DBAD7"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Warranty Status Reporting: Timely and accurate reporting of warranty status.</w:t>
      </w:r>
    </w:p>
    <w:p w14:paraId="3475952F"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Exclusions: Clearly outlined exclusions from warranty coverage.</w:t>
      </w:r>
    </w:p>
    <w:p w14:paraId="1DE90611"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Presumption of Failure Defect: Addressing the presumption of failure defect and related procedures.</w:t>
      </w:r>
    </w:p>
    <w:p w14:paraId="0F9A736D"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Contractor Obligations: Clearly defined obligations of the contractor regarding the warranty.</w:t>
      </w:r>
    </w:p>
    <w:p w14:paraId="334AC762"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No Evidence of Failure (NEOF)/Re-Test OK (RTOK) Reductions: Procedures for NEOF/RTOK reductions, if applicable.</w:t>
      </w:r>
    </w:p>
    <w:p w14:paraId="56CFC993" w14:textId="77777777" w:rsidR="00FF34E1" w:rsidRPr="00276C24" w:rsidRDefault="00FF34E1" w:rsidP="000459E1">
      <w:pPr>
        <w:pStyle w:val="ListNumber3"/>
        <w:numPr>
          <w:ilvl w:val="4"/>
          <w:numId w:val="84"/>
        </w:numPr>
        <w:spacing w:before="0" w:after="0" w:line="240" w:lineRule="auto"/>
        <w:ind w:left="720" w:hanging="360"/>
        <w:rPr>
          <w:rFonts w:ascii="Arial" w:hAnsi="Arial" w:cs="Arial"/>
          <w:color w:val="auto"/>
          <w:sz w:val="24"/>
          <w:szCs w:val="24"/>
        </w:rPr>
      </w:pPr>
      <w:r w:rsidRPr="00276C24">
        <w:rPr>
          <w:rFonts w:ascii="Arial" w:hAnsi="Arial" w:cs="Arial"/>
          <w:color w:val="auto"/>
          <w:sz w:val="24"/>
          <w:szCs w:val="24"/>
        </w:rPr>
        <w:t>Disputes: Clear and unambiguous procedures for handling disputes related to the warranty.</w:t>
      </w:r>
    </w:p>
    <w:p w14:paraId="78ECFF5A" w14:textId="77777777" w:rsidR="0027737E" w:rsidRPr="00276C24" w:rsidRDefault="002936C9" w:rsidP="001321B7">
      <w:pPr>
        <w:rPr>
          <w:rFonts w:ascii="Arial" w:hAnsi="Arial" w:cs="Arial"/>
          <w:b/>
          <w:sz w:val="40"/>
        </w:rPr>
        <w:sectPr w:rsidR="0027737E" w:rsidRPr="00276C24" w:rsidSect="00FB1C00">
          <w:headerReference w:type="even" r:id="rId83"/>
          <w:headerReference w:type="default" r:id="rId84"/>
          <w:footerReference w:type="default" r:id="rId85"/>
          <w:headerReference w:type="first" r:id="rId86"/>
          <w:footnotePr>
            <w:numRestart w:val="eachPage"/>
          </w:footnotePr>
          <w:pgSz w:w="12240" w:h="15840"/>
          <w:pgMar w:top="1440" w:right="1296" w:bottom="1440" w:left="1296" w:header="720" w:footer="720" w:gutter="0"/>
          <w:pgNumType w:start="1"/>
          <w:cols w:space="720"/>
          <w:docGrid w:linePitch="360"/>
        </w:sectPr>
      </w:pPr>
      <w:r w:rsidRPr="00276C24">
        <w:rPr>
          <w:rFonts w:ascii="Arial" w:hAnsi="Arial" w:cs="Arial"/>
          <w:b/>
          <w:sz w:val="40"/>
        </w:rPr>
        <w:br w:type="page"/>
      </w:r>
    </w:p>
    <w:p w14:paraId="5367AD9F" w14:textId="6191F471" w:rsidR="001C5EBD" w:rsidRPr="00276C24" w:rsidRDefault="001C5EBD" w:rsidP="007E6154">
      <w:pPr>
        <w:pStyle w:val="Heading4"/>
        <w:jc w:val="center"/>
        <w:rPr>
          <w:rFonts w:cs="Arial"/>
          <w:b/>
          <w:sz w:val="40"/>
          <w:szCs w:val="40"/>
        </w:rPr>
      </w:pPr>
      <w:r w:rsidRPr="00276C24">
        <w:rPr>
          <w:rFonts w:cs="Arial"/>
          <w:b/>
          <w:sz w:val="40"/>
          <w:szCs w:val="40"/>
        </w:rPr>
        <w:t xml:space="preserve">APPENDIX </w:t>
      </w:r>
      <w:r w:rsidR="002936C9" w:rsidRPr="00276C24">
        <w:rPr>
          <w:rFonts w:cs="Arial"/>
          <w:b/>
          <w:sz w:val="40"/>
          <w:szCs w:val="40"/>
        </w:rPr>
        <w:t>F</w:t>
      </w:r>
    </w:p>
    <w:p w14:paraId="5C544605" w14:textId="77777777" w:rsidR="002C0F79" w:rsidRPr="00276C24" w:rsidRDefault="001C5EBD" w:rsidP="000B32B9">
      <w:pPr>
        <w:pStyle w:val="Heading6"/>
        <w:suppressLineNumbers/>
        <w:ind w:left="0"/>
        <w:jc w:val="center"/>
        <w:rPr>
          <w:rFonts w:cs="Arial"/>
        </w:rPr>
      </w:pPr>
      <w:r w:rsidRPr="00276C24">
        <w:rPr>
          <w:rFonts w:cs="Arial"/>
        </w:rPr>
        <w:t xml:space="preserve">Small Business Participation </w:t>
      </w:r>
    </w:p>
    <w:p w14:paraId="4B7C82C7" w14:textId="10422966" w:rsidR="001C5EBD" w:rsidRPr="00276C24" w:rsidRDefault="0092067C" w:rsidP="000B32B9">
      <w:pPr>
        <w:pStyle w:val="Heading6"/>
        <w:suppressLineNumbers/>
        <w:ind w:left="0"/>
        <w:jc w:val="center"/>
        <w:rPr>
          <w:rFonts w:cs="Arial"/>
        </w:rPr>
      </w:pPr>
      <w:r w:rsidRPr="00276C24">
        <w:rPr>
          <w:rFonts w:cs="Arial"/>
        </w:rPr>
        <w:t xml:space="preserve">Commitment </w:t>
      </w:r>
      <w:r w:rsidR="002C0F79" w:rsidRPr="00276C24">
        <w:rPr>
          <w:rFonts w:cs="Arial"/>
        </w:rPr>
        <w:t>Document</w:t>
      </w:r>
    </w:p>
    <w:p w14:paraId="02B1FA38" w14:textId="77777777" w:rsidR="001C5EBD" w:rsidRPr="00276C24" w:rsidRDefault="001C5EBD" w:rsidP="000B32B9">
      <w:pPr>
        <w:pStyle w:val="Heading6"/>
        <w:suppressLineNumbers/>
        <w:rPr>
          <w:rFonts w:cs="Arial"/>
          <w:sz w:val="24"/>
          <w:szCs w:val="24"/>
        </w:rPr>
      </w:pPr>
    </w:p>
    <w:p w14:paraId="195B579B" w14:textId="2F44955A" w:rsidR="001C5EBD" w:rsidRPr="00276C24" w:rsidRDefault="001C5EBD" w:rsidP="00B75934">
      <w:pPr>
        <w:pBdr>
          <w:top w:val="single" w:sz="4" w:space="1" w:color="auto"/>
          <w:bottom w:val="single" w:sz="4" w:space="1" w:color="auto"/>
        </w:pBdr>
        <w:rPr>
          <w:rFonts w:ascii="Arial" w:hAnsi="Arial" w:cs="Arial"/>
          <w:b/>
          <w:iCs/>
          <w:sz w:val="28"/>
          <w:szCs w:val="28"/>
        </w:rPr>
      </w:pPr>
      <w:r w:rsidRPr="00276C24">
        <w:rPr>
          <w:rFonts w:ascii="Arial" w:hAnsi="Arial" w:cs="Arial"/>
          <w:b/>
          <w:iCs/>
          <w:sz w:val="28"/>
          <w:szCs w:val="28"/>
        </w:rPr>
        <w:t xml:space="preserve">Small Business Participation </w:t>
      </w:r>
      <w:r w:rsidR="002C0F79" w:rsidRPr="00276C24">
        <w:rPr>
          <w:rFonts w:ascii="Arial" w:hAnsi="Arial" w:cs="Arial"/>
          <w:b/>
          <w:iCs/>
          <w:sz w:val="28"/>
          <w:szCs w:val="28"/>
        </w:rPr>
        <w:t xml:space="preserve">Commitment Document (SBPCD) </w:t>
      </w:r>
      <w:r w:rsidRPr="00276C24">
        <w:rPr>
          <w:rFonts w:ascii="Arial" w:hAnsi="Arial" w:cs="Arial"/>
          <w:b/>
          <w:iCs/>
          <w:sz w:val="28"/>
          <w:szCs w:val="28"/>
        </w:rPr>
        <w:t>(Sample Format)</w:t>
      </w:r>
    </w:p>
    <w:p w14:paraId="603C9427" w14:textId="77777777" w:rsidR="001C5EBD" w:rsidRPr="00276C24" w:rsidRDefault="001C5EBD" w:rsidP="00B75934">
      <w:pPr>
        <w:pStyle w:val="BodyText"/>
        <w:suppressLineNumbers/>
        <w:jc w:val="both"/>
        <w:rPr>
          <w:rFonts w:cs="Arial"/>
          <w:sz w:val="28"/>
          <w:szCs w:val="28"/>
        </w:rPr>
      </w:pPr>
    </w:p>
    <w:p w14:paraId="0F0C8D12" w14:textId="7D86B51C" w:rsidR="001C5EBD" w:rsidRPr="00276C24" w:rsidRDefault="001C5EBD" w:rsidP="00B75934">
      <w:pPr>
        <w:pStyle w:val="BodyText"/>
        <w:suppressLineNumbers/>
        <w:rPr>
          <w:rFonts w:cs="Arial"/>
          <w:szCs w:val="24"/>
        </w:rPr>
      </w:pPr>
      <w:r w:rsidRPr="00276C24">
        <w:rPr>
          <w:rFonts w:cs="Arial"/>
          <w:szCs w:val="24"/>
        </w:rPr>
        <w:t xml:space="preserve">The </w:t>
      </w:r>
      <w:r w:rsidR="002C0F79" w:rsidRPr="00276C24">
        <w:rPr>
          <w:rFonts w:cs="Arial"/>
          <w:szCs w:val="24"/>
        </w:rPr>
        <w:t>SBPCD</w:t>
      </w:r>
      <w:r w:rsidRPr="00276C24">
        <w:rPr>
          <w:rFonts w:cs="Arial"/>
          <w:b/>
          <w:szCs w:val="24"/>
        </w:rPr>
        <w:t xml:space="preserve"> </w:t>
      </w:r>
      <w:r w:rsidRPr="00276C24">
        <w:rPr>
          <w:rFonts w:cs="Arial"/>
          <w:szCs w:val="24"/>
        </w:rPr>
        <w:t xml:space="preserve">format is designed to streamline and bring uniformity to responses and evaluations for </w:t>
      </w:r>
      <w:r w:rsidR="000A78A1" w:rsidRPr="00276C24">
        <w:rPr>
          <w:rFonts w:cs="Arial"/>
          <w:szCs w:val="24"/>
        </w:rPr>
        <w:t>s</w:t>
      </w:r>
      <w:r w:rsidRPr="00276C24">
        <w:rPr>
          <w:rFonts w:cs="Arial"/>
          <w:szCs w:val="24"/>
        </w:rPr>
        <w:t xml:space="preserve">mall </w:t>
      </w:r>
      <w:r w:rsidR="000A78A1" w:rsidRPr="00276C24">
        <w:rPr>
          <w:rFonts w:cs="Arial"/>
          <w:szCs w:val="24"/>
        </w:rPr>
        <w:t>b</w:t>
      </w:r>
      <w:r w:rsidRPr="00276C24">
        <w:rPr>
          <w:rFonts w:cs="Arial"/>
          <w:szCs w:val="24"/>
        </w:rPr>
        <w:t xml:space="preserve">usiness </w:t>
      </w:r>
      <w:r w:rsidR="000A78A1" w:rsidRPr="00276C24">
        <w:rPr>
          <w:rFonts w:cs="Arial"/>
          <w:szCs w:val="24"/>
        </w:rPr>
        <w:t>p</w:t>
      </w:r>
      <w:r w:rsidRPr="00276C24">
        <w:rPr>
          <w:rFonts w:cs="Arial"/>
          <w:szCs w:val="24"/>
        </w:rPr>
        <w:t xml:space="preserve">articipation </w:t>
      </w:r>
      <w:r w:rsidR="00501439" w:rsidRPr="00276C24">
        <w:rPr>
          <w:rFonts w:cs="Arial"/>
          <w:szCs w:val="24"/>
        </w:rPr>
        <w:t xml:space="preserve">when required under </w:t>
      </w:r>
      <w:r w:rsidRPr="00276C24">
        <w:rPr>
          <w:rFonts w:cs="Arial"/>
          <w:szCs w:val="24"/>
        </w:rPr>
        <w:t xml:space="preserve">FAR </w:t>
      </w:r>
      <w:r w:rsidRPr="00276C24">
        <w:rPr>
          <w:rFonts w:eastAsia="Arial Unicode MS" w:cs="Arial"/>
          <w:szCs w:val="24"/>
        </w:rPr>
        <w:t>15.304</w:t>
      </w:r>
      <w:r w:rsidRPr="00276C24">
        <w:rPr>
          <w:rFonts w:cs="Arial"/>
          <w:szCs w:val="24"/>
        </w:rPr>
        <w:t xml:space="preserve">. The format is distinctly different than the </w:t>
      </w:r>
      <w:r w:rsidR="008C6FA2" w:rsidRPr="00276C24">
        <w:rPr>
          <w:rFonts w:cs="Arial"/>
          <w:szCs w:val="24"/>
        </w:rPr>
        <w:t>s</w:t>
      </w:r>
      <w:r w:rsidRPr="00276C24">
        <w:rPr>
          <w:rFonts w:cs="Arial"/>
          <w:szCs w:val="24"/>
        </w:rPr>
        <w:t xml:space="preserve">mall </w:t>
      </w:r>
      <w:r w:rsidR="008C6FA2" w:rsidRPr="00276C24">
        <w:rPr>
          <w:rFonts w:cs="Arial"/>
          <w:szCs w:val="24"/>
        </w:rPr>
        <w:t>b</w:t>
      </w:r>
      <w:r w:rsidRPr="00276C24">
        <w:rPr>
          <w:rFonts w:cs="Arial"/>
          <w:szCs w:val="24"/>
        </w:rPr>
        <w:t xml:space="preserve">usiness </w:t>
      </w:r>
      <w:r w:rsidR="008C6FA2" w:rsidRPr="00276C24">
        <w:rPr>
          <w:rFonts w:cs="Arial"/>
          <w:szCs w:val="24"/>
        </w:rPr>
        <w:t>s</w:t>
      </w:r>
      <w:r w:rsidRPr="00276C24">
        <w:rPr>
          <w:rFonts w:cs="Arial"/>
          <w:szCs w:val="24"/>
        </w:rPr>
        <w:t xml:space="preserve">ubcontracting </w:t>
      </w:r>
      <w:r w:rsidR="008C6FA2" w:rsidRPr="00276C24">
        <w:rPr>
          <w:rFonts w:cs="Arial"/>
          <w:szCs w:val="24"/>
        </w:rPr>
        <w:t>p</w:t>
      </w:r>
      <w:r w:rsidRPr="00276C24">
        <w:rPr>
          <w:rFonts w:cs="Arial"/>
          <w:szCs w:val="24"/>
        </w:rPr>
        <w:t xml:space="preserve">lan required for </w:t>
      </w:r>
      <w:r w:rsidR="005A4F32" w:rsidRPr="00276C24">
        <w:rPr>
          <w:rFonts w:cs="Arial"/>
          <w:szCs w:val="24"/>
        </w:rPr>
        <w:t xml:space="preserve">other than small </w:t>
      </w:r>
      <w:r w:rsidRPr="00276C24">
        <w:rPr>
          <w:rFonts w:cs="Arial"/>
          <w:szCs w:val="24"/>
        </w:rPr>
        <w:t>businesses (</w:t>
      </w:r>
      <w:r w:rsidRPr="00276C24">
        <w:rPr>
          <w:rFonts w:eastAsia="Arial Unicode MS" w:cs="Arial"/>
          <w:szCs w:val="24"/>
        </w:rPr>
        <w:t>FAR 52.219-9</w:t>
      </w:r>
      <w:r w:rsidRPr="00276C24">
        <w:rPr>
          <w:rFonts w:cs="Arial"/>
          <w:szCs w:val="24"/>
        </w:rPr>
        <w:t>)</w:t>
      </w:r>
      <w:r w:rsidR="00A43C5C" w:rsidRPr="00276C24">
        <w:rPr>
          <w:rFonts w:cs="Arial"/>
          <w:szCs w:val="24"/>
        </w:rPr>
        <w:t>. P</w:t>
      </w:r>
      <w:r w:rsidR="001D3C4C" w:rsidRPr="00276C24">
        <w:rPr>
          <w:rFonts w:cs="Arial"/>
          <w:szCs w:val="24"/>
        </w:rPr>
        <w:t xml:space="preserve">roposals addressing the extent of </w:t>
      </w:r>
      <w:r w:rsidR="00751477" w:rsidRPr="00276C24">
        <w:rPr>
          <w:rFonts w:cs="Arial"/>
          <w:szCs w:val="24"/>
        </w:rPr>
        <w:t>s</w:t>
      </w:r>
      <w:r w:rsidR="001D3C4C" w:rsidRPr="00276C24">
        <w:rPr>
          <w:rFonts w:cs="Arial"/>
          <w:szCs w:val="24"/>
        </w:rPr>
        <w:t xml:space="preserve">mall </w:t>
      </w:r>
      <w:r w:rsidR="00751477" w:rsidRPr="00276C24">
        <w:rPr>
          <w:rFonts w:cs="Arial"/>
          <w:szCs w:val="24"/>
        </w:rPr>
        <w:t>b</w:t>
      </w:r>
      <w:r w:rsidR="001D3C4C" w:rsidRPr="00276C24">
        <w:rPr>
          <w:rFonts w:cs="Arial"/>
          <w:szCs w:val="24"/>
        </w:rPr>
        <w:t xml:space="preserve">usiness </w:t>
      </w:r>
      <w:r w:rsidR="008F0DCE" w:rsidRPr="00276C24">
        <w:rPr>
          <w:rFonts w:cs="Arial"/>
          <w:szCs w:val="24"/>
        </w:rPr>
        <w:t xml:space="preserve">participation </w:t>
      </w:r>
      <w:r w:rsidR="008C6FA2" w:rsidRPr="00276C24">
        <w:rPr>
          <w:rFonts w:cs="Arial"/>
          <w:szCs w:val="24"/>
        </w:rPr>
        <w:t xml:space="preserve">(SBPCDs) </w:t>
      </w:r>
      <w:r w:rsidR="001D3C4C" w:rsidRPr="00276C24">
        <w:rPr>
          <w:rFonts w:cs="Arial"/>
          <w:szCs w:val="24"/>
        </w:rPr>
        <w:t xml:space="preserve">shall be submitted separately from </w:t>
      </w:r>
      <w:r w:rsidR="008C6FA2" w:rsidRPr="00276C24">
        <w:rPr>
          <w:rFonts w:cs="Arial"/>
          <w:szCs w:val="24"/>
        </w:rPr>
        <w:t xml:space="preserve">small business </w:t>
      </w:r>
      <w:r w:rsidR="001D3C4C" w:rsidRPr="00276C24">
        <w:rPr>
          <w:rFonts w:cs="Arial"/>
          <w:szCs w:val="24"/>
        </w:rPr>
        <w:t>subcontracting plans (DFARS 215.305(c)(i)(B)</w:t>
      </w:r>
      <w:r w:rsidRPr="00276C24">
        <w:rPr>
          <w:rFonts w:cs="Arial"/>
          <w:szCs w:val="24"/>
        </w:rPr>
        <w:t xml:space="preserve">. A copy of the </w:t>
      </w:r>
      <w:r w:rsidR="00A43C5C" w:rsidRPr="00276C24">
        <w:rPr>
          <w:rFonts w:cs="Arial"/>
          <w:szCs w:val="24"/>
        </w:rPr>
        <w:t>SBPCD</w:t>
      </w:r>
      <w:r w:rsidRPr="00276C24">
        <w:rPr>
          <w:rFonts w:cs="Arial"/>
          <w:szCs w:val="24"/>
        </w:rPr>
        <w:t xml:space="preserve"> </w:t>
      </w:r>
      <w:r w:rsidR="00A43C5C" w:rsidRPr="00276C24">
        <w:rPr>
          <w:rFonts w:cs="Arial"/>
          <w:szCs w:val="24"/>
        </w:rPr>
        <w:t xml:space="preserve">is recommended to </w:t>
      </w:r>
      <w:r w:rsidRPr="00276C24">
        <w:rPr>
          <w:rFonts w:cs="Arial"/>
          <w:szCs w:val="24"/>
        </w:rPr>
        <w:t xml:space="preserve">be provided in your instructions to offerors or as an attachment to the RFP.  </w:t>
      </w:r>
    </w:p>
    <w:p w14:paraId="6F8C9C9D" w14:textId="77777777" w:rsidR="001C5EBD" w:rsidRPr="00276C24" w:rsidRDefault="001C5EBD" w:rsidP="00B75934">
      <w:pPr>
        <w:pStyle w:val="BodyText"/>
        <w:suppressLineNumbers/>
        <w:jc w:val="both"/>
        <w:rPr>
          <w:rFonts w:cs="Arial"/>
          <w:szCs w:val="24"/>
          <w:highlight w:val="yellow"/>
        </w:rPr>
      </w:pPr>
    </w:p>
    <w:p w14:paraId="36EF2FEF" w14:textId="25697980" w:rsidR="001C5EBD" w:rsidRPr="00276C24" w:rsidRDefault="00DA75EF" w:rsidP="00B75934">
      <w:pPr>
        <w:suppressLineNumbers/>
        <w:tabs>
          <w:tab w:val="left" w:pos="0"/>
        </w:tabs>
        <w:suppressAutoHyphens/>
        <w:rPr>
          <w:rFonts w:ascii="Arial" w:hAnsi="Arial" w:cs="Arial"/>
          <w:sz w:val="24"/>
          <w:szCs w:val="24"/>
        </w:rPr>
      </w:pPr>
      <w:r w:rsidRPr="00276C24">
        <w:rPr>
          <w:rFonts w:ascii="Arial" w:hAnsi="Arial" w:cs="Arial"/>
          <w:b/>
          <w:sz w:val="24"/>
          <w:szCs w:val="24"/>
        </w:rPr>
        <w:t>O</w:t>
      </w:r>
      <w:r w:rsidR="00507225" w:rsidRPr="00276C24">
        <w:rPr>
          <w:rFonts w:ascii="Arial" w:hAnsi="Arial" w:cs="Arial"/>
          <w:b/>
          <w:sz w:val="24"/>
          <w:szCs w:val="24"/>
        </w:rPr>
        <w:t>ther than small</w:t>
      </w:r>
      <w:r w:rsidRPr="00276C24">
        <w:rPr>
          <w:rFonts w:ascii="Arial" w:hAnsi="Arial" w:cs="Arial"/>
          <w:b/>
          <w:sz w:val="24"/>
          <w:szCs w:val="24"/>
        </w:rPr>
        <w:t xml:space="preserve"> businesses</w:t>
      </w:r>
      <w:r w:rsidR="00507225" w:rsidRPr="00276C24">
        <w:rPr>
          <w:rFonts w:ascii="Arial" w:hAnsi="Arial" w:cs="Arial"/>
          <w:b/>
          <w:sz w:val="24"/>
          <w:szCs w:val="24"/>
        </w:rPr>
        <w:t xml:space="preserve"> </w:t>
      </w:r>
      <w:r w:rsidR="001C5EBD" w:rsidRPr="00276C24">
        <w:rPr>
          <w:rFonts w:ascii="Arial" w:hAnsi="Arial" w:cs="Arial"/>
          <w:sz w:val="24"/>
          <w:szCs w:val="24"/>
        </w:rPr>
        <w:t xml:space="preserve">are required to complete a </w:t>
      </w:r>
      <w:r w:rsidR="00A43C5C" w:rsidRPr="00276C24">
        <w:rPr>
          <w:rFonts w:ascii="Arial" w:hAnsi="Arial" w:cs="Arial"/>
          <w:sz w:val="24"/>
          <w:szCs w:val="24"/>
        </w:rPr>
        <w:t xml:space="preserve">SBPCD which will be incorporated into the resulting award </w:t>
      </w:r>
      <w:r w:rsidR="00436820" w:rsidRPr="00276C24">
        <w:rPr>
          <w:rFonts w:ascii="Arial" w:hAnsi="Arial" w:cs="Arial"/>
          <w:sz w:val="24"/>
          <w:szCs w:val="24"/>
        </w:rPr>
        <w:t xml:space="preserve">by reference or attachment </w:t>
      </w:r>
      <w:r w:rsidR="00A43C5C" w:rsidRPr="00276C24">
        <w:rPr>
          <w:rFonts w:ascii="Arial" w:hAnsi="Arial" w:cs="Arial"/>
          <w:sz w:val="24"/>
          <w:szCs w:val="24"/>
        </w:rPr>
        <w:t>as an enforceable contractual requirement</w:t>
      </w:r>
      <w:r w:rsidR="00AE733A" w:rsidRPr="00276C24">
        <w:rPr>
          <w:rFonts w:ascii="Arial" w:hAnsi="Arial" w:cs="Arial"/>
          <w:sz w:val="24"/>
          <w:szCs w:val="24"/>
        </w:rPr>
        <w:t>.</w:t>
      </w:r>
      <w:r w:rsidR="001C5EBD" w:rsidRPr="00276C24">
        <w:rPr>
          <w:rFonts w:ascii="Arial" w:hAnsi="Arial" w:cs="Arial"/>
          <w:sz w:val="24"/>
          <w:szCs w:val="24"/>
        </w:rPr>
        <w:t xml:space="preserve"> Offerors should propose the level of participation of small businesses (as a small business prime, joint venture, teaming arrangement, and/or small business subcontractors) in the performance of the acquisition relative to the objectives/goals set forth in the evaluation of this area.</w:t>
      </w:r>
      <w:r w:rsidR="001C5EBD" w:rsidRPr="00276C24" w:rsidDel="00C566AB">
        <w:rPr>
          <w:rFonts w:ascii="Arial" w:hAnsi="Arial" w:cs="Arial"/>
          <w:sz w:val="24"/>
          <w:szCs w:val="24"/>
        </w:rPr>
        <w:t xml:space="preserve"> </w:t>
      </w:r>
    </w:p>
    <w:p w14:paraId="086C03C9" w14:textId="77777777" w:rsidR="00221BA9" w:rsidRPr="00276C24" w:rsidRDefault="00221BA9" w:rsidP="00B75934">
      <w:pPr>
        <w:suppressLineNumbers/>
        <w:tabs>
          <w:tab w:val="left" w:pos="0"/>
        </w:tabs>
        <w:suppressAutoHyphens/>
        <w:rPr>
          <w:rFonts w:ascii="Arial" w:hAnsi="Arial" w:cs="Arial"/>
          <w:sz w:val="24"/>
          <w:szCs w:val="24"/>
        </w:rPr>
      </w:pPr>
    </w:p>
    <w:p w14:paraId="7EE63B71" w14:textId="70D1014C" w:rsidR="00221BA9" w:rsidRPr="00276C24" w:rsidRDefault="00221BA9" w:rsidP="00B75934">
      <w:pPr>
        <w:suppressLineNumbers/>
        <w:tabs>
          <w:tab w:val="left" w:pos="0"/>
        </w:tabs>
        <w:suppressAutoHyphens/>
        <w:rPr>
          <w:rFonts w:ascii="Arial" w:hAnsi="Arial" w:cs="Arial"/>
          <w:b/>
          <w:sz w:val="24"/>
          <w:szCs w:val="24"/>
        </w:rPr>
      </w:pPr>
      <w:r w:rsidRPr="00276C24">
        <w:rPr>
          <w:rFonts w:ascii="Arial" w:hAnsi="Arial" w:cs="Arial"/>
          <w:b/>
          <w:bCs/>
          <w:sz w:val="24"/>
          <w:szCs w:val="24"/>
        </w:rPr>
        <w:t>NOTE</w:t>
      </w:r>
      <w:r w:rsidRPr="00276C24">
        <w:rPr>
          <w:rFonts w:ascii="Arial" w:hAnsi="Arial" w:cs="Arial"/>
          <w:sz w:val="24"/>
          <w:szCs w:val="24"/>
        </w:rPr>
        <w:t>: Proposals including WOSB, HUBZone, VOSB, and SDVOSB percentages must ensure those socio-economic category submissions are SBA Certified.</w:t>
      </w:r>
    </w:p>
    <w:p w14:paraId="110EB354" w14:textId="77777777" w:rsidR="001C5EBD" w:rsidRPr="00276C24" w:rsidRDefault="001C5EBD" w:rsidP="00B75934">
      <w:pPr>
        <w:suppressLineNumbers/>
        <w:tabs>
          <w:tab w:val="left" w:pos="0"/>
        </w:tabs>
        <w:suppressAutoHyphens/>
        <w:rPr>
          <w:rFonts w:ascii="Arial" w:hAnsi="Arial" w:cs="Arial"/>
          <w:b/>
          <w:sz w:val="24"/>
          <w:szCs w:val="24"/>
        </w:rPr>
      </w:pPr>
    </w:p>
    <w:p w14:paraId="7C024646" w14:textId="77777777" w:rsidR="001C5EBD" w:rsidRPr="00276C24" w:rsidRDefault="001C5EBD" w:rsidP="00B75934">
      <w:pPr>
        <w:suppressLineNumbers/>
        <w:tabs>
          <w:tab w:val="left" w:pos="0"/>
        </w:tabs>
        <w:suppressAutoHyphens/>
        <w:rPr>
          <w:rFonts w:ascii="Arial" w:hAnsi="Arial" w:cs="Arial"/>
          <w:sz w:val="24"/>
          <w:szCs w:val="24"/>
        </w:rPr>
      </w:pPr>
      <w:r w:rsidRPr="00276C24">
        <w:rPr>
          <w:rFonts w:ascii="Arial" w:hAnsi="Arial" w:cs="Arial"/>
          <w:b/>
          <w:sz w:val="24"/>
          <w:szCs w:val="24"/>
        </w:rPr>
        <w:t>(a)</w:t>
      </w:r>
      <w:r w:rsidRPr="00276C24">
        <w:rPr>
          <w:rFonts w:ascii="Arial" w:hAnsi="Arial" w:cs="Arial"/>
          <w:sz w:val="24"/>
          <w:szCs w:val="24"/>
        </w:rPr>
        <w:t xml:space="preserve"> Check the applicable size and categories for the </w:t>
      </w:r>
      <w:r w:rsidRPr="00276C24">
        <w:rPr>
          <w:rFonts w:ascii="Arial" w:hAnsi="Arial" w:cs="Arial"/>
          <w:b/>
          <w:sz w:val="24"/>
          <w:szCs w:val="24"/>
        </w:rPr>
        <w:t>PRIME</w:t>
      </w:r>
      <w:r w:rsidRPr="00276C24">
        <w:rPr>
          <w:rFonts w:ascii="Arial" w:hAnsi="Arial" w:cs="Arial"/>
          <w:sz w:val="24"/>
          <w:szCs w:val="24"/>
        </w:rPr>
        <w:t xml:space="preserve"> Offeror only -- Check all applicable boxes:</w:t>
      </w:r>
    </w:p>
    <w:p w14:paraId="7E4EE46F" w14:textId="77777777" w:rsidR="001C5EBD" w:rsidRPr="00276C24" w:rsidRDefault="001C5EBD" w:rsidP="00B75934">
      <w:pPr>
        <w:suppressLineNumbers/>
        <w:tabs>
          <w:tab w:val="left" w:pos="0"/>
        </w:tabs>
        <w:suppressAutoHyphens/>
        <w:rPr>
          <w:rFonts w:ascii="Arial" w:hAnsi="Arial" w:cs="Arial"/>
          <w:sz w:val="24"/>
          <w:szCs w:val="24"/>
        </w:rPr>
      </w:pPr>
    </w:p>
    <w:p w14:paraId="339E8404" w14:textId="19E77C28" w:rsidR="001C5EBD" w:rsidRPr="00276C24" w:rsidRDefault="001C5EBD" w:rsidP="00B75934">
      <w:pPr>
        <w:suppressLineNumbers/>
        <w:tabs>
          <w:tab w:val="left" w:pos="0"/>
        </w:tabs>
        <w:suppressAutoHyphens/>
        <w:rPr>
          <w:rFonts w:ascii="Arial" w:hAnsi="Arial" w:cs="Arial"/>
          <w:sz w:val="24"/>
          <w:szCs w:val="24"/>
        </w:rPr>
      </w:pPr>
      <w:r w:rsidRPr="00276C24">
        <w:rPr>
          <w:rFonts w:ascii="Arial" w:hAnsi="Arial" w:cs="Arial"/>
          <w:sz w:val="24"/>
          <w:szCs w:val="24"/>
        </w:rPr>
        <w:tab/>
        <w:t xml:space="preserve">{  } </w:t>
      </w:r>
      <w:r w:rsidR="00A767A5" w:rsidRPr="00276C24">
        <w:rPr>
          <w:rFonts w:ascii="Arial" w:hAnsi="Arial" w:cs="Arial"/>
          <w:sz w:val="24"/>
          <w:szCs w:val="24"/>
        </w:rPr>
        <w:t xml:space="preserve">Other than </w:t>
      </w:r>
      <w:r w:rsidR="00C30D60" w:rsidRPr="00276C24">
        <w:rPr>
          <w:rFonts w:ascii="Arial" w:hAnsi="Arial" w:cs="Arial"/>
          <w:sz w:val="24"/>
          <w:szCs w:val="24"/>
        </w:rPr>
        <w:t>S</w:t>
      </w:r>
      <w:r w:rsidR="00A767A5" w:rsidRPr="00276C24">
        <w:rPr>
          <w:rFonts w:ascii="Arial" w:hAnsi="Arial" w:cs="Arial"/>
          <w:sz w:val="24"/>
          <w:szCs w:val="24"/>
        </w:rPr>
        <w:t xml:space="preserve">mall </w:t>
      </w:r>
      <w:r w:rsidR="00C30D60" w:rsidRPr="00276C24">
        <w:rPr>
          <w:rFonts w:ascii="Arial" w:hAnsi="Arial" w:cs="Arial"/>
          <w:sz w:val="24"/>
          <w:szCs w:val="24"/>
        </w:rPr>
        <w:t>B</w:t>
      </w:r>
      <w:r w:rsidR="00A767A5" w:rsidRPr="00276C24">
        <w:rPr>
          <w:rFonts w:ascii="Arial" w:hAnsi="Arial" w:cs="Arial"/>
          <w:sz w:val="24"/>
          <w:szCs w:val="24"/>
        </w:rPr>
        <w:t>usiness</w:t>
      </w:r>
      <w:r w:rsidRPr="00276C24">
        <w:rPr>
          <w:rFonts w:ascii="Arial" w:hAnsi="Arial" w:cs="Arial"/>
          <w:sz w:val="24"/>
          <w:szCs w:val="24"/>
        </w:rPr>
        <w:t xml:space="preserve"> </w:t>
      </w:r>
    </w:p>
    <w:p w14:paraId="633B5382" w14:textId="77777777" w:rsidR="001C5EBD" w:rsidRPr="00276C24" w:rsidRDefault="001C5EBD" w:rsidP="00B75934">
      <w:pPr>
        <w:suppressLineNumbers/>
        <w:tabs>
          <w:tab w:val="left" w:pos="0"/>
        </w:tabs>
        <w:suppressAutoHyphens/>
        <w:rPr>
          <w:rFonts w:ascii="Arial" w:hAnsi="Arial" w:cs="Arial"/>
          <w:sz w:val="24"/>
          <w:szCs w:val="24"/>
        </w:rPr>
      </w:pPr>
    </w:p>
    <w:p w14:paraId="75FF9C0F" w14:textId="77777777" w:rsidR="001C5EBD" w:rsidRPr="00276C24" w:rsidRDefault="001C5EBD" w:rsidP="00B75934">
      <w:pPr>
        <w:suppressLineNumbers/>
        <w:tabs>
          <w:tab w:val="left" w:pos="0"/>
        </w:tabs>
        <w:suppressAutoHyphens/>
        <w:rPr>
          <w:rFonts w:ascii="Arial" w:hAnsi="Arial" w:cs="Arial"/>
          <w:sz w:val="24"/>
          <w:szCs w:val="24"/>
        </w:rPr>
      </w:pPr>
      <w:r w:rsidRPr="00276C24">
        <w:rPr>
          <w:rFonts w:ascii="Arial" w:hAnsi="Arial" w:cs="Arial"/>
          <w:sz w:val="24"/>
          <w:szCs w:val="24"/>
        </w:rPr>
        <w:t xml:space="preserve">          or</w:t>
      </w:r>
    </w:p>
    <w:p w14:paraId="6A12D2A0" w14:textId="77777777" w:rsidR="001C5EBD" w:rsidRPr="00276C24" w:rsidRDefault="001C5EBD" w:rsidP="00B75934">
      <w:pPr>
        <w:suppressLineNumbers/>
        <w:tabs>
          <w:tab w:val="left" w:pos="0"/>
        </w:tabs>
        <w:suppressAutoHyphens/>
        <w:rPr>
          <w:rFonts w:ascii="Arial" w:hAnsi="Arial" w:cs="Arial"/>
          <w:sz w:val="24"/>
          <w:szCs w:val="24"/>
        </w:rPr>
      </w:pPr>
    </w:p>
    <w:p w14:paraId="6F27229B" w14:textId="2289BBD3" w:rsidR="001C5EBD" w:rsidRPr="00276C24" w:rsidRDefault="001C5EBD" w:rsidP="00B75934">
      <w:pPr>
        <w:suppressLineNumbers/>
        <w:tabs>
          <w:tab w:val="left" w:pos="0"/>
        </w:tabs>
        <w:suppressAutoHyphens/>
        <w:rPr>
          <w:rFonts w:ascii="Arial" w:hAnsi="Arial" w:cs="Arial"/>
          <w:sz w:val="24"/>
          <w:szCs w:val="24"/>
        </w:rPr>
      </w:pPr>
      <w:r w:rsidRPr="00276C24">
        <w:rPr>
          <w:rFonts w:ascii="Arial" w:hAnsi="Arial" w:cs="Arial"/>
          <w:sz w:val="24"/>
          <w:szCs w:val="24"/>
        </w:rPr>
        <w:tab/>
        <w:t>{  } Small Business Prime; also categorized as a</w:t>
      </w:r>
      <w:r w:rsidR="00221BA9" w:rsidRPr="00276C24">
        <w:rPr>
          <w:rFonts w:ascii="Arial" w:hAnsi="Arial" w:cs="Arial"/>
          <w:sz w:val="24"/>
          <w:szCs w:val="24"/>
        </w:rPr>
        <w:t xml:space="preserve"> </w:t>
      </w:r>
    </w:p>
    <w:p w14:paraId="4B679662" w14:textId="77777777" w:rsidR="001C5EBD" w:rsidRPr="00276C24" w:rsidRDefault="001C5EBD" w:rsidP="00B75934">
      <w:pPr>
        <w:suppressLineNumbers/>
        <w:tabs>
          <w:tab w:val="left" w:pos="0"/>
        </w:tabs>
        <w:suppressAutoHyphens/>
        <w:ind w:left="720"/>
        <w:rPr>
          <w:rFonts w:ascii="Arial" w:hAnsi="Arial" w:cs="Arial"/>
          <w:sz w:val="24"/>
          <w:szCs w:val="24"/>
        </w:rPr>
      </w:pPr>
      <w:r w:rsidRPr="00276C24">
        <w:rPr>
          <w:rFonts w:ascii="Arial" w:hAnsi="Arial" w:cs="Arial"/>
          <w:sz w:val="24"/>
          <w:szCs w:val="24"/>
        </w:rPr>
        <w:t xml:space="preserve">     {  } Small Disadvantaged Business (SDB)</w:t>
      </w:r>
    </w:p>
    <w:p w14:paraId="60011407" w14:textId="71373AD6" w:rsidR="001C5EBD" w:rsidRPr="00276C24" w:rsidRDefault="001C5EBD" w:rsidP="00B75934">
      <w:pPr>
        <w:suppressLineNumbers/>
        <w:tabs>
          <w:tab w:val="left" w:pos="0"/>
        </w:tabs>
        <w:suppressAutoHyphens/>
        <w:ind w:left="720"/>
        <w:rPr>
          <w:rFonts w:ascii="Arial" w:hAnsi="Arial" w:cs="Arial"/>
          <w:sz w:val="24"/>
          <w:szCs w:val="24"/>
        </w:rPr>
      </w:pPr>
      <w:r w:rsidRPr="00276C24">
        <w:rPr>
          <w:rFonts w:ascii="Arial" w:hAnsi="Arial" w:cs="Arial"/>
          <w:sz w:val="24"/>
          <w:szCs w:val="24"/>
        </w:rPr>
        <w:t xml:space="preserve">     {  } Wom</w:t>
      </w:r>
      <w:r w:rsidR="00F301A6" w:rsidRPr="00276C24">
        <w:rPr>
          <w:rFonts w:ascii="Arial" w:hAnsi="Arial" w:cs="Arial"/>
          <w:sz w:val="24"/>
          <w:szCs w:val="24"/>
        </w:rPr>
        <w:t>e</w:t>
      </w:r>
      <w:r w:rsidRPr="00276C24">
        <w:rPr>
          <w:rFonts w:ascii="Arial" w:hAnsi="Arial" w:cs="Arial"/>
          <w:sz w:val="24"/>
          <w:szCs w:val="24"/>
        </w:rPr>
        <w:t>n-Owned Small Business (WOSB)</w:t>
      </w:r>
    </w:p>
    <w:p w14:paraId="246A35FF" w14:textId="5FA145A1" w:rsidR="001C5EBD" w:rsidRPr="00276C24" w:rsidRDefault="001C5EBD" w:rsidP="00B75934">
      <w:pPr>
        <w:suppressLineNumbers/>
        <w:tabs>
          <w:tab w:val="left" w:pos="0"/>
        </w:tabs>
        <w:suppressAutoHyphens/>
        <w:ind w:left="720"/>
        <w:rPr>
          <w:rFonts w:ascii="Arial" w:hAnsi="Arial" w:cs="Arial"/>
          <w:sz w:val="24"/>
          <w:szCs w:val="24"/>
        </w:rPr>
      </w:pPr>
      <w:r w:rsidRPr="00276C24">
        <w:rPr>
          <w:rFonts w:ascii="Arial" w:hAnsi="Arial" w:cs="Arial"/>
          <w:sz w:val="24"/>
          <w:szCs w:val="24"/>
        </w:rPr>
        <w:t xml:space="preserve">     {  } Historically Underutilized Zone (HUBZone) Small Business</w:t>
      </w:r>
    </w:p>
    <w:p w14:paraId="19A64F3B" w14:textId="77777777" w:rsidR="001C5EBD" w:rsidRPr="00276C24" w:rsidRDefault="001C5EBD" w:rsidP="00B75934">
      <w:pPr>
        <w:suppressLineNumbers/>
        <w:tabs>
          <w:tab w:val="left" w:pos="0"/>
        </w:tabs>
        <w:suppressAutoHyphens/>
        <w:ind w:left="720"/>
        <w:rPr>
          <w:rFonts w:ascii="Arial" w:hAnsi="Arial" w:cs="Arial"/>
          <w:sz w:val="24"/>
          <w:szCs w:val="24"/>
        </w:rPr>
      </w:pPr>
      <w:r w:rsidRPr="00276C24">
        <w:rPr>
          <w:rFonts w:ascii="Arial" w:hAnsi="Arial" w:cs="Arial"/>
          <w:sz w:val="24"/>
          <w:szCs w:val="24"/>
        </w:rPr>
        <w:t xml:space="preserve">     {  } Veteran Owned Small Business (VOSB)</w:t>
      </w:r>
    </w:p>
    <w:p w14:paraId="1C3A4AE0" w14:textId="73E1184F" w:rsidR="001C5EBD" w:rsidRPr="00276C24" w:rsidRDefault="001C5EBD" w:rsidP="00B75934">
      <w:pPr>
        <w:suppressLineNumbers/>
        <w:tabs>
          <w:tab w:val="left" w:pos="0"/>
        </w:tabs>
        <w:suppressAutoHyphens/>
        <w:ind w:left="720"/>
        <w:rPr>
          <w:rFonts w:ascii="Arial" w:hAnsi="Arial" w:cs="Arial"/>
          <w:sz w:val="24"/>
          <w:szCs w:val="24"/>
        </w:rPr>
      </w:pPr>
      <w:r w:rsidRPr="00276C24">
        <w:rPr>
          <w:rFonts w:ascii="Arial" w:hAnsi="Arial" w:cs="Arial"/>
          <w:sz w:val="24"/>
          <w:szCs w:val="24"/>
        </w:rPr>
        <w:t xml:space="preserve">     {  } Service</w:t>
      </w:r>
      <w:r w:rsidR="001062AF" w:rsidRPr="00276C24">
        <w:rPr>
          <w:rFonts w:ascii="Arial" w:hAnsi="Arial" w:cs="Arial"/>
          <w:sz w:val="24"/>
          <w:szCs w:val="24"/>
        </w:rPr>
        <w:t>-</w:t>
      </w:r>
      <w:r w:rsidRPr="00276C24">
        <w:rPr>
          <w:rFonts w:ascii="Arial" w:hAnsi="Arial" w:cs="Arial"/>
          <w:sz w:val="24"/>
          <w:szCs w:val="24"/>
        </w:rPr>
        <w:t>Disabled Veteran Owned Small Business (SDVOSB)</w:t>
      </w:r>
    </w:p>
    <w:p w14:paraId="03572EF2" w14:textId="77777777" w:rsidR="001C5EBD" w:rsidRPr="00276C24" w:rsidRDefault="001C5EBD" w:rsidP="00B75934">
      <w:pPr>
        <w:suppressLineNumbers/>
        <w:tabs>
          <w:tab w:val="left" w:pos="0"/>
        </w:tabs>
        <w:suppressAutoHyphens/>
        <w:rPr>
          <w:rFonts w:ascii="Arial" w:hAnsi="Arial" w:cs="Arial"/>
          <w:b/>
          <w:sz w:val="24"/>
          <w:szCs w:val="24"/>
        </w:rPr>
      </w:pPr>
    </w:p>
    <w:p w14:paraId="42B0BCE6" w14:textId="1209B642" w:rsidR="001C5EBD" w:rsidRPr="00276C24" w:rsidRDefault="001C5EBD" w:rsidP="00B75934">
      <w:pPr>
        <w:suppressLineNumbers/>
        <w:tabs>
          <w:tab w:val="left" w:pos="0"/>
        </w:tabs>
        <w:suppressAutoHyphens/>
        <w:rPr>
          <w:rFonts w:ascii="Arial" w:hAnsi="Arial" w:cs="Arial"/>
          <w:sz w:val="24"/>
          <w:szCs w:val="24"/>
        </w:rPr>
      </w:pPr>
      <w:r w:rsidRPr="00276C24">
        <w:rPr>
          <w:rFonts w:ascii="Arial" w:hAnsi="Arial" w:cs="Arial"/>
          <w:b/>
          <w:sz w:val="24"/>
          <w:szCs w:val="24"/>
        </w:rPr>
        <w:t>(b)</w:t>
      </w:r>
      <w:r w:rsidRPr="00276C24">
        <w:rPr>
          <w:rFonts w:ascii="Arial" w:hAnsi="Arial" w:cs="Arial"/>
          <w:sz w:val="24"/>
          <w:szCs w:val="24"/>
        </w:rPr>
        <w:t xml:space="preserve">  Submit the total combined dollar value and percentage of work to be performed by both </w:t>
      </w:r>
      <w:r w:rsidR="00507225" w:rsidRPr="00276C24">
        <w:rPr>
          <w:rFonts w:ascii="Arial" w:hAnsi="Arial" w:cs="Arial"/>
          <w:sz w:val="24"/>
          <w:szCs w:val="24"/>
        </w:rPr>
        <w:t xml:space="preserve">other than small </w:t>
      </w:r>
      <w:r w:rsidRPr="00276C24">
        <w:rPr>
          <w:rFonts w:ascii="Arial" w:hAnsi="Arial" w:cs="Arial"/>
          <w:sz w:val="24"/>
          <w:szCs w:val="24"/>
        </w:rPr>
        <w:t>and small businesses (include the percentage of work to be performed both by Prime, joint venture, teaming arrangement, and subcontractors):</w:t>
      </w:r>
    </w:p>
    <w:p w14:paraId="114BAC3C" w14:textId="77777777" w:rsidR="001C5EBD" w:rsidRPr="00276C24" w:rsidRDefault="001C5EBD" w:rsidP="00B75934">
      <w:pPr>
        <w:suppressLineNumbers/>
        <w:tabs>
          <w:tab w:val="left" w:pos="0"/>
        </w:tabs>
        <w:suppressAutoHyphens/>
        <w:rPr>
          <w:rFonts w:ascii="Arial" w:hAnsi="Arial" w:cs="Arial"/>
          <w:sz w:val="24"/>
          <w:szCs w:val="24"/>
        </w:rPr>
      </w:pPr>
    </w:p>
    <w:p w14:paraId="1F1B23C2" w14:textId="2C467004" w:rsidR="001C5EBD" w:rsidRPr="00276C24" w:rsidRDefault="001C5EBD" w:rsidP="00F15C3F">
      <w:pPr>
        <w:suppressLineNumbers/>
        <w:tabs>
          <w:tab w:val="left" w:pos="360"/>
        </w:tabs>
        <w:suppressAutoHyphens/>
        <w:ind w:left="360"/>
        <w:rPr>
          <w:rFonts w:ascii="Arial" w:hAnsi="Arial" w:cs="Arial"/>
          <w:sz w:val="24"/>
          <w:szCs w:val="24"/>
        </w:rPr>
      </w:pPr>
      <w:r w:rsidRPr="00276C24">
        <w:rPr>
          <w:rFonts w:ascii="Arial" w:hAnsi="Arial" w:cs="Arial"/>
          <w:b/>
          <w:sz w:val="24"/>
          <w:szCs w:val="24"/>
        </w:rPr>
        <w:t>Example:</w:t>
      </w:r>
      <w:r w:rsidRPr="00276C24">
        <w:rPr>
          <w:rFonts w:ascii="Arial" w:hAnsi="Arial" w:cs="Arial"/>
          <w:sz w:val="24"/>
          <w:szCs w:val="24"/>
        </w:rPr>
        <w:t xml:space="preserve"> If the Prime proposes a price of $1,000,000 (including all options), and small business(es) will provide $250,000 in services/supplies as a prime, joint venture, teaming arrangement, or subcontractor, the % planned for small businesses is 25%; and 75% for </w:t>
      </w:r>
      <w:r w:rsidR="005A4F32" w:rsidRPr="00276C24">
        <w:rPr>
          <w:rFonts w:ascii="Arial" w:hAnsi="Arial" w:cs="Arial"/>
          <w:sz w:val="24"/>
          <w:szCs w:val="24"/>
        </w:rPr>
        <w:t xml:space="preserve">other than small </w:t>
      </w:r>
      <w:r w:rsidRPr="00276C24">
        <w:rPr>
          <w:rFonts w:ascii="Arial" w:hAnsi="Arial" w:cs="Arial"/>
          <w:sz w:val="24"/>
          <w:szCs w:val="24"/>
        </w:rPr>
        <w:t xml:space="preserve">business, equaling 100%.    </w:t>
      </w:r>
    </w:p>
    <w:p w14:paraId="6F379886" w14:textId="77777777" w:rsidR="001C5EBD" w:rsidRPr="00276C24" w:rsidRDefault="001C5EBD" w:rsidP="00B75934">
      <w:pPr>
        <w:suppressLineNumbers/>
        <w:tabs>
          <w:tab w:val="left" w:pos="0"/>
        </w:tabs>
        <w:suppressAutoHyphens/>
        <w:rPr>
          <w:rFonts w:ascii="Arial" w:hAnsi="Arial" w:cs="Arial"/>
          <w:sz w:val="24"/>
          <w:szCs w:val="24"/>
        </w:rPr>
      </w:pPr>
    </w:p>
    <w:p w14:paraId="5814AE13" w14:textId="77777777" w:rsidR="004F3C0C" w:rsidRPr="00276C24" w:rsidRDefault="001C5EBD" w:rsidP="00B75934">
      <w:pPr>
        <w:suppressLineNumbers/>
        <w:tabs>
          <w:tab w:val="left" w:pos="0"/>
        </w:tabs>
        <w:suppressAutoHyphens/>
        <w:rPr>
          <w:rFonts w:ascii="Arial" w:hAnsi="Arial" w:cs="Arial"/>
          <w:color w:val="943634"/>
          <w:sz w:val="24"/>
          <w:szCs w:val="24"/>
        </w:rPr>
      </w:pPr>
      <w:r w:rsidRPr="00276C24">
        <w:rPr>
          <w:rFonts w:ascii="Arial" w:hAnsi="Arial" w:cs="Arial"/>
          <w:color w:val="943634"/>
          <w:sz w:val="24"/>
          <w:szCs w:val="24"/>
        </w:rPr>
        <w:t xml:space="preserve">          </w:t>
      </w:r>
    </w:p>
    <w:p w14:paraId="42E33EB9" w14:textId="112AA4E9" w:rsidR="001C5EBD" w:rsidRPr="00276C24" w:rsidRDefault="004F3C0C" w:rsidP="00B75934">
      <w:pPr>
        <w:suppressLineNumbers/>
        <w:tabs>
          <w:tab w:val="left" w:pos="0"/>
        </w:tabs>
        <w:suppressAutoHyphens/>
        <w:rPr>
          <w:rFonts w:ascii="Arial" w:hAnsi="Arial" w:cs="Arial"/>
          <w:sz w:val="24"/>
          <w:szCs w:val="24"/>
        </w:rPr>
      </w:pPr>
      <w:r w:rsidRPr="00276C24">
        <w:rPr>
          <w:rFonts w:ascii="Arial" w:hAnsi="Arial" w:cs="Arial"/>
          <w:color w:val="943634"/>
          <w:sz w:val="24"/>
          <w:szCs w:val="24"/>
        </w:rPr>
        <w:t xml:space="preserve"> </w:t>
      </w:r>
      <w:r w:rsidR="001C5EBD" w:rsidRPr="00276C24">
        <w:rPr>
          <w:rFonts w:ascii="Arial" w:hAnsi="Arial" w:cs="Arial"/>
          <w:sz w:val="24"/>
          <w:szCs w:val="24"/>
        </w:rPr>
        <w:t xml:space="preserve">Total Percentage planned for </w:t>
      </w:r>
      <w:r w:rsidR="005A4F32" w:rsidRPr="00276C24">
        <w:rPr>
          <w:rFonts w:ascii="Arial" w:hAnsi="Arial" w:cs="Arial"/>
          <w:sz w:val="24"/>
          <w:szCs w:val="24"/>
        </w:rPr>
        <w:t xml:space="preserve">Other than Small </w:t>
      </w:r>
      <w:r w:rsidR="001C5EBD" w:rsidRPr="00276C24">
        <w:rPr>
          <w:rFonts w:ascii="Arial" w:hAnsi="Arial" w:cs="Arial"/>
          <w:sz w:val="24"/>
          <w:szCs w:val="24"/>
        </w:rPr>
        <w:t>Business(es)      ____75_% =  $</w:t>
      </w:r>
      <w:r w:rsidR="001C5EBD" w:rsidRPr="00DE1F3A">
        <w:rPr>
          <w:rFonts w:ascii="Arial" w:hAnsi="Arial" w:cs="Arial"/>
          <w:sz w:val="24"/>
          <w:szCs w:val="24"/>
        </w:rPr>
        <w:t xml:space="preserve"> 750,</w:t>
      </w:r>
      <w:r w:rsidR="001C5EBD" w:rsidRPr="00276C24">
        <w:rPr>
          <w:rFonts w:ascii="Arial" w:hAnsi="Arial" w:cs="Arial"/>
          <w:sz w:val="24"/>
          <w:szCs w:val="24"/>
        </w:rPr>
        <w:t>000</w:t>
      </w:r>
    </w:p>
    <w:p w14:paraId="22EA045E" w14:textId="77777777" w:rsidR="001C5EBD" w:rsidRPr="00276C24" w:rsidRDefault="001C5EBD" w:rsidP="00B75934">
      <w:pPr>
        <w:suppressLineNumbers/>
        <w:tabs>
          <w:tab w:val="left" w:pos="0"/>
        </w:tabs>
        <w:suppressAutoHyphens/>
        <w:rPr>
          <w:rFonts w:ascii="Arial" w:hAnsi="Arial" w:cs="Arial"/>
          <w:sz w:val="24"/>
          <w:szCs w:val="24"/>
        </w:rPr>
      </w:pPr>
    </w:p>
    <w:p w14:paraId="06B656BB" w14:textId="2C054155" w:rsidR="001C5EBD" w:rsidRPr="00276C24" w:rsidRDefault="00315CD3" w:rsidP="004F3C0C">
      <w:pPr>
        <w:suppressLineNumbers/>
        <w:tabs>
          <w:tab w:val="left" w:pos="0"/>
        </w:tabs>
        <w:suppressAutoHyphens/>
        <w:rPr>
          <w:rFonts w:ascii="Arial" w:hAnsi="Arial" w:cs="Arial"/>
          <w:sz w:val="24"/>
          <w:szCs w:val="24"/>
        </w:rPr>
      </w:pPr>
      <w:r w:rsidRPr="00276C24">
        <w:rPr>
          <w:rFonts w:ascii="Arial" w:hAnsi="Arial" w:cs="Arial"/>
          <w:sz w:val="24"/>
          <w:szCs w:val="24"/>
        </w:rPr>
        <w:t xml:space="preserve">               </w:t>
      </w:r>
      <w:r w:rsidR="004F3C0C" w:rsidRPr="00276C24">
        <w:rPr>
          <w:rFonts w:ascii="Arial" w:hAnsi="Arial" w:cs="Arial"/>
          <w:sz w:val="24"/>
          <w:szCs w:val="24"/>
        </w:rPr>
        <w:t xml:space="preserve">   </w:t>
      </w:r>
      <w:r w:rsidR="001C5EBD" w:rsidRPr="00276C24">
        <w:rPr>
          <w:rFonts w:ascii="Arial" w:hAnsi="Arial" w:cs="Arial"/>
          <w:sz w:val="24"/>
          <w:szCs w:val="24"/>
        </w:rPr>
        <w:t xml:space="preserve">Total Percentage planned for Small Business(es)      ____25_%  =  </w:t>
      </w:r>
      <w:bookmarkStart w:id="335" w:name="OLE_LINK1"/>
      <w:bookmarkStart w:id="336" w:name="OLE_LINK2"/>
      <w:r w:rsidR="001C5EBD" w:rsidRPr="00276C24">
        <w:rPr>
          <w:rFonts w:ascii="Arial" w:hAnsi="Arial" w:cs="Arial"/>
          <w:sz w:val="24"/>
          <w:szCs w:val="24"/>
        </w:rPr>
        <w:t>$</w:t>
      </w:r>
      <w:r w:rsidR="001C5EBD" w:rsidRPr="00276C24">
        <w:rPr>
          <w:rFonts w:ascii="Arial" w:hAnsi="Arial" w:cs="Arial"/>
          <w:color w:val="943634"/>
          <w:sz w:val="24"/>
          <w:szCs w:val="24"/>
        </w:rPr>
        <w:t xml:space="preserve"> </w:t>
      </w:r>
      <w:r w:rsidR="001C5EBD" w:rsidRPr="00276C24">
        <w:rPr>
          <w:rFonts w:ascii="Arial" w:hAnsi="Arial" w:cs="Arial"/>
          <w:sz w:val="24"/>
          <w:szCs w:val="24"/>
        </w:rPr>
        <w:t>250,000</w:t>
      </w:r>
      <w:bookmarkEnd w:id="335"/>
      <w:bookmarkEnd w:id="336"/>
    </w:p>
    <w:p w14:paraId="49BE6600" w14:textId="60A826AE" w:rsidR="00E026A9" w:rsidRPr="00276C24" w:rsidRDefault="001C5EBD" w:rsidP="00B75934">
      <w:pPr>
        <w:suppressLineNumbers/>
        <w:tabs>
          <w:tab w:val="left" w:pos="0"/>
        </w:tabs>
        <w:suppressAutoHyphens/>
        <w:ind w:left="6480"/>
        <w:rPr>
          <w:rFonts w:ascii="Arial" w:hAnsi="Arial" w:cs="Arial"/>
          <w:color w:val="943634"/>
          <w:sz w:val="24"/>
          <w:szCs w:val="24"/>
        </w:rPr>
      </w:pPr>
      <w:r w:rsidRPr="00276C24">
        <w:rPr>
          <w:rFonts w:ascii="Arial" w:hAnsi="Arial" w:cs="Arial"/>
          <w:color w:val="943634"/>
          <w:sz w:val="24"/>
          <w:szCs w:val="24"/>
        </w:rPr>
        <w:tab/>
      </w:r>
    </w:p>
    <w:p w14:paraId="1CC0A1D3" w14:textId="2DE0C205" w:rsidR="00E026A9" w:rsidRPr="00276C24" w:rsidRDefault="00E026A9" w:rsidP="00B75934">
      <w:pPr>
        <w:suppressLineNumbers/>
        <w:tabs>
          <w:tab w:val="left" w:pos="0"/>
        </w:tabs>
        <w:suppressAutoHyphens/>
        <w:ind w:left="6480"/>
        <w:rPr>
          <w:rFonts w:ascii="Arial" w:hAnsi="Arial" w:cs="Arial"/>
          <w:sz w:val="24"/>
          <w:szCs w:val="24"/>
        </w:rPr>
      </w:pPr>
      <w:r w:rsidRPr="00276C24">
        <w:rPr>
          <w:rFonts w:ascii="Arial" w:hAnsi="Arial" w:cs="Arial"/>
          <w:noProof/>
          <w:color w:val="943634"/>
          <w:sz w:val="24"/>
          <w:szCs w:val="24"/>
        </w:rPr>
        <mc:AlternateContent>
          <mc:Choice Requires="wps">
            <w:drawing>
              <wp:anchor distT="0" distB="0" distL="114300" distR="114300" simplePos="0" relativeHeight="251766272" behindDoc="1" locked="0" layoutInCell="1" allowOverlap="1" wp14:anchorId="3A212A6E" wp14:editId="28447714">
                <wp:simplePos x="0" y="0"/>
                <wp:positionH relativeFrom="margin">
                  <wp:posOffset>2063115</wp:posOffset>
                </wp:positionH>
                <wp:positionV relativeFrom="paragraph">
                  <wp:posOffset>9524</wp:posOffset>
                </wp:positionV>
                <wp:extent cx="2009775" cy="781050"/>
                <wp:effectExtent l="19050" t="0" r="28575" b="19050"/>
                <wp:wrapSquare wrapText="bothSides"/>
                <wp:docPr id="24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09775" cy="781050"/>
                        </a:xfrm>
                        <a:custGeom>
                          <a:avLst/>
                          <a:gdLst>
                            <a:gd name="connsiteX0" fmla="*/ 0 w 2009775"/>
                            <a:gd name="connsiteY0" fmla="*/ 390525 h 781050"/>
                            <a:gd name="connsiteX1" fmla="*/ 292292 w 2009775"/>
                            <a:gd name="connsiteY1" fmla="*/ 195263 h 781050"/>
                            <a:gd name="connsiteX2" fmla="*/ 292292 w 2009775"/>
                            <a:gd name="connsiteY2" fmla="*/ 283369 h 781050"/>
                            <a:gd name="connsiteX3" fmla="*/ 669918 w 2009775"/>
                            <a:gd name="connsiteY3" fmla="*/ 283369 h 781050"/>
                            <a:gd name="connsiteX4" fmla="*/ 669918 w 2009775"/>
                            <a:gd name="connsiteY4" fmla="*/ 0 h 781050"/>
                            <a:gd name="connsiteX5" fmla="*/ 2009775 w 2009775"/>
                            <a:gd name="connsiteY5" fmla="*/ 0 h 781050"/>
                            <a:gd name="connsiteX6" fmla="*/ 2009775 w 2009775"/>
                            <a:gd name="connsiteY6" fmla="*/ 781050 h 781050"/>
                            <a:gd name="connsiteX7" fmla="*/ 669918 w 2009775"/>
                            <a:gd name="connsiteY7" fmla="*/ 781050 h 781050"/>
                            <a:gd name="connsiteX8" fmla="*/ 669918 w 2009775"/>
                            <a:gd name="connsiteY8" fmla="*/ 497681 h 781050"/>
                            <a:gd name="connsiteX9" fmla="*/ 292292 w 2009775"/>
                            <a:gd name="connsiteY9" fmla="*/ 497681 h 781050"/>
                            <a:gd name="connsiteX10" fmla="*/ 292292 w 2009775"/>
                            <a:gd name="connsiteY10" fmla="*/ 585788 h 781050"/>
                            <a:gd name="connsiteX11" fmla="*/ 0 w 2009775"/>
                            <a:gd name="connsiteY11" fmla="*/ 390525 h 781050"/>
                            <a:gd name="connsiteX0" fmla="*/ 0 w 2009775"/>
                            <a:gd name="connsiteY0" fmla="*/ 390525 h 781050"/>
                            <a:gd name="connsiteX1" fmla="*/ 292292 w 2009775"/>
                            <a:gd name="connsiteY1" fmla="*/ 195263 h 781050"/>
                            <a:gd name="connsiteX2" fmla="*/ 292292 w 2009775"/>
                            <a:gd name="connsiteY2" fmla="*/ 283369 h 781050"/>
                            <a:gd name="connsiteX3" fmla="*/ 669918 w 2009775"/>
                            <a:gd name="connsiteY3" fmla="*/ 283369 h 781050"/>
                            <a:gd name="connsiteX4" fmla="*/ 669918 w 2009775"/>
                            <a:gd name="connsiteY4" fmla="*/ 0 h 781050"/>
                            <a:gd name="connsiteX5" fmla="*/ 2009775 w 2009775"/>
                            <a:gd name="connsiteY5" fmla="*/ 0 h 781050"/>
                            <a:gd name="connsiteX6" fmla="*/ 1914525 w 2009775"/>
                            <a:gd name="connsiteY6" fmla="*/ 457200 h 781050"/>
                            <a:gd name="connsiteX7" fmla="*/ 2009775 w 2009775"/>
                            <a:gd name="connsiteY7" fmla="*/ 781050 h 781050"/>
                            <a:gd name="connsiteX8" fmla="*/ 669918 w 2009775"/>
                            <a:gd name="connsiteY8" fmla="*/ 781050 h 781050"/>
                            <a:gd name="connsiteX9" fmla="*/ 669918 w 2009775"/>
                            <a:gd name="connsiteY9" fmla="*/ 497681 h 781050"/>
                            <a:gd name="connsiteX10" fmla="*/ 292292 w 2009775"/>
                            <a:gd name="connsiteY10" fmla="*/ 497681 h 781050"/>
                            <a:gd name="connsiteX11" fmla="*/ 292292 w 2009775"/>
                            <a:gd name="connsiteY11" fmla="*/ 585788 h 781050"/>
                            <a:gd name="connsiteX12" fmla="*/ 0 w 2009775"/>
                            <a:gd name="connsiteY12" fmla="*/ 390525 h 781050"/>
                            <a:gd name="connsiteX0" fmla="*/ 0 w 2009775"/>
                            <a:gd name="connsiteY0" fmla="*/ 390525 h 781050"/>
                            <a:gd name="connsiteX1" fmla="*/ 292292 w 2009775"/>
                            <a:gd name="connsiteY1" fmla="*/ 195263 h 781050"/>
                            <a:gd name="connsiteX2" fmla="*/ 292292 w 2009775"/>
                            <a:gd name="connsiteY2" fmla="*/ 283369 h 781050"/>
                            <a:gd name="connsiteX3" fmla="*/ 669918 w 2009775"/>
                            <a:gd name="connsiteY3" fmla="*/ 283369 h 781050"/>
                            <a:gd name="connsiteX4" fmla="*/ 669918 w 2009775"/>
                            <a:gd name="connsiteY4" fmla="*/ 0 h 781050"/>
                            <a:gd name="connsiteX5" fmla="*/ 2009775 w 2009775"/>
                            <a:gd name="connsiteY5" fmla="*/ 0 h 781050"/>
                            <a:gd name="connsiteX6" fmla="*/ 2000250 w 2009775"/>
                            <a:gd name="connsiteY6" fmla="*/ 457200 h 781050"/>
                            <a:gd name="connsiteX7" fmla="*/ 2009775 w 2009775"/>
                            <a:gd name="connsiteY7" fmla="*/ 781050 h 781050"/>
                            <a:gd name="connsiteX8" fmla="*/ 669918 w 2009775"/>
                            <a:gd name="connsiteY8" fmla="*/ 781050 h 781050"/>
                            <a:gd name="connsiteX9" fmla="*/ 669918 w 2009775"/>
                            <a:gd name="connsiteY9" fmla="*/ 497681 h 781050"/>
                            <a:gd name="connsiteX10" fmla="*/ 292292 w 2009775"/>
                            <a:gd name="connsiteY10" fmla="*/ 497681 h 781050"/>
                            <a:gd name="connsiteX11" fmla="*/ 292292 w 2009775"/>
                            <a:gd name="connsiteY11" fmla="*/ 585788 h 781050"/>
                            <a:gd name="connsiteX12" fmla="*/ 0 w 2009775"/>
                            <a:gd name="connsiteY12" fmla="*/ 390525 h 781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09775" h="781050">
                              <a:moveTo>
                                <a:pt x="0" y="390525"/>
                              </a:moveTo>
                              <a:lnTo>
                                <a:pt x="292292" y="195263"/>
                              </a:lnTo>
                              <a:lnTo>
                                <a:pt x="292292" y="283369"/>
                              </a:lnTo>
                              <a:lnTo>
                                <a:pt x="669918" y="283369"/>
                              </a:lnTo>
                              <a:lnTo>
                                <a:pt x="669918" y="0"/>
                              </a:lnTo>
                              <a:lnTo>
                                <a:pt x="2009775" y="0"/>
                              </a:lnTo>
                              <a:cubicBezTo>
                                <a:pt x="2006600" y="146050"/>
                                <a:pt x="2003425" y="311150"/>
                                <a:pt x="2000250" y="457200"/>
                              </a:cubicBezTo>
                              <a:lnTo>
                                <a:pt x="2009775" y="781050"/>
                              </a:lnTo>
                              <a:lnTo>
                                <a:pt x="669918" y="781050"/>
                              </a:lnTo>
                              <a:lnTo>
                                <a:pt x="669918" y="497681"/>
                              </a:lnTo>
                              <a:lnTo>
                                <a:pt x="292292" y="497681"/>
                              </a:lnTo>
                              <a:lnTo>
                                <a:pt x="292292" y="585788"/>
                              </a:lnTo>
                              <a:lnTo>
                                <a:pt x="0" y="390525"/>
                              </a:lnTo>
                              <a:close/>
                            </a:path>
                          </a:pathLst>
                        </a:custGeom>
                        <a:solidFill>
                          <a:srgbClr val="FFFF00"/>
                        </a:solidFill>
                        <a:ln w="9525">
                          <a:solidFill>
                            <a:srgbClr val="000000"/>
                          </a:solidFill>
                          <a:miter lim="800000"/>
                          <a:headEnd/>
                          <a:tailEnd/>
                        </a:ln>
                        <a:effectLst/>
                      </wps:spPr>
                      <wps:txbx>
                        <w:txbxContent>
                          <w:p w14:paraId="6184E89F" w14:textId="6343D4E5" w:rsidR="001C5EBD" w:rsidRPr="00DE1F3A" w:rsidRDefault="001C5EBD" w:rsidP="00DE1F3A">
                            <w:pPr>
                              <w:tabs>
                                <w:tab w:val="left" w:pos="90"/>
                              </w:tabs>
                              <w:spacing w:line="276" w:lineRule="auto"/>
                              <w:ind w:right="533"/>
                              <w:rPr>
                                <w:rFonts w:ascii="Arial" w:hAnsi="Arial" w:cs="Arial"/>
                                <w:b/>
                                <w:sz w:val="18"/>
                                <w:szCs w:val="18"/>
                              </w:rPr>
                            </w:pPr>
                            <w:r w:rsidRPr="00DE1F3A">
                              <w:rPr>
                                <w:rFonts w:ascii="Arial" w:hAnsi="Arial" w:cs="Arial"/>
                                <w:b/>
                                <w:sz w:val="18"/>
                                <w:szCs w:val="18"/>
                              </w:rPr>
                              <w:t xml:space="preserve">When </w:t>
                            </w:r>
                            <w:r w:rsidR="00063671" w:rsidRPr="00DE1F3A">
                              <w:rPr>
                                <w:rFonts w:ascii="Arial" w:hAnsi="Arial" w:cs="Arial"/>
                                <w:b/>
                                <w:sz w:val="18"/>
                                <w:szCs w:val="18"/>
                              </w:rPr>
                              <w:t>c</w:t>
                            </w:r>
                            <w:r w:rsidRPr="00DE1F3A">
                              <w:rPr>
                                <w:rFonts w:ascii="Arial" w:hAnsi="Arial" w:cs="Arial"/>
                                <w:b/>
                                <w:sz w:val="18"/>
                                <w:szCs w:val="18"/>
                              </w:rPr>
                              <w:t xml:space="preserve">ombined, </w:t>
                            </w:r>
                            <w:r w:rsidR="00B712CB" w:rsidRPr="00DE1F3A">
                              <w:rPr>
                                <w:rFonts w:ascii="Arial" w:hAnsi="Arial" w:cs="Arial"/>
                                <w:b/>
                                <w:sz w:val="18"/>
                                <w:szCs w:val="18"/>
                              </w:rPr>
                              <w:t>Other</w:t>
                            </w:r>
                            <w:r w:rsidR="00063671" w:rsidRPr="00DE1F3A">
                              <w:rPr>
                                <w:rFonts w:ascii="Arial" w:hAnsi="Arial" w:cs="Arial"/>
                                <w:b/>
                                <w:sz w:val="18"/>
                                <w:szCs w:val="18"/>
                              </w:rPr>
                              <w:t xml:space="preserve"> </w:t>
                            </w:r>
                            <w:r w:rsidR="00B712CB" w:rsidRPr="00DE1F3A">
                              <w:rPr>
                                <w:rFonts w:ascii="Arial" w:hAnsi="Arial" w:cs="Arial"/>
                                <w:b/>
                                <w:sz w:val="18"/>
                                <w:szCs w:val="18"/>
                              </w:rPr>
                              <w:t xml:space="preserve">than Small </w:t>
                            </w:r>
                            <w:r w:rsidRPr="00DE1F3A">
                              <w:rPr>
                                <w:rFonts w:ascii="Arial" w:hAnsi="Arial" w:cs="Arial"/>
                                <w:b/>
                                <w:sz w:val="18"/>
                                <w:szCs w:val="18"/>
                              </w:rPr>
                              <w:t>and Small Business totals must equal</w:t>
                            </w:r>
                            <w:r w:rsidR="00277EBA" w:rsidRPr="00DE1F3A">
                              <w:rPr>
                                <w:rFonts w:ascii="Arial" w:hAnsi="Arial" w:cs="Arial"/>
                                <w:b/>
                                <w:sz w:val="18"/>
                                <w:szCs w:val="18"/>
                              </w:rPr>
                              <w:t xml:space="preserve"> </w:t>
                            </w:r>
                            <w:r w:rsidRPr="00DE1F3A">
                              <w:rPr>
                                <w:rFonts w:ascii="Arial" w:hAnsi="Arial" w:cs="Arial"/>
                                <w:b/>
                                <w:sz w:val="18"/>
                                <w:szCs w:val="18"/>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12A6E" id="AutoShape 177" o:spid="_x0000_s1046" style="position:absolute;left:0;text-align:left;margin-left:162.45pt;margin-top:.75pt;width:158.25pt;height:61.5pt;rotation:180;z-index:-25155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009775,78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" adj="-11796480,,5400" path="m,390525l292292,195263r,88106l669918,283369,669918,,2009775,v-3175,146050,-6350,311150,-9525,457200l2009775,781050r-1339857,l669918,497681r-377626,l292292,585788,,390525xe" fillcolor="yellow">
                <v:stroke joinstyle="miter"/>
                <v:formulas/>
                <v:path o:connecttype="custom" o:connectlocs="0,390525;292292,195263;292292,283369;669918,283369;669918,0;2009775,0;2000250,457200;2009775,781050;669918,781050;669918,497681;292292,497681;292292,585788;0,390525" o:connectangles="0,0,0,0,0,0,0,0,0,0,0,0,0" textboxrect="0,0,2009775,781050"/>
                <v:textbox>
                  <w:txbxContent>
                    <w:p w14:paraId="6184E89F" w14:textId="6343D4E5" w:rsidR="001C5EBD" w:rsidRPr="00DE1F3A" w:rsidRDefault="001C5EBD" w:rsidP="00DE1F3A">
                      <w:pPr>
                        <w:tabs>
                          <w:tab w:val="left" w:pos="90"/>
                        </w:tabs>
                        <w:spacing w:line="276" w:lineRule="auto"/>
                        <w:ind w:right="533"/>
                        <w:rPr>
                          <w:rFonts w:ascii="Arial" w:hAnsi="Arial" w:cs="Arial"/>
                          <w:b/>
                          <w:sz w:val="18"/>
                          <w:szCs w:val="18"/>
                        </w:rPr>
                      </w:pPr>
                      <w:r w:rsidRPr="00DE1F3A">
                        <w:rPr>
                          <w:rFonts w:ascii="Arial" w:hAnsi="Arial" w:cs="Arial"/>
                          <w:b/>
                          <w:sz w:val="18"/>
                          <w:szCs w:val="18"/>
                        </w:rPr>
                        <w:t xml:space="preserve">When </w:t>
                      </w:r>
                      <w:r w:rsidR="00063671" w:rsidRPr="00DE1F3A">
                        <w:rPr>
                          <w:rFonts w:ascii="Arial" w:hAnsi="Arial" w:cs="Arial"/>
                          <w:b/>
                          <w:sz w:val="18"/>
                          <w:szCs w:val="18"/>
                        </w:rPr>
                        <w:t>c</w:t>
                      </w:r>
                      <w:r w:rsidRPr="00DE1F3A">
                        <w:rPr>
                          <w:rFonts w:ascii="Arial" w:hAnsi="Arial" w:cs="Arial"/>
                          <w:b/>
                          <w:sz w:val="18"/>
                          <w:szCs w:val="18"/>
                        </w:rPr>
                        <w:t xml:space="preserve">ombined, </w:t>
                      </w:r>
                      <w:r w:rsidR="00B712CB" w:rsidRPr="00DE1F3A">
                        <w:rPr>
                          <w:rFonts w:ascii="Arial" w:hAnsi="Arial" w:cs="Arial"/>
                          <w:b/>
                          <w:sz w:val="18"/>
                          <w:szCs w:val="18"/>
                        </w:rPr>
                        <w:t>Other</w:t>
                      </w:r>
                      <w:r w:rsidR="00063671" w:rsidRPr="00DE1F3A">
                        <w:rPr>
                          <w:rFonts w:ascii="Arial" w:hAnsi="Arial" w:cs="Arial"/>
                          <w:b/>
                          <w:sz w:val="18"/>
                          <w:szCs w:val="18"/>
                        </w:rPr>
                        <w:t xml:space="preserve"> </w:t>
                      </w:r>
                      <w:r w:rsidR="00B712CB" w:rsidRPr="00DE1F3A">
                        <w:rPr>
                          <w:rFonts w:ascii="Arial" w:hAnsi="Arial" w:cs="Arial"/>
                          <w:b/>
                          <w:sz w:val="18"/>
                          <w:szCs w:val="18"/>
                        </w:rPr>
                        <w:t xml:space="preserve">than Small </w:t>
                      </w:r>
                      <w:r w:rsidRPr="00DE1F3A">
                        <w:rPr>
                          <w:rFonts w:ascii="Arial" w:hAnsi="Arial" w:cs="Arial"/>
                          <w:b/>
                          <w:sz w:val="18"/>
                          <w:szCs w:val="18"/>
                        </w:rPr>
                        <w:t>and Small Business totals must equal</w:t>
                      </w:r>
                      <w:r w:rsidR="00277EBA" w:rsidRPr="00DE1F3A">
                        <w:rPr>
                          <w:rFonts w:ascii="Arial" w:hAnsi="Arial" w:cs="Arial"/>
                          <w:b/>
                          <w:sz w:val="18"/>
                          <w:szCs w:val="18"/>
                        </w:rPr>
                        <w:t xml:space="preserve"> </w:t>
                      </w:r>
                      <w:r w:rsidRPr="00DE1F3A">
                        <w:rPr>
                          <w:rFonts w:ascii="Arial" w:hAnsi="Arial" w:cs="Arial"/>
                          <w:b/>
                          <w:sz w:val="18"/>
                          <w:szCs w:val="18"/>
                        </w:rPr>
                        <w:t>100%.</w:t>
                      </w:r>
                    </w:p>
                  </w:txbxContent>
                </v:textbox>
                <w10:wrap type="square" anchorx="margin"/>
              </v:shape>
            </w:pict>
          </mc:Fallback>
        </mc:AlternateContent>
      </w:r>
      <w:r w:rsidR="001C5EBD" w:rsidRPr="00276C24">
        <w:rPr>
          <w:rFonts w:ascii="Arial" w:hAnsi="Arial" w:cs="Arial"/>
          <w:color w:val="943634"/>
          <w:sz w:val="24"/>
          <w:szCs w:val="24"/>
        </w:rPr>
        <w:tab/>
      </w:r>
    </w:p>
    <w:p w14:paraId="1529D6B2" w14:textId="77777777" w:rsidR="00E026A9" w:rsidRPr="00276C24" w:rsidRDefault="00E026A9" w:rsidP="00B75934">
      <w:pPr>
        <w:suppressLineNumbers/>
        <w:tabs>
          <w:tab w:val="left" w:pos="0"/>
        </w:tabs>
        <w:suppressAutoHyphens/>
        <w:ind w:left="6480"/>
        <w:rPr>
          <w:rFonts w:ascii="Arial" w:hAnsi="Arial" w:cs="Arial"/>
          <w:sz w:val="24"/>
          <w:szCs w:val="24"/>
        </w:rPr>
      </w:pPr>
    </w:p>
    <w:p w14:paraId="1C29E97A" w14:textId="012E700D" w:rsidR="001C5EBD" w:rsidRPr="00276C24" w:rsidRDefault="00C91743" w:rsidP="00B75934">
      <w:pPr>
        <w:suppressLineNumbers/>
        <w:tabs>
          <w:tab w:val="left" w:pos="0"/>
        </w:tabs>
        <w:suppressAutoHyphens/>
        <w:ind w:left="6480"/>
        <w:rPr>
          <w:rFonts w:ascii="Arial" w:hAnsi="Arial" w:cs="Arial"/>
          <w:sz w:val="24"/>
          <w:szCs w:val="24"/>
        </w:rPr>
      </w:pPr>
      <w:r>
        <w:rPr>
          <w:rFonts w:ascii="Arial" w:hAnsi="Arial" w:cs="Arial"/>
          <w:b/>
          <w:sz w:val="24"/>
          <w:szCs w:val="24"/>
        </w:rPr>
        <w:t xml:space="preserve">           </w:t>
      </w:r>
      <w:r w:rsidR="001C5EBD" w:rsidRPr="00276C24">
        <w:rPr>
          <w:rFonts w:ascii="Arial" w:hAnsi="Arial" w:cs="Arial"/>
          <w:b/>
          <w:sz w:val="24"/>
          <w:szCs w:val="24"/>
        </w:rPr>
        <w:t>100% = $1,000,000</w:t>
      </w:r>
    </w:p>
    <w:p w14:paraId="0EEEA0E0" w14:textId="1FD1532E" w:rsidR="001C5EBD" w:rsidRPr="00276C24" w:rsidRDefault="001C5EBD" w:rsidP="00B75934">
      <w:pPr>
        <w:suppressLineNumbers/>
        <w:tabs>
          <w:tab w:val="left" w:pos="0"/>
        </w:tabs>
        <w:suppressAutoHyphens/>
        <w:ind w:left="720"/>
        <w:rPr>
          <w:rFonts w:ascii="Arial" w:hAnsi="Arial" w:cs="Arial"/>
          <w:b/>
          <w:color w:val="943634"/>
          <w:sz w:val="24"/>
          <w:szCs w:val="24"/>
        </w:rPr>
      </w:pPr>
      <w:r w:rsidRPr="00276C24">
        <w:rPr>
          <w:rFonts w:ascii="Arial" w:hAnsi="Arial" w:cs="Arial"/>
          <w:color w:val="943634"/>
          <w:sz w:val="24"/>
          <w:szCs w:val="24"/>
        </w:rPr>
        <w:t xml:space="preserve">    </w:t>
      </w:r>
    </w:p>
    <w:p w14:paraId="739E63A6" w14:textId="77777777" w:rsidR="001C5EBD" w:rsidRPr="00276C24" w:rsidRDefault="001C5EBD" w:rsidP="00B75934">
      <w:pPr>
        <w:suppressLineNumbers/>
        <w:tabs>
          <w:tab w:val="left" w:pos="0"/>
        </w:tabs>
        <w:suppressAutoHyphens/>
        <w:rPr>
          <w:rFonts w:ascii="Arial" w:hAnsi="Arial" w:cs="Arial"/>
          <w:b/>
          <w:sz w:val="24"/>
          <w:szCs w:val="24"/>
        </w:rPr>
      </w:pPr>
    </w:p>
    <w:p w14:paraId="1E61D2F0" w14:textId="77777777" w:rsidR="001C5EBD" w:rsidRPr="00276C24" w:rsidRDefault="001C5EBD" w:rsidP="00B75934">
      <w:pPr>
        <w:suppressLineNumbers/>
        <w:tabs>
          <w:tab w:val="left" w:pos="0"/>
        </w:tabs>
        <w:suppressAutoHyphens/>
        <w:rPr>
          <w:rFonts w:ascii="Arial" w:hAnsi="Arial" w:cs="Arial"/>
          <w:b/>
          <w:sz w:val="24"/>
          <w:szCs w:val="24"/>
        </w:rPr>
      </w:pPr>
    </w:p>
    <w:p w14:paraId="29E60FF0" w14:textId="77777777" w:rsidR="001C5EBD" w:rsidRPr="00276C24" w:rsidRDefault="001C5EBD" w:rsidP="00B75934">
      <w:pPr>
        <w:suppressLineNumbers/>
        <w:tabs>
          <w:tab w:val="left" w:pos="0"/>
        </w:tabs>
        <w:suppressAutoHyphens/>
        <w:rPr>
          <w:rFonts w:ascii="Arial" w:hAnsi="Arial" w:cs="Arial"/>
          <w:sz w:val="24"/>
          <w:szCs w:val="24"/>
        </w:rPr>
      </w:pPr>
      <w:r w:rsidRPr="00276C24">
        <w:rPr>
          <w:rFonts w:ascii="Arial" w:hAnsi="Arial" w:cs="Arial"/>
          <w:b/>
          <w:sz w:val="24"/>
          <w:szCs w:val="24"/>
        </w:rPr>
        <w:t>(c)</w:t>
      </w:r>
      <w:r w:rsidRPr="00276C24">
        <w:rPr>
          <w:rFonts w:ascii="Arial" w:hAnsi="Arial" w:cs="Arial"/>
          <w:sz w:val="24"/>
          <w:szCs w:val="24"/>
        </w:rPr>
        <w:t xml:space="preserve">  Please indicate the total percentage and dollar value of participation to be performed by each type of subcategory small business.  The percentage of work performed by Small Businesses that qualify in multiple small business categories may be counted in each category:  </w:t>
      </w:r>
    </w:p>
    <w:p w14:paraId="79FE405A" w14:textId="77777777" w:rsidR="001C5EBD" w:rsidRPr="00276C24" w:rsidRDefault="001C5EBD" w:rsidP="00B75934">
      <w:pPr>
        <w:suppressLineNumbers/>
        <w:tabs>
          <w:tab w:val="left" w:pos="0"/>
        </w:tabs>
        <w:suppressAutoHyphens/>
        <w:rPr>
          <w:rFonts w:ascii="Arial" w:hAnsi="Arial" w:cs="Arial"/>
          <w:b/>
          <w:sz w:val="24"/>
          <w:szCs w:val="24"/>
        </w:rPr>
      </w:pPr>
    </w:p>
    <w:p w14:paraId="29F7B88E" w14:textId="1999CD7D" w:rsidR="001C5EBD" w:rsidRPr="00276C24" w:rsidRDefault="001C5EBD" w:rsidP="00B75934">
      <w:pPr>
        <w:suppressLineNumbers/>
        <w:tabs>
          <w:tab w:val="left" w:pos="0"/>
        </w:tabs>
        <w:suppressAutoHyphens/>
        <w:ind w:left="360"/>
        <w:rPr>
          <w:rFonts w:ascii="Arial" w:hAnsi="Arial" w:cs="Arial"/>
          <w:sz w:val="24"/>
          <w:szCs w:val="24"/>
        </w:rPr>
      </w:pPr>
      <w:r w:rsidRPr="00276C24">
        <w:rPr>
          <w:rFonts w:ascii="Arial" w:hAnsi="Arial" w:cs="Arial"/>
          <w:b/>
          <w:sz w:val="24"/>
          <w:szCs w:val="24"/>
        </w:rPr>
        <w:t>Example:</w:t>
      </w:r>
      <w:r w:rsidRPr="00276C24">
        <w:rPr>
          <w:rFonts w:ascii="Arial" w:hAnsi="Arial" w:cs="Arial"/>
          <w:sz w:val="24"/>
          <w:szCs w:val="24"/>
        </w:rPr>
        <w:t xml:space="preserve">   Victory Prop Mgt (WOSB and SDVOSB) performing 2%; and Williams Group (SDB, H</w:t>
      </w:r>
      <w:r w:rsidR="0045686D" w:rsidRPr="00276C24">
        <w:rPr>
          <w:rFonts w:ascii="Arial" w:hAnsi="Arial" w:cs="Arial"/>
          <w:sz w:val="24"/>
          <w:szCs w:val="24"/>
        </w:rPr>
        <w:t>UB</w:t>
      </w:r>
      <w:r w:rsidRPr="00276C24">
        <w:rPr>
          <w:rFonts w:ascii="Arial" w:hAnsi="Arial" w:cs="Arial"/>
          <w:sz w:val="24"/>
          <w:szCs w:val="24"/>
        </w:rPr>
        <w:t>Z</w:t>
      </w:r>
      <w:r w:rsidR="0045686D" w:rsidRPr="00276C24">
        <w:rPr>
          <w:rFonts w:ascii="Arial" w:hAnsi="Arial" w:cs="Arial"/>
          <w:sz w:val="24"/>
          <w:szCs w:val="24"/>
        </w:rPr>
        <w:t>one</w:t>
      </w:r>
      <w:r w:rsidRPr="00276C24">
        <w:rPr>
          <w:rFonts w:ascii="Arial" w:hAnsi="Arial" w:cs="Arial"/>
          <w:sz w:val="24"/>
          <w:szCs w:val="24"/>
        </w:rPr>
        <w:t xml:space="preserve"> and WOSB) performing 3%.   Results equate to:   SB 5%; SDB  3%; </w:t>
      </w:r>
      <w:r w:rsidR="0045686D" w:rsidRPr="00276C24">
        <w:rPr>
          <w:rFonts w:ascii="Arial" w:hAnsi="Arial" w:cs="Arial"/>
          <w:sz w:val="24"/>
          <w:szCs w:val="24"/>
        </w:rPr>
        <w:t xml:space="preserve">HUBZone </w:t>
      </w:r>
      <w:r w:rsidRPr="00276C24">
        <w:rPr>
          <w:rFonts w:ascii="Arial" w:hAnsi="Arial" w:cs="Arial"/>
          <w:sz w:val="24"/>
          <w:szCs w:val="24"/>
        </w:rPr>
        <w:t>3%; WOSB 5%; SDVOSB 2%; VOSB 2%;).  SDVOSBs are also VOSBs automatically; however VOSBs are not automatically SDVOSBs.</w:t>
      </w:r>
    </w:p>
    <w:p w14:paraId="1F6FDCCE" w14:textId="77777777" w:rsidR="001C5EBD" w:rsidRPr="00276C24" w:rsidRDefault="001C5EBD" w:rsidP="00B75934">
      <w:pPr>
        <w:suppressLineNumbers/>
        <w:tabs>
          <w:tab w:val="left" w:pos="0"/>
        </w:tabs>
        <w:suppressAutoHyphens/>
        <w:ind w:left="360"/>
        <w:rPr>
          <w:rFonts w:ascii="Arial" w:hAnsi="Arial" w:cs="Arial"/>
          <w:sz w:val="24"/>
          <w:szCs w:val="24"/>
        </w:rPr>
      </w:pPr>
    </w:p>
    <w:p w14:paraId="21768DAD" w14:textId="77777777" w:rsidR="001C5EBD" w:rsidRPr="00276C24" w:rsidRDefault="001C5EBD" w:rsidP="00B75934">
      <w:pPr>
        <w:suppressLineNumbers/>
        <w:tabs>
          <w:tab w:val="left" w:pos="0"/>
        </w:tabs>
        <w:suppressAutoHyphens/>
        <w:rPr>
          <w:rFonts w:ascii="Arial" w:hAnsi="Arial" w:cs="Arial"/>
          <w:sz w:val="24"/>
          <w:szCs w:val="24"/>
        </w:rPr>
      </w:pPr>
      <w:r w:rsidRPr="00276C24">
        <w:rPr>
          <w:rFonts w:ascii="Arial" w:hAnsi="Arial" w:cs="Arial"/>
          <w:b/>
          <w:sz w:val="24"/>
          <w:szCs w:val="24"/>
        </w:rPr>
        <w:t xml:space="preserve">     </w:t>
      </w:r>
      <w:r w:rsidRPr="00276C24">
        <w:rPr>
          <w:rFonts w:ascii="Arial" w:hAnsi="Arial" w:cs="Arial"/>
          <w:sz w:val="24"/>
          <w:szCs w:val="24"/>
        </w:rPr>
        <w:t xml:space="preserve">   </w:t>
      </w:r>
      <w:r w:rsidRPr="00276C24">
        <w:rPr>
          <w:rFonts w:ascii="Arial" w:hAnsi="Arial" w:cs="Arial"/>
          <w:sz w:val="24"/>
          <w:szCs w:val="24"/>
        </w:rPr>
        <w:tab/>
      </w:r>
      <w:r w:rsidRPr="00276C24">
        <w:rPr>
          <w:rFonts w:ascii="Arial" w:hAnsi="Arial" w:cs="Arial"/>
          <w:sz w:val="24"/>
          <w:szCs w:val="24"/>
        </w:rPr>
        <w:tab/>
        <w:t>Small Disadvantaged Business</w:t>
      </w:r>
      <w:r w:rsidRPr="00276C24">
        <w:rPr>
          <w:rFonts w:ascii="Arial" w:hAnsi="Arial" w:cs="Arial"/>
          <w:sz w:val="24"/>
          <w:szCs w:val="24"/>
        </w:rPr>
        <w:tab/>
      </w:r>
      <w:r w:rsidRPr="00276C24">
        <w:rPr>
          <w:rFonts w:ascii="Arial" w:hAnsi="Arial" w:cs="Arial"/>
          <w:sz w:val="24"/>
          <w:szCs w:val="24"/>
        </w:rPr>
        <w:tab/>
        <w:t>_________%    $_________</w:t>
      </w:r>
    </w:p>
    <w:p w14:paraId="5C25DA39" w14:textId="4A2B3FB4" w:rsidR="001C5EBD" w:rsidRPr="00276C24" w:rsidRDefault="001C5EBD" w:rsidP="00B75934">
      <w:pPr>
        <w:suppressLineNumbers/>
        <w:tabs>
          <w:tab w:val="left" w:pos="0"/>
        </w:tabs>
        <w:suppressAutoHyphens/>
        <w:ind w:left="360"/>
        <w:rPr>
          <w:rFonts w:ascii="Arial" w:hAnsi="Arial" w:cs="Arial"/>
          <w:sz w:val="24"/>
          <w:szCs w:val="24"/>
        </w:rPr>
      </w:pPr>
      <w:r w:rsidRPr="00276C24">
        <w:rPr>
          <w:rFonts w:ascii="Arial" w:hAnsi="Arial" w:cs="Arial"/>
          <w:sz w:val="24"/>
          <w:szCs w:val="24"/>
        </w:rPr>
        <w:t xml:space="preserve">   </w:t>
      </w:r>
      <w:r w:rsidRPr="00276C24">
        <w:rPr>
          <w:rFonts w:ascii="Arial" w:hAnsi="Arial" w:cs="Arial"/>
          <w:sz w:val="24"/>
          <w:szCs w:val="24"/>
        </w:rPr>
        <w:tab/>
      </w:r>
      <w:r w:rsidRPr="00276C24">
        <w:rPr>
          <w:rFonts w:ascii="Arial" w:hAnsi="Arial" w:cs="Arial"/>
          <w:sz w:val="24"/>
          <w:szCs w:val="24"/>
        </w:rPr>
        <w:tab/>
        <w:t>HUBZone Small Business</w:t>
      </w:r>
      <w:r w:rsidRPr="00276C24">
        <w:rPr>
          <w:rFonts w:ascii="Arial" w:hAnsi="Arial" w:cs="Arial"/>
          <w:sz w:val="24"/>
          <w:szCs w:val="24"/>
        </w:rPr>
        <w:tab/>
        <w:t xml:space="preserve"> </w:t>
      </w:r>
      <w:r w:rsidRPr="00276C24">
        <w:rPr>
          <w:rFonts w:ascii="Arial" w:hAnsi="Arial" w:cs="Arial"/>
          <w:sz w:val="24"/>
          <w:szCs w:val="24"/>
        </w:rPr>
        <w:tab/>
      </w:r>
      <w:r w:rsidRPr="00276C24">
        <w:rPr>
          <w:rFonts w:ascii="Arial" w:hAnsi="Arial" w:cs="Arial"/>
          <w:sz w:val="24"/>
          <w:szCs w:val="24"/>
        </w:rPr>
        <w:tab/>
        <w:t>_________%    $_________</w:t>
      </w:r>
    </w:p>
    <w:p w14:paraId="33319546" w14:textId="1E2419A9" w:rsidR="001C5EBD" w:rsidRPr="00276C24" w:rsidRDefault="001C5EBD" w:rsidP="00B75934">
      <w:pPr>
        <w:suppressLineNumbers/>
        <w:tabs>
          <w:tab w:val="left" w:pos="0"/>
        </w:tabs>
        <w:suppressAutoHyphens/>
        <w:ind w:left="360"/>
        <w:rPr>
          <w:rFonts w:ascii="Arial" w:hAnsi="Arial" w:cs="Arial"/>
          <w:sz w:val="24"/>
          <w:szCs w:val="24"/>
        </w:rPr>
      </w:pPr>
      <w:r w:rsidRPr="00276C24">
        <w:rPr>
          <w:rFonts w:ascii="Arial" w:hAnsi="Arial" w:cs="Arial"/>
          <w:sz w:val="24"/>
          <w:szCs w:val="24"/>
        </w:rPr>
        <w:t xml:space="preserve">   </w:t>
      </w:r>
      <w:r w:rsidRPr="00276C24">
        <w:rPr>
          <w:rFonts w:ascii="Arial" w:hAnsi="Arial" w:cs="Arial"/>
          <w:sz w:val="24"/>
          <w:szCs w:val="24"/>
        </w:rPr>
        <w:tab/>
      </w:r>
      <w:r w:rsidRPr="00276C24">
        <w:rPr>
          <w:rFonts w:ascii="Arial" w:hAnsi="Arial" w:cs="Arial"/>
          <w:sz w:val="24"/>
          <w:szCs w:val="24"/>
        </w:rPr>
        <w:tab/>
        <w:t>Wom</w:t>
      </w:r>
      <w:r w:rsidR="00F301A6" w:rsidRPr="00276C24">
        <w:rPr>
          <w:rFonts w:ascii="Arial" w:hAnsi="Arial" w:cs="Arial"/>
          <w:sz w:val="24"/>
          <w:szCs w:val="24"/>
        </w:rPr>
        <w:t>e</w:t>
      </w:r>
      <w:r w:rsidRPr="00276C24">
        <w:rPr>
          <w:rFonts w:ascii="Arial" w:hAnsi="Arial" w:cs="Arial"/>
          <w:sz w:val="24"/>
          <w:szCs w:val="24"/>
        </w:rPr>
        <w:t>n</w:t>
      </w:r>
      <w:r w:rsidR="00F301A6" w:rsidRPr="00276C24">
        <w:rPr>
          <w:rFonts w:ascii="Arial" w:hAnsi="Arial" w:cs="Arial"/>
          <w:sz w:val="24"/>
          <w:szCs w:val="24"/>
        </w:rPr>
        <w:t>-</w:t>
      </w:r>
      <w:r w:rsidRPr="00276C24">
        <w:rPr>
          <w:rFonts w:ascii="Arial" w:hAnsi="Arial" w:cs="Arial"/>
          <w:sz w:val="24"/>
          <w:szCs w:val="24"/>
        </w:rPr>
        <w:t>Owned Small Business</w:t>
      </w:r>
      <w:r w:rsidRPr="00276C24">
        <w:rPr>
          <w:rFonts w:ascii="Arial" w:hAnsi="Arial" w:cs="Arial"/>
          <w:sz w:val="24"/>
          <w:szCs w:val="24"/>
        </w:rPr>
        <w:tab/>
        <w:t xml:space="preserve"> </w:t>
      </w:r>
      <w:r w:rsidRPr="00276C24">
        <w:rPr>
          <w:rFonts w:ascii="Arial" w:hAnsi="Arial" w:cs="Arial"/>
          <w:sz w:val="24"/>
          <w:szCs w:val="24"/>
        </w:rPr>
        <w:tab/>
        <w:t>_________%    $_________</w:t>
      </w:r>
    </w:p>
    <w:p w14:paraId="10386CBC" w14:textId="695D00C7" w:rsidR="001C5EBD" w:rsidRPr="00276C24" w:rsidRDefault="001C5EBD" w:rsidP="00B75934">
      <w:pPr>
        <w:suppressLineNumbers/>
        <w:tabs>
          <w:tab w:val="left" w:pos="0"/>
        </w:tabs>
        <w:suppressAutoHyphens/>
        <w:ind w:left="360"/>
        <w:rPr>
          <w:rFonts w:ascii="Arial" w:hAnsi="Arial" w:cs="Arial"/>
          <w:sz w:val="24"/>
          <w:szCs w:val="24"/>
        </w:rPr>
      </w:pPr>
      <w:r w:rsidRPr="00276C24">
        <w:rPr>
          <w:rFonts w:ascii="Arial" w:hAnsi="Arial" w:cs="Arial"/>
          <w:sz w:val="24"/>
          <w:szCs w:val="24"/>
        </w:rPr>
        <w:t xml:space="preserve">  </w:t>
      </w:r>
      <w:r w:rsidRPr="00276C24">
        <w:rPr>
          <w:rFonts w:ascii="Arial" w:hAnsi="Arial" w:cs="Arial"/>
          <w:sz w:val="24"/>
          <w:szCs w:val="24"/>
        </w:rPr>
        <w:tab/>
      </w:r>
      <w:r w:rsidRPr="00276C24">
        <w:rPr>
          <w:rFonts w:ascii="Arial" w:hAnsi="Arial" w:cs="Arial"/>
          <w:sz w:val="24"/>
          <w:szCs w:val="24"/>
        </w:rPr>
        <w:tab/>
        <w:t>Service</w:t>
      </w:r>
      <w:r w:rsidR="001062AF" w:rsidRPr="00276C24">
        <w:rPr>
          <w:rFonts w:ascii="Arial" w:hAnsi="Arial" w:cs="Arial"/>
          <w:sz w:val="24"/>
          <w:szCs w:val="24"/>
        </w:rPr>
        <w:t>-</w:t>
      </w:r>
      <w:r w:rsidRPr="00276C24">
        <w:rPr>
          <w:rFonts w:ascii="Arial" w:hAnsi="Arial" w:cs="Arial"/>
          <w:sz w:val="24"/>
          <w:szCs w:val="24"/>
        </w:rPr>
        <w:t>Disabled Veteran Owned SB</w:t>
      </w:r>
      <w:r w:rsidRPr="00276C24">
        <w:rPr>
          <w:rFonts w:ascii="Arial" w:hAnsi="Arial" w:cs="Arial"/>
          <w:sz w:val="24"/>
          <w:szCs w:val="24"/>
        </w:rPr>
        <w:tab/>
        <w:t>_________%    $_________</w:t>
      </w:r>
    </w:p>
    <w:p w14:paraId="5FB014A7" w14:textId="77777777" w:rsidR="001C5EBD" w:rsidRPr="00276C24" w:rsidRDefault="001C5EBD" w:rsidP="00B75934">
      <w:pPr>
        <w:suppressLineNumbers/>
        <w:tabs>
          <w:tab w:val="left" w:pos="0"/>
        </w:tabs>
        <w:suppressAutoHyphens/>
        <w:ind w:left="360"/>
        <w:rPr>
          <w:rFonts w:ascii="Arial" w:hAnsi="Arial" w:cs="Arial"/>
          <w:sz w:val="24"/>
          <w:szCs w:val="24"/>
        </w:rPr>
      </w:pPr>
      <w:r w:rsidRPr="00276C24">
        <w:rPr>
          <w:rFonts w:ascii="Arial" w:hAnsi="Arial" w:cs="Arial"/>
          <w:sz w:val="24"/>
          <w:szCs w:val="24"/>
        </w:rPr>
        <w:t xml:space="preserve">   </w:t>
      </w:r>
      <w:r w:rsidRPr="00276C24">
        <w:rPr>
          <w:rFonts w:ascii="Arial" w:hAnsi="Arial" w:cs="Arial"/>
          <w:sz w:val="24"/>
          <w:szCs w:val="24"/>
        </w:rPr>
        <w:tab/>
      </w:r>
      <w:r w:rsidRPr="00276C24">
        <w:rPr>
          <w:rFonts w:ascii="Arial" w:hAnsi="Arial" w:cs="Arial"/>
          <w:sz w:val="24"/>
          <w:szCs w:val="24"/>
        </w:rPr>
        <w:tab/>
        <w:t>Veteran Owned Small Business              _________%    $_________</w:t>
      </w:r>
    </w:p>
    <w:p w14:paraId="011538E4" w14:textId="77777777" w:rsidR="001C5EBD" w:rsidRPr="00276C24" w:rsidRDefault="001C5EBD" w:rsidP="00B75934">
      <w:pPr>
        <w:suppressLineNumbers/>
        <w:tabs>
          <w:tab w:val="left" w:pos="0"/>
        </w:tabs>
        <w:suppressAutoHyphens/>
        <w:ind w:left="360"/>
        <w:rPr>
          <w:rFonts w:ascii="Arial" w:hAnsi="Arial" w:cs="Arial"/>
          <w:strike/>
          <w:sz w:val="24"/>
          <w:szCs w:val="24"/>
        </w:rPr>
      </w:pPr>
      <w:r w:rsidRPr="00276C24">
        <w:rPr>
          <w:rFonts w:ascii="Arial" w:hAnsi="Arial" w:cs="Arial"/>
          <w:sz w:val="24"/>
          <w:szCs w:val="24"/>
        </w:rPr>
        <w:t xml:space="preserve">   </w:t>
      </w:r>
      <w:r w:rsidRPr="00276C24">
        <w:rPr>
          <w:rFonts w:ascii="Arial" w:hAnsi="Arial" w:cs="Arial"/>
          <w:sz w:val="24"/>
          <w:szCs w:val="24"/>
        </w:rPr>
        <w:tab/>
      </w:r>
    </w:p>
    <w:p w14:paraId="26343DB9" w14:textId="77777777" w:rsidR="001C5EBD" w:rsidRPr="00276C24" w:rsidRDefault="001C5EBD" w:rsidP="00B75934">
      <w:pPr>
        <w:suppressLineNumbers/>
        <w:tabs>
          <w:tab w:val="left" w:pos="0"/>
        </w:tabs>
        <w:suppressAutoHyphens/>
        <w:rPr>
          <w:rFonts w:ascii="Arial" w:hAnsi="Arial" w:cs="Arial"/>
          <w:b/>
          <w:sz w:val="24"/>
          <w:szCs w:val="24"/>
        </w:rPr>
      </w:pPr>
    </w:p>
    <w:p w14:paraId="3D30B335" w14:textId="6C72C4C2" w:rsidR="001C5EBD" w:rsidRPr="00276C24" w:rsidRDefault="001C5EBD" w:rsidP="00B75934">
      <w:pPr>
        <w:pStyle w:val="Default"/>
      </w:pPr>
      <w:r w:rsidRPr="00276C24">
        <w:rPr>
          <w:b/>
        </w:rPr>
        <w:t xml:space="preserve">(d)   </w:t>
      </w:r>
      <w:r w:rsidRPr="00276C24">
        <w:t xml:space="preserve">Identify the </w:t>
      </w:r>
      <w:r w:rsidR="00795984" w:rsidRPr="00276C24">
        <w:t>p</w:t>
      </w:r>
      <w:r w:rsidRPr="00276C24">
        <w:t xml:space="preserve">rime </w:t>
      </w:r>
      <w:r w:rsidR="00795984" w:rsidRPr="00276C24">
        <w:t>o</w:t>
      </w:r>
      <w:r w:rsidRPr="00276C24">
        <w:t xml:space="preserve">fferor and type of service/supply that the </w:t>
      </w:r>
      <w:r w:rsidR="00795984" w:rsidRPr="00276C24">
        <w:t>p</w:t>
      </w:r>
      <w:r w:rsidRPr="00276C24">
        <w:t xml:space="preserve">rime </w:t>
      </w:r>
      <w:r w:rsidR="00795984" w:rsidRPr="00276C24">
        <w:t>o</w:t>
      </w:r>
      <w:r w:rsidRPr="00276C24">
        <w:t xml:space="preserve">fferor will provide. Then list each of the intended subcontractors and principal supplies/services to be provided by that subcontractor. Provide the Commercial and Government Entity (CAGE) code for the </w:t>
      </w:r>
      <w:r w:rsidR="00795984" w:rsidRPr="00276C24">
        <w:t>p</w:t>
      </w:r>
      <w:r w:rsidRPr="00276C24">
        <w:t xml:space="preserve">rime and each intended subcontractor. Also, provide the anticipated NAICS codes(s) that the </w:t>
      </w:r>
      <w:r w:rsidR="00795984" w:rsidRPr="00276C24">
        <w:t>p</w:t>
      </w:r>
      <w:r w:rsidRPr="00276C24">
        <w:t xml:space="preserve">rime </w:t>
      </w:r>
      <w:r w:rsidR="00795984" w:rsidRPr="00276C24">
        <w:t>o</w:t>
      </w:r>
      <w:r w:rsidRPr="00276C24">
        <w:t xml:space="preserve">fferor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  </w:t>
      </w:r>
    </w:p>
    <w:p w14:paraId="1057C4CC" w14:textId="77777777" w:rsidR="001C5EBD" w:rsidRPr="00276C24" w:rsidRDefault="001C5EBD" w:rsidP="00B75934">
      <w:pPr>
        <w:pStyle w:val="Default"/>
      </w:pPr>
    </w:p>
    <w:p w14:paraId="12257B50" w14:textId="77777777" w:rsidR="001C5EBD" w:rsidRPr="00276C24" w:rsidRDefault="001C5EBD" w:rsidP="00B75934">
      <w:pPr>
        <w:suppressLineNumbers/>
        <w:tabs>
          <w:tab w:val="left" w:pos="360"/>
        </w:tabs>
        <w:suppressAutoHyphens/>
        <w:ind w:left="450"/>
        <w:rPr>
          <w:rFonts w:ascii="Arial" w:hAnsi="Arial" w:cs="Arial"/>
          <w:sz w:val="24"/>
          <w:szCs w:val="24"/>
        </w:rPr>
      </w:pPr>
      <w:r w:rsidRPr="00276C24">
        <w:rPr>
          <w:rFonts w:ascii="Arial" w:hAnsi="Arial" w:cs="Arial"/>
          <w:b/>
          <w:sz w:val="24"/>
          <w:szCs w:val="24"/>
        </w:rPr>
        <w:t>Example:</w:t>
      </w:r>
      <w:r w:rsidRPr="00276C24">
        <w:rPr>
          <w:rFonts w:ascii="Arial" w:hAnsi="Arial" w:cs="Arial"/>
          <w:sz w:val="24"/>
          <w:szCs w:val="24"/>
        </w:rPr>
        <w:t xml:space="preserve">   If a Small Business qualifies as a WOSB and a SDVOSB, you can add them to each category below in which they qualify.   </w:t>
      </w:r>
    </w:p>
    <w:p w14:paraId="42F85E31" w14:textId="77777777" w:rsidR="001C5EBD" w:rsidRPr="00276C24" w:rsidRDefault="001C5EBD" w:rsidP="00B75934">
      <w:pPr>
        <w:suppressLineNumbers/>
        <w:tabs>
          <w:tab w:val="left" w:pos="360"/>
        </w:tabs>
        <w:suppressAutoHyphens/>
        <w:ind w:left="450"/>
        <w:rPr>
          <w:rFonts w:ascii="Arial" w:hAnsi="Arial" w:cs="Arial"/>
          <w:sz w:val="24"/>
          <w:szCs w:val="24"/>
        </w:rPr>
      </w:pPr>
    </w:p>
    <w:p w14:paraId="4D424522" w14:textId="47178623" w:rsidR="001C5EBD" w:rsidRPr="00DE1F3A" w:rsidRDefault="00F120C5" w:rsidP="00B75934">
      <w:pPr>
        <w:pStyle w:val="Default"/>
        <w:ind w:left="1440"/>
        <w:rPr>
          <w:sz w:val="22"/>
          <w:szCs w:val="22"/>
        </w:rPr>
      </w:pPr>
      <w:r w:rsidRPr="00276C24">
        <w:rPr>
          <w:sz w:val="22"/>
          <w:szCs w:val="22"/>
        </w:rPr>
        <w:t xml:space="preserve">         </w:t>
      </w:r>
      <w:r w:rsidR="001C5EBD" w:rsidRPr="00276C24">
        <w:rPr>
          <w:sz w:val="22"/>
          <w:szCs w:val="22"/>
        </w:rPr>
        <w:t>Name of Company</w:t>
      </w:r>
      <w:r w:rsidR="001C5EBD" w:rsidRPr="00DE1F3A">
        <w:rPr>
          <w:sz w:val="22"/>
          <w:szCs w:val="22"/>
        </w:rPr>
        <w:t xml:space="preserve">              </w:t>
      </w:r>
      <w:r w:rsidR="001C5EBD" w:rsidRPr="00276C24">
        <w:rPr>
          <w:sz w:val="22"/>
          <w:szCs w:val="22"/>
        </w:rPr>
        <w:t>Anticipated NAICS Code</w:t>
      </w:r>
      <w:r w:rsidR="001C5EBD" w:rsidRPr="00DE1F3A">
        <w:rPr>
          <w:sz w:val="22"/>
          <w:szCs w:val="22"/>
        </w:rPr>
        <w:t xml:space="preserve">     </w:t>
      </w:r>
      <w:r w:rsidR="001C5EBD" w:rsidRPr="00276C24">
        <w:rPr>
          <w:sz w:val="22"/>
          <w:szCs w:val="22"/>
        </w:rPr>
        <w:t>Type of Service</w:t>
      </w:r>
      <w:r w:rsidRPr="00276C24">
        <w:rPr>
          <w:sz w:val="22"/>
          <w:szCs w:val="22"/>
        </w:rPr>
        <w:t>/Service</w:t>
      </w:r>
      <w:r w:rsidR="001C5EBD" w:rsidRPr="00DE1F3A">
        <w:rPr>
          <w:sz w:val="22"/>
          <w:szCs w:val="22"/>
        </w:rPr>
        <w:t xml:space="preserve"> </w:t>
      </w:r>
    </w:p>
    <w:p w14:paraId="02630033" w14:textId="19AF722E" w:rsidR="001C5EBD" w:rsidRPr="00DE1F3A" w:rsidRDefault="00F120C5" w:rsidP="00B75934">
      <w:pPr>
        <w:pStyle w:val="Default"/>
        <w:ind w:left="720" w:firstLine="720"/>
        <w:rPr>
          <w:sz w:val="22"/>
          <w:szCs w:val="22"/>
        </w:rPr>
      </w:pPr>
      <w:r w:rsidRPr="00276C24">
        <w:rPr>
          <w:sz w:val="22"/>
          <w:szCs w:val="22"/>
        </w:rPr>
        <w:t xml:space="preserve">         </w:t>
      </w:r>
      <w:r w:rsidR="001C5EBD" w:rsidRPr="00276C24">
        <w:rPr>
          <w:sz w:val="22"/>
          <w:szCs w:val="22"/>
        </w:rPr>
        <w:t xml:space="preserve">(Include CAGE </w:t>
      </w:r>
      <w:r w:rsidR="009B7723" w:rsidRPr="00276C24">
        <w:rPr>
          <w:sz w:val="22"/>
          <w:szCs w:val="22"/>
        </w:rPr>
        <w:t>Code)</w:t>
      </w:r>
      <w:r w:rsidR="009B7723" w:rsidRPr="00DE1F3A">
        <w:rPr>
          <w:sz w:val="22"/>
          <w:szCs w:val="22"/>
        </w:rPr>
        <w:t xml:space="preserve">  </w:t>
      </w:r>
      <w:r w:rsidR="001C5EBD" w:rsidRPr="00DE1F3A">
        <w:rPr>
          <w:sz w:val="22"/>
          <w:szCs w:val="22"/>
        </w:rPr>
        <w:t xml:space="preserve">   </w:t>
      </w:r>
      <w:r w:rsidR="001C5EBD" w:rsidRPr="00276C24">
        <w:rPr>
          <w:sz w:val="22"/>
          <w:szCs w:val="22"/>
        </w:rPr>
        <w:t>for Each Subcontractor (1)</w:t>
      </w:r>
      <w:r w:rsidR="001C5EBD" w:rsidRPr="00DE1F3A">
        <w:rPr>
          <w:sz w:val="22"/>
          <w:szCs w:val="22"/>
        </w:rPr>
        <w:tab/>
        <w:t xml:space="preserve">   </w:t>
      </w:r>
    </w:p>
    <w:p w14:paraId="2B0B45A6" w14:textId="77777777" w:rsidR="001C5EBD" w:rsidRPr="00DE1F3A" w:rsidRDefault="001C5EBD" w:rsidP="00B75934">
      <w:pPr>
        <w:pStyle w:val="Default"/>
        <w:ind w:left="360" w:hanging="360"/>
      </w:pPr>
    </w:p>
    <w:p w14:paraId="6A7BAFB8" w14:textId="59AA7C69" w:rsidR="001C5EBD" w:rsidRPr="00276C24" w:rsidRDefault="001C5EBD" w:rsidP="00B75934">
      <w:pPr>
        <w:pStyle w:val="Default"/>
        <w:ind w:left="360" w:hanging="360"/>
      </w:pPr>
      <w:r w:rsidRPr="00276C24">
        <w:t>Prime Offeror:</w:t>
      </w:r>
      <w:r w:rsidR="00F120C5" w:rsidRPr="00276C24">
        <w:t xml:space="preserve">      </w:t>
      </w:r>
      <w:r w:rsidRPr="00276C24">
        <w:t xml:space="preserve"> ________________</w:t>
      </w:r>
      <w:r w:rsidRPr="00276C24">
        <w:tab/>
        <w:t xml:space="preserve">   ______</w:t>
      </w:r>
      <w:r w:rsidR="004F3C0C" w:rsidRPr="00276C24">
        <w:t>___</w:t>
      </w:r>
      <w:r w:rsidRPr="00276C24">
        <w:t xml:space="preserve">_________     </w:t>
      </w:r>
      <w:r w:rsidR="00F120C5" w:rsidRPr="00276C24">
        <w:t>_</w:t>
      </w:r>
      <w:r w:rsidRPr="00276C24">
        <w:t>________________</w:t>
      </w:r>
    </w:p>
    <w:p w14:paraId="26112274" w14:textId="77777777" w:rsidR="001C5EBD" w:rsidRPr="00276C24" w:rsidRDefault="001C5EBD" w:rsidP="00B75934">
      <w:pPr>
        <w:pStyle w:val="Default"/>
      </w:pPr>
    </w:p>
    <w:p w14:paraId="30FE1BFD" w14:textId="20AC8DFA" w:rsidR="00782922" w:rsidRPr="00276C24" w:rsidRDefault="00782922" w:rsidP="00B75934">
      <w:pPr>
        <w:pStyle w:val="Default"/>
      </w:pPr>
      <w:r w:rsidRPr="00276C24">
        <w:t xml:space="preserve">Other than </w:t>
      </w:r>
    </w:p>
    <w:p w14:paraId="7A63723C" w14:textId="305E6965" w:rsidR="001C5EBD" w:rsidRPr="00276C24" w:rsidRDefault="00782922" w:rsidP="00B75934">
      <w:pPr>
        <w:pStyle w:val="Default"/>
      </w:pPr>
      <w:r w:rsidRPr="00276C24">
        <w:t xml:space="preserve">Small </w:t>
      </w:r>
      <w:r w:rsidR="001C5EBD" w:rsidRPr="00276C24">
        <w:t>Business:</w:t>
      </w:r>
      <w:r w:rsidR="00F120C5" w:rsidRPr="00276C24">
        <w:t xml:space="preserve">    ________________      __________________     _________________</w:t>
      </w:r>
    </w:p>
    <w:p w14:paraId="1C06D4D3" w14:textId="77777777" w:rsidR="00F120C5" w:rsidRPr="00276C24" w:rsidRDefault="00F120C5" w:rsidP="00B75934">
      <w:pPr>
        <w:pStyle w:val="Default"/>
      </w:pPr>
    </w:p>
    <w:p w14:paraId="47D1502D" w14:textId="46887E0A" w:rsidR="001C5EBD" w:rsidRPr="00276C24" w:rsidRDefault="001C5EBD" w:rsidP="00B75934">
      <w:pPr>
        <w:pStyle w:val="Default"/>
      </w:pPr>
      <w:r w:rsidRPr="00276C24">
        <w:t>Small Business:</w:t>
      </w:r>
      <w:r w:rsidR="00F120C5" w:rsidRPr="00276C24">
        <w:t xml:space="preserve">    ________________      __________________     _________________</w:t>
      </w:r>
    </w:p>
    <w:p w14:paraId="7D581EB8" w14:textId="77777777" w:rsidR="00F120C5" w:rsidRPr="00276C24" w:rsidRDefault="00F120C5" w:rsidP="00B75934">
      <w:pPr>
        <w:pStyle w:val="Default"/>
        <w:ind w:left="360" w:hanging="360"/>
      </w:pPr>
    </w:p>
    <w:p w14:paraId="160DC836" w14:textId="5A019D92" w:rsidR="001C5EBD" w:rsidRPr="00276C24" w:rsidRDefault="00F120C5" w:rsidP="00B75934">
      <w:pPr>
        <w:pStyle w:val="Default"/>
        <w:ind w:left="360" w:hanging="360"/>
      </w:pPr>
      <w:r w:rsidRPr="00276C24">
        <w:t>SDB</w:t>
      </w:r>
      <w:r w:rsidR="001C5EBD" w:rsidRPr="00276C24">
        <w:t>:</w:t>
      </w:r>
      <w:r w:rsidR="001C5EBD" w:rsidRPr="00276C24">
        <w:tab/>
      </w:r>
      <w:r w:rsidRPr="00276C24">
        <w:t xml:space="preserve">                  ________________      __________________     _________________</w:t>
      </w:r>
    </w:p>
    <w:p w14:paraId="0B06D9B0" w14:textId="60AAD3B7" w:rsidR="00F120C5" w:rsidRPr="00276C24" w:rsidRDefault="00F120C5" w:rsidP="00B75934">
      <w:pPr>
        <w:pStyle w:val="Default"/>
        <w:ind w:left="360" w:hanging="360"/>
      </w:pPr>
      <w:r w:rsidRPr="00276C24">
        <w:t xml:space="preserve">                             ________________      __________________     _________________</w:t>
      </w:r>
    </w:p>
    <w:p w14:paraId="3C1ABE53" w14:textId="671E90C4" w:rsidR="001C5EBD" w:rsidRPr="00DE1F3A" w:rsidRDefault="00F120C5" w:rsidP="00B75934">
      <w:pPr>
        <w:pStyle w:val="Default"/>
        <w:ind w:left="1440" w:firstLine="720"/>
      </w:pPr>
      <w:r w:rsidRPr="00DE1F3A">
        <w:t xml:space="preserve"> </w:t>
      </w:r>
    </w:p>
    <w:p w14:paraId="690445A6" w14:textId="24423E7D" w:rsidR="001C5EBD" w:rsidRPr="00276C24" w:rsidRDefault="00F120C5" w:rsidP="00B75934">
      <w:pPr>
        <w:pStyle w:val="Default"/>
        <w:ind w:left="360" w:hanging="360"/>
      </w:pPr>
      <w:r w:rsidRPr="00276C24">
        <w:t>WOSB</w:t>
      </w:r>
      <w:r w:rsidR="001C5EBD" w:rsidRPr="00276C24">
        <w:t>:</w:t>
      </w:r>
      <w:r w:rsidRPr="00276C24">
        <w:t xml:space="preserve">                 ________________      __________________     _________________</w:t>
      </w:r>
    </w:p>
    <w:p w14:paraId="140EF533" w14:textId="0C1D842C" w:rsidR="00F120C5" w:rsidRPr="00276C24" w:rsidRDefault="00F120C5" w:rsidP="00B75934">
      <w:pPr>
        <w:pStyle w:val="Default"/>
        <w:ind w:left="360" w:hanging="360"/>
      </w:pPr>
      <w:r w:rsidRPr="00276C24">
        <w:t xml:space="preserve">                             ________________      __________________     _________________</w:t>
      </w:r>
    </w:p>
    <w:p w14:paraId="1C640419" w14:textId="77777777" w:rsidR="00F120C5" w:rsidRPr="00DE1F3A" w:rsidRDefault="00F120C5" w:rsidP="00F120C5">
      <w:pPr>
        <w:pStyle w:val="Default"/>
      </w:pPr>
    </w:p>
    <w:p w14:paraId="50F7FF94" w14:textId="7710D5B4" w:rsidR="001C5EBD" w:rsidRPr="00276C24" w:rsidRDefault="001C5EBD" w:rsidP="00B75934">
      <w:pPr>
        <w:pStyle w:val="Default"/>
        <w:ind w:left="360" w:hanging="360"/>
      </w:pPr>
      <w:r w:rsidRPr="00276C24">
        <w:t>HUBZone Small:</w:t>
      </w:r>
      <w:r w:rsidR="00F120C5" w:rsidRPr="00276C24">
        <w:t xml:space="preserve">  ________________      __________________     _________________</w:t>
      </w:r>
    </w:p>
    <w:p w14:paraId="3A681E5D" w14:textId="77777777" w:rsidR="00F120C5" w:rsidRPr="00276C24" w:rsidRDefault="00F120C5" w:rsidP="00B75934">
      <w:pPr>
        <w:pStyle w:val="Default"/>
        <w:ind w:left="360" w:hanging="360"/>
      </w:pPr>
      <w:r w:rsidRPr="00276C24">
        <w:t xml:space="preserve">                             ________________      __________________     _________________</w:t>
      </w:r>
    </w:p>
    <w:p w14:paraId="0B3C2C0C" w14:textId="77777777" w:rsidR="00F120C5" w:rsidRPr="00276C24" w:rsidRDefault="00F120C5" w:rsidP="00B75934">
      <w:pPr>
        <w:pStyle w:val="Default"/>
        <w:ind w:left="360" w:hanging="360"/>
      </w:pPr>
    </w:p>
    <w:p w14:paraId="0286E7DC" w14:textId="2B641721" w:rsidR="001C5EBD" w:rsidRPr="00276C24" w:rsidRDefault="00F120C5" w:rsidP="00B75934">
      <w:pPr>
        <w:pStyle w:val="Default"/>
        <w:ind w:left="360" w:hanging="360"/>
      </w:pPr>
      <w:r w:rsidRPr="00276C24">
        <w:t>VOSB</w:t>
      </w:r>
      <w:r w:rsidR="001C5EBD" w:rsidRPr="00276C24">
        <w:t>:</w:t>
      </w:r>
      <w:r w:rsidRPr="00276C24">
        <w:t xml:space="preserve">                  ________________      __________________     _________________</w:t>
      </w:r>
    </w:p>
    <w:p w14:paraId="39D80CD4" w14:textId="4E06E761" w:rsidR="00F120C5" w:rsidRPr="00276C24" w:rsidRDefault="00F120C5" w:rsidP="00B75934">
      <w:pPr>
        <w:pStyle w:val="Default"/>
        <w:ind w:left="360" w:hanging="360"/>
      </w:pPr>
      <w:r w:rsidRPr="00276C24">
        <w:t xml:space="preserve">                             ________________      __________________     _________________</w:t>
      </w:r>
    </w:p>
    <w:p w14:paraId="76785029" w14:textId="77777777" w:rsidR="001C5EBD" w:rsidRPr="00DE1F3A" w:rsidRDefault="001C5EBD" w:rsidP="00B75934">
      <w:pPr>
        <w:pStyle w:val="Default"/>
        <w:ind w:left="360" w:firstLine="360"/>
      </w:pPr>
    </w:p>
    <w:p w14:paraId="4D6A9FFD" w14:textId="5C276B46" w:rsidR="001C5EBD" w:rsidRPr="00276C24" w:rsidRDefault="00F120C5" w:rsidP="00B75934">
      <w:pPr>
        <w:pStyle w:val="Default"/>
        <w:ind w:left="360" w:hanging="360"/>
      </w:pPr>
      <w:r w:rsidRPr="00276C24">
        <w:t>SDVOSB</w:t>
      </w:r>
      <w:r w:rsidR="001C5EBD" w:rsidRPr="00276C24">
        <w:t>:</w:t>
      </w:r>
      <w:r w:rsidRPr="00276C24">
        <w:t xml:space="preserve">             ________________      __________________     _________________</w:t>
      </w:r>
    </w:p>
    <w:p w14:paraId="6F4B4434" w14:textId="215C78AA" w:rsidR="00F120C5" w:rsidRPr="00276C24" w:rsidRDefault="00F120C5" w:rsidP="00B75934">
      <w:pPr>
        <w:pStyle w:val="Default"/>
        <w:ind w:left="360" w:hanging="360"/>
      </w:pPr>
      <w:r w:rsidRPr="00276C24">
        <w:t xml:space="preserve">                             ________________      __________________     _________________</w:t>
      </w:r>
    </w:p>
    <w:p w14:paraId="738DDAA9" w14:textId="77777777" w:rsidR="00F120C5" w:rsidRPr="00276C24" w:rsidRDefault="00F120C5" w:rsidP="00B75934">
      <w:pPr>
        <w:pStyle w:val="Default"/>
        <w:ind w:left="360"/>
      </w:pPr>
    </w:p>
    <w:p w14:paraId="52312773" w14:textId="26E492E3" w:rsidR="001C5EBD" w:rsidRPr="00276C24" w:rsidRDefault="006620DC" w:rsidP="00F120C5">
      <w:pPr>
        <w:pStyle w:val="Default"/>
        <w:rPr>
          <w:sz w:val="22"/>
          <w:szCs w:val="22"/>
        </w:rPr>
      </w:pPr>
      <w:r w:rsidRPr="00276C24">
        <w:rPr>
          <w:b/>
          <w:bCs/>
          <w:sz w:val="22"/>
          <w:szCs w:val="22"/>
        </w:rPr>
        <w:t>NOTE</w:t>
      </w:r>
      <w:r w:rsidR="001C5EBD" w:rsidRPr="00276C24">
        <w:rPr>
          <w:sz w:val="22"/>
          <w:szCs w:val="22"/>
        </w:rPr>
        <w:t>:</w:t>
      </w:r>
      <w:r w:rsidR="00177FB0" w:rsidRPr="00276C24">
        <w:rPr>
          <w:sz w:val="22"/>
          <w:szCs w:val="22"/>
        </w:rPr>
        <w:t xml:space="preserve"> </w:t>
      </w:r>
      <w:r w:rsidR="001C5EBD" w:rsidRPr="00276C24">
        <w:rPr>
          <w:sz w:val="22"/>
          <w:szCs w:val="22"/>
        </w:rPr>
        <w:t xml:space="preserve">Pursuant to Sections 8(d) of the Small Business Act, a business is considered small for </w:t>
      </w:r>
      <w:r w:rsidR="00795984" w:rsidRPr="00276C24">
        <w:rPr>
          <w:sz w:val="22"/>
          <w:szCs w:val="22"/>
        </w:rPr>
        <w:t>g</w:t>
      </w:r>
      <w:r w:rsidR="001C5EBD" w:rsidRPr="00276C24">
        <w:rPr>
          <w:sz w:val="22"/>
          <w:szCs w:val="22"/>
        </w:rPr>
        <w:t xml:space="preserve">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w:t>
      </w:r>
      <w:r w:rsidR="00795984" w:rsidRPr="00276C24">
        <w:rPr>
          <w:sz w:val="22"/>
          <w:szCs w:val="22"/>
        </w:rPr>
        <w:t>g</w:t>
      </w:r>
      <w:r w:rsidR="001C5EBD" w:rsidRPr="00276C24">
        <w:rPr>
          <w:sz w:val="22"/>
          <w:szCs w:val="22"/>
        </w:rPr>
        <w:t>overnment.</w:t>
      </w:r>
    </w:p>
    <w:p w14:paraId="42C35419" w14:textId="77777777" w:rsidR="001C5EBD" w:rsidRPr="00DE1F3A" w:rsidRDefault="001C5EBD" w:rsidP="00B75934">
      <w:pPr>
        <w:pStyle w:val="Default"/>
        <w:ind w:left="360" w:hanging="360"/>
      </w:pPr>
    </w:p>
    <w:p w14:paraId="5A7E1D72" w14:textId="77777777" w:rsidR="001C5EBD" w:rsidRPr="00276C24" w:rsidRDefault="001C5EBD" w:rsidP="00B75934">
      <w:pPr>
        <w:suppressLineNumbers/>
        <w:tabs>
          <w:tab w:val="left" w:pos="0"/>
        </w:tabs>
        <w:suppressAutoHyphens/>
        <w:ind w:left="720"/>
        <w:rPr>
          <w:rFonts w:ascii="Arial" w:hAnsi="Arial" w:cs="Arial"/>
          <w:sz w:val="24"/>
          <w:szCs w:val="24"/>
        </w:rPr>
      </w:pPr>
    </w:p>
    <w:p w14:paraId="333C7A81" w14:textId="167110E8" w:rsidR="001C5EBD" w:rsidRPr="00276C24" w:rsidRDefault="001C5EBD" w:rsidP="00B75934">
      <w:pPr>
        <w:pStyle w:val="Default"/>
        <w:rPr>
          <w:color w:val="auto"/>
        </w:rPr>
      </w:pPr>
      <w:r w:rsidRPr="00276C24">
        <w:rPr>
          <w:b/>
        </w:rPr>
        <w:t>(e)</w:t>
      </w:r>
      <w:r w:rsidRPr="00276C24">
        <w:t xml:space="preserve">  Describe the extent of commitment to use small businesses (e.g., what types of commitments, if any, are in place for this specific acquisition either – small business prime, written contract, verbal, enforceable, non-enforceable, joint venturing, mentor-protégé, etc.)</w:t>
      </w:r>
      <w:r w:rsidR="00CC59D1" w:rsidRPr="00276C24">
        <w:t>.</w:t>
      </w:r>
      <w:r w:rsidRPr="00276C24">
        <w:t xml:space="preserve"> </w:t>
      </w:r>
      <w:r w:rsidRPr="00276C24">
        <w:rPr>
          <w:color w:val="auto"/>
        </w:rPr>
        <w:t>Provide documentation regarding commitments to small business for this effort</w:t>
      </w:r>
      <w:r w:rsidRPr="00276C24">
        <w:t xml:space="preserve">.  </w:t>
      </w:r>
      <w:r w:rsidRPr="00276C24">
        <w:rPr>
          <w:color w:val="auto"/>
        </w:rPr>
        <w:t xml:space="preserve">Copies of such agreements should be provided as part of your </w:t>
      </w:r>
      <w:r w:rsidR="0049464E" w:rsidRPr="00276C24">
        <w:rPr>
          <w:color w:val="auto"/>
        </w:rPr>
        <w:t>SBPCD</w:t>
      </w:r>
      <w:r w:rsidRPr="00276C24">
        <w:rPr>
          <w:color w:val="auto"/>
        </w:rPr>
        <w:t xml:space="preserve"> and will not count against the page limitation for this volume.  </w:t>
      </w:r>
    </w:p>
    <w:p w14:paraId="32346368" w14:textId="77777777" w:rsidR="001C5EBD" w:rsidRPr="00276C24" w:rsidRDefault="001C5EBD" w:rsidP="00B75934">
      <w:pPr>
        <w:suppressLineNumbers/>
        <w:tabs>
          <w:tab w:val="left" w:pos="0"/>
        </w:tabs>
        <w:suppressAutoHyphens/>
        <w:rPr>
          <w:rFonts w:ascii="Arial" w:hAnsi="Arial" w:cs="Arial"/>
          <w:sz w:val="24"/>
          <w:szCs w:val="24"/>
        </w:rPr>
      </w:pPr>
    </w:p>
    <w:p w14:paraId="1ED65DA2" w14:textId="77777777" w:rsidR="001C5EBD" w:rsidRPr="00276C24" w:rsidRDefault="001C5EBD">
      <w:pPr>
        <w:rPr>
          <w:rFonts w:ascii="Arial" w:hAnsi="Arial" w:cs="Arial"/>
          <w:b/>
          <w:sz w:val="40"/>
          <w:szCs w:val="40"/>
        </w:rPr>
      </w:pPr>
      <w:bookmarkStart w:id="337" w:name="_APPENDIX_J"/>
      <w:bookmarkEnd w:id="337"/>
      <w:r w:rsidRPr="00DE1F3A">
        <w:rPr>
          <w:rFonts w:ascii="Arial" w:hAnsi="Arial" w:cs="Arial"/>
          <w:b/>
          <w:sz w:val="40"/>
          <w:szCs w:val="40"/>
        </w:rPr>
        <w:br w:type="page"/>
      </w:r>
    </w:p>
    <w:p w14:paraId="20D2C2F4" w14:textId="77777777" w:rsidR="001C5EBD" w:rsidRPr="00DE1F3A" w:rsidRDefault="001C5EBD" w:rsidP="007D7FD5">
      <w:pPr>
        <w:rPr>
          <w:rFonts w:ascii="Arial" w:hAnsi="Arial" w:cs="Arial"/>
        </w:rPr>
        <w:sectPr w:rsidR="001C5EBD" w:rsidRPr="00DE1F3A" w:rsidSect="00FB1C00">
          <w:footnotePr>
            <w:numRestart w:val="eachPage"/>
          </w:footnotePr>
          <w:pgSz w:w="12240" w:h="15840"/>
          <w:pgMar w:top="1440" w:right="1296" w:bottom="1440" w:left="1296" w:header="720" w:footer="720" w:gutter="0"/>
          <w:pgNumType w:start="1"/>
          <w:cols w:space="720"/>
          <w:docGrid w:linePitch="360"/>
        </w:sectPr>
      </w:pPr>
    </w:p>
    <w:p w14:paraId="09DDBA72" w14:textId="3824A74D" w:rsidR="00F120C5" w:rsidRPr="00276C24" w:rsidRDefault="00F120C5" w:rsidP="00F120C5">
      <w:pPr>
        <w:pStyle w:val="Heading4"/>
        <w:jc w:val="center"/>
        <w:rPr>
          <w:rFonts w:cs="Arial"/>
          <w:b/>
          <w:sz w:val="40"/>
          <w:szCs w:val="40"/>
        </w:rPr>
      </w:pPr>
      <w:r w:rsidRPr="00276C24">
        <w:rPr>
          <w:rFonts w:cs="Arial"/>
          <w:b/>
          <w:sz w:val="40"/>
          <w:szCs w:val="40"/>
        </w:rPr>
        <w:t xml:space="preserve">APPENDIX </w:t>
      </w:r>
      <w:r w:rsidR="002936C9" w:rsidRPr="00276C24">
        <w:rPr>
          <w:rFonts w:cs="Arial"/>
          <w:b/>
          <w:sz w:val="40"/>
          <w:szCs w:val="40"/>
        </w:rPr>
        <w:t>G</w:t>
      </w:r>
    </w:p>
    <w:p w14:paraId="00A31B3B" w14:textId="7F4A4A69" w:rsidR="001C5EBD" w:rsidRPr="00276C24" w:rsidRDefault="001C5EBD" w:rsidP="00FB1C00">
      <w:pPr>
        <w:pStyle w:val="Heading6"/>
        <w:suppressLineNumbers/>
        <w:jc w:val="center"/>
        <w:rPr>
          <w:rFonts w:cs="Arial"/>
          <w:szCs w:val="40"/>
        </w:rPr>
      </w:pPr>
      <w:r w:rsidRPr="00276C24">
        <w:rPr>
          <w:rFonts w:cs="Arial"/>
          <w:szCs w:val="40"/>
        </w:rPr>
        <w:t>On</w:t>
      </w:r>
      <w:r w:rsidR="009C1D4E" w:rsidRPr="00276C24">
        <w:rPr>
          <w:rFonts w:cs="Arial"/>
          <w:szCs w:val="40"/>
        </w:rPr>
        <w:t>l</w:t>
      </w:r>
      <w:r w:rsidRPr="00276C24">
        <w:rPr>
          <w:rFonts w:cs="Arial"/>
          <w:szCs w:val="40"/>
        </w:rPr>
        <w:t>ine Reverse Auctions</w:t>
      </w:r>
    </w:p>
    <w:p w14:paraId="0C585D82" w14:textId="77777777" w:rsidR="001C5EBD" w:rsidRPr="00276C24" w:rsidRDefault="001C5EBD" w:rsidP="00FB1C00">
      <w:pPr>
        <w:suppressLineNumbers/>
        <w:rPr>
          <w:rFonts w:ascii="Arial" w:hAnsi="Arial" w:cs="Arial"/>
          <w:sz w:val="24"/>
          <w:szCs w:val="24"/>
        </w:rPr>
      </w:pPr>
    </w:p>
    <w:p w14:paraId="35080B1C" w14:textId="35496DB2" w:rsidR="001C5EBD" w:rsidRPr="00276C24" w:rsidRDefault="002936C9" w:rsidP="00FB1C00">
      <w:pPr>
        <w:pBdr>
          <w:top w:val="single" w:sz="4" w:space="1" w:color="auto"/>
          <w:bottom w:val="single" w:sz="4" w:space="1" w:color="auto"/>
        </w:pBdr>
        <w:rPr>
          <w:rFonts w:ascii="Arial" w:hAnsi="Arial" w:cs="Arial"/>
          <w:b/>
          <w:iCs/>
          <w:sz w:val="28"/>
          <w:szCs w:val="28"/>
        </w:rPr>
      </w:pPr>
      <w:r w:rsidRPr="00276C24">
        <w:rPr>
          <w:rFonts w:ascii="Arial" w:hAnsi="Arial" w:cs="Arial"/>
          <w:b/>
          <w:iCs/>
          <w:sz w:val="28"/>
          <w:szCs w:val="28"/>
        </w:rPr>
        <w:t>G</w:t>
      </w:r>
      <w:r w:rsidR="001C5EBD" w:rsidRPr="00276C24">
        <w:rPr>
          <w:rFonts w:ascii="Arial" w:hAnsi="Arial" w:cs="Arial"/>
          <w:b/>
          <w:iCs/>
          <w:sz w:val="28"/>
          <w:szCs w:val="28"/>
        </w:rPr>
        <w:t>-1 Definition</w:t>
      </w:r>
    </w:p>
    <w:p w14:paraId="109F1012" w14:textId="77777777" w:rsidR="001C5EBD" w:rsidRPr="00276C24" w:rsidRDefault="001C5EBD" w:rsidP="00FB1C00">
      <w:pPr>
        <w:suppressLineNumbers/>
        <w:rPr>
          <w:rFonts w:ascii="Arial" w:hAnsi="Arial" w:cs="Arial"/>
          <w:b/>
          <w:i/>
          <w:sz w:val="28"/>
          <w:szCs w:val="28"/>
        </w:rPr>
      </w:pPr>
    </w:p>
    <w:p w14:paraId="41384B08" w14:textId="1C1CD7E7" w:rsidR="001C5EBD" w:rsidRPr="00276C24" w:rsidRDefault="001C5EBD" w:rsidP="00FB1C00">
      <w:pPr>
        <w:suppressLineNumbers/>
        <w:ind w:right="-4"/>
        <w:rPr>
          <w:rFonts w:ascii="Arial" w:hAnsi="Arial" w:cs="Arial"/>
          <w:sz w:val="24"/>
          <w:szCs w:val="24"/>
        </w:rPr>
      </w:pPr>
      <w:r w:rsidRPr="00276C24">
        <w:rPr>
          <w:rFonts w:ascii="Arial" w:hAnsi="Arial" w:cs="Arial"/>
          <w:sz w:val="24"/>
          <w:szCs w:val="24"/>
        </w:rPr>
        <w:t xml:space="preserve">An online Reverse Auction (RA) is an internet-based (electronic commerce) acquisition tool that allows the government to procure goods and services from suppliers in a competitive environment in which sellers, anonymously, bid prices down until the auction is complete. </w:t>
      </w:r>
    </w:p>
    <w:p w14:paraId="27A354DA" w14:textId="77777777" w:rsidR="001C5EBD" w:rsidRPr="00276C24" w:rsidRDefault="001C5EBD" w:rsidP="00FB1C00">
      <w:pPr>
        <w:suppressLineNumbers/>
        <w:ind w:right="-4"/>
        <w:rPr>
          <w:rFonts w:ascii="Arial" w:hAnsi="Arial" w:cs="Arial"/>
          <w:sz w:val="24"/>
          <w:szCs w:val="24"/>
        </w:rPr>
      </w:pPr>
    </w:p>
    <w:p w14:paraId="3FFAF062" w14:textId="41625B73" w:rsidR="001C5EBD" w:rsidRPr="00276C24" w:rsidRDefault="001C5EBD" w:rsidP="00FB1C00">
      <w:pPr>
        <w:suppressLineNumbers/>
        <w:ind w:right="-4"/>
        <w:rPr>
          <w:rFonts w:ascii="Arial" w:hAnsi="Arial" w:cs="Arial"/>
          <w:sz w:val="24"/>
          <w:szCs w:val="24"/>
        </w:rPr>
      </w:pPr>
      <w:r w:rsidRPr="00276C24">
        <w:rPr>
          <w:rFonts w:ascii="Arial" w:hAnsi="Arial" w:cs="Arial"/>
          <w:noProof/>
          <w:sz w:val="24"/>
          <w:szCs w:val="24"/>
        </w:rPr>
        <mc:AlternateContent>
          <mc:Choice Requires="wps">
            <w:drawing>
              <wp:anchor distT="0" distB="0" distL="114300" distR="114300" simplePos="0" relativeHeight="251666944" behindDoc="0" locked="0" layoutInCell="0" allowOverlap="1" wp14:anchorId="4504AA94" wp14:editId="5F10B66C">
                <wp:simplePos x="0" y="0"/>
                <wp:positionH relativeFrom="column">
                  <wp:posOffset>39370</wp:posOffset>
                </wp:positionH>
                <wp:positionV relativeFrom="paragraph">
                  <wp:posOffset>1019175</wp:posOffset>
                </wp:positionV>
                <wp:extent cx="6026785" cy="2620645"/>
                <wp:effectExtent l="19050" t="95250" r="88265" b="27305"/>
                <wp:wrapSquare wrapText="bothSides"/>
                <wp:docPr id="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2620645"/>
                        </a:xfrm>
                        <a:prstGeom prst="rect">
                          <a:avLst/>
                        </a:prstGeom>
                        <a:solidFill>
                          <a:schemeClr val="accent3">
                            <a:lumMod val="40000"/>
                            <a:lumOff val="60000"/>
                          </a:schemeClr>
                        </a:solidFill>
                        <a:ln w="28575">
                          <a:solidFill>
                            <a:schemeClr val="accent5">
                              <a:lumMod val="50000"/>
                            </a:schemeClr>
                          </a:solidFill>
                          <a:miter lim="800000"/>
                          <a:headEnd/>
                          <a:tailEnd/>
                        </a:ln>
                        <a:effectLst>
                          <a:outerShdw dist="107763" dir="18900000" algn="ctr" rotWithShape="0">
                            <a:srgbClr val="808080"/>
                          </a:outerShdw>
                        </a:effectLst>
                      </wps:spPr>
                      <wps:txbx>
                        <w:txbxContent>
                          <w:p w14:paraId="338FF20E" w14:textId="77777777" w:rsidR="001C5EBD" w:rsidRPr="00C56D74" w:rsidRDefault="001C5EBD" w:rsidP="00C56D74">
                            <w:pPr>
                              <w:jc w:val="center"/>
                              <w:rPr>
                                <w:rFonts w:ascii="Arial" w:hAnsi="Arial"/>
                                <w:b/>
                                <w:i/>
                                <w:color w:val="215868"/>
                                <w:sz w:val="16"/>
                                <w:szCs w:val="16"/>
                              </w:rPr>
                            </w:pPr>
                          </w:p>
                          <w:p w14:paraId="3445D968" w14:textId="4C26DB5B" w:rsidR="001C5EBD" w:rsidRPr="00C56D74" w:rsidRDefault="001C5EBD"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48" name="Picture 48"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1C5EBD" w:rsidRPr="00C56D74" w:rsidRDefault="001C5EBD" w:rsidP="00FB1C00">
                            <w:pPr>
                              <w:rPr>
                                <w:rFonts w:ascii="Arial" w:hAnsi="Arial"/>
                                <w:b/>
                                <w:i/>
                                <w:color w:val="215868"/>
                              </w:rPr>
                            </w:pPr>
                          </w:p>
                          <w:p w14:paraId="2BAF8B19" w14:textId="77777777" w:rsidR="001C5EBD" w:rsidRPr="0083767F" w:rsidRDefault="001C5EBD">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6BCF5740"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w:t>
                            </w:r>
                            <w:r w:rsidR="00822E3C" w:rsidRPr="0083767F">
                              <w:rPr>
                                <w:rFonts w:ascii="Arial" w:hAnsi="Arial"/>
                                <w:b/>
                                <w:i/>
                                <w:color w:val="215868"/>
                                <w:sz w:val="24"/>
                              </w:rPr>
                              <w:t>i.e.,</w:t>
                            </w:r>
                            <w:r w:rsidRPr="0083767F">
                              <w:rPr>
                                <w:rFonts w:ascii="Arial" w:hAnsi="Arial"/>
                                <w:b/>
                                <w:i/>
                                <w:color w:val="215868"/>
                                <w:sz w:val="24"/>
                              </w:rPr>
                              <w:t xml:space="preserve"> IT equipment, spare parts)</w:t>
                            </w:r>
                          </w:p>
                          <w:p w14:paraId="78241397" w14:textId="77777777"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183E404"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w:t>
                            </w:r>
                            <w:r w:rsidR="00822E3C" w:rsidRPr="0083767F">
                              <w:rPr>
                                <w:rFonts w:ascii="Arial" w:hAnsi="Arial"/>
                                <w:b/>
                                <w:i/>
                                <w:color w:val="215868"/>
                                <w:sz w:val="24"/>
                              </w:rPr>
                              <w:t>i.e.,</w:t>
                            </w:r>
                            <w:r w:rsidRPr="0083767F">
                              <w:rPr>
                                <w:rFonts w:ascii="Arial" w:hAnsi="Arial"/>
                                <w:b/>
                                <w:i/>
                                <w:color w:val="215868"/>
                                <w:sz w:val="24"/>
                              </w:rPr>
                              <w:t xml:space="preserv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1C5EBD" w:rsidRPr="0083767F" w:rsidRDefault="001C5EBD" w:rsidP="00FB1C00">
                            <w:pPr>
                              <w:pStyle w:val="Heading4"/>
                              <w:jc w:val="both"/>
                              <w:rPr>
                                <w:b/>
                                <w:i/>
                                <w:color w:val="215868"/>
                              </w:rPr>
                            </w:pPr>
                          </w:p>
                          <w:p w14:paraId="47CF4C8D" w14:textId="77777777" w:rsidR="001C5EBD" w:rsidRDefault="001C5EBD" w:rsidP="00FB1C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4AA94" id="Text Box 224" o:spid="_x0000_s1047" type="#_x0000_t202" style="position:absolute;margin-left:3.1pt;margin-top:80.25pt;width:474.55pt;height:20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" o:allowincell="f" fillcolor="#d6e3bc [1302]" strokecolor="#205867 [1608]" strokeweight="2.25pt">
                <v:shadow on="t" offset="6pt,-6pt"/>
                <v:textbox>
                  <w:txbxContent>
                    <w:p w14:paraId="338FF20E" w14:textId="77777777" w:rsidR="001C5EBD" w:rsidRPr="00C56D74" w:rsidRDefault="001C5EBD" w:rsidP="00C56D74">
                      <w:pPr>
                        <w:jc w:val="center"/>
                        <w:rPr>
                          <w:rFonts w:ascii="Arial" w:hAnsi="Arial"/>
                          <w:b/>
                          <w:i/>
                          <w:color w:val="215868"/>
                          <w:sz w:val="16"/>
                          <w:szCs w:val="16"/>
                        </w:rPr>
                      </w:pPr>
                    </w:p>
                    <w:p w14:paraId="3445D968" w14:textId="4C26DB5B" w:rsidR="001C5EBD" w:rsidRPr="00C56D74" w:rsidRDefault="001C5EBD"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48" name="Picture 48"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1C5EBD" w:rsidRPr="00C56D74" w:rsidRDefault="001C5EBD" w:rsidP="00FB1C00">
                      <w:pPr>
                        <w:rPr>
                          <w:rFonts w:ascii="Arial" w:hAnsi="Arial"/>
                          <w:b/>
                          <w:i/>
                          <w:color w:val="215868"/>
                        </w:rPr>
                      </w:pPr>
                    </w:p>
                    <w:p w14:paraId="2BAF8B19" w14:textId="77777777" w:rsidR="001C5EBD" w:rsidRPr="0083767F" w:rsidRDefault="001C5EBD">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6BCF5740"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w:t>
                      </w:r>
                      <w:r w:rsidR="00822E3C" w:rsidRPr="0083767F">
                        <w:rPr>
                          <w:rFonts w:ascii="Arial" w:hAnsi="Arial"/>
                          <w:b/>
                          <w:i/>
                          <w:color w:val="215868"/>
                          <w:sz w:val="24"/>
                        </w:rPr>
                        <w:t>i.e.,</w:t>
                      </w:r>
                      <w:r w:rsidRPr="0083767F">
                        <w:rPr>
                          <w:rFonts w:ascii="Arial" w:hAnsi="Arial"/>
                          <w:b/>
                          <w:i/>
                          <w:color w:val="215868"/>
                          <w:sz w:val="24"/>
                        </w:rPr>
                        <w:t xml:space="preserve"> IT equipment, spare parts)</w:t>
                      </w:r>
                    </w:p>
                    <w:p w14:paraId="78241397" w14:textId="77777777"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183E404" w:rsidR="001C5EBD" w:rsidRPr="0083767F" w:rsidRDefault="001C5EBD">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w:t>
                      </w:r>
                      <w:r w:rsidR="00822E3C" w:rsidRPr="0083767F">
                        <w:rPr>
                          <w:rFonts w:ascii="Arial" w:hAnsi="Arial"/>
                          <w:b/>
                          <w:i/>
                          <w:color w:val="215868"/>
                          <w:sz w:val="24"/>
                        </w:rPr>
                        <w:t>i.e.,</w:t>
                      </w:r>
                      <w:r w:rsidRPr="0083767F">
                        <w:rPr>
                          <w:rFonts w:ascii="Arial" w:hAnsi="Arial"/>
                          <w:b/>
                          <w:i/>
                          <w:color w:val="215868"/>
                          <w:sz w:val="24"/>
                        </w:rPr>
                        <w:t xml:space="preserv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1C5EBD" w:rsidRPr="0083767F" w:rsidRDefault="001C5EBD" w:rsidP="00FB1C00">
                      <w:pPr>
                        <w:pStyle w:val="Heading4"/>
                        <w:jc w:val="both"/>
                        <w:rPr>
                          <w:b/>
                          <w:i/>
                          <w:color w:val="215868"/>
                        </w:rPr>
                      </w:pPr>
                    </w:p>
                    <w:p w14:paraId="47CF4C8D" w14:textId="77777777" w:rsidR="001C5EBD" w:rsidRDefault="001C5EBD" w:rsidP="00FB1C00"/>
                  </w:txbxContent>
                </v:textbox>
                <w10:wrap type="square"/>
              </v:shape>
            </w:pict>
          </mc:Fallback>
        </mc:AlternateContent>
      </w:r>
      <w:r w:rsidRPr="00276C24">
        <w:rPr>
          <w:rFonts w:ascii="Arial" w:hAnsi="Arial" w:cs="Arial"/>
          <w:sz w:val="24"/>
          <w:szCs w:val="24"/>
        </w:rPr>
        <w:t xml:space="preserve">A reverse auction is simply the opposite of a traditional auction.  In a traditional auction, the seller offers an item for sale and multiple potential buyers submit sequentially higher bids for the item.  Conversely, in a reverse auction, there are multiple sellers of items that compete for the business of a single buyer. During this competition the sellers ultimately drive the price of the item down.  </w:t>
      </w:r>
    </w:p>
    <w:p w14:paraId="18E4BA7E" w14:textId="77777777" w:rsidR="001C5EBD" w:rsidRPr="00276C24" w:rsidRDefault="001C5EBD" w:rsidP="00FB1C00">
      <w:pPr>
        <w:suppressLineNumbers/>
        <w:rPr>
          <w:rFonts w:ascii="Arial" w:hAnsi="Arial" w:cs="Arial"/>
          <w:sz w:val="24"/>
          <w:szCs w:val="24"/>
        </w:rPr>
      </w:pPr>
    </w:p>
    <w:p w14:paraId="2B078579" w14:textId="77777777" w:rsidR="00AE733A" w:rsidRPr="00276C24" w:rsidRDefault="00AE733A" w:rsidP="00FB1C00">
      <w:pPr>
        <w:suppressLineNumbers/>
        <w:rPr>
          <w:rFonts w:ascii="Arial" w:hAnsi="Arial" w:cs="Arial"/>
          <w:sz w:val="24"/>
          <w:szCs w:val="24"/>
        </w:rPr>
      </w:pPr>
    </w:p>
    <w:p w14:paraId="19D333EA" w14:textId="23530FF1" w:rsidR="001C5EBD" w:rsidRPr="00276C24" w:rsidRDefault="002936C9" w:rsidP="00FB1C00">
      <w:pPr>
        <w:pBdr>
          <w:top w:val="single" w:sz="4" w:space="1" w:color="auto"/>
          <w:bottom w:val="single" w:sz="4" w:space="1" w:color="auto"/>
        </w:pBdr>
        <w:rPr>
          <w:rFonts w:ascii="Arial" w:hAnsi="Arial" w:cs="Arial"/>
          <w:b/>
          <w:iCs/>
          <w:sz w:val="28"/>
          <w:szCs w:val="28"/>
        </w:rPr>
      </w:pPr>
      <w:r w:rsidRPr="00276C24">
        <w:rPr>
          <w:rFonts w:ascii="Arial" w:hAnsi="Arial" w:cs="Arial"/>
          <w:b/>
          <w:iCs/>
          <w:sz w:val="28"/>
          <w:szCs w:val="28"/>
        </w:rPr>
        <w:t>G</w:t>
      </w:r>
      <w:r w:rsidR="001C5EBD" w:rsidRPr="00276C24">
        <w:rPr>
          <w:rFonts w:ascii="Arial" w:hAnsi="Arial" w:cs="Arial"/>
          <w:b/>
          <w:iCs/>
          <w:sz w:val="28"/>
          <w:szCs w:val="28"/>
        </w:rPr>
        <w:t>-2 Applicability to Best Value Acquisitions</w:t>
      </w:r>
    </w:p>
    <w:p w14:paraId="567B5E11" w14:textId="77777777" w:rsidR="001C5EBD" w:rsidRPr="00276C24" w:rsidRDefault="001C5EBD" w:rsidP="00FB1C00">
      <w:pPr>
        <w:suppressLineNumbers/>
        <w:rPr>
          <w:rFonts w:ascii="Arial" w:hAnsi="Arial" w:cs="Arial"/>
          <w:b/>
          <w:sz w:val="24"/>
          <w:szCs w:val="24"/>
        </w:rPr>
      </w:pPr>
    </w:p>
    <w:p w14:paraId="55D485A5" w14:textId="13B2BA4A" w:rsidR="001C5EBD" w:rsidRPr="00276C24" w:rsidRDefault="001C5EBD" w:rsidP="00FB1C00">
      <w:pPr>
        <w:pStyle w:val="BodyText"/>
        <w:suppressLineNumbers/>
        <w:rPr>
          <w:rFonts w:cs="Arial"/>
          <w:szCs w:val="24"/>
        </w:rPr>
      </w:pPr>
      <w:r w:rsidRPr="00276C24">
        <w:rPr>
          <w:rFonts w:cs="Arial"/>
          <w:szCs w:val="24"/>
        </w:rPr>
        <w:t xml:space="preserve">Online RAs are legal as long as the identity of the bidders is not disclosed. Online RA tools may be used as a pricing tool for LPTAs or tradeoff acquisitions. For example, an RA tool can be used as a pricing tool for a tradeoff acquisition after the completion of technical discussion. You may conduct a reverse auction to establish the offerors’ final prices, provide these prices, along with the rest of the evaluation results, to the SSA for his/her use in selecting the proposal that represents the best value. </w:t>
      </w:r>
    </w:p>
    <w:p w14:paraId="5517F21E" w14:textId="77777777" w:rsidR="001C5EBD" w:rsidRPr="00276C24" w:rsidRDefault="001C5EBD" w:rsidP="00FB1C00">
      <w:pPr>
        <w:pStyle w:val="BodyText"/>
        <w:suppressLineNumbers/>
        <w:rPr>
          <w:rFonts w:cs="Arial"/>
          <w:szCs w:val="24"/>
        </w:rPr>
      </w:pPr>
    </w:p>
    <w:p w14:paraId="12B04750" w14:textId="17B509CB" w:rsidR="001C5EBD" w:rsidRPr="00276C24" w:rsidRDefault="001C5EBD" w:rsidP="00FB1C00">
      <w:pPr>
        <w:pStyle w:val="BodyText"/>
        <w:suppressLineNumbers/>
        <w:rPr>
          <w:rFonts w:cs="Arial"/>
          <w:szCs w:val="24"/>
        </w:rPr>
      </w:pPr>
      <w:r w:rsidRPr="00276C24">
        <w:rPr>
          <w:rFonts w:cs="Arial"/>
          <w:szCs w:val="24"/>
        </w:rPr>
        <w:t>Potential benefits are reduced acquisition cycle time and increased competition that in due course drive prices down as the offerors have visibility of the other prices being proposed.  Additionally, the online RA process is inclusive, transparent, and immediately advantageous to both government and industry.</w:t>
      </w:r>
    </w:p>
    <w:p w14:paraId="0FAC7672" w14:textId="77777777" w:rsidR="001C5EBD" w:rsidRPr="00276C24" w:rsidRDefault="001C5EBD" w:rsidP="00FB1C00">
      <w:pPr>
        <w:pStyle w:val="BodyText"/>
        <w:suppressLineNumbers/>
        <w:rPr>
          <w:rFonts w:cs="Arial"/>
          <w:szCs w:val="24"/>
        </w:rPr>
      </w:pPr>
    </w:p>
    <w:p w14:paraId="6648B799" w14:textId="5412D7A1" w:rsidR="001C5EBD" w:rsidRPr="00276C24" w:rsidRDefault="001C5EBD" w:rsidP="00FB1C00">
      <w:pPr>
        <w:suppressLineNumbers/>
        <w:rPr>
          <w:rFonts w:ascii="Arial" w:hAnsi="Arial" w:cs="Arial"/>
          <w:sz w:val="24"/>
          <w:szCs w:val="24"/>
        </w:rPr>
      </w:pPr>
      <w:r w:rsidRPr="00276C24">
        <w:rPr>
          <w:rFonts w:ascii="Arial" w:hAnsi="Arial" w:cs="Arial"/>
          <w:sz w:val="24"/>
          <w:szCs w:val="24"/>
        </w:rPr>
        <w:t xml:space="preserve">FAR Subpart 4.5 supports the use of electronic commerce whenever practical or cost-effective. Online RAs should be utilized when it is anticipated that this method will deliver more value than the use of other available procurement methods. Additionally, RAs are more advantageous to the </w:t>
      </w:r>
      <w:r w:rsidR="00795984" w:rsidRPr="00276C24">
        <w:rPr>
          <w:rFonts w:ascii="Arial" w:hAnsi="Arial" w:cs="Arial"/>
          <w:sz w:val="24"/>
          <w:szCs w:val="24"/>
        </w:rPr>
        <w:t>g</w:t>
      </w:r>
      <w:r w:rsidRPr="00276C24">
        <w:rPr>
          <w:rFonts w:ascii="Arial" w:hAnsi="Arial" w:cs="Arial"/>
          <w:sz w:val="24"/>
          <w:szCs w:val="24"/>
        </w:rPr>
        <w:t>overnment in reducing acquisition cycle time when the requirements are best suited for an RA environment.</w:t>
      </w:r>
    </w:p>
    <w:p w14:paraId="0EB84DAA" w14:textId="77777777" w:rsidR="001C5EBD" w:rsidRPr="00276C24" w:rsidRDefault="001C5EBD" w:rsidP="00FB1C00">
      <w:pPr>
        <w:suppressLineNumbers/>
        <w:jc w:val="both"/>
        <w:rPr>
          <w:rFonts w:ascii="Arial" w:hAnsi="Arial" w:cs="Arial"/>
          <w:sz w:val="24"/>
          <w:szCs w:val="24"/>
        </w:rPr>
      </w:pPr>
    </w:p>
    <w:p w14:paraId="6C12F833" w14:textId="77777777" w:rsidR="00DD5B29" w:rsidRPr="00276C24" w:rsidRDefault="00DD5B29" w:rsidP="00FB1C00">
      <w:pPr>
        <w:suppressLineNumbers/>
        <w:jc w:val="both"/>
        <w:rPr>
          <w:rFonts w:ascii="Arial" w:hAnsi="Arial" w:cs="Arial"/>
          <w:sz w:val="24"/>
          <w:szCs w:val="24"/>
        </w:rPr>
      </w:pPr>
    </w:p>
    <w:p w14:paraId="4F882782" w14:textId="149624D4" w:rsidR="001C5EBD" w:rsidRPr="00276C24" w:rsidRDefault="002936C9" w:rsidP="00DA7B66">
      <w:pPr>
        <w:pBdr>
          <w:top w:val="single" w:sz="4" w:space="1" w:color="auto"/>
          <w:bottom w:val="single" w:sz="4" w:space="1" w:color="auto"/>
        </w:pBdr>
        <w:rPr>
          <w:rFonts w:ascii="Arial" w:hAnsi="Arial" w:cs="Arial"/>
          <w:b/>
          <w:iCs/>
          <w:sz w:val="28"/>
          <w:szCs w:val="28"/>
        </w:rPr>
      </w:pPr>
      <w:r w:rsidRPr="00276C24">
        <w:rPr>
          <w:rFonts w:ascii="Arial" w:hAnsi="Arial" w:cs="Arial"/>
          <w:b/>
          <w:iCs/>
          <w:sz w:val="28"/>
          <w:szCs w:val="28"/>
        </w:rPr>
        <w:t>G</w:t>
      </w:r>
      <w:r w:rsidR="001C5EBD" w:rsidRPr="00276C24">
        <w:rPr>
          <w:rFonts w:ascii="Arial" w:hAnsi="Arial" w:cs="Arial"/>
          <w:b/>
          <w:iCs/>
          <w:sz w:val="28"/>
          <w:szCs w:val="28"/>
        </w:rPr>
        <w:t>-3 Process</w:t>
      </w:r>
    </w:p>
    <w:p w14:paraId="35607B45" w14:textId="77777777" w:rsidR="001C5EBD" w:rsidRPr="00276C24" w:rsidRDefault="001C5EBD" w:rsidP="00FB1C00">
      <w:pPr>
        <w:keepNext/>
        <w:keepLines/>
        <w:suppressLineNumbers/>
        <w:jc w:val="both"/>
        <w:rPr>
          <w:rFonts w:ascii="Arial" w:hAnsi="Arial" w:cs="Arial"/>
          <w:b/>
          <w:sz w:val="24"/>
          <w:szCs w:val="24"/>
        </w:rPr>
      </w:pPr>
    </w:p>
    <w:p w14:paraId="5165E620" w14:textId="6F5D5D8D" w:rsidR="001C5EBD" w:rsidRPr="00276C24" w:rsidRDefault="001C5EBD" w:rsidP="00FB1C00">
      <w:pPr>
        <w:pStyle w:val="BodyText3"/>
        <w:keepNext/>
        <w:keepLines/>
        <w:numPr>
          <w:ilvl w:val="0"/>
          <w:numId w:val="0"/>
        </w:numPr>
        <w:suppressLineNumbers/>
        <w:jc w:val="left"/>
        <w:rPr>
          <w:rFonts w:cs="Arial"/>
          <w:szCs w:val="24"/>
        </w:rPr>
      </w:pPr>
      <w:r w:rsidRPr="00276C24">
        <w:rPr>
          <w:rFonts w:cs="Arial"/>
          <w:szCs w:val="24"/>
        </w:rPr>
        <w:t>Online RAs are conducted using a variety of procedures and automated tools. An agency may contract with an online auction service to conduct the reverse auction</w:t>
      </w:r>
      <w:r w:rsidR="004A2DAD" w:rsidRPr="00276C24">
        <w:rPr>
          <w:rFonts w:cs="Arial"/>
          <w:szCs w:val="24"/>
        </w:rPr>
        <w:t>,</w:t>
      </w:r>
      <w:r w:rsidRPr="00276C24">
        <w:rPr>
          <w:rFonts w:cs="Arial"/>
          <w:szCs w:val="24"/>
        </w:rPr>
        <w:t xml:space="preserve"> or it may conduct the reverse auction itself using </w:t>
      </w:r>
      <w:r w:rsidR="004A2DAD" w:rsidRPr="00276C24">
        <w:rPr>
          <w:rFonts w:cs="Arial"/>
          <w:szCs w:val="24"/>
        </w:rPr>
        <w:t>commercially available</w:t>
      </w:r>
      <w:r w:rsidRPr="00276C24">
        <w:rPr>
          <w:rFonts w:cs="Arial"/>
          <w:szCs w:val="24"/>
        </w:rPr>
        <w:t xml:space="preserve"> software. </w:t>
      </w:r>
    </w:p>
    <w:p w14:paraId="4D3A2E38" w14:textId="77777777" w:rsidR="001C5EBD" w:rsidRPr="00276C24" w:rsidRDefault="001C5EBD" w:rsidP="00FB1C00">
      <w:pPr>
        <w:pStyle w:val="BodyText3"/>
        <w:keepNext/>
        <w:keepLines/>
        <w:numPr>
          <w:ilvl w:val="0"/>
          <w:numId w:val="0"/>
        </w:numPr>
        <w:suppressLineNumbers/>
        <w:jc w:val="left"/>
        <w:rPr>
          <w:rFonts w:cs="Arial"/>
          <w:szCs w:val="24"/>
        </w:rPr>
      </w:pPr>
    </w:p>
    <w:p w14:paraId="45356930" w14:textId="77777777" w:rsidR="00E73F46" w:rsidRPr="00276C24" w:rsidRDefault="001C5EBD" w:rsidP="00FB1C00">
      <w:pPr>
        <w:pStyle w:val="BodyText3"/>
        <w:keepNext/>
        <w:keepLines/>
        <w:numPr>
          <w:ilvl w:val="0"/>
          <w:numId w:val="0"/>
        </w:numPr>
        <w:suppressLineNumbers/>
        <w:jc w:val="left"/>
        <w:rPr>
          <w:rFonts w:cs="Arial"/>
          <w:szCs w:val="24"/>
        </w:rPr>
      </w:pPr>
      <w:r w:rsidRPr="00276C24">
        <w:rPr>
          <w:rFonts w:cs="Arial"/>
          <w:szCs w:val="24"/>
        </w:rPr>
        <w:t xml:space="preserve">In either case, the reverse auction must be conducted on a secure </w:t>
      </w:r>
      <w:r w:rsidR="004A2DAD" w:rsidRPr="00276C24">
        <w:rPr>
          <w:rFonts w:cs="Arial"/>
          <w:szCs w:val="24"/>
        </w:rPr>
        <w:t>website</w:t>
      </w:r>
      <w:r w:rsidR="00E824AF" w:rsidRPr="00276C24">
        <w:rPr>
          <w:rFonts w:cs="Arial"/>
          <w:szCs w:val="24"/>
        </w:rPr>
        <w:t>,</w:t>
      </w:r>
      <w:r w:rsidRPr="00276C24">
        <w:rPr>
          <w:rFonts w:cs="Arial"/>
          <w:szCs w:val="24"/>
        </w:rPr>
        <w:t xml:space="preserve"> and you must clearly state in the RFP the ground rules for the auction, particularly when the bidding will start and stop</w:t>
      </w:r>
      <w:r w:rsidR="00E73F46" w:rsidRPr="00276C24">
        <w:rPr>
          <w:rFonts w:cs="Arial"/>
          <w:szCs w:val="24"/>
        </w:rPr>
        <w:t xml:space="preserve">. </w:t>
      </w:r>
    </w:p>
    <w:p w14:paraId="3860F634" w14:textId="77777777" w:rsidR="00E73F46" w:rsidRPr="00276C24" w:rsidRDefault="00E73F46" w:rsidP="00FB1C00">
      <w:pPr>
        <w:pStyle w:val="BodyText3"/>
        <w:keepNext/>
        <w:keepLines/>
        <w:numPr>
          <w:ilvl w:val="0"/>
          <w:numId w:val="0"/>
        </w:numPr>
        <w:suppressLineNumbers/>
        <w:jc w:val="left"/>
        <w:rPr>
          <w:rFonts w:cs="Arial"/>
          <w:szCs w:val="24"/>
        </w:rPr>
      </w:pPr>
    </w:p>
    <w:p w14:paraId="4C0BF6F4" w14:textId="77C8BE11" w:rsidR="001C5EBD" w:rsidRPr="00276C24" w:rsidRDefault="009C72EC" w:rsidP="00FB1C00">
      <w:pPr>
        <w:pStyle w:val="BodyText3"/>
        <w:keepNext/>
        <w:keepLines/>
        <w:numPr>
          <w:ilvl w:val="0"/>
          <w:numId w:val="0"/>
        </w:numPr>
        <w:suppressLineNumbers/>
        <w:jc w:val="left"/>
        <w:rPr>
          <w:rFonts w:cs="Arial"/>
          <w:szCs w:val="24"/>
        </w:rPr>
      </w:pPr>
      <w:r w:rsidRPr="00276C24">
        <w:rPr>
          <w:rFonts w:cs="Arial"/>
          <w:szCs w:val="24"/>
        </w:rPr>
        <w:t>Effective 29 August 2024, u</w:t>
      </w:r>
      <w:r w:rsidR="00E814F1" w:rsidRPr="00276C24">
        <w:rPr>
          <w:rFonts w:cs="Arial"/>
          <w:szCs w:val="24"/>
        </w:rPr>
        <w:t xml:space="preserve">pdated </w:t>
      </w:r>
      <w:r w:rsidR="004B1B89" w:rsidRPr="00276C24">
        <w:rPr>
          <w:rFonts w:cs="Arial"/>
          <w:szCs w:val="24"/>
        </w:rPr>
        <w:t xml:space="preserve">FAR </w:t>
      </w:r>
      <w:r w:rsidR="00E73F46" w:rsidRPr="00276C24">
        <w:rPr>
          <w:rFonts w:cs="Arial"/>
          <w:szCs w:val="24"/>
        </w:rPr>
        <w:t>language,</w:t>
      </w:r>
      <w:r w:rsidR="004B1B89" w:rsidRPr="00276C24">
        <w:rPr>
          <w:rFonts w:cs="Arial"/>
          <w:szCs w:val="24"/>
        </w:rPr>
        <w:t xml:space="preserve"> as cited at FAR 17.80</w:t>
      </w:r>
      <w:r w:rsidR="00E814F1" w:rsidRPr="00276C24">
        <w:rPr>
          <w:rFonts w:cs="Arial"/>
          <w:szCs w:val="24"/>
        </w:rPr>
        <w:t xml:space="preserve">2(c )(4) and FAR 17.802(d)(5)(iii) </w:t>
      </w:r>
      <w:r w:rsidR="00E73F46" w:rsidRPr="00276C24">
        <w:rPr>
          <w:rFonts w:cs="Arial"/>
          <w:szCs w:val="24"/>
        </w:rPr>
        <w:t>and in turn revised contract clause FAR 52.217-12 provides new guidance and awareness</w:t>
      </w:r>
      <w:r w:rsidRPr="00276C24">
        <w:rPr>
          <w:rFonts w:cs="Arial"/>
          <w:szCs w:val="24"/>
        </w:rPr>
        <w:t xml:space="preserve"> </w:t>
      </w:r>
      <w:r w:rsidR="00E73F46" w:rsidRPr="00276C24">
        <w:rPr>
          <w:rFonts w:cs="Arial"/>
          <w:szCs w:val="24"/>
        </w:rPr>
        <w:t xml:space="preserve">to offerors and reverse auction service providers regarding Government’s access, use and disclosure requirements </w:t>
      </w:r>
      <w:r w:rsidRPr="00276C24">
        <w:rPr>
          <w:rFonts w:cs="Arial"/>
          <w:szCs w:val="24"/>
        </w:rPr>
        <w:t>as well as</w:t>
      </w:r>
      <w:r w:rsidR="00E73F46" w:rsidRPr="00276C24">
        <w:rPr>
          <w:rFonts w:cs="Arial"/>
          <w:szCs w:val="24"/>
        </w:rPr>
        <w:t xml:space="preserve"> the disposition instructions which contracting officers shall provide in solicitations and resulting awards</w:t>
      </w:r>
      <w:r w:rsidR="001C5EBD" w:rsidRPr="00276C24">
        <w:rPr>
          <w:rFonts w:cs="Arial"/>
          <w:szCs w:val="24"/>
        </w:rPr>
        <w:t>.</w:t>
      </w:r>
      <w:r w:rsidR="00E73F46" w:rsidRPr="00276C24">
        <w:rPr>
          <w:rFonts w:cs="Arial"/>
          <w:szCs w:val="24"/>
        </w:rPr>
        <w:t xml:space="preserve"> </w:t>
      </w:r>
    </w:p>
    <w:p w14:paraId="0B7D2DF4" w14:textId="77777777" w:rsidR="006C0753" w:rsidRPr="00276C24" w:rsidRDefault="006C0753" w:rsidP="00FB1C00">
      <w:pPr>
        <w:pStyle w:val="BodyText3"/>
        <w:keepNext/>
        <w:keepLines/>
        <w:numPr>
          <w:ilvl w:val="0"/>
          <w:numId w:val="0"/>
        </w:numPr>
        <w:suppressLineNumbers/>
        <w:jc w:val="left"/>
        <w:rPr>
          <w:rFonts w:cs="Arial"/>
          <w:szCs w:val="24"/>
        </w:rPr>
      </w:pPr>
    </w:p>
    <w:p w14:paraId="020DDBF7" w14:textId="77777777" w:rsidR="001C5EBD" w:rsidRPr="00276C24" w:rsidRDefault="001C5EBD" w:rsidP="00FB1C00">
      <w:pPr>
        <w:suppressLineNumbers/>
        <w:tabs>
          <w:tab w:val="left" w:pos="720"/>
        </w:tabs>
        <w:rPr>
          <w:rFonts w:ascii="Arial" w:hAnsi="Arial" w:cs="Arial"/>
          <w:sz w:val="24"/>
          <w:szCs w:val="24"/>
        </w:rPr>
      </w:pPr>
    </w:p>
    <w:p w14:paraId="68BC46BB" w14:textId="77777777" w:rsidR="001C5EBD" w:rsidRPr="00276C24" w:rsidRDefault="001C5EBD" w:rsidP="00FB1C00">
      <w:pPr>
        <w:suppressLineNumbers/>
        <w:tabs>
          <w:tab w:val="left" w:pos="720"/>
        </w:tabs>
        <w:rPr>
          <w:rFonts w:ascii="Arial" w:hAnsi="Arial" w:cs="Arial"/>
          <w:sz w:val="24"/>
          <w:szCs w:val="24"/>
        </w:rPr>
      </w:pPr>
    </w:p>
    <w:p w14:paraId="19F25007" w14:textId="77777777" w:rsidR="001C5EBD" w:rsidRPr="00276C24" w:rsidRDefault="001C5EBD">
      <w:pPr>
        <w:rPr>
          <w:rFonts w:ascii="Arial" w:hAnsi="Arial" w:cs="Arial"/>
          <w:b/>
          <w:sz w:val="40"/>
          <w:szCs w:val="40"/>
        </w:rPr>
      </w:pPr>
      <w:bookmarkStart w:id="338" w:name="_APPENDIX_K"/>
      <w:bookmarkEnd w:id="338"/>
      <w:r w:rsidRPr="00DE1F3A">
        <w:rPr>
          <w:rFonts w:ascii="Arial" w:hAnsi="Arial" w:cs="Arial"/>
          <w:b/>
          <w:sz w:val="40"/>
          <w:szCs w:val="40"/>
        </w:rPr>
        <w:br w:type="page"/>
      </w:r>
    </w:p>
    <w:p w14:paraId="7FF4C9B9" w14:textId="77777777" w:rsidR="001C5EBD" w:rsidRPr="00276C24" w:rsidRDefault="001C5EBD" w:rsidP="00CE3D0B">
      <w:pPr>
        <w:pStyle w:val="Heading4"/>
        <w:jc w:val="center"/>
        <w:rPr>
          <w:rFonts w:cs="Arial"/>
          <w:b/>
          <w:sz w:val="40"/>
          <w:szCs w:val="40"/>
        </w:rPr>
        <w:sectPr w:rsidR="001C5EBD" w:rsidRPr="00276C24" w:rsidSect="007D7FD5">
          <w:footerReference w:type="default" r:id="rId88"/>
          <w:footnotePr>
            <w:numRestart w:val="eachPage"/>
          </w:footnotePr>
          <w:type w:val="continuous"/>
          <w:pgSz w:w="12240" w:h="15840"/>
          <w:pgMar w:top="1440" w:right="1296" w:bottom="1440" w:left="1296" w:header="720" w:footer="720" w:gutter="0"/>
          <w:pgNumType w:start="1"/>
          <w:cols w:space="720"/>
          <w:docGrid w:linePitch="360"/>
        </w:sectPr>
      </w:pPr>
    </w:p>
    <w:p w14:paraId="6CEBAC59" w14:textId="3B26086C" w:rsidR="001C5EBD" w:rsidRPr="00276C24" w:rsidRDefault="001C5EBD" w:rsidP="008A0788">
      <w:pPr>
        <w:pStyle w:val="Heading4"/>
        <w:jc w:val="center"/>
        <w:rPr>
          <w:rFonts w:cs="Arial"/>
          <w:b/>
          <w:sz w:val="40"/>
          <w:szCs w:val="40"/>
        </w:rPr>
      </w:pPr>
      <w:r w:rsidRPr="00276C24">
        <w:rPr>
          <w:rFonts w:cs="Arial"/>
          <w:b/>
          <w:sz w:val="40"/>
          <w:szCs w:val="40"/>
        </w:rPr>
        <w:t xml:space="preserve">APPENDIX </w:t>
      </w:r>
      <w:r w:rsidR="002936C9" w:rsidRPr="00276C24">
        <w:rPr>
          <w:rFonts w:cs="Arial"/>
          <w:b/>
          <w:sz w:val="40"/>
          <w:szCs w:val="40"/>
        </w:rPr>
        <w:t>H</w:t>
      </w:r>
    </w:p>
    <w:p w14:paraId="283FD323" w14:textId="77777777" w:rsidR="001C5EBD" w:rsidRPr="00276C24" w:rsidRDefault="001C5EBD" w:rsidP="008A0788">
      <w:pPr>
        <w:pStyle w:val="Heading6"/>
        <w:suppressLineNumbers/>
        <w:jc w:val="center"/>
        <w:rPr>
          <w:rFonts w:cs="Arial"/>
          <w:szCs w:val="40"/>
        </w:rPr>
      </w:pPr>
      <w:r w:rsidRPr="00276C24">
        <w:rPr>
          <w:rFonts w:cs="Arial"/>
          <w:szCs w:val="40"/>
        </w:rPr>
        <w:t>Templates / Samples</w:t>
      </w:r>
    </w:p>
    <w:p w14:paraId="3393A27C" w14:textId="77777777" w:rsidR="001C5EBD" w:rsidRPr="00276C24" w:rsidRDefault="001C5EBD" w:rsidP="007E6154">
      <w:pPr>
        <w:rPr>
          <w:rFonts w:ascii="Arial" w:hAnsi="Arial" w:cs="Arial"/>
          <w:sz w:val="24"/>
        </w:rPr>
      </w:pPr>
    </w:p>
    <w:p w14:paraId="41CD2E70" w14:textId="77777777" w:rsidR="001C5EBD" w:rsidRPr="00276C24" w:rsidRDefault="001C5EBD" w:rsidP="008A0788">
      <w:pPr>
        <w:suppressLineNumbers/>
        <w:jc w:val="both"/>
        <w:rPr>
          <w:rFonts w:ascii="Arial" w:hAnsi="Arial" w:cs="Arial"/>
          <w:sz w:val="24"/>
          <w:szCs w:val="24"/>
        </w:rPr>
      </w:pPr>
    </w:p>
    <w:p w14:paraId="777B4BC9" w14:textId="2D213660" w:rsidR="001C5EBD" w:rsidRPr="00276C24" w:rsidRDefault="002936C9" w:rsidP="008A0788">
      <w:pPr>
        <w:pBdr>
          <w:top w:val="single" w:sz="4" w:space="1" w:color="auto"/>
          <w:bottom w:val="single" w:sz="4" w:space="1" w:color="auto"/>
        </w:pBdr>
        <w:rPr>
          <w:rFonts w:ascii="Arial" w:hAnsi="Arial" w:cs="Arial"/>
          <w:b/>
          <w:iCs/>
          <w:sz w:val="28"/>
          <w:szCs w:val="28"/>
        </w:rPr>
      </w:pPr>
      <w:r w:rsidRPr="00276C24">
        <w:rPr>
          <w:rFonts w:ascii="Arial" w:hAnsi="Arial" w:cs="Arial"/>
          <w:b/>
          <w:iCs/>
          <w:sz w:val="28"/>
          <w:szCs w:val="28"/>
        </w:rPr>
        <w:t>H</w:t>
      </w:r>
      <w:r w:rsidR="00522942" w:rsidRPr="00276C24">
        <w:rPr>
          <w:rFonts w:ascii="Arial" w:hAnsi="Arial" w:cs="Arial"/>
          <w:b/>
          <w:iCs/>
          <w:sz w:val="28"/>
          <w:szCs w:val="28"/>
        </w:rPr>
        <w:t>-</w:t>
      </w:r>
      <w:r w:rsidR="008B29CC" w:rsidRPr="00276C24">
        <w:rPr>
          <w:rFonts w:ascii="Arial" w:hAnsi="Arial" w:cs="Arial"/>
          <w:b/>
          <w:iCs/>
          <w:sz w:val="28"/>
          <w:szCs w:val="28"/>
        </w:rPr>
        <w:t>1 Content Location</w:t>
      </w:r>
    </w:p>
    <w:p w14:paraId="50175AB3" w14:textId="77777777" w:rsidR="001C5EBD" w:rsidRPr="00276C24" w:rsidRDefault="001C5EBD" w:rsidP="008A0788">
      <w:pPr>
        <w:keepNext/>
        <w:keepLines/>
        <w:suppressLineNumbers/>
        <w:jc w:val="both"/>
        <w:rPr>
          <w:rFonts w:ascii="Arial" w:hAnsi="Arial" w:cs="Arial"/>
          <w:b/>
          <w:sz w:val="24"/>
          <w:szCs w:val="24"/>
        </w:rPr>
      </w:pPr>
    </w:p>
    <w:p w14:paraId="17909F92" w14:textId="06FD6468" w:rsidR="001C5EBD" w:rsidRPr="00276C24" w:rsidRDefault="00157F68" w:rsidP="00157F68">
      <w:pPr>
        <w:tabs>
          <w:tab w:val="left" w:pos="5848"/>
        </w:tabs>
        <w:rPr>
          <w:rFonts w:ascii="Arial" w:hAnsi="Arial" w:cs="Arial"/>
          <w:sz w:val="24"/>
        </w:rPr>
      </w:pPr>
      <w:r w:rsidRPr="00276C24">
        <w:rPr>
          <w:rFonts w:ascii="Arial" w:hAnsi="Arial" w:cs="Arial"/>
          <w:sz w:val="24"/>
        </w:rPr>
        <w:tab/>
      </w:r>
    </w:p>
    <w:p w14:paraId="224657AB" w14:textId="1B1DFE99" w:rsidR="001C5EBD" w:rsidRPr="00276C24" w:rsidRDefault="00A6001B" w:rsidP="007E6154">
      <w:pPr>
        <w:rPr>
          <w:rFonts w:ascii="Arial" w:hAnsi="Arial" w:cs="Arial"/>
          <w:sz w:val="24"/>
        </w:rPr>
      </w:pPr>
      <w:r w:rsidRPr="00276C24">
        <w:rPr>
          <w:rFonts w:ascii="Arial" w:hAnsi="Arial" w:cs="Arial"/>
          <w:noProof/>
          <w:sz w:val="24"/>
        </w:rPr>
        <mc:AlternateContent>
          <mc:Choice Requires="wps">
            <w:drawing>
              <wp:anchor distT="0" distB="0" distL="114300" distR="114300" simplePos="0" relativeHeight="251843072" behindDoc="0" locked="0" layoutInCell="1" allowOverlap="1" wp14:anchorId="60110B06" wp14:editId="135C39F5">
                <wp:simplePos x="0" y="0"/>
                <wp:positionH relativeFrom="margin">
                  <wp:posOffset>-98425</wp:posOffset>
                </wp:positionH>
                <wp:positionV relativeFrom="paragraph">
                  <wp:posOffset>183516</wp:posOffset>
                </wp:positionV>
                <wp:extent cx="6248400" cy="10477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624840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F0E640" w14:textId="73A5ECC6" w:rsidR="0057471E" w:rsidRDefault="0010140E" w:rsidP="0010140E">
                            <w:pPr>
                              <w:jc w:val="center"/>
                              <w:rPr>
                                <w:rFonts w:ascii="Arial" w:hAnsi="Arial" w:cs="Arial"/>
                                <w:sz w:val="24"/>
                              </w:rPr>
                            </w:pPr>
                            <w:r>
                              <w:rPr>
                                <w:rFonts w:ascii="Arial" w:hAnsi="Arial" w:cs="Arial"/>
                                <w:sz w:val="24"/>
                              </w:rPr>
                              <w:t xml:space="preserve">Source Selection templates are located on </w:t>
                            </w:r>
                            <w:r w:rsidR="0057471E">
                              <w:rPr>
                                <w:rFonts w:ascii="Arial" w:hAnsi="Arial" w:cs="Arial"/>
                                <w:sz w:val="24"/>
                              </w:rPr>
                              <w:t xml:space="preserve">the ODASA(P) </w:t>
                            </w:r>
                            <w:r w:rsidR="009E758A">
                              <w:rPr>
                                <w:rFonts w:ascii="Arial" w:hAnsi="Arial" w:cs="Arial"/>
                                <w:sz w:val="24"/>
                              </w:rPr>
                              <w:t>Procurement.Army.Mil</w:t>
                            </w:r>
                            <w:r w:rsidR="0057471E">
                              <w:rPr>
                                <w:rFonts w:ascii="Arial" w:hAnsi="Arial" w:cs="Arial"/>
                                <w:sz w:val="24"/>
                              </w:rPr>
                              <w:t xml:space="preserve"> </w:t>
                            </w:r>
                            <w:r w:rsidR="007F038C">
                              <w:rPr>
                                <w:rFonts w:ascii="Arial" w:hAnsi="Arial" w:cs="Arial"/>
                                <w:sz w:val="24"/>
                              </w:rPr>
                              <w:t xml:space="preserve">(PAM) </w:t>
                            </w:r>
                            <w:r w:rsidR="0057471E">
                              <w:rPr>
                                <w:rFonts w:ascii="Arial" w:hAnsi="Arial" w:cs="Arial"/>
                                <w:sz w:val="24"/>
                              </w:rPr>
                              <w:t>Knowledge Management Portal</w:t>
                            </w:r>
                            <w:r>
                              <w:rPr>
                                <w:rFonts w:ascii="Arial" w:hAnsi="Arial" w:cs="Arial"/>
                                <w:sz w:val="24"/>
                              </w:rPr>
                              <w:t xml:space="preserve">, in the </w:t>
                            </w:r>
                            <w:r w:rsidR="007F038C">
                              <w:rPr>
                                <w:rFonts w:ascii="Arial" w:hAnsi="Arial" w:cs="Arial"/>
                                <w:sz w:val="24"/>
                              </w:rPr>
                              <w:t>Army Templates and Guides</w:t>
                            </w:r>
                            <w:r w:rsidR="00EF67DE">
                              <w:rPr>
                                <w:rFonts w:ascii="Arial" w:hAnsi="Arial" w:cs="Arial"/>
                                <w:sz w:val="24"/>
                              </w:rPr>
                              <w:t xml:space="preserve"> </w:t>
                            </w:r>
                            <w:r w:rsidR="000548D2">
                              <w:rPr>
                                <w:rFonts w:ascii="Arial" w:hAnsi="Arial" w:cs="Arial"/>
                                <w:sz w:val="24"/>
                              </w:rPr>
                              <w:t>Library:</w:t>
                            </w:r>
                          </w:p>
                          <w:p w14:paraId="20438E9B" w14:textId="21F54B5E" w:rsidR="00A710DA" w:rsidRDefault="00A710DA" w:rsidP="00A710DA">
                            <w:pPr>
                              <w:jc w:val="center"/>
                              <w:rPr>
                                <w:rFonts w:ascii="Arial" w:hAnsi="Arial" w:cs="Arial"/>
                                <w:sz w:val="24"/>
                                <w:szCs w:val="24"/>
                              </w:rPr>
                            </w:pPr>
                          </w:p>
                          <w:p w14:paraId="64F31455" w14:textId="597E9349" w:rsidR="00C253F7" w:rsidRPr="00A6001B" w:rsidRDefault="00000000" w:rsidP="00822E3C">
                            <w:pPr>
                              <w:jc w:val="center"/>
                            </w:pPr>
                            <w:hyperlink r:id="rId89" w:history="1">
                              <w:r w:rsidR="001B1B1F" w:rsidRPr="00A6001B">
                                <w:rPr>
                                  <w:rStyle w:val="Hyperlink"/>
                                  <w:rFonts w:ascii="Arial" w:hAnsi="Arial" w:cs="Arial"/>
                                  <w:sz w:val="24"/>
                                  <w:szCs w:val="24"/>
                                  <w:u w:val="none"/>
                                </w:rPr>
                                <w:t>https://spcs3.kc.army.mil/asaalt/procurement/SitePages/NewTemplates.aspx</w:t>
                              </w:r>
                            </w:hyperlink>
                            <w:r w:rsidR="001B1B1F" w:rsidRPr="00A6001B">
                              <w:rPr>
                                <w:rFonts w:ascii="Arial" w:hAnsi="Arial" w:cs="Arial"/>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10B06" id="Text Box 31" o:spid="_x0000_s1048" type="#_x0000_t202" style="position:absolute;margin-left:-7.75pt;margin-top:14.45pt;width:492pt;height:82.5pt;z-index:251843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" fillcolor="white [3201]" strokeweight=".5pt">
                <v:textbox>
                  <w:txbxContent>
                    <w:p w14:paraId="5CF0E640" w14:textId="73A5ECC6" w:rsidR="0057471E" w:rsidRDefault="0010140E" w:rsidP="0010140E">
                      <w:pPr>
                        <w:jc w:val="center"/>
                        <w:rPr>
                          <w:rFonts w:ascii="Arial" w:hAnsi="Arial" w:cs="Arial"/>
                          <w:sz w:val="24"/>
                        </w:rPr>
                      </w:pPr>
                      <w:r>
                        <w:rPr>
                          <w:rFonts w:ascii="Arial" w:hAnsi="Arial" w:cs="Arial"/>
                          <w:sz w:val="24"/>
                        </w:rPr>
                        <w:t xml:space="preserve">Source Selection templates are located on </w:t>
                      </w:r>
                      <w:r w:rsidR="0057471E">
                        <w:rPr>
                          <w:rFonts w:ascii="Arial" w:hAnsi="Arial" w:cs="Arial"/>
                          <w:sz w:val="24"/>
                        </w:rPr>
                        <w:t xml:space="preserve">the ODASA(P) </w:t>
                      </w:r>
                      <w:r w:rsidR="009E758A">
                        <w:rPr>
                          <w:rFonts w:ascii="Arial" w:hAnsi="Arial" w:cs="Arial"/>
                          <w:sz w:val="24"/>
                        </w:rPr>
                        <w:t>Procurement.Army.Mil</w:t>
                      </w:r>
                      <w:r w:rsidR="0057471E">
                        <w:rPr>
                          <w:rFonts w:ascii="Arial" w:hAnsi="Arial" w:cs="Arial"/>
                          <w:sz w:val="24"/>
                        </w:rPr>
                        <w:t xml:space="preserve"> </w:t>
                      </w:r>
                      <w:r w:rsidR="007F038C">
                        <w:rPr>
                          <w:rFonts w:ascii="Arial" w:hAnsi="Arial" w:cs="Arial"/>
                          <w:sz w:val="24"/>
                        </w:rPr>
                        <w:t xml:space="preserve">(PAM) </w:t>
                      </w:r>
                      <w:r w:rsidR="0057471E">
                        <w:rPr>
                          <w:rFonts w:ascii="Arial" w:hAnsi="Arial" w:cs="Arial"/>
                          <w:sz w:val="24"/>
                        </w:rPr>
                        <w:t>Knowledge Management Portal</w:t>
                      </w:r>
                      <w:r>
                        <w:rPr>
                          <w:rFonts w:ascii="Arial" w:hAnsi="Arial" w:cs="Arial"/>
                          <w:sz w:val="24"/>
                        </w:rPr>
                        <w:t xml:space="preserve">, in the </w:t>
                      </w:r>
                      <w:r w:rsidR="007F038C">
                        <w:rPr>
                          <w:rFonts w:ascii="Arial" w:hAnsi="Arial" w:cs="Arial"/>
                          <w:sz w:val="24"/>
                        </w:rPr>
                        <w:t>Army Templates and Guides</w:t>
                      </w:r>
                      <w:r w:rsidR="00EF67DE">
                        <w:rPr>
                          <w:rFonts w:ascii="Arial" w:hAnsi="Arial" w:cs="Arial"/>
                          <w:sz w:val="24"/>
                        </w:rPr>
                        <w:t xml:space="preserve"> </w:t>
                      </w:r>
                      <w:r w:rsidR="000548D2">
                        <w:rPr>
                          <w:rFonts w:ascii="Arial" w:hAnsi="Arial" w:cs="Arial"/>
                          <w:sz w:val="24"/>
                        </w:rPr>
                        <w:t>Library:</w:t>
                      </w:r>
                    </w:p>
                    <w:p w14:paraId="20438E9B" w14:textId="21F54B5E" w:rsidR="00A710DA" w:rsidRDefault="00A710DA" w:rsidP="00A710DA">
                      <w:pPr>
                        <w:jc w:val="center"/>
                        <w:rPr>
                          <w:rFonts w:ascii="Arial" w:hAnsi="Arial" w:cs="Arial"/>
                          <w:sz w:val="24"/>
                          <w:szCs w:val="24"/>
                        </w:rPr>
                      </w:pPr>
                    </w:p>
                    <w:p w14:paraId="64F31455" w14:textId="597E9349" w:rsidR="00C253F7" w:rsidRPr="00A6001B" w:rsidRDefault="00000000" w:rsidP="00822E3C">
                      <w:pPr>
                        <w:jc w:val="center"/>
                      </w:pPr>
                      <w:hyperlink r:id="rId90" w:history="1">
                        <w:r w:rsidR="001B1B1F" w:rsidRPr="00A6001B">
                          <w:rPr>
                            <w:rStyle w:val="Hyperlink"/>
                            <w:rFonts w:ascii="Arial" w:hAnsi="Arial" w:cs="Arial"/>
                            <w:sz w:val="24"/>
                            <w:szCs w:val="24"/>
                            <w:u w:val="none"/>
                          </w:rPr>
                          <w:t>https://spcs3.kc.army.mil/asaalt/procurement/SitePages/NewTemplates.aspx</w:t>
                        </w:r>
                      </w:hyperlink>
                      <w:r w:rsidR="001B1B1F" w:rsidRPr="00A6001B">
                        <w:rPr>
                          <w:rFonts w:ascii="Arial" w:hAnsi="Arial" w:cs="Arial"/>
                          <w:sz w:val="24"/>
                          <w:szCs w:val="24"/>
                        </w:rPr>
                        <w:t xml:space="preserve"> </w:t>
                      </w:r>
                    </w:p>
                  </w:txbxContent>
                </v:textbox>
                <w10:wrap anchorx="margin"/>
              </v:shape>
            </w:pict>
          </mc:Fallback>
        </mc:AlternateContent>
      </w:r>
    </w:p>
    <w:p w14:paraId="7F9DF45D" w14:textId="70C31B10" w:rsidR="001C5EBD" w:rsidRPr="00276C24" w:rsidRDefault="001C5EBD" w:rsidP="007E6154">
      <w:pPr>
        <w:rPr>
          <w:rFonts w:ascii="Arial" w:hAnsi="Arial" w:cs="Arial"/>
          <w:sz w:val="24"/>
        </w:rPr>
      </w:pPr>
    </w:p>
    <w:p w14:paraId="23E2A4BE" w14:textId="4A4198FB" w:rsidR="0057471E" w:rsidRPr="00276C24" w:rsidRDefault="0057471E" w:rsidP="00DD5B29">
      <w:pPr>
        <w:rPr>
          <w:rFonts w:ascii="Arial" w:hAnsi="Arial" w:cs="Arial"/>
          <w:sz w:val="24"/>
        </w:rPr>
      </w:pPr>
    </w:p>
    <w:p w14:paraId="61774873" w14:textId="29A2B225" w:rsidR="001C5EBD" w:rsidRPr="00276C24" w:rsidRDefault="001C5EBD" w:rsidP="007E6154">
      <w:pPr>
        <w:rPr>
          <w:rFonts w:ascii="Arial" w:hAnsi="Arial" w:cs="Arial"/>
          <w:sz w:val="24"/>
        </w:rPr>
      </w:pPr>
    </w:p>
    <w:p w14:paraId="38233CF1" w14:textId="77777777" w:rsidR="001C5EBD" w:rsidRPr="00276C24" w:rsidRDefault="001C5EBD" w:rsidP="007E6154">
      <w:pPr>
        <w:rPr>
          <w:rFonts w:ascii="Arial" w:hAnsi="Arial" w:cs="Arial"/>
          <w:sz w:val="24"/>
        </w:rPr>
      </w:pPr>
    </w:p>
    <w:p w14:paraId="3AE5C93C" w14:textId="77777777" w:rsidR="001C5EBD" w:rsidRPr="00276C24" w:rsidRDefault="001C5EBD" w:rsidP="007E6154">
      <w:pPr>
        <w:rPr>
          <w:rFonts w:ascii="Arial" w:hAnsi="Arial" w:cs="Arial"/>
          <w:sz w:val="24"/>
        </w:rPr>
      </w:pPr>
    </w:p>
    <w:p w14:paraId="1C65DAEA" w14:textId="78623D86" w:rsidR="001C5EBD" w:rsidRPr="00276C24" w:rsidRDefault="001C5EBD" w:rsidP="007E6154">
      <w:pPr>
        <w:rPr>
          <w:rFonts w:ascii="Arial" w:hAnsi="Arial" w:cs="Arial"/>
          <w:sz w:val="24"/>
        </w:rPr>
      </w:pPr>
    </w:p>
    <w:p w14:paraId="0A8C0DDD" w14:textId="78B38C65" w:rsidR="001C5EBD" w:rsidRPr="00276C24" w:rsidRDefault="001C5EBD" w:rsidP="007E6154">
      <w:pPr>
        <w:rPr>
          <w:rFonts w:ascii="Arial" w:hAnsi="Arial" w:cs="Arial"/>
          <w:sz w:val="24"/>
        </w:rPr>
      </w:pPr>
    </w:p>
    <w:p w14:paraId="39FC9C5F" w14:textId="0DBD406A" w:rsidR="001C5EBD" w:rsidRPr="00276C24" w:rsidRDefault="00A710DA" w:rsidP="00D55461">
      <w:pPr>
        <w:tabs>
          <w:tab w:val="left" w:pos="5527"/>
        </w:tabs>
        <w:rPr>
          <w:rFonts w:ascii="Arial" w:hAnsi="Arial" w:cs="Arial"/>
          <w:sz w:val="24"/>
        </w:rPr>
      </w:pPr>
      <w:r w:rsidRPr="00276C24">
        <w:rPr>
          <w:rFonts w:ascii="Arial" w:hAnsi="Arial" w:cs="Arial"/>
          <w:sz w:val="24"/>
        </w:rPr>
        <w:tab/>
      </w:r>
    </w:p>
    <w:p w14:paraId="689138BA" w14:textId="77777777" w:rsidR="00B9206D" w:rsidRPr="00276C24" w:rsidRDefault="00B9206D" w:rsidP="00DE1F3A">
      <w:pPr>
        <w:keepNext/>
        <w:keepLines/>
        <w:suppressLineNumbers/>
        <w:jc w:val="both"/>
        <w:rPr>
          <w:rFonts w:ascii="Arial" w:hAnsi="Arial" w:cs="Arial"/>
          <w:sz w:val="24"/>
          <w:szCs w:val="24"/>
        </w:rPr>
      </w:pPr>
    </w:p>
    <w:sectPr w:rsidR="00B9206D" w:rsidRPr="00276C24" w:rsidSect="007D7FD5">
      <w:footerReference w:type="default" r:id="rId91"/>
      <w:footnotePr>
        <w:numRestart w:val="eachPage"/>
      </w:footnotePr>
      <w:pgSz w:w="12240" w:h="15840"/>
      <w:pgMar w:top="1400" w:right="1320" w:bottom="280" w:left="1340" w:header="747"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5FE1" w14:textId="77777777" w:rsidR="00E37F53" w:rsidRDefault="00E37F53">
      <w:r>
        <w:separator/>
      </w:r>
    </w:p>
    <w:p w14:paraId="7684FCD2" w14:textId="77777777" w:rsidR="00E37F53" w:rsidRDefault="00E37F53"/>
  </w:endnote>
  <w:endnote w:type="continuationSeparator" w:id="0">
    <w:p w14:paraId="55BDD9D0" w14:textId="77777777" w:rsidR="00E37F53" w:rsidRDefault="00E37F53">
      <w:r>
        <w:continuationSeparator/>
      </w:r>
    </w:p>
    <w:p w14:paraId="6F59D215" w14:textId="77777777" w:rsidR="00E37F53" w:rsidRDefault="00E37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0FB7" w14:textId="77777777" w:rsidR="008836D8" w:rsidRDefault="008836D8">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E058" w14:textId="77777777" w:rsidR="007D7FD5" w:rsidRDefault="007D7FD5" w:rsidP="00215F74">
    <w:pPr>
      <w:pStyle w:val="Footer"/>
      <w:ind w:right="360"/>
    </w:pPr>
  </w:p>
  <w:p w14:paraId="5B775294" w14:textId="70080D7B" w:rsidR="007D7FD5" w:rsidRPr="00161EEC" w:rsidRDefault="006021A3" w:rsidP="00215F74">
    <w:pPr>
      <w:pStyle w:val="Footer"/>
      <w:framePr w:wrap="around" w:vAnchor="text" w:hAnchor="page" w:x="10483" w:y="9"/>
      <w:rPr>
        <w:rStyle w:val="PageNumber"/>
        <w:rFonts w:ascii="Arial" w:hAnsi="Arial" w:cs="Arial"/>
      </w:rPr>
    </w:pPr>
    <w:r>
      <w:rPr>
        <w:rStyle w:val="PageNumber"/>
        <w:rFonts w:ascii="Arial" w:hAnsi="Arial" w:cs="Arial"/>
      </w:rPr>
      <w:t>G</w:t>
    </w:r>
    <w:r w:rsidR="007D7FD5">
      <w:rPr>
        <w:rStyle w:val="PageNumber"/>
        <w:rFonts w:ascii="Arial" w:hAnsi="Arial" w:cs="Arial"/>
      </w:rPr>
      <w:t>-</w:t>
    </w:r>
    <w:r w:rsidR="007D7FD5" w:rsidRPr="00161EEC">
      <w:rPr>
        <w:rStyle w:val="PageNumber"/>
        <w:rFonts w:ascii="Arial" w:hAnsi="Arial" w:cs="Arial"/>
      </w:rPr>
      <w:fldChar w:fldCharType="begin"/>
    </w:r>
    <w:r w:rsidR="007D7FD5" w:rsidRPr="00161EEC">
      <w:rPr>
        <w:rStyle w:val="PageNumber"/>
        <w:rFonts w:ascii="Arial" w:hAnsi="Arial" w:cs="Arial"/>
      </w:rPr>
      <w:instrText xml:space="preserve">PAGE  </w:instrText>
    </w:r>
    <w:r w:rsidR="007D7FD5" w:rsidRPr="00161EEC">
      <w:rPr>
        <w:rStyle w:val="PageNumber"/>
        <w:rFonts w:ascii="Arial" w:hAnsi="Arial" w:cs="Arial"/>
      </w:rPr>
      <w:fldChar w:fldCharType="separate"/>
    </w:r>
    <w:r w:rsidR="00274398">
      <w:rPr>
        <w:rStyle w:val="PageNumber"/>
        <w:rFonts w:ascii="Arial" w:hAnsi="Arial" w:cs="Arial"/>
        <w:noProof/>
      </w:rPr>
      <w:t>2</w:t>
    </w:r>
    <w:r w:rsidR="007D7FD5" w:rsidRPr="00161EEC">
      <w:rPr>
        <w:rStyle w:val="PageNumber"/>
        <w:rFonts w:ascii="Arial" w:hAnsi="Arial" w:cs="Arial"/>
      </w:rPr>
      <w:fldChar w:fldCharType="end"/>
    </w:r>
  </w:p>
  <w:p w14:paraId="0BA7E3F7" w14:textId="076E119B" w:rsidR="007D7FD5" w:rsidRDefault="007D7FD5" w:rsidP="007D7FD5">
    <w:pPr>
      <w:pStyle w:val="Footer"/>
      <w:ind w:left="-274" w:right="360"/>
      <w:rPr>
        <w:rFonts w:ascii="Arial" w:hAnsi="Arial" w:cs="Arial"/>
        <w:snapToGrid w:val="0"/>
      </w:rPr>
    </w:pPr>
    <w:r w:rsidRPr="008A3346">
      <w:rPr>
        <w:rFonts w:ascii="Arial" w:hAnsi="Arial" w:cs="Arial"/>
        <w:snapToGrid w:val="0"/>
      </w:rPr>
      <w:t>ARMY SOURCE SELECTION SUPPLEMENT (</w:t>
    </w:r>
    <w:r w:rsidR="00456332">
      <w:rPr>
        <w:rFonts w:ascii="Arial" w:hAnsi="Arial" w:cs="Arial"/>
        <w:snapToGrid w:val="0"/>
      </w:rPr>
      <w:t>2024</w:t>
    </w:r>
    <w:r>
      <w:rPr>
        <w:rFonts w:ascii="Arial" w:hAnsi="Arial" w:cs="Arial"/>
        <w:snapToGrid w:val="0"/>
      </w:rPr>
      <w:t>)</w:t>
    </w:r>
    <w:r w:rsidRPr="008A3346">
      <w:rPr>
        <w:rFonts w:ascii="Arial" w:hAnsi="Arial" w:cs="Arial"/>
        <w:snapToGrid w:val="0"/>
      </w:rPr>
      <w:tab/>
    </w:r>
  </w:p>
  <w:p w14:paraId="42E1394C" w14:textId="77777777" w:rsidR="007D7FD5" w:rsidRPr="008A3346" w:rsidRDefault="007D7FD5">
    <w:pPr>
      <w:pStyle w:val="Footer"/>
      <w:ind w:right="360"/>
      <w:rPr>
        <w:rFonts w:ascii="Arial" w:hAnsi="Arial" w:cs="Arial"/>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FB744" w14:textId="77777777" w:rsidR="00B9206D" w:rsidRDefault="00B9206D" w:rsidP="00215F74">
    <w:pPr>
      <w:pStyle w:val="Footer"/>
      <w:ind w:right="360"/>
    </w:pPr>
  </w:p>
  <w:p w14:paraId="6606671F" w14:textId="013A8E4D" w:rsidR="00B9206D" w:rsidRPr="00161EEC" w:rsidRDefault="000A349A" w:rsidP="00F84E06">
    <w:pPr>
      <w:pStyle w:val="Footer"/>
      <w:framePr w:wrap="around" w:vAnchor="text" w:hAnchor="page" w:x="10396" w:y="11"/>
      <w:rPr>
        <w:rStyle w:val="PageNumber"/>
        <w:rFonts w:ascii="Arial" w:hAnsi="Arial" w:cs="Arial"/>
      </w:rPr>
    </w:pPr>
    <w:r>
      <w:rPr>
        <w:rStyle w:val="PageNumber"/>
        <w:rFonts w:ascii="Arial" w:hAnsi="Arial" w:cs="Arial"/>
      </w:rPr>
      <w:t>H</w:t>
    </w:r>
    <w:r w:rsidR="00B9206D">
      <w:rPr>
        <w:rStyle w:val="PageNumber"/>
        <w:rFonts w:ascii="Arial" w:hAnsi="Arial" w:cs="Arial"/>
      </w:rPr>
      <w:t>-1</w:t>
    </w:r>
  </w:p>
  <w:p w14:paraId="1EAEEBAD" w14:textId="77777777" w:rsidR="00B9206D" w:rsidRPr="00865C91" w:rsidRDefault="00B9206D" w:rsidP="00865C91">
    <w:pPr>
      <w:pStyle w:val="Footer"/>
      <w:framePr w:wrap="auto" w:hAnchor="text" w:y="1"/>
      <w:ind w:left="-274" w:right="360"/>
      <w:rPr>
        <w:rFonts w:ascii="Arial" w:hAnsi="Arial" w:cs="Arial"/>
        <w:snapToGrid w:val="0"/>
      </w:rPr>
    </w:pPr>
    <w:r w:rsidRPr="00865C91">
      <w:rPr>
        <w:rFonts w:ascii="Arial" w:hAnsi="Arial" w:cs="Arial"/>
        <w:snapToGrid w:val="0"/>
      </w:rPr>
      <w:t>G-1</w:t>
    </w:r>
  </w:p>
  <w:p w14:paraId="37941667" w14:textId="77777777" w:rsidR="00B9206D" w:rsidRDefault="00B9206D"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2024)</w:t>
    </w:r>
    <w:r w:rsidRPr="008A3346">
      <w:rPr>
        <w:rFonts w:ascii="Arial" w:hAnsi="Arial" w:cs="Arial"/>
        <w:snapToGrid w:val="0"/>
      </w:rPr>
      <w:tab/>
    </w:r>
  </w:p>
  <w:p w14:paraId="472C3CFE" w14:textId="77777777" w:rsidR="00B9206D" w:rsidRPr="008A3346" w:rsidRDefault="00B9206D">
    <w:pPr>
      <w:pStyle w:val="Footer"/>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8587" w14:textId="77777777" w:rsidR="008836D8" w:rsidRDefault="008836D8">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5DBE" w14:textId="77777777" w:rsidR="008836D8" w:rsidRDefault="008836D8" w:rsidP="00E37299">
    <w:pPr>
      <w:pStyle w:val="Footer"/>
      <w:tabs>
        <w:tab w:val="clear" w:pos="4320"/>
        <w:tab w:val="clear" w:pos="8640"/>
        <w:tab w:val="left" w:pos="9720"/>
      </w:tabs>
    </w:pPr>
    <w:r w:rsidRPr="008A3346">
      <w:rPr>
        <w:rFonts w:ascii="Arial" w:hAnsi="Arial" w:cs="Arial"/>
        <w:snapToGrid w:val="0"/>
      </w:rPr>
      <w:t>ARMY SOURCE SELECTION SUPPLEMENT (</w:t>
    </w:r>
    <w:r>
      <w:rPr>
        <w:rFonts w:ascii="Arial" w:hAnsi="Arial" w:cs="Arial"/>
        <w:snapToGrid w:val="0"/>
      </w:rPr>
      <w:t>January 1</w:t>
    </w:r>
    <w:r w:rsidRPr="008A3346">
      <w:rPr>
        <w:rFonts w:ascii="Arial" w:hAnsi="Arial" w:cs="Arial"/>
        <w:snapToGrid w:val="0"/>
      </w:rPr>
      <w:t>,</w:t>
    </w:r>
    <w:r>
      <w:rPr>
        <w:rFonts w:ascii="Arial" w:hAnsi="Arial" w:cs="Arial"/>
        <w:snapToGrid w:val="0"/>
      </w:rPr>
      <w:t xml:space="preserve"> 2012</w:t>
    </w:r>
    <w:r w:rsidRPr="008A3346">
      <w:rPr>
        <w:rFonts w:ascii="Arial" w:hAnsi="Arial" w:cs="Arial"/>
        <w:snapToGrid w:val="0"/>
      </w:rPr>
      <w:t>)</w:t>
    </w:r>
    <w:r>
      <w:rPr>
        <w:rFonts w:ascii="Arial" w:hAnsi="Arial" w:cs="Arial"/>
        <w:snapToGrid w:val="0"/>
      </w:rPr>
      <w:tab/>
      <w:t xml:space="preserve"> </w:t>
    </w:r>
    <w:r>
      <w:fldChar w:fldCharType="begin"/>
    </w:r>
    <w:r>
      <w:instrText xml:space="preserve"> PAGE   \* MERGEFORMAT </w:instrText>
    </w:r>
    <w:r>
      <w:fldChar w:fldCharType="separate"/>
    </w:r>
    <w:r>
      <w:rPr>
        <w:noProof/>
      </w:rPr>
      <w:t>1</w:t>
    </w:r>
    <w:r>
      <w:rPr>
        <w:noProof/>
      </w:rPr>
      <w:fldChar w:fldCharType="end"/>
    </w:r>
  </w:p>
  <w:p w14:paraId="7C8E36AF" w14:textId="77777777" w:rsidR="008836D8" w:rsidRDefault="008836D8" w:rsidP="00E372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367587"/>
      <w:docPartObj>
        <w:docPartGallery w:val="Page Numbers (Bottom of Page)"/>
        <w:docPartUnique/>
      </w:docPartObj>
    </w:sdtPr>
    <w:sdtEndPr>
      <w:rPr>
        <w:noProof/>
      </w:rPr>
    </w:sdtEndPr>
    <w:sdtContent>
      <w:p w14:paraId="649F0718" w14:textId="77777777" w:rsidR="00E50561" w:rsidRDefault="00E50561" w:rsidP="00E50561">
        <w:pPr>
          <w:pStyle w:val="Footer"/>
          <w:jc w:val="right"/>
        </w:pPr>
      </w:p>
      <w:p w14:paraId="43E00700" w14:textId="3D6201F0" w:rsidR="00E50561" w:rsidRDefault="00E50561" w:rsidP="00E50561">
        <w:pPr>
          <w:pStyle w:val="Footer"/>
          <w:ind w:left="-270"/>
        </w:pPr>
        <w:r w:rsidRPr="00E50561">
          <w:rPr>
            <w:rFonts w:ascii="Arial" w:hAnsi="Arial" w:cs="Arial"/>
          </w:rPr>
          <w:t>ARMY SOURCE SELECTION SUPPLEMENT (</w:t>
        </w:r>
        <w:r w:rsidR="00F206E0">
          <w:rPr>
            <w:rFonts w:ascii="Arial" w:hAnsi="Arial" w:cs="Arial"/>
          </w:rPr>
          <w:t>2024</w:t>
        </w:r>
        <w:r w:rsidRPr="00E50561">
          <w:rPr>
            <w:rFonts w:ascii="Arial" w:hAnsi="Arial" w:cs="Arial"/>
          </w:rPr>
          <w:t>)</w:t>
        </w:r>
        <w:r>
          <w:rPr>
            <w:rFonts w:ascii="Arial" w:hAnsi="Arial" w:cs="Arial"/>
          </w:rPr>
          <w:tab/>
        </w:r>
        <w:r>
          <w:rPr>
            <w:rFonts w:ascii="Arial" w:hAnsi="Arial" w:cs="Arial"/>
          </w:rPr>
          <w:tab/>
        </w:r>
        <w:r w:rsidRPr="00E50561">
          <w:rPr>
            <w:rFonts w:ascii="Arial" w:hAnsi="Arial" w:cs="Arial"/>
          </w:rPr>
          <w:fldChar w:fldCharType="begin"/>
        </w:r>
        <w:r w:rsidRPr="00E50561">
          <w:rPr>
            <w:rFonts w:ascii="Arial" w:hAnsi="Arial" w:cs="Arial"/>
          </w:rPr>
          <w:instrText xml:space="preserve"> PAGE   \* MERGEFORMAT </w:instrText>
        </w:r>
        <w:r w:rsidRPr="00E50561">
          <w:rPr>
            <w:rFonts w:ascii="Arial" w:hAnsi="Arial" w:cs="Arial"/>
          </w:rPr>
          <w:fldChar w:fldCharType="separate"/>
        </w:r>
        <w:r w:rsidR="00274398">
          <w:rPr>
            <w:rFonts w:ascii="Arial" w:hAnsi="Arial" w:cs="Arial"/>
            <w:noProof/>
          </w:rPr>
          <w:t>15</w:t>
        </w:r>
        <w:r w:rsidRPr="00E50561">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64E17" w14:textId="42F06601" w:rsidR="008836D8" w:rsidRPr="00161EEC" w:rsidRDefault="002F6344">
    <w:pPr>
      <w:pStyle w:val="Footer"/>
      <w:framePr w:wrap="around" w:vAnchor="text" w:hAnchor="margin" w:xAlign="right" w:y="1"/>
      <w:rPr>
        <w:rStyle w:val="PageNumber"/>
        <w:rFonts w:ascii="Arial" w:hAnsi="Arial" w:cs="Arial"/>
      </w:rPr>
    </w:pPr>
    <w:r>
      <w:rPr>
        <w:rStyle w:val="PageNumber"/>
        <w:rFonts w:ascii="Arial" w:hAnsi="Arial" w:cs="Arial"/>
      </w:rPr>
      <w:t>A-</w:t>
    </w:r>
    <w:r w:rsidR="008836D8" w:rsidRPr="00161EEC">
      <w:rPr>
        <w:rStyle w:val="PageNumber"/>
        <w:rFonts w:ascii="Arial" w:hAnsi="Arial" w:cs="Arial"/>
      </w:rPr>
      <w:fldChar w:fldCharType="begin"/>
    </w:r>
    <w:r w:rsidR="008836D8" w:rsidRPr="00161EEC">
      <w:rPr>
        <w:rStyle w:val="PageNumber"/>
        <w:rFonts w:ascii="Arial" w:hAnsi="Arial" w:cs="Arial"/>
      </w:rPr>
      <w:instrText xml:space="preserve">PAGE  </w:instrText>
    </w:r>
    <w:r w:rsidR="008836D8" w:rsidRPr="00161EEC">
      <w:rPr>
        <w:rStyle w:val="PageNumber"/>
        <w:rFonts w:ascii="Arial" w:hAnsi="Arial" w:cs="Arial"/>
      </w:rPr>
      <w:fldChar w:fldCharType="separate"/>
    </w:r>
    <w:r w:rsidR="00274398">
      <w:rPr>
        <w:rStyle w:val="PageNumber"/>
        <w:rFonts w:ascii="Arial" w:hAnsi="Arial" w:cs="Arial"/>
        <w:noProof/>
      </w:rPr>
      <w:t>5</w:t>
    </w:r>
    <w:r w:rsidR="008836D8" w:rsidRPr="00161EEC">
      <w:rPr>
        <w:rStyle w:val="PageNumber"/>
        <w:rFonts w:ascii="Arial" w:hAnsi="Arial" w:cs="Arial"/>
      </w:rPr>
      <w:fldChar w:fldCharType="end"/>
    </w:r>
  </w:p>
  <w:p w14:paraId="653E86C5" w14:textId="679BDEBA" w:rsidR="008836D8" w:rsidRPr="008A3346" w:rsidRDefault="008836D8" w:rsidP="007D7FD5">
    <w:pPr>
      <w:pStyle w:val="Footer"/>
      <w:ind w:left="-270" w:right="360"/>
      <w:rPr>
        <w:rFonts w:ascii="Arial" w:hAnsi="Arial" w:cs="Arial"/>
      </w:rPr>
    </w:pPr>
    <w:r w:rsidRPr="008A3346">
      <w:rPr>
        <w:rFonts w:ascii="Arial" w:hAnsi="Arial" w:cs="Arial"/>
        <w:snapToGrid w:val="0"/>
      </w:rPr>
      <w:t>ARMY SOURCE SELECTION SUPPLEMENT (</w:t>
    </w:r>
    <w:r w:rsidR="00456332">
      <w:rPr>
        <w:rFonts w:ascii="Arial" w:hAnsi="Arial" w:cs="Arial"/>
        <w:snapToGrid w:val="0"/>
      </w:rPr>
      <w:t>2024</w:t>
    </w:r>
    <w:r w:rsidRPr="008A3346">
      <w:rPr>
        <w:rFonts w:ascii="Arial" w:hAnsi="Arial" w:cs="Arial"/>
        <w:snapToGrid w:val="0"/>
      </w:rPr>
      <w:t>)</w:t>
    </w:r>
    <w:r w:rsidRPr="008A3346">
      <w:rPr>
        <w:rFonts w:ascii="Arial" w:hAnsi="Arial" w:cs="Arial"/>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6BDE" w14:textId="47DBCF6F" w:rsidR="008836D8" w:rsidRPr="00161EEC" w:rsidRDefault="008836D8">
    <w:pPr>
      <w:pStyle w:val="Footer"/>
      <w:framePr w:wrap="around" w:vAnchor="text" w:hAnchor="margin" w:xAlign="right" w:y="1"/>
      <w:rPr>
        <w:rStyle w:val="PageNumber"/>
        <w:rFonts w:ascii="Arial" w:hAnsi="Arial" w:cs="Arial"/>
      </w:rPr>
    </w:pPr>
    <w:r>
      <w:rPr>
        <w:rStyle w:val="PageNumber"/>
        <w:rFonts w:ascii="Arial" w:hAnsi="Arial" w:cs="Arial"/>
      </w:rPr>
      <w:t>B-</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sidR="00274398">
      <w:rPr>
        <w:rStyle w:val="PageNumber"/>
        <w:rFonts w:ascii="Arial" w:hAnsi="Arial" w:cs="Arial"/>
        <w:noProof/>
      </w:rPr>
      <w:t>6</w:t>
    </w:r>
    <w:r w:rsidRPr="00161EEC">
      <w:rPr>
        <w:rStyle w:val="PageNumber"/>
        <w:rFonts w:ascii="Arial" w:hAnsi="Arial" w:cs="Arial"/>
      </w:rPr>
      <w:fldChar w:fldCharType="end"/>
    </w:r>
  </w:p>
  <w:p w14:paraId="4968E117" w14:textId="1F1887BC" w:rsidR="008836D8" w:rsidRPr="008A3346" w:rsidRDefault="008836D8" w:rsidP="007D7FD5">
    <w:pPr>
      <w:pStyle w:val="Footer"/>
      <w:ind w:left="-270" w:right="360"/>
      <w:rPr>
        <w:rFonts w:ascii="Arial" w:hAnsi="Arial" w:cs="Arial"/>
      </w:rPr>
    </w:pPr>
    <w:r w:rsidRPr="008A3346">
      <w:rPr>
        <w:rFonts w:ascii="Arial" w:hAnsi="Arial" w:cs="Arial"/>
        <w:snapToGrid w:val="0"/>
      </w:rPr>
      <w:t>ARMY SOURCE SELECTION SUPPLEMENT (</w:t>
    </w:r>
    <w:r w:rsidR="00456332">
      <w:rPr>
        <w:rFonts w:ascii="Arial" w:hAnsi="Arial" w:cs="Arial"/>
        <w:snapToGrid w:val="0"/>
      </w:rPr>
      <w:t>2024</w:t>
    </w:r>
    <w:r w:rsidRPr="008A3346">
      <w:rPr>
        <w:rFonts w:ascii="Arial" w:hAnsi="Arial" w:cs="Arial"/>
        <w:snapToGrid w:val="0"/>
      </w:rPr>
      <w:t>)</w:t>
    </w:r>
    <w:r w:rsidRPr="008A3346">
      <w:rPr>
        <w:rFonts w:ascii="Arial" w:hAnsi="Arial" w:cs="Arial"/>
        <w:snapToGrid w:val="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72A9" w14:textId="0C51BF0D" w:rsidR="008836D8" w:rsidRPr="00161EEC" w:rsidRDefault="008836D8">
    <w:pPr>
      <w:pStyle w:val="Footer"/>
      <w:framePr w:wrap="around" w:vAnchor="text" w:hAnchor="margin" w:xAlign="right" w:y="1"/>
      <w:rPr>
        <w:rStyle w:val="PageNumber"/>
        <w:rFonts w:ascii="Arial" w:hAnsi="Arial" w:cs="Arial"/>
      </w:rPr>
    </w:pPr>
    <w:r>
      <w:rPr>
        <w:rStyle w:val="PageNumber"/>
        <w:rFonts w:ascii="Arial" w:hAnsi="Arial" w:cs="Arial"/>
      </w:rPr>
      <w:t>C-</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sidR="00274398">
      <w:rPr>
        <w:rStyle w:val="PageNumber"/>
        <w:rFonts w:ascii="Arial" w:hAnsi="Arial" w:cs="Arial"/>
        <w:noProof/>
      </w:rPr>
      <w:t>16</w:t>
    </w:r>
    <w:r w:rsidRPr="00161EEC">
      <w:rPr>
        <w:rStyle w:val="PageNumber"/>
        <w:rFonts w:ascii="Arial" w:hAnsi="Arial" w:cs="Arial"/>
      </w:rPr>
      <w:fldChar w:fldCharType="end"/>
    </w:r>
  </w:p>
  <w:p w14:paraId="1D9B9A88" w14:textId="716AD1FF" w:rsidR="008836D8" w:rsidRPr="008A3346" w:rsidRDefault="008836D8" w:rsidP="007D7FD5">
    <w:pPr>
      <w:pStyle w:val="Footer"/>
      <w:ind w:left="-270" w:right="360"/>
      <w:rPr>
        <w:rFonts w:ascii="Arial" w:hAnsi="Arial" w:cs="Arial"/>
      </w:rPr>
    </w:pPr>
    <w:r w:rsidRPr="008A3346">
      <w:rPr>
        <w:rFonts w:ascii="Arial" w:hAnsi="Arial" w:cs="Arial"/>
        <w:snapToGrid w:val="0"/>
      </w:rPr>
      <w:t>ARMY SOURCE SELECTION SUPPLEMENT (</w:t>
    </w:r>
    <w:r w:rsidR="00456332">
      <w:rPr>
        <w:rFonts w:ascii="Arial" w:hAnsi="Arial" w:cs="Arial"/>
        <w:snapToGrid w:val="0"/>
      </w:rPr>
      <w:t>2024</w:t>
    </w:r>
    <w:r w:rsidRPr="008A3346">
      <w:rPr>
        <w:rFonts w:ascii="Arial" w:hAnsi="Arial" w:cs="Arial"/>
        <w:snapToGrid w:val="0"/>
      </w:rPr>
      <w:t>)</w:t>
    </w:r>
    <w:r w:rsidRPr="008A3346">
      <w:rPr>
        <w:rFonts w:ascii="Arial" w:hAnsi="Arial" w:cs="Arial"/>
        <w:snapToGrid w:val="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02EA" w14:textId="3C37438D" w:rsidR="008836D8" w:rsidRPr="00161EEC" w:rsidRDefault="007D7FD5">
    <w:pPr>
      <w:pStyle w:val="Footer"/>
      <w:framePr w:wrap="around" w:vAnchor="text" w:hAnchor="margin" w:xAlign="right" w:y="1"/>
      <w:rPr>
        <w:rStyle w:val="PageNumber"/>
        <w:rFonts w:ascii="Arial" w:hAnsi="Arial" w:cs="Arial"/>
      </w:rPr>
    </w:pPr>
    <w:r>
      <w:rPr>
        <w:rStyle w:val="PageNumber"/>
        <w:rFonts w:ascii="Arial" w:hAnsi="Arial" w:cs="Arial"/>
      </w:rPr>
      <w:t>D</w:t>
    </w:r>
    <w:r w:rsidR="008836D8">
      <w:rPr>
        <w:rStyle w:val="PageNumber"/>
        <w:rFonts w:ascii="Arial" w:hAnsi="Arial" w:cs="Arial"/>
      </w:rPr>
      <w:t>-</w:t>
    </w:r>
    <w:r w:rsidR="008836D8" w:rsidRPr="00161EEC">
      <w:rPr>
        <w:rStyle w:val="PageNumber"/>
        <w:rFonts w:ascii="Arial" w:hAnsi="Arial" w:cs="Arial"/>
      </w:rPr>
      <w:fldChar w:fldCharType="begin"/>
    </w:r>
    <w:r w:rsidR="008836D8" w:rsidRPr="00161EEC">
      <w:rPr>
        <w:rStyle w:val="PageNumber"/>
        <w:rFonts w:ascii="Arial" w:hAnsi="Arial" w:cs="Arial"/>
      </w:rPr>
      <w:instrText xml:space="preserve">PAGE  </w:instrText>
    </w:r>
    <w:r w:rsidR="008836D8" w:rsidRPr="00161EEC">
      <w:rPr>
        <w:rStyle w:val="PageNumber"/>
        <w:rFonts w:ascii="Arial" w:hAnsi="Arial" w:cs="Arial"/>
      </w:rPr>
      <w:fldChar w:fldCharType="separate"/>
    </w:r>
    <w:r w:rsidR="00274398">
      <w:rPr>
        <w:rStyle w:val="PageNumber"/>
        <w:rFonts w:ascii="Arial" w:hAnsi="Arial" w:cs="Arial"/>
        <w:noProof/>
      </w:rPr>
      <w:t>5</w:t>
    </w:r>
    <w:r w:rsidR="008836D8" w:rsidRPr="00161EEC">
      <w:rPr>
        <w:rStyle w:val="PageNumber"/>
        <w:rFonts w:ascii="Arial" w:hAnsi="Arial" w:cs="Arial"/>
      </w:rPr>
      <w:fldChar w:fldCharType="end"/>
    </w:r>
  </w:p>
  <w:p w14:paraId="4EDF85FA" w14:textId="18F3CF5F" w:rsidR="008836D8" w:rsidRPr="008A3346" w:rsidRDefault="008836D8" w:rsidP="007D7FD5">
    <w:pPr>
      <w:pStyle w:val="Footer"/>
      <w:ind w:left="-270" w:right="360"/>
      <w:rPr>
        <w:rFonts w:ascii="Arial" w:hAnsi="Arial" w:cs="Arial"/>
      </w:rPr>
    </w:pPr>
    <w:r w:rsidRPr="008A3346">
      <w:rPr>
        <w:rFonts w:ascii="Arial" w:hAnsi="Arial" w:cs="Arial"/>
        <w:snapToGrid w:val="0"/>
      </w:rPr>
      <w:t>ARMY SOURCE SELECTION SUPPLEMENT (</w:t>
    </w:r>
    <w:r w:rsidR="00456332">
      <w:rPr>
        <w:rFonts w:ascii="Arial" w:hAnsi="Arial" w:cs="Arial"/>
        <w:snapToGrid w:val="0"/>
      </w:rPr>
      <w:t>2024</w:t>
    </w:r>
    <w:r w:rsidRPr="008A3346">
      <w:rPr>
        <w:rFonts w:ascii="Arial" w:hAnsi="Arial" w:cs="Arial"/>
        <w:snapToGrid w:val="0"/>
      </w:rPr>
      <w:t>)</w:t>
    </w:r>
    <w:r w:rsidRPr="008A3346">
      <w:rPr>
        <w:rFonts w:ascii="Arial" w:hAnsi="Arial" w:cs="Arial"/>
        <w:snapToGrid w:val="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F719" w14:textId="77777777" w:rsidR="008836D8" w:rsidRDefault="008836D8" w:rsidP="00215F74">
    <w:pPr>
      <w:pStyle w:val="Footer"/>
      <w:ind w:right="360"/>
    </w:pPr>
  </w:p>
  <w:p w14:paraId="499D56EB" w14:textId="1B8610AD" w:rsidR="008836D8" w:rsidRPr="00161EEC" w:rsidRDefault="00217007" w:rsidP="00215F74">
    <w:pPr>
      <w:pStyle w:val="Footer"/>
      <w:framePr w:wrap="around" w:vAnchor="text" w:hAnchor="page" w:x="10483" w:y="9"/>
      <w:rPr>
        <w:rStyle w:val="PageNumber"/>
        <w:rFonts w:ascii="Arial" w:hAnsi="Arial" w:cs="Arial"/>
      </w:rPr>
    </w:pPr>
    <w:r>
      <w:rPr>
        <w:rStyle w:val="PageNumber"/>
        <w:rFonts w:ascii="Arial" w:hAnsi="Arial" w:cs="Arial"/>
      </w:rPr>
      <w:t>E</w:t>
    </w:r>
    <w:r w:rsidR="008836D8">
      <w:rPr>
        <w:rStyle w:val="PageNumber"/>
        <w:rFonts w:ascii="Arial" w:hAnsi="Arial" w:cs="Arial"/>
      </w:rPr>
      <w:t>-</w:t>
    </w:r>
    <w:r w:rsidR="008836D8" w:rsidRPr="00161EEC">
      <w:rPr>
        <w:rStyle w:val="PageNumber"/>
        <w:rFonts w:ascii="Arial" w:hAnsi="Arial" w:cs="Arial"/>
      </w:rPr>
      <w:fldChar w:fldCharType="begin"/>
    </w:r>
    <w:r w:rsidR="008836D8" w:rsidRPr="00161EEC">
      <w:rPr>
        <w:rStyle w:val="PageNumber"/>
        <w:rFonts w:ascii="Arial" w:hAnsi="Arial" w:cs="Arial"/>
      </w:rPr>
      <w:instrText xml:space="preserve">PAGE  </w:instrText>
    </w:r>
    <w:r w:rsidR="008836D8" w:rsidRPr="00161EEC">
      <w:rPr>
        <w:rStyle w:val="PageNumber"/>
        <w:rFonts w:ascii="Arial" w:hAnsi="Arial" w:cs="Arial"/>
      </w:rPr>
      <w:fldChar w:fldCharType="separate"/>
    </w:r>
    <w:r w:rsidR="00274398">
      <w:rPr>
        <w:rStyle w:val="PageNumber"/>
        <w:rFonts w:ascii="Arial" w:hAnsi="Arial" w:cs="Arial"/>
        <w:noProof/>
      </w:rPr>
      <w:t>3</w:t>
    </w:r>
    <w:r w:rsidR="008836D8" w:rsidRPr="00161EEC">
      <w:rPr>
        <w:rStyle w:val="PageNumber"/>
        <w:rFonts w:ascii="Arial" w:hAnsi="Arial" w:cs="Arial"/>
      </w:rPr>
      <w:fldChar w:fldCharType="end"/>
    </w:r>
  </w:p>
  <w:p w14:paraId="341C513C" w14:textId="4FDAEFAD" w:rsidR="008836D8" w:rsidRDefault="008836D8" w:rsidP="007D7FD5">
    <w:pPr>
      <w:pStyle w:val="Footer"/>
      <w:ind w:left="-274" w:right="360"/>
      <w:rPr>
        <w:rFonts w:ascii="Arial" w:hAnsi="Arial" w:cs="Arial"/>
        <w:snapToGrid w:val="0"/>
      </w:rPr>
    </w:pPr>
    <w:r w:rsidRPr="008A3346">
      <w:rPr>
        <w:rFonts w:ascii="Arial" w:hAnsi="Arial" w:cs="Arial"/>
        <w:snapToGrid w:val="0"/>
      </w:rPr>
      <w:t>ARMY SOURCE SELECTION SUPPLEMENT (</w:t>
    </w:r>
    <w:r w:rsidR="00456332">
      <w:rPr>
        <w:rFonts w:ascii="Arial" w:hAnsi="Arial" w:cs="Arial"/>
        <w:snapToGrid w:val="0"/>
      </w:rPr>
      <w:t>2024</w:t>
    </w:r>
    <w:r>
      <w:rPr>
        <w:rFonts w:ascii="Arial" w:hAnsi="Arial" w:cs="Arial"/>
        <w:snapToGrid w:val="0"/>
      </w:rPr>
      <w:t>)</w:t>
    </w:r>
    <w:r w:rsidRPr="008A3346">
      <w:rPr>
        <w:rFonts w:ascii="Arial" w:hAnsi="Arial" w:cs="Arial"/>
        <w:snapToGrid w:val="0"/>
      </w:rPr>
      <w:tab/>
    </w:r>
  </w:p>
  <w:p w14:paraId="3D6538CC" w14:textId="77777777" w:rsidR="008836D8" w:rsidRPr="008A3346" w:rsidRDefault="008836D8">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6CA3" w14:textId="77777777" w:rsidR="00E37F53" w:rsidRDefault="00E37F53">
      <w:r>
        <w:separator/>
      </w:r>
    </w:p>
    <w:p w14:paraId="70C68440" w14:textId="77777777" w:rsidR="00E37F53" w:rsidRDefault="00E37F53"/>
  </w:footnote>
  <w:footnote w:type="continuationSeparator" w:id="0">
    <w:p w14:paraId="624B6744" w14:textId="77777777" w:rsidR="00E37F53" w:rsidRDefault="00E37F53">
      <w:r>
        <w:continuationSeparator/>
      </w:r>
    </w:p>
    <w:p w14:paraId="01C57DDD" w14:textId="77777777" w:rsidR="00E37F53" w:rsidRDefault="00E37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3217" w14:textId="57DDB13F" w:rsidR="008836D8" w:rsidRDefault="008836D8">
    <w:pPr>
      <w:jc w:val="right"/>
      <w:rPr>
        <w:rFonts w:ascii="Arial" w:hAnsi="Arial"/>
        <w: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1875" w14:textId="77777777" w:rsidR="008836D8" w:rsidRDefault="008836D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B3E7" w14:textId="77777777" w:rsidR="008836D8" w:rsidRDefault="008836D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EA" w14:textId="77777777" w:rsidR="008836D8" w:rsidRDefault="008836D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CA2C" w14:textId="77777777" w:rsidR="008836D8" w:rsidRDefault="008836D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CECA" w14:textId="77777777" w:rsidR="008836D8" w:rsidRDefault="008836D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E41C" w14:textId="77777777" w:rsidR="008836D8" w:rsidRDefault="008836D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C54D" w14:textId="77777777" w:rsidR="008836D8" w:rsidRDefault="008836D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76B4" w14:textId="77777777" w:rsidR="008836D8" w:rsidRDefault="008836D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8202" w14:textId="77777777" w:rsidR="008836D8" w:rsidRDefault="008836D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6D22" w14:textId="77777777" w:rsidR="008836D8" w:rsidRDefault="00883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109B2" w14:textId="77777777" w:rsidR="008836D8" w:rsidRDefault="008836D8" w:rsidP="00E37299">
    <w:pPr>
      <w:pStyle w:val="Header"/>
      <w:jc w:val="right"/>
      <w:rPr>
        <w:rFonts w:ascii="Arial" w:hAnsi="Arial"/>
        <w:b/>
      </w:rPr>
    </w:pPr>
    <w:r>
      <w:rPr>
        <w:rFonts w:ascii="Arial" w:hAnsi="Arial"/>
        <w:b/>
      </w:rPr>
      <w:t xml:space="preserve"> </w:t>
    </w:r>
  </w:p>
  <w:p w14:paraId="63FDDADD" w14:textId="77777777" w:rsidR="008836D8" w:rsidRDefault="008836D8" w:rsidP="00E37299">
    <w:pPr>
      <w:pStyle w:val="Header"/>
      <w:jc w:val="center"/>
      <w:rPr>
        <w:rFonts w:ascii="Arial" w:hAnsi="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AB40" w14:textId="77777777" w:rsidR="008836D8" w:rsidRDefault="008836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5360" w14:textId="77777777" w:rsidR="008836D8" w:rsidRDefault="008836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D9F0" w14:textId="77777777" w:rsidR="008836D8" w:rsidRDefault="008836D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6E8C" w14:textId="77777777" w:rsidR="008836D8" w:rsidRDefault="008836D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6C26" w14:textId="77777777" w:rsidR="008836D8" w:rsidRDefault="008836D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EE78" w14:textId="77777777" w:rsidR="008836D8" w:rsidRDefault="008836D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C69A" w14:textId="77777777" w:rsidR="008836D8" w:rsidRDefault="00883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FE7E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E3AB19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2885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BC4546"/>
    <w:lvl w:ilvl="0">
      <w:start w:val="1"/>
      <w:numFmt w:val="decimal"/>
      <w:pStyle w:val="ListNumber2"/>
      <w:lvlText w:val="%1."/>
      <w:lvlJc w:val="left"/>
      <w:pPr>
        <w:tabs>
          <w:tab w:val="num" w:pos="720"/>
        </w:tabs>
        <w:ind w:left="720" w:hanging="360"/>
      </w:pPr>
      <w:rPr>
        <w:b w:val="0"/>
        <w:bCs/>
      </w:rPr>
    </w:lvl>
  </w:abstractNum>
  <w:abstractNum w:abstractNumId="4" w15:restartNumberingAfterBreak="0">
    <w:nsid w:val="FFFFFF80"/>
    <w:multiLevelType w:val="singleLevel"/>
    <w:tmpl w:val="83502A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6887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8"/>
    <w:multiLevelType w:val="singleLevel"/>
    <w:tmpl w:val="407AFECE"/>
    <w:lvl w:ilvl="0">
      <w:start w:val="1"/>
      <w:numFmt w:val="decimal"/>
      <w:pStyle w:val="ListNumber"/>
      <w:lvlText w:val="%1."/>
      <w:lvlJc w:val="left"/>
      <w:pPr>
        <w:tabs>
          <w:tab w:val="num" w:pos="360"/>
        </w:tabs>
        <w:ind w:left="360" w:hanging="360"/>
      </w:pPr>
    </w:lvl>
  </w:abstractNum>
  <w:abstractNum w:abstractNumId="7" w15:restartNumberingAfterBreak="0">
    <w:nsid w:val="032E3695"/>
    <w:multiLevelType w:val="hybridMultilevel"/>
    <w:tmpl w:val="309E9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840C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B36B65"/>
    <w:multiLevelType w:val="hybridMultilevel"/>
    <w:tmpl w:val="A2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D0149E"/>
    <w:multiLevelType w:val="hybridMultilevel"/>
    <w:tmpl w:val="618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6E3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7753665"/>
    <w:multiLevelType w:val="hybridMultilevel"/>
    <w:tmpl w:val="101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CC4828"/>
    <w:multiLevelType w:val="hybridMultilevel"/>
    <w:tmpl w:val="BFA8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C46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A0F113A"/>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0CF8355F"/>
    <w:multiLevelType w:val="hybridMultilevel"/>
    <w:tmpl w:val="A6D23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0D1333F5"/>
    <w:multiLevelType w:val="hybridMultilevel"/>
    <w:tmpl w:val="4986E858"/>
    <w:lvl w:ilvl="0" w:tplc="497A398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0D360C38"/>
    <w:multiLevelType w:val="hybridMultilevel"/>
    <w:tmpl w:val="3B545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DCB5A47"/>
    <w:multiLevelType w:val="hybridMultilevel"/>
    <w:tmpl w:val="696E0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E24EE5"/>
    <w:multiLevelType w:val="hybridMultilevel"/>
    <w:tmpl w:val="711490EE"/>
    <w:lvl w:ilvl="0" w:tplc="A4946F82">
      <w:start w:val="1"/>
      <w:numFmt w:val="lowerLetter"/>
      <w:lvlText w:val="%1."/>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1" w15:restartNumberingAfterBreak="0">
    <w:nsid w:val="0F2370C8"/>
    <w:multiLevelType w:val="hybridMultilevel"/>
    <w:tmpl w:val="FE00C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1A24E0"/>
    <w:multiLevelType w:val="hybridMultilevel"/>
    <w:tmpl w:val="C6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553E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15F80350"/>
    <w:multiLevelType w:val="hybridMultilevel"/>
    <w:tmpl w:val="D40C4C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6D64919"/>
    <w:multiLevelType w:val="hybridMultilevel"/>
    <w:tmpl w:val="2DAC95A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7A30EF1"/>
    <w:multiLevelType w:val="hybridMultilevel"/>
    <w:tmpl w:val="C5FAA60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E0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1C680A97"/>
    <w:multiLevelType w:val="hybridMultilevel"/>
    <w:tmpl w:val="E7DC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B9046E"/>
    <w:multiLevelType w:val="singleLevel"/>
    <w:tmpl w:val="04090001"/>
    <w:lvl w:ilvl="0">
      <w:start w:val="1"/>
      <w:numFmt w:val="bullet"/>
      <w:lvlText w:val=""/>
      <w:lvlJc w:val="left"/>
      <w:pPr>
        <w:ind w:left="720" w:hanging="360"/>
      </w:pPr>
      <w:rPr>
        <w:rFonts w:ascii="Symbol" w:hAnsi="Symbol" w:hint="default"/>
      </w:rPr>
    </w:lvl>
  </w:abstractNum>
  <w:abstractNum w:abstractNumId="30" w15:restartNumberingAfterBreak="0">
    <w:nsid w:val="1F816014"/>
    <w:multiLevelType w:val="hybridMultilevel"/>
    <w:tmpl w:val="64F43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04F31FB"/>
    <w:multiLevelType w:val="hybridMultilevel"/>
    <w:tmpl w:val="2A50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9970AD"/>
    <w:multiLevelType w:val="hybridMultilevel"/>
    <w:tmpl w:val="151413C0"/>
    <w:lvl w:ilvl="0" w:tplc="81D2C9AC">
      <w:start w:val="1"/>
      <w:numFmt w:val="bullet"/>
      <w:lvlText w:val=""/>
      <w:lvlJc w:val="left"/>
      <w:pPr>
        <w:ind w:left="1080" w:hanging="360"/>
      </w:pPr>
      <w:rPr>
        <w:rFonts w:ascii="Symbol" w:hAnsi="Symbol" w:hint="default"/>
        <w:color w:val="auto"/>
      </w:rPr>
    </w:lvl>
    <w:lvl w:ilvl="1" w:tplc="B68E14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40F0E51"/>
    <w:multiLevelType w:val="multilevel"/>
    <w:tmpl w:val="2D044C7A"/>
    <w:lvl w:ilvl="0">
      <w:start w:val="1"/>
      <w:numFmt w:val="decimal"/>
      <w:lvlText w:val="%1."/>
      <w:lvlJc w:val="left"/>
      <w:pPr>
        <w:ind w:left="0" w:firstLine="0"/>
      </w:pPr>
      <w:rPr>
        <w:rFonts w:hint="default"/>
        <w:b w:val="0"/>
        <w:bCs w:val="0"/>
        <w:sz w:val="24"/>
        <w:szCs w:val="24"/>
      </w:rPr>
    </w:lvl>
    <w:lvl w:ilvl="1">
      <w:start w:val="1"/>
      <w:numFmt w:val="lowerLetter"/>
      <w:suff w:val="space"/>
      <w:lvlText w:val="%1.%2."/>
      <w:lvlJc w:val="left"/>
      <w:pPr>
        <w:ind w:left="360" w:firstLine="0"/>
      </w:pPr>
      <w:rPr>
        <w:rFonts w:hint="default"/>
      </w:rPr>
    </w:lvl>
    <w:lvl w:ilvl="2">
      <w:start w:val="1"/>
      <w:numFmt w:val="lowerRoman"/>
      <w:lvlText w:val="%3."/>
      <w:lvlJc w:val="righ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righ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right"/>
      <w:pPr>
        <w:ind w:left="2880" w:firstLine="0"/>
      </w:pPr>
      <w:rPr>
        <w:rFonts w:hint="default"/>
      </w:rPr>
    </w:lvl>
  </w:abstractNum>
  <w:abstractNum w:abstractNumId="34" w15:restartNumberingAfterBreak="0">
    <w:nsid w:val="242E1FAD"/>
    <w:multiLevelType w:val="hybridMultilevel"/>
    <w:tmpl w:val="EFA0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9F0CC2"/>
    <w:multiLevelType w:val="hybridMultilevel"/>
    <w:tmpl w:val="6C1E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AE28AC"/>
    <w:multiLevelType w:val="multilevel"/>
    <w:tmpl w:val="034CC7DA"/>
    <w:lvl w:ilvl="0">
      <w:start w:val="1"/>
      <w:numFmt w:val="decimal"/>
      <w:lvlText w:val="%1"/>
      <w:lvlJc w:val="left"/>
      <w:pPr>
        <w:ind w:left="450" w:hanging="450"/>
      </w:pPr>
      <w:rPr>
        <w:rFonts w:hint="default"/>
      </w:rPr>
    </w:lvl>
    <w:lvl w:ilvl="1">
      <w:start w:val="1"/>
      <w:numFmt w:val="decimal"/>
      <w:lvlText w:val="2.%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283F23EB"/>
    <w:multiLevelType w:val="hybridMultilevel"/>
    <w:tmpl w:val="74C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E05A49"/>
    <w:multiLevelType w:val="hybridMultilevel"/>
    <w:tmpl w:val="FBD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CC1A89"/>
    <w:multiLevelType w:val="hybridMultilevel"/>
    <w:tmpl w:val="1FF43AE8"/>
    <w:lvl w:ilvl="0" w:tplc="04090001">
      <w:start w:val="1"/>
      <w:numFmt w:val="bullet"/>
      <w:lvlText w:val=""/>
      <w:lvlJc w:val="left"/>
      <w:pPr>
        <w:tabs>
          <w:tab w:val="num" w:pos="720"/>
        </w:tabs>
        <w:ind w:left="720" w:hanging="360"/>
      </w:pPr>
      <w:rPr>
        <w:rFonts w:ascii="Symbol" w:hAnsi="Symbol" w:hint="default"/>
      </w:rPr>
    </w:lvl>
    <w:lvl w:ilvl="1" w:tplc="52E0C4C2">
      <w:start w:val="37"/>
      <w:numFmt w:val="bullet"/>
      <w:lvlText w:val=""/>
      <w:lvlJc w:val="left"/>
      <w:pPr>
        <w:tabs>
          <w:tab w:val="num" w:pos="1440"/>
        </w:tabs>
        <w:ind w:left="1440" w:hanging="360"/>
      </w:pPr>
      <w:rPr>
        <w:rFonts w:ascii="Wingdings" w:hAnsi="Wingdings" w:hint="default"/>
      </w:rPr>
    </w:lvl>
    <w:lvl w:ilvl="2" w:tplc="D9064F40" w:tentative="1">
      <w:start w:val="1"/>
      <w:numFmt w:val="bullet"/>
      <w:lvlText w:val="•"/>
      <w:lvlJc w:val="left"/>
      <w:pPr>
        <w:tabs>
          <w:tab w:val="num" w:pos="2160"/>
        </w:tabs>
        <w:ind w:left="2160" w:hanging="360"/>
      </w:pPr>
      <w:rPr>
        <w:rFonts w:ascii="Arial" w:hAnsi="Arial" w:hint="default"/>
      </w:rPr>
    </w:lvl>
    <w:lvl w:ilvl="3" w:tplc="D09EDFB4" w:tentative="1">
      <w:start w:val="1"/>
      <w:numFmt w:val="bullet"/>
      <w:lvlText w:val="•"/>
      <w:lvlJc w:val="left"/>
      <w:pPr>
        <w:tabs>
          <w:tab w:val="num" w:pos="2880"/>
        </w:tabs>
        <w:ind w:left="2880" w:hanging="360"/>
      </w:pPr>
      <w:rPr>
        <w:rFonts w:ascii="Arial" w:hAnsi="Arial" w:hint="default"/>
      </w:rPr>
    </w:lvl>
    <w:lvl w:ilvl="4" w:tplc="9670C600" w:tentative="1">
      <w:start w:val="1"/>
      <w:numFmt w:val="bullet"/>
      <w:lvlText w:val="•"/>
      <w:lvlJc w:val="left"/>
      <w:pPr>
        <w:tabs>
          <w:tab w:val="num" w:pos="3600"/>
        </w:tabs>
        <w:ind w:left="3600" w:hanging="360"/>
      </w:pPr>
      <w:rPr>
        <w:rFonts w:ascii="Arial" w:hAnsi="Arial" w:hint="default"/>
      </w:rPr>
    </w:lvl>
    <w:lvl w:ilvl="5" w:tplc="75466CE4" w:tentative="1">
      <w:start w:val="1"/>
      <w:numFmt w:val="bullet"/>
      <w:lvlText w:val="•"/>
      <w:lvlJc w:val="left"/>
      <w:pPr>
        <w:tabs>
          <w:tab w:val="num" w:pos="4320"/>
        </w:tabs>
        <w:ind w:left="4320" w:hanging="360"/>
      </w:pPr>
      <w:rPr>
        <w:rFonts w:ascii="Arial" w:hAnsi="Arial" w:hint="default"/>
      </w:rPr>
    </w:lvl>
    <w:lvl w:ilvl="6" w:tplc="F3825EBE" w:tentative="1">
      <w:start w:val="1"/>
      <w:numFmt w:val="bullet"/>
      <w:lvlText w:val="•"/>
      <w:lvlJc w:val="left"/>
      <w:pPr>
        <w:tabs>
          <w:tab w:val="num" w:pos="5040"/>
        </w:tabs>
        <w:ind w:left="5040" w:hanging="360"/>
      </w:pPr>
      <w:rPr>
        <w:rFonts w:ascii="Arial" w:hAnsi="Arial" w:hint="default"/>
      </w:rPr>
    </w:lvl>
    <w:lvl w:ilvl="7" w:tplc="F7F05BEC" w:tentative="1">
      <w:start w:val="1"/>
      <w:numFmt w:val="bullet"/>
      <w:lvlText w:val="•"/>
      <w:lvlJc w:val="left"/>
      <w:pPr>
        <w:tabs>
          <w:tab w:val="num" w:pos="5760"/>
        </w:tabs>
        <w:ind w:left="5760" w:hanging="360"/>
      </w:pPr>
      <w:rPr>
        <w:rFonts w:ascii="Arial" w:hAnsi="Arial" w:hint="default"/>
      </w:rPr>
    </w:lvl>
    <w:lvl w:ilvl="8" w:tplc="00ECDA0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2BE1085B"/>
    <w:multiLevelType w:val="hybridMultilevel"/>
    <w:tmpl w:val="8166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585EBF"/>
    <w:multiLevelType w:val="hybridMultilevel"/>
    <w:tmpl w:val="71A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AD2B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2CCF309D"/>
    <w:multiLevelType w:val="multilevel"/>
    <w:tmpl w:val="797ACD24"/>
    <w:lvl w:ilvl="0">
      <w:start w:val="3"/>
      <w:numFmt w:val="decimal"/>
      <w:lvlText w:val="%1."/>
      <w:lvlJc w:val="left"/>
      <w:pPr>
        <w:tabs>
          <w:tab w:val="num" w:pos="720"/>
        </w:tabs>
        <w:ind w:left="720" w:hanging="720"/>
      </w:pPr>
      <w:rPr>
        <w:rFonts w:hint="default"/>
        <w:b/>
        <w:bCs/>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4" w15:restartNumberingAfterBreak="0">
    <w:nsid w:val="2D140656"/>
    <w:multiLevelType w:val="hybridMultilevel"/>
    <w:tmpl w:val="91DC0762"/>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5" w15:restartNumberingAfterBreak="0">
    <w:nsid w:val="2EE41E4F"/>
    <w:multiLevelType w:val="hybridMultilevel"/>
    <w:tmpl w:val="AF443090"/>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F1E5EE9"/>
    <w:multiLevelType w:val="hybridMultilevel"/>
    <w:tmpl w:val="CE2CF6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19023A6"/>
    <w:multiLevelType w:val="hybridMultilevel"/>
    <w:tmpl w:val="AA1EC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1871A3"/>
    <w:multiLevelType w:val="singleLevel"/>
    <w:tmpl w:val="04090001"/>
    <w:lvl w:ilvl="0">
      <w:start w:val="1"/>
      <w:numFmt w:val="bullet"/>
      <w:lvlText w:val=""/>
      <w:lvlJc w:val="left"/>
      <w:pPr>
        <w:ind w:left="720" w:hanging="360"/>
      </w:pPr>
      <w:rPr>
        <w:rFonts w:ascii="Symbol" w:hAnsi="Symbol" w:hint="default"/>
      </w:rPr>
    </w:lvl>
  </w:abstractNum>
  <w:abstractNum w:abstractNumId="49" w15:restartNumberingAfterBreak="0">
    <w:nsid w:val="32F93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332F4AD9"/>
    <w:multiLevelType w:val="hybridMultilevel"/>
    <w:tmpl w:val="738A0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1" w15:restartNumberingAfterBreak="0">
    <w:nsid w:val="35A82770"/>
    <w:multiLevelType w:val="hybridMultilevel"/>
    <w:tmpl w:val="1F6E44D0"/>
    <w:lvl w:ilvl="0" w:tplc="6832AFB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866B36"/>
    <w:multiLevelType w:val="hybridMultilevel"/>
    <w:tmpl w:val="2C2C098E"/>
    <w:lvl w:ilvl="0" w:tplc="D8F235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FF6A70"/>
    <w:multiLevelType w:val="hybridMultilevel"/>
    <w:tmpl w:val="2AE6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B07311B"/>
    <w:multiLevelType w:val="hybridMultilevel"/>
    <w:tmpl w:val="BDD2B71C"/>
    <w:lvl w:ilvl="0" w:tplc="0409000F">
      <w:start w:val="1"/>
      <w:numFmt w:val="decimal"/>
      <w:lvlText w:val="%1."/>
      <w:lvlJc w:val="left"/>
      <w:pPr>
        <w:ind w:left="72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15:restartNumberingAfterBreak="0">
    <w:nsid w:val="3CD74860"/>
    <w:multiLevelType w:val="hybridMultilevel"/>
    <w:tmpl w:val="8104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807435"/>
    <w:multiLevelType w:val="hybridMultilevel"/>
    <w:tmpl w:val="B5724C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F1B400C"/>
    <w:multiLevelType w:val="singleLevel"/>
    <w:tmpl w:val="04090001"/>
    <w:lvl w:ilvl="0">
      <w:start w:val="1"/>
      <w:numFmt w:val="bullet"/>
      <w:lvlText w:val=""/>
      <w:lvlJc w:val="left"/>
      <w:pPr>
        <w:ind w:left="720" w:hanging="360"/>
      </w:pPr>
      <w:rPr>
        <w:rFonts w:ascii="Symbol" w:hAnsi="Symbol" w:hint="default"/>
      </w:rPr>
    </w:lvl>
  </w:abstractNum>
  <w:abstractNum w:abstractNumId="58" w15:restartNumberingAfterBreak="0">
    <w:nsid w:val="3FDA5F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3FF2611D"/>
    <w:multiLevelType w:val="hybridMultilevel"/>
    <w:tmpl w:val="774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03443F"/>
    <w:multiLevelType w:val="hybridMultilevel"/>
    <w:tmpl w:val="41FCEB3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2A21069"/>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2" w15:restartNumberingAfterBreak="0">
    <w:nsid w:val="43D46E47"/>
    <w:multiLevelType w:val="hybridMultilevel"/>
    <w:tmpl w:val="CB1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3D91832"/>
    <w:multiLevelType w:val="hybridMultilevel"/>
    <w:tmpl w:val="E808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051236"/>
    <w:multiLevelType w:val="hybridMultilevel"/>
    <w:tmpl w:val="A202D5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5" w15:restartNumberingAfterBreak="0">
    <w:nsid w:val="457C7220"/>
    <w:multiLevelType w:val="multilevel"/>
    <w:tmpl w:val="0E1E046A"/>
    <w:lvl w:ilvl="0">
      <w:start w:val="1"/>
      <w:numFmt w:val="decimal"/>
      <w:lvlText w:val="%1"/>
      <w:lvlJc w:val="left"/>
      <w:pPr>
        <w:ind w:left="450" w:hanging="450"/>
      </w:pPr>
      <w:rPr>
        <w:rFonts w:hint="default"/>
      </w:rPr>
    </w:lvl>
    <w:lvl w:ilvl="1">
      <w:start w:val="1"/>
      <w:numFmt w:val="decimal"/>
      <w:lvlText w:val="%1.%2"/>
      <w:lvlJc w:val="left"/>
      <w:pPr>
        <w:ind w:left="450" w:hanging="45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45EE7994"/>
    <w:multiLevelType w:val="hybridMultilevel"/>
    <w:tmpl w:val="C844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63766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8" w15:restartNumberingAfterBreak="0">
    <w:nsid w:val="4750089C"/>
    <w:multiLevelType w:val="hybridMultilevel"/>
    <w:tmpl w:val="DA5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7A54725"/>
    <w:multiLevelType w:val="hybridMultilevel"/>
    <w:tmpl w:val="2BCCA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85414EC"/>
    <w:multiLevelType w:val="hybridMultilevel"/>
    <w:tmpl w:val="BE2EA422"/>
    <w:lvl w:ilvl="0" w:tplc="52A26094">
      <w:start w:val="1"/>
      <w:numFmt w:val="lowerLetter"/>
      <w:lvlText w:val="%1."/>
      <w:lvlJc w:val="left"/>
      <w:pPr>
        <w:ind w:left="1080" w:hanging="360"/>
      </w:pPr>
      <w:rPr>
        <w:rFonts w:ascii="Arial" w:hAnsi="Arial" w:cs="Arial"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9103E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2" w15:restartNumberingAfterBreak="0">
    <w:nsid w:val="4BF94B2F"/>
    <w:multiLevelType w:val="hybridMultilevel"/>
    <w:tmpl w:val="9B26876C"/>
    <w:lvl w:ilvl="0" w:tplc="04090001">
      <w:start w:val="1"/>
      <w:numFmt w:val="bullet"/>
      <w:lvlText w:val=""/>
      <w:lvlJc w:val="left"/>
      <w:pPr>
        <w:ind w:left="720" w:hanging="360"/>
      </w:pPr>
      <w:rPr>
        <w:rFonts w:ascii="Symbol" w:hAnsi="Symbol" w:hint="default"/>
      </w:rPr>
    </w:lvl>
    <w:lvl w:ilvl="1" w:tplc="2BB89E92">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DDC325E"/>
    <w:multiLevelType w:val="hybridMultilevel"/>
    <w:tmpl w:val="1BD41B8E"/>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CD2E1B"/>
    <w:multiLevelType w:val="hybridMultilevel"/>
    <w:tmpl w:val="0E52A52A"/>
    <w:lvl w:ilvl="0" w:tplc="C60C4966">
      <w:start w:val="1"/>
      <w:numFmt w:val="bullet"/>
      <w:lvlText w:val=""/>
      <w:lvlJc w:val="left"/>
      <w:pPr>
        <w:tabs>
          <w:tab w:val="num" w:pos="720"/>
        </w:tabs>
        <w:ind w:left="720" w:hanging="360"/>
      </w:pPr>
      <w:rPr>
        <w:rFonts w:ascii="Wingdings" w:hAnsi="Wingdings" w:hint="default"/>
      </w:rPr>
    </w:lvl>
    <w:lvl w:ilvl="1" w:tplc="5A7C9EEA">
      <w:start w:val="160"/>
      <w:numFmt w:val="bullet"/>
      <w:lvlText w:val="•"/>
      <w:lvlJc w:val="left"/>
      <w:pPr>
        <w:tabs>
          <w:tab w:val="num" w:pos="1440"/>
        </w:tabs>
        <w:ind w:left="1440" w:hanging="360"/>
      </w:pPr>
      <w:rPr>
        <w:rFonts w:ascii="Times New Roman" w:hAnsi="Times New Roman" w:hint="default"/>
      </w:rPr>
    </w:lvl>
    <w:lvl w:ilvl="2" w:tplc="E51ADA94" w:tentative="1">
      <w:start w:val="1"/>
      <w:numFmt w:val="bullet"/>
      <w:lvlText w:val=""/>
      <w:lvlJc w:val="left"/>
      <w:pPr>
        <w:tabs>
          <w:tab w:val="num" w:pos="2160"/>
        </w:tabs>
        <w:ind w:left="2160" w:hanging="360"/>
      </w:pPr>
      <w:rPr>
        <w:rFonts w:ascii="Wingdings" w:hAnsi="Wingdings" w:hint="default"/>
      </w:rPr>
    </w:lvl>
    <w:lvl w:ilvl="3" w:tplc="E90CFF74" w:tentative="1">
      <w:start w:val="1"/>
      <w:numFmt w:val="bullet"/>
      <w:lvlText w:val=""/>
      <w:lvlJc w:val="left"/>
      <w:pPr>
        <w:tabs>
          <w:tab w:val="num" w:pos="2880"/>
        </w:tabs>
        <w:ind w:left="2880" w:hanging="360"/>
      </w:pPr>
      <w:rPr>
        <w:rFonts w:ascii="Wingdings" w:hAnsi="Wingdings" w:hint="default"/>
      </w:rPr>
    </w:lvl>
    <w:lvl w:ilvl="4" w:tplc="AB5C7B04" w:tentative="1">
      <w:start w:val="1"/>
      <w:numFmt w:val="bullet"/>
      <w:lvlText w:val=""/>
      <w:lvlJc w:val="left"/>
      <w:pPr>
        <w:tabs>
          <w:tab w:val="num" w:pos="3600"/>
        </w:tabs>
        <w:ind w:left="3600" w:hanging="360"/>
      </w:pPr>
      <w:rPr>
        <w:rFonts w:ascii="Wingdings" w:hAnsi="Wingdings" w:hint="default"/>
      </w:rPr>
    </w:lvl>
    <w:lvl w:ilvl="5" w:tplc="E042E220" w:tentative="1">
      <w:start w:val="1"/>
      <w:numFmt w:val="bullet"/>
      <w:lvlText w:val=""/>
      <w:lvlJc w:val="left"/>
      <w:pPr>
        <w:tabs>
          <w:tab w:val="num" w:pos="4320"/>
        </w:tabs>
        <w:ind w:left="4320" w:hanging="360"/>
      </w:pPr>
      <w:rPr>
        <w:rFonts w:ascii="Wingdings" w:hAnsi="Wingdings" w:hint="default"/>
      </w:rPr>
    </w:lvl>
    <w:lvl w:ilvl="6" w:tplc="9674535C" w:tentative="1">
      <w:start w:val="1"/>
      <w:numFmt w:val="bullet"/>
      <w:lvlText w:val=""/>
      <w:lvlJc w:val="left"/>
      <w:pPr>
        <w:tabs>
          <w:tab w:val="num" w:pos="5040"/>
        </w:tabs>
        <w:ind w:left="5040" w:hanging="360"/>
      </w:pPr>
      <w:rPr>
        <w:rFonts w:ascii="Wingdings" w:hAnsi="Wingdings" w:hint="default"/>
      </w:rPr>
    </w:lvl>
    <w:lvl w:ilvl="7" w:tplc="66089B46" w:tentative="1">
      <w:start w:val="1"/>
      <w:numFmt w:val="bullet"/>
      <w:lvlText w:val=""/>
      <w:lvlJc w:val="left"/>
      <w:pPr>
        <w:tabs>
          <w:tab w:val="num" w:pos="5760"/>
        </w:tabs>
        <w:ind w:left="5760" w:hanging="360"/>
      </w:pPr>
      <w:rPr>
        <w:rFonts w:ascii="Wingdings" w:hAnsi="Wingdings" w:hint="default"/>
      </w:rPr>
    </w:lvl>
    <w:lvl w:ilvl="8" w:tplc="79E60AC8"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3C5034B"/>
    <w:multiLevelType w:val="hybridMultilevel"/>
    <w:tmpl w:val="CCC2A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4ED4538"/>
    <w:multiLevelType w:val="hybridMultilevel"/>
    <w:tmpl w:val="93F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67C0979"/>
    <w:multiLevelType w:val="hybridMultilevel"/>
    <w:tmpl w:val="2132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6887A9C"/>
    <w:multiLevelType w:val="multilevel"/>
    <w:tmpl w:val="0B42454E"/>
    <w:lvl w:ilvl="0">
      <w:start w:val="3"/>
      <w:numFmt w:val="decimal"/>
      <w:lvlText w:val="%1"/>
      <w:lvlJc w:val="left"/>
      <w:pPr>
        <w:ind w:left="540" w:hanging="540"/>
      </w:pPr>
      <w:rPr>
        <w:rFonts w:hint="default"/>
      </w:rPr>
    </w:lvl>
    <w:lvl w:ilvl="1">
      <w:start w:val="12"/>
      <w:numFmt w:val="decimal"/>
      <w:lvlText w:val="%1.%2"/>
      <w:lvlJc w:val="left"/>
      <w:pPr>
        <w:ind w:left="73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9" w15:restartNumberingAfterBreak="0">
    <w:nsid w:val="57193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5743698A"/>
    <w:multiLevelType w:val="hybridMultilevel"/>
    <w:tmpl w:val="0B94AD9A"/>
    <w:lvl w:ilvl="0" w:tplc="6CF6A2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9444A30"/>
    <w:multiLevelType w:val="hybridMultilevel"/>
    <w:tmpl w:val="72C0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9EA3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5DC87A1C"/>
    <w:multiLevelType w:val="multilevel"/>
    <w:tmpl w:val="3E6AC77E"/>
    <w:lvl w:ilvl="0">
      <w:start w:val="1"/>
      <w:numFmt w:val="bullet"/>
      <w:pStyle w:val="List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440"/>
        </w:tabs>
        <w:ind w:left="1440" w:hanging="360"/>
      </w:pPr>
      <w:rPr>
        <w:rFonts w:ascii="Symbol" w:hAnsi="Symbol" w:hint="default"/>
        <w:color w:val="auto"/>
        <w:sz w:val="20"/>
        <w:szCs w:val="20"/>
      </w:rPr>
    </w:lvl>
    <w:lvl w:ilvl="3">
      <w:start w:val="1"/>
      <w:numFmt w:val="bullet"/>
      <w:lvlText w:val="-"/>
      <w:lvlJc w:val="left"/>
      <w:pPr>
        <w:tabs>
          <w:tab w:val="num" w:pos="1800"/>
        </w:tabs>
        <w:ind w:left="1800" w:hanging="360"/>
      </w:pPr>
      <w:rPr>
        <w:rFonts w:ascii="Courier New" w:hAnsi="Courier New"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84" w15:restartNumberingAfterBreak="0">
    <w:nsid w:val="5E1879F8"/>
    <w:multiLevelType w:val="hybridMultilevel"/>
    <w:tmpl w:val="F29E5E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EC90C71"/>
    <w:multiLevelType w:val="hybridMultilevel"/>
    <w:tmpl w:val="DA92C2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604912D9"/>
    <w:multiLevelType w:val="hybridMultilevel"/>
    <w:tmpl w:val="919C841C"/>
    <w:lvl w:ilvl="0" w:tplc="4E267F8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0BC6A81"/>
    <w:multiLevelType w:val="hybridMultilevel"/>
    <w:tmpl w:val="6B0C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1274FEE"/>
    <w:multiLevelType w:val="hybridMultilevel"/>
    <w:tmpl w:val="855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138663B"/>
    <w:multiLevelType w:val="hybridMultilevel"/>
    <w:tmpl w:val="DACED4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63A32241"/>
    <w:multiLevelType w:val="hybridMultilevel"/>
    <w:tmpl w:val="A07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56E700E"/>
    <w:multiLevelType w:val="hybridMultilevel"/>
    <w:tmpl w:val="448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67C6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3" w15:restartNumberingAfterBreak="0">
    <w:nsid w:val="686C391A"/>
    <w:multiLevelType w:val="hybridMultilevel"/>
    <w:tmpl w:val="A93CEEF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AE057FE"/>
    <w:multiLevelType w:val="hybridMultilevel"/>
    <w:tmpl w:val="53B009DA"/>
    <w:lvl w:ilvl="0" w:tplc="D2FCB350">
      <w:start w:val="1"/>
      <w:numFmt w:val="bullet"/>
      <w:lvlText w:val=""/>
      <w:lvlJc w:val="left"/>
      <w:pPr>
        <w:ind w:left="360" w:hanging="360"/>
      </w:pPr>
      <w:rPr>
        <w:rFonts w:ascii="Wingdings" w:hAnsi="Wingdings" w:hint="default"/>
      </w:rPr>
    </w:lvl>
    <w:lvl w:ilvl="1" w:tplc="81D2C9A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DF07069"/>
    <w:multiLevelType w:val="hybridMultilevel"/>
    <w:tmpl w:val="EB0CDC3E"/>
    <w:lvl w:ilvl="0" w:tplc="0409000F">
      <w:start w:val="1"/>
      <w:numFmt w:val="decimal"/>
      <w:lvlText w:val="%1."/>
      <w:lvlJc w:val="left"/>
      <w:pPr>
        <w:ind w:left="720" w:hanging="360"/>
      </w:pPr>
      <w:rPr>
        <w:rFonts w:eastAsia="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FA01C02"/>
    <w:multiLevelType w:val="multilevel"/>
    <w:tmpl w:val="677A1E9C"/>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7" w15:restartNumberingAfterBreak="0">
    <w:nsid w:val="701D5521"/>
    <w:multiLevelType w:val="hybridMultilevel"/>
    <w:tmpl w:val="3F3A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1A358E3"/>
    <w:multiLevelType w:val="hybridMultilevel"/>
    <w:tmpl w:val="D1263C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31D6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0" w15:restartNumberingAfterBreak="0">
    <w:nsid w:val="75227A4D"/>
    <w:multiLevelType w:val="hybridMultilevel"/>
    <w:tmpl w:val="6BC830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7513024"/>
    <w:multiLevelType w:val="hybridMultilevel"/>
    <w:tmpl w:val="1760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A68481B"/>
    <w:multiLevelType w:val="hybridMultilevel"/>
    <w:tmpl w:val="12FC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BCB5F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4" w15:restartNumberingAfterBreak="0">
    <w:nsid w:val="7D6138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5" w15:restartNumberingAfterBreak="0">
    <w:nsid w:val="7DC663A0"/>
    <w:multiLevelType w:val="singleLevel"/>
    <w:tmpl w:val="04090001"/>
    <w:lvl w:ilvl="0">
      <w:start w:val="1"/>
      <w:numFmt w:val="bullet"/>
      <w:lvlText w:val=""/>
      <w:lvlJc w:val="left"/>
      <w:pPr>
        <w:ind w:left="720" w:hanging="360"/>
      </w:pPr>
      <w:rPr>
        <w:rFonts w:ascii="Symbol" w:hAnsi="Symbol" w:hint="default"/>
      </w:rPr>
    </w:lvl>
  </w:abstractNum>
  <w:abstractNum w:abstractNumId="106" w15:restartNumberingAfterBreak="0">
    <w:nsid w:val="7EB77E66"/>
    <w:multiLevelType w:val="multilevel"/>
    <w:tmpl w:val="752EF244"/>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b/>
        <w:bCs w:val="0"/>
        <w:i w:val="0"/>
        <w:i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15:restartNumberingAfterBreak="0">
    <w:nsid w:val="7F7503FF"/>
    <w:multiLevelType w:val="hybridMultilevel"/>
    <w:tmpl w:val="0A3016DE"/>
    <w:lvl w:ilvl="0" w:tplc="04090003">
      <w:start w:val="1"/>
      <w:numFmt w:val="bullet"/>
      <w:lvlText w:val="o"/>
      <w:lvlJc w:val="left"/>
      <w:pPr>
        <w:ind w:left="2160" w:hanging="360"/>
      </w:pPr>
      <w:rPr>
        <w:rFonts w:ascii="Courier New" w:hAnsi="Courier New" w:cs="Courier New"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6944389">
    <w:abstractNumId w:val="104"/>
  </w:num>
  <w:num w:numId="2" w16cid:durableId="188301586">
    <w:abstractNumId w:val="27"/>
  </w:num>
  <w:num w:numId="3" w16cid:durableId="688413362">
    <w:abstractNumId w:val="58"/>
  </w:num>
  <w:num w:numId="4" w16cid:durableId="1409963055">
    <w:abstractNumId w:val="23"/>
  </w:num>
  <w:num w:numId="5" w16cid:durableId="1403335056">
    <w:abstractNumId w:val="67"/>
  </w:num>
  <w:num w:numId="6" w16cid:durableId="87041565">
    <w:abstractNumId w:val="29"/>
  </w:num>
  <w:num w:numId="7" w16cid:durableId="156848016">
    <w:abstractNumId w:val="48"/>
  </w:num>
  <w:num w:numId="8" w16cid:durableId="2041665227">
    <w:abstractNumId w:val="49"/>
  </w:num>
  <w:num w:numId="9" w16cid:durableId="1231428575">
    <w:abstractNumId w:val="57"/>
  </w:num>
  <w:num w:numId="10" w16cid:durableId="258492945">
    <w:abstractNumId w:val="105"/>
  </w:num>
  <w:num w:numId="11" w16cid:durableId="1517383374">
    <w:abstractNumId w:val="94"/>
  </w:num>
  <w:num w:numId="12" w16cid:durableId="263460928">
    <w:abstractNumId w:val="5"/>
  </w:num>
  <w:num w:numId="13" w16cid:durableId="1732313489">
    <w:abstractNumId w:val="65"/>
  </w:num>
  <w:num w:numId="14" w16cid:durableId="489566029">
    <w:abstractNumId w:val="36"/>
  </w:num>
  <w:num w:numId="15" w16cid:durableId="871964970">
    <w:abstractNumId w:val="106"/>
  </w:num>
  <w:num w:numId="16" w16cid:durableId="1757559611">
    <w:abstractNumId w:val="24"/>
  </w:num>
  <w:num w:numId="17" w16cid:durableId="1567649073">
    <w:abstractNumId w:val="74"/>
  </w:num>
  <w:num w:numId="18" w16cid:durableId="335576906">
    <w:abstractNumId w:val="92"/>
  </w:num>
  <w:num w:numId="19" w16cid:durableId="319891883">
    <w:abstractNumId w:val="82"/>
  </w:num>
  <w:num w:numId="20" w16cid:durableId="2074768321">
    <w:abstractNumId w:val="99"/>
  </w:num>
  <w:num w:numId="21" w16cid:durableId="1504662183">
    <w:abstractNumId w:val="8"/>
  </w:num>
  <w:num w:numId="22" w16cid:durableId="1538854721">
    <w:abstractNumId w:val="11"/>
  </w:num>
  <w:num w:numId="23" w16cid:durableId="1706560936">
    <w:abstractNumId w:val="42"/>
  </w:num>
  <w:num w:numId="24" w16cid:durableId="2113237643">
    <w:abstractNumId w:val="79"/>
  </w:num>
  <w:num w:numId="25" w16cid:durableId="1735347343">
    <w:abstractNumId w:val="71"/>
  </w:num>
  <w:num w:numId="26" w16cid:durableId="954169619">
    <w:abstractNumId w:val="14"/>
  </w:num>
  <w:num w:numId="27" w16cid:durableId="1216697254">
    <w:abstractNumId w:val="51"/>
  </w:num>
  <w:num w:numId="28" w16cid:durableId="1567182701">
    <w:abstractNumId w:val="30"/>
  </w:num>
  <w:num w:numId="29" w16cid:durableId="719983563">
    <w:abstractNumId w:val="22"/>
  </w:num>
  <w:num w:numId="30" w16cid:durableId="1631474199">
    <w:abstractNumId w:val="15"/>
  </w:num>
  <w:num w:numId="31" w16cid:durableId="994181822">
    <w:abstractNumId w:val="38"/>
  </w:num>
  <w:num w:numId="32" w16cid:durableId="822625734">
    <w:abstractNumId w:val="61"/>
  </w:num>
  <w:num w:numId="33" w16cid:durableId="1406032942">
    <w:abstractNumId w:val="32"/>
  </w:num>
  <w:num w:numId="34" w16cid:durableId="1771505136">
    <w:abstractNumId w:val="16"/>
  </w:num>
  <w:num w:numId="35" w16cid:durableId="417210513">
    <w:abstractNumId w:val="56"/>
  </w:num>
  <w:num w:numId="36" w16cid:durableId="1305156900">
    <w:abstractNumId w:val="39"/>
  </w:num>
  <w:num w:numId="37" w16cid:durableId="242643174">
    <w:abstractNumId w:val="41"/>
  </w:num>
  <w:num w:numId="38" w16cid:durableId="837309800">
    <w:abstractNumId w:val="96"/>
  </w:num>
  <w:num w:numId="39" w16cid:durableId="1322999016">
    <w:abstractNumId w:val="37"/>
  </w:num>
  <w:num w:numId="40" w16cid:durableId="941500605">
    <w:abstractNumId w:val="90"/>
  </w:num>
  <w:num w:numId="41" w16cid:durableId="474687684">
    <w:abstractNumId w:val="72"/>
  </w:num>
  <w:num w:numId="42" w16cid:durableId="1326202111">
    <w:abstractNumId w:val="64"/>
  </w:num>
  <w:num w:numId="43" w16cid:durableId="1285235039">
    <w:abstractNumId w:val="12"/>
  </w:num>
  <w:num w:numId="44" w16cid:durableId="1092433240">
    <w:abstractNumId w:val="18"/>
  </w:num>
  <w:num w:numId="45" w16cid:durableId="945190036">
    <w:abstractNumId w:val="91"/>
  </w:num>
  <w:num w:numId="46" w16cid:durableId="1960841771">
    <w:abstractNumId w:val="21"/>
  </w:num>
  <w:num w:numId="47" w16cid:durableId="2127508005">
    <w:abstractNumId w:val="107"/>
  </w:num>
  <w:num w:numId="48" w16cid:durableId="1834223483">
    <w:abstractNumId w:val="78"/>
  </w:num>
  <w:num w:numId="49" w16cid:durableId="2006937031">
    <w:abstractNumId w:val="80"/>
  </w:num>
  <w:num w:numId="50" w16cid:durableId="1029840108">
    <w:abstractNumId w:val="103"/>
  </w:num>
  <w:num w:numId="51" w16cid:durableId="806430892">
    <w:abstractNumId w:val="53"/>
  </w:num>
  <w:num w:numId="52" w16cid:durableId="675771810">
    <w:abstractNumId w:val="59"/>
  </w:num>
  <w:num w:numId="53" w16cid:durableId="2129082361">
    <w:abstractNumId w:val="62"/>
  </w:num>
  <w:num w:numId="54" w16cid:durableId="1371370991">
    <w:abstractNumId w:val="13"/>
  </w:num>
  <w:num w:numId="55" w16cid:durableId="1121538956">
    <w:abstractNumId w:val="26"/>
  </w:num>
  <w:num w:numId="56" w16cid:durableId="372654492">
    <w:abstractNumId w:val="93"/>
  </w:num>
  <w:num w:numId="57" w16cid:durableId="517425006">
    <w:abstractNumId w:val="73"/>
  </w:num>
  <w:num w:numId="58" w16cid:durableId="1838882343">
    <w:abstractNumId w:val="55"/>
  </w:num>
  <w:num w:numId="59" w16cid:durableId="1275602601">
    <w:abstractNumId w:val="101"/>
  </w:num>
  <w:num w:numId="60" w16cid:durableId="171919782">
    <w:abstractNumId w:val="63"/>
  </w:num>
  <w:num w:numId="61" w16cid:durableId="2127237145">
    <w:abstractNumId w:val="97"/>
  </w:num>
  <w:num w:numId="62" w16cid:durableId="1080517509">
    <w:abstractNumId w:val="28"/>
  </w:num>
  <w:num w:numId="63" w16cid:durableId="795872337">
    <w:abstractNumId w:val="44"/>
  </w:num>
  <w:num w:numId="64" w16cid:durableId="186020822">
    <w:abstractNumId w:val="9"/>
  </w:num>
  <w:num w:numId="65" w16cid:durableId="718628030">
    <w:abstractNumId w:val="76"/>
  </w:num>
  <w:num w:numId="66" w16cid:durableId="649554334">
    <w:abstractNumId w:val="88"/>
  </w:num>
  <w:num w:numId="67" w16cid:durableId="985864039">
    <w:abstractNumId w:val="52"/>
  </w:num>
  <w:num w:numId="68" w16cid:durableId="1339699764">
    <w:abstractNumId w:val="25"/>
  </w:num>
  <w:num w:numId="69" w16cid:durableId="128742868">
    <w:abstractNumId w:val="89"/>
  </w:num>
  <w:num w:numId="70" w16cid:durableId="1414815142">
    <w:abstractNumId w:val="68"/>
  </w:num>
  <w:num w:numId="71" w16cid:durableId="293685266">
    <w:abstractNumId w:val="87"/>
  </w:num>
  <w:num w:numId="72" w16cid:durableId="801341162">
    <w:abstractNumId w:val="35"/>
  </w:num>
  <w:num w:numId="73" w16cid:durableId="1810629313">
    <w:abstractNumId w:val="81"/>
  </w:num>
  <w:num w:numId="74" w16cid:durableId="1394352781">
    <w:abstractNumId w:val="66"/>
  </w:num>
  <w:num w:numId="75" w16cid:durableId="2102407565">
    <w:abstractNumId w:val="34"/>
  </w:num>
  <w:num w:numId="76" w16cid:durableId="198591367">
    <w:abstractNumId w:val="69"/>
  </w:num>
  <w:num w:numId="77" w16cid:durableId="610861958">
    <w:abstractNumId w:val="85"/>
  </w:num>
  <w:num w:numId="78" w16cid:durableId="695037915">
    <w:abstractNumId w:val="6"/>
  </w:num>
  <w:num w:numId="79" w16cid:durableId="1153910733">
    <w:abstractNumId w:val="77"/>
  </w:num>
  <w:num w:numId="80" w16cid:durableId="984165744">
    <w:abstractNumId w:val="100"/>
  </w:num>
  <w:num w:numId="81" w16cid:durableId="1739286047">
    <w:abstractNumId w:val="60"/>
  </w:num>
  <w:num w:numId="82" w16cid:durableId="242490153">
    <w:abstractNumId w:val="102"/>
  </w:num>
  <w:num w:numId="83" w16cid:durableId="1364356886">
    <w:abstractNumId w:val="83"/>
  </w:num>
  <w:num w:numId="84" w16cid:durableId="1881671916">
    <w:abstractNumId w:val="33"/>
  </w:num>
  <w:num w:numId="85" w16cid:durableId="1736708839">
    <w:abstractNumId w:val="4"/>
  </w:num>
  <w:num w:numId="86" w16cid:durableId="1524513344">
    <w:abstractNumId w:val="3"/>
  </w:num>
  <w:num w:numId="87" w16cid:durableId="1724475848">
    <w:abstractNumId w:val="2"/>
  </w:num>
  <w:num w:numId="88" w16cid:durableId="1922719178">
    <w:abstractNumId w:val="1"/>
  </w:num>
  <w:num w:numId="89" w16cid:durableId="1204319858">
    <w:abstractNumId w:val="0"/>
  </w:num>
  <w:num w:numId="90" w16cid:durableId="1071004579">
    <w:abstractNumId w:val="75"/>
  </w:num>
  <w:num w:numId="91" w16cid:durableId="198277643">
    <w:abstractNumId w:val="54"/>
  </w:num>
  <w:num w:numId="92" w16cid:durableId="1216353287">
    <w:abstractNumId w:val="19"/>
  </w:num>
  <w:num w:numId="93" w16cid:durableId="1129978091">
    <w:abstractNumId w:val="1"/>
    <w:lvlOverride w:ilvl="0">
      <w:startOverride w:val="1"/>
    </w:lvlOverride>
  </w:num>
  <w:num w:numId="94" w16cid:durableId="257492330">
    <w:abstractNumId w:val="3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900095416">
    <w:abstractNumId w:val="43"/>
  </w:num>
  <w:num w:numId="96" w16cid:durableId="2099400030">
    <w:abstractNumId w:val="7"/>
  </w:num>
  <w:num w:numId="97" w16cid:durableId="1577519424">
    <w:abstractNumId w:val="40"/>
  </w:num>
  <w:num w:numId="98" w16cid:durableId="1944412616">
    <w:abstractNumId w:val="70"/>
  </w:num>
  <w:num w:numId="99" w16cid:durableId="169024429">
    <w:abstractNumId w:val="86"/>
  </w:num>
  <w:num w:numId="100" w16cid:durableId="2029407907">
    <w:abstractNumId w:val="45"/>
  </w:num>
  <w:num w:numId="101" w16cid:durableId="324938056">
    <w:abstractNumId w:val="50"/>
  </w:num>
  <w:num w:numId="102" w16cid:durableId="1387023661">
    <w:abstractNumId w:val="46"/>
  </w:num>
  <w:num w:numId="103" w16cid:durableId="146944788">
    <w:abstractNumId w:val="84"/>
  </w:num>
  <w:num w:numId="104" w16cid:durableId="1416434358">
    <w:abstractNumId w:val="98"/>
  </w:num>
  <w:num w:numId="105" w16cid:durableId="350379468">
    <w:abstractNumId w:val="47"/>
  </w:num>
  <w:num w:numId="106" w16cid:durableId="182210859">
    <w:abstractNumId w:val="17"/>
  </w:num>
  <w:num w:numId="107" w16cid:durableId="658310451">
    <w:abstractNumId w:val="20"/>
  </w:num>
  <w:num w:numId="108" w16cid:durableId="1526402934">
    <w:abstractNumId w:val="10"/>
  </w:num>
  <w:num w:numId="109" w16cid:durableId="1725447148">
    <w:abstractNumId w:val="95"/>
  </w:num>
  <w:num w:numId="110" w16cid:durableId="1400786319">
    <w:abstractNumId w:val="31"/>
  </w:num>
  <w:numIdMacAtCleanup w:val="10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David E CTR USARMY HQDA ASA ALT (USA)">
    <w15:presenceInfo w15:providerId="AD" w15:userId="S::david.e.patrick7.ctr@army.mil::e7a2bb6b-25ca-43e9-a0ff-07bdc90c8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drawingGridHorizontalSpacing w:val="10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99"/>
    <w:rsid w:val="00000624"/>
    <w:rsid w:val="00000F44"/>
    <w:rsid w:val="000011B5"/>
    <w:rsid w:val="00001D9A"/>
    <w:rsid w:val="00002238"/>
    <w:rsid w:val="0000242F"/>
    <w:rsid w:val="0000272B"/>
    <w:rsid w:val="00002820"/>
    <w:rsid w:val="00003A54"/>
    <w:rsid w:val="000048D7"/>
    <w:rsid w:val="00005278"/>
    <w:rsid w:val="0000589F"/>
    <w:rsid w:val="00005AA9"/>
    <w:rsid w:val="00007057"/>
    <w:rsid w:val="000073E1"/>
    <w:rsid w:val="00007C6A"/>
    <w:rsid w:val="00007DAD"/>
    <w:rsid w:val="000100E6"/>
    <w:rsid w:val="00010F34"/>
    <w:rsid w:val="00011262"/>
    <w:rsid w:val="00011285"/>
    <w:rsid w:val="00011EF4"/>
    <w:rsid w:val="0001284B"/>
    <w:rsid w:val="000132B4"/>
    <w:rsid w:val="0001370A"/>
    <w:rsid w:val="0001476B"/>
    <w:rsid w:val="00015CC8"/>
    <w:rsid w:val="000171C6"/>
    <w:rsid w:val="000223CD"/>
    <w:rsid w:val="000228C1"/>
    <w:rsid w:val="000229E8"/>
    <w:rsid w:val="00023345"/>
    <w:rsid w:val="0002337F"/>
    <w:rsid w:val="000244F6"/>
    <w:rsid w:val="0002463F"/>
    <w:rsid w:val="0002526A"/>
    <w:rsid w:val="00027617"/>
    <w:rsid w:val="00027DB2"/>
    <w:rsid w:val="0003019B"/>
    <w:rsid w:val="0003095C"/>
    <w:rsid w:val="000309F0"/>
    <w:rsid w:val="00031172"/>
    <w:rsid w:val="0003118F"/>
    <w:rsid w:val="00031B25"/>
    <w:rsid w:val="00031D8A"/>
    <w:rsid w:val="00031F51"/>
    <w:rsid w:val="00033073"/>
    <w:rsid w:val="00035E6F"/>
    <w:rsid w:val="00037CD0"/>
    <w:rsid w:val="00040E7B"/>
    <w:rsid w:val="0004105B"/>
    <w:rsid w:val="0004117A"/>
    <w:rsid w:val="000438CB"/>
    <w:rsid w:val="000439CF"/>
    <w:rsid w:val="00043AE2"/>
    <w:rsid w:val="00043E27"/>
    <w:rsid w:val="000441E9"/>
    <w:rsid w:val="0004442F"/>
    <w:rsid w:val="000449D6"/>
    <w:rsid w:val="000459E1"/>
    <w:rsid w:val="0004612A"/>
    <w:rsid w:val="000467C9"/>
    <w:rsid w:val="000473C4"/>
    <w:rsid w:val="000474B6"/>
    <w:rsid w:val="00047C0B"/>
    <w:rsid w:val="00050517"/>
    <w:rsid w:val="00051725"/>
    <w:rsid w:val="00051F46"/>
    <w:rsid w:val="0005232C"/>
    <w:rsid w:val="00053308"/>
    <w:rsid w:val="00054113"/>
    <w:rsid w:val="000548D2"/>
    <w:rsid w:val="0005534E"/>
    <w:rsid w:val="000559B1"/>
    <w:rsid w:val="00060583"/>
    <w:rsid w:val="00060825"/>
    <w:rsid w:val="00060A15"/>
    <w:rsid w:val="00061CD9"/>
    <w:rsid w:val="000620BA"/>
    <w:rsid w:val="000624D6"/>
    <w:rsid w:val="00062D8F"/>
    <w:rsid w:val="000635EE"/>
    <w:rsid w:val="00063671"/>
    <w:rsid w:val="000640CD"/>
    <w:rsid w:val="0006452E"/>
    <w:rsid w:val="00064A0E"/>
    <w:rsid w:val="00064C6F"/>
    <w:rsid w:val="00065F3F"/>
    <w:rsid w:val="00070738"/>
    <w:rsid w:val="0007201D"/>
    <w:rsid w:val="000729BC"/>
    <w:rsid w:val="00073401"/>
    <w:rsid w:val="000739D5"/>
    <w:rsid w:val="00073D45"/>
    <w:rsid w:val="000741DD"/>
    <w:rsid w:val="00074CFB"/>
    <w:rsid w:val="00075949"/>
    <w:rsid w:val="00075C3C"/>
    <w:rsid w:val="00076443"/>
    <w:rsid w:val="000765D0"/>
    <w:rsid w:val="00076FAF"/>
    <w:rsid w:val="00077A1C"/>
    <w:rsid w:val="000806BC"/>
    <w:rsid w:val="00081678"/>
    <w:rsid w:val="000834B6"/>
    <w:rsid w:val="000835E2"/>
    <w:rsid w:val="00083896"/>
    <w:rsid w:val="000847F0"/>
    <w:rsid w:val="00084C23"/>
    <w:rsid w:val="0008549E"/>
    <w:rsid w:val="00086ADF"/>
    <w:rsid w:val="00087A35"/>
    <w:rsid w:val="0009006A"/>
    <w:rsid w:val="0009055D"/>
    <w:rsid w:val="00090B46"/>
    <w:rsid w:val="00091A58"/>
    <w:rsid w:val="00092168"/>
    <w:rsid w:val="00092CCA"/>
    <w:rsid w:val="0009307D"/>
    <w:rsid w:val="000934AA"/>
    <w:rsid w:val="0009361A"/>
    <w:rsid w:val="00093E25"/>
    <w:rsid w:val="00093E93"/>
    <w:rsid w:val="00094689"/>
    <w:rsid w:val="00094899"/>
    <w:rsid w:val="00094F07"/>
    <w:rsid w:val="000951CA"/>
    <w:rsid w:val="00095B1E"/>
    <w:rsid w:val="0009661D"/>
    <w:rsid w:val="00096F0F"/>
    <w:rsid w:val="000A0039"/>
    <w:rsid w:val="000A08C6"/>
    <w:rsid w:val="000A0B5F"/>
    <w:rsid w:val="000A0E6D"/>
    <w:rsid w:val="000A0EBE"/>
    <w:rsid w:val="000A1641"/>
    <w:rsid w:val="000A2444"/>
    <w:rsid w:val="000A2806"/>
    <w:rsid w:val="000A2C3D"/>
    <w:rsid w:val="000A349A"/>
    <w:rsid w:val="000A3616"/>
    <w:rsid w:val="000A3A4C"/>
    <w:rsid w:val="000A3B66"/>
    <w:rsid w:val="000A3E23"/>
    <w:rsid w:val="000A4389"/>
    <w:rsid w:val="000A48AC"/>
    <w:rsid w:val="000A4DC5"/>
    <w:rsid w:val="000A4F43"/>
    <w:rsid w:val="000A52A2"/>
    <w:rsid w:val="000A5C2E"/>
    <w:rsid w:val="000A5C66"/>
    <w:rsid w:val="000A626B"/>
    <w:rsid w:val="000A6693"/>
    <w:rsid w:val="000A66DB"/>
    <w:rsid w:val="000A78A1"/>
    <w:rsid w:val="000B0A14"/>
    <w:rsid w:val="000B1189"/>
    <w:rsid w:val="000B23D5"/>
    <w:rsid w:val="000B2649"/>
    <w:rsid w:val="000B299A"/>
    <w:rsid w:val="000B2B35"/>
    <w:rsid w:val="000B2C77"/>
    <w:rsid w:val="000B3123"/>
    <w:rsid w:val="000B32B9"/>
    <w:rsid w:val="000B415C"/>
    <w:rsid w:val="000B43D7"/>
    <w:rsid w:val="000B54AB"/>
    <w:rsid w:val="000B5D3F"/>
    <w:rsid w:val="000B6032"/>
    <w:rsid w:val="000B663A"/>
    <w:rsid w:val="000B6ABE"/>
    <w:rsid w:val="000B7176"/>
    <w:rsid w:val="000C01FB"/>
    <w:rsid w:val="000C0C04"/>
    <w:rsid w:val="000C0E29"/>
    <w:rsid w:val="000C20E8"/>
    <w:rsid w:val="000C6F95"/>
    <w:rsid w:val="000C72B0"/>
    <w:rsid w:val="000C76B3"/>
    <w:rsid w:val="000D0B96"/>
    <w:rsid w:val="000D1030"/>
    <w:rsid w:val="000D127E"/>
    <w:rsid w:val="000D20A8"/>
    <w:rsid w:val="000D28D2"/>
    <w:rsid w:val="000D2B8A"/>
    <w:rsid w:val="000D327E"/>
    <w:rsid w:val="000D4A4D"/>
    <w:rsid w:val="000D5FA4"/>
    <w:rsid w:val="000D5FB9"/>
    <w:rsid w:val="000D6A85"/>
    <w:rsid w:val="000D7185"/>
    <w:rsid w:val="000D73C1"/>
    <w:rsid w:val="000D7434"/>
    <w:rsid w:val="000D7F39"/>
    <w:rsid w:val="000E012D"/>
    <w:rsid w:val="000E0C72"/>
    <w:rsid w:val="000E11F4"/>
    <w:rsid w:val="000E1E75"/>
    <w:rsid w:val="000E2123"/>
    <w:rsid w:val="000E2A62"/>
    <w:rsid w:val="000E3C30"/>
    <w:rsid w:val="000E3D99"/>
    <w:rsid w:val="000E510F"/>
    <w:rsid w:val="000E5BB9"/>
    <w:rsid w:val="000E66E9"/>
    <w:rsid w:val="000E6F14"/>
    <w:rsid w:val="000E76AD"/>
    <w:rsid w:val="000E7F8D"/>
    <w:rsid w:val="000F0979"/>
    <w:rsid w:val="000F1F06"/>
    <w:rsid w:val="000F2F31"/>
    <w:rsid w:val="000F3C92"/>
    <w:rsid w:val="000F3D4D"/>
    <w:rsid w:val="000F560C"/>
    <w:rsid w:val="000F5725"/>
    <w:rsid w:val="000F615B"/>
    <w:rsid w:val="00100502"/>
    <w:rsid w:val="001007C9"/>
    <w:rsid w:val="00100D10"/>
    <w:rsid w:val="0010140E"/>
    <w:rsid w:val="0010188B"/>
    <w:rsid w:val="001023B3"/>
    <w:rsid w:val="00102443"/>
    <w:rsid w:val="0010288E"/>
    <w:rsid w:val="001047E3"/>
    <w:rsid w:val="00105105"/>
    <w:rsid w:val="001055E8"/>
    <w:rsid w:val="001057BA"/>
    <w:rsid w:val="00105C84"/>
    <w:rsid w:val="001062AF"/>
    <w:rsid w:val="00106EFD"/>
    <w:rsid w:val="0010766A"/>
    <w:rsid w:val="00107CDD"/>
    <w:rsid w:val="00110BF0"/>
    <w:rsid w:val="00110C1A"/>
    <w:rsid w:val="00111946"/>
    <w:rsid w:val="00111F40"/>
    <w:rsid w:val="0011261A"/>
    <w:rsid w:val="0011292D"/>
    <w:rsid w:val="001133AA"/>
    <w:rsid w:val="00113F3B"/>
    <w:rsid w:val="00114838"/>
    <w:rsid w:val="00114E0A"/>
    <w:rsid w:val="00115506"/>
    <w:rsid w:val="00115A12"/>
    <w:rsid w:val="00116184"/>
    <w:rsid w:val="0011689A"/>
    <w:rsid w:val="00116FE0"/>
    <w:rsid w:val="00117B57"/>
    <w:rsid w:val="00117DB6"/>
    <w:rsid w:val="00120111"/>
    <w:rsid w:val="001201EC"/>
    <w:rsid w:val="001204C0"/>
    <w:rsid w:val="001207A9"/>
    <w:rsid w:val="001209DA"/>
    <w:rsid w:val="00120C64"/>
    <w:rsid w:val="00120DE2"/>
    <w:rsid w:val="00122279"/>
    <w:rsid w:val="00122B4F"/>
    <w:rsid w:val="001237F4"/>
    <w:rsid w:val="00124B17"/>
    <w:rsid w:val="00125E50"/>
    <w:rsid w:val="0012601F"/>
    <w:rsid w:val="001262A7"/>
    <w:rsid w:val="00126627"/>
    <w:rsid w:val="00127095"/>
    <w:rsid w:val="00127E86"/>
    <w:rsid w:val="001300BA"/>
    <w:rsid w:val="001303AD"/>
    <w:rsid w:val="00130520"/>
    <w:rsid w:val="001318A3"/>
    <w:rsid w:val="001321B7"/>
    <w:rsid w:val="001321E5"/>
    <w:rsid w:val="00133317"/>
    <w:rsid w:val="00133A51"/>
    <w:rsid w:val="00133D33"/>
    <w:rsid w:val="001343BE"/>
    <w:rsid w:val="00135824"/>
    <w:rsid w:val="00135FF3"/>
    <w:rsid w:val="00136137"/>
    <w:rsid w:val="00137710"/>
    <w:rsid w:val="00137AE6"/>
    <w:rsid w:val="00137D94"/>
    <w:rsid w:val="0014005A"/>
    <w:rsid w:val="001402C1"/>
    <w:rsid w:val="0014043A"/>
    <w:rsid w:val="001408F9"/>
    <w:rsid w:val="00140A1F"/>
    <w:rsid w:val="00141D35"/>
    <w:rsid w:val="00142D84"/>
    <w:rsid w:val="00143533"/>
    <w:rsid w:val="00144187"/>
    <w:rsid w:val="001447B1"/>
    <w:rsid w:val="00145869"/>
    <w:rsid w:val="00150048"/>
    <w:rsid w:val="001502B3"/>
    <w:rsid w:val="0015046C"/>
    <w:rsid w:val="00150A6C"/>
    <w:rsid w:val="00150A9C"/>
    <w:rsid w:val="00151283"/>
    <w:rsid w:val="00153035"/>
    <w:rsid w:val="00153ABE"/>
    <w:rsid w:val="00154153"/>
    <w:rsid w:val="00154772"/>
    <w:rsid w:val="001554D8"/>
    <w:rsid w:val="00155596"/>
    <w:rsid w:val="00155699"/>
    <w:rsid w:val="00155F2A"/>
    <w:rsid w:val="00157715"/>
    <w:rsid w:val="00157F68"/>
    <w:rsid w:val="00160D3F"/>
    <w:rsid w:val="00160D65"/>
    <w:rsid w:val="00160F78"/>
    <w:rsid w:val="00161792"/>
    <w:rsid w:val="00161B99"/>
    <w:rsid w:val="00161D4E"/>
    <w:rsid w:val="00161D99"/>
    <w:rsid w:val="00161EEC"/>
    <w:rsid w:val="00162006"/>
    <w:rsid w:val="00162073"/>
    <w:rsid w:val="001627F6"/>
    <w:rsid w:val="001636CA"/>
    <w:rsid w:val="001641E3"/>
    <w:rsid w:val="00164E15"/>
    <w:rsid w:val="0016502B"/>
    <w:rsid w:val="00165BA3"/>
    <w:rsid w:val="0016658B"/>
    <w:rsid w:val="00166786"/>
    <w:rsid w:val="00166A2B"/>
    <w:rsid w:val="00167482"/>
    <w:rsid w:val="0016791E"/>
    <w:rsid w:val="00167C21"/>
    <w:rsid w:val="00170565"/>
    <w:rsid w:val="001709E3"/>
    <w:rsid w:val="00170B8C"/>
    <w:rsid w:val="00171186"/>
    <w:rsid w:val="001722FE"/>
    <w:rsid w:val="0017262D"/>
    <w:rsid w:val="00172F71"/>
    <w:rsid w:val="0017349B"/>
    <w:rsid w:val="00173CFF"/>
    <w:rsid w:val="00175E74"/>
    <w:rsid w:val="00176411"/>
    <w:rsid w:val="00176A14"/>
    <w:rsid w:val="00176E64"/>
    <w:rsid w:val="00177FB0"/>
    <w:rsid w:val="00180089"/>
    <w:rsid w:val="00180463"/>
    <w:rsid w:val="00180539"/>
    <w:rsid w:val="00180C2B"/>
    <w:rsid w:val="00180F67"/>
    <w:rsid w:val="00181E60"/>
    <w:rsid w:val="00182896"/>
    <w:rsid w:val="00182EDF"/>
    <w:rsid w:val="001833F9"/>
    <w:rsid w:val="00184AE4"/>
    <w:rsid w:val="00184D61"/>
    <w:rsid w:val="00185831"/>
    <w:rsid w:val="00185C41"/>
    <w:rsid w:val="00185DE0"/>
    <w:rsid w:val="00185F3A"/>
    <w:rsid w:val="001870B0"/>
    <w:rsid w:val="00187C98"/>
    <w:rsid w:val="00187D0E"/>
    <w:rsid w:val="00190124"/>
    <w:rsid w:val="00191942"/>
    <w:rsid w:val="0019250B"/>
    <w:rsid w:val="0019255D"/>
    <w:rsid w:val="00192591"/>
    <w:rsid w:val="0019263D"/>
    <w:rsid w:val="00193AD9"/>
    <w:rsid w:val="00193FEB"/>
    <w:rsid w:val="00194122"/>
    <w:rsid w:val="00194A3E"/>
    <w:rsid w:val="00195B4C"/>
    <w:rsid w:val="00195FC5"/>
    <w:rsid w:val="00196335"/>
    <w:rsid w:val="00197BA3"/>
    <w:rsid w:val="00197DAC"/>
    <w:rsid w:val="001A0265"/>
    <w:rsid w:val="001A0D25"/>
    <w:rsid w:val="001A1829"/>
    <w:rsid w:val="001A1E18"/>
    <w:rsid w:val="001A1E98"/>
    <w:rsid w:val="001A22BB"/>
    <w:rsid w:val="001A2417"/>
    <w:rsid w:val="001A255C"/>
    <w:rsid w:val="001A2D71"/>
    <w:rsid w:val="001A311B"/>
    <w:rsid w:val="001A3B34"/>
    <w:rsid w:val="001A3C5C"/>
    <w:rsid w:val="001A466E"/>
    <w:rsid w:val="001A5571"/>
    <w:rsid w:val="001A63B2"/>
    <w:rsid w:val="001A646F"/>
    <w:rsid w:val="001A66A6"/>
    <w:rsid w:val="001A74BA"/>
    <w:rsid w:val="001A7D24"/>
    <w:rsid w:val="001B0E7B"/>
    <w:rsid w:val="001B121E"/>
    <w:rsid w:val="001B130C"/>
    <w:rsid w:val="001B19D8"/>
    <w:rsid w:val="001B1B1F"/>
    <w:rsid w:val="001B1C44"/>
    <w:rsid w:val="001B20D3"/>
    <w:rsid w:val="001B23F9"/>
    <w:rsid w:val="001B2CF5"/>
    <w:rsid w:val="001B3001"/>
    <w:rsid w:val="001B3261"/>
    <w:rsid w:val="001B7224"/>
    <w:rsid w:val="001B7D62"/>
    <w:rsid w:val="001C014B"/>
    <w:rsid w:val="001C155E"/>
    <w:rsid w:val="001C1833"/>
    <w:rsid w:val="001C1F84"/>
    <w:rsid w:val="001C33F1"/>
    <w:rsid w:val="001C5200"/>
    <w:rsid w:val="001C5EBD"/>
    <w:rsid w:val="001C6229"/>
    <w:rsid w:val="001C6A00"/>
    <w:rsid w:val="001C704F"/>
    <w:rsid w:val="001D0D36"/>
    <w:rsid w:val="001D0D5D"/>
    <w:rsid w:val="001D104A"/>
    <w:rsid w:val="001D1814"/>
    <w:rsid w:val="001D21D4"/>
    <w:rsid w:val="001D2BC2"/>
    <w:rsid w:val="001D3173"/>
    <w:rsid w:val="001D380B"/>
    <w:rsid w:val="001D3C4C"/>
    <w:rsid w:val="001D4BB6"/>
    <w:rsid w:val="001D53BE"/>
    <w:rsid w:val="001D5888"/>
    <w:rsid w:val="001D662F"/>
    <w:rsid w:val="001D678B"/>
    <w:rsid w:val="001D6A5A"/>
    <w:rsid w:val="001D736C"/>
    <w:rsid w:val="001D7571"/>
    <w:rsid w:val="001D7A9E"/>
    <w:rsid w:val="001E0867"/>
    <w:rsid w:val="001E0875"/>
    <w:rsid w:val="001E1A70"/>
    <w:rsid w:val="001E1D07"/>
    <w:rsid w:val="001E1D6F"/>
    <w:rsid w:val="001E1E62"/>
    <w:rsid w:val="001E2099"/>
    <w:rsid w:val="001E25F7"/>
    <w:rsid w:val="001E3860"/>
    <w:rsid w:val="001E4033"/>
    <w:rsid w:val="001E4402"/>
    <w:rsid w:val="001E4EE5"/>
    <w:rsid w:val="001E5F88"/>
    <w:rsid w:val="001E644E"/>
    <w:rsid w:val="001F002B"/>
    <w:rsid w:val="001F0632"/>
    <w:rsid w:val="001F08BA"/>
    <w:rsid w:val="001F0B4C"/>
    <w:rsid w:val="001F0D54"/>
    <w:rsid w:val="001F12C3"/>
    <w:rsid w:val="001F1EE8"/>
    <w:rsid w:val="001F2C22"/>
    <w:rsid w:val="001F2CF5"/>
    <w:rsid w:val="001F3497"/>
    <w:rsid w:val="001F4591"/>
    <w:rsid w:val="001F4CB5"/>
    <w:rsid w:val="001F5D00"/>
    <w:rsid w:val="001F5E33"/>
    <w:rsid w:val="001F6EAB"/>
    <w:rsid w:val="001F7140"/>
    <w:rsid w:val="0020024E"/>
    <w:rsid w:val="00200897"/>
    <w:rsid w:val="00200D70"/>
    <w:rsid w:val="002018CC"/>
    <w:rsid w:val="00202023"/>
    <w:rsid w:val="00203C83"/>
    <w:rsid w:val="00204CF2"/>
    <w:rsid w:val="0020594E"/>
    <w:rsid w:val="00206666"/>
    <w:rsid w:val="00207897"/>
    <w:rsid w:val="00207DFD"/>
    <w:rsid w:val="002101C5"/>
    <w:rsid w:val="002106F6"/>
    <w:rsid w:val="00210A72"/>
    <w:rsid w:val="00210F20"/>
    <w:rsid w:val="00211355"/>
    <w:rsid w:val="00211EFE"/>
    <w:rsid w:val="00212054"/>
    <w:rsid w:val="002128AE"/>
    <w:rsid w:val="002128B5"/>
    <w:rsid w:val="00213AB8"/>
    <w:rsid w:val="0021464B"/>
    <w:rsid w:val="0021516F"/>
    <w:rsid w:val="002156CA"/>
    <w:rsid w:val="00215791"/>
    <w:rsid w:val="00215D40"/>
    <w:rsid w:val="00215F74"/>
    <w:rsid w:val="00216555"/>
    <w:rsid w:val="00216704"/>
    <w:rsid w:val="00216A12"/>
    <w:rsid w:val="00216A86"/>
    <w:rsid w:val="00217007"/>
    <w:rsid w:val="002175AE"/>
    <w:rsid w:val="002216EB"/>
    <w:rsid w:val="00221975"/>
    <w:rsid w:val="00221BA9"/>
    <w:rsid w:val="00221F6A"/>
    <w:rsid w:val="00222123"/>
    <w:rsid w:val="002228BB"/>
    <w:rsid w:val="00224038"/>
    <w:rsid w:val="0022464B"/>
    <w:rsid w:val="00224657"/>
    <w:rsid w:val="00224819"/>
    <w:rsid w:val="00224F83"/>
    <w:rsid w:val="0022565B"/>
    <w:rsid w:val="0022593A"/>
    <w:rsid w:val="002263E1"/>
    <w:rsid w:val="00227115"/>
    <w:rsid w:val="00227627"/>
    <w:rsid w:val="00227679"/>
    <w:rsid w:val="002304A9"/>
    <w:rsid w:val="00231EBA"/>
    <w:rsid w:val="00232C23"/>
    <w:rsid w:val="00233121"/>
    <w:rsid w:val="00233610"/>
    <w:rsid w:val="002338D2"/>
    <w:rsid w:val="002351EA"/>
    <w:rsid w:val="00235D53"/>
    <w:rsid w:val="00235FE5"/>
    <w:rsid w:val="00236433"/>
    <w:rsid w:val="00236990"/>
    <w:rsid w:val="002375BF"/>
    <w:rsid w:val="00240EB4"/>
    <w:rsid w:val="00242003"/>
    <w:rsid w:val="002431B6"/>
    <w:rsid w:val="00243EA0"/>
    <w:rsid w:val="00243F90"/>
    <w:rsid w:val="002441E5"/>
    <w:rsid w:val="0024666B"/>
    <w:rsid w:val="00246DE0"/>
    <w:rsid w:val="002502CE"/>
    <w:rsid w:val="00251ACD"/>
    <w:rsid w:val="00251D65"/>
    <w:rsid w:val="00252584"/>
    <w:rsid w:val="00252C81"/>
    <w:rsid w:val="002548E1"/>
    <w:rsid w:val="00255251"/>
    <w:rsid w:val="00255539"/>
    <w:rsid w:val="00256112"/>
    <w:rsid w:val="00256A94"/>
    <w:rsid w:val="00257182"/>
    <w:rsid w:val="00260460"/>
    <w:rsid w:val="002609B3"/>
    <w:rsid w:val="00261ADD"/>
    <w:rsid w:val="00261B7F"/>
    <w:rsid w:val="00261E77"/>
    <w:rsid w:val="002622A1"/>
    <w:rsid w:val="00262FA7"/>
    <w:rsid w:val="002636BE"/>
    <w:rsid w:val="00263978"/>
    <w:rsid w:val="00263BFE"/>
    <w:rsid w:val="00264628"/>
    <w:rsid w:val="0026470C"/>
    <w:rsid w:val="00264943"/>
    <w:rsid w:val="0026533A"/>
    <w:rsid w:val="00265BBA"/>
    <w:rsid w:val="00266650"/>
    <w:rsid w:val="00266AAA"/>
    <w:rsid w:val="00266C1E"/>
    <w:rsid w:val="00266D50"/>
    <w:rsid w:val="002702C8"/>
    <w:rsid w:val="00270644"/>
    <w:rsid w:val="00270728"/>
    <w:rsid w:val="00271151"/>
    <w:rsid w:val="0027178C"/>
    <w:rsid w:val="0027199A"/>
    <w:rsid w:val="00272CBF"/>
    <w:rsid w:val="0027417D"/>
    <w:rsid w:val="00274398"/>
    <w:rsid w:val="00274947"/>
    <w:rsid w:val="00274F3F"/>
    <w:rsid w:val="002756EB"/>
    <w:rsid w:val="0027650E"/>
    <w:rsid w:val="00276C24"/>
    <w:rsid w:val="0027720F"/>
    <w:rsid w:val="0027737E"/>
    <w:rsid w:val="00277513"/>
    <w:rsid w:val="00277827"/>
    <w:rsid w:val="00277EBA"/>
    <w:rsid w:val="00280257"/>
    <w:rsid w:val="0028096A"/>
    <w:rsid w:val="00282558"/>
    <w:rsid w:val="0028270A"/>
    <w:rsid w:val="002834F2"/>
    <w:rsid w:val="00286A61"/>
    <w:rsid w:val="002879DD"/>
    <w:rsid w:val="00287C54"/>
    <w:rsid w:val="00287F7F"/>
    <w:rsid w:val="0029031B"/>
    <w:rsid w:val="00290DBA"/>
    <w:rsid w:val="00291F7F"/>
    <w:rsid w:val="00292456"/>
    <w:rsid w:val="002934CF"/>
    <w:rsid w:val="002936C9"/>
    <w:rsid w:val="00295BB6"/>
    <w:rsid w:val="002965A4"/>
    <w:rsid w:val="00296B50"/>
    <w:rsid w:val="00296D1E"/>
    <w:rsid w:val="00296FBE"/>
    <w:rsid w:val="00297483"/>
    <w:rsid w:val="002A0CA9"/>
    <w:rsid w:val="002A1737"/>
    <w:rsid w:val="002A1C0E"/>
    <w:rsid w:val="002A1E62"/>
    <w:rsid w:val="002A2230"/>
    <w:rsid w:val="002A3E4D"/>
    <w:rsid w:val="002A5356"/>
    <w:rsid w:val="002A5444"/>
    <w:rsid w:val="002A557B"/>
    <w:rsid w:val="002A57A0"/>
    <w:rsid w:val="002A5826"/>
    <w:rsid w:val="002A6C7C"/>
    <w:rsid w:val="002A6D36"/>
    <w:rsid w:val="002A7458"/>
    <w:rsid w:val="002A76D1"/>
    <w:rsid w:val="002A7A72"/>
    <w:rsid w:val="002B0C99"/>
    <w:rsid w:val="002B0CE7"/>
    <w:rsid w:val="002B1187"/>
    <w:rsid w:val="002B1A22"/>
    <w:rsid w:val="002B26C6"/>
    <w:rsid w:val="002B31E8"/>
    <w:rsid w:val="002B3229"/>
    <w:rsid w:val="002B39EB"/>
    <w:rsid w:val="002B504D"/>
    <w:rsid w:val="002B5E3E"/>
    <w:rsid w:val="002B6D52"/>
    <w:rsid w:val="002B709B"/>
    <w:rsid w:val="002B75C2"/>
    <w:rsid w:val="002C0621"/>
    <w:rsid w:val="002C0F79"/>
    <w:rsid w:val="002C137B"/>
    <w:rsid w:val="002C1E03"/>
    <w:rsid w:val="002C29F9"/>
    <w:rsid w:val="002C2B20"/>
    <w:rsid w:val="002C34EC"/>
    <w:rsid w:val="002C3AB1"/>
    <w:rsid w:val="002C4071"/>
    <w:rsid w:val="002C459F"/>
    <w:rsid w:val="002C4778"/>
    <w:rsid w:val="002C47DF"/>
    <w:rsid w:val="002C5296"/>
    <w:rsid w:val="002C675A"/>
    <w:rsid w:val="002C6A52"/>
    <w:rsid w:val="002C7CA9"/>
    <w:rsid w:val="002D0A62"/>
    <w:rsid w:val="002D11CE"/>
    <w:rsid w:val="002D120C"/>
    <w:rsid w:val="002D2285"/>
    <w:rsid w:val="002D288A"/>
    <w:rsid w:val="002D2F0E"/>
    <w:rsid w:val="002D40B4"/>
    <w:rsid w:val="002D4545"/>
    <w:rsid w:val="002D45D8"/>
    <w:rsid w:val="002D57D4"/>
    <w:rsid w:val="002D5BE8"/>
    <w:rsid w:val="002D65A5"/>
    <w:rsid w:val="002D6777"/>
    <w:rsid w:val="002D74CD"/>
    <w:rsid w:val="002D7ABF"/>
    <w:rsid w:val="002E0439"/>
    <w:rsid w:val="002E126A"/>
    <w:rsid w:val="002E17AC"/>
    <w:rsid w:val="002E3085"/>
    <w:rsid w:val="002E3D35"/>
    <w:rsid w:val="002E4B54"/>
    <w:rsid w:val="002E6A43"/>
    <w:rsid w:val="002E6E95"/>
    <w:rsid w:val="002F03EF"/>
    <w:rsid w:val="002F13B2"/>
    <w:rsid w:val="002F13B5"/>
    <w:rsid w:val="002F290F"/>
    <w:rsid w:val="002F36DF"/>
    <w:rsid w:val="002F4205"/>
    <w:rsid w:val="002F449F"/>
    <w:rsid w:val="002F4F33"/>
    <w:rsid w:val="002F6344"/>
    <w:rsid w:val="002F6D31"/>
    <w:rsid w:val="002F717C"/>
    <w:rsid w:val="00300924"/>
    <w:rsid w:val="003012C4"/>
    <w:rsid w:val="003014AD"/>
    <w:rsid w:val="0030174A"/>
    <w:rsid w:val="00301925"/>
    <w:rsid w:val="00301C33"/>
    <w:rsid w:val="00301E35"/>
    <w:rsid w:val="00303365"/>
    <w:rsid w:val="0030408B"/>
    <w:rsid w:val="00304C56"/>
    <w:rsid w:val="00305B90"/>
    <w:rsid w:val="00305EA6"/>
    <w:rsid w:val="00306CB1"/>
    <w:rsid w:val="00307875"/>
    <w:rsid w:val="00307D96"/>
    <w:rsid w:val="0031009C"/>
    <w:rsid w:val="00310327"/>
    <w:rsid w:val="00310457"/>
    <w:rsid w:val="0031261B"/>
    <w:rsid w:val="00313169"/>
    <w:rsid w:val="00314917"/>
    <w:rsid w:val="00314B7F"/>
    <w:rsid w:val="00314C3B"/>
    <w:rsid w:val="00314C78"/>
    <w:rsid w:val="00315CD3"/>
    <w:rsid w:val="00315E4F"/>
    <w:rsid w:val="00317820"/>
    <w:rsid w:val="00321109"/>
    <w:rsid w:val="00321A9B"/>
    <w:rsid w:val="003227D9"/>
    <w:rsid w:val="003227F8"/>
    <w:rsid w:val="003233C0"/>
    <w:rsid w:val="00323D0E"/>
    <w:rsid w:val="0032433E"/>
    <w:rsid w:val="003246DB"/>
    <w:rsid w:val="00324A19"/>
    <w:rsid w:val="00324B6A"/>
    <w:rsid w:val="00324F43"/>
    <w:rsid w:val="00325311"/>
    <w:rsid w:val="0032698C"/>
    <w:rsid w:val="00327278"/>
    <w:rsid w:val="003279D1"/>
    <w:rsid w:val="00327D18"/>
    <w:rsid w:val="0033037C"/>
    <w:rsid w:val="003326CE"/>
    <w:rsid w:val="003327FF"/>
    <w:rsid w:val="00332A05"/>
    <w:rsid w:val="00332C4B"/>
    <w:rsid w:val="00333479"/>
    <w:rsid w:val="00333692"/>
    <w:rsid w:val="00333E8D"/>
    <w:rsid w:val="0033444B"/>
    <w:rsid w:val="0033469F"/>
    <w:rsid w:val="00335269"/>
    <w:rsid w:val="00337694"/>
    <w:rsid w:val="0033782C"/>
    <w:rsid w:val="00337987"/>
    <w:rsid w:val="00337DD4"/>
    <w:rsid w:val="00337F33"/>
    <w:rsid w:val="00337FCA"/>
    <w:rsid w:val="00340204"/>
    <w:rsid w:val="003418E2"/>
    <w:rsid w:val="00341B19"/>
    <w:rsid w:val="00343C65"/>
    <w:rsid w:val="00343DF1"/>
    <w:rsid w:val="00344C08"/>
    <w:rsid w:val="003455DC"/>
    <w:rsid w:val="0034579F"/>
    <w:rsid w:val="00345936"/>
    <w:rsid w:val="00346150"/>
    <w:rsid w:val="003466E7"/>
    <w:rsid w:val="00346909"/>
    <w:rsid w:val="00346A7C"/>
    <w:rsid w:val="00346AA7"/>
    <w:rsid w:val="00347053"/>
    <w:rsid w:val="0035117D"/>
    <w:rsid w:val="00351ACB"/>
    <w:rsid w:val="003528B1"/>
    <w:rsid w:val="0035294F"/>
    <w:rsid w:val="00352CDD"/>
    <w:rsid w:val="003530B8"/>
    <w:rsid w:val="00353357"/>
    <w:rsid w:val="00353B43"/>
    <w:rsid w:val="00353D10"/>
    <w:rsid w:val="00353F5A"/>
    <w:rsid w:val="00354088"/>
    <w:rsid w:val="0035454B"/>
    <w:rsid w:val="00354744"/>
    <w:rsid w:val="00354962"/>
    <w:rsid w:val="003564B7"/>
    <w:rsid w:val="00356B02"/>
    <w:rsid w:val="00357332"/>
    <w:rsid w:val="003577A4"/>
    <w:rsid w:val="003601DF"/>
    <w:rsid w:val="00360333"/>
    <w:rsid w:val="0036079A"/>
    <w:rsid w:val="00360AF7"/>
    <w:rsid w:val="00361501"/>
    <w:rsid w:val="003615F5"/>
    <w:rsid w:val="003621DD"/>
    <w:rsid w:val="003621E9"/>
    <w:rsid w:val="00362606"/>
    <w:rsid w:val="0036276B"/>
    <w:rsid w:val="0036318D"/>
    <w:rsid w:val="00363721"/>
    <w:rsid w:val="00363D81"/>
    <w:rsid w:val="00364504"/>
    <w:rsid w:val="003648B4"/>
    <w:rsid w:val="0036492B"/>
    <w:rsid w:val="00364E7A"/>
    <w:rsid w:val="00365F9D"/>
    <w:rsid w:val="003660BE"/>
    <w:rsid w:val="00366AF2"/>
    <w:rsid w:val="00370C56"/>
    <w:rsid w:val="003715D3"/>
    <w:rsid w:val="003726BA"/>
    <w:rsid w:val="003744C2"/>
    <w:rsid w:val="003747B0"/>
    <w:rsid w:val="00374C85"/>
    <w:rsid w:val="003758DB"/>
    <w:rsid w:val="00376B25"/>
    <w:rsid w:val="00377727"/>
    <w:rsid w:val="0038016A"/>
    <w:rsid w:val="003803BF"/>
    <w:rsid w:val="003807B6"/>
    <w:rsid w:val="00380F49"/>
    <w:rsid w:val="00381A4C"/>
    <w:rsid w:val="003823A7"/>
    <w:rsid w:val="0038270A"/>
    <w:rsid w:val="00384A58"/>
    <w:rsid w:val="003854F9"/>
    <w:rsid w:val="00385A16"/>
    <w:rsid w:val="0038605D"/>
    <w:rsid w:val="00386ACF"/>
    <w:rsid w:val="0039046C"/>
    <w:rsid w:val="00390A63"/>
    <w:rsid w:val="00390C8A"/>
    <w:rsid w:val="00391281"/>
    <w:rsid w:val="0039140C"/>
    <w:rsid w:val="00391EEC"/>
    <w:rsid w:val="00392390"/>
    <w:rsid w:val="00392394"/>
    <w:rsid w:val="00393103"/>
    <w:rsid w:val="003932AB"/>
    <w:rsid w:val="00393D6C"/>
    <w:rsid w:val="00393DFB"/>
    <w:rsid w:val="00393FE3"/>
    <w:rsid w:val="0039401C"/>
    <w:rsid w:val="0039510C"/>
    <w:rsid w:val="00396FAD"/>
    <w:rsid w:val="00397EEE"/>
    <w:rsid w:val="00397EFC"/>
    <w:rsid w:val="00397FE6"/>
    <w:rsid w:val="003A09AD"/>
    <w:rsid w:val="003A09B5"/>
    <w:rsid w:val="003A0A97"/>
    <w:rsid w:val="003A20ED"/>
    <w:rsid w:val="003A250D"/>
    <w:rsid w:val="003A3D2E"/>
    <w:rsid w:val="003A3D34"/>
    <w:rsid w:val="003A4BCD"/>
    <w:rsid w:val="003A58DB"/>
    <w:rsid w:val="003A5E46"/>
    <w:rsid w:val="003A5F11"/>
    <w:rsid w:val="003A60C5"/>
    <w:rsid w:val="003A69C3"/>
    <w:rsid w:val="003A7039"/>
    <w:rsid w:val="003A756E"/>
    <w:rsid w:val="003A7A22"/>
    <w:rsid w:val="003A7D30"/>
    <w:rsid w:val="003B01BD"/>
    <w:rsid w:val="003B07A4"/>
    <w:rsid w:val="003B090C"/>
    <w:rsid w:val="003B2DD0"/>
    <w:rsid w:val="003B31F6"/>
    <w:rsid w:val="003B37CF"/>
    <w:rsid w:val="003B3800"/>
    <w:rsid w:val="003B3996"/>
    <w:rsid w:val="003B3A54"/>
    <w:rsid w:val="003B525E"/>
    <w:rsid w:val="003B5625"/>
    <w:rsid w:val="003B5DD8"/>
    <w:rsid w:val="003B61AF"/>
    <w:rsid w:val="003B6348"/>
    <w:rsid w:val="003B6448"/>
    <w:rsid w:val="003B6839"/>
    <w:rsid w:val="003B6875"/>
    <w:rsid w:val="003B6AE8"/>
    <w:rsid w:val="003C1B3E"/>
    <w:rsid w:val="003C1D7C"/>
    <w:rsid w:val="003C1E06"/>
    <w:rsid w:val="003C219A"/>
    <w:rsid w:val="003C268F"/>
    <w:rsid w:val="003C26DE"/>
    <w:rsid w:val="003C27FE"/>
    <w:rsid w:val="003C2B43"/>
    <w:rsid w:val="003C433D"/>
    <w:rsid w:val="003C461F"/>
    <w:rsid w:val="003C68EF"/>
    <w:rsid w:val="003C7365"/>
    <w:rsid w:val="003C7497"/>
    <w:rsid w:val="003D01D7"/>
    <w:rsid w:val="003D09E9"/>
    <w:rsid w:val="003D1330"/>
    <w:rsid w:val="003D276F"/>
    <w:rsid w:val="003D34FB"/>
    <w:rsid w:val="003D3595"/>
    <w:rsid w:val="003D4B3B"/>
    <w:rsid w:val="003D4FAB"/>
    <w:rsid w:val="003D4FF8"/>
    <w:rsid w:val="003D696D"/>
    <w:rsid w:val="003D6E7B"/>
    <w:rsid w:val="003D7524"/>
    <w:rsid w:val="003D757F"/>
    <w:rsid w:val="003D7CD4"/>
    <w:rsid w:val="003E0087"/>
    <w:rsid w:val="003E203D"/>
    <w:rsid w:val="003E2641"/>
    <w:rsid w:val="003E26BA"/>
    <w:rsid w:val="003E3311"/>
    <w:rsid w:val="003E407A"/>
    <w:rsid w:val="003E5F71"/>
    <w:rsid w:val="003E62B8"/>
    <w:rsid w:val="003E63C5"/>
    <w:rsid w:val="003E70E4"/>
    <w:rsid w:val="003E76FB"/>
    <w:rsid w:val="003E7785"/>
    <w:rsid w:val="003F0766"/>
    <w:rsid w:val="003F0F4C"/>
    <w:rsid w:val="003F1434"/>
    <w:rsid w:val="003F168F"/>
    <w:rsid w:val="003F2550"/>
    <w:rsid w:val="003F3637"/>
    <w:rsid w:val="003F43DB"/>
    <w:rsid w:val="003F4920"/>
    <w:rsid w:val="003F53F6"/>
    <w:rsid w:val="003F5CDB"/>
    <w:rsid w:val="003F5F7A"/>
    <w:rsid w:val="003F6D2D"/>
    <w:rsid w:val="003F7CAF"/>
    <w:rsid w:val="004001B2"/>
    <w:rsid w:val="00400642"/>
    <w:rsid w:val="00400BF6"/>
    <w:rsid w:val="00400EE1"/>
    <w:rsid w:val="00402A60"/>
    <w:rsid w:val="004034B1"/>
    <w:rsid w:val="0040413A"/>
    <w:rsid w:val="00404662"/>
    <w:rsid w:val="00404BDA"/>
    <w:rsid w:val="00404DA9"/>
    <w:rsid w:val="00405106"/>
    <w:rsid w:val="004052CB"/>
    <w:rsid w:val="00405433"/>
    <w:rsid w:val="00405846"/>
    <w:rsid w:val="00406B9B"/>
    <w:rsid w:val="004078F4"/>
    <w:rsid w:val="00407F2D"/>
    <w:rsid w:val="004103E8"/>
    <w:rsid w:val="00410A68"/>
    <w:rsid w:val="00411541"/>
    <w:rsid w:val="00411996"/>
    <w:rsid w:val="00411E4B"/>
    <w:rsid w:val="00411FEB"/>
    <w:rsid w:val="00413280"/>
    <w:rsid w:val="004153FD"/>
    <w:rsid w:val="00416D28"/>
    <w:rsid w:val="00417E4D"/>
    <w:rsid w:val="00420016"/>
    <w:rsid w:val="00421096"/>
    <w:rsid w:val="0042157E"/>
    <w:rsid w:val="00421B0B"/>
    <w:rsid w:val="00421FC7"/>
    <w:rsid w:val="004228BD"/>
    <w:rsid w:val="0042299F"/>
    <w:rsid w:val="00423145"/>
    <w:rsid w:val="0042346F"/>
    <w:rsid w:val="00423729"/>
    <w:rsid w:val="0042431C"/>
    <w:rsid w:val="0042449A"/>
    <w:rsid w:val="0042491F"/>
    <w:rsid w:val="00424DF3"/>
    <w:rsid w:val="004259A5"/>
    <w:rsid w:val="00426F4B"/>
    <w:rsid w:val="004273EA"/>
    <w:rsid w:val="00430418"/>
    <w:rsid w:val="00430C51"/>
    <w:rsid w:val="004325A7"/>
    <w:rsid w:val="00432643"/>
    <w:rsid w:val="00432BF6"/>
    <w:rsid w:val="004332F2"/>
    <w:rsid w:val="004338B5"/>
    <w:rsid w:val="00434581"/>
    <w:rsid w:val="00436820"/>
    <w:rsid w:val="00436C77"/>
    <w:rsid w:val="00436E6E"/>
    <w:rsid w:val="0043782C"/>
    <w:rsid w:val="00437CD5"/>
    <w:rsid w:val="00437F57"/>
    <w:rsid w:val="00440552"/>
    <w:rsid w:val="004409B1"/>
    <w:rsid w:val="00440C6C"/>
    <w:rsid w:val="00441876"/>
    <w:rsid w:val="004419CB"/>
    <w:rsid w:val="00442A7A"/>
    <w:rsid w:val="004431EB"/>
    <w:rsid w:val="00443BFF"/>
    <w:rsid w:val="004456ED"/>
    <w:rsid w:val="004463BD"/>
    <w:rsid w:val="00446A0F"/>
    <w:rsid w:val="004515A6"/>
    <w:rsid w:val="004518BA"/>
    <w:rsid w:val="004519AE"/>
    <w:rsid w:val="00452AB7"/>
    <w:rsid w:val="00452D30"/>
    <w:rsid w:val="00453703"/>
    <w:rsid w:val="004537AB"/>
    <w:rsid w:val="004539F3"/>
    <w:rsid w:val="00454658"/>
    <w:rsid w:val="004559FD"/>
    <w:rsid w:val="00456332"/>
    <w:rsid w:val="004563FC"/>
    <w:rsid w:val="004567DD"/>
    <w:rsid w:val="0045686D"/>
    <w:rsid w:val="00457239"/>
    <w:rsid w:val="004607C6"/>
    <w:rsid w:val="004609FC"/>
    <w:rsid w:val="00461398"/>
    <w:rsid w:val="00462E30"/>
    <w:rsid w:val="00463058"/>
    <w:rsid w:val="00463446"/>
    <w:rsid w:val="0046391F"/>
    <w:rsid w:val="00463FD4"/>
    <w:rsid w:val="00464549"/>
    <w:rsid w:val="00464ED9"/>
    <w:rsid w:val="00465159"/>
    <w:rsid w:val="00465B88"/>
    <w:rsid w:val="00466E6D"/>
    <w:rsid w:val="00470AE0"/>
    <w:rsid w:val="004725E5"/>
    <w:rsid w:val="004735A7"/>
    <w:rsid w:val="0047374B"/>
    <w:rsid w:val="0047445D"/>
    <w:rsid w:val="00475E83"/>
    <w:rsid w:val="004760E4"/>
    <w:rsid w:val="0047629B"/>
    <w:rsid w:val="00476479"/>
    <w:rsid w:val="00476599"/>
    <w:rsid w:val="004769BF"/>
    <w:rsid w:val="004774A1"/>
    <w:rsid w:val="00477E36"/>
    <w:rsid w:val="0048041B"/>
    <w:rsid w:val="0048078E"/>
    <w:rsid w:val="00480B8F"/>
    <w:rsid w:val="004814FA"/>
    <w:rsid w:val="004822F7"/>
    <w:rsid w:val="00482797"/>
    <w:rsid w:val="0048337A"/>
    <w:rsid w:val="00484407"/>
    <w:rsid w:val="004863D1"/>
    <w:rsid w:val="0048786A"/>
    <w:rsid w:val="00487B8B"/>
    <w:rsid w:val="00490063"/>
    <w:rsid w:val="004905FE"/>
    <w:rsid w:val="00492D85"/>
    <w:rsid w:val="00493924"/>
    <w:rsid w:val="00494094"/>
    <w:rsid w:val="0049464E"/>
    <w:rsid w:val="004963CD"/>
    <w:rsid w:val="00496529"/>
    <w:rsid w:val="0049751B"/>
    <w:rsid w:val="00497582"/>
    <w:rsid w:val="004A10B7"/>
    <w:rsid w:val="004A204F"/>
    <w:rsid w:val="004A27C8"/>
    <w:rsid w:val="004A2DAD"/>
    <w:rsid w:val="004A3256"/>
    <w:rsid w:val="004A37A1"/>
    <w:rsid w:val="004A3C3A"/>
    <w:rsid w:val="004A63E6"/>
    <w:rsid w:val="004A6EF5"/>
    <w:rsid w:val="004A7647"/>
    <w:rsid w:val="004A7D7C"/>
    <w:rsid w:val="004B07F1"/>
    <w:rsid w:val="004B13D0"/>
    <w:rsid w:val="004B1B89"/>
    <w:rsid w:val="004B1EE6"/>
    <w:rsid w:val="004B2CA5"/>
    <w:rsid w:val="004B3907"/>
    <w:rsid w:val="004B3A23"/>
    <w:rsid w:val="004B3E03"/>
    <w:rsid w:val="004B4A45"/>
    <w:rsid w:val="004B4DC3"/>
    <w:rsid w:val="004B5D46"/>
    <w:rsid w:val="004B6643"/>
    <w:rsid w:val="004B6AAB"/>
    <w:rsid w:val="004B6AB2"/>
    <w:rsid w:val="004B74C0"/>
    <w:rsid w:val="004B7CCF"/>
    <w:rsid w:val="004C02AD"/>
    <w:rsid w:val="004C0455"/>
    <w:rsid w:val="004C057D"/>
    <w:rsid w:val="004C0A33"/>
    <w:rsid w:val="004C0B11"/>
    <w:rsid w:val="004C0BB7"/>
    <w:rsid w:val="004C161B"/>
    <w:rsid w:val="004C1871"/>
    <w:rsid w:val="004C1F13"/>
    <w:rsid w:val="004C2227"/>
    <w:rsid w:val="004C25EB"/>
    <w:rsid w:val="004C274C"/>
    <w:rsid w:val="004C2949"/>
    <w:rsid w:val="004C2AA4"/>
    <w:rsid w:val="004C2F08"/>
    <w:rsid w:val="004C3BA0"/>
    <w:rsid w:val="004C3FA4"/>
    <w:rsid w:val="004C4065"/>
    <w:rsid w:val="004C4803"/>
    <w:rsid w:val="004C4D79"/>
    <w:rsid w:val="004C4DF2"/>
    <w:rsid w:val="004C6C02"/>
    <w:rsid w:val="004C6E43"/>
    <w:rsid w:val="004C7256"/>
    <w:rsid w:val="004C75BC"/>
    <w:rsid w:val="004C7B64"/>
    <w:rsid w:val="004C7E92"/>
    <w:rsid w:val="004D0828"/>
    <w:rsid w:val="004D0F4F"/>
    <w:rsid w:val="004D1615"/>
    <w:rsid w:val="004D26FC"/>
    <w:rsid w:val="004D2E58"/>
    <w:rsid w:val="004D2F30"/>
    <w:rsid w:val="004D4B99"/>
    <w:rsid w:val="004D4C26"/>
    <w:rsid w:val="004D5B38"/>
    <w:rsid w:val="004D6823"/>
    <w:rsid w:val="004D6E52"/>
    <w:rsid w:val="004D6FA1"/>
    <w:rsid w:val="004D74C3"/>
    <w:rsid w:val="004D7CAF"/>
    <w:rsid w:val="004E0097"/>
    <w:rsid w:val="004E255D"/>
    <w:rsid w:val="004E2560"/>
    <w:rsid w:val="004E2A4E"/>
    <w:rsid w:val="004E303D"/>
    <w:rsid w:val="004E303F"/>
    <w:rsid w:val="004E4C73"/>
    <w:rsid w:val="004E5A91"/>
    <w:rsid w:val="004E66E7"/>
    <w:rsid w:val="004E6CCB"/>
    <w:rsid w:val="004F0E9B"/>
    <w:rsid w:val="004F1741"/>
    <w:rsid w:val="004F1D63"/>
    <w:rsid w:val="004F32C4"/>
    <w:rsid w:val="004F3C0C"/>
    <w:rsid w:val="004F3CF4"/>
    <w:rsid w:val="004F41A7"/>
    <w:rsid w:val="004F5BB6"/>
    <w:rsid w:val="004F5DD1"/>
    <w:rsid w:val="004F6728"/>
    <w:rsid w:val="004F7778"/>
    <w:rsid w:val="004F790B"/>
    <w:rsid w:val="004F7A03"/>
    <w:rsid w:val="004F7A4A"/>
    <w:rsid w:val="004F7ACB"/>
    <w:rsid w:val="00501439"/>
    <w:rsid w:val="005018D2"/>
    <w:rsid w:val="00501A6B"/>
    <w:rsid w:val="0050223F"/>
    <w:rsid w:val="00502AC4"/>
    <w:rsid w:val="00502BC0"/>
    <w:rsid w:val="00502CF5"/>
    <w:rsid w:val="00502E6D"/>
    <w:rsid w:val="00503475"/>
    <w:rsid w:val="00504423"/>
    <w:rsid w:val="00504862"/>
    <w:rsid w:val="00504DFC"/>
    <w:rsid w:val="005051B3"/>
    <w:rsid w:val="00505AEB"/>
    <w:rsid w:val="0050638E"/>
    <w:rsid w:val="005068F6"/>
    <w:rsid w:val="005069FB"/>
    <w:rsid w:val="00506B36"/>
    <w:rsid w:val="00506CCD"/>
    <w:rsid w:val="00506EFE"/>
    <w:rsid w:val="00507225"/>
    <w:rsid w:val="00507A0A"/>
    <w:rsid w:val="00510389"/>
    <w:rsid w:val="00510BE9"/>
    <w:rsid w:val="00510EB9"/>
    <w:rsid w:val="0051391C"/>
    <w:rsid w:val="00513998"/>
    <w:rsid w:val="00513B53"/>
    <w:rsid w:val="00513EDA"/>
    <w:rsid w:val="00515986"/>
    <w:rsid w:val="005176B9"/>
    <w:rsid w:val="00520C60"/>
    <w:rsid w:val="00522259"/>
    <w:rsid w:val="00522814"/>
    <w:rsid w:val="00522942"/>
    <w:rsid w:val="00524009"/>
    <w:rsid w:val="005241E8"/>
    <w:rsid w:val="00524BAA"/>
    <w:rsid w:val="00524CAD"/>
    <w:rsid w:val="00524F48"/>
    <w:rsid w:val="00525CB3"/>
    <w:rsid w:val="00526951"/>
    <w:rsid w:val="0052723B"/>
    <w:rsid w:val="005273B2"/>
    <w:rsid w:val="005301B3"/>
    <w:rsid w:val="00530585"/>
    <w:rsid w:val="005319C5"/>
    <w:rsid w:val="0053205D"/>
    <w:rsid w:val="00532D03"/>
    <w:rsid w:val="00532D8A"/>
    <w:rsid w:val="00534620"/>
    <w:rsid w:val="00536D74"/>
    <w:rsid w:val="00536F5F"/>
    <w:rsid w:val="0053771B"/>
    <w:rsid w:val="00540323"/>
    <w:rsid w:val="0054263E"/>
    <w:rsid w:val="00543442"/>
    <w:rsid w:val="00544845"/>
    <w:rsid w:val="00544A2F"/>
    <w:rsid w:val="00544C78"/>
    <w:rsid w:val="0054518D"/>
    <w:rsid w:val="0054602D"/>
    <w:rsid w:val="005461F8"/>
    <w:rsid w:val="005467CC"/>
    <w:rsid w:val="00546E4E"/>
    <w:rsid w:val="005473D6"/>
    <w:rsid w:val="0054752E"/>
    <w:rsid w:val="0055016D"/>
    <w:rsid w:val="00550AB2"/>
    <w:rsid w:val="00551C8C"/>
    <w:rsid w:val="00553202"/>
    <w:rsid w:val="00553292"/>
    <w:rsid w:val="00553C95"/>
    <w:rsid w:val="00554800"/>
    <w:rsid w:val="00554837"/>
    <w:rsid w:val="00554986"/>
    <w:rsid w:val="00554BF7"/>
    <w:rsid w:val="00554F16"/>
    <w:rsid w:val="00555951"/>
    <w:rsid w:val="00555F71"/>
    <w:rsid w:val="00556223"/>
    <w:rsid w:val="0055622A"/>
    <w:rsid w:val="0055642A"/>
    <w:rsid w:val="00556A96"/>
    <w:rsid w:val="00557D59"/>
    <w:rsid w:val="00560CCA"/>
    <w:rsid w:val="00561184"/>
    <w:rsid w:val="00563172"/>
    <w:rsid w:val="00565AC2"/>
    <w:rsid w:val="0056669E"/>
    <w:rsid w:val="00566927"/>
    <w:rsid w:val="00567045"/>
    <w:rsid w:val="00567378"/>
    <w:rsid w:val="00567D65"/>
    <w:rsid w:val="005705CF"/>
    <w:rsid w:val="00570D67"/>
    <w:rsid w:val="00570F47"/>
    <w:rsid w:val="005710DA"/>
    <w:rsid w:val="00571656"/>
    <w:rsid w:val="00573043"/>
    <w:rsid w:val="005731D1"/>
    <w:rsid w:val="005732CB"/>
    <w:rsid w:val="00573B4E"/>
    <w:rsid w:val="0057471E"/>
    <w:rsid w:val="00574A65"/>
    <w:rsid w:val="00575189"/>
    <w:rsid w:val="00576783"/>
    <w:rsid w:val="00577D9D"/>
    <w:rsid w:val="005805D1"/>
    <w:rsid w:val="00581A06"/>
    <w:rsid w:val="00582827"/>
    <w:rsid w:val="00583A6E"/>
    <w:rsid w:val="0058409D"/>
    <w:rsid w:val="0058492B"/>
    <w:rsid w:val="00584ECB"/>
    <w:rsid w:val="00585122"/>
    <w:rsid w:val="0058788B"/>
    <w:rsid w:val="00587E55"/>
    <w:rsid w:val="00590A9E"/>
    <w:rsid w:val="00590B92"/>
    <w:rsid w:val="00590B9A"/>
    <w:rsid w:val="00590DDA"/>
    <w:rsid w:val="00590EF8"/>
    <w:rsid w:val="00590F22"/>
    <w:rsid w:val="005917C9"/>
    <w:rsid w:val="005917DE"/>
    <w:rsid w:val="00593198"/>
    <w:rsid w:val="00593F1E"/>
    <w:rsid w:val="00594F59"/>
    <w:rsid w:val="00594F9A"/>
    <w:rsid w:val="00595511"/>
    <w:rsid w:val="00595D4B"/>
    <w:rsid w:val="00595E60"/>
    <w:rsid w:val="00595EA1"/>
    <w:rsid w:val="00595FDC"/>
    <w:rsid w:val="00596D95"/>
    <w:rsid w:val="00597260"/>
    <w:rsid w:val="00597991"/>
    <w:rsid w:val="005A0A54"/>
    <w:rsid w:val="005A1831"/>
    <w:rsid w:val="005A1F6A"/>
    <w:rsid w:val="005A33F9"/>
    <w:rsid w:val="005A4F32"/>
    <w:rsid w:val="005A4F33"/>
    <w:rsid w:val="005A5304"/>
    <w:rsid w:val="005A53BB"/>
    <w:rsid w:val="005A5ABB"/>
    <w:rsid w:val="005A6DFD"/>
    <w:rsid w:val="005A7042"/>
    <w:rsid w:val="005A7EEE"/>
    <w:rsid w:val="005B09A9"/>
    <w:rsid w:val="005B156B"/>
    <w:rsid w:val="005B1C66"/>
    <w:rsid w:val="005B23E4"/>
    <w:rsid w:val="005B2662"/>
    <w:rsid w:val="005B2DEB"/>
    <w:rsid w:val="005B2FD9"/>
    <w:rsid w:val="005B3466"/>
    <w:rsid w:val="005B47F9"/>
    <w:rsid w:val="005B4B4C"/>
    <w:rsid w:val="005B501F"/>
    <w:rsid w:val="005B51C5"/>
    <w:rsid w:val="005B6746"/>
    <w:rsid w:val="005B69E0"/>
    <w:rsid w:val="005B6FCA"/>
    <w:rsid w:val="005B7F02"/>
    <w:rsid w:val="005C0594"/>
    <w:rsid w:val="005C0651"/>
    <w:rsid w:val="005C0E1F"/>
    <w:rsid w:val="005C0EC0"/>
    <w:rsid w:val="005C1B84"/>
    <w:rsid w:val="005C1C89"/>
    <w:rsid w:val="005C22CE"/>
    <w:rsid w:val="005C24EE"/>
    <w:rsid w:val="005C3435"/>
    <w:rsid w:val="005C3DCC"/>
    <w:rsid w:val="005C49D2"/>
    <w:rsid w:val="005C500B"/>
    <w:rsid w:val="005C509E"/>
    <w:rsid w:val="005C5A41"/>
    <w:rsid w:val="005C5C56"/>
    <w:rsid w:val="005C6010"/>
    <w:rsid w:val="005C6302"/>
    <w:rsid w:val="005C6566"/>
    <w:rsid w:val="005C705A"/>
    <w:rsid w:val="005C781B"/>
    <w:rsid w:val="005D0737"/>
    <w:rsid w:val="005D1AFC"/>
    <w:rsid w:val="005D20DF"/>
    <w:rsid w:val="005D27E0"/>
    <w:rsid w:val="005D335C"/>
    <w:rsid w:val="005D3459"/>
    <w:rsid w:val="005D72DB"/>
    <w:rsid w:val="005D737A"/>
    <w:rsid w:val="005D7556"/>
    <w:rsid w:val="005D7558"/>
    <w:rsid w:val="005D7D08"/>
    <w:rsid w:val="005E0852"/>
    <w:rsid w:val="005E0CDE"/>
    <w:rsid w:val="005E0EE3"/>
    <w:rsid w:val="005E1BD8"/>
    <w:rsid w:val="005E1BDB"/>
    <w:rsid w:val="005E1DEF"/>
    <w:rsid w:val="005E2168"/>
    <w:rsid w:val="005E217A"/>
    <w:rsid w:val="005E2B81"/>
    <w:rsid w:val="005E38FB"/>
    <w:rsid w:val="005E3F88"/>
    <w:rsid w:val="005E3FFE"/>
    <w:rsid w:val="005E503E"/>
    <w:rsid w:val="005E587A"/>
    <w:rsid w:val="005E5CFA"/>
    <w:rsid w:val="005E6322"/>
    <w:rsid w:val="005E6EBB"/>
    <w:rsid w:val="005F012B"/>
    <w:rsid w:val="005F02E6"/>
    <w:rsid w:val="005F0B6A"/>
    <w:rsid w:val="005F1C9B"/>
    <w:rsid w:val="005F1D82"/>
    <w:rsid w:val="005F26F1"/>
    <w:rsid w:val="005F3159"/>
    <w:rsid w:val="005F43E4"/>
    <w:rsid w:val="005F4952"/>
    <w:rsid w:val="005F556A"/>
    <w:rsid w:val="005F6562"/>
    <w:rsid w:val="005F668A"/>
    <w:rsid w:val="005F66AF"/>
    <w:rsid w:val="005F681D"/>
    <w:rsid w:val="005F716E"/>
    <w:rsid w:val="005F792F"/>
    <w:rsid w:val="005F7CAB"/>
    <w:rsid w:val="00600142"/>
    <w:rsid w:val="0060114E"/>
    <w:rsid w:val="006021A3"/>
    <w:rsid w:val="0060275A"/>
    <w:rsid w:val="00602893"/>
    <w:rsid w:val="006028F9"/>
    <w:rsid w:val="00603429"/>
    <w:rsid w:val="0060353C"/>
    <w:rsid w:val="006042E7"/>
    <w:rsid w:val="00604642"/>
    <w:rsid w:val="0060490E"/>
    <w:rsid w:val="00604D73"/>
    <w:rsid w:val="00605D26"/>
    <w:rsid w:val="00605FB9"/>
    <w:rsid w:val="00606D0C"/>
    <w:rsid w:val="00606EE0"/>
    <w:rsid w:val="00606FC9"/>
    <w:rsid w:val="0060764C"/>
    <w:rsid w:val="00607FB9"/>
    <w:rsid w:val="00610A3A"/>
    <w:rsid w:val="00610E42"/>
    <w:rsid w:val="00610E43"/>
    <w:rsid w:val="0061191F"/>
    <w:rsid w:val="0061268A"/>
    <w:rsid w:val="006135C9"/>
    <w:rsid w:val="00614428"/>
    <w:rsid w:val="00614C4E"/>
    <w:rsid w:val="00614FA2"/>
    <w:rsid w:val="00615189"/>
    <w:rsid w:val="00615944"/>
    <w:rsid w:val="00615A95"/>
    <w:rsid w:val="00617711"/>
    <w:rsid w:val="006208A9"/>
    <w:rsid w:val="00621CEF"/>
    <w:rsid w:val="00621E93"/>
    <w:rsid w:val="00623FCA"/>
    <w:rsid w:val="00624513"/>
    <w:rsid w:val="006260A7"/>
    <w:rsid w:val="0062664A"/>
    <w:rsid w:val="00626FAD"/>
    <w:rsid w:val="006276E7"/>
    <w:rsid w:val="006278B1"/>
    <w:rsid w:val="00630523"/>
    <w:rsid w:val="00631549"/>
    <w:rsid w:val="00631C50"/>
    <w:rsid w:val="00632584"/>
    <w:rsid w:val="00634BC2"/>
    <w:rsid w:val="006354EB"/>
    <w:rsid w:val="00635555"/>
    <w:rsid w:val="00636519"/>
    <w:rsid w:val="0063762A"/>
    <w:rsid w:val="00637D2B"/>
    <w:rsid w:val="00637DAB"/>
    <w:rsid w:val="006403C2"/>
    <w:rsid w:val="006404AC"/>
    <w:rsid w:val="006410D1"/>
    <w:rsid w:val="00642742"/>
    <w:rsid w:val="006430C5"/>
    <w:rsid w:val="00643E48"/>
    <w:rsid w:val="006449EE"/>
    <w:rsid w:val="00644D14"/>
    <w:rsid w:val="00644FBF"/>
    <w:rsid w:val="006458A5"/>
    <w:rsid w:val="00645AC8"/>
    <w:rsid w:val="00645CC8"/>
    <w:rsid w:val="00646E92"/>
    <w:rsid w:val="006470F4"/>
    <w:rsid w:val="00650290"/>
    <w:rsid w:val="006506C1"/>
    <w:rsid w:val="00650D5F"/>
    <w:rsid w:val="0065120B"/>
    <w:rsid w:val="0065158B"/>
    <w:rsid w:val="00651B37"/>
    <w:rsid w:val="00651FD5"/>
    <w:rsid w:val="006522C8"/>
    <w:rsid w:val="00652380"/>
    <w:rsid w:val="0065325A"/>
    <w:rsid w:val="006537F3"/>
    <w:rsid w:val="00653A32"/>
    <w:rsid w:val="00653EE9"/>
    <w:rsid w:val="00653F76"/>
    <w:rsid w:val="00655FA5"/>
    <w:rsid w:val="0065651D"/>
    <w:rsid w:val="0065653B"/>
    <w:rsid w:val="00657F75"/>
    <w:rsid w:val="006600F2"/>
    <w:rsid w:val="006601A2"/>
    <w:rsid w:val="006604F7"/>
    <w:rsid w:val="006620DC"/>
    <w:rsid w:val="0066302B"/>
    <w:rsid w:val="00663214"/>
    <w:rsid w:val="006636CC"/>
    <w:rsid w:val="00664AE4"/>
    <w:rsid w:val="00664D89"/>
    <w:rsid w:val="00664FAA"/>
    <w:rsid w:val="00666414"/>
    <w:rsid w:val="00670116"/>
    <w:rsid w:val="00670FE9"/>
    <w:rsid w:val="00672C79"/>
    <w:rsid w:val="006731FF"/>
    <w:rsid w:val="00673463"/>
    <w:rsid w:val="00673CF8"/>
    <w:rsid w:val="00673DE9"/>
    <w:rsid w:val="00673EFA"/>
    <w:rsid w:val="0067441D"/>
    <w:rsid w:val="00675E57"/>
    <w:rsid w:val="00675EF7"/>
    <w:rsid w:val="006760BC"/>
    <w:rsid w:val="00676D85"/>
    <w:rsid w:val="00676F37"/>
    <w:rsid w:val="006777BF"/>
    <w:rsid w:val="00677D8A"/>
    <w:rsid w:val="006808F0"/>
    <w:rsid w:val="00680BCD"/>
    <w:rsid w:val="0068187D"/>
    <w:rsid w:val="0068267D"/>
    <w:rsid w:val="00683CDA"/>
    <w:rsid w:val="00684AD4"/>
    <w:rsid w:val="00684EA6"/>
    <w:rsid w:val="00685049"/>
    <w:rsid w:val="0068665C"/>
    <w:rsid w:val="0068683D"/>
    <w:rsid w:val="00686C7A"/>
    <w:rsid w:val="00686EBD"/>
    <w:rsid w:val="00687011"/>
    <w:rsid w:val="00687949"/>
    <w:rsid w:val="00687AFF"/>
    <w:rsid w:val="00690AE7"/>
    <w:rsid w:val="006912AC"/>
    <w:rsid w:val="006912F1"/>
    <w:rsid w:val="00691A6C"/>
    <w:rsid w:val="00691F7D"/>
    <w:rsid w:val="00692072"/>
    <w:rsid w:val="006922C4"/>
    <w:rsid w:val="00692845"/>
    <w:rsid w:val="00692E53"/>
    <w:rsid w:val="006933A9"/>
    <w:rsid w:val="00693515"/>
    <w:rsid w:val="00693576"/>
    <w:rsid w:val="00694275"/>
    <w:rsid w:val="00694E2B"/>
    <w:rsid w:val="006954F3"/>
    <w:rsid w:val="00695D40"/>
    <w:rsid w:val="00696CF0"/>
    <w:rsid w:val="00697476"/>
    <w:rsid w:val="00697988"/>
    <w:rsid w:val="006A0529"/>
    <w:rsid w:val="006A07F8"/>
    <w:rsid w:val="006A085C"/>
    <w:rsid w:val="006A08B1"/>
    <w:rsid w:val="006A2943"/>
    <w:rsid w:val="006A2B2E"/>
    <w:rsid w:val="006A2CC5"/>
    <w:rsid w:val="006A4D63"/>
    <w:rsid w:val="006A4DD7"/>
    <w:rsid w:val="006A5067"/>
    <w:rsid w:val="006A519B"/>
    <w:rsid w:val="006A56C2"/>
    <w:rsid w:val="006A582E"/>
    <w:rsid w:val="006A5DCA"/>
    <w:rsid w:val="006A6047"/>
    <w:rsid w:val="006A60FA"/>
    <w:rsid w:val="006A6D91"/>
    <w:rsid w:val="006A7242"/>
    <w:rsid w:val="006B06EC"/>
    <w:rsid w:val="006B0826"/>
    <w:rsid w:val="006B1666"/>
    <w:rsid w:val="006B2373"/>
    <w:rsid w:val="006B262B"/>
    <w:rsid w:val="006B2C41"/>
    <w:rsid w:val="006B328F"/>
    <w:rsid w:val="006B353D"/>
    <w:rsid w:val="006B3B35"/>
    <w:rsid w:val="006B47D2"/>
    <w:rsid w:val="006B5244"/>
    <w:rsid w:val="006B5A21"/>
    <w:rsid w:val="006B5DF2"/>
    <w:rsid w:val="006B633B"/>
    <w:rsid w:val="006B6ABA"/>
    <w:rsid w:val="006B792A"/>
    <w:rsid w:val="006B7E28"/>
    <w:rsid w:val="006C0753"/>
    <w:rsid w:val="006C0F60"/>
    <w:rsid w:val="006C17AD"/>
    <w:rsid w:val="006C190A"/>
    <w:rsid w:val="006C1A12"/>
    <w:rsid w:val="006C2972"/>
    <w:rsid w:val="006C2A08"/>
    <w:rsid w:val="006C2A16"/>
    <w:rsid w:val="006C2F38"/>
    <w:rsid w:val="006C35C2"/>
    <w:rsid w:val="006C37C3"/>
    <w:rsid w:val="006C38BF"/>
    <w:rsid w:val="006C4E4C"/>
    <w:rsid w:val="006C5929"/>
    <w:rsid w:val="006C6626"/>
    <w:rsid w:val="006D02CC"/>
    <w:rsid w:val="006D0684"/>
    <w:rsid w:val="006D0762"/>
    <w:rsid w:val="006D16E0"/>
    <w:rsid w:val="006D3750"/>
    <w:rsid w:val="006D37CB"/>
    <w:rsid w:val="006D44E3"/>
    <w:rsid w:val="006D65D1"/>
    <w:rsid w:val="006D66ED"/>
    <w:rsid w:val="006D6757"/>
    <w:rsid w:val="006D6BB8"/>
    <w:rsid w:val="006D6ED8"/>
    <w:rsid w:val="006D7792"/>
    <w:rsid w:val="006D7903"/>
    <w:rsid w:val="006E1841"/>
    <w:rsid w:val="006E1B79"/>
    <w:rsid w:val="006E202D"/>
    <w:rsid w:val="006E2266"/>
    <w:rsid w:val="006E2592"/>
    <w:rsid w:val="006E3B88"/>
    <w:rsid w:val="006E4690"/>
    <w:rsid w:val="006E46FD"/>
    <w:rsid w:val="006E4C2A"/>
    <w:rsid w:val="006E5311"/>
    <w:rsid w:val="006E56B7"/>
    <w:rsid w:val="006E5CF0"/>
    <w:rsid w:val="006E65DD"/>
    <w:rsid w:val="006E6F1D"/>
    <w:rsid w:val="006E7EE4"/>
    <w:rsid w:val="006E7F9B"/>
    <w:rsid w:val="006F00D0"/>
    <w:rsid w:val="006F09AD"/>
    <w:rsid w:val="006F25D5"/>
    <w:rsid w:val="006F2EE7"/>
    <w:rsid w:val="006F2EF2"/>
    <w:rsid w:val="006F43C0"/>
    <w:rsid w:val="006F5B79"/>
    <w:rsid w:val="006F5C08"/>
    <w:rsid w:val="006F6BAF"/>
    <w:rsid w:val="006F6C08"/>
    <w:rsid w:val="006F7A7B"/>
    <w:rsid w:val="007001E1"/>
    <w:rsid w:val="007002B1"/>
    <w:rsid w:val="00701047"/>
    <w:rsid w:val="0070240C"/>
    <w:rsid w:val="007029F2"/>
    <w:rsid w:val="00702B08"/>
    <w:rsid w:val="007031A9"/>
    <w:rsid w:val="0070365B"/>
    <w:rsid w:val="007045CC"/>
    <w:rsid w:val="007046BD"/>
    <w:rsid w:val="0070511A"/>
    <w:rsid w:val="00705DD7"/>
    <w:rsid w:val="00710F04"/>
    <w:rsid w:val="00712345"/>
    <w:rsid w:val="007124A3"/>
    <w:rsid w:val="0071283A"/>
    <w:rsid w:val="00712FBE"/>
    <w:rsid w:val="0071515F"/>
    <w:rsid w:val="00715259"/>
    <w:rsid w:val="007155CF"/>
    <w:rsid w:val="00717189"/>
    <w:rsid w:val="007173B1"/>
    <w:rsid w:val="0072047E"/>
    <w:rsid w:val="00720510"/>
    <w:rsid w:val="00721566"/>
    <w:rsid w:val="00722105"/>
    <w:rsid w:val="007225AE"/>
    <w:rsid w:val="00723793"/>
    <w:rsid w:val="00723A21"/>
    <w:rsid w:val="00723C1F"/>
    <w:rsid w:val="00724351"/>
    <w:rsid w:val="007245DE"/>
    <w:rsid w:val="00726B0A"/>
    <w:rsid w:val="0072761B"/>
    <w:rsid w:val="0072764A"/>
    <w:rsid w:val="007310B3"/>
    <w:rsid w:val="00731284"/>
    <w:rsid w:val="007317EE"/>
    <w:rsid w:val="0073180C"/>
    <w:rsid w:val="00731E97"/>
    <w:rsid w:val="00733092"/>
    <w:rsid w:val="00735931"/>
    <w:rsid w:val="00737541"/>
    <w:rsid w:val="00740484"/>
    <w:rsid w:val="0074069A"/>
    <w:rsid w:val="00740B54"/>
    <w:rsid w:val="00741112"/>
    <w:rsid w:val="0074175B"/>
    <w:rsid w:val="00741A01"/>
    <w:rsid w:val="00741E90"/>
    <w:rsid w:val="007421C2"/>
    <w:rsid w:val="007424ED"/>
    <w:rsid w:val="0074343F"/>
    <w:rsid w:val="00743C87"/>
    <w:rsid w:val="00744AA4"/>
    <w:rsid w:val="00744D6B"/>
    <w:rsid w:val="007461CA"/>
    <w:rsid w:val="00746426"/>
    <w:rsid w:val="00746E7D"/>
    <w:rsid w:val="00746FDA"/>
    <w:rsid w:val="00747A08"/>
    <w:rsid w:val="007505C3"/>
    <w:rsid w:val="00751477"/>
    <w:rsid w:val="007514BC"/>
    <w:rsid w:val="00751AAA"/>
    <w:rsid w:val="00752139"/>
    <w:rsid w:val="00752856"/>
    <w:rsid w:val="00752C87"/>
    <w:rsid w:val="00752E7B"/>
    <w:rsid w:val="00753126"/>
    <w:rsid w:val="007533F8"/>
    <w:rsid w:val="00753C2E"/>
    <w:rsid w:val="00753D2C"/>
    <w:rsid w:val="00753F61"/>
    <w:rsid w:val="0075467B"/>
    <w:rsid w:val="00755A2E"/>
    <w:rsid w:val="00755E2E"/>
    <w:rsid w:val="007560A6"/>
    <w:rsid w:val="00756944"/>
    <w:rsid w:val="00757404"/>
    <w:rsid w:val="00757752"/>
    <w:rsid w:val="00757B4D"/>
    <w:rsid w:val="00760AED"/>
    <w:rsid w:val="0076192C"/>
    <w:rsid w:val="00762B68"/>
    <w:rsid w:val="00762EB4"/>
    <w:rsid w:val="007630A2"/>
    <w:rsid w:val="007648D6"/>
    <w:rsid w:val="00765680"/>
    <w:rsid w:val="0076588D"/>
    <w:rsid w:val="00766633"/>
    <w:rsid w:val="00766EEF"/>
    <w:rsid w:val="00767923"/>
    <w:rsid w:val="00767BE9"/>
    <w:rsid w:val="00770737"/>
    <w:rsid w:val="007714D9"/>
    <w:rsid w:val="00772394"/>
    <w:rsid w:val="007738AE"/>
    <w:rsid w:val="0077556D"/>
    <w:rsid w:val="0077565F"/>
    <w:rsid w:val="00775906"/>
    <w:rsid w:val="007765CA"/>
    <w:rsid w:val="00776AC7"/>
    <w:rsid w:val="00776B42"/>
    <w:rsid w:val="00776E5E"/>
    <w:rsid w:val="007770B6"/>
    <w:rsid w:val="0077756C"/>
    <w:rsid w:val="0078027A"/>
    <w:rsid w:val="0078108A"/>
    <w:rsid w:val="00782922"/>
    <w:rsid w:val="007829BF"/>
    <w:rsid w:val="0078402A"/>
    <w:rsid w:val="0078480D"/>
    <w:rsid w:val="007856C7"/>
    <w:rsid w:val="00787ACD"/>
    <w:rsid w:val="00787ED9"/>
    <w:rsid w:val="00790051"/>
    <w:rsid w:val="00790220"/>
    <w:rsid w:val="00790901"/>
    <w:rsid w:val="007920C2"/>
    <w:rsid w:val="00792F15"/>
    <w:rsid w:val="00793CAB"/>
    <w:rsid w:val="00794DE1"/>
    <w:rsid w:val="00795984"/>
    <w:rsid w:val="007968B6"/>
    <w:rsid w:val="00796AC0"/>
    <w:rsid w:val="00796CDA"/>
    <w:rsid w:val="00796E6C"/>
    <w:rsid w:val="00796F8E"/>
    <w:rsid w:val="00797D4B"/>
    <w:rsid w:val="007A05EB"/>
    <w:rsid w:val="007A0812"/>
    <w:rsid w:val="007A0C87"/>
    <w:rsid w:val="007A10F7"/>
    <w:rsid w:val="007A1387"/>
    <w:rsid w:val="007A4DC3"/>
    <w:rsid w:val="007A632D"/>
    <w:rsid w:val="007A64CA"/>
    <w:rsid w:val="007A6CFA"/>
    <w:rsid w:val="007A7210"/>
    <w:rsid w:val="007A7D18"/>
    <w:rsid w:val="007A7EC7"/>
    <w:rsid w:val="007B038E"/>
    <w:rsid w:val="007B0498"/>
    <w:rsid w:val="007B0B39"/>
    <w:rsid w:val="007B13DE"/>
    <w:rsid w:val="007B1732"/>
    <w:rsid w:val="007B1800"/>
    <w:rsid w:val="007B19BE"/>
    <w:rsid w:val="007B491A"/>
    <w:rsid w:val="007B5886"/>
    <w:rsid w:val="007B7BF1"/>
    <w:rsid w:val="007C1441"/>
    <w:rsid w:val="007C14E0"/>
    <w:rsid w:val="007C20E4"/>
    <w:rsid w:val="007C23DE"/>
    <w:rsid w:val="007C2730"/>
    <w:rsid w:val="007C2A92"/>
    <w:rsid w:val="007C2F47"/>
    <w:rsid w:val="007C3963"/>
    <w:rsid w:val="007C4094"/>
    <w:rsid w:val="007C4372"/>
    <w:rsid w:val="007C61EE"/>
    <w:rsid w:val="007C665E"/>
    <w:rsid w:val="007C6663"/>
    <w:rsid w:val="007C7C1F"/>
    <w:rsid w:val="007D1EBD"/>
    <w:rsid w:val="007D1FDF"/>
    <w:rsid w:val="007D310F"/>
    <w:rsid w:val="007D3412"/>
    <w:rsid w:val="007D36EC"/>
    <w:rsid w:val="007D4767"/>
    <w:rsid w:val="007D5342"/>
    <w:rsid w:val="007D5F6A"/>
    <w:rsid w:val="007D7F2F"/>
    <w:rsid w:val="007D7FB9"/>
    <w:rsid w:val="007D7FD5"/>
    <w:rsid w:val="007E05BF"/>
    <w:rsid w:val="007E0876"/>
    <w:rsid w:val="007E0D5D"/>
    <w:rsid w:val="007E11BD"/>
    <w:rsid w:val="007E130D"/>
    <w:rsid w:val="007E1ADB"/>
    <w:rsid w:val="007E236F"/>
    <w:rsid w:val="007E2997"/>
    <w:rsid w:val="007E381B"/>
    <w:rsid w:val="007E3BFC"/>
    <w:rsid w:val="007E46AA"/>
    <w:rsid w:val="007E5FE6"/>
    <w:rsid w:val="007E6154"/>
    <w:rsid w:val="007E6DEA"/>
    <w:rsid w:val="007F038C"/>
    <w:rsid w:val="007F11F2"/>
    <w:rsid w:val="007F162B"/>
    <w:rsid w:val="007F1D6C"/>
    <w:rsid w:val="007F1E69"/>
    <w:rsid w:val="007F50DF"/>
    <w:rsid w:val="007F5988"/>
    <w:rsid w:val="007F649D"/>
    <w:rsid w:val="007F650D"/>
    <w:rsid w:val="007F6830"/>
    <w:rsid w:val="007F70C0"/>
    <w:rsid w:val="007F717C"/>
    <w:rsid w:val="007F7B79"/>
    <w:rsid w:val="007F7D92"/>
    <w:rsid w:val="00800143"/>
    <w:rsid w:val="008001C2"/>
    <w:rsid w:val="0080075E"/>
    <w:rsid w:val="0080145A"/>
    <w:rsid w:val="008018E1"/>
    <w:rsid w:val="00801B8D"/>
    <w:rsid w:val="008029A6"/>
    <w:rsid w:val="00802A4A"/>
    <w:rsid w:val="00802EE0"/>
    <w:rsid w:val="00803496"/>
    <w:rsid w:val="00803702"/>
    <w:rsid w:val="00803A96"/>
    <w:rsid w:val="0080499F"/>
    <w:rsid w:val="00804A68"/>
    <w:rsid w:val="00804E25"/>
    <w:rsid w:val="00805DA9"/>
    <w:rsid w:val="00805DD5"/>
    <w:rsid w:val="00806BDD"/>
    <w:rsid w:val="00806D26"/>
    <w:rsid w:val="00810080"/>
    <w:rsid w:val="00810A47"/>
    <w:rsid w:val="0081276B"/>
    <w:rsid w:val="00812949"/>
    <w:rsid w:val="00812E98"/>
    <w:rsid w:val="00812EEF"/>
    <w:rsid w:val="0081304C"/>
    <w:rsid w:val="0081320A"/>
    <w:rsid w:val="0081367E"/>
    <w:rsid w:val="00813A11"/>
    <w:rsid w:val="00813F0F"/>
    <w:rsid w:val="00814689"/>
    <w:rsid w:val="008156CC"/>
    <w:rsid w:val="00815A25"/>
    <w:rsid w:val="00815AC7"/>
    <w:rsid w:val="00815E48"/>
    <w:rsid w:val="00816984"/>
    <w:rsid w:val="00816B3B"/>
    <w:rsid w:val="008179B4"/>
    <w:rsid w:val="00820166"/>
    <w:rsid w:val="008201A4"/>
    <w:rsid w:val="0082035C"/>
    <w:rsid w:val="00820FBA"/>
    <w:rsid w:val="0082195F"/>
    <w:rsid w:val="00822187"/>
    <w:rsid w:val="008223B7"/>
    <w:rsid w:val="00822E3C"/>
    <w:rsid w:val="00823C6C"/>
    <w:rsid w:val="00825924"/>
    <w:rsid w:val="00826119"/>
    <w:rsid w:val="00826AA0"/>
    <w:rsid w:val="00826AE6"/>
    <w:rsid w:val="008278B3"/>
    <w:rsid w:val="00830E6A"/>
    <w:rsid w:val="008318F3"/>
    <w:rsid w:val="008323BC"/>
    <w:rsid w:val="0083345A"/>
    <w:rsid w:val="00836BF4"/>
    <w:rsid w:val="00837347"/>
    <w:rsid w:val="00837618"/>
    <w:rsid w:val="00837B79"/>
    <w:rsid w:val="00840F77"/>
    <w:rsid w:val="00841A24"/>
    <w:rsid w:val="00841DFD"/>
    <w:rsid w:val="008439CE"/>
    <w:rsid w:val="00844613"/>
    <w:rsid w:val="00844945"/>
    <w:rsid w:val="00844D71"/>
    <w:rsid w:val="00845705"/>
    <w:rsid w:val="00845A31"/>
    <w:rsid w:val="00846103"/>
    <w:rsid w:val="0084642F"/>
    <w:rsid w:val="00846544"/>
    <w:rsid w:val="00846761"/>
    <w:rsid w:val="008506EA"/>
    <w:rsid w:val="00850C05"/>
    <w:rsid w:val="00850C0B"/>
    <w:rsid w:val="008532FC"/>
    <w:rsid w:val="00853401"/>
    <w:rsid w:val="00853E43"/>
    <w:rsid w:val="00854009"/>
    <w:rsid w:val="00854565"/>
    <w:rsid w:val="008547DD"/>
    <w:rsid w:val="00854A6B"/>
    <w:rsid w:val="00860857"/>
    <w:rsid w:val="00860D02"/>
    <w:rsid w:val="008617BF"/>
    <w:rsid w:val="00861ECC"/>
    <w:rsid w:val="008626E8"/>
    <w:rsid w:val="0086394F"/>
    <w:rsid w:val="008639D4"/>
    <w:rsid w:val="0086417C"/>
    <w:rsid w:val="0086588B"/>
    <w:rsid w:val="00865B73"/>
    <w:rsid w:val="00865C91"/>
    <w:rsid w:val="0086661E"/>
    <w:rsid w:val="008667E7"/>
    <w:rsid w:val="00866D48"/>
    <w:rsid w:val="00866DE9"/>
    <w:rsid w:val="00867664"/>
    <w:rsid w:val="00867A12"/>
    <w:rsid w:val="008703FC"/>
    <w:rsid w:val="00870B41"/>
    <w:rsid w:val="00870BF8"/>
    <w:rsid w:val="008712D6"/>
    <w:rsid w:val="00871628"/>
    <w:rsid w:val="00871EA0"/>
    <w:rsid w:val="00872C9D"/>
    <w:rsid w:val="00872DB7"/>
    <w:rsid w:val="0087360B"/>
    <w:rsid w:val="008736F9"/>
    <w:rsid w:val="0087389C"/>
    <w:rsid w:val="00873A37"/>
    <w:rsid w:val="00873A7B"/>
    <w:rsid w:val="00873F36"/>
    <w:rsid w:val="00874B0A"/>
    <w:rsid w:val="00874E15"/>
    <w:rsid w:val="00875E75"/>
    <w:rsid w:val="008760B4"/>
    <w:rsid w:val="00876E2E"/>
    <w:rsid w:val="00876FDE"/>
    <w:rsid w:val="008771A4"/>
    <w:rsid w:val="00877F03"/>
    <w:rsid w:val="0088005D"/>
    <w:rsid w:val="00880BBA"/>
    <w:rsid w:val="0088101D"/>
    <w:rsid w:val="00881207"/>
    <w:rsid w:val="0088303A"/>
    <w:rsid w:val="008836D8"/>
    <w:rsid w:val="008845FB"/>
    <w:rsid w:val="00884CB7"/>
    <w:rsid w:val="00885331"/>
    <w:rsid w:val="0088726A"/>
    <w:rsid w:val="00887364"/>
    <w:rsid w:val="00887DD3"/>
    <w:rsid w:val="00890310"/>
    <w:rsid w:val="00891158"/>
    <w:rsid w:val="00891555"/>
    <w:rsid w:val="00892440"/>
    <w:rsid w:val="0089303B"/>
    <w:rsid w:val="00893C62"/>
    <w:rsid w:val="008945F4"/>
    <w:rsid w:val="00894761"/>
    <w:rsid w:val="00895081"/>
    <w:rsid w:val="00895176"/>
    <w:rsid w:val="008954C3"/>
    <w:rsid w:val="00895FCF"/>
    <w:rsid w:val="00896D31"/>
    <w:rsid w:val="008973DF"/>
    <w:rsid w:val="0089755E"/>
    <w:rsid w:val="008979A0"/>
    <w:rsid w:val="008A0788"/>
    <w:rsid w:val="008A1B8C"/>
    <w:rsid w:val="008A1CBF"/>
    <w:rsid w:val="008A2846"/>
    <w:rsid w:val="008A29D7"/>
    <w:rsid w:val="008A2F4A"/>
    <w:rsid w:val="008A32EB"/>
    <w:rsid w:val="008A406B"/>
    <w:rsid w:val="008A43C5"/>
    <w:rsid w:val="008A4A1A"/>
    <w:rsid w:val="008A547D"/>
    <w:rsid w:val="008A5640"/>
    <w:rsid w:val="008A5DBC"/>
    <w:rsid w:val="008A6DC5"/>
    <w:rsid w:val="008A76C6"/>
    <w:rsid w:val="008A78A8"/>
    <w:rsid w:val="008A7D73"/>
    <w:rsid w:val="008B1323"/>
    <w:rsid w:val="008B14B6"/>
    <w:rsid w:val="008B19DF"/>
    <w:rsid w:val="008B232C"/>
    <w:rsid w:val="008B2855"/>
    <w:rsid w:val="008B29CC"/>
    <w:rsid w:val="008B34A7"/>
    <w:rsid w:val="008B34C8"/>
    <w:rsid w:val="008B3C46"/>
    <w:rsid w:val="008B4203"/>
    <w:rsid w:val="008B47A5"/>
    <w:rsid w:val="008B4C32"/>
    <w:rsid w:val="008B5D68"/>
    <w:rsid w:val="008B6E52"/>
    <w:rsid w:val="008B705C"/>
    <w:rsid w:val="008B7B54"/>
    <w:rsid w:val="008B7DE6"/>
    <w:rsid w:val="008C06EB"/>
    <w:rsid w:val="008C0860"/>
    <w:rsid w:val="008C0945"/>
    <w:rsid w:val="008C2EF8"/>
    <w:rsid w:val="008C30E5"/>
    <w:rsid w:val="008C4651"/>
    <w:rsid w:val="008C4844"/>
    <w:rsid w:val="008C4E37"/>
    <w:rsid w:val="008C54F4"/>
    <w:rsid w:val="008C59AB"/>
    <w:rsid w:val="008C5A8B"/>
    <w:rsid w:val="008C5F87"/>
    <w:rsid w:val="008C6E71"/>
    <w:rsid w:val="008C6FA2"/>
    <w:rsid w:val="008C7BA7"/>
    <w:rsid w:val="008D07B9"/>
    <w:rsid w:val="008D0FD0"/>
    <w:rsid w:val="008D1C9F"/>
    <w:rsid w:val="008D2734"/>
    <w:rsid w:val="008D379D"/>
    <w:rsid w:val="008D37E6"/>
    <w:rsid w:val="008D39A9"/>
    <w:rsid w:val="008D457C"/>
    <w:rsid w:val="008D4ABD"/>
    <w:rsid w:val="008D4CD5"/>
    <w:rsid w:val="008D6263"/>
    <w:rsid w:val="008D6C7C"/>
    <w:rsid w:val="008D759C"/>
    <w:rsid w:val="008D7685"/>
    <w:rsid w:val="008E0000"/>
    <w:rsid w:val="008E0388"/>
    <w:rsid w:val="008E1759"/>
    <w:rsid w:val="008E17D3"/>
    <w:rsid w:val="008E20F2"/>
    <w:rsid w:val="008E260D"/>
    <w:rsid w:val="008E2B31"/>
    <w:rsid w:val="008E2B49"/>
    <w:rsid w:val="008E5142"/>
    <w:rsid w:val="008E51E0"/>
    <w:rsid w:val="008E586C"/>
    <w:rsid w:val="008E69F9"/>
    <w:rsid w:val="008E7A7B"/>
    <w:rsid w:val="008F0364"/>
    <w:rsid w:val="008F0DCE"/>
    <w:rsid w:val="008F13F2"/>
    <w:rsid w:val="008F1F62"/>
    <w:rsid w:val="008F24BF"/>
    <w:rsid w:val="008F2659"/>
    <w:rsid w:val="008F2C11"/>
    <w:rsid w:val="008F2DBA"/>
    <w:rsid w:val="008F3A02"/>
    <w:rsid w:val="008F3A6F"/>
    <w:rsid w:val="008F3C13"/>
    <w:rsid w:val="008F419C"/>
    <w:rsid w:val="008F5E6C"/>
    <w:rsid w:val="008F6103"/>
    <w:rsid w:val="008F76EF"/>
    <w:rsid w:val="008F7838"/>
    <w:rsid w:val="008F7C71"/>
    <w:rsid w:val="00900928"/>
    <w:rsid w:val="0090116C"/>
    <w:rsid w:val="00901C31"/>
    <w:rsid w:val="009028E5"/>
    <w:rsid w:val="00903BA9"/>
    <w:rsid w:val="00903FE5"/>
    <w:rsid w:val="0090507B"/>
    <w:rsid w:val="00905174"/>
    <w:rsid w:val="009059DF"/>
    <w:rsid w:val="00905C34"/>
    <w:rsid w:val="0090737B"/>
    <w:rsid w:val="00907D07"/>
    <w:rsid w:val="0091013A"/>
    <w:rsid w:val="009109BD"/>
    <w:rsid w:val="00910D82"/>
    <w:rsid w:val="0091165C"/>
    <w:rsid w:val="009134D2"/>
    <w:rsid w:val="009157A9"/>
    <w:rsid w:val="00916F82"/>
    <w:rsid w:val="0091722B"/>
    <w:rsid w:val="00917C78"/>
    <w:rsid w:val="0092067C"/>
    <w:rsid w:val="009218FD"/>
    <w:rsid w:val="00922DF6"/>
    <w:rsid w:val="00922E4D"/>
    <w:rsid w:val="009232FE"/>
    <w:rsid w:val="00923ACD"/>
    <w:rsid w:val="00924FBF"/>
    <w:rsid w:val="00925958"/>
    <w:rsid w:val="00926221"/>
    <w:rsid w:val="00926383"/>
    <w:rsid w:val="0092677A"/>
    <w:rsid w:val="00926B76"/>
    <w:rsid w:val="0092782C"/>
    <w:rsid w:val="00927B26"/>
    <w:rsid w:val="00930065"/>
    <w:rsid w:val="00930CD1"/>
    <w:rsid w:val="00930DE4"/>
    <w:rsid w:val="00930F3D"/>
    <w:rsid w:val="00930FDF"/>
    <w:rsid w:val="00932459"/>
    <w:rsid w:val="00932B55"/>
    <w:rsid w:val="00932DF3"/>
    <w:rsid w:val="00933089"/>
    <w:rsid w:val="00933C77"/>
    <w:rsid w:val="0093490E"/>
    <w:rsid w:val="009355F7"/>
    <w:rsid w:val="00935E92"/>
    <w:rsid w:val="00936266"/>
    <w:rsid w:val="00936D0A"/>
    <w:rsid w:val="009376E9"/>
    <w:rsid w:val="0093772E"/>
    <w:rsid w:val="00937F6E"/>
    <w:rsid w:val="009400CE"/>
    <w:rsid w:val="00940CAE"/>
    <w:rsid w:val="00941132"/>
    <w:rsid w:val="00941BBD"/>
    <w:rsid w:val="00941DA9"/>
    <w:rsid w:val="0094242C"/>
    <w:rsid w:val="0094245B"/>
    <w:rsid w:val="0094267E"/>
    <w:rsid w:val="0094324D"/>
    <w:rsid w:val="00943F2E"/>
    <w:rsid w:val="00944C98"/>
    <w:rsid w:val="0094513D"/>
    <w:rsid w:val="00945A5D"/>
    <w:rsid w:val="009461F6"/>
    <w:rsid w:val="0094648E"/>
    <w:rsid w:val="00946A25"/>
    <w:rsid w:val="00946A9C"/>
    <w:rsid w:val="0094701A"/>
    <w:rsid w:val="00947262"/>
    <w:rsid w:val="00947382"/>
    <w:rsid w:val="0094796E"/>
    <w:rsid w:val="0095017F"/>
    <w:rsid w:val="00950D75"/>
    <w:rsid w:val="00951063"/>
    <w:rsid w:val="009510E7"/>
    <w:rsid w:val="009511D9"/>
    <w:rsid w:val="009521CF"/>
    <w:rsid w:val="00952D9F"/>
    <w:rsid w:val="0095373A"/>
    <w:rsid w:val="00953D45"/>
    <w:rsid w:val="00954136"/>
    <w:rsid w:val="00954C59"/>
    <w:rsid w:val="00955223"/>
    <w:rsid w:val="00955709"/>
    <w:rsid w:val="009559A6"/>
    <w:rsid w:val="009564B4"/>
    <w:rsid w:val="00956BCE"/>
    <w:rsid w:val="00957C3F"/>
    <w:rsid w:val="00960656"/>
    <w:rsid w:val="00960865"/>
    <w:rsid w:val="00960B7E"/>
    <w:rsid w:val="00960E0A"/>
    <w:rsid w:val="00961D05"/>
    <w:rsid w:val="00961E53"/>
    <w:rsid w:val="0096210B"/>
    <w:rsid w:val="00963324"/>
    <w:rsid w:val="00963FD2"/>
    <w:rsid w:val="00964A2B"/>
    <w:rsid w:val="00964D8D"/>
    <w:rsid w:val="009654FE"/>
    <w:rsid w:val="0096562F"/>
    <w:rsid w:val="00965D40"/>
    <w:rsid w:val="00966517"/>
    <w:rsid w:val="00966C84"/>
    <w:rsid w:val="009678C5"/>
    <w:rsid w:val="00970319"/>
    <w:rsid w:val="00971628"/>
    <w:rsid w:val="00973F20"/>
    <w:rsid w:val="00976857"/>
    <w:rsid w:val="0097790D"/>
    <w:rsid w:val="00977CE3"/>
    <w:rsid w:val="00977E38"/>
    <w:rsid w:val="0098067B"/>
    <w:rsid w:val="0098158E"/>
    <w:rsid w:val="009819D4"/>
    <w:rsid w:val="009829B0"/>
    <w:rsid w:val="00983401"/>
    <w:rsid w:val="00984688"/>
    <w:rsid w:val="00985AFF"/>
    <w:rsid w:val="009876B5"/>
    <w:rsid w:val="009900F8"/>
    <w:rsid w:val="00990195"/>
    <w:rsid w:val="00990236"/>
    <w:rsid w:val="00990710"/>
    <w:rsid w:val="00990D05"/>
    <w:rsid w:val="00990FF5"/>
    <w:rsid w:val="00991513"/>
    <w:rsid w:val="00993D88"/>
    <w:rsid w:val="0099413F"/>
    <w:rsid w:val="009945E7"/>
    <w:rsid w:val="00995413"/>
    <w:rsid w:val="0099545D"/>
    <w:rsid w:val="009959D1"/>
    <w:rsid w:val="00995AE9"/>
    <w:rsid w:val="00995D54"/>
    <w:rsid w:val="00996328"/>
    <w:rsid w:val="00996799"/>
    <w:rsid w:val="0099690F"/>
    <w:rsid w:val="00996A8D"/>
    <w:rsid w:val="009974D9"/>
    <w:rsid w:val="009975D0"/>
    <w:rsid w:val="00997C29"/>
    <w:rsid w:val="009A1424"/>
    <w:rsid w:val="009A1450"/>
    <w:rsid w:val="009A1611"/>
    <w:rsid w:val="009A2231"/>
    <w:rsid w:val="009A2A77"/>
    <w:rsid w:val="009A364B"/>
    <w:rsid w:val="009A3A60"/>
    <w:rsid w:val="009A47EE"/>
    <w:rsid w:val="009A553C"/>
    <w:rsid w:val="009A5ABC"/>
    <w:rsid w:val="009A74F2"/>
    <w:rsid w:val="009A7E7E"/>
    <w:rsid w:val="009A7EC1"/>
    <w:rsid w:val="009B09AB"/>
    <w:rsid w:val="009B0F74"/>
    <w:rsid w:val="009B172A"/>
    <w:rsid w:val="009B1EEC"/>
    <w:rsid w:val="009B2EE8"/>
    <w:rsid w:val="009B34D2"/>
    <w:rsid w:val="009B4836"/>
    <w:rsid w:val="009B508C"/>
    <w:rsid w:val="009B67DA"/>
    <w:rsid w:val="009B683D"/>
    <w:rsid w:val="009B68A0"/>
    <w:rsid w:val="009B6B3C"/>
    <w:rsid w:val="009B7723"/>
    <w:rsid w:val="009B7EDA"/>
    <w:rsid w:val="009C056B"/>
    <w:rsid w:val="009C10DC"/>
    <w:rsid w:val="009C1D4E"/>
    <w:rsid w:val="009C305E"/>
    <w:rsid w:val="009C426C"/>
    <w:rsid w:val="009C43A6"/>
    <w:rsid w:val="009C4643"/>
    <w:rsid w:val="009C647D"/>
    <w:rsid w:val="009C65B9"/>
    <w:rsid w:val="009C7175"/>
    <w:rsid w:val="009C717E"/>
    <w:rsid w:val="009C72EC"/>
    <w:rsid w:val="009C7A56"/>
    <w:rsid w:val="009C7A9C"/>
    <w:rsid w:val="009D03C3"/>
    <w:rsid w:val="009D058C"/>
    <w:rsid w:val="009D145D"/>
    <w:rsid w:val="009D14FE"/>
    <w:rsid w:val="009D17C1"/>
    <w:rsid w:val="009D269D"/>
    <w:rsid w:val="009D3020"/>
    <w:rsid w:val="009D3DC0"/>
    <w:rsid w:val="009D3F72"/>
    <w:rsid w:val="009D45AE"/>
    <w:rsid w:val="009D5616"/>
    <w:rsid w:val="009D5907"/>
    <w:rsid w:val="009D63FE"/>
    <w:rsid w:val="009D6828"/>
    <w:rsid w:val="009D6A9E"/>
    <w:rsid w:val="009D7431"/>
    <w:rsid w:val="009D7DE6"/>
    <w:rsid w:val="009E0413"/>
    <w:rsid w:val="009E1226"/>
    <w:rsid w:val="009E13CE"/>
    <w:rsid w:val="009E19BB"/>
    <w:rsid w:val="009E236C"/>
    <w:rsid w:val="009E299D"/>
    <w:rsid w:val="009E31F8"/>
    <w:rsid w:val="009E327A"/>
    <w:rsid w:val="009E33D5"/>
    <w:rsid w:val="009E3F29"/>
    <w:rsid w:val="009E3FEA"/>
    <w:rsid w:val="009E45AE"/>
    <w:rsid w:val="009E51FE"/>
    <w:rsid w:val="009E5711"/>
    <w:rsid w:val="009E5BCE"/>
    <w:rsid w:val="009E5FA5"/>
    <w:rsid w:val="009E644B"/>
    <w:rsid w:val="009E6F70"/>
    <w:rsid w:val="009E758A"/>
    <w:rsid w:val="009E75FC"/>
    <w:rsid w:val="009F0203"/>
    <w:rsid w:val="009F0339"/>
    <w:rsid w:val="009F1EDE"/>
    <w:rsid w:val="009F2AB2"/>
    <w:rsid w:val="009F3BEA"/>
    <w:rsid w:val="009F40C7"/>
    <w:rsid w:val="009F4B01"/>
    <w:rsid w:val="009F5E34"/>
    <w:rsid w:val="009F65BD"/>
    <w:rsid w:val="009F6885"/>
    <w:rsid w:val="009F6F66"/>
    <w:rsid w:val="009F7D93"/>
    <w:rsid w:val="00A00951"/>
    <w:rsid w:val="00A00B5D"/>
    <w:rsid w:val="00A00C57"/>
    <w:rsid w:val="00A0155A"/>
    <w:rsid w:val="00A01981"/>
    <w:rsid w:val="00A01CD7"/>
    <w:rsid w:val="00A025C0"/>
    <w:rsid w:val="00A03765"/>
    <w:rsid w:val="00A03B00"/>
    <w:rsid w:val="00A03C10"/>
    <w:rsid w:val="00A04510"/>
    <w:rsid w:val="00A04ED6"/>
    <w:rsid w:val="00A0558E"/>
    <w:rsid w:val="00A057CE"/>
    <w:rsid w:val="00A05FDF"/>
    <w:rsid w:val="00A07505"/>
    <w:rsid w:val="00A11610"/>
    <w:rsid w:val="00A11E64"/>
    <w:rsid w:val="00A11EDB"/>
    <w:rsid w:val="00A12013"/>
    <w:rsid w:val="00A136D2"/>
    <w:rsid w:val="00A13853"/>
    <w:rsid w:val="00A139D8"/>
    <w:rsid w:val="00A14664"/>
    <w:rsid w:val="00A1555D"/>
    <w:rsid w:val="00A15E0C"/>
    <w:rsid w:val="00A1680E"/>
    <w:rsid w:val="00A1767E"/>
    <w:rsid w:val="00A176AD"/>
    <w:rsid w:val="00A17CAF"/>
    <w:rsid w:val="00A17D04"/>
    <w:rsid w:val="00A2185D"/>
    <w:rsid w:val="00A2265B"/>
    <w:rsid w:val="00A2348C"/>
    <w:rsid w:val="00A2487C"/>
    <w:rsid w:val="00A2492F"/>
    <w:rsid w:val="00A2494F"/>
    <w:rsid w:val="00A26717"/>
    <w:rsid w:val="00A268D8"/>
    <w:rsid w:val="00A269AA"/>
    <w:rsid w:val="00A27132"/>
    <w:rsid w:val="00A274F2"/>
    <w:rsid w:val="00A279B2"/>
    <w:rsid w:val="00A306D1"/>
    <w:rsid w:val="00A30D77"/>
    <w:rsid w:val="00A3131E"/>
    <w:rsid w:val="00A313EE"/>
    <w:rsid w:val="00A318C9"/>
    <w:rsid w:val="00A320EB"/>
    <w:rsid w:val="00A33BE0"/>
    <w:rsid w:val="00A340B5"/>
    <w:rsid w:val="00A341F0"/>
    <w:rsid w:val="00A341FB"/>
    <w:rsid w:val="00A3451B"/>
    <w:rsid w:val="00A34A0F"/>
    <w:rsid w:val="00A35064"/>
    <w:rsid w:val="00A36348"/>
    <w:rsid w:val="00A366BC"/>
    <w:rsid w:val="00A3767B"/>
    <w:rsid w:val="00A37A57"/>
    <w:rsid w:val="00A37DC6"/>
    <w:rsid w:val="00A40140"/>
    <w:rsid w:val="00A40434"/>
    <w:rsid w:val="00A40587"/>
    <w:rsid w:val="00A4174B"/>
    <w:rsid w:val="00A42753"/>
    <w:rsid w:val="00A42BED"/>
    <w:rsid w:val="00A42C2F"/>
    <w:rsid w:val="00A432B6"/>
    <w:rsid w:val="00A435F5"/>
    <w:rsid w:val="00A43C5C"/>
    <w:rsid w:val="00A44F9D"/>
    <w:rsid w:val="00A45043"/>
    <w:rsid w:val="00A45499"/>
    <w:rsid w:val="00A46D25"/>
    <w:rsid w:val="00A46F3A"/>
    <w:rsid w:val="00A47301"/>
    <w:rsid w:val="00A504B6"/>
    <w:rsid w:val="00A519E3"/>
    <w:rsid w:val="00A52270"/>
    <w:rsid w:val="00A56734"/>
    <w:rsid w:val="00A571CE"/>
    <w:rsid w:val="00A57D0A"/>
    <w:rsid w:val="00A57F3B"/>
    <w:rsid w:val="00A6001B"/>
    <w:rsid w:val="00A6131B"/>
    <w:rsid w:val="00A61D4D"/>
    <w:rsid w:val="00A628D9"/>
    <w:rsid w:val="00A63B02"/>
    <w:rsid w:val="00A6419B"/>
    <w:rsid w:val="00A6427E"/>
    <w:rsid w:val="00A65EF2"/>
    <w:rsid w:val="00A66181"/>
    <w:rsid w:val="00A67FA2"/>
    <w:rsid w:val="00A710DA"/>
    <w:rsid w:val="00A715C7"/>
    <w:rsid w:val="00A73A30"/>
    <w:rsid w:val="00A73DC1"/>
    <w:rsid w:val="00A74695"/>
    <w:rsid w:val="00A749C5"/>
    <w:rsid w:val="00A7527F"/>
    <w:rsid w:val="00A7541B"/>
    <w:rsid w:val="00A7553D"/>
    <w:rsid w:val="00A75809"/>
    <w:rsid w:val="00A75901"/>
    <w:rsid w:val="00A75958"/>
    <w:rsid w:val="00A762C8"/>
    <w:rsid w:val="00A767A5"/>
    <w:rsid w:val="00A768B1"/>
    <w:rsid w:val="00A76AD7"/>
    <w:rsid w:val="00A76B5D"/>
    <w:rsid w:val="00A80721"/>
    <w:rsid w:val="00A8103D"/>
    <w:rsid w:val="00A811E1"/>
    <w:rsid w:val="00A816D5"/>
    <w:rsid w:val="00A82262"/>
    <w:rsid w:val="00A840EC"/>
    <w:rsid w:val="00A84444"/>
    <w:rsid w:val="00A84608"/>
    <w:rsid w:val="00A86167"/>
    <w:rsid w:val="00A8631F"/>
    <w:rsid w:val="00A91CEE"/>
    <w:rsid w:val="00A9219F"/>
    <w:rsid w:val="00A92A42"/>
    <w:rsid w:val="00A92B14"/>
    <w:rsid w:val="00A92C7B"/>
    <w:rsid w:val="00A92D2C"/>
    <w:rsid w:val="00A945F2"/>
    <w:rsid w:val="00A94BC1"/>
    <w:rsid w:val="00A95A12"/>
    <w:rsid w:val="00A95D77"/>
    <w:rsid w:val="00A9675E"/>
    <w:rsid w:val="00A969F2"/>
    <w:rsid w:val="00A97370"/>
    <w:rsid w:val="00AA09F5"/>
    <w:rsid w:val="00AA104D"/>
    <w:rsid w:val="00AA1349"/>
    <w:rsid w:val="00AA19A6"/>
    <w:rsid w:val="00AA29F9"/>
    <w:rsid w:val="00AA2A52"/>
    <w:rsid w:val="00AA38D5"/>
    <w:rsid w:val="00AA4A51"/>
    <w:rsid w:val="00AA5418"/>
    <w:rsid w:val="00AA5869"/>
    <w:rsid w:val="00AA5EB7"/>
    <w:rsid w:val="00AA6507"/>
    <w:rsid w:val="00AA74C8"/>
    <w:rsid w:val="00AA7F1B"/>
    <w:rsid w:val="00AB023D"/>
    <w:rsid w:val="00AB0CF0"/>
    <w:rsid w:val="00AB2369"/>
    <w:rsid w:val="00AB2FC6"/>
    <w:rsid w:val="00AB3486"/>
    <w:rsid w:val="00AB3A5F"/>
    <w:rsid w:val="00AB3EEB"/>
    <w:rsid w:val="00AB58B4"/>
    <w:rsid w:val="00AB5AE7"/>
    <w:rsid w:val="00AB674C"/>
    <w:rsid w:val="00AB6941"/>
    <w:rsid w:val="00AB6A99"/>
    <w:rsid w:val="00AB7D7C"/>
    <w:rsid w:val="00AC0547"/>
    <w:rsid w:val="00AC107C"/>
    <w:rsid w:val="00AC16B6"/>
    <w:rsid w:val="00AC17CD"/>
    <w:rsid w:val="00AC1DEC"/>
    <w:rsid w:val="00AC21F7"/>
    <w:rsid w:val="00AC28B5"/>
    <w:rsid w:val="00AC31CF"/>
    <w:rsid w:val="00AC3964"/>
    <w:rsid w:val="00AC3AA6"/>
    <w:rsid w:val="00AC463D"/>
    <w:rsid w:val="00AC46C7"/>
    <w:rsid w:val="00AC4D93"/>
    <w:rsid w:val="00AC4E2C"/>
    <w:rsid w:val="00AC5214"/>
    <w:rsid w:val="00AC5CA8"/>
    <w:rsid w:val="00AC604C"/>
    <w:rsid w:val="00AC615F"/>
    <w:rsid w:val="00AC6F44"/>
    <w:rsid w:val="00AC6FFF"/>
    <w:rsid w:val="00AC7204"/>
    <w:rsid w:val="00AC7938"/>
    <w:rsid w:val="00AC799C"/>
    <w:rsid w:val="00AC7DA6"/>
    <w:rsid w:val="00AD0600"/>
    <w:rsid w:val="00AD076A"/>
    <w:rsid w:val="00AD0F6E"/>
    <w:rsid w:val="00AD1C50"/>
    <w:rsid w:val="00AD1E05"/>
    <w:rsid w:val="00AD2221"/>
    <w:rsid w:val="00AD26ED"/>
    <w:rsid w:val="00AD281A"/>
    <w:rsid w:val="00AD3092"/>
    <w:rsid w:val="00AD3E30"/>
    <w:rsid w:val="00AD517A"/>
    <w:rsid w:val="00AD5551"/>
    <w:rsid w:val="00AD5DF7"/>
    <w:rsid w:val="00AD6A87"/>
    <w:rsid w:val="00AD707B"/>
    <w:rsid w:val="00AD727E"/>
    <w:rsid w:val="00AD7B1A"/>
    <w:rsid w:val="00AE0225"/>
    <w:rsid w:val="00AE036A"/>
    <w:rsid w:val="00AE0DE7"/>
    <w:rsid w:val="00AE1505"/>
    <w:rsid w:val="00AE1A65"/>
    <w:rsid w:val="00AE1A8D"/>
    <w:rsid w:val="00AE1ACF"/>
    <w:rsid w:val="00AE22A0"/>
    <w:rsid w:val="00AE24B9"/>
    <w:rsid w:val="00AE27E5"/>
    <w:rsid w:val="00AE4100"/>
    <w:rsid w:val="00AE514B"/>
    <w:rsid w:val="00AE56BC"/>
    <w:rsid w:val="00AE620B"/>
    <w:rsid w:val="00AE6256"/>
    <w:rsid w:val="00AE64E6"/>
    <w:rsid w:val="00AE662A"/>
    <w:rsid w:val="00AE6BA1"/>
    <w:rsid w:val="00AE7165"/>
    <w:rsid w:val="00AE7200"/>
    <w:rsid w:val="00AE733A"/>
    <w:rsid w:val="00AE7A10"/>
    <w:rsid w:val="00AE7DC0"/>
    <w:rsid w:val="00AF1A8F"/>
    <w:rsid w:val="00AF1ADC"/>
    <w:rsid w:val="00AF1CB9"/>
    <w:rsid w:val="00AF1F8E"/>
    <w:rsid w:val="00AF2380"/>
    <w:rsid w:val="00AF28D8"/>
    <w:rsid w:val="00AF34B8"/>
    <w:rsid w:val="00AF4F74"/>
    <w:rsid w:val="00AF4FFC"/>
    <w:rsid w:val="00AF5CC4"/>
    <w:rsid w:val="00AF6944"/>
    <w:rsid w:val="00AF6B4D"/>
    <w:rsid w:val="00AF6E19"/>
    <w:rsid w:val="00AF75E5"/>
    <w:rsid w:val="00AF7D8B"/>
    <w:rsid w:val="00B0001C"/>
    <w:rsid w:val="00B017D1"/>
    <w:rsid w:val="00B01A06"/>
    <w:rsid w:val="00B01B99"/>
    <w:rsid w:val="00B053B7"/>
    <w:rsid w:val="00B05650"/>
    <w:rsid w:val="00B05849"/>
    <w:rsid w:val="00B07133"/>
    <w:rsid w:val="00B075B1"/>
    <w:rsid w:val="00B10EDD"/>
    <w:rsid w:val="00B11A0D"/>
    <w:rsid w:val="00B11C33"/>
    <w:rsid w:val="00B12279"/>
    <w:rsid w:val="00B12A5D"/>
    <w:rsid w:val="00B12D31"/>
    <w:rsid w:val="00B1413E"/>
    <w:rsid w:val="00B14615"/>
    <w:rsid w:val="00B147EA"/>
    <w:rsid w:val="00B14A1D"/>
    <w:rsid w:val="00B150DF"/>
    <w:rsid w:val="00B15856"/>
    <w:rsid w:val="00B16A84"/>
    <w:rsid w:val="00B16DE5"/>
    <w:rsid w:val="00B17E53"/>
    <w:rsid w:val="00B20F8B"/>
    <w:rsid w:val="00B21EBA"/>
    <w:rsid w:val="00B21EFB"/>
    <w:rsid w:val="00B22E08"/>
    <w:rsid w:val="00B22E18"/>
    <w:rsid w:val="00B22EB2"/>
    <w:rsid w:val="00B23024"/>
    <w:rsid w:val="00B2306C"/>
    <w:rsid w:val="00B24E5B"/>
    <w:rsid w:val="00B25B3C"/>
    <w:rsid w:val="00B26550"/>
    <w:rsid w:val="00B26BB6"/>
    <w:rsid w:val="00B26C15"/>
    <w:rsid w:val="00B302D9"/>
    <w:rsid w:val="00B306CB"/>
    <w:rsid w:val="00B30F33"/>
    <w:rsid w:val="00B3209D"/>
    <w:rsid w:val="00B33AF8"/>
    <w:rsid w:val="00B33B2F"/>
    <w:rsid w:val="00B34122"/>
    <w:rsid w:val="00B34A6F"/>
    <w:rsid w:val="00B35315"/>
    <w:rsid w:val="00B353F1"/>
    <w:rsid w:val="00B35735"/>
    <w:rsid w:val="00B35AE5"/>
    <w:rsid w:val="00B36A98"/>
    <w:rsid w:val="00B372C2"/>
    <w:rsid w:val="00B37305"/>
    <w:rsid w:val="00B37708"/>
    <w:rsid w:val="00B37C8D"/>
    <w:rsid w:val="00B4005C"/>
    <w:rsid w:val="00B40E3C"/>
    <w:rsid w:val="00B4191F"/>
    <w:rsid w:val="00B41F6B"/>
    <w:rsid w:val="00B43156"/>
    <w:rsid w:val="00B43254"/>
    <w:rsid w:val="00B43467"/>
    <w:rsid w:val="00B43579"/>
    <w:rsid w:val="00B43DE6"/>
    <w:rsid w:val="00B43E96"/>
    <w:rsid w:val="00B43FBB"/>
    <w:rsid w:val="00B441C6"/>
    <w:rsid w:val="00B44603"/>
    <w:rsid w:val="00B44E1D"/>
    <w:rsid w:val="00B461C7"/>
    <w:rsid w:val="00B46358"/>
    <w:rsid w:val="00B472AA"/>
    <w:rsid w:val="00B4761E"/>
    <w:rsid w:val="00B4782D"/>
    <w:rsid w:val="00B509C2"/>
    <w:rsid w:val="00B50F4D"/>
    <w:rsid w:val="00B5172F"/>
    <w:rsid w:val="00B51B2E"/>
    <w:rsid w:val="00B51B8F"/>
    <w:rsid w:val="00B51F9A"/>
    <w:rsid w:val="00B52671"/>
    <w:rsid w:val="00B52AB6"/>
    <w:rsid w:val="00B52E5C"/>
    <w:rsid w:val="00B5373B"/>
    <w:rsid w:val="00B539A6"/>
    <w:rsid w:val="00B54D39"/>
    <w:rsid w:val="00B54FF0"/>
    <w:rsid w:val="00B55339"/>
    <w:rsid w:val="00B5597B"/>
    <w:rsid w:val="00B55C36"/>
    <w:rsid w:val="00B5675C"/>
    <w:rsid w:val="00B57154"/>
    <w:rsid w:val="00B57417"/>
    <w:rsid w:val="00B5771A"/>
    <w:rsid w:val="00B57ABD"/>
    <w:rsid w:val="00B57BD0"/>
    <w:rsid w:val="00B60BBE"/>
    <w:rsid w:val="00B612DF"/>
    <w:rsid w:val="00B61497"/>
    <w:rsid w:val="00B61EE2"/>
    <w:rsid w:val="00B61F57"/>
    <w:rsid w:val="00B628B0"/>
    <w:rsid w:val="00B63064"/>
    <w:rsid w:val="00B63238"/>
    <w:rsid w:val="00B6368C"/>
    <w:rsid w:val="00B63941"/>
    <w:rsid w:val="00B63DCD"/>
    <w:rsid w:val="00B64171"/>
    <w:rsid w:val="00B647F0"/>
    <w:rsid w:val="00B653B3"/>
    <w:rsid w:val="00B65711"/>
    <w:rsid w:val="00B65943"/>
    <w:rsid w:val="00B65C67"/>
    <w:rsid w:val="00B6732A"/>
    <w:rsid w:val="00B70D8B"/>
    <w:rsid w:val="00B70F00"/>
    <w:rsid w:val="00B712CB"/>
    <w:rsid w:val="00B71778"/>
    <w:rsid w:val="00B7187F"/>
    <w:rsid w:val="00B71C31"/>
    <w:rsid w:val="00B71E93"/>
    <w:rsid w:val="00B738F3"/>
    <w:rsid w:val="00B743A2"/>
    <w:rsid w:val="00B75042"/>
    <w:rsid w:val="00B75934"/>
    <w:rsid w:val="00B759AE"/>
    <w:rsid w:val="00B759DD"/>
    <w:rsid w:val="00B75D95"/>
    <w:rsid w:val="00B766AE"/>
    <w:rsid w:val="00B80702"/>
    <w:rsid w:val="00B8098D"/>
    <w:rsid w:val="00B80B92"/>
    <w:rsid w:val="00B80E3A"/>
    <w:rsid w:val="00B81CC3"/>
    <w:rsid w:val="00B82A25"/>
    <w:rsid w:val="00B82F88"/>
    <w:rsid w:val="00B837C7"/>
    <w:rsid w:val="00B84261"/>
    <w:rsid w:val="00B857BE"/>
    <w:rsid w:val="00B85821"/>
    <w:rsid w:val="00B858E4"/>
    <w:rsid w:val="00B85C75"/>
    <w:rsid w:val="00B86194"/>
    <w:rsid w:val="00B8778E"/>
    <w:rsid w:val="00B8789B"/>
    <w:rsid w:val="00B87C3C"/>
    <w:rsid w:val="00B87D85"/>
    <w:rsid w:val="00B90FD5"/>
    <w:rsid w:val="00B9199F"/>
    <w:rsid w:val="00B9206D"/>
    <w:rsid w:val="00B94042"/>
    <w:rsid w:val="00B95423"/>
    <w:rsid w:val="00B95B97"/>
    <w:rsid w:val="00B95BD8"/>
    <w:rsid w:val="00B979F9"/>
    <w:rsid w:val="00B97AC1"/>
    <w:rsid w:val="00B97E9F"/>
    <w:rsid w:val="00B97F36"/>
    <w:rsid w:val="00BA0414"/>
    <w:rsid w:val="00BA08E6"/>
    <w:rsid w:val="00BA0A2B"/>
    <w:rsid w:val="00BA21F5"/>
    <w:rsid w:val="00BA24F9"/>
    <w:rsid w:val="00BA283D"/>
    <w:rsid w:val="00BA337A"/>
    <w:rsid w:val="00BA343C"/>
    <w:rsid w:val="00BA3518"/>
    <w:rsid w:val="00BA454F"/>
    <w:rsid w:val="00BA543F"/>
    <w:rsid w:val="00BA61F5"/>
    <w:rsid w:val="00BA6D82"/>
    <w:rsid w:val="00BB134D"/>
    <w:rsid w:val="00BB15AD"/>
    <w:rsid w:val="00BB23ED"/>
    <w:rsid w:val="00BB3065"/>
    <w:rsid w:val="00BB30BA"/>
    <w:rsid w:val="00BB350A"/>
    <w:rsid w:val="00BB35CC"/>
    <w:rsid w:val="00BB38F9"/>
    <w:rsid w:val="00BB4647"/>
    <w:rsid w:val="00BB5608"/>
    <w:rsid w:val="00BB7FA4"/>
    <w:rsid w:val="00BC0097"/>
    <w:rsid w:val="00BC1147"/>
    <w:rsid w:val="00BC1179"/>
    <w:rsid w:val="00BC22C1"/>
    <w:rsid w:val="00BC2758"/>
    <w:rsid w:val="00BC2EF1"/>
    <w:rsid w:val="00BC33AB"/>
    <w:rsid w:val="00BC547D"/>
    <w:rsid w:val="00BC55A5"/>
    <w:rsid w:val="00BC6BC1"/>
    <w:rsid w:val="00BC714A"/>
    <w:rsid w:val="00BC7502"/>
    <w:rsid w:val="00BC79E2"/>
    <w:rsid w:val="00BC7CC4"/>
    <w:rsid w:val="00BD1651"/>
    <w:rsid w:val="00BD1D13"/>
    <w:rsid w:val="00BD2145"/>
    <w:rsid w:val="00BD46E8"/>
    <w:rsid w:val="00BD5393"/>
    <w:rsid w:val="00BD6600"/>
    <w:rsid w:val="00BD6A8F"/>
    <w:rsid w:val="00BD7027"/>
    <w:rsid w:val="00BD7C22"/>
    <w:rsid w:val="00BE0478"/>
    <w:rsid w:val="00BE0E92"/>
    <w:rsid w:val="00BE2A92"/>
    <w:rsid w:val="00BE2C4D"/>
    <w:rsid w:val="00BE3698"/>
    <w:rsid w:val="00BE39BC"/>
    <w:rsid w:val="00BE40CC"/>
    <w:rsid w:val="00BE59AE"/>
    <w:rsid w:val="00BE5D45"/>
    <w:rsid w:val="00BE62BB"/>
    <w:rsid w:val="00BE6893"/>
    <w:rsid w:val="00BE7523"/>
    <w:rsid w:val="00BF0577"/>
    <w:rsid w:val="00BF1250"/>
    <w:rsid w:val="00BF1AB3"/>
    <w:rsid w:val="00BF4290"/>
    <w:rsid w:val="00BF63DA"/>
    <w:rsid w:val="00BF65D4"/>
    <w:rsid w:val="00BF7982"/>
    <w:rsid w:val="00BF7B41"/>
    <w:rsid w:val="00BF7E69"/>
    <w:rsid w:val="00C00274"/>
    <w:rsid w:val="00C005B7"/>
    <w:rsid w:val="00C005C0"/>
    <w:rsid w:val="00C00700"/>
    <w:rsid w:val="00C00810"/>
    <w:rsid w:val="00C00909"/>
    <w:rsid w:val="00C00C6F"/>
    <w:rsid w:val="00C00DB1"/>
    <w:rsid w:val="00C00DDD"/>
    <w:rsid w:val="00C011A0"/>
    <w:rsid w:val="00C014DD"/>
    <w:rsid w:val="00C025D3"/>
    <w:rsid w:val="00C02AB1"/>
    <w:rsid w:val="00C02B54"/>
    <w:rsid w:val="00C02ED3"/>
    <w:rsid w:val="00C03AD9"/>
    <w:rsid w:val="00C03F6A"/>
    <w:rsid w:val="00C0581F"/>
    <w:rsid w:val="00C05F4C"/>
    <w:rsid w:val="00C06138"/>
    <w:rsid w:val="00C06886"/>
    <w:rsid w:val="00C06AD0"/>
    <w:rsid w:val="00C06ECF"/>
    <w:rsid w:val="00C07A5C"/>
    <w:rsid w:val="00C10AB8"/>
    <w:rsid w:val="00C11CC8"/>
    <w:rsid w:val="00C11CF3"/>
    <w:rsid w:val="00C13B91"/>
    <w:rsid w:val="00C14E8C"/>
    <w:rsid w:val="00C1673A"/>
    <w:rsid w:val="00C175F0"/>
    <w:rsid w:val="00C20CD2"/>
    <w:rsid w:val="00C20EBF"/>
    <w:rsid w:val="00C21EB3"/>
    <w:rsid w:val="00C22BA9"/>
    <w:rsid w:val="00C22F03"/>
    <w:rsid w:val="00C23589"/>
    <w:rsid w:val="00C23E3E"/>
    <w:rsid w:val="00C249F2"/>
    <w:rsid w:val="00C253F7"/>
    <w:rsid w:val="00C26CEF"/>
    <w:rsid w:val="00C26D04"/>
    <w:rsid w:val="00C27738"/>
    <w:rsid w:val="00C3099E"/>
    <w:rsid w:val="00C30D60"/>
    <w:rsid w:val="00C3191B"/>
    <w:rsid w:val="00C31C4F"/>
    <w:rsid w:val="00C32C7D"/>
    <w:rsid w:val="00C33792"/>
    <w:rsid w:val="00C34BB0"/>
    <w:rsid w:val="00C3583B"/>
    <w:rsid w:val="00C35BD5"/>
    <w:rsid w:val="00C362D7"/>
    <w:rsid w:val="00C3717E"/>
    <w:rsid w:val="00C41622"/>
    <w:rsid w:val="00C416BD"/>
    <w:rsid w:val="00C41F9D"/>
    <w:rsid w:val="00C42679"/>
    <w:rsid w:val="00C42AB0"/>
    <w:rsid w:val="00C44248"/>
    <w:rsid w:val="00C443D5"/>
    <w:rsid w:val="00C444DC"/>
    <w:rsid w:val="00C44960"/>
    <w:rsid w:val="00C44AB0"/>
    <w:rsid w:val="00C4711E"/>
    <w:rsid w:val="00C472FA"/>
    <w:rsid w:val="00C509A2"/>
    <w:rsid w:val="00C513A4"/>
    <w:rsid w:val="00C51CF8"/>
    <w:rsid w:val="00C51D85"/>
    <w:rsid w:val="00C52769"/>
    <w:rsid w:val="00C55BCC"/>
    <w:rsid w:val="00C56033"/>
    <w:rsid w:val="00C56D74"/>
    <w:rsid w:val="00C57B59"/>
    <w:rsid w:val="00C57DB0"/>
    <w:rsid w:val="00C60F5E"/>
    <w:rsid w:val="00C61E79"/>
    <w:rsid w:val="00C61F28"/>
    <w:rsid w:val="00C62ADE"/>
    <w:rsid w:val="00C63652"/>
    <w:rsid w:val="00C64333"/>
    <w:rsid w:val="00C64701"/>
    <w:rsid w:val="00C65F3A"/>
    <w:rsid w:val="00C66BC7"/>
    <w:rsid w:val="00C67E39"/>
    <w:rsid w:val="00C67F4B"/>
    <w:rsid w:val="00C70655"/>
    <w:rsid w:val="00C71077"/>
    <w:rsid w:val="00C71948"/>
    <w:rsid w:val="00C723E0"/>
    <w:rsid w:val="00C744B3"/>
    <w:rsid w:val="00C74969"/>
    <w:rsid w:val="00C74A13"/>
    <w:rsid w:val="00C74E7B"/>
    <w:rsid w:val="00C75744"/>
    <w:rsid w:val="00C769B4"/>
    <w:rsid w:val="00C77B52"/>
    <w:rsid w:val="00C80754"/>
    <w:rsid w:val="00C809E3"/>
    <w:rsid w:val="00C82135"/>
    <w:rsid w:val="00C822C6"/>
    <w:rsid w:val="00C83057"/>
    <w:rsid w:val="00C83775"/>
    <w:rsid w:val="00C83BEF"/>
    <w:rsid w:val="00C866A4"/>
    <w:rsid w:val="00C86C57"/>
    <w:rsid w:val="00C873F5"/>
    <w:rsid w:val="00C87C8E"/>
    <w:rsid w:val="00C90CC2"/>
    <w:rsid w:val="00C91743"/>
    <w:rsid w:val="00C92274"/>
    <w:rsid w:val="00C92BB9"/>
    <w:rsid w:val="00C935AD"/>
    <w:rsid w:val="00C937F0"/>
    <w:rsid w:val="00C940AA"/>
    <w:rsid w:val="00C94575"/>
    <w:rsid w:val="00C9515D"/>
    <w:rsid w:val="00C95C4E"/>
    <w:rsid w:val="00C95C69"/>
    <w:rsid w:val="00C9606B"/>
    <w:rsid w:val="00C97C32"/>
    <w:rsid w:val="00CA046D"/>
    <w:rsid w:val="00CA0506"/>
    <w:rsid w:val="00CA0E04"/>
    <w:rsid w:val="00CA1FF2"/>
    <w:rsid w:val="00CA2415"/>
    <w:rsid w:val="00CA2B1B"/>
    <w:rsid w:val="00CA3101"/>
    <w:rsid w:val="00CA3591"/>
    <w:rsid w:val="00CA4AAB"/>
    <w:rsid w:val="00CA55DD"/>
    <w:rsid w:val="00CA5C7C"/>
    <w:rsid w:val="00CA60FB"/>
    <w:rsid w:val="00CA66B7"/>
    <w:rsid w:val="00CA6860"/>
    <w:rsid w:val="00CA6CFE"/>
    <w:rsid w:val="00CA6F2B"/>
    <w:rsid w:val="00CA7338"/>
    <w:rsid w:val="00CA7455"/>
    <w:rsid w:val="00CA7709"/>
    <w:rsid w:val="00CA7939"/>
    <w:rsid w:val="00CA7F20"/>
    <w:rsid w:val="00CB0825"/>
    <w:rsid w:val="00CB09A1"/>
    <w:rsid w:val="00CB1A06"/>
    <w:rsid w:val="00CB3109"/>
    <w:rsid w:val="00CB3ABD"/>
    <w:rsid w:val="00CB3CA2"/>
    <w:rsid w:val="00CB4A09"/>
    <w:rsid w:val="00CB5584"/>
    <w:rsid w:val="00CB611A"/>
    <w:rsid w:val="00CC02F8"/>
    <w:rsid w:val="00CC09F0"/>
    <w:rsid w:val="00CC0E95"/>
    <w:rsid w:val="00CC17BF"/>
    <w:rsid w:val="00CC1BB5"/>
    <w:rsid w:val="00CC1FB6"/>
    <w:rsid w:val="00CC2029"/>
    <w:rsid w:val="00CC2FC3"/>
    <w:rsid w:val="00CC3CF1"/>
    <w:rsid w:val="00CC4C61"/>
    <w:rsid w:val="00CC59D1"/>
    <w:rsid w:val="00CC6B99"/>
    <w:rsid w:val="00CC6F04"/>
    <w:rsid w:val="00CC75E9"/>
    <w:rsid w:val="00CC7ACA"/>
    <w:rsid w:val="00CD06F0"/>
    <w:rsid w:val="00CD0A7D"/>
    <w:rsid w:val="00CD0BE0"/>
    <w:rsid w:val="00CD1176"/>
    <w:rsid w:val="00CD1347"/>
    <w:rsid w:val="00CD4053"/>
    <w:rsid w:val="00CD4B4C"/>
    <w:rsid w:val="00CD561D"/>
    <w:rsid w:val="00CD573F"/>
    <w:rsid w:val="00CD594D"/>
    <w:rsid w:val="00CD5AF9"/>
    <w:rsid w:val="00CD5FDE"/>
    <w:rsid w:val="00CD7F23"/>
    <w:rsid w:val="00CE0E35"/>
    <w:rsid w:val="00CE1214"/>
    <w:rsid w:val="00CE137F"/>
    <w:rsid w:val="00CE15A4"/>
    <w:rsid w:val="00CE206E"/>
    <w:rsid w:val="00CE22B2"/>
    <w:rsid w:val="00CE2EED"/>
    <w:rsid w:val="00CE38F8"/>
    <w:rsid w:val="00CE3D0B"/>
    <w:rsid w:val="00CE4553"/>
    <w:rsid w:val="00CE485F"/>
    <w:rsid w:val="00CE4ACF"/>
    <w:rsid w:val="00CE4B3F"/>
    <w:rsid w:val="00CE4E12"/>
    <w:rsid w:val="00CE56A4"/>
    <w:rsid w:val="00CE5789"/>
    <w:rsid w:val="00CE5DEF"/>
    <w:rsid w:val="00CE603C"/>
    <w:rsid w:val="00CE65E1"/>
    <w:rsid w:val="00CE6875"/>
    <w:rsid w:val="00CE68E4"/>
    <w:rsid w:val="00CE6970"/>
    <w:rsid w:val="00CE698B"/>
    <w:rsid w:val="00CE6F35"/>
    <w:rsid w:val="00CE7049"/>
    <w:rsid w:val="00CE7A93"/>
    <w:rsid w:val="00CE7B5E"/>
    <w:rsid w:val="00CF0117"/>
    <w:rsid w:val="00CF0EEE"/>
    <w:rsid w:val="00CF1212"/>
    <w:rsid w:val="00CF1EB0"/>
    <w:rsid w:val="00CF3532"/>
    <w:rsid w:val="00CF3E54"/>
    <w:rsid w:val="00CF40FA"/>
    <w:rsid w:val="00CF4A28"/>
    <w:rsid w:val="00CF52D9"/>
    <w:rsid w:val="00CF78DF"/>
    <w:rsid w:val="00D001CD"/>
    <w:rsid w:val="00D009C9"/>
    <w:rsid w:val="00D02152"/>
    <w:rsid w:val="00D0265C"/>
    <w:rsid w:val="00D034A0"/>
    <w:rsid w:val="00D0450D"/>
    <w:rsid w:val="00D04A0F"/>
    <w:rsid w:val="00D04BBA"/>
    <w:rsid w:val="00D05599"/>
    <w:rsid w:val="00D058D3"/>
    <w:rsid w:val="00D05918"/>
    <w:rsid w:val="00D063C3"/>
    <w:rsid w:val="00D0688A"/>
    <w:rsid w:val="00D0737B"/>
    <w:rsid w:val="00D07D8F"/>
    <w:rsid w:val="00D102D7"/>
    <w:rsid w:val="00D114C0"/>
    <w:rsid w:val="00D11BBD"/>
    <w:rsid w:val="00D1262E"/>
    <w:rsid w:val="00D126E0"/>
    <w:rsid w:val="00D12FA0"/>
    <w:rsid w:val="00D13215"/>
    <w:rsid w:val="00D13532"/>
    <w:rsid w:val="00D1382B"/>
    <w:rsid w:val="00D14DF0"/>
    <w:rsid w:val="00D1606E"/>
    <w:rsid w:val="00D163D3"/>
    <w:rsid w:val="00D16D3D"/>
    <w:rsid w:val="00D1731E"/>
    <w:rsid w:val="00D17904"/>
    <w:rsid w:val="00D20184"/>
    <w:rsid w:val="00D20D6F"/>
    <w:rsid w:val="00D21F6E"/>
    <w:rsid w:val="00D22D1A"/>
    <w:rsid w:val="00D22E91"/>
    <w:rsid w:val="00D23254"/>
    <w:rsid w:val="00D23522"/>
    <w:rsid w:val="00D24589"/>
    <w:rsid w:val="00D25451"/>
    <w:rsid w:val="00D255F6"/>
    <w:rsid w:val="00D25604"/>
    <w:rsid w:val="00D2567D"/>
    <w:rsid w:val="00D2652C"/>
    <w:rsid w:val="00D26E5B"/>
    <w:rsid w:val="00D27543"/>
    <w:rsid w:val="00D305C7"/>
    <w:rsid w:val="00D312D5"/>
    <w:rsid w:val="00D31791"/>
    <w:rsid w:val="00D31E67"/>
    <w:rsid w:val="00D323C2"/>
    <w:rsid w:val="00D32756"/>
    <w:rsid w:val="00D327A5"/>
    <w:rsid w:val="00D32C5A"/>
    <w:rsid w:val="00D32C5E"/>
    <w:rsid w:val="00D3349E"/>
    <w:rsid w:val="00D33AA9"/>
    <w:rsid w:val="00D33BF1"/>
    <w:rsid w:val="00D340BE"/>
    <w:rsid w:val="00D35164"/>
    <w:rsid w:val="00D3535E"/>
    <w:rsid w:val="00D35B23"/>
    <w:rsid w:val="00D35E29"/>
    <w:rsid w:val="00D3607A"/>
    <w:rsid w:val="00D3612F"/>
    <w:rsid w:val="00D36174"/>
    <w:rsid w:val="00D36460"/>
    <w:rsid w:val="00D3748D"/>
    <w:rsid w:val="00D37A8E"/>
    <w:rsid w:val="00D40268"/>
    <w:rsid w:val="00D409C5"/>
    <w:rsid w:val="00D40BB8"/>
    <w:rsid w:val="00D41BBF"/>
    <w:rsid w:val="00D41BC9"/>
    <w:rsid w:val="00D41C32"/>
    <w:rsid w:val="00D44E02"/>
    <w:rsid w:val="00D45204"/>
    <w:rsid w:val="00D45241"/>
    <w:rsid w:val="00D4575B"/>
    <w:rsid w:val="00D45874"/>
    <w:rsid w:val="00D472D7"/>
    <w:rsid w:val="00D474A6"/>
    <w:rsid w:val="00D50449"/>
    <w:rsid w:val="00D50835"/>
    <w:rsid w:val="00D50914"/>
    <w:rsid w:val="00D5123F"/>
    <w:rsid w:val="00D52220"/>
    <w:rsid w:val="00D52503"/>
    <w:rsid w:val="00D5275F"/>
    <w:rsid w:val="00D543F0"/>
    <w:rsid w:val="00D55461"/>
    <w:rsid w:val="00D55838"/>
    <w:rsid w:val="00D55BBE"/>
    <w:rsid w:val="00D55CD4"/>
    <w:rsid w:val="00D56982"/>
    <w:rsid w:val="00D5713D"/>
    <w:rsid w:val="00D5715C"/>
    <w:rsid w:val="00D57D95"/>
    <w:rsid w:val="00D57E78"/>
    <w:rsid w:val="00D60008"/>
    <w:rsid w:val="00D60174"/>
    <w:rsid w:val="00D601A7"/>
    <w:rsid w:val="00D61BD5"/>
    <w:rsid w:val="00D61C45"/>
    <w:rsid w:val="00D62896"/>
    <w:rsid w:val="00D62C05"/>
    <w:rsid w:val="00D62CCE"/>
    <w:rsid w:val="00D62F04"/>
    <w:rsid w:val="00D6361A"/>
    <w:rsid w:val="00D63A67"/>
    <w:rsid w:val="00D645B8"/>
    <w:rsid w:val="00D65102"/>
    <w:rsid w:val="00D6543B"/>
    <w:rsid w:val="00D65469"/>
    <w:rsid w:val="00D658F9"/>
    <w:rsid w:val="00D65ACA"/>
    <w:rsid w:val="00D666F9"/>
    <w:rsid w:val="00D668E8"/>
    <w:rsid w:val="00D67081"/>
    <w:rsid w:val="00D673B5"/>
    <w:rsid w:val="00D678DD"/>
    <w:rsid w:val="00D70794"/>
    <w:rsid w:val="00D711B4"/>
    <w:rsid w:val="00D71288"/>
    <w:rsid w:val="00D72EAF"/>
    <w:rsid w:val="00D7312A"/>
    <w:rsid w:val="00D736EE"/>
    <w:rsid w:val="00D7393B"/>
    <w:rsid w:val="00D74004"/>
    <w:rsid w:val="00D74EE3"/>
    <w:rsid w:val="00D80286"/>
    <w:rsid w:val="00D813EE"/>
    <w:rsid w:val="00D81D23"/>
    <w:rsid w:val="00D839EC"/>
    <w:rsid w:val="00D83D06"/>
    <w:rsid w:val="00D83EDF"/>
    <w:rsid w:val="00D841A0"/>
    <w:rsid w:val="00D8586E"/>
    <w:rsid w:val="00D85D90"/>
    <w:rsid w:val="00D864CB"/>
    <w:rsid w:val="00D87404"/>
    <w:rsid w:val="00D875E4"/>
    <w:rsid w:val="00D8769E"/>
    <w:rsid w:val="00D87F94"/>
    <w:rsid w:val="00D91A87"/>
    <w:rsid w:val="00D92018"/>
    <w:rsid w:val="00D92191"/>
    <w:rsid w:val="00D95CBF"/>
    <w:rsid w:val="00D95D9D"/>
    <w:rsid w:val="00D9690C"/>
    <w:rsid w:val="00D973AF"/>
    <w:rsid w:val="00DA01A5"/>
    <w:rsid w:val="00DA0646"/>
    <w:rsid w:val="00DA0A83"/>
    <w:rsid w:val="00DA100F"/>
    <w:rsid w:val="00DA1204"/>
    <w:rsid w:val="00DA16C6"/>
    <w:rsid w:val="00DA176C"/>
    <w:rsid w:val="00DA2298"/>
    <w:rsid w:val="00DA2BC8"/>
    <w:rsid w:val="00DA2C4F"/>
    <w:rsid w:val="00DA350B"/>
    <w:rsid w:val="00DA35E3"/>
    <w:rsid w:val="00DA40B9"/>
    <w:rsid w:val="00DA49BD"/>
    <w:rsid w:val="00DA4ADA"/>
    <w:rsid w:val="00DA4D96"/>
    <w:rsid w:val="00DA4FE5"/>
    <w:rsid w:val="00DA5450"/>
    <w:rsid w:val="00DA5F10"/>
    <w:rsid w:val="00DA6173"/>
    <w:rsid w:val="00DA643A"/>
    <w:rsid w:val="00DA75EF"/>
    <w:rsid w:val="00DA7B66"/>
    <w:rsid w:val="00DB0F77"/>
    <w:rsid w:val="00DB1AD3"/>
    <w:rsid w:val="00DB1BBE"/>
    <w:rsid w:val="00DB1DEB"/>
    <w:rsid w:val="00DB3E79"/>
    <w:rsid w:val="00DB5F71"/>
    <w:rsid w:val="00DB77DB"/>
    <w:rsid w:val="00DB79DB"/>
    <w:rsid w:val="00DB7AB1"/>
    <w:rsid w:val="00DC0F8B"/>
    <w:rsid w:val="00DC11AF"/>
    <w:rsid w:val="00DC125D"/>
    <w:rsid w:val="00DC18E5"/>
    <w:rsid w:val="00DC1F9F"/>
    <w:rsid w:val="00DC22DA"/>
    <w:rsid w:val="00DC24D3"/>
    <w:rsid w:val="00DC2A8E"/>
    <w:rsid w:val="00DC331B"/>
    <w:rsid w:val="00DC37C4"/>
    <w:rsid w:val="00DC3CB8"/>
    <w:rsid w:val="00DC4A38"/>
    <w:rsid w:val="00DC4FA6"/>
    <w:rsid w:val="00DC527B"/>
    <w:rsid w:val="00DC57BB"/>
    <w:rsid w:val="00DC5820"/>
    <w:rsid w:val="00DC685B"/>
    <w:rsid w:val="00DC68BD"/>
    <w:rsid w:val="00DC6E00"/>
    <w:rsid w:val="00DC6F4E"/>
    <w:rsid w:val="00DD0C01"/>
    <w:rsid w:val="00DD0DA4"/>
    <w:rsid w:val="00DD121E"/>
    <w:rsid w:val="00DD19B6"/>
    <w:rsid w:val="00DD2010"/>
    <w:rsid w:val="00DD2431"/>
    <w:rsid w:val="00DD2958"/>
    <w:rsid w:val="00DD2D4A"/>
    <w:rsid w:val="00DD51A1"/>
    <w:rsid w:val="00DD5A87"/>
    <w:rsid w:val="00DD5B29"/>
    <w:rsid w:val="00DD5C3A"/>
    <w:rsid w:val="00DE06F6"/>
    <w:rsid w:val="00DE07D6"/>
    <w:rsid w:val="00DE1589"/>
    <w:rsid w:val="00DE172C"/>
    <w:rsid w:val="00DE1D37"/>
    <w:rsid w:val="00DE1F3A"/>
    <w:rsid w:val="00DE475D"/>
    <w:rsid w:val="00DE4F20"/>
    <w:rsid w:val="00DE5280"/>
    <w:rsid w:val="00DE6A58"/>
    <w:rsid w:val="00DE7461"/>
    <w:rsid w:val="00DE7966"/>
    <w:rsid w:val="00DF0652"/>
    <w:rsid w:val="00DF140A"/>
    <w:rsid w:val="00DF2C22"/>
    <w:rsid w:val="00DF2CC5"/>
    <w:rsid w:val="00DF35E5"/>
    <w:rsid w:val="00DF4DC8"/>
    <w:rsid w:val="00DF6406"/>
    <w:rsid w:val="00DF640B"/>
    <w:rsid w:val="00DF6AAE"/>
    <w:rsid w:val="00DF6B81"/>
    <w:rsid w:val="00DF740E"/>
    <w:rsid w:val="00DF74FF"/>
    <w:rsid w:val="00DF750C"/>
    <w:rsid w:val="00E000BA"/>
    <w:rsid w:val="00E001C6"/>
    <w:rsid w:val="00E00CFC"/>
    <w:rsid w:val="00E00DE2"/>
    <w:rsid w:val="00E01FC0"/>
    <w:rsid w:val="00E02618"/>
    <w:rsid w:val="00E026A9"/>
    <w:rsid w:val="00E0396D"/>
    <w:rsid w:val="00E03972"/>
    <w:rsid w:val="00E03B94"/>
    <w:rsid w:val="00E03CB7"/>
    <w:rsid w:val="00E04F39"/>
    <w:rsid w:val="00E0500C"/>
    <w:rsid w:val="00E06BE1"/>
    <w:rsid w:val="00E076AD"/>
    <w:rsid w:val="00E12361"/>
    <w:rsid w:val="00E125A6"/>
    <w:rsid w:val="00E12B71"/>
    <w:rsid w:val="00E14457"/>
    <w:rsid w:val="00E144AD"/>
    <w:rsid w:val="00E14CD3"/>
    <w:rsid w:val="00E150A8"/>
    <w:rsid w:val="00E15CBA"/>
    <w:rsid w:val="00E16276"/>
    <w:rsid w:val="00E16B5F"/>
    <w:rsid w:val="00E17AB0"/>
    <w:rsid w:val="00E20C08"/>
    <w:rsid w:val="00E20CAC"/>
    <w:rsid w:val="00E20D45"/>
    <w:rsid w:val="00E21362"/>
    <w:rsid w:val="00E217E7"/>
    <w:rsid w:val="00E22A94"/>
    <w:rsid w:val="00E22F25"/>
    <w:rsid w:val="00E23E64"/>
    <w:rsid w:val="00E23EF4"/>
    <w:rsid w:val="00E244BE"/>
    <w:rsid w:val="00E24A61"/>
    <w:rsid w:val="00E25790"/>
    <w:rsid w:val="00E25F26"/>
    <w:rsid w:val="00E27B64"/>
    <w:rsid w:val="00E304B0"/>
    <w:rsid w:val="00E30567"/>
    <w:rsid w:val="00E308E1"/>
    <w:rsid w:val="00E30B92"/>
    <w:rsid w:val="00E31CC9"/>
    <w:rsid w:val="00E34896"/>
    <w:rsid w:val="00E3497F"/>
    <w:rsid w:val="00E351C3"/>
    <w:rsid w:val="00E3613D"/>
    <w:rsid w:val="00E36181"/>
    <w:rsid w:val="00E3673A"/>
    <w:rsid w:val="00E36AE5"/>
    <w:rsid w:val="00E37299"/>
    <w:rsid w:val="00E374F6"/>
    <w:rsid w:val="00E375F5"/>
    <w:rsid w:val="00E37741"/>
    <w:rsid w:val="00E37B66"/>
    <w:rsid w:val="00E37F53"/>
    <w:rsid w:val="00E41709"/>
    <w:rsid w:val="00E41B5D"/>
    <w:rsid w:val="00E4294A"/>
    <w:rsid w:val="00E42C82"/>
    <w:rsid w:val="00E42FB5"/>
    <w:rsid w:val="00E4374A"/>
    <w:rsid w:val="00E4419E"/>
    <w:rsid w:val="00E447C6"/>
    <w:rsid w:val="00E44951"/>
    <w:rsid w:val="00E45967"/>
    <w:rsid w:val="00E469AD"/>
    <w:rsid w:val="00E46F0B"/>
    <w:rsid w:val="00E47D67"/>
    <w:rsid w:val="00E50561"/>
    <w:rsid w:val="00E51422"/>
    <w:rsid w:val="00E51429"/>
    <w:rsid w:val="00E52815"/>
    <w:rsid w:val="00E5296F"/>
    <w:rsid w:val="00E530BC"/>
    <w:rsid w:val="00E5323F"/>
    <w:rsid w:val="00E53A3D"/>
    <w:rsid w:val="00E53C4E"/>
    <w:rsid w:val="00E565A1"/>
    <w:rsid w:val="00E56C4C"/>
    <w:rsid w:val="00E572D8"/>
    <w:rsid w:val="00E57672"/>
    <w:rsid w:val="00E57DBD"/>
    <w:rsid w:val="00E57F65"/>
    <w:rsid w:val="00E6047B"/>
    <w:rsid w:val="00E615DA"/>
    <w:rsid w:val="00E61EED"/>
    <w:rsid w:val="00E61EF5"/>
    <w:rsid w:val="00E61FAA"/>
    <w:rsid w:val="00E628F4"/>
    <w:rsid w:val="00E64DE1"/>
    <w:rsid w:val="00E65659"/>
    <w:rsid w:val="00E66067"/>
    <w:rsid w:val="00E664BD"/>
    <w:rsid w:val="00E6680C"/>
    <w:rsid w:val="00E669C6"/>
    <w:rsid w:val="00E67001"/>
    <w:rsid w:val="00E70EE5"/>
    <w:rsid w:val="00E714C6"/>
    <w:rsid w:val="00E72E8B"/>
    <w:rsid w:val="00E73F46"/>
    <w:rsid w:val="00E74075"/>
    <w:rsid w:val="00E741AC"/>
    <w:rsid w:val="00E74357"/>
    <w:rsid w:val="00E747D8"/>
    <w:rsid w:val="00E74F36"/>
    <w:rsid w:val="00E75596"/>
    <w:rsid w:val="00E772F2"/>
    <w:rsid w:val="00E779A6"/>
    <w:rsid w:val="00E800A7"/>
    <w:rsid w:val="00E80421"/>
    <w:rsid w:val="00E80AF7"/>
    <w:rsid w:val="00E80B8D"/>
    <w:rsid w:val="00E814F1"/>
    <w:rsid w:val="00E81A31"/>
    <w:rsid w:val="00E823A3"/>
    <w:rsid w:val="00E824AF"/>
    <w:rsid w:val="00E82D4A"/>
    <w:rsid w:val="00E83478"/>
    <w:rsid w:val="00E835F7"/>
    <w:rsid w:val="00E83DD7"/>
    <w:rsid w:val="00E86A1E"/>
    <w:rsid w:val="00E8714B"/>
    <w:rsid w:val="00E871A0"/>
    <w:rsid w:val="00E87497"/>
    <w:rsid w:val="00E909F5"/>
    <w:rsid w:val="00E91AA9"/>
    <w:rsid w:val="00E91B78"/>
    <w:rsid w:val="00E92021"/>
    <w:rsid w:val="00E92CA1"/>
    <w:rsid w:val="00E92E12"/>
    <w:rsid w:val="00E92E94"/>
    <w:rsid w:val="00E933F8"/>
    <w:rsid w:val="00E93B2E"/>
    <w:rsid w:val="00E94B63"/>
    <w:rsid w:val="00E94C21"/>
    <w:rsid w:val="00E95200"/>
    <w:rsid w:val="00E95932"/>
    <w:rsid w:val="00E9629D"/>
    <w:rsid w:val="00E96A42"/>
    <w:rsid w:val="00E971E0"/>
    <w:rsid w:val="00E97612"/>
    <w:rsid w:val="00E97BC0"/>
    <w:rsid w:val="00E97E41"/>
    <w:rsid w:val="00EA11FD"/>
    <w:rsid w:val="00EA1DA8"/>
    <w:rsid w:val="00EA2319"/>
    <w:rsid w:val="00EA3004"/>
    <w:rsid w:val="00EA3B72"/>
    <w:rsid w:val="00EA4C2E"/>
    <w:rsid w:val="00EA5753"/>
    <w:rsid w:val="00EA57FF"/>
    <w:rsid w:val="00EA614F"/>
    <w:rsid w:val="00EA6B4F"/>
    <w:rsid w:val="00EA6C72"/>
    <w:rsid w:val="00EA7EA8"/>
    <w:rsid w:val="00EB0B9E"/>
    <w:rsid w:val="00EB10A8"/>
    <w:rsid w:val="00EB1A93"/>
    <w:rsid w:val="00EB2336"/>
    <w:rsid w:val="00EB2729"/>
    <w:rsid w:val="00EB3621"/>
    <w:rsid w:val="00EB377A"/>
    <w:rsid w:val="00EB3D20"/>
    <w:rsid w:val="00EB459F"/>
    <w:rsid w:val="00EB50FD"/>
    <w:rsid w:val="00EB52CA"/>
    <w:rsid w:val="00EB5EE9"/>
    <w:rsid w:val="00EB7133"/>
    <w:rsid w:val="00EB7504"/>
    <w:rsid w:val="00EB79D8"/>
    <w:rsid w:val="00EB7D7E"/>
    <w:rsid w:val="00EB7DA2"/>
    <w:rsid w:val="00EC1346"/>
    <w:rsid w:val="00EC17AF"/>
    <w:rsid w:val="00EC1857"/>
    <w:rsid w:val="00EC1B8B"/>
    <w:rsid w:val="00EC1CA2"/>
    <w:rsid w:val="00EC1E18"/>
    <w:rsid w:val="00EC23E6"/>
    <w:rsid w:val="00EC2995"/>
    <w:rsid w:val="00EC3038"/>
    <w:rsid w:val="00EC327C"/>
    <w:rsid w:val="00EC3651"/>
    <w:rsid w:val="00EC38D5"/>
    <w:rsid w:val="00EC4FC0"/>
    <w:rsid w:val="00EC51E5"/>
    <w:rsid w:val="00EC54A5"/>
    <w:rsid w:val="00EC5BC3"/>
    <w:rsid w:val="00EC5FA3"/>
    <w:rsid w:val="00EC6A78"/>
    <w:rsid w:val="00EC6F53"/>
    <w:rsid w:val="00EC702D"/>
    <w:rsid w:val="00ED1C64"/>
    <w:rsid w:val="00ED1D81"/>
    <w:rsid w:val="00ED3645"/>
    <w:rsid w:val="00ED3900"/>
    <w:rsid w:val="00ED3AB8"/>
    <w:rsid w:val="00ED481E"/>
    <w:rsid w:val="00ED49A9"/>
    <w:rsid w:val="00ED6894"/>
    <w:rsid w:val="00ED6D4C"/>
    <w:rsid w:val="00ED6FB4"/>
    <w:rsid w:val="00ED794C"/>
    <w:rsid w:val="00ED7D11"/>
    <w:rsid w:val="00EE1080"/>
    <w:rsid w:val="00EE1A6B"/>
    <w:rsid w:val="00EE1ADE"/>
    <w:rsid w:val="00EE1AE5"/>
    <w:rsid w:val="00EE2EA7"/>
    <w:rsid w:val="00EE3F45"/>
    <w:rsid w:val="00EE434B"/>
    <w:rsid w:val="00EE4942"/>
    <w:rsid w:val="00EE5128"/>
    <w:rsid w:val="00EE563A"/>
    <w:rsid w:val="00EE5930"/>
    <w:rsid w:val="00EE630A"/>
    <w:rsid w:val="00EE6C9D"/>
    <w:rsid w:val="00EE78D2"/>
    <w:rsid w:val="00EF0629"/>
    <w:rsid w:val="00EF0FB4"/>
    <w:rsid w:val="00EF156D"/>
    <w:rsid w:val="00EF15E2"/>
    <w:rsid w:val="00EF2405"/>
    <w:rsid w:val="00EF5011"/>
    <w:rsid w:val="00EF5C1C"/>
    <w:rsid w:val="00EF67DE"/>
    <w:rsid w:val="00EF73B7"/>
    <w:rsid w:val="00F00BA6"/>
    <w:rsid w:val="00F00F55"/>
    <w:rsid w:val="00F01FE5"/>
    <w:rsid w:val="00F027C0"/>
    <w:rsid w:val="00F029DE"/>
    <w:rsid w:val="00F02C90"/>
    <w:rsid w:val="00F0344F"/>
    <w:rsid w:val="00F03C6D"/>
    <w:rsid w:val="00F03ED0"/>
    <w:rsid w:val="00F03FDF"/>
    <w:rsid w:val="00F04335"/>
    <w:rsid w:val="00F04E48"/>
    <w:rsid w:val="00F055E3"/>
    <w:rsid w:val="00F056AB"/>
    <w:rsid w:val="00F057FE"/>
    <w:rsid w:val="00F0591E"/>
    <w:rsid w:val="00F05E6A"/>
    <w:rsid w:val="00F07B63"/>
    <w:rsid w:val="00F07EC8"/>
    <w:rsid w:val="00F10253"/>
    <w:rsid w:val="00F106D0"/>
    <w:rsid w:val="00F10888"/>
    <w:rsid w:val="00F10CFC"/>
    <w:rsid w:val="00F11EFD"/>
    <w:rsid w:val="00F120C5"/>
    <w:rsid w:val="00F1316B"/>
    <w:rsid w:val="00F14113"/>
    <w:rsid w:val="00F149BE"/>
    <w:rsid w:val="00F14D71"/>
    <w:rsid w:val="00F154D0"/>
    <w:rsid w:val="00F15C3F"/>
    <w:rsid w:val="00F16B80"/>
    <w:rsid w:val="00F1770B"/>
    <w:rsid w:val="00F1771C"/>
    <w:rsid w:val="00F17814"/>
    <w:rsid w:val="00F203F4"/>
    <w:rsid w:val="00F206E0"/>
    <w:rsid w:val="00F20B59"/>
    <w:rsid w:val="00F20CBB"/>
    <w:rsid w:val="00F215EE"/>
    <w:rsid w:val="00F21613"/>
    <w:rsid w:val="00F22787"/>
    <w:rsid w:val="00F2282F"/>
    <w:rsid w:val="00F22951"/>
    <w:rsid w:val="00F22FAC"/>
    <w:rsid w:val="00F23292"/>
    <w:rsid w:val="00F23CEC"/>
    <w:rsid w:val="00F24299"/>
    <w:rsid w:val="00F2439D"/>
    <w:rsid w:val="00F247D5"/>
    <w:rsid w:val="00F259DE"/>
    <w:rsid w:val="00F266E3"/>
    <w:rsid w:val="00F2717E"/>
    <w:rsid w:val="00F301A6"/>
    <w:rsid w:val="00F31173"/>
    <w:rsid w:val="00F31538"/>
    <w:rsid w:val="00F316A2"/>
    <w:rsid w:val="00F31B96"/>
    <w:rsid w:val="00F32545"/>
    <w:rsid w:val="00F34E45"/>
    <w:rsid w:val="00F35132"/>
    <w:rsid w:val="00F35A74"/>
    <w:rsid w:val="00F361CD"/>
    <w:rsid w:val="00F36298"/>
    <w:rsid w:val="00F36637"/>
    <w:rsid w:val="00F3779C"/>
    <w:rsid w:val="00F37E98"/>
    <w:rsid w:val="00F400BD"/>
    <w:rsid w:val="00F4012E"/>
    <w:rsid w:val="00F40158"/>
    <w:rsid w:val="00F408F4"/>
    <w:rsid w:val="00F411FE"/>
    <w:rsid w:val="00F41A05"/>
    <w:rsid w:val="00F41AE0"/>
    <w:rsid w:val="00F4256F"/>
    <w:rsid w:val="00F43692"/>
    <w:rsid w:val="00F4399A"/>
    <w:rsid w:val="00F43EF4"/>
    <w:rsid w:val="00F446EB"/>
    <w:rsid w:val="00F4504C"/>
    <w:rsid w:val="00F45369"/>
    <w:rsid w:val="00F45578"/>
    <w:rsid w:val="00F45732"/>
    <w:rsid w:val="00F45BBC"/>
    <w:rsid w:val="00F45F5D"/>
    <w:rsid w:val="00F46077"/>
    <w:rsid w:val="00F4608E"/>
    <w:rsid w:val="00F462B2"/>
    <w:rsid w:val="00F4634B"/>
    <w:rsid w:val="00F46D4A"/>
    <w:rsid w:val="00F4705F"/>
    <w:rsid w:val="00F50F55"/>
    <w:rsid w:val="00F5133D"/>
    <w:rsid w:val="00F514D6"/>
    <w:rsid w:val="00F54BEA"/>
    <w:rsid w:val="00F554CD"/>
    <w:rsid w:val="00F55D68"/>
    <w:rsid w:val="00F5738C"/>
    <w:rsid w:val="00F57693"/>
    <w:rsid w:val="00F60603"/>
    <w:rsid w:val="00F61430"/>
    <w:rsid w:val="00F61493"/>
    <w:rsid w:val="00F61711"/>
    <w:rsid w:val="00F626A7"/>
    <w:rsid w:val="00F62EA6"/>
    <w:rsid w:val="00F636C1"/>
    <w:rsid w:val="00F64183"/>
    <w:rsid w:val="00F64B1D"/>
    <w:rsid w:val="00F64DF5"/>
    <w:rsid w:val="00F65401"/>
    <w:rsid w:val="00F6570D"/>
    <w:rsid w:val="00F672EB"/>
    <w:rsid w:val="00F6758C"/>
    <w:rsid w:val="00F67676"/>
    <w:rsid w:val="00F679CE"/>
    <w:rsid w:val="00F70C21"/>
    <w:rsid w:val="00F70FF3"/>
    <w:rsid w:val="00F71340"/>
    <w:rsid w:val="00F73ACE"/>
    <w:rsid w:val="00F7433B"/>
    <w:rsid w:val="00F756B4"/>
    <w:rsid w:val="00F75886"/>
    <w:rsid w:val="00F76B20"/>
    <w:rsid w:val="00F810E4"/>
    <w:rsid w:val="00F82C82"/>
    <w:rsid w:val="00F83023"/>
    <w:rsid w:val="00F8407F"/>
    <w:rsid w:val="00F84091"/>
    <w:rsid w:val="00F8410C"/>
    <w:rsid w:val="00F84A7F"/>
    <w:rsid w:val="00F84E06"/>
    <w:rsid w:val="00F84E1B"/>
    <w:rsid w:val="00F8511E"/>
    <w:rsid w:val="00F86458"/>
    <w:rsid w:val="00F86593"/>
    <w:rsid w:val="00F8784E"/>
    <w:rsid w:val="00F9008C"/>
    <w:rsid w:val="00F9178E"/>
    <w:rsid w:val="00F92BCA"/>
    <w:rsid w:val="00F939C5"/>
    <w:rsid w:val="00F94653"/>
    <w:rsid w:val="00F95799"/>
    <w:rsid w:val="00F95FF9"/>
    <w:rsid w:val="00F9706E"/>
    <w:rsid w:val="00F97BAD"/>
    <w:rsid w:val="00F97E6F"/>
    <w:rsid w:val="00FA002C"/>
    <w:rsid w:val="00FA0C80"/>
    <w:rsid w:val="00FA0F12"/>
    <w:rsid w:val="00FA22F1"/>
    <w:rsid w:val="00FA2F33"/>
    <w:rsid w:val="00FA3C68"/>
    <w:rsid w:val="00FA3F41"/>
    <w:rsid w:val="00FA505A"/>
    <w:rsid w:val="00FA5184"/>
    <w:rsid w:val="00FA55D9"/>
    <w:rsid w:val="00FA5D6D"/>
    <w:rsid w:val="00FA6B51"/>
    <w:rsid w:val="00FB0107"/>
    <w:rsid w:val="00FB01C2"/>
    <w:rsid w:val="00FB0568"/>
    <w:rsid w:val="00FB09DD"/>
    <w:rsid w:val="00FB1136"/>
    <w:rsid w:val="00FB1C00"/>
    <w:rsid w:val="00FB35F4"/>
    <w:rsid w:val="00FB3BD8"/>
    <w:rsid w:val="00FB3D60"/>
    <w:rsid w:val="00FB46E2"/>
    <w:rsid w:val="00FB56C0"/>
    <w:rsid w:val="00FB5761"/>
    <w:rsid w:val="00FB5E0B"/>
    <w:rsid w:val="00FB6249"/>
    <w:rsid w:val="00FB662A"/>
    <w:rsid w:val="00FB7DEB"/>
    <w:rsid w:val="00FC02FA"/>
    <w:rsid w:val="00FC190E"/>
    <w:rsid w:val="00FC3076"/>
    <w:rsid w:val="00FC42C7"/>
    <w:rsid w:val="00FC4669"/>
    <w:rsid w:val="00FC5685"/>
    <w:rsid w:val="00FC57AF"/>
    <w:rsid w:val="00FC6502"/>
    <w:rsid w:val="00FC680C"/>
    <w:rsid w:val="00FC739A"/>
    <w:rsid w:val="00FC7F00"/>
    <w:rsid w:val="00FD07BB"/>
    <w:rsid w:val="00FD0BE3"/>
    <w:rsid w:val="00FD1515"/>
    <w:rsid w:val="00FD17E9"/>
    <w:rsid w:val="00FD199F"/>
    <w:rsid w:val="00FD3DEB"/>
    <w:rsid w:val="00FD43A3"/>
    <w:rsid w:val="00FD5C5C"/>
    <w:rsid w:val="00FD5CA4"/>
    <w:rsid w:val="00FD60BE"/>
    <w:rsid w:val="00FD63F6"/>
    <w:rsid w:val="00FD73A6"/>
    <w:rsid w:val="00FD7E78"/>
    <w:rsid w:val="00FE01C5"/>
    <w:rsid w:val="00FE05B6"/>
    <w:rsid w:val="00FE0CED"/>
    <w:rsid w:val="00FE1A81"/>
    <w:rsid w:val="00FE2B64"/>
    <w:rsid w:val="00FE4BB6"/>
    <w:rsid w:val="00FE5BAA"/>
    <w:rsid w:val="00FE69E0"/>
    <w:rsid w:val="00FE6AC3"/>
    <w:rsid w:val="00FE6B47"/>
    <w:rsid w:val="00FE6CB3"/>
    <w:rsid w:val="00FE6FFA"/>
    <w:rsid w:val="00FE7F54"/>
    <w:rsid w:val="00FE7F87"/>
    <w:rsid w:val="00FF0365"/>
    <w:rsid w:val="00FF1641"/>
    <w:rsid w:val="00FF2A8F"/>
    <w:rsid w:val="00FF31F9"/>
    <w:rsid w:val="00FF34E1"/>
    <w:rsid w:val="00FF3535"/>
    <w:rsid w:val="00FF3772"/>
    <w:rsid w:val="00FF3A5B"/>
    <w:rsid w:val="00FF5E69"/>
    <w:rsid w:val="00FF622B"/>
    <w:rsid w:val="00FF6696"/>
    <w:rsid w:val="00FF7079"/>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17088"/>
  <w15:docId w15:val="{4C1D4998-5F32-423A-B9BE-1DDD855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D4"/>
    <w:rPr>
      <w:rFonts w:ascii="Times New Roman" w:eastAsia="Times New Roman" w:hAnsi="Times New Roman"/>
    </w:rPr>
  </w:style>
  <w:style w:type="paragraph" w:styleId="Heading1">
    <w:name w:val="heading 1"/>
    <w:basedOn w:val="Normal"/>
    <w:next w:val="Normal"/>
    <w:link w:val="Heading1Char"/>
    <w:qFormat/>
    <w:rsid w:val="00E37299"/>
    <w:pPr>
      <w:keepNext/>
      <w:jc w:val="center"/>
      <w:outlineLvl w:val="0"/>
    </w:pPr>
    <w:rPr>
      <w:rFonts w:ascii="Arial" w:hAnsi="Arial"/>
      <w:b/>
      <w:sz w:val="24"/>
    </w:rPr>
  </w:style>
  <w:style w:type="paragraph" w:styleId="Heading2">
    <w:name w:val="heading 2"/>
    <w:basedOn w:val="Normal"/>
    <w:next w:val="Normal"/>
    <w:link w:val="Heading2Char"/>
    <w:qFormat/>
    <w:rsid w:val="00E37299"/>
    <w:pPr>
      <w:keepNext/>
      <w:jc w:val="center"/>
      <w:outlineLvl w:val="1"/>
    </w:pPr>
    <w:rPr>
      <w:b/>
    </w:rPr>
  </w:style>
  <w:style w:type="paragraph" w:styleId="Heading3">
    <w:name w:val="heading 3"/>
    <w:basedOn w:val="Normal"/>
    <w:next w:val="Normal"/>
    <w:link w:val="Heading3Char"/>
    <w:qFormat/>
    <w:rsid w:val="00E37299"/>
    <w:pPr>
      <w:keepNext/>
      <w:outlineLvl w:val="2"/>
    </w:pPr>
    <w:rPr>
      <w:rFonts w:ascii="Arial" w:hAnsi="Arial"/>
      <w:b/>
      <w:sz w:val="24"/>
    </w:rPr>
  </w:style>
  <w:style w:type="paragraph" w:styleId="Heading4">
    <w:name w:val="heading 4"/>
    <w:aliases w:val="Anec_Myth_Title"/>
    <w:basedOn w:val="Normal"/>
    <w:next w:val="Normal"/>
    <w:link w:val="Heading4Char"/>
    <w:qFormat/>
    <w:rsid w:val="00E37299"/>
    <w:pPr>
      <w:keepNext/>
      <w:outlineLvl w:val="3"/>
    </w:pPr>
    <w:rPr>
      <w:rFonts w:ascii="Arial" w:hAnsi="Arial"/>
      <w:sz w:val="24"/>
    </w:rPr>
  </w:style>
  <w:style w:type="paragraph" w:styleId="Heading5">
    <w:name w:val="heading 5"/>
    <w:basedOn w:val="Normal"/>
    <w:next w:val="Normal"/>
    <w:link w:val="Heading5Char"/>
    <w:qFormat/>
    <w:rsid w:val="00E37299"/>
    <w:pPr>
      <w:keepNext/>
      <w:numPr>
        <w:ilvl w:val="12"/>
      </w:numPr>
      <w:tabs>
        <w:tab w:val="left" w:pos="792"/>
        <w:tab w:val="left" w:pos="1512"/>
        <w:tab w:val="left" w:pos="2232"/>
        <w:tab w:val="left" w:pos="4392"/>
        <w:tab w:val="left" w:pos="7722"/>
      </w:tabs>
      <w:ind w:left="72"/>
      <w:jc w:val="center"/>
      <w:outlineLvl w:val="4"/>
    </w:pPr>
    <w:rPr>
      <w:rFonts w:ascii="Arial" w:hAnsi="Arial"/>
      <w:b/>
      <w:sz w:val="28"/>
    </w:rPr>
  </w:style>
  <w:style w:type="paragraph" w:styleId="Heading6">
    <w:name w:val="heading 6"/>
    <w:basedOn w:val="Normal"/>
    <w:next w:val="Normal"/>
    <w:link w:val="Heading6Char"/>
    <w:uiPriority w:val="9"/>
    <w:qFormat/>
    <w:rsid w:val="00E37299"/>
    <w:pPr>
      <w:keepNext/>
      <w:tabs>
        <w:tab w:val="left" w:pos="792"/>
        <w:tab w:val="left" w:pos="1512"/>
        <w:tab w:val="left" w:pos="2232"/>
        <w:tab w:val="left" w:pos="4392"/>
        <w:tab w:val="left" w:pos="7722"/>
      </w:tabs>
      <w:ind w:left="72"/>
      <w:jc w:val="both"/>
      <w:outlineLvl w:val="5"/>
    </w:pPr>
    <w:rPr>
      <w:rFonts w:ascii="Arial" w:hAnsi="Arial"/>
      <w:b/>
      <w:sz w:val="40"/>
    </w:rPr>
  </w:style>
  <w:style w:type="paragraph" w:styleId="Heading7">
    <w:name w:val="heading 7"/>
    <w:basedOn w:val="Normal"/>
    <w:next w:val="Normal"/>
    <w:link w:val="Heading7Char"/>
    <w:uiPriority w:val="1"/>
    <w:qFormat/>
    <w:rsid w:val="00E37299"/>
    <w:pPr>
      <w:keepNext/>
      <w:outlineLvl w:val="6"/>
    </w:pPr>
    <w:rPr>
      <w:rFonts w:ascii="Arial" w:hAnsi="Arial"/>
      <w:b/>
      <w:sz w:val="40"/>
    </w:rPr>
  </w:style>
  <w:style w:type="paragraph" w:styleId="Heading8">
    <w:name w:val="heading 8"/>
    <w:basedOn w:val="Normal"/>
    <w:next w:val="Normal"/>
    <w:link w:val="Heading8Char"/>
    <w:uiPriority w:val="1"/>
    <w:qFormat/>
    <w:rsid w:val="00E37299"/>
    <w:pPr>
      <w:keepNext/>
      <w:jc w:val="center"/>
      <w:outlineLvl w:val="7"/>
    </w:pPr>
    <w:rPr>
      <w:rFonts w:ascii="Arial" w:hAnsi="Arial"/>
      <w:b/>
      <w:sz w:val="40"/>
    </w:rPr>
  </w:style>
  <w:style w:type="paragraph" w:styleId="Heading9">
    <w:name w:val="heading 9"/>
    <w:basedOn w:val="Normal"/>
    <w:next w:val="Normal"/>
    <w:link w:val="Heading9Char"/>
    <w:uiPriority w:val="1"/>
    <w:qFormat/>
    <w:rsid w:val="00E37299"/>
    <w:pPr>
      <w:keepNext/>
      <w:tabs>
        <w:tab w:val="right" w:pos="1748"/>
      </w:tabs>
      <w:outlineLvl w:val="8"/>
    </w:pPr>
    <w:rPr>
      <w:rFonts w:ascii="Arial" w:hAnsi="Arial"/>
      <w:b/>
      <w:i/>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299"/>
    <w:rPr>
      <w:rFonts w:ascii="Arial" w:eastAsia="Times New Roman" w:hAnsi="Arial" w:cs="Times New Roman"/>
      <w:b/>
      <w:sz w:val="24"/>
      <w:szCs w:val="20"/>
    </w:rPr>
  </w:style>
  <w:style w:type="character" w:customStyle="1" w:styleId="Heading2Char">
    <w:name w:val="Heading 2 Char"/>
    <w:basedOn w:val="DefaultParagraphFont"/>
    <w:link w:val="Heading2"/>
    <w:rsid w:val="00E37299"/>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E37299"/>
    <w:rPr>
      <w:rFonts w:ascii="Arial" w:eastAsia="Times New Roman" w:hAnsi="Arial" w:cs="Times New Roman"/>
      <w:b/>
      <w:sz w:val="24"/>
      <w:szCs w:val="20"/>
    </w:rPr>
  </w:style>
  <w:style w:type="character" w:customStyle="1" w:styleId="Heading4Char">
    <w:name w:val="Heading 4 Char"/>
    <w:aliases w:val="Anec_Myth_Title Char"/>
    <w:basedOn w:val="DefaultParagraphFont"/>
    <w:link w:val="Heading4"/>
    <w:rsid w:val="00E37299"/>
    <w:rPr>
      <w:rFonts w:ascii="Arial" w:eastAsia="Times New Roman" w:hAnsi="Arial" w:cs="Times New Roman"/>
      <w:sz w:val="24"/>
      <w:szCs w:val="20"/>
    </w:rPr>
  </w:style>
  <w:style w:type="character" w:customStyle="1" w:styleId="Heading5Char">
    <w:name w:val="Heading 5 Char"/>
    <w:basedOn w:val="DefaultParagraphFont"/>
    <w:link w:val="Heading5"/>
    <w:rsid w:val="00E37299"/>
    <w:rPr>
      <w:rFonts w:ascii="Arial" w:eastAsia="Times New Roman" w:hAnsi="Arial" w:cs="Times New Roman"/>
      <w:b/>
      <w:sz w:val="28"/>
      <w:szCs w:val="20"/>
    </w:rPr>
  </w:style>
  <w:style w:type="character" w:customStyle="1" w:styleId="Heading6Char">
    <w:name w:val="Heading 6 Char"/>
    <w:basedOn w:val="DefaultParagraphFont"/>
    <w:link w:val="Heading6"/>
    <w:uiPriority w:val="9"/>
    <w:rsid w:val="00E37299"/>
    <w:rPr>
      <w:rFonts w:ascii="Arial" w:eastAsia="Times New Roman" w:hAnsi="Arial" w:cs="Times New Roman"/>
      <w:b/>
      <w:sz w:val="40"/>
      <w:szCs w:val="20"/>
    </w:rPr>
  </w:style>
  <w:style w:type="character" w:customStyle="1" w:styleId="Heading7Char">
    <w:name w:val="Heading 7 Char"/>
    <w:basedOn w:val="DefaultParagraphFont"/>
    <w:link w:val="Heading7"/>
    <w:uiPriority w:val="1"/>
    <w:rsid w:val="00E37299"/>
    <w:rPr>
      <w:rFonts w:ascii="Arial" w:eastAsia="Times New Roman" w:hAnsi="Arial" w:cs="Times New Roman"/>
      <w:b/>
      <w:sz w:val="40"/>
      <w:szCs w:val="20"/>
    </w:rPr>
  </w:style>
  <w:style w:type="character" w:customStyle="1" w:styleId="Heading8Char">
    <w:name w:val="Heading 8 Char"/>
    <w:basedOn w:val="DefaultParagraphFont"/>
    <w:link w:val="Heading8"/>
    <w:uiPriority w:val="1"/>
    <w:rsid w:val="00E37299"/>
    <w:rPr>
      <w:rFonts w:ascii="Arial" w:eastAsia="Times New Roman" w:hAnsi="Arial" w:cs="Times New Roman"/>
      <w:b/>
      <w:sz w:val="40"/>
      <w:szCs w:val="20"/>
    </w:rPr>
  </w:style>
  <w:style w:type="character" w:customStyle="1" w:styleId="Heading9Char">
    <w:name w:val="Heading 9 Char"/>
    <w:basedOn w:val="DefaultParagraphFont"/>
    <w:link w:val="Heading9"/>
    <w:uiPriority w:val="1"/>
    <w:rsid w:val="00E37299"/>
    <w:rPr>
      <w:rFonts w:ascii="Arial" w:eastAsia="Times New Roman" w:hAnsi="Arial" w:cs="Times New Roman"/>
      <w:b/>
      <w:i/>
      <w:snapToGrid w:val="0"/>
      <w:sz w:val="28"/>
      <w:szCs w:val="20"/>
    </w:rPr>
  </w:style>
  <w:style w:type="paragraph" w:styleId="Header">
    <w:name w:val="header"/>
    <w:basedOn w:val="Normal"/>
    <w:link w:val="HeaderChar"/>
    <w:uiPriority w:val="99"/>
    <w:rsid w:val="00E37299"/>
    <w:pPr>
      <w:tabs>
        <w:tab w:val="center" w:pos="4320"/>
        <w:tab w:val="right" w:pos="8640"/>
      </w:tabs>
    </w:pPr>
  </w:style>
  <w:style w:type="character" w:customStyle="1" w:styleId="HeaderChar">
    <w:name w:val="Header Char"/>
    <w:basedOn w:val="DefaultParagraphFont"/>
    <w:link w:val="Header"/>
    <w:uiPriority w:val="99"/>
    <w:rsid w:val="00E37299"/>
    <w:rPr>
      <w:rFonts w:ascii="Times New Roman" w:eastAsia="Times New Roman" w:hAnsi="Times New Roman" w:cs="Times New Roman"/>
      <w:sz w:val="20"/>
      <w:szCs w:val="20"/>
    </w:rPr>
  </w:style>
  <w:style w:type="paragraph" w:styleId="Footer">
    <w:name w:val="footer"/>
    <w:basedOn w:val="Normal"/>
    <w:link w:val="FooterChar"/>
    <w:uiPriority w:val="99"/>
    <w:rsid w:val="00E37299"/>
    <w:pPr>
      <w:tabs>
        <w:tab w:val="center" w:pos="4320"/>
        <w:tab w:val="right" w:pos="8640"/>
      </w:tabs>
    </w:pPr>
  </w:style>
  <w:style w:type="character" w:customStyle="1" w:styleId="FooterChar">
    <w:name w:val="Footer Char"/>
    <w:basedOn w:val="DefaultParagraphFont"/>
    <w:link w:val="Footer"/>
    <w:uiPriority w:val="99"/>
    <w:rsid w:val="00E37299"/>
    <w:rPr>
      <w:rFonts w:ascii="Times New Roman" w:eastAsia="Times New Roman" w:hAnsi="Times New Roman" w:cs="Times New Roman"/>
      <w:sz w:val="20"/>
      <w:szCs w:val="20"/>
    </w:rPr>
  </w:style>
  <w:style w:type="paragraph" w:styleId="BodyText">
    <w:name w:val="Body Text"/>
    <w:basedOn w:val="Normal"/>
    <w:link w:val="BodyTextChar"/>
    <w:uiPriority w:val="99"/>
    <w:qFormat/>
    <w:rsid w:val="00E37299"/>
    <w:rPr>
      <w:rFonts w:ascii="Arial" w:hAnsi="Arial"/>
      <w:sz w:val="24"/>
    </w:rPr>
  </w:style>
  <w:style w:type="character" w:customStyle="1" w:styleId="BodyTextChar">
    <w:name w:val="Body Text Char"/>
    <w:basedOn w:val="DefaultParagraphFont"/>
    <w:link w:val="BodyText"/>
    <w:uiPriority w:val="99"/>
    <w:rsid w:val="00E37299"/>
    <w:rPr>
      <w:rFonts w:ascii="Arial" w:eastAsia="Times New Roman" w:hAnsi="Arial" w:cs="Times New Roman"/>
      <w:sz w:val="24"/>
      <w:szCs w:val="20"/>
    </w:rPr>
  </w:style>
  <w:style w:type="character" w:styleId="Hyperlink">
    <w:name w:val="Hyperlink"/>
    <w:uiPriority w:val="99"/>
    <w:qFormat/>
    <w:rsid w:val="00E37299"/>
    <w:rPr>
      <w:color w:val="0000FF"/>
      <w:u w:val="single"/>
    </w:rPr>
  </w:style>
  <w:style w:type="character" w:styleId="FollowedHyperlink">
    <w:name w:val="FollowedHyperlink"/>
    <w:uiPriority w:val="99"/>
    <w:qFormat/>
    <w:rsid w:val="00E37299"/>
    <w:rPr>
      <w:color w:val="800080"/>
      <w:u w:val="single"/>
    </w:rPr>
  </w:style>
  <w:style w:type="paragraph" w:styleId="BodyTextIndent">
    <w:name w:val="Body Text Indent"/>
    <w:basedOn w:val="Normal"/>
    <w:link w:val="BodyTextIndentChar"/>
    <w:uiPriority w:val="99"/>
    <w:rsid w:val="00E37299"/>
    <w:pPr>
      <w:numPr>
        <w:ilvl w:val="12"/>
      </w:numPr>
      <w:tabs>
        <w:tab w:val="left" w:pos="792"/>
        <w:tab w:val="left" w:pos="1512"/>
        <w:tab w:val="left" w:pos="2232"/>
        <w:tab w:val="left" w:pos="4392"/>
        <w:tab w:val="left" w:pos="7722"/>
      </w:tabs>
      <w:ind w:left="72"/>
      <w:jc w:val="both"/>
    </w:pPr>
    <w:rPr>
      <w:rFonts w:ascii="Arial" w:hAnsi="Arial"/>
      <w:sz w:val="24"/>
    </w:rPr>
  </w:style>
  <w:style w:type="character" w:customStyle="1" w:styleId="BodyTextIndentChar">
    <w:name w:val="Body Text Indent Char"/>
    <w:basedOn w:val="DefaultParagraphFont"/>
    <w:link w:val="BodyTextIndent"/>
    <w:uiPriority w:val="99"/>
    <w:rsid w:val="00E37299"/>
    <w:rPr>
      <w:rFonts w:ascii="Arial" w:eastAsia="Times New Roman" w:hAnsi="Arial" w:cs="Times New Roman"/>
      <w:sz w:val="24"/>
      <w:szCs w:val="20"/>
    </w:rPr>
  </w:style>
  <w:style w:type="paragraph" w:styleId="BodyTextIndent3">
    <w:name w:val="Body Text Indent 3"/>
    <w:basedOn w:val="Normal"/>
    <w:link w:val="BodyTextIndent3Char"/>
    <w:uiPriority w:val="99"/>
    <w:rsid w:val="00E37299"/>
    <w:pPr>
      <w:widowControl w:val="0"/>
      <w:tabs>
        <w:tab w:val="left" w:pos="792"/>
        <w:tab w:val="left" w:pos="1512"/>
        <w:tab w:val="left" w:pos="2232"/>
        <w:tab w:val="left" w:pos="4392"/>
        <w:tab w:val="left" w:pos="7722"/>
      </w:tabs>
      <w:ind w:left="72"/>
    </w:pPr>
    <w:rPr>
      <w:b/>
      <w:i/>
      <w:sz w:val="28"/>
    </w:rPr>
  </w:style>
  <w:style w:type="character" w:customStyle="1" w:styleId="BodyTextIndent3Char">
    <w:name w:val="Body Text Indent 3 Char"/>
    <w:basedOn w:val="DefaultParagraphFont"/>
    <w:link w:val="BodyTextIndent3"/>
    <w:uiPriority w:val="99"/>
    <w:rsid w:val="00E37299"/>
    <w:rPr>
      <w:rFonts w:ascii="Times New Roman" w:eastAsia="Times New Roman" w:hAnsi="Times New Roman" w:cs="Times New Roman"/>
      <w:b/>
      <w:i/>
      <w:sz w:val="28"/>
      <w:szCs w:val="20"/>
    </w:rPr>
  </w:style>
  <w:style w:type="paragraph" w:styleId="BodyText2">
    <w:name w:val="Body Text 2"/>
    <w:basedOn w:val="Normal"/>
    <w:link w:val="BodyText2Char"/>
    <w:uiPriority w:val="99"/>
    <w:rsid w:val="00E37299"/>
    <w:pPr>
      <w:widowControl w:val="0"/>
      <w:tabs>
        <w:tab w:val="left" w:pos="792"/>
        <w:tab w:val="left" w:pos="1512"/>
        <w:tab w:val="left" w:pos="2232"/>
        <w:tab w:val="left" w:pos="4392"/>
        <w:tab w:val="left" w:pos="7722"/>
      </w:tabs>
      <w:ind w:left="360" w:hanging="360"/>
    </w:pPr>
    <w:rPr>
      <w:rFonts w:ascii="Arial" w:hAnsi="Arial"/>
      <w:sz w:val="24"/>
    </w:rPr>
  </w:style>
  <w:style w:type="character" w:customStyle="1" w:styleId="BodyText2Char">
    <w:name w:val="Body Text 2 Char"/>
    <w:basedOn w:val="DefaultParagraphFont"/>
    <w:link w:val="BodyText2"/>
    <w:uiPriority w:val="99"/>
    <w:rsid w:val="00E37299"/>
    <w:rPr>
      <w:rFonts w:ascii="Arial" w:eastAsia="Times New Roman" w:hAnsi="Arial" w:cs="Times New Roman"/>
      <w:sz w:val="24"/>
      <w:szCs w:val="20"/>
    </w:rPr>
  </w:style>
  <w:style w:type="paragraph" w:styleId="List3">
    <w:name w:val="List 3"/>
    <w:basedOn w:val="Normal"/>
    <w:uiPriority w:val="99"/>
    <w:rsid w:val="00E37299"/>
    <w:pPr>
      <w:widowControl w:val="0"/>
      <w:ind w:left="1080" w:hanging="360"/>
    </w:pPr>
    <w:rPr>
      <w:sz w:val="24"/>
    </w:rPr>
  </w:style>
  <w:style w:type="paragraph" w:styleId="List">
    <w:name w:val="List"/>
    <w:basedOn w:val="Normal"/>
    <w:uiPriority w:val="99"/>
    <w:rsid w:val="00E37299"/>
    <w:pPr>
      <w:widowControl w:val="0"/>
      <w:ind w:left="360" w:hanging="360"/>
    </w:pPr>
    <w:rPr>
      <w:sz w:val="24"/>
    </w:rPr>
  </w:style>
  <w:style w:type="paragraph" w:styleId="BodyText3">
    <w:name w:val="Body Text 3"/>
    <w:basedOn w:val="Normal"/>
    <w:link w:val="BodyText3Char"/>
    <w:uiPriority w:val="99"/>
    <w:rsid w:val="00E37299"/>
    <w:pPr>
      <w:numPr>
        <w:ilvl w:val="12"/>
      </w:numPr>
      <w:jc w:val="both"/>
    </w:pPr>
    <w:rPr>
      <w:rFonts w:ascii="Arial" w:hAnsi="Arial"/>
      <w:sz w:val="24"/>
    </w:rPr>
  </w:style>
  <w:style w:type="character" w:customStyle="1" w:styleId="BodyText3Char">
    <w:name w:val="Body Text 3 Char"/>
    <w:basedOn w:val="DefaultParagraphFont"/>
    <w:link w:val="BodyText3"/>
    <w:uiPriority w:val="99"/>
    <w:rsid w:val="00E37299"/>
    <w:rPr>
      <w:rFonts w:ascii="Arial" w:eastAsia="Times New Roman" w:hAnsi="Arial" w:cs="Times New Roman"/>
      <w:sz w:val="24"/>
      <w:szCs w:val="20"/>
    </w:rPr>
  </w:style>
  <w:style w:type="paragraph" w:styleId="BodyTextIndent2">
    <w:name w:val="Body Text Indent 2"/>
    <w:basedOn w:val="Normal"/>
    <w:link w:val="BodyTextIndent2Char"/>
    <w:uiPriority w:val="99"/>
    <w:rsid w:val="00E37299"/>
    <w:pPr>
      <w:ind w:left="1080" w:hanging="360"/>
      <w:jc w:val="both"/>
    </w:pPr>
    <w:rPr>
      <w:rFonts w:ascii="Arial" w:hAnsi="Arial"/>
      <w:sz w:val="24"/>
    </w:rPr>
  </w:style>
  <w:style w:type="character" w:customStyle="1" w:styleId="BodyTextIndent2Char">
    <w:name w:val="Body Text Indent 2 Char"/>
    <w:basedOn w:val="DefaultParagraphFont"/>
    <w:link w:val="BodyTextIndent2"/>
    <w:uiPriority w:val="99"/>
    <w:rsid w:val="00E37299"/>
    <w:rPr>
      <w:rFonts w:ascii="Arial" w:eastAsia="Times New Roman" w:hAnsi="Arial" w:cs="Times New Roman"/>
      <w:sz w:val="24"/>
      <w:szCs w:val="20"/>
    </w:rPr>
  </w:style>
  <w:style w:type="paragraph" w:styleId="PlainText">
    <w:name w:val="Plain Text"/>
    <w:basedOn w:val="Normal"/>
    <w:link w:val="PlainTextChar"/>
    <w:uiPriority w:val="99"/>
    <w:rsid w:val="00E37299"/>
    <w:rPr>
      <w:rFonts w:ascii="Courier New" w:hAnsi="Courier New"/>
    </w:rPr>
  </w:style>
  <w:style w:type="character" w:customStyle="1" w:styleId="PlainTextChar">
    <w:name w:val="Plain Text Char"/>
    <w:basedOn w:val="DefaultParagraphFont"/>
    <w:link w:val="PlainText"/>
    <w:uiPriority w:val="99"/>
    <w:rsid w:val="00E37299"/>
    <w:rPr>
      <w:rFonts w:ascii="Courier New" w:eastAsia="Times New Roman" w:hAnsi="Courier New" w:cs="Times New Roman"/>
      <w:sz w:val="20"/>
      <w:szCs w:val="20"/>
    </w:rPr>
  </w:style>
  <w:style w:type="character" w:styleId="PageNumber">
    <w:name w:val="page number"/>
    <w:basedOn w:val="DefaultParagraphFont"/>
    <w:uiPriority w:val="99"/>
    <w:rsid w:val="00E37299"/>
  </w:style>
  <w:style w:type="paragraph" w:styleId="NormalWeb">
    <w:name w:val="Normal (Web)"/>
    <w:basedOn w:val="Normal"/>
    <w:link w:val="NormalWebChar"/>
    <w:uiPriority w:val="99"/>
    <w:rsid w:val="00E37299"/>
    <w:pPr>
      <w:spacing w:before="100" w:after="100"/>
    </w:pPr>
    <w:rPr>
      <w:rFonts w:ascii="Arial Unicode MS" w:eastAsia="Arial Unicode MS" w:hAnsi="Arial Unicode MS"/>
      <w:sz w:val="24"/>
    </w:rPr>
  </w:style>
  <w:style w:type="character" w:customStyle="1" w:styleId="NormalWebChar">
    <w:name w:val="Normal (Web) Char"/>
    <w:link w:val="NormalWeb"/>
    <w:uiPriority w:val="99"/>
    <w:rsid w:val="00E37299"/>
    <w:rPr>
      <w:rFonts w:ascii="Arial Unicode MS" w:eastAsia="Arial Unicode MS" w:hAnsi="Arial Unicode MS" w:cs="Times New Roman"/>
      <w:sz w:val="24"/>
      <w:szCs w:val="20"/>
    </w:rPr>
  </w:style>
  <w:style w:type="character" w:customStyle="1" w:styleId="highlight1">
    <w:name w:val="highlight1"/>
    <w:basedOn w:val="DefaultParagraphFont"/>
    <w:rsid w:val="00E37299"/>
  </w:style>
  <w:style w:type="paragraph" w:customStyle="1" w:styleId="hangind8">
    <w:name w:val="hang ind .8"/>
    <w:basedOn w:val="Normal"/>
    <w:rsid w:val="00E37299"/>
    <w:pPr>
      <w:tabs>
        <w:tab w:val="left" w:pos="1152"/>
        <w:tab w:val="left" w:pos="1728"/>
        <w:tab w:val="left" w:pos="2304"/>
        <w:tab w:val="left" w:pos="2880"/>
        <w:tab w:val="left" w:pos="3456"/>
      </w:tabs>
      <w:spacing w:after="240"/>
      <w:ind w:left="1152" w:hanging="576"/>
    </w:pPr>
    <w:rPr>
      <w:sz w:val="24"/>
    </w:rPr>
  </w:style>
  <w:style w:type="paragraph" w:customStyle="1" w:styleId="Normalbc">
    <w:name w:val="Normal/b/c"/>
    <w:basedOn w:val="Normal"/>
    <w:rsid w:val="00E37299"/>
    <w:pPr>
      <w:spacing w:after="240"/>
      <w:jc w:val="center"/>
    </w:pPr>
    <w:rPr>
      <w:b/>
      <w:sz w:val="24"/>
    </w:rPr>
  </w:style>
  <w:style w:type="paragraph" w:styleId="BlockText">
    <w:name w:val="Block Text"/>
    <w:basedOn w:val="Normal"/>
    <w:uiPriority w:val="99"/>
    <w:rsid w:val="00E37299"/>
    <w:pPr>
      <w:pBdr>
        <w:top w:val="single" w:sz="18" w:space="1" w:color="auto"/>
        <w:left w:val="single" w:sz="18" w:space="4" w:color="auto"/>
        <w:bottom w:val="single" w:sz="18" w:space="1" w:color="auto"/>
        <w:right w:val="single" w:sz="18" w:space="4" w:color="auto"/>
      </w:pBdr>
      <w:spacing w:line="240" w:lineRule="exact"/>
      <w:ind w:left="1080" w:right="1166"/>
      <w:jc w:val="both"/>
    </w:pPr>
    <w:rPr>
      <w:rFonts w:ascii="Arial" w:hAnsi="Arial"/>
      <w:color w:val="000000"/>
      <w:sz w:val="28"/>
    </w:rPr>
  </w:style>
  <w:style w:type="paragraph" w:customStyle="1" w:styleId="H5">
    <w:name w:val="H5"/>
    <w:basedOn w:val="Normal"/>
    <w:next w:val="Normal"/>
    <w:rsid w:val="00E37299"/>
    <w:pPr>
      <w:keepNext/>
      <w:spacing w:before="100" w:after="100"/>
      <w:outlineLvl w:val="5"/>
    </w:pPr>
    <w:rPr>
      <w:b/>
      <w:snapToGrid w:val="0"/>
    </w:rPr>
  </w:style>
  <w:style w:type="paragraph" w:styleId="Title">
    <w:name w:val="Title"/>
    <w:basedOn w:val="Normal"/>
    <w:link w:val="TitleChar"/>
    <w:uiPriority w:val="10"/>
    <w:qFormat/>
    <w:rsid w:val="00E37299"/>
    <w:pPr>
      <w:jc w:val="center"/>
    </w:pPr>
    <w:rPr>
      <w:b/>
      <w:sz w:val="24"/>
    </w:rPr>
  </w:style>
  <w:style w:type="character" w:customStyle="1" w:styleId="TitleChar">
    <w:name w:val="Title Char"/>
    <w:basedOn w:val="DefaultParagraphFont"/>
    <w:link w:val="Title"/>
    <w:uiPriority w:val="10"/>
    <w:rsid w:val="00E37299"/>
    <w:rPr>
      <w:rFonts w:ascii="Times New Roman" w:eastAsia="Times New Roman" w:hAnsi="Times New Roman" w:cs="Times New Roman"/>
      <w:b/>
      <w:sz w:val="24"/>
      <w:szCs w:val="20"/>
    </w:rPr>
  </w:style>
  <w:style w:type="paragraph" w:styleId="Subtitle">
    <w:name w:val="Subtitle"/>
    <w:aliases w:val="WINGDIN"/>
    <w:basedOn w:val="Normal"/>
    <w:link w:val="SubtitleChar"/>
    <w:uiPriority w:val="11"/>
    <w:qFormat/>
    <w:rsid w:val="00E37299"/>
    <w:pPr>
      <w:jc w:val="center"/>
    </w:pPr>
    <w:rPr>
      <w:b/>
      <w:sz w:val="24"/>
    </w:rPr>
  </w:style>
  <w:style w:type="character" w:customStyle="1" w:styleId="SubtitleChar">
    <w:name w:val="Subtitle Char"/>
    <w:aliases w:val="WINGDIN Char"/>
    <w:basedOn w:val="DefaultParagraphFont"/>
    <w:link w:val="Subtitle"/>
    <w:uiPriority w:val="11"/>
    <w:rsid w:val="00E37299"/>
    <w:rPr>
      <w:rFonts w:ascii="Times New Roman" w:eastAsia="Times New Roman" w:hAnsi="Times New Roman" w:cs="Times New Roman"/>
      <w:b/>
      <w:sz w:val="24"/>
      <w:szCs w:val="20"/>
    </w:rPr>
  </w:style>
  <w:style w:type="paragraph" w:styleId="TOC4">
    <w:name w:val="toc 4"/>
    <w:basedOn w:val="Normal"/>
    <w:next w:val="Normal"/>
    <w:autoRedefine/>
    <w:uiPriority w:val="39"/>
    <w:rsid w:val="00E37299"/>
    <w:pPr>
      <w:ind w:left="600"/>
    </w:pPr>
  </w:style>
  <w:style w:type="paragraph" w:styleId="TOC8">
    <w:name w:val="toc 8"/>
    <w:basedOn w:val="Normal"/>
    <w:next w:val="Normal"/>
    <w:autoRedefine/>
    <w:uiPriority w:val="39"/>
    <w:rsid w:val="00E37299"/>
    <w:pPr>
      <w:ind w:left="1400"/>
    </w:pPr>
  </w:style>
  <w:style w:type="paragraph" w:styleId="DocumentMap">
    <w:name w:val="Document Map"/>
    <w:basedOn w:val="Normal"/>
    <w:link w:val="DocumentMapChar"/>
    <w:uiPriority w:val="99"/>
    <w:rsid w:val="00E37299"/>
    <w:pPr>
      <w:shd w:val="clear" w:color="auto" w:fill="000080"/>
    </w:pPr>
    <w:rPr>
      <w:rFonts w:ascii="Tahoma" w:hAnsi="Tahoma"/>
    </w:rPr>
  </w:style>
  <w:style w:type="character" w:customStyle="1" w:styleId="DocumentMapChar">
    <w:name w:val="Document Map Char"/>
    <w:basedOn w:val="DefaultParagraphFont"/>
    <w:link w:val="DocumentMap"/>
    <w:uiPriority w:val="99"/>
    <w:rsid w:val="00E37299"/>
    <w:rPr>
      <w:rFonts w:ascii="Tahoma" w:eastAsia="Times New Roman" w:hAnsi="Tahoma" w:cs="Times New Roman"/>
      <w:sz w:val="20"/>
      <w:szCs w:val="20"/>
      <w:shd w:val="clear" w:color="auto" w:fill="000080"/>
    </w:rPr>
  </w:style>
  <w:style w:type="character" w:styleId="Strong">
    <w:name w:val="Strong"/>
    <w:uiPriority w:val="99"/>
    <w:qFormat/>
    <w:rsid w:val="00E37299"/>
    <w:rPr>
      <w:b/>
    </w:rPr>
  </w:style>
  <w:style w:type="paragraph" w:styleId="BalloonText">
    <w:name w:val="Balloon Text"/>
    <w:basedOn w:val="Normal"/>
    <w:link w:val="BalloonTextChar"/>
    <w:uiPriority w:val="99"/>
    <w:rsid w:val="00E37299"/>
    <w:rPr>
      <w:rFonts w:ascii="Tahoma" w:hAnsi="Tahoma" w:cs="Tahoma"/>
      <w:sz w:val="16"/>
      <w:szCs w:val="16"/>
    </w:rPr>
  </w:style>
  <w:style w:type="character" w:customStyle="1" w:styleId="BalloonTextChar">
    <w:name w:val="Balloon Text Char"/>
    <w:basedOn w:val="DefaultParagraphFont"/>
    <w:link w:val="BalloonText"/>
    <w:uiPriority w:val="99"/>
    <w:rsid w:val="00E37299"/>
    <w:rPr>
      <w:rFonts w:ascii="Tahoma" w:eastAsia="Times New Roman" w:hAnsi="Tahoma" w:cs="Tahoma"/>
      <w:sz w:val="16"/>
      <w:szCs w:val="16"/>
    </w:rPr>
  </w:style>
  <w:style w:type="paragraph" w:customStyle="1" w:styleId="wfxRecipient">
    <w:name w:val="wfxRecipient"/>
    <w:basedOn w:val="Normal"/>
    <w:rsid w:val="00E37299"/>
    <w:rPr>
      <w:sz w:val="24"/>
      <w:szCs w:val="24"/>
    </w:rPr>
  </w:style>
  <w:style w:type="paragraph" w:customStyle="1" w:styleId="Technical5">
    <w:name w:val="Technical 5"/>
    <w:rsid w:val="00E37299"/>
    <w:pPr>
      <w:tabs>
        <w:tab w:val="left" w:pos="-720"/>
      </w:tabs>
      <w:suppressAutoHyphens/>
    </w:pPr>
    <w:rPr>
      <w:rFonts w:ascii="Courier" w:eastAsia="Times New Roman" w:hAnsi="Courier"/>
      <w:b/>
      <w:sz w:val="24"/>
    </w:rPr>
  </w:style>
  <w:style w:type="paragraph" w:styleId="CommentText">
    <w:name w:val="annotation text"/>
    <w:basedOn w:val="Normal"/>
    <w:link w:val="CommentTextChar"/>
    <w:uiPriority w:val="99"/>
    <w:rsid w:val="00E37299"/>
    <w:rPr>
      <w:rFonts w:ascii="Courier" w:hAnsi="Courier"/>
    </w:rPr>
  </w:style>
  <w:style w:type="character" w:customStyle="1" w:styleId="CommentTextChar">
    <w:name w:val="Comment Text Char"/>
    <w:basedOn w:val="DefaultParagraphFont"/>
    <w:link w:val="CommentText"/>
    <w:uiPriority w:val="99"/>
    <w:rsid w:val="00E37299"/>
    <w:rPr>
      <w:rFonts w:ascii="Courier" w:eastAsia="Times New Roman" w:hAnsi="Courier" w:cs="Times New Roman"/>
      <w:sz w:val="20"/>
      <w:szCs w:val="20"/>
    </w:rPr>
  </w:style>
  <w:style w:type="paragraph" w:customStyle="1" w:styleId="NormalA">
    <w:name w:val="NormalA"/>
    <w:basedOn w:val="Normal"/>
    <w:rsid w:val="00E37299"/>
    <w:rPr>
      <w:sz w:val="24"/>
    </w:rPr>
  </w:style>
  <w:style w:type="paragraph" w:customStyle="1" w:styleId="mark">
    <w:name w:val="mark"/>
    <w:basedOn w:val="Normal"/>
    <w:rsid w:val="00E37299"/>
    <w:rPr>
      <w:sz w:val="24"/>
      <w:szCs w:val="24"/>
    </w:rPr>
  </w:style>
  <w:style w:type="character" w:styleId="LineNumber">
    <w:name w:val="line number"/>
    <w:basedOn w:val="DefaultParagraphFont"/>
    <w:uiPriority w:val="99"/>
    <w:rsid w:val="00E37299"/>
  </w:style>
  <w:style w:type="paragraph" w:customStyle="1" w:styleId="pindented1">
    <w:name w:val="pindented1"/>
    <w:basedOn w:val="Normal"/>
    <w:rsid w:val="00E37299"/>
    <w:pPr>
      <w:spacing w:line="288" w:lineRule="auto"/>
      <w:ind w:firstLine="480"/>
    </w:pPr>
    <w:rPr>
      <w:rFonts w:ascii="Arial" w:hAnsi="Arial" w:cs="Arial"/>
      <w:color w:val="000000"/>
    </w:rPr>
  </w:style>
  <w:style w:type="character" w:styleId="CommentReference">
    <w:name w:val="annotation reference"/>
    <w:uiPriority w:val="99"/>
    <w:rsid w:val="00E37299"/>
    <w:rPr>
      <w:sz w:val="16"/>
      <w:szCs w:val="16"/>
    </w:rPr>
  </w:style>
  <w:style w:type="paragraph" w:styleId="CommentSubject">
    <w:name w:val="annotation subject"/>
    <w:basedOn w:val="CommentText"/>
    <w:next w:val="CommentText"/>
    <w:link w:val="CommentSubjectChar"/>
    <w:uiPriority w:val="99"/>
    <w:rsid w:val="00E37299"/>
    <w:rPr>
      <w:rFonts w:ascii="Times New Roman" w:hAnsi="Times New Roman"/>
      <w:b/>
      <w:bCs/>
    </w:rPr>
  </w:style>
  <w:style w:type="character" w:customStyle="1" w:styleId="CommentSubjectChar">
    <w:name w:val="Comment Subject Char"/>
    <w:basedOn w:val="CommentTextChar"/>
    <w:link w:val="CommentSubject"/>
    <w:uiPriority w:val="99"/>
    <w:rsid w:val="00E37299"/>
    <w:rPr>
      <w:rFonts w:ascii="Times New Roman" w:eastAsia="Times New Roman" w:hAnsi="Times New Roman" w:cs="Times New Roman"/>
      <w:b/>
      <w:bCs/>
      <w:sz w:val="20"/>
      <w:szCs w:val="20"/>
    </w:rPr>
  </w:style>
  <w:style w:type="paragraph" w:styleId="ListParagraph">
    <w:name w:val="List Paragraph"/>
    <w:aliases w:val="Table Small Text"/>
    <w:basedOn w:val="Normal"/>
    <w:link w:val="ListParagraphChar"/>
    <w:uiPriority w:val="1"/>
    <w:qFormat/>
    <w:rsid w:val="00E37299"/>
    <w:pPr>
      <w:ind w:left="720"/>
    </w:pPr>
  </w:style>
  <w:style w:type="paragraph" w:styleId="List4">
    <w:name w:val="List 4"/>
    <w:basedOn w:val="Normal"/>
    <w:uiPriority w:val="99"/>
    <w:unhideWhenUsed/>
    <w:rsid w:val="00E37299"/>
    <w:pPr>
      <w:ind w:left="1440" w:hanging="360"/>
      <w:contextualSpacing/>
    </w:pPr>
    <w:rPr>
      <w:rFonts w:ascii="Arial" w:hAnsi="Arial"/>
      <w:b/>
      <w:sz w:val="24"/>
      <w:szCs w:val="24"/>
    </w:rPr>
  </w:style>
  <w:style w:type="character" w:styleId="Emphasis">
    <w:name w:val="Emphasis"/>
    <w:uiPriority w:val="20"/>
    <w:qFormat/>
    <w:rsid w:val="00E37299"/>
    <w:rPr>
      <w:i/>
      <w:iCs/>
    </w:rPr>
  </w:style>
  <w:style w:type="paragraph" w:customStyle="1" w:styleId="BodyTextIn">
    <w:name w:val="Body Text In"/>
    <w:rsid w:val="00E37299"/>
    <w:pPr>
      <w:widowControl w:val="0"/>
    </w:pPr>
    <w:rPr>
      <w:rFonts w:ascii="Univers" w:eastAsia="Times New Roman" w:hAnsi="Univers"/>
      <w:snapToGrid w:val="0"/>
      <w:sz w:val="24"/>
    </w:rPr>
  </w:style>
  <w:style w:type="paragraph" w:styleId="Caption">
    <w:name w:val="caption"/>
    <w:basedOn w:val="Normal"/>
    <w:next w:val="Normal"/>
    <w:uiPriority w:val="2"/>
    <w:qFormat/>
    <w:rsid w:val="00E37299"/>
    <w:pPr>
      <w:widowControl w:val="0"/>
      <w:spacing w:line="240" w:lineRule="exact"/>
      <w:ind w:right="360"/>
    </w:pPr>
    <w:rPr>
      <w:rFonts w:ascii="Courier" w:hAnsi="Courier"/>
      <w:snapToGrid w:val="0"/>
      <w:sz w:val="24"/>
    </w:rPr>
  </w:style>
  <w:style w:type="character" w:customStyle="1" w:styleId="CommentRefe">
    <w:name w:val="Comment Refe"/>
    <w:rsid w:val="00E37299"/>
    <w:rPr>
      <w:sz w:val="16"/>
    </w:rPr>
  </w:style>
  <w:style w:type="paragraph" w:customStyle="1" w:styleId="FootnoteTex">
    <w:name w:val="Footnote Tex"/>
    <w:rsid w:val="00E37299"/>
    <w:pPr>
      <w:widowControl w:val="0"/>
    </w:pPr>
    <w:rPr>
      <w:rFonts w:ascii="Times New Roman" w:eastAsia="Times New Roman" w:hAnsi="Times New Roman"/>
      <w:snapToGrid w:val="0"/>
      <w:sz w:val="24"/>
    </w:rPr>
  </w:style>
  <w:style w:type="character" w:customStyle="1" w:styleId="FootnoteRef">
    <w:name w:val="Footnote Ref"/>
    <w:rsid w:val="00E37299"/>
  </w:style>
  <w:style w:type="character" w:customStyle="1" w:styleId="DefaultPara">
    <w:name w:val="Default Para"/>
    <w:rsid w:val="00E37299"/>
  </w:style>
  <w:style w:type="paragraph" w:styleId="FootnoteText">
    <w:name w:val="footnote text"/>
    <w:aliases w:val="Footnote"/>
    <w:basedOn w:val="Normal"/>
    <w:link w:val="FootnoteTextChar"/>
    <w:rsid w:val="00E37299"/>
    <w:pPr>
      <w:widowControl w:val="0"/>
    </w:pPr>
    <w:rPr>
      <w:snapToGrid w:val="0"/>
    </w:rPr>
  </w:style>
  <w:style w:type="character" w:customStyle="1" w:styleId="FootnoteTextChar">
    <w:name w:val="Footnote Text Char"/>
    <w:aliases w:val="Footnote Char"/>
    <w:basedOn w:val="DefaultParagraphFont"/>
    <w:link w:val="FootnoteText"/>
    <w:rsid w:val="00E37299"/>
    <w:rPr>
      <w:rFonts w:ascii="Times New Roman" w:eastAsia="Times New Roman" w:hAnsi="Times New Roman" w:cs="Times New Roman"/>
      <w:snapToGrid w:val="0"/>
      <w:sz w:val="20"/>
      <w:szCs w:val="20"/>
    </w:rPr>
  </w:style>
  <w:style w:type="character" w:styleId="FootnoteReference">
    <w:name w:val="footnote reference"/>
    <w:uiPriority w:val="99"/>
    <w:rsid w:val="00E37299"/>
    <w:rPr>
      <w:vertAlign w:val="superscript"/>
    </w:rPr>
  </w:style>
  <w:style w:type="paragraph" w:styleId="List2">
    <w:name w:val="List 2"/>
    <w:basedOn w:val="Normal"/>
    <w:uiPriority w:val="99"/>
    <w:rsid w:val="00E37299"/>
    <w:pPr>
      <w:widowControl w:val="0"/>
      <w:ind w:left="720" w:hanging="360"/>
    </w:pPr>
    <w:rPr>
      <w:snapToGrid w:val="0"/>
    </w:rPr>
  </w:style>
  <w:style w:type="paragraph" w:styleId="ListBullet4">
    <w:name w:val="List Bullet 4"/>
    <w:basedOn w:val="Normal"/>
    <w:autoRedefine/>
    <w:uiPriority w:val="99"/>
    <w:rsid w:val="00E37299"/>
    <w:pPr>
      <w:widowControl w:val="0"/>
      <w:numPr>
        <w:numId w:val="12"/>
      </w:numPr>
    </w:pPr>
    <w:rPr>
      <w:snapToGrid w:val="0"/>
    </w:rPr>
  </w:style>
  <w:style w:type="paragraph" w:styleId="ListContinue2">
    <w:name w:val="List Continue 2"/>
    <w:basedOn w:val="Normal"/>
    <w:uiPriority w:val="99"/>
    <w:rsid w:val="00E37299"/>
    <w:pPr>
      <w:widowControl w:val="0"/>
      <w:spacing w:after="120"/>
      <w:ind w:left="720"/>
    </w:pPr>
    <w:rPr>
      <w:snapToGrid w:val="0"/>
    </w:rPr>
  </w:style>
  <w:style w:type="paragraph" w:styleId="HTMLAddress">
    <w:name w:val="HTML Address"/>
    <w:basedOn w:val="Normal"/>
    <w:link w:val="HTMLAddressChar"/>
    <w:uiPriority w:val="99"/>
    <w:rsid w:val="00E37299"/>
    <w:rPr>
      <w:rFonts w:ascii="Verdana" w:hAnsi="Verdana"/>
      <w:i/>
      <w:iCs/>
      <w:color w:val="000000"/>
      <w:sz w:val="24"/>
      <w:szCs w:val="24"/>
    </w:rPr>
  </w:style>
  <w:style w:type="character" w:customStyle="1" w:styleId="HTMLAddressChar">
    <w:name w:val="HTML Address Char"/>
    <w:basedOn w:val="DefaultParagraphFont"/>
    <w:link w:val="HTMLAddress"/>
    <w:uiPriority w:val="99"/>
    <w:rsid w:val="00E37299"/>
    <w:rPr>
      <w:rFonts w:ascii="Verdana" w:eastAsia="Times New Roman" w:hAnsi="Verdana" w:cs="Times New Roman"/>
      <w:i/>
      <w:iCs/>
      <w:color w:val="000000"/>
      <w:sz w:val="24"/>
      <w:szCs w:val="24"/>
    </w:rPr>
  </w:style>
  <w:style w:type="paragraph" w:customStyle="1" w:styleId="keywords">
    <w:name w:val="keywords"/>
    <w:basedOn w:val="Normal"/>
    <w:rsid w:val="00E37299"/>
    <w:pPr>
      <w:spacing w:before="100" w:beforeAutospacing="1" w:after="100" w:afterAutospacing="1"/>
    </w:pPr>
    <w:rPr>
      <w:rFonts w:ascii="Verdana" w:hAnsi="Verdana"/>
      <w:color w:val="C0C0C0"/>
    </w:rPr>
  </w:style>
  <w:style w:type="paragraph" w:customStyle="1" w:styleId="overline">
    <w:name w:val="overline"/>
    <w:basedOn w:val="Normal"/>
    <w:rsid w:val="00E37299"/>
    <w:pPr>
      <w:spacing w:before="100" w:beforeAutospacing="1"/>
    </w:pPr>
    <w:rPr>
      <w:rFonts w:ascii="Verdana" w:hAnsi="Verdana"/>
      <w:b/>
      <w:bCs/>
      <w:color w:val="483D8B"/>
      <w:sz w:val="26"/>
      <w:szCs w:val="26"/>
    </w:rPr>
  </w:style>
  <w:style w:type="paragraph" w:customStyle="1" w:styleId="H1">
    <w:name w:val="H1"/>
    <w:basedOn w:val="Normal"/>
    <w:next w:val="Normal"/>
    <w:rsid w:val="00E37299"/>
    <w:pPr>
      <w:keepNext/>
      <w:autoSpaceDE w:val="0"/>
      <w:autoSpaceDN w:val="0"/>
      <w:adjustRightInd w:val="0"/>
      <w:spacing w:before="100" w:after="100"/>
      <w:outlineLvl w:val="1"/>
    </w:pPr>
    <w:rPr>
      <w:b/>
      <w:bCs/>
      <w:kern w:val="36"/>
      <w:sz w:val="48"/>
      <w:szCs w:val="48"/>
    </w:rPr>
  </w:style>
  <w:style w:type="paragraph" w:customStyle="1" w:styleId="Address">
    <w:name w:val="Address"/>
    <w:basedOn w:val="Normal"/>
    <w:next w:val="Normal"/>
    <w:rsid w:val="00E37299"/>
    <w:pPr>
      <w:autoSpaceDE w:val="0"/>
      <w:autoSpaceDN w:val="0"/>
      <w:adjustRightInd w:val="0"/>
    </w:pPr>
    <w:rPr>
      <w:i/>
      <w:iCs/>
      <w:sz w:val="24"/>
      <w:szCs w:val="24"/>
    </w:rPr>
  </w:style>
  <w:style w:type="paragraph" w:customStyle="1" w:styleId="Default">
    <w:name w:val="Default"/>
    <w:rsid w:val="00E37299"/>
    <w:pPr>
      <w:autoSpaceDE w:val="0"/>
      <w:autoSpaceDN w:val="0"/>
      <w:adjustRightInd w:val="0"/>
    </w:pPr>
    <w:rPr>
      <w:rFonts w:ascii="Arial" w:eastAsia="Times New Roman" w:hAnsi="Arial" w:cs="Arial"/>
      <w:color w:val="000000"/>
      <w:sz w:val="24"/>
      <w:szCs w:val="24"/>
    </w:rPr>
  </w:style>
  <w:style w:type="paragraph" w:customStyle="1" w:styleId="c1">
    <w:name w:val="c1"/>
    <w:basedOn w:val="Normal"/>
    <w:rsid w:val="00E37299"/>
    <w:pPr>
      <w:widowControl w:val="0"/>
      <w:spacing w:line="240" w:lineRule="atLeast"/>
      <w:jc w:val="center"/>
    </w:pPr>
    <w:rPr>
      <w:sz w:val="24"/>
    </w:rPr>
  </w:style>
  <w:style w:type="paragraph" w:customStyle="1" w:styleId="c2">
    <w:name w:val="c2"/>
    <w:basedOn w:val="Normal"/>
    <w:rsid w:val="00E37299"/>
    <w:pPr>
      <w:widowControl w:val="0"/>
      <w:spacing w:line="240" w:lineRule="atLeast"/>
      <w:jc w:val="center"/>
    </w:pPr>
    <w:rPr>
      <w:sz w:val="24"/>
    </w:rPr>
  </w:style>
  <w:style w:type="paragraph" w:customStyle="1" w:styleId="p3">
    <w:name w:val="p3"/>
    <w:basedOn w:val="Normal"/>
    <w:rsid w:val="00E37299"/>
    <w:pPr>
      <w:widowControl w:val="0"/>
      <w:tabs>
        <w:tab w:val="left" w:pos="720"/>
      </w:tabs>
      <w:spacing w:line="340" w:lineRule="atLeast"/>
    </w:pPr>
    <w:rPr>
      <w:sz w:val="24"/>
    </w:rPr>
  </w:style>
  <w:style w:type="paragraph" w:customStyle="1" w:styleId="p4">
    <w:name w:val="p4"/>
    <w:basedOn w:val="Normal"/>
    <w:rsid w:val="00E37299"/>
    <w:pPr>
      <w:widowControl w:val="0"/>
      <w:tabs>
        <w:tab w:val="left" w:pos="600"/>
      </w:tabs>
      <w:spacing w:line="280" w:lineRule="atLeast"/>
    </w:pPr>
    <w:rPr>
      <w:sz w:val="24"/>
    </w:rPr>
  </w:style>
  <w:style w:type="paragraph" w:customStyle="1" w:styleId="p5">
    <w:name w:val="p5"/>
    <w:basedOn w:val="Normal"/>
    <w:rsid w:val="00E37299"/>
    <w:pPr>
      <w:widowControl w:val="0"/>
      <w:tabs>
        <w:tab w:val="left" w:pos="720"/>
      </w:tabs>
      <w:spacing w:line="280" w:lineRule="atLeast"/>
    </w:pPr>
    <w:rPr>
      <w:sz w:val="24"/>
    </w:rPr>
  </w:style>
  <w:style w:type="paragraph" w:customStyle="1" w:styleId="p9">
    <w:name w:val="p9"/>
    <w:basedOn w:val="Normal"/>
    <w:rsid w:val="00E37299"/>
    <w:pPr>
      <w:widowControl w:val="0"/>
      <w:tabs>
        <w:tab w:val="left" w:pos="420"/>
      </w:tabs>
      <w:spacing w:line="280" w:lineRule="atLeast"/>
    </w:pPr>
    <w:rPr>
      <w:sz w:val="24"/>
    </w:rPr>
  </w:style>
  <w:style w:type="paragraph" w:customStyle="1" w:styleId="p10">
    <w:name w:val="p10"/>
    <w:basedOn w:val="Normal"/>
    <w:rsid w:val="00E37299"/>
    <w:pPr>
      <w:widowControl w:val="0"/>
      <w:tabs>
        <w:tab w:val="left" w:pos="420"/>
      </w:tabs>
      <w:spacing w:line="280" w:lineRule="atLeast"/>
      <w:ind w:left="1440" w:firstLine="432"/>
    </w:pPr>
    <w:rPr>
      <w:sz w:val="24"/>
    </w:rPr>
  </w:style>
  <w:style w:type="paragraph" w:customStyle="1" w:styleId="p11">
    <w:name w:val="p11"/>
    <w:basedOn w:val="Normal"/>
    <w:rsid w:val="00E37299"/>
    <w:pPr>
      <w:widowControl w:val="0"/>
      <w:tabs>
        <w:tab w:val="left" w:pos="420"/>
        <w:tab w:val="left" w:pos="900"/>
      </w:tabs>
      <w:spacing w:line="280" w:lineRule="atLeast"/>
      <w:ind w:left="1440" w:firstLine="432"/>
    </w:pPr>
    <w:rPr>
      <w:sz w:val="24"/>
    </w:rPr>
  </w:style>
  <w:style w:type="paragraph" w:customStyle="1" w:styleId="c13">
    <w:name w:val="c13"/>
    <w:basedOn w:val="Normal"/>
    <w:rsid w:val="00E37299"/>
    <w:pPr>
      <w:widowControl w:val="0"/>
      <w:spacing w:line="240" w:lineRule="atLeast"/>
      <w:jc w:val="center"/>
    </w:pPr>
    <w:rPr>
      <w:sz w:val="24"/>
    </w:rPr>
  </w:style>
  <w:style w:type="paragraph" w:customStyle="1" w:styleId="p14">
    <w:name w:val="p14"/>
    <w:basedOn w:val="Normal"/>
    <w:rsid w:val="00E37299"/>
    <w:pPr>
      <w:widowControl w:val="0"/>
      <w:tabs>
        <w:tab w:val="left" w:pos="520"/>
      </w:tabs>
      <w:spacing w:line="280" w:lineRule="atLeast"/>
      <w:ind w:left="1440" w:firstLine="576"/>
    </w:pPr>
    <w:rPr>
      <w:sz w:val="24"/>
    </w:rPr>
  </w:style>
  <w:style w:type="paragraph" w:customStyle="1" w:styleId="p15">
    <w:name w:val="p15"/>
    <w:basedOn w:val="Normal"/>
    <w:rsid w:val="00E37299"/>
    <w:pPr>
      <w:widowControl w:val="0"/>
      <w:tabs>
        <w:tab w:val="left" w:pos="460"/>
        <w:tab w:val="left" w:pos="960"/>
      </w:tabs>
      <w:spacing w:line="300" w:lineRule="atLeast"/>
      <w:ind w:left="1440" w:firstLine="432"/>
    </w:pPr>
    <w:rPr>
      <w:sz w:val="24"/>
    </w:rPr>
  </w:style>
  <w:style w:type="paragraph" w:customStyle="1" w:styleId="p16">
    <w:name w:val="p16"/>
    <w:basedOn w:val="Normal"/>
    <w:rsid w:val="00E37299"/>
    <w:pPr>
      <w:widowControl w:val="0"/>
      <w:tabs>
        <w:tab w:val="left" w:pos="460"/>
      </w:tabs>
      <w:spacing w:line="300" w:lineRule="atLeast"/>
    </w:pPr>
    <w:rPr>
      <w:sz w:val="24"/>
    </w:rPr>
  </w:style>
  <w:style w:type="paragraph" w:customStyle="1" w:styleId="p18">
    <w:name w:val="p18"/>
    <w:basedOn w:val="Normal"/>
    <w:rsid w:val="00E37299"/>
    <w:pPr>
      <w:widowControl w:val="0"/>
      <w:tabs>
        <w:tab w:val="left" w:pos="4200"/>
      </w:tabs>
      <w:spacing w:line="240" w:lineRule="atLeast"/>
      <w:ind w:left="2760"/>
    </w:pPr>
    <w:rPr>
      <w:sz w:val="24"/>
    </w:rPr>
  </w:style>
  <w:style w:type="paragraph" w:customStyle="1" w:styleId="p19">
    <w:name w:val="p19"/>
    <w:basedOn w:val="Normal"/>
    <w:rsid w:val="00E37299"/>
    <w:pPr>
      <w:widowControl w:val="0"/>
      <w:tabs>
        <w:tab w:val="left" w:pos="4240"/>
      </w:tabs>
      <w:spacing w:line="240" w:lineRule="atLeast"/>
      <w:ind w:left="2800"/>
    </w:pPr>
    <w:rPr>
      <w:sz w:val="24"/>
    </w:rPr>
  </w:style>
  <w:style w:type="paragraph" w:customStyle="1" w:styleId="c20">
    <w:name w:val="c20"/>
    <w:basedOn w:val="Normal"/>
    <w:rsid w:val="00E37299"/>
    <w:pPr>
      <w:widowControl w:val="0"/>
      <w:spacing w:line="240" w:lineRule="atLeast"/>
      <w:jc w:val="center"/>
    </w:pPr>
    <w:rPr>
      <w:sz w:val="24"/>
    </w:rPr>
  </w:style>
  <w:style w:type="paragraph" w:styleId="NoSpacing">
    <w:name w:val="No Spacing"/>
    <w:link w:val="NoSpacingChar"/>
    <w:uiPriority w:val="1"/>
    <w:qFormat/>
    <w:rsid w:val="00E37299"/>
    <w:rPr>
      <w:sz w:val="22"/>
      <w:szCs w:val="22"/>
    </w:rPr>
  </w:style>
  <w:style w:type="paragraph" w:styleId="TOCHeading">
    <w:name w:val="TOC Heading"/>
    <w:basedOn w:val="Heading1"/>
    <w:next w:val="Normal"/>
    <w:uiPriority w:val="39"/>
    <w:unhideWhenUsed/>
    <w:qFormat/>
    <w:rsid w:val="00482797"/>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qFormat/>
    <w:rsid w:val="006A2B2E"/>
    <w:pPr>
      <w:tabs>
        <w:tab w:val="left" w:pos="1400"/>
        <w:tab w:val="left" w:pos="1900"/>
        <w:tab w:val="right" w:leader="dot" w:pos="10156"/>
      </w:tabs>
    </w:pPr>
    <w:rPr>
      <w:rFonts w:ascii="Arial" w:hAnsi="Arial" w:cs="Arial"/>
      <w:b/>
      <w:caps/>
      <w:noProof/>
      <w:spacing w:val="10"/>
      <w:sz w:val="24"/>
      <w:szCs w:val="24"/>
    </w:rPr>
  </w:style>
  <w:style w:type="paragraph" w:styleId="TOC3">
    <w:name w:val="toc 3"/>
    <w:basedOn w:val="Normal"/>
    <w:next w:val="Normal"/>
    <w:autoRedefine/>
    <w:uiPriority w:val="39"/>
    <w:unhideWhenUsed/>
    <w:qFormat/>
    <w:rsid w:val="00B43156"/>
    <w:pPr>
      <w:tabs>
        <w:tab w:val="right" w:leader="dot" w:pos="10156"/>
      </w:tabs>
      <w:ind w:left="180"/>
    </w:pPr>
  </w:style>
  <w:style w:type="paragraph" w:styleId="TOC2">
    <w:name w:val="toc 2"/>
    <w:basedOn w:val="Normal"/>
    <w:next w:val="Normal"/>
    <w:autoRedefine/>
    <w:uiPriority w:val="39"/>
    <w:unhideWhenUsed/>
    <w:qFormat/>
    <w:rsid w:val="006A2B2E"/>
    <w:pPr>
      <w:tabs>
        <w:tab w:val="left" w:pos="880"/>
        <w:tab w:val="right" w:leader="dot" w:pos="10156"/>
      </w:tabs>
      <w:ind w:left="900" w:hanging="700"/>
    </w:pPr>
  </w:style>
  <w:style w:type="table" w:styleId="TableGrid">
    <w:name w:val="Table Grid"/>
    <w:basedOn w:val="TableNormal"/>
    <w:uiPriority w:val="59"/>
    <w:rsid w:val="001358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rsid w:val="00CE3D0B"/>
    <w:pPr>
      <w:ind w:left="800"/>
    </w:pPr>
  </w:style>
  <w:style w:type="paragraph" w:styleId="TOC6">
    <w:name w:val="toc 6"/>
    <w:basedOn w:val="Normal"/>
    <w:next w:val="Normal"/>
    <w:autoRedefine/>
    <w:uiPriority w:val="39"/>
    <w:rsid w:val="00CE3D0B"/>
    <w:pPr>
      <w:ind w:left="1000"/>
    </w:pPr>
  </w:style>
  <w:style w:type="paragraph" w:styleId="TOC7">
    <w:name w:val="toc 7"/>
    <w:basedOn w:val="Normal"/>
    <w:next w:val="Normal"/>
    <w:autoRedefine/>
    <w:uiPriority w:val="39"/>
    <w:rsid w:val="00CE3D0B"/>
    <w:pPr>
      <w:ind w:left="1200"/>
    </w:pPr>
  </w:style>
  <w:style w:type="paragraph" w:styleId="TOC9">
    <w:name w:val="toc 9"/>
    <w:basedOn w:val="Normal"/>
    <w:next w:val="Normal"/>
    <w:link w:val="TOC9Char"/>
    <w:autoRedefine/>
    <w:uiPriority w:val="39"/>
    <w:rsid w:val="00CE3D0B"/>
    <w:pPr>
      <w:ind w:left="1600"/>
    </w:pPr>
  </w:style>
  <w:style w:type="paragraph" w:styleId="TOAHeading">
    <w:name w:val="toa heading"/>
    <w:basedOn w:val="Normal"/>
    <w:next w:val="Normal"/>
    <w:uiPriority w:val="99"/>
    <w:rsid w:val="00CE3D0B"/>
    <w:pPr>
      <w:tabs>
        <w:tab w:val="left" w:pos="9000"/>
        <w:tab w:val="right" w:pos="9360"/>
      </w:tabs>
      <w:suppressAutoHyphens/>
    </w:pPr>
    <w:rPr>
      <w:rFonts w:ascii="Courier" w:hAnsi="Courier"/>
      <w:sz w:val="24"/>
    </w:rPr>
  </w:style>
  <w:style w:type="paragraph" w:styleId="Revision">
    <w:name w:val="Revision"/>
    <w:hidden/>
    <w:uiPriority w:val="99"/>
    <w:semiHidden/>
    <w:rsid w:val="00CE3D0B"/>
    <w:rPr>
      <w:rFonts w:ascii="Times New Roman" w:eastAsia="Times New Roman" w:hAnsi="Times New Roman"/>
    </w:rPr>
  </w:style>
  <w:style w:type="table" w:customStyle="1" w:styleId="TableGrid1">
    <w:name w:val="Table Grid1"/>
    <w:basedOn w:val="TableNormal"/>
    <w:next w:val="TableGrid"/>
    <w:uiPriority w:val="59"/>
    <w:rsid w:val="009D68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61CD"/>
    <w:pPr>
      <w:widowControl w:val="0"/>
    </w:pPr>
    <w:rPr>
      <w:rFonts w:asciiTheme="minorHAnsi" w:eastAsiaTheme="minorHAnsi" w:hAnsiTheme="minorHAnsi" w:cstheme="minorBidi"/>
      <w:sz w:val="22"/>
      <w:szCs w:val="22"/>
    </w:rPr>
  </w:style>
  <w:style w:type="table" w:customStyle="1" w:styleId="TableGrid2">
    <w:name w:val="Table Grid2"/>
    <w:basedOn w:val="TableNormal"/>
    <w:next w:val="TableGrid"/>
    <w:uiPriority w:val="59"/>
    <w:rsid w:val="00E125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6B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LetterHead">
    <w:name w:val="TEA Letter Head"/>
    <w:basedOn w:val="Normal"/>
    <w:rsid w:val="00CD1176"/>
    <w:pPr>
      <w:tabs>
        <w:tab w:val="left" w:pos="288"/>
        <w:tab w:val="left" w:pos="576"/>
        <w:tab w:val="left" w:pos="2635"/>
        <w:tab w:val="left" w:pos="4608"/>
      </w:tabs>
    </w:pPr>
    <w:rPr>
      <w:sz w:val="24"/>
    </w:rPr>
  </w:style>
  <w:style w:type="paragraph" w:customStyle="1" w:styleId="Style0">
    <w:name w:val="Style0"/>
    <w:rsid w:val="00CD1176"/>
    <w:pPr>
      <w:snapToGrid w:val="0"/>
    </w:pPr>
    <w:rPr>
      <w:rFonts w:ascii="Arial" w:eastAsia="Times New Roman" w:hAnsi="Arial"/>
      <w:sz w:val="24"/>
    </w:rPr>
  </w:style>
  <w:style w:type="character" w:styleId="UnresolvedMention">
    <w:name w:val="Unresolved Mention"/>
    <w:basedOn w:val="DefaultParagraphFont"/>
    <w:uiPriority w:val="99"/>
    <w:semiHidden/>
    <w:unhideWhenUsed/>
    <w:rsid w:val="000B415C"/>
    <w:rPr>
      <w:color w:val="605E5C"/>
      <w:shd w:val="clear" w:color="auto" w:fill="E1DFDD"/>
    </w:rPr>
  </w:style>
  <w:style w:type="paragraph" w:styleId="EndnoteText">
    <w:name w:val="endnote text"/>
    <w:basedOn w:val="Normal"/>
    <w:link w:val="EndnoteTextChar"/>
    <w:uiPriority w:val="99"/>
    <w:unhideWhenUsed/>
    <w:rsid w:val="00E92E94"/>
  </w:style>
  <w:style w:type="character" w:customStyle="1" w:styleId="EndnoteTextChar">
    <w:name w:val="Endnote Text Char"/>
    <w:basedOn w:val="DefaultParagraphFont"/>
    <w:link w:val="EndnoteText"/>
    <w:uiPriority w:val="99"/>
    <w:rsid w:val="00E92E94"/>
    <w:rPr>
      <w:rFonts w:ascii="Times New Roman" w:eastAsia="Times New Roman" w:hAnsi="Times New Roman"/>
    </w:rPr>
  </w:style>
  <w:style w:type="character" w:styleId="EndnoteReference">
    <w:name w:val="endnote reference"/>
    <w:basedOn w:val="DefaultParagraphFont"/>
    <w:uiPriority w:val="99"/>
    <w:unhideWhenUsed/>
    <w:rsid w:val="00E92E94"/>
    <w:rPr>
      <w:vertAlign w:val="superscript"/>
    </w:rPr>
  </w:style>
  <w:style w:type="paragraph" w:customStyle="1" w:styleId="dfars">
    <w:name w:val="dfars"/>
    <w:basedOn w:val="Normal"/>
    <w:rsid w:val="00EC1CA2"/>
    <w:pPr>
      <w:spacing w:before="100" w:beforeAutospacing="1" w:after="100" w:afterAutospacing="1"/>
    </w:pPr>
    <w:rPr>
      <w:sz w:val="24"/>
      <w:szCs w:val="24"/>
    </w:rPr>
  </w:style>
  <w:style w:type="character" w:customStyle="1" w:styleId="normaltextrun">
    <w:name w:val="normaltextrun"/>
    <w:basedOn w:val="DefaultParagraphFont"/>
    <w:rsid w:val="00FF34E1"/>
  </w:style>
  <w:style w:type="paragraph" w:customStyle="1" w:styleId="paragraph">
    <w:name w:val="paragraph"/>
    <w:basedOn w:val="Normal"/>
    <w:rsid w:val="00FF34E1"/>
    <w:pPr>
      <w:spacing w:before="100" w:beforeAutospacing="1" w:after="100" w:afterAutospacing="1"/>
    </w:pPr>
    <w:rPr>
      <w:sz w:val="24"/>
      <w:szCs w:val="24"/>
    </w:rPr>
  </w:style>
  <w:style w:type="character" w:customStyle="1" w:styleId="eop">
    <w:name w:val="eop"/>
    <w:basedOn w:val="DefaultParagraphFont"/>
    <w:rsid w:val="00FF34E1"/>
  </w:style>
  <w:style w:type="paragraph" w:styleId="ListNumber3">
    <w:name w:val="List Number 3"/>
    <w:basedOn w:val="Normal"/>
    <w:uiPriority w:val="99"/>
    <w:unhideWhenUsed/>
    <w:rsid w:val="00FF34E1"/>
    <w:pPr>
      <w:spacing w:before="40" w:after="160" w:line="288" w:lineRule="auto"/>
      <w:ind w:left="720" w:hanging="360"/>
      <w:contextualSpacing/>
    </w:pPr>
    <w:rPr>
      <w:rFonts w:asciiTheme="minorHAnsi" w:eastAsiaTheme="minorHAnsi" w:hAnsiTheme="minorHAnsi" w:cstheme="minorBidi"/>
      <w:color w:val="595959" w:themeColor="text1" w:themeTint="A6"/>
      <w:kern w:val="20"/>
      <w:lang w:eastAsia="ja-JP"/>
    </w:rPr>
  </w:style>
  <w:style w:type="paragraph" w:customStyle="1" w:styleId="ClauseContent">
    <w:name w:val="Clause Content"/>
    <w:next w:val="Normal"/>
    <w:link w:val="ClauseContentChar"/>
    <w:rsid w:val="00FF34E1"/>
    <w:pPr>
      <w:tabs>
        <w:tab w:val="left" w:pos="180"/>
        <w:tab w:val="left" w:pos="360"/>
        <w:tab w:val="left" w:pos="450"/>
        <w:tab w:val="left" w:pos="540"/>
        <w:tab w:val="left" w:pos="730"/>
        <w:tab w:val="left" w:pos="900"/>
      </w:tabs>
    </w:pPr>
    <w:rPr>
      <w:rFonts w:ascii="Times New Roman" w:eastAsia="Times New Roman" w:hAnsi="Times New Roman"/>
    </w:rPr>
  </w:style>
  <w:style w:type="character" w:customStyle="1" w:styleId="ClauseContentChar">
    <w:name w:val="Clause Content Char"/>
    <w:link w:val="ClauseContent"/>
    <w:locked/>
    <w:rsid w:val="00FF34E1"/>
    <w:rPr>
      <w:rFonts w:ascii="Times New Roman" w:eastAsia="Times New Roman" w:hAnsi="Times New Roman"/>
    </w:rPr>
  </w:style>
  <w:style w:type="paragraph" w:styleId="ListNumber">
    <w:name w:val="List Number"/>
    <w:basedOn w:val="Normal"/>
    <w:uiPriority w:val="99"/>
    <w:unhideWhenUsed/>
    <w:qFormat/>
    <w:rsid w:val="00FF34E1"/>
    <w:pPr>
      <w:numPr>
        <w:numId w:val="78"/>
      </w:numPr>
      <w:spacing w:after="160" w:line="259" w:lineRule="auto"/>
      <w:contextualSpacing/>
    </w:pPr>
    <w:rPr>
      <w:rFonts w:asciiTheme="minorHAnsi" w:eastAsiaTheme="minorHAnsi" w:hAnsiTheme="minorHAnsi" w:cstheme="minorBidi"/>
      <w:sz w:val="22"/>
      <w:szCs w:val="22"/>
    </w:rPr>
  </w:style>
  <w:style w:type="character" w:customStyle="1" w:styleId="ui-provider">
    <w:name w:val="ui-provider"/>
    <w:basedOn w:val="DefaultParagraphFont"/>
    <w:rsid w:val="00FF34E1"/>
  </w:style>
  <w:style w:type="paragraph" w:customStyle="1" w:styleId="DFARS0">
    <w:name w:val="DFARS"/>
    <w:basedOn w:val="Normal"/>
    <w:rsid w:val="00FF34E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 w:val="24"/>
    </w:rPr>
  </w:style>
  <w:style w:type="paragraph" w:customStyle="1" w:styleId="p">
    <w:name w:val="p"/>
    <w:basedOn w:val="Normal"/>
    <w:rsid w:val="00FF34E1"/>
    <w:pPr>
      <w:spacing w:before="100" w:beforeAutospacing="1" w:after="100" w:afterAutospacing="1"/>
    </w:pPr>
    <w:rPr>
      <w:sz w:val="24"/>
      <w:szCs w:val="24"/>
    </w:rPr>
  </w:style>
  <w:style w:type="character" w:customStyle="1" w:styleId="ListParagraphChar">
    <w:name w:val="List Paragraph Char"/>
    <w:aliases w:val="Table Small Text Char"/>
    <w:basedOn w:val="DefaultParagraphFont"/>
    <w:link w:val="ListParagraph"/>
    <w:uiPriority w:val="1"/>
    <w:rsid w:val="00FF34E1"/>
    <w:rPr>
      <w:rFonts w:ascii="Times New Roman" w:eastAsia="Times New Roman" w:hAnsi="Times New Roman"/>
    </w:rPr>
  </w:style>
  <w:style w:type="paragraph" w:styleId="ListBullet">
    <w:name w:val="List Bullet"/>
    <w:basedOn w:val="Normal"/>
    <w:link w:val="ListBulletChar"/>
    <w:rsid w:val="00FF34E1"/>
    <w:pPr>
      <w:widowControl w:val="0"/>
      <w:numPr>
        <w:numId w:val="83"/>
      </w:numPr>
      <w:adjustRightInd w:val="0"/>
      <w:spacing w:before="60" w:after="60"/>
      <w:textAlignment w:val="baseline"/>
    </w:pPr>
    <w:rPr>
      <w:kern w:val="16"/>
      <w:sz w:val="22"/>
      <w:szCs w:val="26"/>
    </w:rPr>
  </w:style>
  <w:style w:type="character" w:customStyle="1" w:styleId="ListBulletChar">
    <w:name w:val="List Bullet Char"/>
    <w:basedOn w:val="DefaultParagraphFont"/>
    <w:link w:val="ListBullet"/>
    <w:rsid w:val="00FF34E1"/>
    <w:rPr>
      <w:rFonts w:ascii="Times New Roman" w:eastAsia="Times New Roman" w:hAnsi="Times New Roman"/>
      <w:kern w:val="16"/>
      <w:sz w:val="22"/>
      <w:szCs w:val="26"/>
    </w:rPr>
  </w:style>
  <w:style w:type="paragraph" w:styleId="ListBullet2">
    <w:name w:val="List Bullet 2"/>
    <w:basedOn w:val="Normal"/>
    <w:next w:val="Normal"/>
    <w:uiPriority w:val="99"/>
    <w:rsid w:val="00FF34E1"/>
    <w:pPr>
      <w:widowControl w:val="0"/>
      <w:adjustRightInd w:val="0"/>
      <w:ind w:left="1296"/>
      <w:textAlignment w:val="baseline"/>
    </w:pPr>
    <w:rPr>
      <w:color w:val="000000"/>
      <w:kern w:val="16"/>
      <w:sz w:val="22"/>
      <w:szCs w:val="26"/>
      <w:u w:val="single"/>
    </w:rPr>
  </w:style>
  <w:style w:type="paragraph" w:styleId="ListBullet3">
    <w:name w:val="List Bullet 3"/>
    <w:basedOn w:val="Normal"/>
    <w:uiPriority w:val="99"/>
    <w:rsid w:val="00FF34E1"/>
    <w:pPr>
      <w:widowControl w:val="0"/>
      <w:numPr>
        <w:ilvl w:val="2"/>
        <w:numId w:val="83"/>
      </w:numPr>
      <w:adjustRightInd w:val="0"/>
      <w:spacing w:before="60" w:after="60"/>
      <w:textAlignment w:val="baseline"/>
    </w:pPr>
    <w:rPr>
      <w:rFonts w:cs="Arial"/>
      <w:b/>
      <w:bCs/>
      <w:iCs/>
      <w:kern w:val="16"/>
      <w:sz w:val="22"/>
      <w:szCs w:val="28"/>
    </w:rPr>
  </w:style>
  <w:style w:type="character" w:customStyle="1" w:styleId="NoSpacingChar">
    <w:name w:val="No Spacing Char"/>
    <w:basedOn w:val="DefaultParagraphFont"/>
    <w:link w:val="NoSpacing"/>
    <w:uiPriority w:val="1"/>
    <w:rsid w:val="00FF34E1"/>
    <w:rPr>
      <w:sz w:val="22"/>
      <w:szCs w:val="22"/>
    </w:rPr>
  </w:style>
  <w:style w:type="paragraph" w:styleId="TableofFigures">
    <w:name w:val="table of figures"/>
    <w:basedOn w:val="Normal"/>
    <w:next w:val="Normal"/>
    <w:uiPriority w:val="99"/>
    <w:unhideWhenUsed/>
    <w:rsid w:val="00FF34E1"/>
    <w:pPr>
      <w:widowControl w:val="0"/>
      <w:adjustRightInd w:val="0"/>
      <w:textAlignment w:val="baseline"/>
    </w:pPr>
    <w:rPr>
      <w:kern w:val="16"/>
      <w:sz w:val="22"/>
    </w:rPr>
  </w:style>
  <w:style w:type="character" w:styleId="BookTitle">
    <w:name w:val="Book Title"/>
    <w:basedOn w:val="DefaultParagraphFont"/>
    <w:uiPriority w:val="33"/>
    <w:qFormat/>
    <w:rsid w:val="00FF34E1"/>
    <w:rPr>
      <w:b/>
      <w:bCs/>
      <w:smallCaps/>
      <w:spacing w:val="5"/>
    </w:rPr>
  </w:style>
  <w:style w:type="character" w:styleId="IntenseReference">
    <w:name w:val="Intense Reference"/>
    <w:basedOn w:val="DefaultParagraphFont"/>
    <w:uiPriority w:val="32"/>
    <w:qFormat/>
    <w:rsid w:val="00FF34E1"/>
    <w:rPr>
      <w:b/>
      <w:bCs/>
      <w:smallCaps/>
      <w:color w:val="C0504D" w:themeColor="accent2"/>
      <w:spacing w:val="5"/>
      <w:u w:val="single"/>
    </w:rPr>
  </w:style>
  <w:style w:type="character" w:styleId="SubtleReference">
    <w:name w:val="Subtle Reference"/>
    <w:basedOn w:val="DefaultParagraphFont"/>
    <w:uiPriority w:val="31"/>
    <w:qFormat/>
    <w:rsid w:val="00FF34E1"/>
    <w:rPr>
      <w:smallCaps/>
      <w:color w:val="C0504D" w:themeColor="accent2"/>
      <w:u w:val="single"/>
    </w:rPr>
  </w:style>
  <w:style w:type="paragraph" w:styleId="Quote">
    <w:name w:val="Quote"/>
    <w:aliases w:val="Edit Comments"/>
    <w:basedOn w:val="Normal"/>
    <w:next w:val="Normal"/>
    <w:link w:val="QuoteChar"/>
    <w:uiPriority w:val="29"/>
    <w:qFormat/>
    <w:rsid w:val="00FF34E1"/>
    <w:pPr>
      <w:widowControl w:val="0"/>
      <w:adjustRightInd w:val="0"/>
      <w:contextualSpacing/>
      <w:textAlignment w:val="baseline"/>
    </w:pPr>
    <w:rPr>
      <w:i/>
      <w:iCs/>
      <w:color w:val="000000" w:themeColor="text1"/>
      <w:kern w:val="16"/>
      <w:sz w:val="22"/>
    </w:rPr>
  </w:style>
  <w:style w:type="character" w:customStyle="1" w:styleId="QuoteChar">
    <w:name w:val="Quote Char"/>
    <w:aliases w:val="Edit Comments Char"/>
    <w:basedOn w:val="DefaultParagraphFont"/>
    <w:link w:val="Quote"/>
    <w:uiPriority w:val="29"/>
    <w:rsid w:val="00FF34E1"/>
    <w:rPr>
      <w:rFonts w:ascii="Times New Roman" w:eastAsia="Times New Roman" w:hAnsi="Times New Roman"/>
      <w:i/>
      <w:iCs/>
      <w:color w:val="000000" w:themeColor="text1"/>
      <w:kern w:val="16"/>
      <w:sz w:val="22"/>
    </w:rPr>
  </w:style>
  <w:style w:type="paragraph" w:styleId="IntenseQuote">
    <w:name w:val="Intense Quote"/>
    <w:basedOn w:val="Normal"/>
    <w:next w:val="Normal"/>
    <w:link w:val="IntenseQuoteChar"/>
    <w:uiPriority w:val="30"/>
    <w:qFormat/>
    <w:rsid w:val="00FF34E1"/>
    <w:pPr>
      <w:widowControl w:val="0"/>
      <w:pBdr>
        <w:bottom w:val="single" w:sz="4" w:space="4" w:color="4F81BD" w:themeColor="accent1"/>
      </w:pBdr>
      <w:adjustRightInd w:val="0"/>
      <w:spacing w:before="200" w:after="280"/>
      <w:ind w:left="936" w:right="936"/>
      <w:textAlignment w:val="baseline"/>
    </w:pPr>
    <w:rPr>
      <w:b/>
      <w:bCs/>
      <w:i/>
      <w:iCs/>
      <w:color w:val="4F81BD" w:themeColor="accent1"/>
      <w:kern w:val="16"/>
      <w:sz w:val="22"/>
    </w:rPr>
  </w:style>
  <w:style w:type="character" w:customStyle="1" w:styleId="IntenseQuoteChar">
    <w:name w:val="Intense Quote Char"/>
    <w:basedOn w:val="DefaultParagraphFont"/>
    <w:link w:val="IntenseQuote"/>
    <w:uiPriority w:val="30"/>
    <w:rsid w:val="00FF34E1"/>
    <w:rPr>
      <w:rFonts w:ascii="Times New Roman" w:eastAsia="Times New Roman" w:hAnsi="Times New Roman"/>
      <w:b/>
      <w:bCs/>
      <w:i/>
      <w:iCs/>
      <w:color w:val="4F81BD" w:themeColor="accent1"/>
      <w:kern w:val="16"/>
      <w:sz w:val="22"/>
    </w:rPr>
  </w:style>
  <w:style w:type="paragraph" w:customStyle="1" w:styleId="SUbtleEmphasis">
    <w:name w:val="SUbtle_Emphasis"/>
    <w:basedOn w:val="Normal"/>
    <w:uiPriority w:val="99"/>
    <w:qFormat/>
    <w:rsid w:val="00FF34E1"/>
    <w:pPr>
      <w:widowControl w:val="0"/>
      <w:adjustRightInd w:val="0"/>
      <w:jc w:val="center"/>
      <w:textAlignment w:val="baseline"/>
    </w:pPr>
    <w:rPr>
      <w:i/>
      <w:color w:val="808080" w:themeColor="background1" w:themeShade="80"/>
      <w:kern w:val="16"/>
      <w:sz w:val="22"/>
    </w:rPr>
  </w:style>
  <w:style w:type="character" w:styleId="PlaceholderText">
    <w:name w:val="Placeholder Text"/>
    <w:basedOn w:val="DefaultParagraphFont"/>
    <w:uiPriority w:val="99"/>
    <w:semiHidden/>
    <w:rsid w:val="00FF34E1"/>
    <w:rPr>
      <w:color w:val="808080"/>
    </w:rPr>
  </w:style>
  <w:style w:type="paragraph" w:styleId="Bibliography">
    <w:name w:val="Bibliography"/>
    <w:basedOn w:val="Normal"/>
    <w:next w:val="Normal"/>
    <w:uiPriority w:val="37"/>
    <w:unhideWhenUsed/>
    <w:rsid w:val="00FF34E1"/>
    <w:pPr>
      <w:widowControl w:val="0"/>
      <w:adjustRightInd w:val="0"/>
      <w:textAlignment w:val="baseline"/>
    </w:pPr>
    <w:rPr>
      <w:kern w:val="16"/>
      <w:sz w:val="22"/>
    </w:rPr>
  </w:style>
  <w:style w:type="character" w:styleId="HTMLCite">
    <w:name w:val="HTML Cite"/>
    <w:basedOn w:val="DefaultParagraphFont"/>
    <w:uiPriority w:val="99"/>
    <w:unhideWhenUsed/>
    <w:rsid w:val="00FF34E1"/>
    <w:rPr>
      <w:i/>
      <w:iCs/>
    </w:rPr>
  </w:style>
  <w:style w:type="paragraph" w:customStyle="1" w:styleId="Mediumtext">
    <w:name w:val="Medium_text"/>
    <w:basedOn w:val="Normal"/>
    <w:link w:val="MediumtextChar"/>
    <w:uiPriority w:val="10"/>
    <w:qFormat/>
    <w:rsid w:val="00FF34E1"/>
    <w:pPr>
      <w:widowControl w:val="0"/>
      <w:adjustRightInd w:val="0"/>
      <w:textAlignment w:val="baseline"/>
    </w:pPr>
    <w:rPr>
      <w:kern w:val="20"/>
    </w:rPr>
  </w:style>
  <w:style w:type="character" w:customStyle="1" w:styleId="MediumtextChar">
    <w:name w:val="Medium_text Char"/>
    <w:basedOn w:val="DefaultParagraphFont"/>
    <w:link w:val="Mediumtext"/>
    <w:uiPriority w:val="10"/>
    <w:rsid w:val="00FF34E1"/>
    <w:rPr>
      <w:rFonts w:ascii="Times New Roman" w:eastAsia="Times New Roman" w:hAnsi="Times New Roman"/>
      <w:kern w:val="20"/>
    </w:rPr>
  </w:style>
  <w:style w:type="paragraph" w:styleId="Index1">
    <w:name w:val="index 1"/>
    <w:basedOn w:val="Normal"/>
    <w:next w:val="Normal"/>
    <w:autoRedefine/>
    <w:uiPriority w:val="99"/>
    <w:unhideWhenUsed/>
    <w:rsid w:val="00FF34E1"/>
    <w:pPr>
      <w:tabs>
        <w:tab w:val="right" w:leader="dot" w:pos="4310"/>
      </w:tabs>
      <w:spacing w:after="60"/>
      <w:ind w:left="720" w:hanging="720"/>
    </w:pPr>
    <w:rPr>
      <w:rFonts w:eastAsiaTheme="minorHAnsi" w:cstheme="minorBidi"/>
      <w:kern w:val="6"/>
      <w:sz w:val="22"/>
      <w:szCs w:val="18"/>
    </w:rPr>
  </w:style>
  <w:style w:type="paragraph" w:styleId="Index2">
    <w:name w:val="index 2"/>
    <w:basedOn w:val="Normal"/>
    <w:next w:val="Normal"/>
    <w:autoRedefine/>
    <w:uiPriority w:val="99"/>
    <w:unhideWhenUsed/>
    <w:qFormat/>
    <w:rsid w:val="00FF34E1"/>
    <w:pPr>
      <w:keepLines/>
      <w:tabs>
        <w:tab w:val="right" w:leader="dot" w:pos="4310"/>
      </w:tabs>
      <w:spacing w:after="60"/>
      <w:ind w:left="720" w:hanging="504"/>
    </w:pPr>
    <w:rPr>
      <w:i/>
      <w:color w:val="000000"/>
      <w:kern w:val="16"/>
      <w:sz w:val="22"/>
      <w:szCs w:val="26"/>
    </w:rPr>
  </w:style>
  <w:style w:type="paragraph" w:styleId="Index3">
    <w:name w:val="index 3"/>
    <w:basedOn w:val="Normal"/>
    <w:next w:val="Normal"/>
    <w:autoRedefine/>
    <w:uiPriority w:val="99"/>
    <w:unhideWhenUsed/>
    <w:rsid w:val="00FF34E1"/>
    <w:pPr>
      <w:ind w:left="660" w:hanging="220"/>
    </w:pPr>
    <w:rPr>
      <w:rFonts w:asciiTheme="minorHAnsi" w:eastAsiaTheme="minorHAnsi" w:hAnsiTheme="minorHAnsi" w:cstheme="minorBidi"/>
      <w:kern w:val="6"/>
      <w:sz w:val="18"/>
      <w:szCs w:val="18"/>
    </w:rPr>
  </w:style>
  <w:style w:type="paragraph" w:styleId="Index4">
    <w:name w:val="index 4"/>
    <w:basedOn w:val="Normal"/>
    <w:next w:val="Normal"/>
    <w:autoRedefine/>
    <w:uiPriority w:val="99"/>
    <w:unhideWhenUsed/>
    <w:rsid w:val="00FF34E1"/>
    <w:pPr>
      <w:ind w:left="880" w:hanging="220"/>
    </w:pPr>
    <w:rPr>
      <w:rFonts w:asciiTheme="minorHAnsi" w:eastAsiaTheme="minorHAnsi" w:hAnsiTheme="minorHAnsi" w:cstheme="minorBidi"/>
      <w:kern w:val="6"/>
      <w:sz w:val="18"/>
      <w:szCs w:val="18"/>
    </w:rPr>
  </w:style>
  <w:style w:type="paragraph" w:styleId="Index5">
    <w:name w:val="index 5"/>
    <w:basedOn w:val="Normal"/>
    <w:next w:val="Normal"/>
    <w:autoRedefine/>
    <w:uiPriority w:val="99"/>
    <w:unhideWhenUsed/>
    <w:rsid w:val="00FF34E1"/>
    <w:pPr>
      <w:ind w:left="1100" w:hanging="220"/>
    </w:pPr>
    <w:rPr>
      <w:rFonts w:asciiTheme="minorHAnsi" w:eastAsiaTheme="minorHAnsi" w:hAnsiTheme="minorHAnsi" w:cstheme="minorBidi"/>
      <w:kern w:val="6"/>
      <w:sz w:val="18"/>
      <w:szCs w:val="18"/>
    </w:rPr>
  </w:style>
  <w:style w:type="paragraph" w:styleId="Index6">
    <w:name w:val="index 6"/>
    <w:basedOn w:val="Normal"/>
    <w:next w:val="Normal"/>
    <w:autoRedefine/>
    <w:uiPriority w:val="99"/>
    <w:unhideWhenUsed/>
    <w:rsid w:val="00FF34E1"/>
    <w:pPr>
      <w:ind w:left="1320" w:hanging="220"/>
    </w:pPr>
    <w:rPr>
      <w:rFonts w:asciiTheme="minorHAnsi" w:eastAsiaTheme="minorHAnsi" w:hAnsiTheme="minorHAnsi" w:cstheme="minorBidi"/>
      <w:kern w:val="6"/>
      <w:sz w:val="18"/>
      <w:szCs w:val="18"/>
    </w:rPr>
  </w:style>
  <w:style w:type="paragraph" w:styleId="Index7">
    <w:name w:val="index 7"/>
    <w:basedOn w:val="Normal"/>
    <w:next w:val="Normal"/>
    <w:autoRedefine/>
    <w:uiPriority w:val="99"/>
    <w:unhideWhenUsed/>
    <w:rsid w:val="00FF34E1"/>
    <w:pPr>
      <w:ind w:left="1540" w:hanging="220"/>
    </w:pPr>
    <w:rPr>
      <w:rFonts w:asciiTheme="minorHAnsi" w:eastAsiaTheme="minorHAnsi" w:hAnsiTheme="minorHAnsi" w:cstheme="minorBidi"/>
      <w:kern w:val="6"/>
      <w:sz w:val="18"/>
      <w:szCs w:val="18"/>
    </w:rPr>
  </w:style>
  <w:style w:type="paragraph" w:styleId="Index8">
    <w:name w:val="index 8"/>
    <w:basedOn w:val="Normal"/>
    <w:next w:val="Normal"/>
    <w:autoRedefine/>
    <w:uiPriority w:val="99"/>
    <w:unhideWhenUsed/>
    <w:rsid w:val="00FF34E1"/>
    <w:pPr>
      <w:ind w:left="1760" w:hanging="220"/>
    </w:pPr>
    <w:rPr>
      <w:rFonts w:asciiTheme="minorHAnsi" w:eastAsiaTheme="minorHAnsi" w:hAnsiTheme="minorHAnsi" w:cstheme="minorBidi"/>
      <w:kern w:val="6"/>
      <w:sz w:val="18"/>
      <w:szCs w:val="18"/>
    </w:rPr>
  </w:style>
  <w:style w:type="paragraph" w:styleId="Index9">
    <w:name w:val="index 9"/>
    <w:basedOn w:val="Normal"/>
    <w:next w:val="Normal"/>
    <w:autoRedefine/>
    <w:uiPriority w:val="99"/>
    <w:unhideWhenUsed/>
    <w:rsid w:val="00FF34E1"/>
    <w:pPr>
      <w:ind w:left="1980" w:hanging="220"/>
    </w:pPr>
    <w:rPr>
      <w:rFonts w:asciiTheme="minorHAnsi" w:eastAsiaTheme="minorHAnsi" w:hAnsiTheme="minorHAnsi" w:cstheme="minorBidi"/>
      <w:kern w:val="6"/>
      <w:sz w:val="18"/>
      <w:szCs w:val="18"/>
    </w:rPr>
  </w:style>
  <w:style w:type="paragraph" w:styleId="IndexHeading">
    <w:name w:val="index heading"/>
    <w:basedOn w:val="Normal"/>
    <w:next w:val="Index1"/>
    <w:uiPriority w:val="99"/>
    <w:unhideWhenUsed/>
    <w:rsid w:val="00FF34E1"/>
    <w:pPr>
      <w:pBdr>
        <w:top w:val="single" w:sz="12" w:space="0" w:color="auto"/>
      </w:pBdr>
      <w:spacing w:before="240" w:after="120"/>
    </w:pPr>
    <w:rPr>
      <w:rFonts w:eastAsiaTheme="minorHAnsi" w:cstheme="minorBidi"/>
      <w:b/>
      <w:bCs/>
      <w:i/>
      <w:iCs/>
      <w:kern w:val="6"/>
      <w:sz w:val="28"/>
      <w:szCs w:val="26"/>
    </w:rPr>
  </w:style>
  <w:style w:type="character" w:styleId="SubtleEmphasis0">
    <w:name w:val="Subtle Emphasis"/>
    <w:aliases w:val="Table_Small"/>
    <w:basedOn w:val="DefaultParagraphFont"/>
    <w:uiPriority w:val="19"/>
    <w:qFormat/>
    <w:rsid w:val="00FF34E1"/>
    <w:rPr>
      <w:rFonts w:ascii="Times New Roman" w:hAnsi="Times New Roman"/>
      <w:i/>
      <w:iCs/>
      <w:color w:val="808080" w:themeColor="text1" w:themeTint="7F"/>
      <w:sz w:val="24"/>
    </w:rPr>
  </w:style>
  <w:style w:type="paragraph" w:styleId="BodyTextFirstIndent">
    <w:name w:val="Body Text First Indent"/>
    <w:basedOn w:val="BodyText"/>
    <w:link w:val="BodyTextFirstIndentChar"/>
    <w:uiPriority w:val="99"/>
    <w:unhideWhenUsed/>
    <w:rsid w:val="00FF34E1"/>
    <w:pPr>
      <w:ind w:firstLine="360"/>
    </w:pPr>
    <w:rPr>
      <w:rFonts w:ascii="Times New Roman" w:eastAsiaTheme="minorHAnsi" w:hAnsi="Times New Roman" w:cstheme="minorBidi"/>
      <w:sz w:val="22"/>
      <w:szCs w:val="22"/>
    </w:rPr>
  </w:style>
  <w:style w:type="character" w:customStyle="1" w:styleId="BodyTextFirstIndentChar">
    <w:name w:val="Body Text First Indent Char"/>
    <w:basedOn w:val="BodyTextChar"/>
    <w:link w:val="BodyTextFirstIndent"/>
    <w:uiPriority w:val="99"/>
    <w:rsid w:val="00FF34E1"/>
    <w:rPr>
      <w:rFonts w:ascii="Times New Roman" w:eastAsiaTheme="minorHAnsi" w:hAnsi="Times New Roman" w:cstheme="minorBidi"/>
      <w:sz w:val="22"/>
      <w:szCs w:val="22"/>
    </w:rPr>
  </w:style>
  <w:style w:type="paragraph" w:styleId="BodyTextFirstIndent2">
    <w:name w:val="Body Text First Indent 2"/>
    <w:basedOn w:val="BodyTextIndent"/>
    <w:link w:val="BodyTextFirstIndent2Char"/>
    <w:uiPriority w:val="99"/>
    <w:unhideWhenUsed/>
    <w:rsid w:val="00FF34E1"/>
    <w:pPr>
      <w:numPr>
        <w:ilvl w:val="0"/>
      </w:numPr>
      <w:tabs>
        <w:tab w:val="clear" w:pos="792"/>
        <w:tab w:val="clear" w:pos="1512"/>
        <w:tab w:val="clear" w:pos="2232"/>
        <w:tab w:val="clear" w:pos="4392"/>
        <w:tab w:val="clear" w:pos="7722"/>
      </w:tabs>
      <w:ind w:left="360" w:firstLine="360"/>
      <w:jc w:val="left"/>
    </w:pPr>
    <w:rPr>
      <w:rFonts w:ascii="Times New Roman" w:eastAsiaTheme="minorHAnsi" w:hAnsi="Times New Roman" w:cstheme="minorBidi"/>
      <w:kern w:val="6"/>
      <w:sz w:val="22"/>
      <w:szCs w:val="22"/>
    </w:rPr>
  </w:style>
  <w:style w:type="character" w:customStyle="1" w:styleId="BodyTextFirstIndent2Char">
    <w:name w:val="Body Text First Indent 2 Char"/>
    <w:basedOn w:val="BodyTextIndentChar"/>
    <w:link w:val="BodyTextFirstIndent2"/>
    <w:uiPriority w:val="99"/>
    <w:rsid w:val="00FF34E1"/>
    <w:rPr>
      <w:rFonts w:ascii="Times New Roman" w:eastAsiaTheme="minorHAnsi" w:hAnsi="Times New Roman" w:cstheme="minorBidi"/>
      <w:kern w:val="6"/>
      <w:sz w:val="22"/>
      <w:szCs w:val="22"/>
    </w:rPr>
  </w:style>
  <w:style w:type="paragraph" w:styleId="Closing">
    <w:name w:val="Closing"/>
    <w:basedOn w:val="Normal"/>
    <w:link w:val="ClosingChar"/>
    <w:uiPriority w:val="99"/>
    <w:unhideWhenUsed/>
    <w:rsid w:val="00FF34E1"/>
    <w:pPr>
      <w:ind w:left="4320"/>
    </w:pPr>
    <w:rPr>
      <w:rFonts w:eastAsiaTheme="minorHAnsi" w:cstheme="minorBidi"/>
      <w:kern w:val="6"/>
      <w:sz w:val="22"/>
      <w:szCs w:val="22"/>
    </w:rPr>
  </w:style>
  <w:style w:type="character" w:customStyle="1" w:styleId="ClosingChar">
    <w:name w:val="Closing Char"/>
    <w:basedOn w:val="DefaultParagraphFont"/>
    <w:link w:val="Closing"/>
    <w:uiPriority w:val="99"/>
    <w:rsid w:val="00FF34E1"/>
    <w:rPr>
      <w:rFonts w:ascii="Times New Roman" w:eastAsiaTheme="minorHAnsi" w:hAnsi="Times New Roman" w:cstheme="minorBidi"/>
      <w:kern w:val="6"/>
      <w:sz w:val="22"/>
      <w:szCs w:val="22"/>
    </w:rPr>
  </w:style>
  <w:style w:type="paragraph" w:styleId="Date">
    <w:name w:val="Date"/>
    <w:basedOn w:val="Normal"/>
    <w:next w:val="Normal"/>
    <w:link w:val="DateChar"/>
    <w:uiPriority w:val="99"/>
    <w:unhideWhenUsed/>
    <w:rsid w:val="00FF34E1"/>
    <w:rPr>
      <w:rFonts w:eastAsiaTheme="minorHAnsi" w:cstheme="minorBidi"/>
      <w:kern w:val="6"/>
      <w:sz w:val="22"/>
      <w:szCs w:val="22"/>
    </w:rPr>
  </w:style>
  <w:style w:type="character" w:customStyle="1" w:styleId="DateChar">
    <w:name w:val="Date Char"/>
    <w:basedOn w:val="DefaultParagraphFont"/>
    <w:link w:val="Date"/>
    <w:uiPriority w:val="99"/>
    <w:rsid w:val="00FF34E1"/>
    <w:rPr>
      <w:rFonts w:ascii="Times New Roman" w:eastAsiaTheme="minorHAnsi" w:hAnsi="Times New Roman" w:cstheme="minorBidi"/>
      <w:kern w:val="6"/>
      <w:sz w:val="22"/>
      <w:szCs w:val="22"/>
    </w:rPr>
  </w:style>
  <w:style w:type="paragraph" w:styleId="E-mailSignature">
    <w:name w:val="E-mail Signature"/>
    <w:basedOn w:val="Normal"/>
    <w:link w:val="E-mailSignatureChar"/>
    <w:uiPriority w:val="99"/>
    <w:unhideWhenUsed/>
    <w:rsid w:val="00FF34E1"/>
    <w:rPr>
      <w:rFonts w:eastAsiaTheme="minorHAnsi" w:cstheme="minorBidi"/>
      <w:kern w:val="6"/>
      <w:sz w:val="22"/>
      <w:szCs w:val="22"/>
    </w:rPr>
  </w:style>
  <w:style w:type="character" w:customStyle="1" w:styleId="E-mailSignatureChar">
    <w:name w:val="E-mail Signature Char"/>
    <w:basedOn w:val="DefaultParagraphFont"/>
    <w:link w:val="E-mailSignature"/>
    <w:uiPriority w:val="99"/>
    <w:rsid w:val="00FF34E1"/>
    <w:rPr>
      <w:rFonts w:ascii="Times New Roman" w:eastAsiaTheme="minorHAnsi" w:hAnsi="Times New Roman" w:cstheme="minorBidi"/>
      <w:kern w:val="6"/>
      <w:sz w:val="22"/>
      <w:szCs w:val="22"/>
    </w:rPr>
  </w:style>
  <w:style w:type="paragraph" w:styleId="EnvelopeAddress">
    <w:name w:val="envelope address"/>
    <w:basedOn w:val="Normal"/>
    <w:uiPriority w:val="99"/>
    <w:unhideWhenUsed/>
    <w:rsid w:val="00FF34E1"/>
    <w:pPr>
      <w:framePr w:w="7920" w:h="1980" w:hRule="exact" w:hSpace="180" w:wrap="auto" w:hAnchor="page" w:xAlign="center" w:yAlign="bottom"/>
      <w:ind w:left="2880"/>
    </w:pPr>
    <w:rPr>
      <w:rFonts w:asciiTheme="majorHAnsi" w:eastAsiaTheme="majorEastAsia" w:hAnsiTheme="majorHAnsi" w:cstheme="majorBidi"/>
      <w:kern w:val="6"/>
      <w:sz w:val="24"/>
      <w:szCs w:val="24"/>
    </w:rPr>
  </w:style>
  <w:style w:type="paragraph" w:styleId="EnvelopeReturn">
    <w:name w:val="envelope return"/>
    <w:basedOn w:val="Normal"/>
    <w:uiPriority w:val="99"/>
    <w:unhideWhenUsed/>
    <w:rsid w:val="00FF34E1"/>
    <w:rPr>
      <w:rFonts w:asciiTheme="majorHAnsi" w:eastAsiaTheme="majorEastAsia" w:hAnsiTheme="majorHAnsi" w:cstheme="majorBidi"/>
      <w:kern w:val="6"/>
    </w:rPr>
  </w:style>
  <w:style w:type="paragraph" w:styleId="HTMLPreformatted">
    <w:name w:val="HTML Preformatted"/>
    <w:basedOn w:val="Normal"/>
    <w:link w:val="HTMLPreformattedChar"/>
    <w:uiPriority w:val="99"/>
    <w:unhideWhenUsed/>
    <w:rsid w:val="00FF34E1"/>
    <w:rPr>
      <w:rFonts w:ascii="Consolas" w:eastAsiaTheme="minorHAnsi" w:hAnsi="Consolas" w:cs="Consolas"/>
      <w:kern w:val="6"/>
    </w:rPr>
  </w:style>
  <w:style w:type="character" w:customStyle="1" w:styleId="HTMLPreformattedChar">
    <w:name w:val="HTML Preformatted Char"/>
    <w:basedOn w:val="DefaultParagraphFont"/>
    <w:link w:val="HTMLPreformatted"/>
    <w:uiPriority w:val="99"/>
    <w:rsid w:val="00FF34E1"/>
    <w:rPr>
      <w:rFonts w:ascii="Consolas" w:eastAsiaTheme="minorHAnsi" w:hAnsi="Consolas" w:cs="Consolas"/>
      <w:kern w:val="6"/>
    </w:rPr>
  </w:style>
  <w:style w:type="paragraph" w:styleId="List5">
    <w:name w:val="List 5"/>
    <w:basedOn w:val="Normal"/>
    <w:uiPriority w:val="99"/>
    <w:unhideWhenUsed/>
    <w:rsid w:val="00FF34E1"/>
    <w:pPr>
      <w:ind w:left="1800" w:hanging="360"/>
      <w:contextualSpacing/>
    </w:pPr>
    <w:rPr>
      <w:rFonts w:eastAsiaTheme="minorHAnsi" w:cstheme="minorBidi"/>
      <w:kern w:val="6"/>
      <w:sz w:val="22"/>
      <w:szCs w:val="22"/>
    </w:rPr>
  </w:style>
  <w:style w:type="paragraph" w:styleId="ListBullet5">
    <w:name w:val="List Bullet 5"/>
    <w:basedOn w:val="Normal"/>
    <w:uiPriority w:val="99"/>
    <w:unhideWhenUsed/>
    <w:rsid w:val="00FF34E1"/>
    <w:pPr>
      <w:numPr>
        <w:numId w:val="85"/>
      </w:numPr>
      <w:contextualSpacing/>
    </w:pPr>
    <w:rPr>
      <w:rFonts w:eastAsiaTheme="minorHAnsi" w:cstheme="minorBidi"/>
      <w:kern w:val="6"/>
      <w:sz w:val="22"/>
      <w:szCs w:val="22"/>
    </w:rPr>
  </w:style>
  <w:style w:type="paragraph" w:styleId="ListContinue">
    <w:name w:val="List Continue"/>
    <w:basedOn w:val="Normal"/>
    <w:uiPriority w:val="99"/>
    <w:unhideWhenUsed/>
    <w:rsid w:val="00FF34E1"/>
    <w:pPr>
      <w:spacing w:after="120"/>
      <w:ind w:left="360"/>
      <w:contextualSpacing/>
    </w:pPr>
    <w:rPr>
      <w:rFonts w:eastAsiaTheme="minorHAnsi" w:cstheme="minorBidi"/>
      <w:kern w:val="6"/>
      <w:sz w:val="22"/>
      <w:szCs w:val="22"/>
    </w:rPr>
  </w:style>
  <w:style w:type="paragraph" w:styleId="ListContinue3">
    <w:name w:val="List Continue 3"/>
    <w:basedOn w:val="Normal"/>
    <w:uiPriority w:val="99"/>
    <w:unhideWhenUsed/>
    <w:rsid w:val="00FF34E1"/>
    <w:pPr>
      <w:spacing w:after="120"/>
      <w:ind w:left="1080"/>
      <w:contextualSpacing/>
    </w:pPr>
    <w:rPr>
      <w:rFonts w:eastAsiaTheme="minorHAnsi" w:cstheme="minorBidi"/>
      <w:kern w:val="6"/>
      <w:sz w:val="22"/>
      <w:szCs w:val="22"/>
    </w:rPr>
  </w:style>
  <w:style w:type="paragraph" w:styleId="ListContinue4">
    <w:name w:val="List Continue 4"/>
    <w:basedOn w:val="Normal"/>
    <w:uiPriority w:val="99"/>
    <w:unhideWhenUsed/>
    <w:rsid w:val="00FF34E1"/>
    <w:pPr>
      <w:spacing w:after="120"/>
      <w:ind w:left="1440"/>
      <w:contextualSpacing/>
    </w:pPr>
    <w:rPr>
      <w:rFonts w:eastAsiaTheme="minorHAnsi" w:cstheme="minorBidi"/>
      <w:kern w:val="6"/>
      <w:sz w:val="22"/>
      <w:szCs w:val="22"/>
    </w:rPr>
  </w:style>
  <w:style w:type="paragraph" w:styleId="ListContinue5">
    <w:name w:val="List Continue 5"/>
    <w:basedOn w:val="Normal"/>
    <w:uiPriority w:val="99"/>
    <w:unhideWhenUsed/>
    <w:rsid w:val="00FF34E1"/>
    <w:pPr>
      <w:spacing w:after="120"/>
      <w:ind w:left="1800"/>
      <w:contextualSpacing/>
    </w:pPr>
    <w:rPr>
      <w:rFonts w:eastAsiaTheme="minorHAnsi" w:cstheme="minorBidi"/>
      <w:kern w:val="6"/>
      <w:sz w:val="22"/>
      <w:szCs w:val="22"/>
    </w:rPr>
  </w:style>
  <w:style w:type="paragraph" w:styleId="ListNumber2">
    <w:name w:val="List Number 2"/>
    <w:basedOn w:val="Normal"/>
    <w:uiPriority w:val="99"/>
    <w:unhideWhenUsed/>
    <w:rsid w:val="00FF34E1"/>
    <w:pPr>
      <w:numPr>
        <w:numId w:val="86"/>
      </w:numPr>
      <w:contextualSpacing/>
    </w:pPr>
    <w:rPr>
      <w:rFonts w:eastAsiaTheme="minorHAnsi" w:cstheme="minorBidi"/>
      <w:kern w:val="6"/>
      <w:sz w:val="22"/>
      <w:szCs w:val="22"/>
    </w:rPr>
  </w:style>
  <w:style w:type="paragraph" w:styleId="ListNumber4">
    <w:name w:val="List Number 4"/>
    <w:basedOn w:val="Normal"/>
    <w:uiPriority w:val="99"/>
    <w:unhideWhenUsed/>
    <w:rsid w:val="00FF34E1"/>
    <w:pPr>
      <w:numPr>
        <w:numId w:val="88"/>
      </w:numPr>
      <w:contextualSpacing/>
    </w:pPr>
    <w:rPr>
      <w:rFonts w:eastAsiaTheme="minorHAnsi" w:cstheme="minorBidi"/>
      <w:kern w:val="6"/>
      <w:sz w:val="22"/>
      <w:szCs w:val="22"/>
    </w:rPr>
  </w:style>
  <w:style w:type="paragraph" w:styleId="ListNumber5">
    <w:name w:val="List Number 5"/>
    <w:basedOn w:val="Normal"/>
    <w:uiPriority w:val="99"/>
    <w:unhideWhenUsed/>
    <w:rsid w:val="00FF34E1"/>
    <w:pPr>
      <w:numPr>
        <w:numId w:val="89"/>
      </w:numPr>
      <w:contextualSpacing/>
    </w:pPr>
    <w:rPr>
      <w:rFonts w:eastAsiaTheme="minorHAnsi" w:cstheme="minorBidi"/>
      <w:kern w:val="6"/>
      <w:sz w:val="22"/>
      <w:szCs w:val="22"/>
    </w:rPr>
  </w:style>
  <w:style w:type="paragraph" w:styleId="MacroText">
    <w:name w:val="macro"/>
    <w:link w:val="MacroTextChar"/>
    <w:uiPriority w:val="99"/>
    <w:unhideWhenUsed/>
    <w:rsid w:val="00FF34E1"/>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uiPriority w:val="99"/>
    <w:rsid w:val="00FF34E1"/>
    <w:rPr>
      <w:rFonts w:ascii="Consolas" w:eastAsiaTheme="minorHAnsi" w:hAnsi="Consolas" w:cs="Consolas"/>
    </w:rPr>
  </w:style>
  <w:style w:type="paragraph" w:styleId="MessageHeader">
    <w:name w:val="Message Header"/>
    <w:basedOn w:val="Normal"/>
    <w:link w:val="MessageHeaderChar"/>
    <w:uiPriority w:val="99"/>
    <w:unhideWhenUsed/>
    <w:rsid w:val="00FF34E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kern w:val="6"/>
      <w:sz w:val="24"/>
      <w:szCs w:val="24"/>
    </w:rPr>
  </w:style>
  <w:style w:type="character" w:customStyle="1" w:styleId="MessageHeaderChar">
    <w:name w:val="Message Header Char"/>
    <w:basedOn w:val="DefaultParagraphFont"/>
    <w:link w:val="MessageHeader"/>
    <w:uiPriority w:val="99"/>
    <w:rsid w:val="00FF34E1"/>
    <w:rPr>
      <w:rFonts w:asciiTheme="majorHAnsi" w:eastAsiaTheme="majorEastAsia" w:hAnsiTheme="majorHAnsi" w:cstheme="majorBidi"/>
      <w:kern w:val="6"/>
      <w:sz w:val="24"/>
      <w:szCs w:val="24"/>
      <w:shd w:val="pct20" w:color="auto" w:fill="auto"/>
    </w:rPr>
  </w:style>
  <w:style w:type="paragraph" w:styleId="NormalIndent">
    <w:name w:val="Normal Indent"/>
    <w:basedOn w:val="Normal"/>
    <w:uiPriority w:val="99"/>
    <w:unhideWhenUsed/>
    <w:rsid w:val="00FF34E1"/>
    <w:pPr>
      <w:ind w:left="720"/>
    </w:pPr>
    <w:rPr>
      <w:rFonts w:eastAsiaTheme="minorHAnsi" w:cstheme="minorBidi"/>
      <w:kern w:val="6"/>
      <w:sz w:val="22"/>
      <w:szCs w:val="22"/>
    </w:rPr>
  </w:style>
  <w:style w:type="paragraph" w:styleId="NoteHeading">
    <w:name w:val="Note Heading"/>
    <w:basedOn w:val="Normal"/>
    <w:next w:val="Normal"/>
    <w:link w:val="NoteHeadingChar"/>
    <w:uiPriority w:val="99"/>
    <w:unhideWhenUsed/>
    <w:rsid w:val="00FF34E1"/>
    <w:rPr>
      <w:rFonts w:eastAsiaTheme="minorHAnsi" w:cstheme="minorBidi"/>
      <w:kern w:val="6"/>
      <w:sz w:val="22"/>
      <w:szCs w:val="22"/>
    </w:rPr>
  </w:style>
  <w:style w:type="character" w:customStyle="1" w:styleId="NoteHeadingChar">
    <w:name w:val="Note Heading Char"/>
    <w:basedOn w:val="DefaultParagraphFont"/>
    <w:link w:val="NoteHeading"/>
    <w:uiPriority w:val="99"/>
    <w:rsid w:val="00FF34E1"/>
    <w:rPr>
      <w:rFonts w:ascii="Times New Roman" w:eastAsiaTheme="minorHAnsi" w:hAnsi="Times New Roman" w:cstheme="minorBidi"/>
      <w:kern w:val="6"/>
      <w:sz w:val="22"/>
      <w:szCs w:val="22"/>
    </w:rPr>
  </w:style>
  <w:style w:type="paragraph" w:styleId="Salutation">
    <w:name w:val="Salutation"/>
    <w:basedOn w:val="Normal"/>
    <w:next w:val="Normal"/>
    <w:link w:val="SalutationChar"/>
    <w:uiPriority w:val="99"/>
    <w:unhideWhenUsed/>
    <w:rsid w:val="00FF34E1"/>
    <w:rPr>
      <w:rFonts w:eastAsiaTheme="minorHAnsi" w:cstheme="minorBidi"/>
      <w:kern w:val="6"/>
      <w:sz w:val="22"/>
      <w:szCs w:val="22"/>
    </w:rPr>
  </w:style>
  <w:style w:type="character" w:customStyle="1" w:styleId="SalutationChar">
    <w:name w:val="Salutation Char"/>
    <w:basedOn w:val="DefaultParagraphFont"/>
    <w:link w:val="Salutation"/>
    <w:uiPriority w:val="99"/>
    <w:rsid w:val="00FF34E1"/>
    <w:rPr>
      <w:rFonts w:ascii="Times New Roman" w:eastAsiaTheme="minorHAnsi" w:hAnsi="Times New Roman" w:cstheme="minorBidi"/>
      <w:kern w:val="6"/>
      <w:sz w:val="22"/>
      <w:szCs w:val="22"/>
    </w:rPr>
  </w:style>
  <w:style w:type="paragraph" w:styleId="Signature">
    <w:name w:val="Signature"/>
    <w:basedOn w:val="Normal"/>
    <w:link w:val="SignatureChar"/>
    <w:uiPriority w:val="99"/>
    <w:unhideWhenUsed/>
    <w:rsid w:val="00FF34E1"/>
    <w:pPr>
      <w:ind w:left="4320"/>
    </w:pPr>
    <w:rPr>
      <w:rFonts w:eastAsiaTheme="minorHAnsi" w:cstheme="minorBidi"/>
      <w:kern w:val="6"/>
      <w:sz w:val="22"/>
      <w:szCs w:val="22"/>
    </w:rPr>
  </w:style>
  <w:style w:type="character" w:customStyle="1" w:styleId="SignatureChar">
    <w:name w:val="Signature Char"/>
    <w:basedOn w:val="DefaultParagraphFont"/>
    <w:link w:val="Signature"/>
    <w:uiPriority w:val="99"/>
    <w:rsid w:val="00FF34E1"/>
    <w:rPr>
      <w:rFonts w:ascii="Times New Roman" w:eastAsiaTheme="minorHAnsi" w:hAnsi="Times New Roman" w:cstheme="minorBidi"/>
      <w:kern w:val="6"/>
      <w:sz w:val="22"/>
      <w:szCs w:val="22"/>
    </w:rPr>
  </w:style>
  <w:style w:type="paragraph" w:styleId="TableofAuthorities">
    <w:name w:val="table of authorities"/>
    <w:basedOn w:val="Normal"/>
    <w:next w:val="Normal"/>
    <w:uiPriority w:val="99"/>
    <w:unhideWhenUsed/>
    <w:rsid w:val="00FF34E1"/>
    <w:pPr>
      <w:ind w:left="220" w:hanging="220"/>
    </w:pPr>
    <w:rPr>
      <w:rFonts w:eastAsiaTheme="minorHAnsi" w:cstheme="minorBidi"/>
      <w:kern w:val="6"/>
      <w:sz w:val="22"/>
      <w:szCs w:val="22"/>
    </w:rPr>
  </w:style>
  <w:style w:type="table" w:styleId="TableGrid10">
    <w:name w:val="Table Grid 1"/>
    <w:uiPriority w:val="99"/>
    <w:unhideWhenUsed/>
    <w:rsid w:val="00FF34E1"/>
    <w:rPr>
      <w:rFonts w:ascii="Times New Roman" w:eastAsiaTheme="minorHAnsi" w:hAnsi="Times New Roman" w:cstheme="minorBidi"/>
      <w:color w:val="000000" w:themeColor="text1"/>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bullet">
    <w:name w:val="bullet"/>
    <w:basedOn w:val="Normal"/>
    <w:next w:val="Normal"/>
    <w:qFormat/>
    <w:rsid w:val="00FF34E1"/>
    <w:pPr>
      <w:spacing w:before="80" w:after="120"/>
    </w:pPr>
    <w:rPr>
      <w:rFonts w:eastAsiaTheme="minorHAnsi" w:cstheme="minorBidi"/>
      <w:kern w:val="6"/>
      <w:sz w:val="22"/>
      <w:szCs w:val="22"/>
    </w:rPr>
  </w:style>
  <w:style w:type="paragraph" w:customStyle="1" w:styleId="NEEDEdit">
    <w:name w:val="NEED_Edit"/>
    <w:basedOn w:val="Normal"/>
    <w:qFormat/>
    <w:rsid w:val="00FF34E1"/>
    <w:rPr>
      <w:rFonts w:eastAsiaTheme="minorHAnsi" w:cstheme="minorBidi"/>
      <w:color w:val="FF0000"/>
      <w:kern w:val="6"/>
      <w:sz w:val="22"/>
      <w:szCs w:val="22"/>
    </w:rPr>
  </w:style>
  <w:style w:type="paragraph" w:customStyle="1" w:styleId="hyperlinktable">
    <w:name w:val="hyperlink_table"/>
    <w:basedOn w:val="Mediumtext"/>
    <w:uiPriority w:val="21"/>
    <w:qFormat/>
    <w:rsid w:val="00FF34E1"/>
    <w:pPr>
      <w:spacing w:after="100"/>
    </w:pPr>
    <w:rPr>
      <w:u w:val="wave"/>
    </w:rPr>
  </w:style>
  <w:style w:type="paragraph" w:customStyle="1" w:styleId="tableMedparagspace">
    <w:name w:val="table_Med_parag_space"/>
    <w:basedOn w:val="Normal"/>
    <w:rsid w:val="00FF34E1"/>
    <w:rPr>
      <w:rFonts w:eastAsiaTheme="minorHAnsi" w:cstheme="minorBidi"/>
      <w:kern w:val="6"/>
      <w:szCs w:val="22"/>
    </w:rPr>
  </w:style>
  <w:style w:type="character" w:customStyle="1" w:styleId="st">
    <w:name w:val="st"/>
    <w:basedOn w:val="DefaultParagraphFont"/>
    <w:rsid w:val="00FF34E1"/>
  </w:style>
  <w:style w:type="character" w:styleId="IntenseEmphasis">
    <w:name w:val="Intense Emphasis"/>
    <w:uiPriority w:val="21"/>
    <w:qFormat/>
    <w:rsid w:val="00FF34E1"/>
    <w:rPr>
      <w:b/>
      <w:bCs/>
      <w:i/>
      <w:iCs/>
      <w:color w:val="4F81BD" w:themeColor="accent1"/>
      <w:sz w:val="22"/>
      <w:szCs w:val="22"/>
    </w:rPr>
  </w:style>
  <w:style w:type="table" w:styleId="TableClassic2">
    <w:name w:val="Table Classic 2"/>
    <w:basedOn w:val="TableNormal"/>
    <w:rsid w:val="00FF34E1"/>
    <w:pPr>
      <w:spacing w:after="120"/>
      <w:ind w:firstLine="360"/>
    </w:pPr>
    <w:rPr>
      <w:rFonts w:asciiTheme="minorHAnsi" w:eastAsiaTheme="minorEastAsia" w:hAnsiTheme="minorHAnsi" w:cstheme="minorBidi"/>
      <w:sz w:val="22"/>
      <w:szCs w:val="22"/>
      <w:lang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FF34E1"/>
    <w:pPr>
      <w:spacing w:after="120"/>
      <w:ind w:firstLine="360"/>
    </w:pPr>
    <w:rPr>
      <w:rFonts w:asciiTheme="minorHAnsi" w:eastAsiaTheme="minorEastAsia" w:hAnsiTheme="minorHAnsi" w:cstheme="minorBidi"/>
      <w:sz w:val="22"/>
      <w:szCs w:val="22"/>
      <w:lang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3">
    <w:name w:val="Light List Accent 3"/>
    <w:basedOn w:val="TableNormal"/>
    <w:uiPriority w:val="61"/>
    <w:rsid w:val="00FF34E1"/>
    <w:pPr>
      <w:jc w:val="center"/>
    </w:pPr>
    <w:rPr>
      <w:rFonts w:asciiTheme="minorHAnsi" w:eastAsiaTheme="minorEastAsia" w:hAnsiTheme="minorHAnsi" w:cstheme="minorBidi"/>
      <w:sz w:val="22"/>
      <w:szCs w:val="22"/>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OC9Char">
    <w:name w:val="TOC 9 Char"/>
    <w:basedOn w:val="DefaultParagraphFont"/>
    <w:link w:val="TOC9"/>
    <w:uiPriority w:val="39"/>
    <w:rsid w:val="00FF34E1"/>
    <w:rPr>
      <w:rFonts w:ascii="Times New Roman" w:eastAsia="Times New Roman" w:hAnsi="Times New Roman"/>
    </w:rPr>
  </w:style>
  <w:style w:type="paragraph" w:customStyle="1" w:styleId="bullett">
    <w:name w:val="bullett"/>
    <w:basedOn w:val="Normal"/>
    <w:uiPriority w:val="21"/>
    <w:qFormat/>
    <w:rsid w:val="00FF34E1"/>
    <w:pPr>
      <w:spacing w:before="120" w:after="120"/>
    </w:pPr>
    <w:rPr>
      <w:rFonts w:eastAsiaTheme="minorEastAsia" w:cstheme="minorBidi"/>
      <w:kern w:val="6"/>
      <w:sz w:val="22"/>
      <w:szCs w:val="22"/>
      <w:lang w:bidi="en-US"/>
    </w:rPr>
  </w:style>
  <w:style w:type="character" w:customStyle="1" w:styleId="ptext-1">
    <w:name w:val="ptext-1"/>
    <w:basedOn w:val="DefaultParagraphFont"/>
    <w:rsid w:val="00FF34E1"/>
  </w:style>
  <w:style w:type="character" w:customStyle="1" w:styleId="sectno">
    <w:name w:val="sectno"/>
    <w:basedOn w:val="DefaultParagraphFont"/>
    <w:rsid w:val="00FF34E1"/>
  </w:style>
  <w:style w:type="paragraph" w:customStyle="1" w:styleId="WarningCaution">
    <w:name w:val="Warning_Caution"/>
    <w:basedOn w:val="Normal"/>
    <w:link w:val="WarningCautionChar"/>
    <w:qFormat/>
    <w:rsid w:val="00FF34E1"/>
    <w:pPr>
      <w:framePr w:hSpace="180" w:wrap="around" w:vAnchor="text" w:hAnchor="text" w:y="1"/>
      <w:pBdr>
        <w:top w:val="single" w:sz="18" w:space="1" w:color="FF4747"/>
        <w:left w:val="single" w:sz="18" w:space="1" w:color="FF4747"/>
        <w:bottom w:val="single" w:sz="18" w:space="1" w:color="FF4747"/>
        <w:right w:val="single" w:sz="18" w:space="1" w:color="FF4747"/>
      </w:pBdr>
    </w:pPr>
    <w:rPr>
      <w:rFonts w:ascii="Arial" w:eastAsiaTheme="minorHAnsi" w:hAnsi="Arial" w:cs="Arial"/>
      <w:color w:val="FF0000"/>
      <w:kern w:val="6"/>
      <w:szCs w:val="22"/>
    </w:rPr>
  </w:style>
  <w:style w:type="character" w:customStyle="1" w:styleId="WarningCautionChar">
    <w:name w:val="Warning_Caution Char"/>
    <w:basedOn w:val="DefaultParagraphFont"/>
    <w:link w:val="WarningCaution"/>
    <w:rsid w:val="00FF34E1"/>
    <w:rPr>
      <w:rFonts w:ascii="Arial" w:eastAsiaTheme="minorHAnsi" w:hAnsi="Arial" w:cs="Arial"/>
      <w:color w:val="FF0000"/>
      <w:kern w:val="6"/>
      <w:szCs w:val="22"/>
    </w:rPr>
  </w:style>
  <w:style w:type="character" w:customStyle="1" w:styleId="searchcontent">
    <w:name w:val="searchcontent"/>
    <w:basedOn w:val="DefaultParagraphFont"/>
    <w:rsid w:val="00FF34E1"/>
  </w:style>
  <w:style w:type="paragraph" w:customStyle="1" w:styleId="HYPERTOCTABLE">
    <w:name w:val="HYPER TOC TABLE"/>
    <w:basedOn w:val="Normal"/>
    <w:next w:val="Normal"/>
    <w:qFormat/>
    <w:rsid w:val="00FF34E1"/>
    <w:rPr>
      <w:rFonts w:ascii="Arial" w:hAnsi="Arial"/>
      <w:b/>
      <w:bCs/>
      <w:color w:val="FFFFFF" w:themeColor="background1"/>
      <w:kern w:val="16"/>
      <w:sz w:val="18"/>
    </w:rPr>
  </w:style>
  <w:style w:type="paragraph" w:customStyle="1" w:styleId="HeaderFormat">
    <w:name w:val="Header_Format"/>
    <w:basedOn w:val="Normal"/>
    <w:qFormat/>
    <w:rsid w:val="00FF34E1"/>
    <w:rPr>
      <w:rFonts w:ascii="Arial" w:eastAsiaTheme="minorHAnsi" w:hAnsi="Arial" w:cs="Arial"/>
      <w:b/>
      <w:color w:val="000000" w:themeColor="text1"/>
      <w:kern w:val="6"/>
      <w:sz w:val="16"/>
      <w:szCs w:val="22"/>
    </w:rPr>
  </w:style>
  <w:style w:type="character" w:customStyle="1" w:styleId="MARKED">
    <w:name w:val="MARKED"/>
    <w:basedOn w:val="DefaultParagraphFont"/>
    <w:uiPriority w:val="1"/>
    <w:qFormat/>
    <w:rsid w:val="00FF34E1"/>
    <w:rPr>
      <w:color w:val="FF0000"/>
      <w:kern w:val="16"/>
      <w:u w:val="none" w:color="C0C0C0"/>
    </w:rPr>
  </w:style>
  <w:style w:type="paragraph" w:customStyle="1" w:styleId="HYPERTOCBLK">
    <w:name w:val="HYPER TOC BLK"/>
    <w:basedOn w:val="Normal"/>
    <w:next w:val="Normal"/>
    <w:qFormat/>
    <w:rsid w:val="00FF34E1"/>
    <w:rPr>
      <w:rFonts w:ascii="Arial" w:eastAsiaTheme="minorHAnsi" w:hAnsi="Arial" w:cstheme="minorBidi"/>
      <w:b/>
      <w:color w:val="000000" w:themeColor="text1"/>
      <w:kern w:val="2"/>
      <w:sz w:val="18"/>
      <w:szCs w:val="22"/>
    </w:rPr>
  </w:style>
  <w:style w:type="character" w:styleId="HTMLDefinition">
    <w:name w:val="HTML Definition"/>
    <w:basedOn w:val="DefaultParagraphFont"/>
    <w:uiPriority w:val="99"/>
    <w:semiHidden/>
    <w:unhideWhenUsed/>
    <w:rsid w:val="00FF34E1"/>
    <w:rPr>
      <w:i/>
      <w:iCs/>
    </w:rPr>
  </w:style>
  <w:style w:type="paragraph" w:customStyle="1" w:styleId="Heading3-HIDDEN">
    <w:name w:val="Heading 3 - HIDDEN"/>
    <w:basedOn w:val="Heading3"/>
    <w:next w:val="Normal"/>
    <w:rsid w:val="00FF34E1"/>
    <w:pPr>
      <w:numPr>
        <w:ilvl w:val="2"/>
      </w:numPr>
      <w:pBdr>
        <w:top w:val="single" w:sz="8" w:space="1" w:color="CCCCCC"/>
        <w:left w:val="single" w:sz="8" w:space="4" w:color="CCCCCC"/>
        <w:bottom w:val="single" w:sz="8" w:space="1" w:color="CCCCCC"/>
        <w:right w:val="single" w:sz="8" w:space="4" w:color="CCCCCC"/>
      </w:pBdr>
      <w:shd w:val="clear" w:color="auto" w:fill="CCCCCC"/>
      <w:spacing w:before="360" w:after="240"/>
      <w:ind w:left="2970"/>
    </w:pPr>
    <w:rPr>
      <w:rFonts w:ascii="Times New Roman" w:eastAsiaTheme="majorEastAsia" w:hAnsi="Times New Roman" w:cstheme="majorBidi"/>
      <w:bCs/>
      <w:vanish/>
      <w:kern w:val="2"/>
      <w:szCs w:val="22"/>
    </w:rPr>
  </w:style>
  <w:style w:type="character" w:styleId="Mention">
    <w:name w:val="Mention"/>
    <w:basedOn w:val="DefaultParagraphFont"/>
    <w:uiPriority w:val="99"/>
    <w:unhideWhenUsed/>
    <w:rsid w:val="00FF34E1"/>
    <w:rPr>
      <w:color w:val="2B579A"/>
      <w:shd w:val="clear" w:color="auto" w:fill="E6E6E6"/>
    </w:rPr>
  </w:style>
  <w:style w:type="paragraph" w:customStyle="1" w:styleId="statutory-body-3em">
    <w:name w:val="statutory-body-3em"/>
    <w:basedOn w:val="Normal"/>
    <w:rsid w:val="00FF34E1"/>
    <w:pPr>
      <w:spacing w:before="100" w:beforeAutospacing="1" w:after="100" w:afterAutospacing="1"/>
    </w:pPr>
    <w:rPr>
      <w:sz w:val="24"/>
      <w:szCs w:val="24"/>
    </w:rPr>
  </w:style>
  <w:style w:type="paragraph" w:customStyle="1" w:styleId="statutory-body-4em">
    <w:name w:val="statutory-body-4em"/>
    <w:basedOn w:val="Normal"/>
    <w:rsid w:val="00FF34E1"/>
    <w:pPr>
      <w:spacing w:before="100" w:beforeAutospacing="1" w:after="100" w:afterAutospacing="1"/>
    </w:pPr>
    <w:rPr>
      <w:sz w:val="24"/>
      <w:szCs w:val="24"/>
    </w:rPr>
  </w:style>
  <w:style w:type="paragraph" w:customStyle="1" w:styleId="pf0">
    <w:name w:val="pf0"/>
    <w:basedOn w:val="Normal"/>
    <w:rsid w:val="00FF34E1"/>
    <w:pPr>
      <w:spacing w:before="100" w:beforeAutospacing="1" w:after="100" w:afterAutospacing="1"/>
      <w:ind w:left="20"/>
    </w:pPr>
    <w:rPr>
      <w:sz w:val="24"/>
      <w:szCs w:val="24"/>
    </w:rPr>
  </w:style>
  <w:style w:type="paragraph" w:customStyle="1" w:styleId="pf1">
    <w:name w:val="pf1"/>
    <w:basedOn w:val="Normal"/>
    <w:rsid w:val="00FF34E1"/>
    <w:pPr>
      <w:spacing w:before="100" w:beforeAutospacing="1" w:after="100" w:afterAutospacing="1"/>
      <w:ind w:left="40"/>
    </w:pPr>
    <w:rPr>
      <w:sz w:val="24"/>
      <w:szCs w:val="24"/>
    </w:rPr>
  </w:style>
  <w:style w:type="character" w:customStyle="1" w:styleId="cf01">
    <w:name w:val="cf01"/>
    <w:basedOn w:val="DefaultParagraphFont"/>
    <w:rsid w:val="00FF34E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9089">
      <w:bodyDiv w:val="1"/>
      <w:marLeft w:val="0"/>
      <w:marRight w:val="0"/>
      <w:marTop w:val="0"/>
      <w:marBottom w:val="0"/>
      <w:divBdr>
        <w:top w:val="none" w:sz="0" w:space="0" w:color="auto"/>
        <w:left w:val="none" w:sz="0" w:space="0" w:color="auto"/>
        <w:bottom w:val="none" w:sz="0" w:space="0" w:color="auto"/>
        <w:right w:val="none" w:sz="0" w:space="0" w:color="auto"/>
      </w:divBdr>
    </w:div>
    <w:div w:id="407727953">
      <w:bodyDiv w:val="1"/>
      <w:marLeft w:val="0"/>
      <w:marRight w:val="0"/>
      <w:marTop w:val="0"/>
      <w:marBottom w:val="0"/>
      <w:divBdr>
        <w:top w:val="none" w:sz="0" w:space="0" w:color="auto"/>
        <w:left w:val="none" w:sz="0" w:space="0" w:color="auto"/>
        <w:bottom w:val="none" w:sz="0" w:space="0" w:color="auto"/>
        <w:right w:val="none" w:sz="0" w:space="0" w:color="auto"/>
      </w:divBdr>
    </w:div>
    <w:div w:id="173993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am.gov/content/home" TargetMode="External"/><Relationship Id="rId21" Type="http://schemas.openxmlformats.org/officeDocument/2006/relationships/hyperlink" Target="mailto:usarmy.pentagon.hqda-asa-alt.mbx.office-of-the-dasa-p@army.mil" TargetMode="External"/><Relationship Id="rId42" Type="http://schemas.openxmlformats.org/officeDocument/2006/relationships/footer" Target="footer6.xml"/><Relationship Id="rId47" Type="http://schemas.openxmlformats.org/officeDocument/2006/relationships/hyperlink" Target="https://www.acq.osd.mil/dpap/policy/policyvault/USA000740-22-DPC.pdf" TargetMode="External"/><Relationship Id="rId63" Type="http://schemas.openxmlformats.org/officeDocument/2006/relationships/hyperlink" Target="https://www.law.cornell.edu/definitions/uscode.php?width=840&amp;height=800&amp;iframe=true&amp;def_id=10-USC-1577405811-156097974&amp;term_occur=999&amp;term_src=" TargetMode="External"/><Relationship Id="rId68" Type="http://schemas.openxmlformats.org/officeDocument/2006/relationships/hyperlink" Target="https://www.law.cornell.edu/definitions/uscode.php?width=840&amp;height=800&amp;iframe=true&amp;def_id=10-USC-91711947-156155685&amp;term_occur=999&amp;term_src=title:10:subtitle:A:part:IV:chapter:137:section:2320" TargetMode="External"/><Relationship Id="rId84" Type="http://schemas.openxmlformats.org/officeDocument/2006/relationships/header" Target="header18.xml"/><Relationship Id="rId89" Type="http://schemas.openxmlformats.org/officeDocument/2006/relationships/hyperlink" Target="https://spcs3.kc.army.mil/asaalt/procurement/SitePages/NewTemplates.aspx" TargetMode="External"/><Relationship Id="rId16" Type="http://schemas.openxmlformats.org/officeDocument/2006/relationships/footer" Target="footer3.xml"/><Relationship Id="rId11" Type="http://schemas.openxmlformats.org/officeDocument/2006/relationships/image" Target="media/image1.png"/><Relationship Id="rId32" Type="http://schemas.openxmlformats.org/officeDocument/2006/relationships/hyperlink" Target="http://farsithttp:/farsite.hill.af.mil/reghtml/regs/far2afmcfars/fardfars/far/15.htm" TargetMode="External"/><Relationship Id="rId37" Type="http://schemas.openxmlformats.org/officeDocument/2006/relationships/footer" Target="footer5.xml"/><Relationship Id="rId53" Type="http://schemas.openxmlformats.org/officeDocument/2006/relationships/footer" Target="footer7.xml"/><Relationship Id="rId58" Type="http://schemas.openxmlformats.org/officeDocument/2006/relationships/footer" Target="footer8.xml"/><Relationship Id="rId74" Type="http://schemas.openxmlformats.org/officeDocument/2006/relationships/hyperlink" Target="https://www.law.cornell.edu/definitions/uscode.php?width=840&amp;height=800&amp;iframe=true&amp;def_id=10-USC-91711947-156155685&amp;term_occur=999&amp;term_src=title:10:subtitle:A:part:IV:chapter:137:section:2320" TargetMode="External"/><Relationship Id="rId79" Type="http://schemas.openxmlformats.org/officeDocument/2006/relationships/hyperlink" Target="https://www.law.cornell.edu/definitions/uscode.php?width=840&amp;height=800&amp;iframe=true&amp;def_id=10-USC-1133832237-13828325&amp;term_occur=999&amp;term_src=title:10:subtitle:A:part:IV:chapter:144B:subchapter:I:section:2446a" TargetMode="External"/><Relationship Id="rId5" Type="http://schemas.openxmlformats.org/officeDocument/2006/relationships/numbering" Target="numbering.xml"/><Relationship Id="rId90" Type="http://schemas.openxmlformats.org/officeDocument/2006/relationships/hyperlink" Target="https://spcs3.kc.army.mil/asaalt/procurement/SitePages/NewTemplates.aspx" TargetMode="External"/><Relationship Id="rId22" Type="http://schemas.openxmlformats.org/officeDocument/2006/relationships/hyperlink" Target="https://www.acq.osd.mil/dpap/policy/policyvault/USA000740-22-DPC.pdf" TargetMode="External"/><Relationship Id="rId27" Type="http://schemas.openxmlformats.org/officeDocument/2006/relationships/hyperlink" Target="https://armyeitaas.sharepoint-mil.us/sites/ASA-ALT-PAM-ProcProc/SitePages/CostPrice.aspx" TargetMode="External"/><Relationship Id="rId43" Type="http://schemas.openxmlformats.org/officeDocument/2006/relationships/header" Target="header10.xml"/><Relationship Id="rId48" Type="http://schemas.openxmlformats.org/officeDocument/2006/relationships/hyperlink" Target="https://asc.army.mil/web/news-putting-best-value-back-into-the-trade-off-acquisition-process/" TargetMode="External"/><Relationship Id="rId64" Type="http://schemas.openxmlformats.org/officeDocument/2006/relationships/hyperlink" Target="https://www.law.cornell.edu/definitions/uscode.php?width=840&amp;height=800&amp;iframe=true&amp;def_id=10-USC-91711947-156155685&amp;term_occur=999&amp;term_src=title:10:subtitle:A:part:IV:chapter:137:section:2320" TargetMode="External"/><Relationship Id="rId69" Type="http://schemas.openxmlformats.org/officeDocument/2006/relationships/hyperlink" Target="https://www.law.cornell.edu/definitions/uscode.php?width=840&amp;height=800&amp;iframe=true&amp;def_id=10-USC-1577405811-156097974&amp;term_occur=999&amp;term_src=" TargetMode="External"/><Relationship Id="rId8" Type="http://schemas.openxmlformats.org/officeDocument/2006/relationships/webSettings" Target="webSettings.xml"/><Relationship Id="rId51" Type="http://schemas.openxmlformats.org/officeDocument/2006/relationships/header" Target="header11.xml"/><Relationship Id="rId72" Type="http://schemas.openxmlformats.org/officeDocument/2006/relationships/hyperlink" Target="https://www.law.cornell.edu/definitions/uscode.php?width=840&amp;height=800&amp;iframe=true&amp;def_id=10-USC-1577405811-156097974&amp;term_occur=999&amp;term_src=" TargetMode="External"/><Relationship Id="rId80" Type="http://schemas.openxmlformats.org/officeDocument/2006/relationships/hyperlink" Target="https://www.law.cornell.edu/definitions/uscode.php?width=840&amp;height=800&amp;iframe=true&amp;def_id=10-USC-497793757-13828324&amp;term_occur=999&amp;term_src=title:10:subtitle:A:part:IV:chapter:144B:subchapter:I:section:2446a" TargetMode="External"/><Relationship Id="rId85" Type="http://schemas.openxmlformats.org/officeDocument/2006/relationships/footer" Target="footer9.xml"/><Relationship Id="rId93"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dsbs.sba.gov/search/dsp_dsbs.cfm" TargetMode="External"/><Relationship Id="rId33" Type="http://schemas.openxmlformats.org/officeDocument/2006/relationships/hyperlink" Target="https://www.dodcui.mil/" TargetMode="External"/><Relationship Id="rId38" Type="http://schemas.openxmlformats.org/officeDocument/2006/relationships/header" Target="header7.xml"/><Relationship Id="rId46" Type="http://schemas.openxmlformats.org/officeDocument/2006/relationships/hyperlink" Target="https://spcs3.kc.army.mil/asaalt/procurement/AFARS/AFARS_5115.aspx" TargetMode="External"/><Relationship Id="rId59" Type="http://schemas.openxmlformats.org/officeDocument/2006/relationships/header" Target="header16.xml"/><Relationship Id="rId67" Type="http://schemas.openxmlformats.org/officeDocument/2006/relationships/hyperlink" Target="https://www.law.cornell.edu/definitions/uscode.php?width=840&amp;height=800&amp;iframe=true&amp;def_id=10-USC-1577405811-156097974&amp;term_occur=999&amp;term_src=" TargetMode="External"/><Relationship Id="rId20" Type="http://schemas.openxmlformats.org/officeDocument/2006/relationships/hyperlink" Target="https://www.acq.osd.mil/dpap/policy/policyvault/USA000740-22-DPC.pdf" TargetMode="External"/><Relationship Id="rId41" Type="http://schemas.openxmlformats.org/officeDocument/2006/relationships/header" Target="header9.xml"/><Relationship Id="rId54" Type="http://schemas.openxmlformats.org/officeDocument/2006/relationships/header" Target="header13.xml"/><Relationship Id="rId62" Type="http://schemas.openxmlformats.org/officeDocument/2006/relationships/hyperlink" Target="https://www.law.cornell.edu/definitions/uscode.php?width=840&amp;height=800&amp;iframe=true&amp;def_id=10-USC-91711947-156155685&amp;term_occur=999&amp;term_src=title:10:subtitle:A:part:IV:chapter:137:section:2320" TargetMode="External"/><Relationship Id="rId70" Type="http://schemas.openxmlformats.org/officeDocument/2006/relationships/hyperlink" Target="https://www.law.cornell.edu/definitions/uscode.php?width=840&amp;height=800&amp;iframe=true&amp;def_id=10-USC-91711947-156155685&amp;term_occur=999&amp;term_src=title:10:subtitle:A:part:IV:chapter:137:section:2320" TargetMode="External"/><Relationship Id="rId75" Type="http://schemas.openxmlformats.org/officeDocument/2006/relationships/hyperlink" Target="https://www.law.cornell.edu/definitions/uscode.php?width=840&amp;height=800&amp;iframe=true&amp;def_id=10-USC-1842492423-13828323&amp;term_occur=999&amp;term_src=title:10:subtitle:A:part:IV:chapter:144B:subchapter:I:section:2446a" TargetMode="External"/><Relationship Id="rId83" Type="http://schemas.openxmlformats.org/officeDocument/2006/relationships/header" Target="header17.xml"/><Relationship Id="rId88" Type="http://schemas.openxmlformats.org/officeDocument/2006/relationships/footer" Target="footer10.xml"/><Relationship Id="rId9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2.emf"/><Relationship Id="rId28" Type="http://schemas.openxmlformats.org/officeDocument/2006/relationships/hyperlink" Target="https://armyeitaas.sharepoint-mil.us/sites/ASA-ALT-PAM-ProcProc/SitePages/SourceSelection.aspx" TargetMode="External"/><Relationship Id="rId36" Type="http://schemas.openxmlformats.org/officeDocument/2006/relationships/header" Target="header6.xml"/><Relationship Id="rId49" Type="http://schemas.openxmlformats.org/officeDocument/2006/relationships/image" Target="media/image4.emf"/><Relationship Id="rId57" Type="http://schemas.openxmlformats.org/officeDocument/2006/relationships/header" Target="header15.xml"/><Relationship Id="rId10" Type="http://schemas.openxmlformats.org/officeDocument/2006/relationships/endnotes" Target="endnotes.xml"/><Relationship Id="rId31" Type="http://schemas.openxmlformats.org/officeDocument/2006/relationships/hyperlink" Target="https://spcs3.kc.army.mil/asaalt/procurement/SitePages/NewTemplates.aspx" TargetMode="External"/><Relationship Id="rId44" Type="http://schemas.openxmlformats.org/officeDocument/2006/relationships/hyperlink" Target="https://www.acquisition.gov/far/part-15" TargetMode="External"/><Relationship Id="rId52" Type="http://schemas.openxmlformats.org/officeDocument/2006/relationships/header" Target="header12.xml"/><Relationship Id="rId60" Type="http://schemas.openxmlformats.org/officeDocument/2006/relationships/hyperlink" Target="http://www.acq.osd.mil/dpap/cpic/cp/docs/Army_Data_and_Data_Rights_Guide_1st_Edition_4_Aug_2015.pdf" TargetMode="External"/><Relationship Id="rId65" Type="http://schemas.openxmlformats.org/officeDocument/2006/relationships/hyperlink" Target="https://www.law.cornell.edu/definitions/uscode.php?width=840&amp;height=800&amp;iframe=true&amp;def_id=10-USC-1577405811-156097974&amp;term_occur=999&amp;term_src=" TargetMode="External"/><Relationship Id="rId73" Type="http://schemas.openxmlformats.org/officeDocument/2006/relationships/hyperlink" Target="https://www.law.cornell.edu/definitions/uscode.php?width=840&amp;height=800&amp;iframe=true&amp;def_id=10-USC-91711947-156155685&amp;term_occur=999&amp;term_src=title:10:subtitle:A:part:IV:chapter:137:section:2320" TargetMode="External"/><Relationship Id="rId78" Type="http://schemas.openxmlformats.org/officeDocument/2006/relationships/hyperlink" Target="https://www.law.cornell.edu/definitions/uscode.php?width=840&amp;height=800&amp;iframe=true&amp;def_id=10-USC-768698383-13828326&amp;term_occur=999&amp;term_src=title:10:subtitle:A:part:IV:chapter:144B:subchapter:I:section:2446a" TargetMode="External"/><Relationship Id="rId81" Type="http://schemas.openxmlformats.org/officeDocument/2006/relationships/hyperlink" Target="https://www.law.cornell.edu/definitions/uscode.php?width=840&amp;height=800&amp;iframe=true&amp;def_id=10-USC-133083788-13828330&amp;term_occur=999&amp;term_src=title:10:subtitle:A:part:IV:chapter:144B:subchapter:I:section:2446a" TargetMode="External"/><Relationship Id="rId86" Type="http://schemas.openxmlformats.org/officeDocument/2006/relationships/header" Target="header19.xm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image" Target="media/image3.jpeg"/><Relationship Id="rId34" Type="http://schemas.openxmlformats.org/officeDocument/2006/relationships/hyperlink" Target="https://assist1.army.mil" TargetMode="External"/><Relationship Id="rId50" Type="http://schemas.openxmlformats.org/officeDocument/2006/relationships/oleObject" Target="embeddings/Microsoft_Visio_2003-2010_Drawing.vsd"/><Relationship Id="rId55" Type="http://schemas.openxmlformats.org/officeDocument/2006/relationships/hyperlink" Target="https://spcs3.kc.army.mil/asaalt/procurement/SitePages/NewTemplates.aspx" TargetMode="External"/><Relationship Id="rId76" Type="http://schemas.openxmlformats.org/officeDocument/2006/relationships/hyperlink" Target="https://www.law.cornell.edu/definitions/uscode.php?width=840&amp;height=800&amp;iframe=true&amp;def_id=10-USC-141465302-13828329&amp;term_occur=999&amp;term_src=title:10:subtitle:A:part:IV:chapter:144B:subchapter:I:section:2446a" TargetMode="External"/><Relationship Id="rId7" Type="http://schemas.openxmlformats.org/officeDocument/2006/relationships/settings" Target="settings.xml"/><Relationship Id="rId71" Type="http://schemas.openxmlformats.org/officeDocument/2006/relationships/hyperlink" Target="https://www.law.cornell.edu/definitions/uscode.php?width=840&amp;height=800&amp;iframe=true&amp;def_id=10-USC-1577405811-156097974&amp;term_occur=999&amp;term_src="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piee.eb.mil/" TargetMode="External"/><Relationship Id="rId24" Type="http://schemas.openxmlformats.org/officeDocument/2006/relationships/hyperlink" Target="https://armyeitaas.sharepoint-mil.us/sites/ASA-ALT-PAM-ProcProc/SitePages/SourceSelection.aspx" TargetMode="External"/><Relationship Id="rId40" Type="http://schemas.openxmlformats.org/officeDocument/2006/relationships/header" Target="header8.xml"/><Relationship Id="rId45" Type="http://schemas.openxmlformats.org/officeDocument/2006/relationships/hyperlink" Target="https://www.acq.osd.mil/dpap/dars/dfarspgi/current/index.html" TargetMode="External"/><Relationship Id="rId66" Type="http://schemas.openxmlformats.org/officeDocument/2006/relationships/hyperlink" Target="https://www.law.cornell.edu/definitions/uscode.php?width=840&amp;height=800&amp;iframe=true&amp;def_id=10-USC-91711947-156155685&amp;term_occur=999&amp;term_src=title:10:subtitle:A:part:IV:chapter:137:section:2320" TargetMode="External"/><Relationship Id="rId87" Type="http://schemas.openxmlformats.org/officeDocument/2006/relationships/image" Target="media/image6.jpeg"/><Relationship Id="rId61" Type="http://schemas.openxmlformats.org/officeDocument/2006/relationships/hyperlink" Target="https://www.law.cornell.edu/definitions/uscode.php?width=840&amp;height=800&amp;iframe=true&amp;def_id=10-USC-1577405811-156097974&amp;term_occur=999&amp;term_src=" TargetMode="External"/><Relationship Id="rId82" Type="http://schemas.openxmlformats.org/officeDocument/2006/relationships/image" Target="media/image5.emf"/><Relationship Id="rId19" Type="http://schemas.openxmlformats.org/officeDocument/2006/relationships/header" Target="header4.xml"/><Relationship Id="rId14" Type="http://schemas.openxmlformats.org/officeDocument/2006/relationships/footer" Target="footer2.xml"/><Relationship Id="rId30" Type="http://schemas.openxmlformats.org/officeDocument/2006/relationships/hyperlink" Target="https://spcs3.kc.army.mil/asaalt/procurement/SitePages/NewTemplates.aspx" TargetMode="External"/><Relationship Id="rId35" Type="http://schemas.openxmlformats.org/officeDocument/2006/relationships/header" Target="header5.xml"/><Relationship Id="rId56" Type="http://schemas.openxmlformats.org/officeDocument/2006/relationships/header" Target="header14.xml"/><Relationship Id="rId77" Type="http://schemas.openxmlformats.org/officeDocument/2006/relationships/hyperlink" Target="https://www.law.cornell.edu/definitions/uscode.php?width=840&amp;height=800&amp;iframe=true&amp;def_id=10-USC-768698383-13828326&amp;term_occur=999&amp;term_src=title:10:subtitle:A:part:IV:chapter:144B:subchapter:I:section:244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B93718A74AF4A9EC49C262E3471E4" ma:contentTypeVersion="16" ma:contentTypeDescription="Create a new document." ma:contentTypeScope="" ma:versionID="2dd1125c42a87e37ceea5491920c6b69">
  <xsd:schema xmlns:xsd="http://www.w3.org/2001/XMLSchema" xmlns:xs="http://www.w3.org/2001/XMLSchema" xmlns:p="http://schemas.microsoft.com/office/2006/metadata/properties" xmlns:ns1="http://schemas.microsoft.com/sharepoint/v3" xmlns:ns3="bcb589bc-b293-46cc-9af7-259497fbe05e" xmlns:ns4="af2d6105-77b0-4b69-87b7-6d8f697ee86f" targetNamespace="http://schemas.microsoft.com/office/2006/metadata/properties" ma:root="true" ma:fieldsID="a8f1227008c0da5c7b0d5602ca87537d" ns1:_="" ns3:_="" ns4:_="">
    <xsd:import namespace="http://schemas.microsoft.com/sharepoint/v3"/>
    <xsd:import namespace="bcb589bc-b293-46cc-9af7-259497fbe05e"/>
    <xsd:import namespace="af2d6105-77b0-4b69-87b7-6d8f697ee8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SearchProperties" minOccurs="0"/>
                <xsd:element ref="ns3:MediaServiceSystem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b589bc-b293-46cc-9af7-259497fbe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2d6105-77b0-4b69-87b7-6d8f697ee86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bcb589bc-b293-46cc-9af7-259497fbe05e" xsi:nil="true"/>
  </documentManagement>
</p:properties>
</file>

<file path=customXml/itemProps1.xml><?xml version="1.0" encoding="utf-8"?>
<ds:datastoreItem xmlns:ds="http://schemas.openxmlformats.org/officeDocument/2006/customXml" ds:itemID="{DC4B85BB-B361-4F46-9B0E-7CFE140957E0}">
  <ds:schemaRefs>
    <ds:schemaRef ds:uri="http://schemas.openxmlformats.org/officeDocument/2006/bibliography"/>
  </ds:schemaRefs>
</ds:datastoreItem>
</file>

<file path=customXml/itemProps2.xml><?xml version="1.0" encoding="utf-8"?>
<ds:datastoreItem xmlns:ds="http://schemas.openxmlformats.org/officeDocument/2006/customXml" ds:itemID="{C562F719-2711-4B6B-8FD2-E3587BED88A7}">
  <ds:schemaRefs>
    <ds:schemaRef ds:uri="http://schemas.microsoft.com/sharepoint/v3/contenttype/forms"/>
  </ds:schemaRefs>
</ds:datastoreItem>
</file>

<file path=customXml/itemProps3.xml><?xml version="1.0" encoding="utf-8"?>
<ds:datastoreItem xmlns:ds="http://schemas.openxmlformats.org/officeDocument/2006/customXml" ds:itemID="{14D8F4DF-6551-46F1-BE74-077805D83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b589bc-b293-46cc-9af7-259497fbe05e"/>
    <ds:schemaRef ds:uri="af2d6105-77b0-4b69-87b7-6d8f697ee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53AEA0-78E3-4511-923A-C535E3208881}">
  <ds:schemaRefs>
    <ds:schemaRef ds:uri="http://schemas.microsoft.com/office/2006/metadata/properties"/>
    <ds:schemaRef ds:uri="http://schemas.microsoft.com/office/infopath/2007/PartnerControls"/>
    <ds:schemaRef ds:uri="http://schemas.microsoft.com/sharepoint/v3"/>
    <ds:schemaRef ds:uri="bcb589bc-b293-46cc-9af7-259497fbe05e"/>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TotalTime>
  <Pages>113</Pages>
  <Words>40262</Words>
  <Characters>229494</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AFARS Appendix AA - Army Source Selection Supplement_28NOV17</vt:lpstr>
    </vt:vector>
  </TitlesOfParts>
  <Company>United States Army</Company>
  <LinksUpToDate>false</LinksUpToDate>
  <CharactersWithSpaces>269218</CharactersWithSpaces>
  <SharedDoc>false</SharedDoc>
  <HLinks>
    <vt:vector size="978" baseType="variant">
      <vt:variant>
        <vt:i4>2818171</vt:i4>
      </vt:variant>
      <vt:variant>
        <vt:i4>552</vt:i4>
      </vt:variant>
      <vt:variant>
        <vt:i4>0</vt:i4>
      </vt:variant>
      <vt:variant>
        <vt:i4>5</vt:i4>
      </vt:variant>
      <vt:variant>
        <vt:lpwstr>http://www.acq.osd.mil/dpap/dars/dfars/html/current/252219.htm</vt:lpwstr>
      </vt:variant>
      <vt:variant>
        <vt:lpwstr>252.219-7004</vt:lpwstr>
      </vt:variant>
      <vt:variant>
        <vt:i4>2883707</vt:i4>
      </vt:variant>
      <vt:variant>
        <vt:i4>549</vt:i4>
      </vt:variant>
      <vt:variant>
        <vt:i4>0</vt:i4>
      </vt:variant>
      <vt:variant>
        <vt:i4>5</vt:i4>
      </vt:variant>
      <vt:variant>
        <vt:lpwstr>http://www.acq.osd.mil/dpap/dars/dfars/html/current/252219.htm</vt:lpwstr>
      </vt:variant>
      <vt:variant>
        <vt:lpwstr>252.219-7003</vt:lpwstr>
      </vt:variant>
      <vt:variant>
        <vt:i4>4980748</vt:i4>
      </vt:variant>
      <vt:variant>
        <vt:i4>546</vt:i4>
      </vt:variant>
      <vt:variant>
        <vt:i4>0</vt:i4>
      </vt:variant>
      <vt:variant>
        <vt:i4>5</vt:i4>
      </vt:variant>
      <vt:variant>
        <vt:lpwstr>https://www.acquisition.gov/far/html/52_217_221.html</vt:lpwstr>
      </vt:variant>
      <vt:variant>
        <vt:lpwstr>wp1136058</vt:lpwstr>
      </vt:variant>
      <vt:variant>
        <vt:i4>4980748</vt:i4>
      </vt:variant>
      <vt:variant>
        <vt:i4>543</vt:i4>
      </vt:variant>
      <vt:variant>
        <vt:i4>0</vt:i4>
      </vt:variant>
      <vt:variant>
        <vt:i4>5</vt:i4>
      </vt:variant>
      <vt:variant>
        <vt:lpwstr>https://www.acquisition.gov/far/html/52_217_221.html</vt:lpwstr>
      </vt:variant>
      <vt:variant>
        <vt:lpwstr>wp1136058</vt:lpwstr>
      </vt:variant>
      <vt:variant>
        <vt:i4>1048654</vt:i4>
      </vt:variant>
      <vt:variant>
        <vt:i4>540</vt:i4>
      </vt:variant>
      <vt:variant>
        <vt:i4>0</vt:i4>
      </vt:variant>
      <vt:variant>
        <vt:i4>5</vt:i4>
      </vt:variant>
      <vt:variant>
        <vt:lpwstr>https://www.acquisition.gov/FAR/05-36/html/FARTOCP19.html</vt:lpwstr>
      </vt:variant>
      <vt:variant>
        <vt:lpwstr/>
      </vt:variant>
      <vt:variant>
        <vt:i4>3604587</vt:i4>
      </vt:variant>
      <vt:variant>
        <vt:i4>537</vt:i4>
      </vt:variant>
      <vt:variant>
        <vt:i4>0</vt:i4>
      </vt:variant>
      <vt:variant>
        <vt:i4>5</vt:i4>
      </vt:variant>
      <vt:variant>
        <vt:lpwstr/>
      </vt:variant>
      <vt:variant>
        <vt:lpwstr>K7</vt:lpwstr>
      </vt:variant>
      <vt:variant>
        <vt:i4>3539051</vt:i4>
      </vt:variant>
      <vt:variant>
        <vt:i4>534</vt:i4>
      </vt:variant>
      <vt:variant>
        <vt:i4>0</vt:i4>
      </vt:variant>
      <vt:variant>
        <vt:i4>5</vt:i4>
      </vt:variant>
      <vt:variant>
        <vt:lpwstr/>
      </vt:variant>
      <vt:variant>
        <vt:lpwstr>K6</vt:lpwstr>
      </vt:variant>
      <vt:variant>
        <vt:i4>3473515</vt:i4>
      </vt:variant>
      <vt:variant>
        <vt:i4>531</vt:i4>
      </vt:variant>
      <vt:variant>
        <vt:i4>0</vt:i4>
      </vt:variant>
      <vt:variant>
        <vt:i4>5</vt:i4>
      </vt:variant>
      <vt:variant>
        <vt:lpwstr/>
      </vt:variant>
      <vt:variant>
        <vt:lpwstr>K5</vt:lpwstr>
      </vt:variant>
      <vt:variant>
        <vt:i4>3407979</vt:i4>
      </vt:variant>
      <vt:variant>
        <vt:i4>528</vt:i4>
      </vt:variant>
      <vt:variant>
        <vt:i4>0</vt:i4>
      </vt:variant>
      <vt:variant>
        <vt:i4>5</vt:i4>
      </vt:variant>
      <vt:variant>
        <vt:lpwstr/>
      </vt:variant>
      <vt:variant>
        <vt:lpwstr>K4</vt:lpwstr>
      </vt:variant>
      <vt:variant>
        <vt:i4>3342443</vt:i4>
      </vt:variant>
      <vt:variant>
        <vt:i4>525</vt:i4>
      </vt:variant>
      <vt:variant>
        <vt:i4>0</vt:i4>
      </vt:variant>
      <vt:variant>
        <vt:i4>5</vt:i4>
      </vt:variant>
      <vt:variant>
        <vt:lpwstr/>
      </vt:variant>
      <vt:variant>
        <vt:lpwstr>K3</vt:lpwstr>
      </vt:variant>
      <vt:variant>
        <vt:i4>3276907</vt:i4>
      </vt:variant>
      <vt:variant>
        <vt:i4>522</vt:i4>
      </vt:variant>
      <vt:variant>
        <vt:i4>0</vt:i4>
      </vt:variant>
      <vt:variant>
        <vt:i4>5</vt:i4>
      </vt:variant>
      <vt:variant>
        <vt:lpwstr/>
      </vt:variant>
      <vt:variant>
        <vt:lpwstr>K2</vt:lpwstr>
      </vt:variant>
      <vt:variant>
        <vt:i4>3211371</vt:i4>
      </vt:variant>
      <vt:variant>
        <vt:i4>519</vt:i4>
      </vt:variant>
      <vt:variant>
        <vt:i4>0</vt:i4>
      </vt:variant>
      <vt:variant>
        <vt:i4>5</vt:i4>
      </vt:variant>
      <vt:variant>
        <vt:lpwstr/>
      </vt:variant>
      <vt:variant>
        <vt:lpwstr>K1</vt:lpwstr>
      </vt:variant>
      <vt:variant>
        <vt:i4>2424835</vt:i4>
      </vt:variant>
      <vt:variant>
        <vt:i4>516</vt:i4>
      </vt:variant>
      <vt:variant>
        <vt:i4>0</vt:i4>
      </vt:variant>
      <vt:variant>
        <vt:i4>5</vt:i4>
      </vt:variant>
      <vt:variant>
        <vt:lpwstr>https://www.acquisition.gov/far/05-14/html/Subpart 4_5.html</vt:lpwstr>
      </vt:variant>
      <vt:variant>
        <vt:lpwstr/>
      </vt:variant>
      <vt:variant>
        <vt:i4>6553668</vt:i4>
      </vt:variant>
      <vt:variant>
        <vt:i4>513</vt:i4>
      </vt:variant>
      <vt:variant>
        <vt:i4>0</vt:i4>
      </vt:variant>
      <vt:variant>
        <vt:i4>5</vt:i4>
      </vt:variant>
      <vt:variant>
        <vt:lpwstr>http://farsite.hill.af.mil/reghtml/regs/far2afmcfars/fardfars/far/15.htm</vt:lpwstr>
      </vt:variant>
      <vt:variant>
        <vt:lpwstr>P508_37432</vt:lpwstr>
      </vt:variant>
      <vt:variant>
        <vt:i4>2818171</vt:i4>
      </vt:variant>
      <vt:variant>
        <vt:i4>510</vt:i4>
      </vt:variant>
      <vt:variant>
        <vt:i4>0</vt:i4>
      </vt:variant>
      <vt:variant>
        <vt:i4>5</vt:i4>
      </vt:variant>
      <vt:variant>
        <vt:lpwstr>http://www.acq.osd.mil/dpap/dars/dfars/html/current/252219.htm</vt:lpwstr>
      </vt:variant>
      <vt:variant>
        <vt:lpwstr>252.219-7004</vt:lpwstr>
      </vt:variant>
      <vt:variant>
        <vt:i4>2883707</vt:i4>
      </vt:variant>
      <vt:variant>
        <vt:i4>507</vt:i4>
      </vt:variant>
      <vt:variant>
        <vt:i4>0</vt:i4>
      </vt:variant>
      <vt:variant>
        <vt:i4>5</vt:i4>
      </vt:variant>
      <vt:variant>
        <vt:lpwstr>http://www.acq.osd.mil/dpap/dars/dfars/html/current/252219.htm</vt:lpwstr>
      </vt:variant>
      <vt:variant>
        <vt:lpwstr>252.219-7003</vt:lpwstr>
      </vt:variant>
      <vt:variant>
        <vt:i4>4980748</vt:i4>
      </vt:variant>
      <vt:variant>
        <vt:i4>504</vt:i4>
      </vt:variant>
      <vt:variant>
        <vt:i4>0</vt:i4>
      </vt:variant>
      <vt:variant>
        <vt:i4>5</vt:i4>
      </vt:variant>
      <vt:variant>
        <vt:lpwstr>https://www.acquisition.gov/far/html/52_217_221.html</vt:lpwstr>
      </vt:variant>
      <vt:variant>
        <vt:lpwstr>wp1136058</vt:lpwstr>
      </vt:variant>
      <vt:variant>
        <vt:i4>4980748</vt:i4>
      </vt:variant>
      <vt:variant>
        <vt:i4>501</vt:i4>
      </vt:variant>
      <vt:variant>
        <vt:i4>0</vt:i4>
      </vt:variant>
      <vt:variant>
        <vt:i4>5</vt:i4>
      </vt:variant>
      <vt:variant>
        <vt:lpwstr>https://www.acquisition.gov/far/html/52_217_221.html</vt:lpwstr>
      </vt:variant>
      <vt:variant>
        <vt:lpwstr>wp1136058</vt:lpwstr>
      </vt:variant>
      <vt:variant>
        <vt:i4>4980748</vt:i4>
      </vt:variant>
      <vt:variant>
        <vt:i4>498</vt:i4>
      </vt:variant>
      <vt:variant>
        <vt:i4>0</vt:i4>
      </vt:variant>
      <vt:variant>
        <vt:i4>5</vt:i4>
      </vt:variant>
      <vt:variant>
        <vt:lpwstr>https://www.acquisition.gov/far/html/52_217_221.html</vt:lpwstr>
      </vt:variant>
      <vt:variant>
        <vt:lpwstr>wp1136058</vt:lpwstr>
      </vt:variant>
      <vt:variant>
        <vt:i4>5373996</vt:i4>
      </vt:variant>
      <vt:variant>
        <vt:i4>495</vt:i4>
      </vt:variant>
      <vt:variant>
        <vt:i4>0</vt:i4>
      </vt:variant>
      <vt:variant>
        <vt:i4>5</vt:i4>
      </vt:variant>
      <vt:variant>
        <vt:lpwstr>https://www.acquisition.gov/far/html/Subpart 15_3.html</vt:lpwstr>
      </vt:variant>
      <vt:variant>
        <vt:lpwstr/>
      </vt:variant>
      <vt:variant>
        <vt:i4>1048654</vt:i4>
      </vt:variant>
      <vt:variant>
        <vt:i4>492</vt:i4>
      </vt:variant>
      <vt:variant>
        <vt:i4>0</vt:i4>
      </vt:variant>
      <vt:variant>
        <vt:i4>5</vt:i4>
      </vt:variant>
      <vt:variant>
        <vt:lpwstr>https://www.acquisition.gov/FAR/05-36/html/FARTOCP19.html</vt:lpwstr>
      </vt:variant>
      <vt:variant>
        <vt:lpwstr/>
      </vt:variant>
      <vt:variant>
        <vt:i4>4980748</vt:i4>
      </vt:variant>
      <vt:variant>
        <vt:i4>489</vt:i4>
      </vt:variant>
      <vt:variant>
        <vt:i4>0</vt:i4>
      </vt:variant>
      <vt:variant>
        <vt:i4>5</vt:i4>
      </vt:variant>
      <vt:variant>
        <vt:lpwstr>https://www.acquisition.gov/far/html/52_217_221.html</vt:lpwstr>
      </vt:variant>
      <vt:variant>
        <vt:lpwstr>wp1136058</vt:lpwstr>
      </vt:variant>
      <vt:variant>
        <vt:i4>720996</vt:i4>
      </vt:variant>
      <vt:variant>
        <vt:i4>486</vt:i4>
      </vt:variant>
      <vt:variant>
        <vt:i4>0</vt:i4>
      </vt:variant>
      <vt:variant>
        <vt:i4>5</vt:i4>
      </vt:variant>
      <vt:variant>
        <vt:lpwstr>http://farsite.hill.af.mil/reghtml/regs/far2afmcfars/fardfars/dfars/dfars215.htm</vt:lpwstr>
      </vt:variant>
      <vt:variant>
        <vt:lpwstr>P118_4192</vt:lpwstr>
      </vt:variant>
      <vt:variant>
        <vt:i4>4980748</vt:i4>
      </vt:variant>
      <vt:variant>
        <vt:i4>483</vt:i4>
      </vt:variant>
      <vt:variant>
        <vt:i4>0</vt:i4>
      </vt:variant>
      <vt:variant>
        <vt:i4>5</vt:i4>
      </vt:variant>
      <vt:variant>
        <vt:lpwstr>https://www.acquisition.gov/far/html/52_217_221.html</vt:lpwstr>
      </vt:variant>
      <vt:variant>
        <vt:lpwstr>wp1136058</vt:lpwstr>
      </vt:variant>
      <vt:variant>
        <vt:i4>720996</vt:i4>
      </vt:variant>
      <vt:variant>
        <vt:i4>480</vt:i4>
      </vt:variant>
      <vt:variant>
        <vt:i4>0</vt:i4>
      </vt:variant>
      <vt:variant>
        <vt:i4>5</vt:i4>
      </vt:variant>
      <vt:variant>
        <vt:lpwstr>http://farsite.hill.af.mil/reghtml/regs/far2afmcfars/fardfars/dfars/dfars215.htm</vt:lpwstr>
      </vt:variant>
      <vt:variant>
        <vt:lpwstr>P118_4192</vt:lpwstr>
      </vt:variant>
      <vt:variant>
        <vt:i4>7209031</vt:i4>
      </vt:variant>
      <vt:variant>
        <vt:i4>477</vt:i4>
      </vt:variant>
      <vt:variant>
        <vt:i4>0</vt:i4>
      </vt:variant>
      <vt:variant>
        <vt:i4>5</vt:i4>
      </vt:variant>
      <vt:variant>
        <vt:lpwstr/>
      </vt:variant>
      <vt:variant>
        <vt:lpwstr>_CHAPTER_5:_</vt:lpwstr>
      </vt:variant>
      <vt:variant>
        <vt:i4>6750276</vt:i4>
      </vt:variant>
      <vt:variant>
        <vt:i4>474</vt:i4>
      </vt:variant>
      <vt:variant>
        <vt:i4>0</vt:i4>
      </vt:variant>
      <vt:variant>
        <vt:i4>5</vt:i4>
      </vt:variant>
      <vt:variant>
        <vt:lpwstr>http://farsite.hill.af.mil/reghtml/regs/far2afmcfars/fardfars/far/15.htm</vt:lpwstr>
      </vt:variant>
      <vt:variant>
        <vt:lpwstr>P8_142</vt:lpwstr>
      </vt:variant>
      <vt:variant>
        <vt:i4>6946904</vt:i4>
      </vt:variant>
      <vt:variant>
        <vt:i4>471</vt:i4>
      </vt:variant>
      <vt:variant>
        <vt:i4>0</vt:i4>
      </vt:variant>
      <vt:variant>
        <vt:i4>5</vt:i4>
      </vt:variant>
      <vt:variant>
        <vt:lpwstr>http://www.acq.osd.mil/dpap/Docs/PPI_Guide_2003_final.pdf</vt:lpwstr>
      </vt:variant>
      <vt:variant>
        <vt:lpwstr/>
      </vt:variant>
      <vt:variant>
        <vt:i4>1179713</vt:i4>
      </vt:variant>
      <vt:variant>
        <vt:i4>468</vt:i4>
      </vt:variant>
      <vt:variant>
        <vt:i4>0</vt:i4>
      </vt:variant>
      <vt:variant>
        <vt:i4>5</vt:i4>
      </vt:variant>
      <vt:variant>
        <vt:lpwstr>http://www.whitehouse.gov/omb/best_practice_re_past_perf</vt:lpwstr>
      </vt:variant>
      <vt:variant>
        <vt:lpwstr/>
      </vt:variant>
      <vt:variant>
        <vt:i4>5242994</vt:i4>
      </vt:variant>
      <vt:variant>
        <vt:i4>465</vt:i4>
      </vt:variant>
      <vt:variant>
        <vt:i4>0</vt:i4>
      </vt:variant>
      <vt:variant>
        <vt:i4>5</vt:i4>
      </vt:variant>
      <vt:variant>
        <vt:lpwstr>http://farsite.hill.af.mil/reghtml/regs/far2afmcfars/fardfars/far/36.htm</vt:lpwstr>
      </vt:variant>
      <vt:variant>
        <vt:lpwstr>P6_90</vt:lpwstr>
      </vt:variant>
      <vt:variant>
        <vt:i4>5832784</vt:i4>
      </vt:variant>
      <vt:variant>
        <vt:i4>462</vt:i4>
      </vt:variant>
      <vt:variant>
        <vt:i4>0</vt:i4>
      </vt:variant>
      <vt:variant>
        <vt:i4>5</vt:i4>
      </vt:variant>
      <vt:variant>
        <vt:lpwstr>http://www.acqnet.gov/far/current/html/FARTOCP42.html</vt:lpwstr>
      </vt:variant>
      <vt:variant>
        <vt:lpwstr>wp223483</vt:lpwstr>
      </vt:variant>
      <vt:variant>
        <vt:i4>5242994</vt:i4>
      </vt:variant>
      <vt:variant>
        <vt:i4>459</vt:i4>
      </vt:variant>
      <vt:variant>
        <vt:i4>0</vt:i4>
      </vt:variant>
      <vt:variant>
        <vt:i4>5</vt:i4>
      </vt:variant>
      <vt:variant>
        <vt:lpwstr>http://farsite.hill.af.mil/reghtml/regs/far2afmcfars/fardfars/far/36.htm</vt:lpwstr>
      </vt:variant>
      <vt:variant>
        <vt:lpwstr>P6_90</vt:lpwstr>
      </vt:variant>
      <vt:variant>
        <vt:i4>6750276</vt:i4>
      </vt:variant>
      <vt:variant>
        <vt:i4>456</vt:i4>
      </vt:variant>
      <vt:variant>
        <vt:i4>0</vt:i4>
      </vt:variant>
      <vt:variant>
        <vt:i4>5</vt:i4>
      </vt:variant>
      <vt:variant>
        <vt:lpwstr>http://farsite.hill.af.mil/reghtml/regs/far2afmcfars/fardfars/far/15.htm</vt:lpwstr>
      </vt:variant>
      <vt:variant>
        <vt:lpwstr>P8_142</vt:lpwstr>
      </vt:variant>
      <vt:variant>
        <vt:i4>5898352</vt:i4>
      </vt:variant>
      <vt:variant>
        <vt:i4>453</vt:i4>
      </vt:variant>
      <vt:variant>
        <vt:i4>0</vt:i4>
      </vt:variant>
      <vt:variant>
        <vt:i4>5</vt:i4>
      </vt:variant>
      <vt:variant>
        <vt:lpwstr>http://farsite.hill.af.mil/reghtml/regs/far2afmcfars/fardfars/far/12.htm</vt:lpwstr>
      </vt:variant>
      <vt:variant>
        <vt:lpwstr>P6_70</vt:lpwstr>
      </vt:variant>
      <vt:variant>
        <vt:i4>5242993</vt:i4>
      </vt:variant>
      <vt:variant>
        <vt:i4>450</vt:i4>
      </vt:variant>
      <vt:variant>
        <vt:i4>0</vt:i4>
      </vt:variant>
      <vt:variant>
        <vt:i4>5</vt:i4>
      </vt:variant>
      <vt:variant>
        <vt:lpwstr>http://farsite.hill.af.mil/reghtml/regs/far2afmcfars/fardfars/far/09.htm</vt:lpwstr>
      </vt:variant>
      <vt:variant>
        <vt:lpwstr>P6_60</vt:lpwstr>
      </vt:variant>
      <vt:variant>
        <vt:i4>7077962</vt:i4>
      </vt:variant>
      <vt:variant>
        <vt:i4>447</vt:i4>
      </vt:variant>
      <vt:variant>
        <vt:i4>0</vt:i4>
      </vt:variant>
      <vt:variant>
        <vt:i4>5</vt:i4>
      </vt:variant>
      <vt:variant>
        <vt:lpwstr>http://farsite.hill.af.mil/reghtml/regs/FAR2AFMCFARS/FARDFARS/FAR/15.htm</vt:lpwstr>
      </vt:variant>
      <vt:variant>
        <vt:lpwstr>P243_37496</vt:lpwstr>
      </vt:variant>
      <vt:variant>
        <vt:i4>7209039</vt:i4>
      </vt:variant>
      <vt:variant>
        <vt:i4>444</vt:i4>
      </vt:variant>
      <vt:variant>
        <vt:i4>0</vt:i4>
      </vt:variant>
      <vt:variant>
        <vt:i4>5</vt:i4>
      </vt:variant>
      <vt:variant>
        <vt:lpwstr>http://farsite.hill.af.mil/reghtml/regs/far2afmcfars/fardfars/far/15.htm</vt:lpwstr>
      </vt:variant>
      <vt:variant>
        <vt:lpwstr>P610_46383</vt:lpwstr>
      </vt:variant>
      <vt:variant>
        <vt:i4>7209039</vt:i4>
      </vt:variant>
      <vt:variant>
        <vt:i4>441</vt:i4>
      </vt:variant>
      <vt:variant>
        <vt:i4>0</vt:i4>
      </vt:variant>
      <vt:variant>
        <vt:i4>5</vt:i4>
      </vt:variant>
      <vt:variant>
        <vt:lpwstr>http://farsite.hill.af.mil/reghtml/regs/far2afmcfars/fardfars/far/15.htm</vt:lpwstr>
      </vt:variant>
      <vt:variant>
        <vt:lpwstr>P610_46383</vt:lpwstr>
      </vt:variant>
      <vt:variant>
        <vt:i4>6881346</vt:i4>
      </vt:variant>
      <vt:variant>
        <vt:i4>438</vt:i4>
      </vt:variant>
      <vt:variant>
        <vt:i4>0</vt:i4>
      </vt:variant>
      <vt:variant>
        <vt:i4>5</vt:i4>
      </vt:variant>
      <vt:variant>
        <vt:lpwstr>http://farsite.hill.af.mil/reghtml/regs/far2afmcfars/fardfars/far/37.htm</vt:lpwstr>
      </vt:variant>
      <vt:variant>
        <vt:lpwstr>P151_24411</vt:lpwstr>
      </vt:variant>
      <vt:variant>
        <vt:i4>262184</vt:i4>
      </vt:variant>
      <vt:variant>
        <vt:i4>435</vt:i4>
      </vt:variant>
      <vt:variant>
        <vt:i4>0</vt:i4>
      </vt:variant>
      <vt:variant>
        <vt:i4>5</vt:i4>
      </vt:variant>
      <vt:variant>
        <vt:lpwstr>http://farsite.hill.af.mil/reghtml/regs/far2afmcfars/fardfars/far/09.htm</vt:lpwstr>
      </vt:variant>
      <vt:variant>
        <vt:lpwstr>P1096_94979</vt:lpwstr>
      </vt:variant>
      <vt:variant>
        <vt:i4>4784214</vt:i4>
      </vt:variant>
      <vt:variant>
        <vt:i4>432</vt:i4>
      </vt:variant>
      <vt:variant>
        <vt:i4>0</vt:i4>
      </vt:variant>
      <vt:variant>
        <vt:i4>5</vt:i4>
      </vt:variant>
      <vt:variant>
        <vt:lpwstr/>
      </vt:variant>
      <vt:variant>
        <vt:lpwstr>_APPENDIX_C</vt:lpwstr>
      </vt:variant>
      <vt:variant>
        <vt:i4>6815808</vt:i4>
      </vt:variant>
      <vt:variant>
        <vt:i4>429</vt:i4>
      </vt:variant>
      <vt:variant>
        <vt:i4>0</vt:i4>
      </vt:variant>
      <vt:variant>
        <vt:i4>5</vt:i4>
      </vt:variant>
      <vt:variant>
        <vt:lpwstr>http://farsite.hill.af.mil/reghtml/regs/far2afmcfars/fardfars/far/15.htm</vt:lpwstr>
      </vt:variant>
      <vt:variant>
        <vt:lpwstr>P4_303</vt:lpwstr>
      </vt:variant>
      <vt:variant>
        <vt:i4>6815808</vt:i4>
      </vt:variant>
      <vt:variant>
        <vt:i4>426</vt:i4>
      </vt:variant>
      <vt:variant>
        <vt:i4>0</vt:i4>
      </vt:variant>
      <vt:variant>
        <vt:i4>5</vt:i4>
      </vt:variant>
      <vt:variant>
        <vt:lpwstr>http://farsite.hill.af.mil/reghtml/regs/far2afmcfars/fardfars/far/15.htm</vt:lpwstr>
      </vt:variant>
      <vt:variant>
        <vt:lpwstr>P4_303</vt:lpwstr>
      </vt:variant>
      <vt:variant>
        <vt:i4>3735569</vt:i4>
      </vt:variant>
      <vt:variant>
        <vt:i4>423</vt:i4>
      </vt:variant>
      <vt:variant>
        <vt:i4>0</vt:i4>
      </vt:variant>
      <vt:variant>
        <vt:i4>5</vt:i4>
      </vt:variant>
      <vt:variant>
        <vt:lpwstr>http://farsite.hill.af.mil/reghtml/regs/far2afmcfars/fardfars/far/15.htm</vt:lpwstr>
      </vt:variant>
      <vt:variant>
        <vt:lpwstr>P1788_169194</vt:lpwstr>
      </vt:variant>
      <vt:variant>
        <vt:i4>6815808</vt:i4>
      </vt:variant>
      <vt:variant>
        <vt:i4>420</vt:i4>
      </vt:variant>
      <vt:variant>
        <vt:i4>0</vt:i4>
      </vt:variant>
      <vt:variant>
        <vt:i4>5</vt:i4>
      </vt:variant>
      <vt:variant>
        <vt:lpwstr>http://farsite.hill.af.mil/reghtml/regs/far2afmcfars/fardfars/far/15.htm</vt:lpwstr>
      </vt:variant>
      <vt:variant>
        <vt:lpwstr>P4_303</vt:lpwstr>
      </vt:variant>
      <vt:variant>
        <vt:i4>6815808</vt:i4>
      </vt:variant>
      <vt:variant>
        <vt:i4>417</vt:i4>
      </vt:variant>
      <vt:variant>
        <vt:i4>0</vt:i4>
      </vt:variant>
      <vt:variant>
        <vt:i4>5</vt:i4>
      </vt:variant>
      <vt:variant>
        <vt:lpwstr>http://farsite.hill.af.mil/reghtml/regs/far2afmcfars/fardfars/far/15.htm</vt:lpwstr>
      </vt:variant>
      <vt:variant>
        <vt:lpwstr>P4_303</vt:lpwstr>
      </vt:variant>
      <vt:variant>
        <vt:i4>6488130</vt:i4>
      </vt:variant>
      <vt:variant>
        <vt:i4>414</vt:i4>
      </vt:variant>
      <vt:variant>
        <vt:i4>0</vt:i4>
      </vt:variant>
      <vt:variant>
        <vt:i4>5</vt:i4>
      </vt:variant>
      <vt:variant>
        <vt:lpwstr>http://farsite.hill.af.mil/reghtml/regs/far2afmcfars/fardfars/far/15.htm</vt:lpwstr>
      </vt:variant>
      <vt:variant>
        <vt:lpwstr>P278_41746</vt:lpwstr>
      </vt:variant>
      <vt:variant>
        <vt:i4>6553668</vt:i4>
      </vt:variant>
      <vt:variant>
        <vt:i4>411</vt:i4>
      </vt:variant>
      <vt:variant>
        <vt:i4>0</vt:i4>
      </vt:variant>
      <vt:variant>
        <vt:i4>5</vt:i4>
      </vt:variant>
      <vt:variant>
        <vt:lpwstr>http://farsite.hill.af.mil/reghtml/regs/far2afmcfars/fardfars/far/15.htm</vt:lpwstr>
      </vt:variant>
      <vt:variant>
        <vt:lpwstr>P508_37432</vt:lpwstr>
      </vt:variant>
      <vt:variant>
        <vt:i4>721002</vt:i4>
      </vt:variant>
      <vt:variant>
        <vt:i4>408</vt:i4>
      </vt:variant>
      <vt:variant>
        <vt:i4>0</vt:i4>
      </vt:variant>
      <vt:variant>
        <vt:i4>5</vt:i4>
      </vt:variant>
      <vt:variant>
        <vt:lpwstr>http://farsithttp/farsite.hill.af.mil/reghtml/regs/far2afmcfars/fardfars/far/15.htm</vt:lpwstr>
      </vt:variant>
      <vt:variant>
        <vt:lpwstr>P508_37432</vt:lpwstr>
      </vt:variant>
      <vt:variant>
        <vt:i4>3735569</vt:i4>
      </vt:variant>
      <vt:variant>
        <vt:i4>405</vt:i4>
      </vt:variant>
      <vt:variant>
        <vt:i4>0</vt:i4>
      </vt:variant>
      <vt:variant>
        <vt:i4>5</vt:i4>
      </vt:variant>
      <vt:variant>
        <vt:lpwstr>http://farsite.hill.af.mil/reghtml/regs/far2afmcfars/fardfars/far/15.htm</vt:lpwstr>
      </vt:variant>
      <vt:variant>
        <vt:lpwstr>P1788_169194</vt:lpwstr>
      </vt:variant>
      <vt:variant>
        <vt:i4>5242975</vt:i4>
      </vt:variant>
      <vt:variant>
        <vt:i4>402</vt:i4>
      </vt:variant>
      <vt:variant>
        <vt:i4>0</vt:i4>
      </vt:variant>
      <vt:variant>
        <vt:i4>5</vt:i4>
      </vt:variant>
      <vt:variant>
        <vt:lpwstr>http://farsite.hill.af.mil/reghtml/regs/far2afmcfars/fardfars/far/19.htm</vt:lpwstr>
      </vt:variant>
      <vt:variant>
        <vt:lpwstr/>
      </vt:variant>
      <vt:variant>
        <vt:i4>6029406</vt:i4>
      </vt:variant>
      <vt:variant>
        <vt:i4>399</vt:i4>
      </vt:variant>
      <vt:variant>
        <vt:i4>0</vt:i4>
      </vt:variant>
      <vt:variant>
        <vt:i4>5</vt:i4>
      </vt:variant>
      <vt:variant>
        <vt:lpwstr>http://farsite.hill.af.mil/reghtml/regs/far2afmcfars/fardfars/far/05.htm</vt:lpwstr>
      </vt:variant>
      <vt:variant>
        <vt:lpwstr/>
      </vt:variant>
      <vt:variant>
        <vt:i4>3080290</vt:i4>
      </vt:variant>
      <vt:variant>
        <vt:i4>396</vt:i4>
      </vt:variant>
      <vt:variant>
        <vt:i4>0</vt:i4>
      </vt:variant>
      <vt:variant>
        <vt:i4>5</vt:i4>
      </vt:variant>
      <vt:variant>
        <vt:lpwstr>http://farsitewww.acq.osd.mil/dpap/policy/policyvault/USA007183-10-DPAP.pdf</vt:lpwstr>
      </vt:variant>
      <vt:variant>
        <vt:lpwstr/>
      </vt:variant>
      <vt:variant>
        <vt:i4>6553668</vt:i4>
      </vt:variant>
      <vt:variant>
        <vt:i4>393</vt:i4>
      </vt:variant>
      <vt:variant>
        <vt:i4>0</vt:i4>
      </vt:variant>
      <vt:variant>
        <vt:i4>5</vt:i4>
      </vt:variant>
      <vt:variant>
        <vt:lpwstr>http://farsite.hill.af.mil/reghtml/regs/far2afmcfars/fardfars/far/15.htm</vt:lpwstr>
      </vt:variant>
      <vt:variant>
        <vt:lpwstr>P508_37432</vt:lpwstr>
      </vt:variant>
      <vt:variant>
        <vt:i4>4784214</vt:i4>
      </vt:variant>
      <vt:variant>
        <vt:i4>390</vt:i4>
      </vt:variant>
      <vt:variant>
        <vt:i4>0</vt:i4>
      </vt:variant>
      <vt:variant>
        <vt:i4>5</vt:i4>
      </vt:variant>
      <vt:variant>
        <vt:lpwstr/>
      </vt:variant>
      <vt:variant>
        <vt:lpwstr>_APPENDIX_H</vt:lpwstr>
      </vt:variant>
      <vt:variant>
        <vt:i4>4784214</vt:i4>
      </vt:variant>
      <vt:variant>
        <vt:i4>387</vt:i4>
      </vt:variant>
      <vt:variant>
        <vt:i4>0</vt:i4>
      </vt:variant>
      <vt:variant>
        <vt:i4>5</vt:i4>
      </vt:variant>
      <vt:variant>
        <vt:lpwstr/>
      </vt:variant>
      <vt:variant>
        <vt:lpwstr>_APPENDIX_H</vt:lpwstr>
      </vt:variant>
      <vt:variant>
        <vt:i4>6946836</vt:i4>
      </vt:variant>
      <vt:variant>
        <vt:i4>384</vt:i4>
      </vt:variant>
      <vt:variant>
        <vt:i4>0</vt:i4>
      </vt:variant>
      <vt:variant>
        <vt:i4>5</vt:i4>
      </vt:variant>
      <vt:variant>
        <vt:lpwstr>http://farsite.hill.af.mil/reghtml/regs/far2afmcfars/fardfars/dfars/PGI 215_4.htm</vt:lpwstr>
      </vt:variant>
      <vt:variant>
        <vt:lpwstr/>
      </vt:variant>
      <vt:variant>
        <vt:i4>5242932</vt:i4>
      </vt:variant>
      <vt:variant>
        <vt:i4>381</vt:i4>
      </vt:variant>
      <vt:variant>
        <vt:i4>0</vt:i4>
      </vt:variant>
      <vt:variant>
        <vt:i4>5</vt:i4>
      </vt:variant>
      <vt:variant>
        <vt:lpwstr>https://www.acquisition.gov/far/05-50-2/html/Subpart 15_4.html</vt:lpwstr>
      </vt:variant>
      <vt:variant>
        <vt:lpwstr/>
      </vt:variant>
      <vt:variant>
        <vt:i4>6946836</vt:i4>
      </vt:variant>
      <vt:variant>
        <vt:i4>378</vt:i4>
      </vt:variant>
      <vt:variant>
        <vt:i4>0</vt:i4>
      </vt:variant>
      <vt:variant>
        <vt:i4>5</vt:i4>
      </vt:variant>
      <vt:variant>
        <vt:lpwstr>http://farsite.hill.af.mil/reghtml/regs/far2afmcfars/fardfars/dfars/PGI 215_4.htm</vt:lpwstr>
      </vt:variant>
      <vt:variant>
        <vt:lpwstr/>
      </vt:variant>
      <vt:variant>
        <vt:i4>6029407</vt:i4>
      </vt:variant>
      <vt:variant>
        <vt:i4>375</vt:i4>
      </vt:variant>
      <vt:variant>
        <vt:i4>0</vt:i4>
      </vt:variant>
      <vt:variant>
        <vt:i4>5</vt:i4>
      </vt:variant>
      <vt:variant>
        <vt:lpwstr>http://farsite.hill.af.mil/reghtml/regs/far2afmcfars/fardfars/far/15.htm</vt:lpwstr>
      </vt:variant>
      <vt:variant>
        <vt:lpwstr/>
      </vt:variant>
      <vt:variant>
        <vt:i4>5373995</vt:i4>
      </vt:variant>
      <vt:variant>
        <vt:i4>372</vt:i4>
      </vt:variant>
      <vt:variant>
        <vt:i4>0</vt:i4>
      </vt:variant>
      <vt:variant>
        <vt:i4>5</vt:i4>
      </vt:variant>
      <vt:variant>
        <vt:lpwstr>https://www.acquisition.gov/far/html/Subpart 15_4.html</vt:lpwstr>
      </vt:variant>
      <vt:variant>
        <vt:lpwstr/>
      </vt:variant>
      <vt:variant>
        <vt:i4>6815808</vt:i4>
      </vt:variant>
      <vt:variant>
        <vt:i4>369</vt:i4>
      </vt:variant>
      <vt:variant>
        <vt:i4>0</vt:i4>
      </vt:variant>
      <vt:variant>
        <vt:i4>5</vt:i4>
      </vt:variant>
      <vt:variant>
        <vt:lpwstr>http://farsite.hill.af.mil/reghtml/regs/far2afmcfars/fardfars/far/15.htm</vt:lpwstr>
      </vt:variant>
      <vt:variant>
        <vt:lpwstr>P4_303</vt:lpwstr>
      </vt:variant>
      <vt:variant>
        <vt:i4>6029407</vt:i4>
      </vt:variant>
      <vt:variant>
        <vt:i4>366</vt:i4>
      </vt:variant>
      <vt:variant>
        <vt:i4>0</vt:i4>
      </vt:variant>
      <vt:variant>
        <vt:i4>5</vt:i4>
      </vt:variant>
      <vt:variant>
        <vt:lpwstr>http://farsite.hill.af.mil/reghtml/regs/far2afmcfars/fardfars/far/15.htm</vt:lpwstr>
      </vt:variant>
      <vt:variant>
        <vt:lpwstr/>
      </vt:variant>
      <vt:variant>
        <vt:i4>3670103</vt:i4>
      </vt:variant>
      <vt:variant>
        <vt:i4>363</vt:i4>
      </vt:variant>
      <vt:variant>
        <vt:i4>0</vt:i4>
      </vt:variant>
      <vt:variant>
        <vt:i4>5</vt:i4>
      </vt:variant>
      <vt:variant>
        <vt:lpwstr>http://farsite.hill.af.mil/reghtml/regs/far2afmcfars/fardfars/dfars/dfars215.htm</vt:lpwstr>
      </vt:variant>
      <vt:variant>
        <vt:lpwstr>P306_16754</vt:lpwstr>
      </vt:variant>
      <vt:variant>
        <vt:i4>6029407</vt:i4>
      </vt:variant>
      <vt:variant>
        <vt:i4>360</vt:i4>
      </vt:variant>
      <vt:variant>
        <vt:i4>0</vt:i4>
      </vt:variant>
      <vt:variant>
        <vt:i4>5</vt:i4>
      </vt:variant>
      <vt:variant>
        <vt:lpwstr>http://farsite.hill.af.mil/reghtml/regs/far2afmcfars/fardfars/far/15.htm</vt:lpwstr>
      </vt:variant>
      <vt:variant>
        <vt:lpwstr/>
      </vt:variant>
      <vt:variant>
        <vt:i4>8061043</vt:i4>
      </vt:variant>
      <vt:variant>
        <vt:i4>357</vt:i4>
      </vt:variant>
      <vt:variant>
        <vt:i4>0</vt:i4>
      </vt:variant>
      <vt:variant>
        <vt:i4>5</vt:i4>
      </vt:variant>
      <vt:variant>
        <vt:lpwstr/>
      </vt:variant>
      <vt:variant>
        <vt:lpwstr>Figure_6_4</vt:lpwstr>
      </vt:variant>
      <vt:variant>
        <vt:i4>5046281</vt:i4>
      </vt:variant>
      <vt:variant>
        <vt:i4>354</vt:i4>
      </vt:variant>
      <vt:variant>
        <vt:i4>0</vt:i4>
      </vt:variant>
      <vt:variant>
        <vt:i4>5</vt:i4>
      </vt:variant>
      <vt:variant>
        <vt:lpwstr>https://accportal.army.mil/VCEassist.htm</vt:lpwstr>
      </vt:variant>
      <vt:variant>
        <vt:lpwstr/>
      </vt:variant>
      <vt:variant>
        <vt:i4>1638443</vt:i4>
      </vt:variant>
      <vt:variant>
        <vt:i4>351</vt:i4>
      </vt:variant>
      <vt:variant>
        <vt:i4>0</vt:i4>
      </vt:variant>
      <vt:variant>
        <vt:i4>5</vt:i4>
      </vt:variant>
      <vt:variant>
        <vt:lpwstr/>
      </vt:variant>
      <vt:variant>
        <vt:lpwstr>cost_or_price_evaluation</vt:lpwstr>
      </vt:variant>
      <vt:variant>
        <vt:i4>1966127</vt:i4>
      </vt:variant>
      <vt:variant>
        <vt:i4>348</vt:i4>
      </vt:variant>
      <vt:variant>
        <vt:i4>0</vt:i4>
      </vt:variant>
      <vt:variant>
        <vt:i4>5</vt:i4>
      </vt:variant>
      <vt:variant>
        <vt:lpwstr/>
      </vt:variant>
      <vt:variant>
        <vt:lpwstr>past_performance</vt:lpwstr>
      </vt:variant>
      <vt:variant>
        <vt:i4>4194325</vt:i4>
      </vt:variant>
      <vt:variant>
        <vt:i4>345</vt:i4>
      </vt:variant>
      <vt:variant>
        <vt:i4>0</vt:i4>
      </vt:variant>
      <vt:variant>
        <vt:i4>5</vt:i4>
      </vt:variant>
      <vt:variant>
        <vt:lpwstr>http://www.acq.osd.mil/dpap/policy/policyvault/USA007183-10-DPAP.pdf</vt:lpwstr>
      </vt:variant>
      <vt:variant>
        <vt:lpwstr/>
      </vt:variant>
      <vt:variant>
        <vt:i4>3866636</vt:i4>
      </vt:variant>
      <vt:variant>
        <vt:i4>342</vt:i4>
      </vt:variant>
      <vt:variant>
        <vt:i4>0</vt:i4>
      </vt:variant>
      <vt:variant>
        <vt:i4>5</vt:i4>
      </vt:variant>
      <vt:variant>
        <vt:lpwstr>http://farsite.hill.af.mil/reghtml/regs/other/afars/5101.htm</vt:lpwstr>
      </vt:variant>
      <vt:variant>
        <vt:lpwstr>P-1_0</vt:lpwstr>
      </vt:variant>
      <vt:variant>
        <vt:i4>4980802</vt:i4>
      </vt:variant>
      <vt:variant>
        <vt:i4>339</vt:i4>
      </vt:variant>
      <vt:variant>
        <vt:i4>0</vt:i4>
      </vt:variant>
      <vt:variant>
        <vt:i4>5</vt:i4>
      </vt:variant>
      <vt:variant>
        <vt:lpwstr>http://www.acq.osd.mil/dpap/dars/dfarspgi/current/index.html</vt:lpwstr>
      </vt:variant>
      <vt:variant>
        <vt:lpwstr/>
      </vt:variant>
      <vt:variant>
        <vt:i4>6881381</vt:i4>
      </vt:variant>
      <vt:variant>
        <vt:i4>336</vt:i4>
      </vt:variant>
      <vt:variant>
        <vt:i4>0</vt:i4>
      </vt:variant>
      <vt:variant>
        <vt:i4>5</vt:i4>
      </vt:variant>
      <vt:variant>
        <vt:lpwstr>http://farsite.hill.af.mil/VFDFARA.HTM</vt:lpwstr>
      </vt:variant>
      <vt:variant>
        <vt:lpwstr/>
      </vt:variant>
      <vt:variant>
        <vt:i4>4784214</vt:i4>
      </vt:variant>
      <vt:variant>
        <vt:i4>333</vt:i4>
      </vt:variant>
      <vt:variant>
        <vt:i4>0</vt:i4>
      </vt:variant>
      <vt:variant>
        <vt:i4>5</vt:i4>
      </vt:variant>
      <vt:variant>
        <vt:lpwstr/>
      </vt:variant>
      <vt:variant>
        <vt:lpwstr>_APPENDIX_E</vt:lpwstr>
      </vt:variant>
      <vt:variant>
        <vt:i4>6488105</vt:i4>
      </vt:variant>
      <vt:variant>
        <vt:i4>330</vt:i4>
      </vt:variant>
      <vt:variant>
        <vt:i4>0</vt:i4>
      </vt:variant>
      <vt:variant>
        <vt:i4>5</vt:i4>
      </vt:variant>
      <vt:variant>
        <vt:lpwstr>https://acquisition.army.mil/asfi/</vt:lpwstr>
      </vt:variant>
      <vt:variant>
        <vt:lpwstr/>
      </vt:variant>
      <vt:variant>
        <vt:i4>4456536</vt:i4>
      </vt:variant>
      <vt:variant>
        <vt:i4>327</vt:i4>
      </vt:variant>
      <vt:variant>
        <vt:i4>0</vt:i4>
      </vt:variant>
      <vt:variant>
        <vt:i4>5</vt:i4>
      </vt:variant>
      <vt:variant>
        <vt:lpwstr>https://www.fbo.gov/</vt:lpwstr>
      </vt:variant>
      <vt:variant>
        <vt:lpwstr/>
      </vt:variant>
      <vt:variant>
        <vt:i4>6029407</vt:i4>
      </vt:variant>
      <vt:variant>
        <vt:i4>324</vt:i4>
      </vt:variant>
      <vt:variant>
        <vt:i4>0</vt:i4>
      </vt:variant>
      <vt:variant>
        <vt:i4>5</vt:i4>
      </vt:variant>
      <vt:variant>
        <vt:lpwstr>http://farsite.hill.af.mil/reghtml/regs/far2afmcfars/fardfars/far/15.htm</vt:lpwstr>
      </vt:variant>
      <vt:variant>
        <vt:lpwstr/>
      </vt:variant>
      <vt:variant>
        <vt:i4>2162735</vt:i4>
      </vt:variant>
      <vt:variant>
        <vt:i4>321</vt:i4>
      </vt:variant>
      <vt:variant>
        <vt:i4>0</vt:i4>
      </vt:variant>
      <vt:variant>
        <vt:i4>5</vt:i4>
      </vt:variant>
      <vt:variant>
        <vt:lpwstr>http://www.acq.osd.mil/dpap/dars/pgi/pgi_htm/PGI215_3.htm</vt:lpwstr>
      </vt:variant>
      <vt:variant>
        <vt:lpwstr/>
      </vt:variant>
      <vt:variant>
        <vt:i4>4849676</vt:i4>
      </vt:variant>
      <vt:variant>
        <vt:i4>318</vt:i4>
      </vt:variant>
      <vt:variant>
        <vt:i4>0</vt:i4>
      </vt:variant>
      <vt:variant>
        <vt:i4>5</vt:i4>
      </vt:variant>
      <vt:variant>
        <vt:lpwstr>https://www.acquisition.gov/far/html/52_217_221.html</vt:lpwstr>
      </vt:variant>
      <vt:variant>
        <vt:lpwstr>wp1136032</vt:lpwstr>
      </vt:variant>
      <vt:variant>
        <vt:i4>4849676</vt:i4>
      </vt:variant>
      <vt:variant>
        <vt:i4>315</vt:i4>
      </vt:variant>
      <vt:variant>
        <vt:i4>0</vt:i4>
      </vt:variant>
      <vt:variant>
        <vt:i4>5</vt:i4>
      </vt:variant>
      <vt:variant>
        <vt:lpwstr>https://www.acquisition.gov/far/html/52_217_221.html</vt:lpwstr>
      </vt:variant>
      <vt:variant>
        <vt:lpwstr>wp1136032</vt:lpwstr>
      </vt:variant>
      <vt:variant>
        <vt:i4>4194325</vt:i4>
      </vt:variant>
      <vt:variant>
        <vt:i4>312</vt:i4>
      </vt:variant>
      <vt:variant>
        <vt:i4>0</vt:i4>
      </vt:variant>
      <vt:variant>
        <vt:i4>5</vt:i4>
      </vt:variant>
      <vt:variant>
        <vt:lpwstr>http://www.acq.osd.mil/dpap/policy/policyvault/USA007183-10-DPAP.pdf</vt:lpwstr>
      </vt:variant>
      <vt:variant>
        <vt:lpwstr/>
      </vt:variant>
      <vt:variant>
        <vt:i4>917531</vt:i4>
      </vt:variant>
      <vt:variant>
        <vt:i4>309</vt:i4>
      </vt:variant>
      <vt:variant>
        <vt:i4>0</vt:i4>
      </vt:variant>
      <vt:variant>
        <vt:i4>5</vt:i4>
      </vt:variant>
      <vt:variant>
        <vt:lpwstr>http://www.acq.osd.mil/dpap/dars/pgi/pgi_htm/PGI215_3.htm</vt:lpwstr>
      </vt:variant>
      <vt:variant>
        <vt:lpwstr>215.304</vt:lpwstr>
      </vt:variant>
      <vt:variant>
        <vt:i4>524404</vt:i4>
      </vt:variant>
      <vt:variant>
        <vt:i4>306</vt:i4>
      </vt:variant>
      <vt:variant>
        <vt:i4>0</vt:i4>
      </vt:variant>
      <vt:variant>
        <vt:i4>5</vt:i4>
      </vt:variant>
      <vt:variant>
        <vt:lpwstr>http://www.acq.osd.mil/dpap/dars/dfars/html/current/215_3.htm</vt:lpwstr>
      </vt:variant>
      <vt:variant>
        <vt:lpwstr>215.304</vt:lpwstr>
      </vt:variant>
      <vt:variant>
        <vt:i4>4587587</vt:i4>
      </vt:variant>
      <vt:variant>
        <vt:i4>303</vt:i4>
      </vt:variant>
      <vt:variant>
        <vt:i4>0</vt:i4>
      </vt:variant>
      <vt:variant>
        <vt:i4>5</vt:i4>
      </vt:variant>
      <vt:variant>
        <vt:lpwstr>http://farsite.hill.af.mil/VFFARA.HTM</vt:lpwstr>
      </vt:variant>
      <vt:variant>
        <vt:lpwstr/>
      </vt:variant>
      <vt:variant>
        <vt:i4>4849676</vt:i4>
      </vt:variant>
      <vt:variant>
        <vt:i4>300</vt:i4>
      </vt:variant>
      <vt:variant>
        <vt:i4>0</vt:i4>
      </vt:variant>
      <vt:variant>
        <vt:i4>5</vt:i4>
      </vt:variant>
      <vt:variant>
        <vt:lpwstr>https://www.acquisition.gov/far/html/52_217_221.html</vt:lpwstr>
      </vt:variant>
      <vt:variant>
        <vt:lpwstr>wp1136032</vt:lpwstr>
      </vt:variant>
      <vt:variant>
        <vt:i4>6422594</vt:i4>
      </vt:variant>
      <vt:variant>
        <vt:i4>297</vt:i4>
      </vt:variant>
      <vt:variant>
        <vt:i4>0</vt:i4>
      </vt:variant>
      <vt:variant>
        <vt:i4>5</vt:i4>
      </vt:variant>
      <vt:variant>
        <vt:lpwstr>http://farsite.hill.af.mil/reghtml/regs/far2afmcfars/fardfars/far/15.htm</vt:lpwstr>
      </vt:variant>
      <vt:variant>
        <vt:lpwstr>P228_18085</vt:lpwstr>
      </vt:variant>
      <vt:variant>
        <vt:i4>2097155</vt:i4>
      </vt:variant>
      <vt:variant>
        <vt:i4>294</vt:i4>
      </vt:variant>
      <vt:variant>
        <vt:i4>0</vt:i4>
      </vt:variant>
      <vt:variant>
        <vt:i4>5</vt:i4>
      </vt:variant>
      <vt:variant>
        <vt:lpwstr>http://farsite.hill.af.mil/reghtml/regs/other/afars/5115.htm</vt:lpwstr>
      </vt:variant>
      <vt:variant>
        <vt:lpwstr>P28_7202</vt:lpwstr>
      </vt:variant>
      <vt:variant>
        <vt:i4>4784214</vt:i4>
      </vt:variant>
      <vt:variant>
        <vt:i4>291</vt:i4>
      </vt:variant>
      <vt:variant>
        <vt:i4>0</vt:i4>
      </vt:variant>
      <vt:variant>
        <vt:i4>5</vt:i4>
      </vt:variant>
      <vt:variant>
        <vt:lpwstr/>
      </vt:variant>
      <vt:variant>
        <vt:lpwstr>_APPENDIX_K</vt:lpwstr>
      </vt:variant>
      <vt:variant>
        <vt:i4>4587587</vt:i4>
      </vt:variant>
      <vt:variant>
        <vt:i4>288</vt:i4>
      </vt:variant>
      <vt:variant>
        <vt:i4>0</vt:i4>
      </vt:variant>
      <vt:variant>
        <vt:i4>5</vt:i4>
      </vt:variant>
      <vt:variant>
        <vt:lpwstr>http://farsite.hill.af.mil/vffara.htm</vt:lpwstr>
      </vt:variant>
      <vt:variant>
        <vt:lpwstr/>
      </vt:variant>
      <vt:variant>
        <vt:i4>4587587</vt:i4>
      </vt:variant>
      <vt:variant>
        <vt:i4>285</vt:i4>
      </vt:variant>
      <vt:variant>
        <vt:i4>0</vt:i4>
      </vt:variant>
      <vt:variant>
        <vt:i4>5</vt:i4>
      </vt:variant>
      <vt:variant>
        <vt:lpwstr>http://farsite.hill.af.mil/vffara.htm</vt:lpwstr>
      </vt:variant>
      <vt:variant>
        <vt:lpwstr/>
      </vt:variant>
      <vt:variant>
        <vt:i4>4194325</vt:i4>
      </vt:variant>
      <vt:variant>
        <vt:i4>282</vt:i4>
      </vt:variant>
      <vt:variant>
        <vt:i4>0</vt:i4>
      </vt:variant>
      <vt:variant>
        <vt:i4>5</vt:i4>
      </vt:variant>
      <vt:variant>
        <vt:lpwstr>http://www.acq.osd.mil/dpap/policy/policyvault/USA007183-10-DPAP.pdf</vt:lpwstr>
      </vt:variant>
      <vt:variant>
        <vt:lpwstr/>
      </vt:variant>
      <vt:variant>
        <vt:i4>4194325</vt:i4>
      </vt:variant>
      <vt:variant>
        <vt:i4>279</vt:i4>
      </vt:variant>
      <vt:variant>
        <vt:i4>0</vt:i4>
      </vt:variant>
      <vt:variant>
        <vt:i4>5</vt:i4>
      </vt:variant>
      <vt:variant>
        <vt:lpwstr>http://www.acq.osd.mil/dpap/policy/policyvault/USA007183-10-DPAP.pdf</vt:lpwstr>
      </vt:variant>
      <vt:variant>
        <vt:lpwstr/>
      </vt:variant>
      <vt:variant>
        <vt:i4>4194325</vt:i4>
      </vt:variant>
      <vt:variant>
        <vt:i4>276</vt:i4>
      </vt:variant>
      <vt:variant>
        <vt:i4>0</vt:i4>
      </vt:variant>
      <vt:variant>
        <vt:i4>5</vt:i4>
      </vt:variant>
      <vt:variant>
        <vt:lpwstr>http://www.acq.osd.mil/dpap/policy/policyvault/USA007183-10-DPAP.pdf</vt:lpwstr>
      </vt:variant>
      <vt:variant>
        <vt:lpwstr/>
      </vt:variant>
      <vt:variant>
        <vt:i4>3670043</vt:i4>
      </vt:variant>
      <vt:variant>
        <vt:i4>273</vt:i4>
      </vt:variant>
      <vt:variant>
        <vt:i4>0</vt:i4>
      </vt:variant>
      <vt:variant>
        <vt:i4>5</vt:i4>
      </vt:variant>
      <vt:variant>
        <vt:lpwstr>http://farsite.hill.af.mil/reghtml/regs/far2afmcfars/fardfars/far/15.htm</vt:lpwstr>
      </vt:variant>
      <vt:variant>
        <vt:lpwstr>P508_37432http://farsite.hill.af.mil/reghtml/regs/far2afmcfars/fardfars/far/15.htm</vt:lpwstr>
      </vt:variant>
      <vt:variant>
        <vt:i4>2555906</vt:i4>
      </vt:variant>
      <vt:variant>
        <vt:i4>270</vt:i4>
      </vt:variant>
      <vt:variant>
        <vt:i4>0</vt:i4>
      </vt:variant>
      <vt:variant>
        <vt:i4>5</vt:i4>
      </vt:variant>
      <vt:variant>
        <vt:lpwstr>http://farsite.hill.af.mil/reghtml/regs/other/afars/5115.htm</vt:lpwstr>
      </vt:variant>
      <vt:variant>
        <vt:lpwstr>P48_10718</vt:lpwstr>
      </vt:variant>
      <vt:variant>
        <vt:i4>6029407</vt:i4>
      </vt:variant>
      <vt:variant>
        <vt:i4>267</vt:i4>
      </vt:variant>
      <vt:variant>
        <vt:i4>0</vt:i4>
      </vt:variant>
      <vt:variant>
        <vt:i4>5</vt:i4>
      </vt:variant>
      <vt:variant>
        <vt:lpwstr>http://farsite.hill.af.mil/reghtml/regs/far2afmcfars/fardfars/far/15.htm</vt:lpwstr>
      </vt:variant>
      <vt:variant>
        <vt:lpwstr/>
      </vt:variant>
      <vt:variant>
        <vt:i4>4784214</vt:i4>
      </vt:variant>
      <vt:variant>
        <vt:i4>264</vt:i4>
      </vt:variant>
      <vt:variant>
        <vt:i4>0</vt:i4>
      </vt:variant>
      <vt:variant>
        <vt:i4>5</vt:i4>
      </vt:variant>
      <vt:variant>
        <vt:lpwstr/>
      </vt:variant>
      <vt:variant>
        <vt:lpwstr>_APPENDIX_F</vt:lpwstr>
      </vt:variant>
      <vt:variant>
        <vt:i4>6029407</vt:i4>
      </vt:variant>
      <vt:variant>
        <vt:i4>261</vt:i4>
      </vt:variant>
      <vt:variant>
        <vt:i4>0</vt:i4>
      </vt:variant>
      <vt:variant>
        <vt:i4>5</vt:i4>
      </vt:variant>
      <vt:variant>
        <vt:lpwstr>http://farsite.hill.af.mil/reghtml/regs/far2afmcfars/fardfars/far/15.htm</vt:lpwstr>
      </vt:variant>
      <vt:variant>
        <vt:lpwstr/>
      </vt:variant>
      <vt:variant>
        <vt:i4>4784214</vt:i4>
      </vt:variant>
      <vt:variant>
        <vt:i4>258</vt:i4>
      </vt:variant>
      <vt:variant>
        <vt:i4>0</vt:i4>
      </vt:variant>
      <vt:variant>
        <vt:i4>5</vt:i4>
      </vt:variant>
      <vt:variant>
        <vt:lpwstr/>
      </vt:variant>
      <vt:variant>
        <vt:lpwstr>_APPENDIX_K</vt:lpwstr>
      </vt:variant>
      <vt:variant>
        <vt:i4>4194325</vt:i4>
      </vt:variant>
      <vt:variant>
        <vt:i4>255</vt:i4>
      </vt:variant>
      <vt:variant>
        <vt:i4>0</vt:i4>
      </vt:variant>
      <vt:variant>
        <vt:i4>5</vt:i4>
      </vt:variant>
      <vt:variant>
        <vt:lpwstr>http://www.acq.osd.mil/dpap/policy/policyvault/USA007183-10-DPAP.pdf</vt:lpwstr>
      </vt:variant>
      <vt:variant>
        <vt:lpwstr/>
      </vt:variant>
      <vt:variant>
        <vt:i4>4194325</vt:i4>
      </vt:variant>
      <vt:variant>
        <vt:i4>252</vt:i4>
      </vt:variant>
      <vt:variant>
        <vt:i4>0</vt:i4>
      </vt:variant>
      <vt:variant>
        <vt:i4>5</vt:i4>
      </vt:variant>
      <vt:variant>
        <vt:lpwstr>http://www.acq.osd.mil/dpap/policy/policyvault/USA007183-10-DPAP.pdf</vt:lpwstr>
      </vt:variant>
      <vt:variant>
        <vt:lpwstr/>
      </vt:variant>
      <vt:variant>
        <vt:i4>4784214</vt:i4>
      </vt:variant>
      <vt:variant>
        <vt:i4>249</vt:i4>
      </vt:variant>
      <vt:variant>
        <vt:i4>0</vt:i4>
      </vt:variant>
      <vt:variant>
        <vt:i4>5</vt:i4>
      </vt:variant>
      <vt:variant>
        <vt:lpwstr/>
      </vt:variant>
      <vt:variant>
        <vt:lpwstr>_APPENDIX_I</vt:lpwstr>
      </vt:variant>
      <vt:variant>
        <vt:i4>2359323</vt:i4>
      </vt:variant>
      <vt:variant>
        <vt:i4>246</vt:i4>
      </vt:variant>
      <vt:variant>
        <vt:i4>0</vt:i4>
      </vt:variant>
      <vt:variant>
        <vt:i4>5</vt:i4>
      </vt:variant>
      <vt:variant>
        <vt:lpwstr>C:\Users\virginia.e.mitchell\AppData\Local\Microsoft\Windows\Temporary Internet Files\scottiaf\AppData\Local\Microsoft\Windows\Temporary Internet Files\Content.Outlook\FJ9QKTEC\Army Source Selection Supplement FINAL (July 18 2011)-Shortle.docx</vt:lpwstr>
      </vt:variant>
      <vt:variant>
        <vt:lpwstr>Appendix_C</vt:lpwstr>
      </vt:variant>
      <vt:variant>
        <vt:i4>2097155</vt:i4>
      </vt:variant>
      <vt:variant>
        <vt:i4>243</vt:i4>
      </vt:variant>
      <vt:variant>
        <vt:i4>0</vt:i4>
      </vt:variant>
      <vt:variant>
        <vt:i4>5</vt:i4>
      </vt:variant>
      <vt:variant>
        <vt:lpwstr>http://farsite.hill.af.mil/reghtml/regs/other/afars/5115.htm</vt:lpwstr>
      </vt:variant>
      <vt:variant>
        <vt:lpwstr>P28_7202</vt:lpwstr>
      </vt:variant>
      <vt:variant>
        <vt:i4>4194325</vt:i4>
      </vt:variant>
      <vt:variant>
        <vt:i4>240</vt:i4>
      </vt:variant>
      <vt:variant>
        <vt:i4>0</vt:i4>
      </vt:variant>
      <vt:variant>
        <vt:i4>5</vt:i4>
      </vt:variant>
      <vt:variant>
        <vt:lpwstr>http://www.acq.osd.mil/dpap/policy/policyvault/USA007183-10-DPAP.pdf</vt:lpwstr>
      </vt:variant>
      <vt:variant>
        <vt:lpwstr/>
      </vt:variant>
      <vt:variant>
        <vt:i4>4194325</vt:i4>
      </vt:variant>
      <vt:variant>
        <vt:i4>237</vt:i4>
      </vt:variant>
      <vt:variant>
        <vt:i4>0</vt:i4>
      </vt:variant>
      <vt:variant>
        <vt:i4>5</vt:i4>
      </vt:variant>
      <vt:variant>
        <vt:lpwstr>http://www.acq.osd.mil/dpap/policy/policyvault/USA007183-10-DPAP.pdf</vt:lpwstr>
      </vt:variant>
      <vt:variant>
        <vt:lpwstr/>
      </vt:variant>
      <vt:variant>
        <vt:i4>3473509</vt:i4>
      </vt:variant>
      <vt:variant>
        <vt:i4>234</vt:i4>
      </vt:variant>
      <vt:variant>
        <vt:i4>0</vt:i4>
      </vt:variant>
      <vt:variant>
        <vt:i4>5</vt:i4>
      </vt:variant>
      <vt:variant>
        <vt:lpwstr>https://www.acquisition.gov/far/html/FARTOCP15.html</vt:lpwstr>
      </vt:variant>
      <vt:variant>
        <vt:lpwstr/>
      </vt:variant>
      <vt:variant>
        <vt:i4>2818130</vt:i4>
      </vt:variant>
      <vt:variant>
        <vt:i4>231</vt:i4>
      </vt:variant>
      <vt:variant>
        <vt:i4>0</vt:i4>
      </vt:variant>
      <vt:variant>
        <vt:i4>5</vt:i4>
      </vt:variant>
      <vt:variant>
        <vt:lpwstr>http://www.acq.osd.mil/dpap/cpic/cp/acquisition_of_services_policy.html</vt:lpwstr>
      </vt:variant>
      <vt:variant>
        <vt:lpwstr/>
      </vt:variant>
      <vt:variant>
        <vt:i4>6815860</vt:i4>
      </vt:variant>
      <vt:variant>
        <vt:i4>228</vt:i4>
      </vt:variant>
      <vt:variant>
        <vt:i4>0</vt:i4>
      </vt:variant>
      <vt:variant>
        <vt:i4>5</vt:i4>
      </vt:variant>
      <vt:variant>
        <vt:lpwstr>https://www.alt.army.mil/portal/page/portal/oasaalt</vt:lpwstr>
      </vt:variant>
      <vt:variant>
        <vt:lpwstr/>
      </vt:variant>
      <vt:variant>
        <vt:i4>1769478</vt:i4>
      </vt:variant>
      <vt:variant>
        <vt:i4>225</vt:i4>
      </vt:variant>
      <vt:variant>
        <vt:i4>0</vt:i4>
      </vt:variant>
      <vt:variant>
        <vt:i4>5</vt:i4>
      </vt:variant>
      <vt:variant>
        <vt:lpwstr>http://www.acq.osd.mil/dpap/</vt:lpwstr>
      </vt:variant>
      <vt:variant>
        <vt:lpwstr/>
      </vt:variant>
      <vt:variant>
        <vt:i4>7864320</vt:i4>
      </vt:variant>
      <vt:variant>
        <vt:i4>222</vt:i4>
      </vt:variant>
      <vt:variant>
        <vt:i4>0</vt:i4>
      </vt:variant>
      <vt:variant>
        <vt:i4>5</vt:i4>
      </vt:variant>
      <vt:variant>
        <vt:lpwstr>http://armypubs.army.mil/epubs/25_series_collection_1.html</vt:lpwstr>
      </vt:variant>
      <vt:variant>
        <vt:lpwstr/>
      </vt:variant>
      <vt:variant>
        <vt:i4>7340084</vt:i4>
      </vt:variant>
      <vt:variant>
        <vt:i4>219</vt:i4>
      </vt:variant>
      <vt:variant>
        <vt:i4>0</vt:i4>
      </vt:variant>
      <vt:variant>
        <vt:i4>5</vt:i4>
      </vt:variant>
      <vt:variant>
        <vt:lpwstr>https://dap.dau.mil/policy/Pages/overview.aspx</vt:lpwstr>
      </vt:variant>
      <vt:variant>
        <vt:lpwstr/>
      </vt:variant>
      <vt:variant>
        <vt:i4>1835097</vt:i4>
      </vt:variant>
      <vt:variant>
        <vt:i4>216</vt:i4>
      </vt:variant>
      <vt:variant>
        <vt:i4>0</vt:i4>
      </vt:variant>
      <vt:variant>
        <vt:i4>5</vt:i4>
      </vt:variant>
      <vt:variant>
        <vt:lpwstr>http://www.dtic.mil/whs/directives/corres/pdf/500002p.pdf</vt:lpwstr>
      </vt:variant>
      <vt:variant>
        <vt:lpwstr/>
      </vt:variant>
      <vt:variant>
        <vt:i4>2031705</vt:i4>
      </vt:variant>
      <vt:variant>
        <vt:i4>213</vt:i4>
      </vt:variant>
      <vt:variant>
        <vt:i4>0</vt:i4>
      </vt:variant>
      <vt:variant>
        <vt:i4>5</vt:i4>
      </vt:variant>
      <vt:variant>
        <vt:lpwstr>http://www.dtic.mil/whs/directives/corres/pdf/500001p.pdf</vt:lpwstr>
      </vt:variant>
      <vt:variant>
        <vt:lpwstr/>
      </vt:variant>
      <vt:variant>
        <vt:i4>2621499</vt:i4>
      </vt:variant>
      <vt:variant>
        <vt:i4>210</vt:i4>
      </vt:variant>
      <vt:variant>
        <vt:i4>0</vt:i4>
      </vt:variant>
      <vt:variant>
        <vt:i4>5</vt:i4>
      </vt:variant>
      <vt:variant>
        <vt:lpwstr>https://dap.dau.mil/policy</vt:lpwstr>
      </vt:variant>
      <vt:variant>
        <vt:lpwstr/>
      </vt:variant>
      <vt:variant>
        <vt:i4>4194325</vt:i4>
      </vt:variant>
      <vt:variant>
        <vt:i4>207</vt:i4>
      </vt:variant>
      <vt:variant>
        <vt:i4>0</vt:i4>
      </vt:variant>
      <vt:variant>
        <vt:i4>5</vt:i4>
      </vt:variant>
      <vt:variant>
        <vt:lpwstr>http://www.acq.osd.mil/dpap/policy/policyvault/USA007183-10-DPAP.pdf</vt:lpwstr>
      </vt:variant>
      <vt:variant>
        <vt:lpwstr/>
      </vt:variant>
      <vt:variant>
        <vt:i4>3604587</vt:i4>
      </vt:variant>
      <vt:variant>
        <vt:i4>204</vt:i4>
      </vt:variant>
      <vt:variant>
        <vt:i4>0</vt:i4>
      </vt:variant>
      <vt:variant>
        <vt:i4>5</vt:i4>
      </vt:variant>
      <vt:variant>
        <vt:lpwstr/>
      </vt:variant>
      <vt:variant>
        <vt:lpwstr>K7</vt:lpwstr>
      </vt:variant>
      <vt:variant>
        <vt:i4>3539051</vt:i4>
      </vt:variant>
      <vt:variant>
        <vt:i4>201</vt:i4>
      </vt:variant>
      <vt:variant>
        <vt:i4>0</vt:i4>
      </vt:variant>
      <vt:variant>
        <vt:i4>5</vt:i4>
      </vt:variant>
      <vt:variant>
        <vt:lpwstr/>
      </vt:variant>
      <vt:variant>
        <vt:lpwstr>K6</vt:lpwstr>
      </vt:variant>
      <vt:variant>
        <vt:i4>3473515</vt:i4>
      </vt:variant>
      <vt:variant>
        <vt:i4>198</vt:i4>
      </vt:variant>
      <vt:variant>
        <vt:i4>0</vt:i4>
      </vt:variant>
      <vt:variant>
        <vt:i4>5</vt:i4>
      </vt:variant>
      <vt:variant>
        <vt:lpwstr/>
      </vt:variant>
      <vt:variant>
        <vt:lpwstr>K5</vt:lpwstr>
      </vt:variant>
      <vt:variant>
        <vt:i4>3407979</vt:i4>
      </vt:variant>
      <vt:variant>
        <vt:i4>195</vt:i4>
      </vt:variant>
      <vt:variant>
        <vt:i4>0</vt:i4>
      </vt:variant>
      <vt:variant>
        <vt:i4>5</vt:i4>
      </vt:variant>
      <vt:variant>
        <vt:lpwstr/>
      </vt:variant>
      <vt:variant>
        <vt:lpwstr>K4</vt:lpwstr>
      </vt:variant>
      <vt:variant>
        <vt:i4>3342443</vt:i4>
      </vt:variant>
      <vt:variant>
        <vt:i4>192</vt:i4>
      </vt:variant>
      <vt:variant>
        <vt:i4>0</vt:i4>
      </vt:variant>
      <vt:variant>
        <vt:i4>5</vt:i4>
      </vt:variant>
      <vt:variant>
        <vt:lpwstr/>
      </vt:variant>
      <vt:variant>
        <vt:lpwstr>K3</vt:lpwstr>
      </vt:variant>
      <vt:variant>
        <vt:i4>3276907</vt:i4>
      </vt:variant>
      <vt:variant>
        <vt:i4>189</vt:i4>
      </vt:variant>
      <vt:variant>
        <vt:i4>0</vt:i4>
      </vt:variant>
      <vt:variant>
        <vt:i4>5</vt:i4>
      </vt:variant>
      <vt:variant>
        <vt:lpwstr/>
      </vt:variant>
      <vt:variant>
        <vt:lpwstr>K2</vt:lpwstr>
      </vt:variant>
      <vt:variant>
        <vt:i4>3211371</vt:i4>
      </vt:variant>
      <vt:variant>
        <vt:i4>186</vt:i4>
      </vt:variant>
      <vt:variant>
        <vt:i4>0</vt:i4>
      </vt:variant>
      <vt:variant>
        <vt:i4>5</vt:i4>
      </vt:variant>
      <vt:variant>
        <vt:lpwstr/>
      </vt:variant>
      <vt:variant>
        <vt:lpwstr>K1</vt:lpwstr>
      </vt:variant>
      <vt:variant>
        <vt:i4>4784214</vt:i4>
      </vt:variant>
      <vt:variant>
        <vt:i4>183</vt:i4>
      </vt:variant>
      <vt:variant>
        <vt:i4>0</vt:i4>
      </vt:variant>
      <vt:variant>
        <vt:i4>5</vt:i4>
      </vt:variant>
      <vt:variant>
        <vt:lpwstr/>
      </vt:variant>
      <vt:variant>
        <vt:lpwstr>_APPENDIX_K</vt:lpwstr>
      </vt:variant>
      <vt:variant>
        <vt:i4>4784214</vt:i4>
      </vt:variant>
      <vt:variant>
        <vt:i4>180</vt:i4>
      </vt:variant>
      <vt:variant>
        <vt:i4>0</vt:i4>
      </vt:variant>
      <vt:variant>
        <vt:i4>5</vt:i4>
      </vt:variant>
      <vt:variant>
        <vt:lpwstr/>
      </vt:variant>
      <vt:variant>
        <vt:lpwstr>_APPENDIX_J</vt:lpwstr>
      </vt:variant>
      <vt:variant>
        <vt:i4>4784214</vt:i4>
      </vt:variant>
      <vt:variant>
        <vt:i4>177</vt:i4>
      </vt:variant>
      <vt:variant>
        <vt:i4>0</vt:i4>
      </vt:variant>
      <vt:variant>
        <vt:i4>5</vt:i4>
      </vt:variant>
      <vt:variant>
        <vt:lpwstr/>
      </vt:variant>
      <vt:variant>
        <vt:lpwstr>_APPENDIX_I</vt:lpwstr>
      </vt:variant>
      <vt:variant>
        <vt:i4>4784214</vt:i4>
      </vt:variant>
      <vt:variant>
        <vt:i4>174</vt:i4>
      </vt:variant>
      <vt:variant>
        <vt:i4>0</vt:i4>
      </vt:variant>
      <vt:variant>
        <vt:i4>5</vt:i4>
      </vt:variant>
      <vt:variant>
        <vt:lpwstr/>
      </vt:variant>
      <vt:variant>
        <vt:lpwstr>_APPENDIX_H</vt:lpwstr>
      </vt:variant>
      <vt:variant>
        <vt:i4>4784214</vt:i4>
      </vt:variant>
      <vt:variant>
        <vt:i4>171</vt:i4>
      </vt:variant>
      <vt:variant>
        <vt:i4>0</vt:i4>
      </vt:variant>
      <vt:variant>
        <vt:i4>5</vt:i4>
      </vt:variant>
      <vt:variant>
        <vt:lpwstr/>
      </vt:variant>
      <vt:variant>
        <vt:lpwstr>_APPENDIX_G</vt:lpwstr>
      </vt:variant>
      <vt:variant>
        <vt:i4>4784214</vt:i4>
      </vt:variant>
      <vt:variant>
        <vt:i4>168</vt:i4>
      </vt:variant>
      <vt:variant>
        <vt:i4>0</vt:i4>
      </vt:variant>
      <vt:variant>
        <vt:i4>5</vt:i4>
      </vt:variant>
      <vt:variant>
        <vt:lpwstr/>
      </vt:variant>
      <vt:variant>
        <vt:lpwstr>_APPENDIX_F</vt:lpwstr>
      </vt:variant>
      <vt:variant>
        <vt:i4>4784214</vt:i4>
      </vt:variant>
      <vt:variant>
        <vt:i4>165</vt:i4>
      </vt:variant>
      <vt:variant>
        <vt:i4>0</vt:i4>
      </vt:variant>
      <vt:variant>
        <vt:i4>5</vt:i4>
      </vt:variant>
      <vt:variant>
        <vt:lpwstr/>
      </vt:variant>
      <vt:variant>
        <vt:lpwstr>_APPENDIX_E</vt:lpwstr>
      </vt:variant>
      <vt:variant>
        <vt:i4>4784214</vt:i4>
      </vt:variant>
      <vt:variant>
        <vt:i4>162</vt:i4>
      </vt:variant>
      <vt:variant>
        <vt:i4>0</vt:i4>
      </vt:variant>
      <vt:variant>
        <vt:i4>5</vt:i4>
      </vt:variant>
      <vt:variant>
        <vt:lpwstr/>
      </vt:variant>
      <vt:variant>
        <vt:lpwstr>_APPENDIX_D</vt:lpwstr>
      </vt:variant>
      <vt:variant>
        <vt:i4>4784214</vt:i4>
      </vt:variant>
      <vt:variant>
        <vt:i4>159</vt:i4>
      </vt:variant>
      <vt:variant>
        <vt:i4>0</vt:i4>
      </vt:variant>
      <vt:variant>
        <vt:i4>5</vt:i4>
      </vt:variant>
      <vt:variant>
        <vt:lpwstr/>
      </vt:variant>
      <vt:variant>
        <vt:lpwstr>_APPENDIX_C</vt:lpwstr>
      </vt:variant>
      <vt:variant>
        <vt:i4>4784214</vt:i4>
      </vt:variant>
      <vt:variant>
        <vt:i4>156</vt:i4>
      </vt:variant>
      <vt:variant>
        <vt:i4>0</vt:i4>
      </vt:variant>
      <vt:variant>
        <vt:i4>5</vt:i4>
      </vt:variant>
      <vt:variant>
        <vt:lpwstr/>
      </vt:variant>
      <vt:variant>
        <vt:lpwstr>_APPENDIX_B</vt:lpwstr>
      </vt:variant>
      <vt:variant>
        <vt:i4>4784214</vt:i4>
      </vt:variant>
      <vt:variant>
        <vt:i4>153</vt:i4>
      </vt:variant>
      <vt:variant>
        <vt:i4>0</vt:i4>
      </vt:variant>
      <vt:variant>
        <vt:i4>5</vt:i4>
      </vt:variant>
      <vt:variant>
        <vt:lpwstr/>
      </vt:variant>
      <vt:variant>
        <vt:lpwstr>_APPENDIX_A</vt:lpwstr>
      </vt:variant>
      <vt:variant>
        <vt:i4>1179701</vt:i4>
      </vt:variant>
      <vt:variant>
        <vt:i4>146</vt:i4>
      </vt:variant>
      <vt:variant>
        <vt:i4>0</vt:i4>
      </vt:variant>
      <vt:variant>
        <vt:i4>5</vt:i4>
      </vt:variant>
      <vt:variant>
        <vt:lpwstr/>
      </vt:variant>
      <vt:variant>
        <vt:lpwstr>_Toc307839245</vt:lpwstr>
      </vt:variant>
      <vt:variant>
        <vt:i4>1179701</vt:i4>
      </vt:variant>
      <vt:variant>
        <vt:i4>140</vt:i4>
      </vt:variant>
      <vt:variant>
        <vt:i4>0</vt:i4>
      </vt:variant>
      <vt:variant>
        <vt:i4>5</vt:i4>
      </vt:variant>
      <vt:variant>
        <vt:lpwstr/>
      </vt:variant>
      <vt:variant>
        <vt:lpwstr>_Toc307839244</vt:lpwstr>
      </vt:variant>
      <vt:variant>
        <vt:i4>1179701</vt:i4>
      </vt:variant>
      <vt:variant>
        <vt:i4>134</vt:i4>
      </vt:variant>
      <vt:variant>
        <vt:i4>0</vt:i4>
      </vt:variant>
      <vt:variant>
        <vt:i4>5</vt:i4>
      </vt:variant>
      <vt:variant>
        <vt:lpwstr/>
      </vt:variant>
      <vt:variant>
        <vt:lpwstr>_Toc307839243</vt:lpwstr>
      </vt:variant>
      <vt:variant>
        <vt:i4>1179701</vt:i4>
      </vt:variant>
      <vt:variant>
        <vt:i4>128</vt:i4>
      </vt:variant>
      <vt:variant>
        <vt:i4>0</vt:i4>
      </vt:variant>
      <vt:variant>
        <vt:i4>5</vt:i4>
      </vt:variant>
      <vt:variant>
        <vt:lpwstr/>
      </vt:variant>
      <vt:variant>
        <vt:lpwstr>_Toc307839242</vt:lpwstr>
      </vt:variant>
      <vt:variant>
        <vt:i4>1179701</vt:i4>
      </vt:variant>
      <vt:variant>
        <vt:i4>122</vt:i4>
      </vt:variant>
      <vt:variant>
        <vt:i4>0</vt:i4>
      </vt:variant>
      <vt:variant>
        <vt:i4>5</vt:i4>
      </vt:variant>
      <vt:variant>
        <vt:lpwstr/>
      </vt:variant>
      <vt:variant>
        <vt:lpwstr>_Toc307839241</vt:lpwstr>
      </vt:variant>
      <vt:variant>
        <vt:i4>1179701</vt:i4>
      </vt:variant>
      <vt:variant>
        <vt:i4>116</vt:i4>
      </vt:variant>
      <vt:variant>
        <vt:i4>0</vt:i4>
      </vt:variant>
      <vt:variant>
        <vt:i4>5</vt:i4>
      </vt:variant>
      <vt:variant>
        <vt:lpwstr/>
      </vt:variant>
      <vt:variant>
        <vt:lpwstr>_Toc307839240</vt:lpwstr>
      </vt:variant>
      <vt:variant>
        <vt:i4>1376309</vt:i4>
      </vt:variant>
      <vt:variant>
        <vt:i4>110</vt:i4>
      </vt:variant>
      <vt:variant>
        <vt:i4>0</vt:i4>
      </vt:variant>
      <vt:variant>
        <vt:i4>5</vt:i4>
      </vt:variant>
      <vt:variant>
        <vt:lpwstr/>
      </vt:variant>
      <vt:variant>
        <vt:lpwstr>_Toc307839239</vt:lpwstr>
      </vt:variant>
      <vt:variant>
        <vt:i4>1376309</vt:i4>
      </vt:variant>
      <vt:variant>
        <vt:i4>104</vt:i4>
      </vt:variant>
      <vt:variant>
        <vt:i4>0</vt:i4>
      </vt:variant>
      <vt:variant>
        <vt:i4>5</vt:i4>
      </vt:variant>
      <vt:variant>
        <vt:lpwstr/>
      </vt:variant>
      <vt:variant>
        <vt:lpwstr>_Toc307839238</vt:lpwstr>
      </vt:variant>
      <vt:variant>
        <vt:i4>1376309</vt:i4>
      </vt:variant>
      <vt:variant>
        <vt:i4>98</vt:i4>
      </vt:variant>
      <vt:variant>
        <vt:i4>0</vt:i4>
      </vt:variant>
      <vt:variant>
        <vt:i4>5</vt:i4>
      </vt:variant>
      <vt:variant>
        <vt:lpwstr/>
      </vt:variant>
      <vt:variant>
        <vt:lpwstr>_Toc307839237</vt:lpwstr>
      </vt:variant>
      <vt:variant>
        <vt:i4>1376309</vt:i4>
      </vt:variant>
      <vt:variant>
        <vt:i4>92</vt:i4>
      </vt:variant>
      <vt:variant>
        <vt:i4>0</vt:i4>
      </vt:variant>
      <vt:variant>
        <vt:i4>5</vt:i4>
      </vt:variant>
      <vt:variant>
        <vt:lpwstr/>
      </vt:variant>
      <vt:variant>
        <vt:lpwstr>_Toc307839236</vt:lpwstr>
      </vt:variant>
      <vt:variant>
        <vt:i4>1376309</vt:i4>
      </vt:variant>
      <vt:variant>
        <vt:i4>86</vt:i4>
      </vt:variant>
      <vt:variant>
        <vt:i4>0</vt:i4>
      </vt:variant>
      <vt:variant>
        <vt:i4>5</vt:i4>
      </vt:variant>
      <vt:variant>
        <vt:lpwstr/>
      </vt:variant>
      <vt:variant>
        <vt:lpwstr>_Toc307839235</vt:lpwstr>
      </vt:variant>
      <vt:variant>
        <vt:i4>1376309</vt:i4>
      </vt:variant>
      <vt:variant>
        <vt:i4>80</vt:i4>
      </vt:variant>
      <vt:variant>
        <vt:i4>0</vt:i4>
      </vt:variant>
      <vt:variant>
        <vt:i4>5</vt:i4>
      </vt:variant>
      <vt:variant>
        <vt:lpwstr/>
      </vt:variant>
      <vt:variant>
        <vt:lpwstr>_Toc307839234</vt:lpwstr>
      </vt:variant>
      <vt:variant>
        <vt:i4>1376309</vt:i4>
      </vt:variant>
      <vt:variant>
        <vt:i4>74</vt:i4>
      </vt:variant>
      <vt:variant>
        <vt:i4>0</vt:i4>
      </vt:variant>
      <vt:variant>
        <vt:i4>5</vt:i4>
      </vt:variant>
      <vt:variant>
        <vt:lpwstr/>
      </vt:variant>
      <vt:variant>
        <vt:lpwstr>_Toc307839233</vt:lpwstr>
      </vt:variant>
      <vt:variant>
        <vt:i4>1376309</vt:i4>
      </vt:variant>
      <vt:variant>
        <vt:i4>68</vt:i4>
      </vt:variant>
      <vt:variant>
        <vt:i4>0</vt:i4>
      </vt:variant>
      <vt:variant>
        <vt:i4>5</vt:i4>
      </vt:variant>
      <vt:variant>
        <vt:lpwstr/>
      </vt:variant>
      <vt:variant>
        <vt:lpwstr>_Toc307839232</vt:lpwstr>
      </vt:variant>
      <vt:variant>
        <vt:i4>1376309</vt:i4>
      </vt:variant>
      <vt:variant>
        <vt:i4>62</vt:i4>
      </vt:variant>
      <vt:variant>
        <vt:i4>0</vt:i4>
      </vt:variant>
      <vt:variant>
        <vt:i4>5</vt:i4>
      </vt:variant>
      <vt:variant>
        <vt:lpwstr/>
      </vt:variant>
      <vt:variant>
        <vt:lpwstr>_Toc307839231</vt:lpwstr>
      </vt:variant>
      <vt:variant>
        <vt:i4>1376309</vt:i4>
      </vt:variant>
      <vt:variant>
        <vt:i4>56</vt:i4>
      </vt:variant>
      <vt:variant>
        <vt:i4>0</vt:i4>
      </vt:variant>
      <vt:variant>
        <vt:i4>5</vt:i4>
      </vt:variant>
      <vt:variant>
        <vt:lpwstr/>
      </vt:variant>
      <vt:variant>
        <vt:lpwstr>_Toc307839230</vt:lpwstr>
      </vt:variant>
      <vt:variant>
        <vt:i4>1310773</vt:i4>
      </vt:variant>
      <vt:variant>
        <vt:i4>50</vt:i4>
      </vt:variant>
      <vt:variant>
        <vt:i4>0</vt:i4>
      </vt:variant>
      <vt:variant>
        <vt:i4>5</vt:i4>
      </vt:variant>
      <vt:variant>
        <vt:lpwstr/>
      </vt:variant>
      <vt:variant>
        <vt:lpwstr>_Toc307839229</vt:lpwstr>
      </vt:variant>
      <vt:variant>
        <vt:i4>1310773</vt:i4>
      </vt:variant>
      <vt:variant>
        <vt:i4>44</vt:i4>
      </vt:variant>
      <vt:variant>
        <vt:i4>0</vt:i4>
      </vt:variant>
      <vt:variant>
        <vt:i4>5</vt:i4>
      </vt:variant>
      <vt:variant>
        <vt:lpwstr/>
      </vt:variant>
      <vt:variant>
        <vt:lpwstr>_Toc307839228</vt:lpwstr>
      </vt:variant>
      <vt:variant>
        <vt:i4>1310773</vt:i4>
      </vt:variant>
      <vt:variant>
        <vt:i4>38</vt:i4>
      </vt:variant>
      <vt:variant>
        <vt:i4>0</vt:i4>
      </vt:variant>
      <vt:variant>
        <vt:i4>5</vt:i4>
      </vt:variant>
      <vt:variant>
        <vt:lpwstr/>
      </vt:variant>
      <vt:variant>
        <vt:lpwstr>_Toc307839227</vt:lpwstr>
      </vt:variant>
      <vt:variant>
        <vt:i4>1310773</vt:i4>
      </vt:variant>
      <vt:variant>
        <vt:i4>32</vt:i4>
      </vt:variant>
      <vt:variant>
        <vt:i4>0</vt:i4>
      </vt:variant>
      <vt:variant>
        <vt:i4>5</vt:i4>
      </vt:variant>
      <vt:variant>
        <vt:lpwstr/>
      </vt:variant>
      <vt:variant>
        <vt:lpwstr>_Toc307839226</vt:lpwstr>
      </vt:variant>
      <vt:variant>
        <vt:i4>1310773</vt:i4>
      </vt:variant>
      <vt:variant>
        <vt:i4>26</vt:i4>
      </vt:variant>
      <vt:variant>
        <vt:i4>0</vt:i4>
      </vt:variant>
      <vt:variant>
        <vt:i4>5</vt:i4>
      </vt:variant>
      <vt:variant>
        <vt:lpwstr/>
      </vt:variant>
      <vt:variant>
        <vt:lpwstr>_Toc307839225</vt:lpwstr>
      </vt:variant>
      <vt:variant>
        <vt:i4>1310773</vt:i4>
      </vt:variant>
      <vt:variant>
        <vt:i4>20</vt:i4>
      </vt:variant>
      <vt:variant>
        <vt:i4>0</vt:i4>
      </vt:variant>
      <vt:variant>
        <vt:i4>5</vt:i4>
      </vt:variant>
      <vt:variant>
        <vt:lpwstr/>
      </vt:variant>
      <vt:variant>
        <vt:lpwstr>_Toc307839224</vt:lpwstr>
      </vt:variant>
      <vt:variant>
        <vt:i4>1310773</vt:i4>
      </vt:variant>
      <vt:variant>
        <vt:i4>14</vt:i4>
      </vt:variant>
      <vt:variant>
        <vt:i4>0</vt:i4>
      </vt:variant>
      <vt:variant>
        <vt:i4>5</vt:i4>
      </vt:variant>
      <vt:variant>
        <vt:lpwstr/>
      </vt:variant>
      <vt:variant>
        <vt:lpwstr>_Toc307839223</vt:lpwstr>
      </vt:variant>
      <vt:variant>
        <vt:i4>1310773</vt:i4>
      </vt:variant>
      <vt:variant>
        <vt:i4>8</vt:i4>
      </vt:variant>
      <vt:variant>
        <vt:i4>0</vt:i4>
      </vt:variant>
      <vt:variant>
        <vt:i4>5</vt:i4>
      </vt:variant>
      <vt:variant>
        <vt:lpwstr/>
      </vt:variant>
      <vt:variant>
        <vt:lpwstr>_Toc307839222</vt:lpwstr>
      </vt:variant>
      <vt:variant>
        <vt:i4>1310773</vt:i4>
      </vt:variant>
      <vt:variant>
        <vt:i4>2</vt:i4>
      </vt:variant>
      <vt:variant>
        <vt:i4>0</vt:i4>
      </vt:variant>
      <vt:variant>
        <vt:i4>5</vt:i4>
      </vt:variant>
      <vt:variant>
        <vt:lpwstr/>
      </vt:variant>
      <vt:variant>
        <vt:lpwstr>_Toc307839221</vt:lpwstr>
      </vt:variant>
      <vt:variant>
        <vt:i4>983113</vt:i4>
      </vt:variant>
      <vt:variant>
        <vt:i4>9</vt:i4>
      </vt:variant>
      <vt:variant>
        <vt:i4>0</vt:i4>
      </vt:variant>
      <vt:variant>
        <vt:i4>5</vt:i4>
      </vt:variant>
      <vt:variant>
        <vt:lpwstr>https://accportal.army.mil/VCEreverse.htm</vt:lpwstr>
      </vt:variant>
      <vt:variant>
        <vt:lpwstr/>
      </vt:variant>
      <vt:variant>
        <vt:i4>4849676</vt:i4>
      </vt:variant>
      <vt:variant>
        <vt:i4>6</vt:i4>
      </vt:variant>
      <vt:variant>
        <vt:i4>0</vt:i4>
      </vt:variant>
      <vt:variant>
        <vt:i4>5</vt:i4>
      </vt:variant>
      <vt:variant>
        <vt:lpwstr>https://www.acquisition.gov/far/html/52_217_221.html</vt:lpwstr>
      </vt:variant>
      <vt:variant>
        <vt:lpwstr>wp1136032</vt:lpwstr>
      </vt:variant>
      <vt:variant>
        <vt:i4>4849676</vt:i4>
      </vt:variant>
      <vt:variant>
        <vt:i4>3</vt:i4>
      </vt:variant>
      <vt:variant>
        <vt:i4>0</vt:i4>
      </vt:variant>
      <vt:variant>
        <vt:i4>5</vt:i4>
      </vt:variant>
      <vt:variant>
        <vt:lpwstr>https://www.acquisition.gov/far/html/52_217_221.html</vt:lpwstr>
      </vt:variant>
      <vt:variant>
        <vt:lpwstr>wp1136032</vt:lpwstr>
      </vt:variant>
      <vt:variant>
        <vt:i4>524330</vt:i4>
      </vt:variant>
      <vt:variant>
        <vt:i4>0</vt:i4>
      </vt:variant>
      <vt:variant>
        <vt:i4>0</vt:i4>
      </vt:variant>
      <vt:variant>
        <vt:i4>5</vt:i4>
      </vt:variant>
      <vt:variant>
        <vt:lpwstr>http://farsite.hill.af.mil/reghtml/regs/far2afmcfars/fardfars/far/09.htm</vt:lpwstr>
      </vt:variant>
      <vt:variant>
        <vt:lpwstr>P1165_99995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AA - Army Source Selection Supplement_28NOV17</dc:title>
  <dc:creator>Cawthorne, P M (Mary) CIV USARMY HQDA ASA ALT (US)</dc:creator>
  <cp:lastModifiedBy>AMANDA</cp:lastModifiedBy>
  <cp:revision>2</cp:revision>
  <cp:lastPrinted>2025-01-10T16:48:00Z</cp:lastPrinted>
  <dcterms:created xsi:type="dcterms:W3CDTF">2025-01-10T17:09:00Z</dcterms:created>
  <dcterms:modified xsi:type="dcterms:W3CDTF">2025-01-10T17:09:00Z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0x010100723B93718A74AF4A9EC49C262E3471E4</vt:lpwstr>
  </property>
  <property fmtid="{D5CDD505-2E9C-101B-9397-08002B2CF9AE}" pid="3" name="_dlc_DocIdItemGuid">
    <vt:lpwstr>ba313ddc-9a6e-4e5c-aa98-25ef2cf8ac3e</vt:lpwstr>
  </property>
  <property fmtid="{D5CDD505-2E9C-101B-9397-08002B2CF9AE}" pid="4" name="d2fc33867cda4e97bf11d8aa1bbf2cfa">
    <vt:lpwstr>FY 2018|170bf503-2fb9-4ab6-ac75-3d7ce3445f45</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