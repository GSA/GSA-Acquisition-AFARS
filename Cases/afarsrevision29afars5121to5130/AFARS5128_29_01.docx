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F9CE3" w14:textId="677D3127" w:rsidR="00C04B59" w:rsidRPr="0067795C" w:rsidRDefault="00C04B59" w:rsidP="0067795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7795C">
        <w:rPr>
          <w:rFonts w:ascii="Times New Roman" w:hAnsi="Times New Roman" w:cs="Times New Roman"/>
          <w:b/>
          <w:sz w:val="32"/>
          <w:szCs w:val="32"/>
        </w:rPr>
        <w:t>AFARS – P</w:t>
      </w:r>
      <w:r w:rsidR="00F44310">
        <w:rPr>
          <w:rFonts w:ascii="Times New Roman" w:hAnsi="Times New Roman" w:cs="Times New Roman"/>
          <w:b/>
          <w:sz w:val="32"/>
          <w:szCs w:val="32"/>
        </w:rPr>
        <w:t xml:space="preserve">ART </w:t>
      </w:r>
      <w:r w:rsidRPr="0067795C">
        <w:rPr>
          <w:rFonts w:ascii="Times New Roman" w:hAnsi="Times New Roman" w:cs="Times New Roman"/>
          <w:b/>
          <w:sz w:val="32"/>
          <w:szCs w:val="32"/>
        </w:rPr>
        <w:t>5128</w:t>
      </w:r>
    </w:p>
    <w:p w14:paraId="3CBF9CE4" w14:textId="77777777" w:rsidR="00C04B59" w:rsidRPr="0067795C" w:rsidRDefault="00C04B59" w:rsidP="0067795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7795C">
        <w:rPr>
          <w:rFonts w:ascii="Times New Roman" w:hAnsi="Times New Roman" w:cs="Times New Roman"/>
          <w:b/>
          <w:sz w:val="32"/>
          <w:szCs w:val="32"/>
        </w:rPr>
        <w:t>Bonds</w:t>
      </w:r>
      <w:r w:rsidR="00BB17A0" w:rsidRPr="0067795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32E7C" w:rsidRPr="0067795C">
        <w:rPr>
          <w:rFonts w:ascii="Times New Roman" w:hAnsi="Times New Roman" w:cs="Times New Roman"/>
          <w:b/>
          <w:sz w:val="32"/>
          <w:szCs w:val="32"/>
        </w:rPr>
        <w:t xml:space="preserve">and </w:t>
      </w:r>
      <w:r w:rsidR="00BB17A0" w:rsidRPr="0067795C">
        <w:rPr>
          <w:rFonts w:ascii="Times New Roman" w:hAnsi="Times New Roman" w:cs="Times New Roman"/>
          <w:b/>
          <w:sz w:val="32"/>
          <w:szCs w:val="32"/>
        </w:rPr>
        <w:t>I</w:t>
      </w:r>
      <w:r w:rsidR="00D32E7C" w:rsidRPr="0067795C">
        <w:rPr>
          <w:rFonts w:ascii="Times New Roman" w:hAnsi="Times New Roman" w:cs="Times New Roman"/>
          <w:b/>
          <w:sz w:val="32"/>
          <w:szCs w:val="32"/>
        </w:rPr>
        <w:t>nsurance</w:t>
      </w:r>
    </w:p>
    <w:p w14:paraId="3CBF9CE5" w14:textId="5C40C389" w:rsidR="00C04B59" w:rsidRDefault="00E62D93" w:rsidP="0067795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7795C">
        <w:rPr>
          <w:rFonts w:ascii="Times New Roman" w:hAnsi="Times New Roman" w:cs="Times New Roman"/>
          <w:i/>
          <w:sz w:val="24"/>
          <w:szCs w:val="24"/>
        </w:rPr>
        <w:t>(Revised</w:t>
      </w:r>
      <w:del w:id="0" w:author="Amanda" w:date="2024-08-07T10:16:00Z">
        <w:r w:rsidRPr="0067795C" w:rsidDel="0067353A">
          <w:rPr>
            <w:rFonts w:ascii="Times New Roman" w:hAnsi="Times New Roman" w:cs="Times New Roman"/>
            <w:i/>
            <w:sz w:val="24"/>
            <w:szCs w:val="24"/>
          </w:rPr>
          <w:delText xml:space="preserve"> </w:delText>
        </w:r>
      </w:del>
      <w:ins w:id="1" w:author="Jordan, Amanda C CIV USARMY HQDA ASA ALT (USA)" w:date="2024-09-22T16:23:00Z">
        <w:r w:rsidR="00EF0E14">
          <w:rPr>
            <w:rFonts w:ascii="Times New Roman" w:hAnsi="Times New Roman" w:cs="Times New Roman"/>
            <w:i/>
            <w:sz w:val="24"/>
            <w:szCs w:val="24"/>
          </w:rPr>
          <w:t>01</w:t>
        </w:r>
      </w:ins>
      <w:ins w:id="2" w:author="Amanda" w:date="2024-08-07T10:16:00Z">
        <w:r w:rsidR="0067353A">
          <w:rPr>
            <w:rFonts w:ascii="Times New Roman" w:hAnsi="Times New Roman" w:cs="Times New Roman"/>
            <w:i/>
            <w:sz w:val="24"/>
            <w:szCs w:val="24"/>
          </w:rPr>
          <w:t xml:space="preserve"> October 2024</w:t>
        </w:r>
      </w:ins>
      <w:del w:id="3" w:author="Amanda" w:date="2024-08-07T10:16:00Z">
        <w:r w:rsidR="00F360BF" w:rsidDel="0067353A">
          <w:rPr>
            <w:rFonts w:ascii="Times New Roman" w:hAnsi="Times New Roman" w:cs="Times New Roman"/>
            <w:i/>
            <w:sz w:val="24"/>
            <w:szCs w:val="24"/>
          </w:rPr>
          <w:delText>0</w:delText>
        </w:r>
        <w:r w:rsidR="00A946D7" w:rsidDel="0067353A">
          <w:rPr>
            <w:rFonts w:ascii="Times New Roman" w:hAnsi="Times New Roman" w:cs="Times New Roman"/>
            <w:i/>
            <w:sz w:val="24"/>
            <w:szCs w:val="24"/>
          </w:rPr>
          <w:delText>3</w:delText>
        </w:r>
        <w:r w:rsidR="00F27441" w:rsidDel="0067353A">
          <w:rPr>
            <w:rFonts w:ascii="Times New Roman" w:hAnsi="Times New Roman" w:cs="Times New Roman"/>
            <w:i/>
            <w:sz w:val="24"/>
            <w:szCs w:val="24"/>
          </w:rPr>
          <w:delText xml:space="preserve"> </w:delText>
        </w:r>
        <w:r w:rsidR="00A946D7" w:rsidDel="0067353A">
          <w:rPr>
            <w:rFonts w:ascii="Times New Roman" w:hAnsi="Times New Roman" w:cs="Times New Roman"/>
            <w:i/>
            <w:sz w:val="24"/>
            <w:szCs w:val="24"/>
          </w:rPr>
          <w:delText xml:space="preserve">August </w:delText>
        </w:r>
        <w:r w:rsidR="00F27441" w:rsidDel="0067353A">
          <w:rPr>
            <w:rFonts w:ascii="Times New Roman" w:hAnsi="Times New Roman" w:cs="Times New Roman"/>
            <w:i/>
            <w:sz w:val="24"/>
            <w:szCs w:val="24"/>
          </w:rPr>
          <w:delText>20</w:delText>
        </w:r>
        <w:r w:rsidR="00A946D7" w:rsidDel="0067353A">
          <w:rPr>
            <w:rFonts w:ascii="Times New Roman" w:hAnsi="Times New Roman" w:cs="Times New Roman"/>
            <w:i/>
            <w:sz w:val="24"/>
            <w:szCs w:val="24"/>
          </w:rPr>
          <w:delText>22</w:delText>
        </w:r>
      </w:del>
      <w:r w:rsidRPr="0067795C">
        <w:rPr>
          <w:rFonts w:ascii="Times New Roman" w:hAnsi="Times New Roman" w:cs="Times New Roman"/>
          <w:i/>
          <w:sz w:val="24"/>
          <w:szCs w:val="24"/>
        </w:rPr>
        <w:t>)</w:t>
      </w:r>
    </w:p>
    <w:p w14:paraId="517116FA" w14:textId="6ADC9333" w:rsidR="00F44310" w:rsidRPr="00F44310" w:rsidRDefault="008C57B5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F44310">
        <w:rPr>
          <w:rFonts w:ascii="Times New Roman" w:hAnsi="Times New Roman" w:cs="Times New Roman"/>
          <w:i/>
          <w:sz w:val="24"/>
          <w:szCs w:val="24"/>
        </w:rPr>
        <w:fldChar w:fldCharType="begin"/>
      </w:r>
      <w:r w:rsidRPr="00F44310">
        <w:rPr>
          <w:rFonts w:ascii="Times New Roman" w:hAnsi="Times New Roman" w:cs="Times New Roman"/>
          <w:i/>
          <w:sz w:val="24"/>
          <w:szCs w:val="24"/>
        </w:rPr>
        <w:instrText xml:space="preserve"> TOC \o "1-4" \h \z \u </w:instrText>
      </w:r>
      <w:r w:rsidRPr="00F44310"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514067212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5128.1 – Bonds and Other Financial Protections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_Toc514067212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A8B50C1" w14:textId="5AE95EF1" w:rsidR="00F44310" w:rsidRPr="00F44310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13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5128.101  Bid guarantees.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_Toc514067213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DA5F772" w14:textId="0031F483" w:rsidR="00F44310" w:rsidRPr="00F44310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14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5128.101-1  Policy and use.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_Toc514067214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312A9A7" w14:textId="08887F78" w:rsidR="00F44310" w:rsidRPr="00F44310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15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5128.105  Other types of bonds.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_Toc514067215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E035252" w14:textId="5CA2A863" w:rsidR="00F44310" w:rsidRPr="00F44310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16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5128.106  Administration.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_Toc514067216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079E7EF" w14:textId="6C9DC1D2" w:rsidR="00F44310" w:rsidRPr="00F44310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17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5128.106-2  Substitution of surety bonds.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_Toc514067217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FC394FC" w14:textId="449FF1F9" w:rsidR="00F44310" w:rsidRPr="00F44310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18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5128.106-6  Furnishing information.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_Toc514067218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D378D98" w14:textId="010FC095" w:rsidR="00F44310" w:rsidRPr="00F44310" w:rsidRDefault="0000000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19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5128.2 – Sureties and Other Security for Bonds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_Toc514067219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73FD86A" w14:textId="366B0F67" w:rsidR="00F44310" w:rsidRPr="00F44310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20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5128.202  Acceptability of corporate sureties.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_Toc514067220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75E05F8" w14:textId="5D45DF1A" w:rsidR="00F44310" w:rsidRPr="00F44310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21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5128.203  Acceptability of individual sureties.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_Toc514067221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D17BC0F" w14:textId="5EDF1340" w:rsidR="00F44310" w:rsidRPr="00F44310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22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5128.203-</w:t>
        </w:r>
        <w:r w:rsidR="00A946D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</w:t>
        </w:r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 Exclusion of individual sureties.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_Toc514067222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296516E" w14:textId="02B03179" w:rsidR="00F44310" w:rsidRPr="00F44310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23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5128.204  Alternatives in lieu of corporate or individual sureties.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_Toc514067223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BBEDBD3" w14:textId="28B163A4" w:rsidR="00F44310" w:rsidRPr="00F44310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24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5128.204-1  United States bonds or notes.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_Toc514067224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40418F4" w14:textId="4C7C41E0" w:rsidR="00F44310" w:rsidRPr="00F44310" w:rsidRDefault="00000000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25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5128.3 – Insurance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_Toc514067225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C3E004F" w14:textId="4EAD03B3" w:rsidR="00F44310" w:rsidRPr="00F44310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26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5128.301  Policy.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_Toc514067226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19ED553" w14:textId="2DDC1FFE" w:rsidR="00F44310" w:rsidRPr="00F44310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27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5128.305  </w:t>
        </w:r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Overseas workers compensation and war hazard insurance.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_Toc514067227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56AD074" w14:textId="5AAAC12C" w:rsidR="00F44310" w:rsidRPr="00F44310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28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5128.307  Insurance under cost-reimbursement contracts.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_Toc514067228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DCBE35C" w14:textId="502C812E" w:rsidR="00F44310" w:rsidRPr="00F44310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29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5128.307-1  Group insurance plans.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_Toc514067229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1DE0595" w14:textId="51584978" w:rsidR="00F44310" w:rsidRPr="00F44310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30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5128.311  Solicitation provision and contract clause on liability insurance under cost-reimbursement contracts.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_Toc514067230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D88F1B5" w14:textId="541A5A7A" w:rsidR="00F44310" w:rsidRPr="00F44310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31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5128.311-1  Contract clause.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_Toc514067231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9AD78A7" w14:textId="14C5B325" w:rsidR="00F44310" w:rsidRPr="00F44310" w:rsidRDefault="00000000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14067232" w:history="1">
        <w:r w:rsidR="00F44310" w:rsidRPr="00F44310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5128.370  Additional clauses.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_Toc514067232 \h </w:instrTex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F44310" w:rsidRPr="00F4431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0BBAEA0" w14:textId="7CEAA962" w:rsidR="0067795C" w:rsidRPr="0067795C" w:rsidRDefault="008C57B5" w:rsidP="0067795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44310"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3CBF9CE6" w14:textId="40DA33B6" w:rsidR="00E62D93" w:rsidRDefault="00E62D93" w:rsidP="00C04B59">
      <w:pPr>
        <w:pStyle w:val="Heading3"/>
        <w:spacing w:before="0" w:after="240"/>
        <w:rPr>
          <w:rFonts w:ascii="Times New Roman" w:hAnsi="Times New Roman" w:cs="Times New Roman"/>
          <w:sz w:val="24"/>
          <w:szCs w:val="24"/>
          <w:u w:val="none"/>
        </w:rPr>
      </w:pPr>
      <w:bookmarkStart w:id="4" w:name="_Toc514067212"/>
      <w:r>
        <w:rPr>
          <w:rFonts w:ascii="Times New Roman" w:hAnsi="Times New Roman" w:cs="Times New Roman"/>
          <w:sz w:val="24"/>
          <w:szCs w:val="24"/>
          <w:u w:val="none"/>
        </w:rPr>
        <w:t>Subpart 5128.1 – Bond</w:t>
      </w:r>
      <w:r w:rsidR="00EF5370">
        <w:rPr>
          <w:rFonts w:ascii="Times New Roman" w:hAnsi="Times New Roman" w:cs="Times New Roman"/>
          <w:sz w:val="24"/>
          <w:szCs w:val="24"/>
          <w:u w:val="none"/>
        </w:rPr>
        <w:t>s and Other Financial Protection</w:t>
      </w:r>
      <w:r>
        <w:rPr>
          <w:rFonts w:ascii="Times New Roman" w:hAnsi="Times New Roman" w:cs="Times New Roman"/>
          <w:sz w:val="24"/>
          <w:szCs w:val="24"/>
          <w:u w:val="none"/>
        </w:rPr>
        <w:t>s</w:t>
      </w:r>
      <w:bookmarkEnd w:id="4"/>
    </w:p>
    <w:p w14:paraId="3CBF9CE7" w14:textId="742D6D80" w:rsidR="00E62D93" w:rsidRDefault="00E62D93" w:rsidP="0067795C">
      <w:pPr>
        <w:pStyle w:val="Heading4"/>
      </w:pPr>
      <w:bookmarkStart w:id="5" w:name="_Toc514067213"/>
      <w:proofErr w:type="gramStart"/>
      <w:r>
        <w:t xml:space="preserve">5128.101  </w:t>
      </w:r>
      <w:r w:rsidR="00EF5370">
        <w:t>Bid</w:t>
      </w:r>
      <w:proofErr w:type="gramEnd"/>
      <w:r w:rsidR="00EF5370">
        <w:t xml:space="preserve"> </w:t>
      </w:r>
      <w:r w:rsidR="00EF5370" w:rsidRPr="0067795C">
        <w:t>g</w:t>
      </w:r>
      <w:r w:rsidRPr="0067795C">
        <w:t>uarantees</w:t>
      </w:r>
      <w:r>
        <w:t>.</w:t>
      </w:r>
      <w:bookmarkEnd w:id="5"/>
    </w:p>
    <w:p w14:paraId="3CBF9CE8" w14:textId="58AB2CC9" w:rsidR="00E62D93" w:rsidRPr="0067795C" w:rsidRDefault="00EF5370" w:rsidP="0067795C">
      <w:pPr>
        <w:pStyle w:val="Heading4"/>
      </w:pPr>
      <w:bookmarkStart w:id="6" w:name="_Toc514067214"/>
      <w:r w:rsidRPr="0067795C">
        <w:t>5128.101-</w:t>
      </w:r>
      <w:proofErr w:type="gramStart"/>
      <w:r w:rsidRPr="0067795C">
        <w:t>1  Policy</w:t>
      </w:r>
      <w:proofErr w:type="gramEnd"/>
      <w:r w:rsidRPr="0067795C">
        <w:t xml:space="preserve"> and u</w:t>
      </w:r>
      <w:r w:rsidR="00E62D93" w:rsidRPr="0067795C">
        <w:t>se.</w:t>
      </w:r>
      <w:bookmarkEnd w:id="6"/>
    </w:p>
    <w:p w14:paraId="3CBF9CE9" w14:textId="0B7088A5" w:rsidR="00E62D93" w:rsidRPr="0067795C" w:rsidRDefault="00E62D93" w:rsidP="0067795C">
      <w:pPr>
        <w:rPr>
          <w:rFonts w:ascii="Times New Roman" w:hAnsi="Times New Roman" w:cs="Times New Roman"/>
          <w:b/>
          <w:sz w:val="24"/>
          <w:szCs w:val="24"/>
        </w:rPr>
      </w:pPr>
      <w:r w:rsidRPr="0067795C">
        <w:rPr>
          <w:rFonts w:ascii="Times New Roman" w:hAnsi="Times New Roman" w:cs="Times New Roman"/>
          <w:sz w:val="24"/>
          <w:szCs w:val="24"/>
        </w:rPr>
        <w:lastRenderedPageBreak/>
        <w:t>(c)  The Assistant Secretary of the Army (Acquisition, Logistics and Technology) may a</w:t>
      </w:r>
      <w:r w:rsidR="00CE5DFE" w:rsidRPr="0067795C">
        <w:rPr>
          <w:rFonts w:ascii="Times New Roman" w:hAnsi="Times New Roman" w:cs="Times New Roman"/>
          <w:sz w:val="24"/>
          <w:szCs w:val="24"/>
        </w:rPr>
        <w:t xml:space="preserve">uthorize class waivers at FAR </w:t>
      </w:r>
      <w:r w:rsidRPr="0067795C">
        <w:rPr>
          <w:rFonts w:ascii="Times New Roman" w:hAnsi="Times New Roman" w:cs="Times New Roman"/>
          <w:sz w:val="24"/>
          <w:szCs w:val="24"/>
        </w:rPr>
        <w:t>28.101-1.  See Appendix GG for further delegation.</w:t>
      </w:r>
    </w:p>
    <w:p w14:paraId="3CBF9CEA" w14:textId="77777777" w:rsidR="00E62D93" w:rsidRDefault="00E62D93" w:rsidP="0067795C">
      <w:pPr>
        <w:pStyle w:val="Heading4"/>
      </w:pPr>
      <w:bookmarkStart w:id="7" w:name="_Toc514067215"/>
      <w:proofErr w:type="gramStart"/>
      <w:r w:rsidRPr="00E62D93">
        <w:t xml:space="preserve">5128.105  </w:t>
      </w:r>
      <w:r>
        <w:t>Other</w:t>
      </w:r>
      <w:proofErr w:type="gramEnd"/>
      <w:r>
        <w:t xml:space="preserve"> types of bonds.</w:t>
      </w:r>
      <w:bookmarkEnd w:id="7"/>
    </w:p>
    <w:p w14:paraId="3CBF9CEB" w14:textId="77777777" w:rsidR="00E62D93" w:rsidRPr="0067795C" w:rsidRDefault="00E62D93" w:rsidP="0067795C">
      <w:pPr>
        <w:rPr>
          <w:rFonts w:ascii="Times New Roman" w:hAnsi="Times New Roman" w:cs="Times New Roman"/>
          <w:b/>
          <w:sz w:val="24"/>
          <w:szCs w:val="24"/>
        </w:rPr>
      </w:pPr>
      <w:r w:rsidRPr="0067795C">
        <w:rPr>
          <w:rFonts w:ascii="Times New Roman" w:hAnsi="Times New Roman" w:cs="Times New Roman"/>
          <w:sz w:val="24"/>
          <w:szCs w:val="24"/>
        </w:rPr>
        <w:t>The head of the contracting activity may approve using other types of bonds in connection with acquiring particular supplies or services.  See Appendix GG for further delegation.</w:t>
      </w:r>
    </w:p>
    <w:p w14:paraId="33E709C6" w14:textId="216D63EB" w:rsidR="00D977DA" w:rsidRPr="00E62D93" w:rsidRDefault="00E62D93" w:rsidP="0067795C">
      <w:pPr>
        <w:pStyle w:val="Heading4"/>
      </w:pPr>
      <w:bookmarkStart w:id="8" w:name="_Toc514067216"/>
      <w:proofErr w:type="gramStart"/>
      <w:r w:rsidRPr="00E62D93">
        <w:t>5128.106</w:t>
      </w:r>
      <w:r>
        <w:t xml:space="preserve">  Administration</w:t>
      </w:r>
      <w:proofErr w:type="gramEnd"/>
      <w:r>
        <w:t>.</w:t>
      </w:r>
      <w:bookmarkEnd w:id="8"/>
    </w:p>
    <w:p w14:paraId="3CBF9CED" w14:textId="77777777" w:rsidR="00E62D93" w:rsidRPr="00E62D93" w:rsidRDefault="00E62D93" w:rsidP="0067795C">
      <w:pPr>
        <w:pStyle w:val="Heading4"/>
      </w:pPr>
      <w:bookmarkStart w:id="9" w:name="_Toc514067217"/>
      <w:r w:rsidRPr="00E62D93">
        <w:t>5128.106-</w:t>
      </w:r>
      <w:proofErr w:type="gramStart"/>
      <w:r w:rsidRPr="00E62D93">
        <w:t>2</w:t>
      </w:r>
      <w:r>
        <w:t xml:space="preserve">  Substitution</w:t>
      </w:r>
      <w:proofErr w:type="gramEnd"/>
      <w:r>
        <w:t xml:space="preserve"> of surety bonds.</w:t>
      </w:r>
      <w:bookmarkEnd w:id="9"/>
    </w:p>
    <w:p w14:paraId="3CBF9CEE" w14:textId="7A08811C" w:rsidR="00E62D93" w:rsidRPr="0067795C" w:rsidRDefault="00E62D93" w:rsidP="0067795C">
      <w:pPr>
        <w:rPr>
          <w:rFonts w:ascii="Times New Roman" w:hAnsi="Times New Roman" w:cs="Times New Roman"/>
          <w:b/>
          <w:sz w:val="24"/>
          <w:szCs w:val="24"/>
        </w:rPr>
      </w:pPr>
      <w:r w:rsidRPr="0067795C">
        <w:rPr>
          <w:rFonts w:ascii="Times New Roman" w:hAnsi="Times New Roman" w:cs="Times New Roman"/>
          <w:sz w:val="24"/>
          <w:szCs w:val="24"/>
        </w:rPr>
        <w:t xml:space="preserve">(a)  The head of the contracting activity may </w:t>
      </w:r>
      <w:r w:rsidR="00F44310">
        <w:rPr>
          <w:rFonts w:ascii="Times New Roman" w:hAnsi="Times New Roman" w:cs="Times New Roman"/>
          <w:sz w:val="24"/>
          <w:szCs w:val="24"/>
        </w:rPr>
        <w:t>approve</w:t>
      </w:r>
      <w:r w:rsidR="00234159" w:rsidRPr="0067795C">
        <w:rPr>
          <w:rFonts w:ascii="Times New Roman" w:hAnsi="Times New Roman" w:cs="Times New Roman"/>
          <w:sz w:val="24"/>
          <w:szCs w:val="24"/>
        </w:rPr>
        <w:t xml:space="preserve"> actions </w:t>
      </w:r>
      <w:r w:rsidRPr="0067795C">
        <w:rPr>
          <w:rFonts w:ascii="Times New Roman" w:hAnsi="Times New Roman" w:cs="Times New Roman"/>
          <w:sz w:val="24"/>
          <w:szCs w:val="24"/>
        </w:rPr>
        <w:t>at FAR 28.106-2.  See Appendix GG for further delegation.</w:t>
      </w:r>
    </w:p>
    <w:p w14:paraId="3CBF9CEF" w14:textId="77777777" w:rsidR="00E62D93" w:rsidRPr="00E62D93" w:rsidRDefault="00E62D93" w:rsidP="0067795C">
      <w:pPr>
        <w:pStyle w:val="Heading4"/>
      </w:pPr>
      <w:bookmarkStart w:id="10" w:name="_Toc514067218"/>
      <w:r w:rsidRPr="00E62D93">
        <w:t>5128.106-</w:t>
      </w:r>
      <w:proofErr w:type="gramStart"/>
      <w:r w:rsidRPr="00E62D93">
        <w:t>6  Furnishing</w:t>
      </w:r>
      <w:proofErr w:type="gramEnd"/>
      <w:r w:rsidRPr="00E62D93">
        <w:t xml:space="preserve"> information.</w:t>
      </w:r>
      <w:bookmarkEnd w:id="10"/>
    </w:p>
    <w:p w14:paraId="3CBF9CF0" w14:textId="77777777" w:rsidR="00E62D93" w:rsidRPr="0067795C" w:rsidRDefault="00E62D93" w:rsidP="0067795C">
      <w:pPr>
        <w:rPr>
          <w:rFonts w:ascii="Times New Roman" w:hAnsi="Times New Roman" w:cs="Times New Roman"/>
          <w:b/>
          <w:sz w:val="24"/>
          <w:szCs w:val="24"/>
        </w:rPr>
      </w:pPr>
      <w:r w:rsidRPr="0067795C">
        <w:rPr>
          <w:rFonts w:ascii="Times New Roman" w:hAnsi="Times New Roman" w:cs="Times New Roman"/>
          <w:sz w:val="24"/>
          <w:szCs w:val="24"/>
        </w:rPr>
        <w:t>(c) The Assistant Secretary of the Army (Acquisition, Logistics and Technology) shall make the determination at FAR 28.106-6(c).  See Appendix GG for further delegation.</w:t>
      </w:r>
    </w:p>
    <w:p w14:paraId="3CBF9CF1" w14:textId="77777777" w:rsidR="00C04B59" w:rsidRPr="00C04B59" w:rsidRDefault="00C04B59" w:rsidP="00C04B59">
      <w:pPr>
        <w:pStyle w:val="Heading3"/>
        <w:spacing w:before="0" w:after="240"/>
        <w:rPr>
          <w:rFonts w:ascii="Times New Roman" w:hAnsi="Times New Roman" w:cs="Times New Roman"/>
          <w:sz w:val="24"/>
          <w:szCs w:val="24"/>
          <w:u w:val="none"/>
        </w:rPr>
      </w:pPr>
      <w:bookmarkStart w:id="11" w:name="_Toc514067219"/>
      <w:r w:rsidRPr="00C04B59">
        <w:rPr>
          <w:rFonts w:ascii="Times New Roman" w:hAnsi="Times New Roman" w:cs="Times New Roman"/>
          <w:sz w:val="24"/>
          <w:szCs w:val="24"/>
          <w:u w:val="none"/>
        </w:rPr>
        <w:t>Subpart 5128.2 – Sureties and Other Security for Bonds</w:t>
      </w:r>
      <w:bookmarkEnd w:id="11"/>
    </w:p>
    <w:p w14:paraId="3CBF9CF2" w14:textId="77777777" w:rsidR="00C04B59" w:rsidRPr="00C04B59" w:rsidRDefault="00C04B59" w:rsidP="0067795C">
      <w:pPr>
        <w:pStyle w:val="Heading4"/>
      </w:pPr>
      <w:bookmarkStart w:id="12" w:name="_Toc514067220"/>
      <w:proofErr w:type="gramStart"/>
      <w:r w:rsidRPr="00C04B59">
        <w:t>5128.202  Acceptability</w:t>
      </w:r>
      <w:proofErr w:type="gramEnd"/>
      <w:r w:rsidRPr="00C04B59">
        <w:t xml:space="preserve"> of corporate sureties.</w:t>
      </w:r>
      <w:bookmarkEnd w:id="12"/>
    </w:p>
    <w:p w14:paraId="3CBF9CF3" w14:textId="77777777" w:rsidR="00F7339A" w:rsidRPr="0067795C" w:rsidRDefault="00C04B59" w:rsidP="0067795C">
      <w:pPr>
        <w:rPr>
          <w:rFonts w:ascii="Times New Roman" w:hAnsi="Times New Roman" w:cs="Times New Roman"/>
          <w:sz w:val="24"/>
          <w:szCs w:val="24"/>
        </w:rPr>
      </w:pPr>
      <w:r w:rsidRPr="0067795C">
        <w:rPr>
          <w:rFonts w:ascii="Times New Roman" w:hAnsi="Times New Roman" w:cs="Times New Roman"/>
          <w:sz w:val="24"/>
          <w:szCs w:val="24"/>
        </w:rPr>
        <w:t xml:space="preserve">(c)  </w:t>
      </w:r>
      <w:r w:rsidR="00313AB7" w:rsidRPr="0067795C">
        <w:rPr>
          <w:rFonts w:ascii="Times New Roman" w:hAnsi="Times New Roman" w:cs="Times New Roman"/>
          <w:sz w:val="24"/>
          <w:szCs w:val="24"/>
        </w:rPr>
        <w:t>If</w:t>
      </w:r>
      <w:r w:rsidRPr="0067795C">
        <w:rPr>
          <w:rFonts w:ascii="Times New Roman" w:hAnsi="Times New Roman" w:cs="Times New Roman"/>
          <w:sz w:val="24"/>
          <w:szCs w:val="24"/>
        </w:rPr>
        <w:t xml:space="preserve"> </w:t>
      </w:r>
      <w:r w:rsidR="00313AB7" w:rsidRPr="0067795C">
        <w:rPr>
          <w:rFonts w:ascii="Times New Roman" w:hAnsi="Times New Roman" w:cs="Times New Roman"/>
          <w:sz w:val="24"/>
          <w:szCs w:val="24"/>
        </w:rPr>
        <w:t xml:space="preserve">corporate surety </w:t>
      </w:r>
      <w:r w:rsidRPr="0067795C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313AB7" w:rsidRPr="0067795C">
        <w:rPr>
          <w:rFonts w:ascii="Times New Roman" w:hAnsi="Times New Roman" w:cs="Times New Roman"/>
          <w:sz w:val="24"/>
          <w:szCs w:val="24"/>
        </w:rPr>
        <w:t xml:space="preserve">from the U.S. Department of </w:t>
      </w:r>
      <w:r w:rsidR="00D91B80" w:rsidRPr="0067795C">
        <w:rPr>
          <w:rFonts w:ascii="Times New Roman" w:hAnsi="Times New Roman" w:cs="Times New Roman"/>
          <w:sz w:val="24"/>
          <w:szCs w:val="24"/>
        </w:rPr>
        <w:t xml:space="preserve">the </w:t>
      </w:r>
      <w:r w:rsidR="00313AB7" w:rsidRPr="0067795C">
        <w:rPr>
          <w:rFonts w:ascii="Times New Roman" w:hAnsi="Times New Roman" w:cs="Times New Roman"/>
          <w:sz w:val="24"/>
          <w:szCs w:val="24"/>
        </w:rPr>
        <w:t>Treasury website</w:t>
      </w:r>
      <w:r w:rsidR="00E60AEE" w:rsidRPr="0067795C">
        <w:rPr>
          <w:rFonts w:ascii="Times New Roman" w:hAnsi="Times New Roman" w:cs="Times New Roman"/>
          <w:sz w:val="24"/>
          <w:szCs w:val="24"/>
        </w:rPr>
        <w:t xml:space="preserve"> is not available, distribute</w:t>
      </w:r>
      <w:r w:rsidR="005226AD" w:rsidRPr="0067795C">
        <w:rPr>
          <w:rFonts w:ascii="Times New Roman" w:hAnsi="Times New Roman" w:cs="Times New Roman"/>
          <w:sz w:val="24"/>
          <w:szCs w:val="24"/>
        </w:rPr>
        <w:t xml:space="preserve"> </w:t>
      </w:r>
      <w:r w:rsidRPr="0067795C">
        <w:rPr>
          <w:rFonts w:ascii="Times New Roman" w:hAnsi="Times New Roman" w:cs="Times New Roman"/>
          <w:sz w:val="24"/>
          <w:szCs w:val="24"/>
        </w:rPr>
        <w:t xml:space="preserve">in accordance with </w:t>
      </w:r>
      <w:r w:rsidR="00511E1C" w:rsidRPr="0067795C">
        <w:rPr>
          <w:rFonts w:ascii="Times New Roman" w:hAnsi="Times New Roman" w:cs="Times New Roman"/>
          <w:sz w:val="24"/>
          <w:szCs w:val="24"/>
        </w:rPr>
        <w:t>h</w:t>
      </w:r>
      <w:r w:rsidRPr="0067795C">
        <w:rPr>
          <w:rFonts w:ascii="Times New Roman" w:hAnsi="Times New Roman" w:cs="Times New Roman"/>
          <w:sz w:val="24"/>
          <w:szCs w:val="24"/>
        </w:rPr>
        <w:t>ead of</w:t>
      </w:r>
      <w:r w:rsidR="00CA6AB9" w:rsidRPr="0067795C">
        <w:rPr>
          <w:rFonts w:ascii="Times New Roman" w:hAnsi="Times New Roman" w:cs="Times New Roman"/>
          <w:sz w:val="24"/>
          <w:szCs w:val="24"/>
        </w:rPr>
        <w:t xml:space="preserve"> the </w:t>
      </w:r>
      <w:r w:rsidR="00511E1C" w:rsidRPr="0067795C">
        <w:rPr>
          <w:rFonts w:ascii="Times New Roman" w:hAnsi="Times New Roman" w:cs="Times New Roman"/>
          <w:sz w:val="24"/>
          <w:szCs w:val="24"/>
        </w:rPr>
        <w:t>c</w:t>
      </w:r>
      <w:r w:rsidRPr="0067795C">
        <w:rPr>
          <w:rFonts w:ascii="Times New Roman" w:hAnsi="Times New Roman" w:cs="Times New Roman"/>
          <w:sz w:val="24"/>
          <w:szCs w:val="24"/>
        </w:rPr>
        <w:t xml:space="preserve">ontracting </w:t>
      </w:r>
      <w:r w:rsidR="00511E1C" w:rsidRPr="0067795C">
        <w:rPr>
          <w:rFonts w:ascii="Times New Roman" w:hAnsi="Times New Roman" w:cs="Times New Roman"/>
          <w:sz w:val="24"/>
          <w:szCs w:val="24"/>
        </w:rPr>
        <w:t>a</w:t>
      </w:r>
      <w:r w:rsidRPr="0067795C">
        <w:rPr>
          <w:rFonts w:ascii="Times New Roman" w:hAnsi="Times New Roman" w:cs="Times New Roman"/>
          <w:sz w:val="24"/>
          <w:szCs w:val="24"/>
        </w:rPr>
        <w:t>ctivity (HCA) instructions.</w:t>
      </w:r>
    </w:p>
    <w:p w14:paraId="3CBF9CF4" w14:textId="77777777" w:rsidR="00C04B59" w:rsidRPr="00C04B59" w:rsidRDefault="00C04B59" w:rsidP="0067795C">
      <w:pPr>
        <w:pStyle w:val="Heading4"/>
      </w:pPr>
      <w:bookmarkStart w:id="13" w:name="_Toc514067221"/>
      <w:proofErr w:type="gramStart"/>
      <w:r w:rsidRPr="00C04B59">
        <w:t>5128.203  Acceptability</w:t>
      </w:r>
      <w:proofErr w:type="gramEnd"/>
      <w:r w:rsidRPr="00C04B59">
        <w:t xml:space="preserve"> of individual sureties.</w:t>
      </w:r>
      <w:bookmarkEnd w:id="13"/>
    </w:p>
    <w:p w14:paraId="3CBF9CF5" w14:textId="77777777" w:rsidR="00F7339A" w:rsidRDefault="00C04B59" w:rsidP="00F7339A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C04B59">
        <w:rPr>
          <w:rFonts w:ascii="Times New Roman" w:hAnsi="Times New Roman" w:cs="Times New Roman"/>
          <w:sz w:val="24"/>
          <w:szCs w:val="24"/>
        </w:rPr>
        <w:t xml:space="preserve">(g)  Refer evidence to the local </w:t>
      </w:r>
      <w:r w:rsidR="00E718DE">
        <w:rPr>
          <w:rFonts w:ascii="Times New Roman" w:hAnsi="Times New Roman" w:cs="Times New Roman"/>
          <w:sz w:val="24"/>
          <w:szCs w:val="24"/>
        </w:rPr>
        <w:t xml:space="preserve">contracting office’s </w:t>
      </w:r>
      <w:r w:rsidR="0091437E">
        <w:rPr>
          <w:rFonts w:ascii="Times New Roman" w:hAnsi="Times New Roman" w:cs="Times New Roman"/>
          <w:sz w:val="24"/>
          <w:szCs w:val="24"/>
        </w:rPr>
        <w:t>p</w:t>
      </w:r>
      <w:r w:rsidRPr="00C04B59">
        <w:rPr>
          <w:rFonts w:ascii="Times New Roman" w:hAnsi="Times New Roman" w:cs="Times New Roman"/>
          <w:sz w:val="24"/>
          <w:szCs w:val="24"/>
        </w:rPr>
        <w:t xml:space="preserve">rocurement </w:t>
      </w:r>
      <w:r w:rsidR="0091437E">
        <w:rPr>
          <w:rFonts w:ascii="Times New Roman" w:hAnsi="Times New Roman" w:cs="Times New Roman"/>
          <w:sz w:val="24"/>
          <w:szCs w:val="24"/>
        </w:rPr>
        <w:t>f</w:t>
      </w:r>
      <w:r w:rsidRPr="00C04B59">
        <w:rPr>
          <w:rFonts w:ascii="Times New Roman" w:hAnsi="Times New Roman" w:cs="Times New Roman"/>
          <w:sz w:val="24"/>
          <w:szCs w:val="24"/>
        </w:rPr>
        <w:t xml:space="preserve">raud </w:t>
      </w:r>
      <w:r w:rsidR="0091437E">
        <w:rPr>
          <w:rFonts w:ascii="Times New Roman" w:hAnsi="Times New Roman" w:cs="Times New Roman"/>
          <w:sz w:val="24"/>
          <w:szCs w:val="24"/>
        </w:rPr>
        <w:t>a</w:t>
      </w:r>
      <w:r w:rsidRPr="00C04B59">
        <w:rPr>
          <w:rFonts w:ascii="Times New Roman" w:hAnsi="Times New Roman" w:cs="Times New Roman"/>
          <w:sz w:val="24"/>
          <w:szCs w:val="24"/>
        </w:rPr>
        <w:t>dvisor.  See Army Regulation 27-40</w:t>
      </w:r>
      <w:r w:rsidR="00BB17A0">
        <w:rPr>
          <w:rFonts w:ascii="Times New Roman" w:hAnsi="Times New Roman" w:cs="Times New Roman"/>
          <w:sz w:val="24"/>
          <w:szCs w:val="24"/>
        </w:rPr>
        <w:t xml:space="preserve"> Litigation.</w:t>
      </w:r>
    </w:p>
    <w:p w14:paraId="3CBF9CF6" w14:textId="2EF27277" w:rsidR="00F7339A" w:rsidRDefault="00C04B59" w:rsidP="0067795C">
      <w:pPr>
        <w:pStyle w:val="Heading4"/>
      </w:pPr>
      <w:bookmarkStart w:id="14" w:name="_Toc514067222"/>
      <w:r w:rsidRPr="00C04B59">
        <w:t>5128.203-</w:t>
      </w:r>
      <w:proofErr w:type="gramStart"/>
      <w:r w:rsidR="00A946D7">
        <w:t>5</w:t>
      </w:r>
      <w:r w:rsidRPr="00C04B59">
        <w:t xml:space="preserve">  Exclusion</w:t>
      </w:r>
      <w:proofErr w:type="gramEnd"/>
      <w:r w:rsidRPr="00C04B59">
        <w:t xml:space="preserve"> of individual sureties.</w:t>
      </w:r>
      <w:bookmarkEnd w:id="14"/>
    </w:p>
    <w:p w14:paraId="3CBF9CF7" w14:textId="2A78416D" w:rsidR="00F7339A" w:rsidRDefault="00C04B59" w:rsidP="00F7339A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C04B59">
        <w:rPr>
          <w:rFonts w:ascii="Times New Roman" w:hAnsi="Times New Roman" w:cs="Times New Roman"/>
          <w:sz w:val="24"/>
          <w:szCs w:val="24"/>
        </w:rPr>
        <w:t xml:space="preserve">(d)  Send the determination and findings justifying acceptance to the HCA.  If the </w:t>
      </w:r>
      <w:smartTag w:uri="urn:schemas-microsoft-com:office:smarttags" w:element="stockticker">
        <w:r w:rsidRPr="00C04B59">
          <w:rPr>
            <w:rFonts w:ascii="Times New Roman" w:hAnsi="Times New Roman" w:cs="Times New Roman"/>
            <w:sz w:val="24"/>
            <w:szCs w:val="24"/>
          </w:rPr>
          <w:t>HCA</w:t>
        </w:r>
      </w:smartTag>
      <w:r w:rsidRPr="00C04B59">
        <w:rPr>
          <w:rFonts w:ascii="Times New Roman" w:hAnsi="Times New Roman" w:cs="Times New Roman"/>
          <w:sz w:val="24"/>
          <w:szCs w:val="24"/>
        </w:rPr>
        <w:t xml:space="preserve"> concurs,</w:t>
      </w:r>
      <w:r w:rsidR="00D32E7C">
        <w:rPr>
          <w:rFonts w:ascii="Times New Roman" w:hAnsi="Times New Roman" w:cs="Times New Roman"/>
          <w:sz w:val="24"/>
          <w:szCs w:val="24"/>
        </w:rPr>
        <w:t xml:space="preserve"> send </w:t>
      </w:r>
      <w:r w:rsidRPr="00C04B59">
        <w:rPr>
          <w:rFonts w:ascii="Times New Roman" w:hAnsi="Times New Roman" w:cs="Times New Roman"/>
          <w:sz w:val="24"/>
          <w:szCs w:val="24"/>
        </w:rPr>
        <w:t>the request and concurrence through the addressee in 5101.290(b)(</w:t>
      </w:r>
      <w:r w:rsidR="004418F3">
        <w:rPr>
          <w:rFonts w:ascii="Times New Roman" w:hAnsi="Times New Roman" w:cs="Times New Roman"/>
          <w:sz w:val="24"/>
          <w:szCs w:val="24"/>
        </w:rPr>
        <w:t>5</w:t>
      </w:r>
      <w:r w:rsidRPr="00C04B59">
        <w:rPr>
          <w:rFonts w:ascii="Times New Roman" w:hAnsi="Times New Roman" w:cs="Times New Roman"/>
          <w:sz w:val="24"/>
          <w:szCs w:val="24"/>
        </w:rPr>
        <w:t xml:space="preserve">) to the </w:t>
      </w:r>
      <w:r w:rsidR="00FE42EE">
        <w:rPr>
          <w:rFonts w:ascii="Times New Roman" w:hAnsi="Times New Roman" w:cs="Times New Roman"/>
          <w:sz w:val="24"/>
          <w:szCs w:val="24"/>
        </w:rPr>
        <w:t xml:space="preserve">Assistant Secretary of the Army (Acquisition, Logistics and Technology) </w:t>
      </w:r>
      <w:r w:rsidRPr="00C04B59">
        <w:rPr>
          <w:rFonts w:ascii="Times New Roman" w:hAnsi="Times New Roman" w:cs="Times New Roman"/>
          <w:sz w:val="24"/>
          <w:szCs w:val="24"/>
        </w:rPr>
        <w:t>for a determination.</w:t>
      </w:r>
      <w:r w:rsidR="00FE42EE">
        <w:rPr>
          <w:rFonts w:ascii="Times New Roman" w:hAnsi="Times New Roman" w:cs="Times New Roman"/>
          <w:sz w:val="24"/>
          <w:szCs w:val="24"/>
        </w:rPr>
        <w:t xml:space="preserve">  See Appendix GG for further delegation. </w:t>
      </w:r>
    </w:p>
    <w:p w14:paraId="3CBF9CF8" w14:textId="77777777" w:rsidR="00C04B59" w:rsidRPr="00C04B59" w:rsidRDefault="00C04B59" w:rsidP="0067795C">
      <w:pPr>
        <w:pStyle w:val="Heading4"/>
      </w:pPr>
      <w:bookmarkStart w:id="15" w:name="_Toc514067223"/>
      <w:proofErr w:type="gramStart"/>
      <w:r w:rsidRPr="00C04B59">
        <w:t xml:space="preserve">5128.204  </w:t>
      </w:r>
      <w:r w:rsidRPr="0067795C">
        <w:t>Alternatives</w:t>
      </w:r>
      <w:proofErr w:type="gramEnd"/>
      <w:r w:rsidRPr="00C04B59">
        <w:t xml:space="preserve"> in lieu of corporate or individual sureties.</w:t>
      </w:r>
      <w:bookmarkEnd w:id="15"/>
    </w:p>
    <w:p w14:paraId="3CBF9CF9" w14:textId="77777777" w:rsidR="00C04B59" w:rsidRPr="00C04B59" w:rsidRDefault="00C04B59" w:rsidP="0067795C">
      <w:pPr>
        <w:pStyle w:val="Heading4"/>
      </w:pPr>
      <w:bookmarkStart w:id="16" w:name="_Toc514067224"/>
      <w:r w:rsidRPr="00C04B59">
        <w:t>5128.204-</w:t>
      </w:r>
      <w:proofErr w:type="gramStart"/>
      <w:r w:rsidRPr="00C04B59">
        <w:t>1  United</w:t>
      </w:r>
      <w:proofErr w:type="gramEnd"/>
      <w:r w:rsidRPr="00C04B59">
        <w:t xml:space="preserve"> States bonds or notes.</w:t>
      </w:r>
      <w:bookmarkEnd w:id="16"/>
    </w:p>
    <w:p w14:paraId="3CBF9CFA" w14:textId="058F6C9A" w:rsidR="00C04B59" w:rsidRPr="00C04B59" w:rsidRDefault="00C04B59" w:rsidP="00C04B59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C04B59">
        <w:rPr>
          <w:rFonts w:ascii="Times New Roman" w:hAnsi="Times New Roman" w:cs="Times New Roman"/>
          <w:sz w:val="24"/>
          <w:szCs w:val="24"/>
        </w:rPr>
        <w:t xml:space="preserve">When a contractor furnishes security in lieu of corporate or individual sureties on bonds, the </w:t>
      </w:r>
      <w:ins w:id="17" w:author="Jordan, Amanda C CIV USARMY HQDA ASA ALT (USA)" w:date="2024-09-22T16:23:00Z">
        <w:r w:rsidR="007A73C0">
          <w:rPr>
            <w:rFonts w:ascii="Times New Roman" w:hAnsi="Times New Roman" w:cs="Times New Roman"/>
            <w:sz w:val="24"/>
            <w:szCs w:val="24"/>
          </w:rPr>
          <w:t>C</w:t>
        </w:r>
      </w:ins>
      <w:del w:id="18" w:author="Jordan, Amanda C CIV USARMY HQDA ASA ALT (USA)" w:date="2024-09-22T16:23:00Z">
        <w:r w:rsidRPr="00C04B59" w:rsidDel="007A73C0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Pr="00C04B59">
        <w:rPr>
          <w:rFonts w:ascii="Times New Roman" w:hAnsi="Times New Roman" w:cs="Times New Roman"/>
          <w:sz w:val="24"/>
          <w:szCs w:val="24"/>
        </w:rPr>
        <w:t xml:space="preserve">ontracting officer must send a certified copy of the receipt for the deposited security and a </w:t>
      </w:r>
      <w:r w:rsidRPr="00C04B59">
        <w:rPr>
          <w:rFonts w:ascii="Times New Roman" w:hAnsi="Times New Roman" w:cs="Times New Roman"/>
          <w:sz w:val="24"/>
          <w:szCs w:val="24"/>
        </w:rPr>
        <w:lastRenderedPageBreak/>
        <w:t>certified copy of any required power of attorney and agreement to legal counsel along with the bond.</w:t>
      </w:r>
    </w:p>
    <w:p w14:paraId="3CBF9CFB" w14:textId="77777777" w:rsidR="00C04B59" w:rsidRPr="00C04B59" w:rsidRDefault="00C04B59" w:rsidP="00C04B59">
      <w:pPr>
        <w:pStyle w:val="Heading3"/>
        <w:spacing w:before="0" w:after="240"/>
        <w:rPr>
          <w:rFonts w:ascii="Times New Roman" w:hAnsi="Times New Roman" w:cs="Times New Roman"/>
          <w:sz w:val="24"/>
          <w:szCs w:val="24"/>
          <w:u w:val="none"/>
        </w:rPr>
      </w:pPr>
      <w:bookmarkStart w:id="19" w:name="_Toc514067225"/>
      <w:r w:rsidRPr="00C04B59">
        <w:rPr>
          <w:rFonts w:ascii="Times New Roman" w:hAnsi="Times New Roman" w:cs="Times New Roman"/>
          <w:sz w:val="24"/>
          <w:szCs w:val="24"/>
          <w:u w:val="none"/>
        </w:rPr>
        <w:t xml:space="preserve">Subpart 5128.3 </w:t>
      </w:r>
      <w:r w:rsidR="00DE05F6">
        <w:rPr>
          <w:rFonts w:ascii="Times New Roman" w:hAnsi="Times New Roman" w:cs="Times New Roman"/>
          <w:sz w:val="24"/>
          <w:szCs w:val="24"/>
          <w:u w:val="none"/>
        </w:rPr>
        <w:t>–</w:t>
      </w:r>
      <w:r w:rsidRPr="00C04B59">
        <w:rPr>
          <w:rFonts w:ascii="Times New Roman" w:hAnsi="Times New Roman" w:cs="Times New Roman"/>
          <w:sz w:val="24"/>
          <w:szCs w:val="24"/>
          <w:u w:val="none"/>
        </w:rPr>
        <w:t xml:space="preserve"> Insurance</w:t>
      </w:r>
      <w:bookmarkEnd w:id="19"/>
    </w:p>
    <w:p w14:paraId="3CBF9CFC" w14:textId="77777777" w:rsidR="00C04B59" w:rsidRPr="00C04B59" w:rsidRDefault="00C04B59" w:rsidP="0067795C">
      <w:pPr>
        <w:pStyle w:val="Heading4"/>
      </w:pPr>
      <w:bookmarkStart w:id="20" w:name="_Toc514067226"/>
      <w:proofErr w:type="gramStart"/>
      <w:r w:rsidRPr="00C04B59">
        <w:t>5128.301  Policy</w:t>
      </w:r>
      <w:proofErr w:type="gramEnd"/>
      <w:r w:rsidRPr="00C04B59">
        <w:t>.</w:t>
      </w:r>
      <w:bookmarkEnd w:id="20"/>
    </w:p>
    <w:p w14:paraId="3CBF9CFD" w14:textId="529C00A1" w:rsidR="00F7339A" w:rsidRDefault="00C04B59" w:rsidP="00F7339A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C04B59">
        <w:rPr>
          <w:rFonts w:ascii="Times New Roman" w:hAnsi="Times New Roman" w:cs="Times New Roman"/>
          <w:sz w:val="24"/>
          <w:szCs w:val="24"/>
        </w:rPr>
        <w:t xml:space="preserve">(b)  </w:t>
      </w:r>
      <w:r w:rsidR="00511E1C">
        <w:rPr>
          <w:rFonts w:ascii="Times New Roman" w:hAnsi="Times New Roman" w:cs="Times New Roman"/>
          <w:sz w:val="24"/>
          <w:szCs w:val="24"/>
        </w:rPr>
        <w:t xml:space="preserve">When more than one agency is involved and the Army retains contract administration functions, the </w:t>
      </w:r>
      <w:ins w:id="21" w:author="Jordan, Amanda C CIV USARMY HQDA ASA ALT (USA)" w:date="2024-09-22T16:23:00Z">
        <w:r w:rsidR="007A73C0">
          <w:rPr>
            <w:rFonts w:ascii="Times New Roman" w:hAnsi="Times New Roman" w:cs="Times New Roman"/>
            <w:sz w:val="24"/>
            <w:szCs w:val="24"/>
          </w:rPr>
          <w:t>C</w:t>
        </w:r>
      </w:ins>
      <w:del w:id="22" w:author="Jordan, Amanda C CIV USARMY HQDA ASA ALT (USA)" w:date="2024-09-22T16:23:00Z">
        <w:r w:rsidR="00511E1C" w:rsidDel="007A73C0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Pr="00C04B59">
        <w:rPr>
          <w:rFonts w:ascii="Times New Roman" w:hAnsi="Times New Roman" w:cs="Times New Roman"/>
          <w:sz w:val="24"/>
          <w:szCs w:val="24"/>
        </w:rPr>
        <w:t xml:space="preserve">ontracting officer responsible for contract administration </w:t>
      </w:r>
      <w:r w:rsidR="00511E1C">
        <w:rPr>
          <w:rFonts w:ascii="Times New Roman" w:hAnsi="Times New Roman" w:cs="Times New Roman"/>
          <w:sz w:val="24"/>
          <w:szCs w:val="24"/>
        </w:rPr>
        <w:t xml:space="preserve">is </w:t>
      </w:r>
      <w:r w:rsidRPr="00C04B59">
        <w:rPr>
          <w:rFonts w:ascii="Times New Roman" w:hAnsi="Times New Roman" w:cs="Times New Roman"/>
          <w:sz w:val="24"/>
          <w:szCs w:val="24"/>
        </w:rPr>
        <w:t xml:space="preserve">the point of contact. </w:t>
      </w:r>
      <w:r w:rsidR="00511E1C" w:rsidRPr="00511E1C">
        <w:rPr>
          <w:rFonts w:ascii="Times New Roman" w:hAnsi="Times New Roman" w:cs="Times New Roman"/>
          <w:sz w:val="24"/>
          <w:szCs w:val="24"/>
        </w:rPr>
        <w:t xml:space="preserve"> </w:t>
      </w:r>
      <w:r w:rsidR="00511E1C" w:rsidRPr="00D34D21">
        <w:rPr>
          <w:rFonts w:ascii="Times New Roman" w:hAnsi="Times New Roman" w:cs="Times New Roman"/>
          <w:sz w:val="24"/>
          <w:szCs w:val="24"/>
        </w:rPr>
        <w:t>Contracting officers shall review and approve the contractor’s insurance program and coordinate with other interested agencies before acting on significant insurance matters</w:t>
      </w:r>
      <w:r w:rsidR="00511E1C" w:rsidRPr="005226AD">
        <w:rPr>
          <w:rFonts w:ascii="Times New Roman" w:hAnsi="Times New Roman" w:cs="Times New Roman"/>
          <w:sz w:val="24"/>
          <w:szCs w:val="24"/>
        </w:rPr>
        <w:t>.</w:t>
      </w:r>
    </w:p>
    <w:p w14:paraId="41B5B57F" w14:textId="30F37A20" w:rsidR="00FA2B12" w:rsidRPr="00EF5370" w:rsidRDefault="00B64D74" w:rsidP="0067795C">
      <w:pPr>
        <w:pStyle w:val="Heading4"/>
        <w:rPr>
          <w:lang w:val="en"/>
        </w:rPr>
      </w:pPr>
      <w:bookmarkStart w:id="23" w:name="_Toc514067227"/>
      <w:proofErr w:type="gramStart"/>
      <w:r w:rsidRPr="00B64D74">
        <w:t xml:space="preserve">5128.305  </w:t>
      </w:r>
      <w:r w:rsidRPr="00EF5370">
        <w:rPr>
          <w:lang w:val="en"/>
        </w:rPr>
        <w:t>Overseas</w:t>
      </w:r>
      <w:proofErr w:type="gramEnd"/>
      <w:r w:rsidRPr="00EF5370">
        <w:rPr>
          <w:lang w:val="en"/>
        </w:rPr>
        <w:t xml:space="preserve"> workers compensation and war hazard insurance.</w:t>
      </w:r>
      <w:bookmarkEnd w:id="23"/>
    </w:p>
    <w:p w14:paraId="3CBF9CFE" w14:textId="7193DB95" w:rsidR="009B43CA" w:rsidRPr="00EF5370" w:rsidRDefault="00B64D74" w:rsidP="00EF5370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B64D74">
        <w:rPr>
          <w:rFonts w:ascii="Times New Roman" w:hAnsi="Times New Roman" w:cs="Times New Roman"/>
          <w:sz w:val="24"/>
          <w:szCs w:val="24"/>
          <w:lang w:val="en"/>
        </w:rPr>
        <w:t xml:space="preserve">(d)  </w:t>
      </w:r>
      <w:r>
        <w:rPr>
          <w:rFonts w:ascii="Times New Roman" w:hAnsi="Times New Roman" w:cs="Times New Roman"/>
          <w:sz w:val="24"/>
          <w:szCs w:val="24"/>
          <w:lang w:val="en"/>
        </w:rPr>
        <w:t>The Assistant Secretary of the Army (</w:t>
      </w:r>
      <w:r w:rsidR="0067795C">
        <w:rPr>
          <w:rFonts w:ascii="Times New Roman" w:hAnsi="Times New Roman" w:cs="Times New Roman"/>
          <w:sz w:val="24"/>
          <w:szCs w:val="24"/>
          <w:lang w:val="en"/>
        </w:rPr>
        <w:t>Acquisition</w:t>
      </w:r>
      <w:r>
        <w:rPr>
          <w:rFonts w:ascii="Times New Roman" w:hAnsi="Times New Roman" w:cs="Times New Roman"/>
          <w:sz w:val="24"/>
          <w:szCs w:val="24"/>
          <w:lang w:val="en"/>
        </w:rPr>
        <w:t>, Logistics and Technology) shall make the recommendation as described in FAR 28.305(d).  See Appendix GG for further delegation.</w:t>
      </w:r>
    </w:p>
    <w:p w14:paraId="3CBF9CFF" w14:textId="77777777" w:rsidR="00C04B59" w:rsidRPr="00C04B59" w:rsidRDefault="00C04B59" w:rsidP="0067795C">
      <w:pPr>
        <w:pStyle w:val="Heading4"/>
      </w:pPr>
      <w:bookmarkStart w:id="24" w:name="_Toc514067228"/>
      <w:r w:rsidRPr="00C04B59">
        <w:t>5128.307  Insurance under cost-reimbursement contracts.</w:t>
      </w:r>
      <w:bookmarkEnd w:id="24"/>
    </w:p>
    <w:p w14:paraId="3CBF9D00" w14:textId="77777777" w:rsidR="00C04B59" w:rsidRPr="00C04B59" w:rsidRDefault="00C04B59" w:rsidP="0067795C">
      <w:pPr>
        <w:pStyle w:val="Heading4"/>
      </w:pPr>
      <w:bookmarkStart w:id="25" w:name="_Toc514067229"/>
      <w:r w:rsidRPr="00C04B59">
        <w:t>5128.307-</w:t>
      </w:r>
      <w:proofErr w:type="gramStart"/>
      <w:r w:rsidRPr="00C04B59">
        <w:t>1  Group</w:t>
      </w:r>
      <w:proofErr w:type="gramEnd"/>
      <w:r w:rsidRPr="00C04B59">
        <w:t xml:space="preserve"> insurance plans.</w:t>
      </w:r>
      <w:bookmarkEnd w:id="25"/>
    </w:p>
    <w:p w14:paraId="3CBF9D01" w14:textId="56A09BC7" w:rsidR="00F7339A" w:rsidRDefault="00C04B59" w:rsidP="00F7339A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C04B59">
        <w:rPr>
          <w:rFonts w:ascii="Times New Roman" w:hAnsi="Times New Roman" w:cs="Times New Roman"/>
          <w:sz w:val="24"/>
          <w:szCs w:val="24"/>
        </w:rPr>
        <w:t xml:space="preserve">(a)  </w:t>
      </w:r>
      <w:r w:rsidRPr="00C04B59">
        <w:rPr>
          <w:rFonts w:ascii="Times New Roman" w:hAnsi="Times New Roman" w:cs="Times New Roman"/>
          <w:i/>
          <w:sz w:val="24"/>
          <w:szCs w:val="24"/>
        </w:rPr>
        <w:t>Prior approval requirement.</w:t>
      </w:r>
      <w:r w:rsidRPr="00C04B59">
        <w:rPr>
          <w:rFonts w:ascii="Times New Roman" w:hAnsi="Times New Roman" w:cs="Times New Roman"/>
          <w:sz w:val="24"/>
          <w:szCs w:val="24"/>
        </w:rPr>
        <w:t xml:space="preserve">  Group insurance plans under cost-reimbursement contracts administered by the Army must be submitted for approval to the </w:t>
      </w:r>
      <w:ins w:id="26" w:author="Jordan, Amanda C CIV USARMY HQDA ASA ALT (USA)" w:date="2024-09-22T16:23:00Z">
        <w:r w:rsidR="007A73C0">
          <w:rPr>
            <w:rFonts w:ascii="Times New Roman" w:hAnsi="Times New Roman" w:cs="Times New Roman"/>
            <w:sz w:val="24"/>
            <w:szCs w:val="24"/>
          </w:rPr>
          <w:t>C</w:t>
        </w:r>
      </w:ins>
      <w:del w:id="27" w:author="Jordan, Amanda C CIV USARMY HQDA ASA ALT (USA)" w:date="2024-09-22T16:23:00Z">
        <w:r w:rsidRPr="00C04B59" w:rsidDel="007A73C0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Pr="00C04B59">
        <w:rPr>
          <w:rFonts w:ascii="Times New Roman" w:hAnsi="Times New Roman" w:cs="Times New Roman"/>
          <w:sz w:val="24"/>
          <w:szCs w:val="24"/>
        </w:rPr>
        <w:t>ontracting officer.</w:t>
      </w:r>
    </w:p>
    <w:p w14:paraId="3CBF9D02" w14:textId="77777777" w:rsidR="00C04B59" w:rsidRPr="00C04B59" w:rsidRDefault="00C04B59" w:rsidP="0067795C">
      <w:pPr>
        <w:pStyle w:val="Heading4"/>
      </w:pPr>
      <w:bookmarkStart w:id="28" w:name="_Toc514067230"/>
      <w:r w:rsidRPr="00C04B59">
        <w:t>5128.311  Solicitation provision and contract clause on liability insurance under cost-reimbursement contracts.</w:t>
      </w:r>
      <w:bookmarkEnd w:id="28"/>
    </w:p>
    <w:p w14:paraId="3CBF9D03" w14:textId="77777777" w:rsidR="00C04B59" w:rsidRPr="00C04B59" w:rsidRDefault="00C04B59" w:rsidP="0067795C">
      <w:pPr>
        <w:pStyle w:val="Heading4"/>
      </w:pPr>
      <w:bookmarkStart w:id="29" w:name="_Toc514067231"/>
      <w:r w:rsidRPr="00C04B59">
        <w:t>5128.311-</w:t>
      </w:r>
      <w:proofErr w:type="gramStart"/>
      <w:r w:rsidRPr="00C04B59">
        <w:t>1  Contract</w:t>
      </w:r>
      <w:proofErr w:type="gramEnd"/>
      <w:r w:rsidRPr="00C04B59">
        <w:t xml:space="preserve"> clause.</w:t>
      </w:r>
      <w:bookmarkEnd w:id="29"/>
    </w:p>
    <w:p w14:paraId="3CBF9D04" w14:textId="6167D6D0" w:rsidR="00C04B59" w:rsidRDefault="00D92F73" w:rsidP="00C04B59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head of the contracting activity may waive the requirement at DFARS 228.311-1.  See Appendix GG for further delegation.  </w:t>
      </w:r>
      <w:r w:rsidR="00C04B59" w:rsidRPr="00C04B59">
        <w:rPr>
          <w:rFonts w:ascii="Times New Roman" w:hAnsi="Times New Roman" w:cs="Times New Roman"/>
          <w:sz w:val="24"/>
          <w:szCs w:val="24"/>
        </w:rPr>
        <w:t xml:space="preserve">When required </w:t>
      </w:r>
      <w:r w:rsidR="00DE05F6">
        <w:rPr>
          <w:rFonts w:ascii="Times New Roman" w:hAnsi="Times New Roman" w:cs="Times New Roman"/>
          <w:sz w:val="24"/>
          <w:szCs w:val="24"/>
        </w:rPr>
        <w:t>in</w:t>
      </w:r>
      <w:r w:rsidR="00C04B59" w:rsidRPr="00C04B59">
        <w:rPr>
          <w:rFonts w:ascii="Times New Roman" w:hAnsi="Times New Roman" w:cs="Times New Roman"/>
          <w:sz w:val="24"/>
          <w:szCs w:val="24"/>
        </w:rPr>
        <w:t xml:space="preserve"> paragraph (g) of the clause at FAR 52.228-7, Insurance </w:t>
      </w:r>
      <w:r w:rsidR="00DE05F6">
        <w:rPr>
          <w:rFonts w:ascii="Times New Roman" w:hAnsi="Times New Roman" w:cs="Times New Roman"/>
          <w:sz w:val="24"/>
          <w:szCs w:val="24"/>
        </w:rPr>
        <w:t>–</w:t>
      </w:r>
      <w:r w:rsidR="00C04B59" w:rsidRPr="00C04B59">
        <w:rPr>
          <w:rFonts w:ascii="Times New Roman" w:hAnsi="Times New Roman" w:cs="Times New Roman"/>
          <w:sz w:val="24"/>
          <w:szCs w:val="24"/>
        </w:rPr>
        <w:t xml:space="preserve"> Liability to Third Persons, the </w:t>
      </w:r>
      <w:ins w:id="30" w:author="Jordan, Amanda C CIV USARMY HQDA ASA ALT (USA)" w:date="2024-09-22T16:23:00Z">
        <w:r w:rsidR="007A73C0">
          <w:rPr>
            <w:rFonts w:ascii="Times New Roman" w:hAnsi="Times New Roman" w:cs="Times New Roman"/>
            <w:sz w:val="24"/>
            <w:szCs w:val="24"/>
          </w:rPr>
          <w:t>C</w:t>
        </w:r>
      </w:ins>
      <w:del w:id="31" w:author="Jordan, Amanda C CIV USARMY HQDA ASA ALT (USA)" w:date="2024-09-22T16:23:00Z">
        <w:r w:rsidR="00C04B59" w:rsidRPr="00C04B59" w:rsidDel="007A73C0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="00C04B59" w:rsidRPr="00C04B59">
        <w:rPr>
          <w:rFonts w:ascii="Times New Roman" w:hAnsi="Times New Roman" w:cs="Times New Roman"/>
          <w:sz w:val="24"/>
          <w:szCs w:val="24"/>
        </w:rPr>
        <w:t>ontracting officer must send a notification to the following address</w:t>
      </w:r>
      <w:r w:rsidR="004D2718">
        <w:rPr>
          <w:rFonts w:ascii="Times New Roman" w:hAnsi="Times New Roman" w:cs="Times New Roman"/>
          <w:sz w:val="24"/>
          <w:szCs w:val="24"/>
        </w:rPr>
        <w:t xml:space="preserve"> with a request </w:t>
      </w:r>
      <w:r w:rsidR="002079B5">
        <w:rPr>
          <w:rFonts w:ascii="Times New Roman" w:hAnsi="Times New Roman" w:cs="Times New Roman"/>
          <w:sz w:val="24"/>
          <w:szCs w:val="24"/>
        </w:rPr>
        <w:t xml:space="preserve">to </w:t>
      </w:r>
      <w:r w:rsidR="004D2718">
        <w:rPr>
          <w:rFonts w:ascii="Times New Roman" w:hAnsi="Times New Roman" w:cs="Times New Roman"/>
          <w:sz w:val="24"/>
          <w:szCs w:val="24"/>
        </w:rPr>
        <w:t>inform the Director, Tort</w:t>
      </w:r>
      <w:r w:rsidR="00781CB2">
        <w:rPr>
          <w:rFonts w:ascii="Times New Roman" w:hAnsi="Times New Roman" w:cs="Times New Roman"/>
          <w:sz w:val="24"/>
          <w:szCs w:val="24"/>
        </w:rPr>
        <w:t>s Branch, Civil Division,</w:t>
      </w:r>
      <w:r w:rsidR="00E128F0">
        <w:rPr>
          <w:rFonts w:ascii="Times New Roman" w:hAnsi="Times New Roman" w:cs="Times New Roman"/>
          <w:sz w:val="24"/>
          <w:szCs w:val="24"/>
        </w:rPr>
        <w:t xml:space="preserve"> </w:t>
      </w:r>
      <w:r w:rsidR="00FF2DF6">
        <w:rPr>
          <w:rFonts w:ascii="Times New Roman" w:hAnsi="Times New Roman" w:cs="Times New Roman"/>
          <w:sz w:val="24"/>
          <w:szCs w:val="24"/>
        </w:rPr>
        <w:t>Attorney General</w:t>
      </w:r>
      <w:r w:rsidR="00C04B59" w:rsidRPr="00C04B59">
        <w:rPr>
          <w:rFonts w:ascii="Times New Roman" w:hAnsi="Times New Roman" w:cs="Times New Roman"/>
          <w:sz w:val="24"/>
          <w:szCs w:val="24"/>
        </w:rPr>
        <w:t>:</w:t>
      </w:r>
    </w:p>
    <w:p w14:paraId="44FF5F7C" w14:textId="77777777" w:rsidR="00DF0D6A" w:rsidRPr="00C04B59" w:rsidRDefault="00DF0D6A" w:rsidP="00C04B59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3CBF9D05" w14:textId="77777777" w:rsidR="00E64F07" w:rsidRPr="00B17240" w:rsidRDefault="00C04B59" w:rsidP="003D48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4B59">
        <w:rPr>
          <w:rFonts w:ascii="Times New Roman" w:hAnsi="Times New Roman" w:cs="Times New Roman"/>
          <w:sz w:val="24"/>
          <w:szCs w:val="24"/>
        </w:rPr>
        <w:t>Attn:  JALS-LTT Army Litigation Division</w:t>
      </w:r>
    </w:p>
    <w:p w14:paraId="3CBF9D06" w14:textId="77777777" w:rsidR="00C04B59" w:rsidRPr="00C04B59" w:rsidRDefault="00C04B59" w:rsidP="00511E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4B59">
        <w:rPr>
          <w:rFonts w:ascii="Times New Roman" w:hAnsi="Times New Roman" w:cs="Times New Roman"/>
          <w:sz w:val="24"/>
          <w:szCs w:val="24"/>
        </w:rPr>
        <w:t>U.S. Army Legal Services Agency (USALSA)</w:t>
      </w:r>
    </w:p>
    <w:p w14:paraId="3CBF9D07" w14:textId="77777777" w:rsidR="00C04B59" w:rsidRPr="00C04B59" w:rsidRDefault="00C04B59" w:rsidP="00511E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4B59">
        <w:rPr>
          <w:rFonts w:ascii="Times New Roman" w:hAnsi="Times New Roman" w:cs="Times New Roman"/>
          <w:sz w:val="24"/>
          <w:szCs w:val="24"/>
        </w:rPr>
        <w:t>9275 Gunston Road</w:t>
      </w:r>
    </w:p>
    <w:p w14:paraId="3CBF9D08" w14:textId="13FEE3E1" w:rsidR="00C04B59" w:rsidRDefault="00C04B59" w:rsidP="00511E1C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C04B59">
        <w:rPr>
          <w:rFonts w:ascii="Times New Roman" w:hAnsi="Times New Roman" w:cs="Times New Roman"/>
          <w:sz w:val="24"/>
          <w:szCs w:val="24"/>
        </w:rPr>
        <w:t>Fort Belvoir, VA 22060</w:t>
      </w:r>
      <w:r w:rsidR="00DE05F6">
        <w:rPr>
          <w:rFonts w:ascii="Times New Roman" w:hAnsi="Times New Roman" w:cs="Times New Roman"/>
          <w:sz w:val="24"/>
          <w:szCs w:val="24"/>
        </w:rPr>
        <w:t>.</w:t>
      </w:r>
    </w:p>
    <w:p w14:paraId="3478DB52" w14:textId="77777777" w:rsidR="00DF0D6A" w:rsidRDefault="00DF0D6A" w:rsidP="00511E1C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3CBF9D09" w14:textId="09DED29D" w:rsidR="00D92F73" w:rsidRPr="00D92F73" w:rsidRDefault="00D92F73" w:rsidP="0067795C">
      <w:pPr>
        <w:pStyle w:val="Heading4"/>
      </w:pPr>
      <w:bookmarkStart w:id="32" w:name="_Toc514067232"/>
      <w:r w:rsidRPr="00D92F73">
        <w:lastRenderedPageBreak/>
        <w:t>5128.37</w:t>
      </w:r>
      <w:ins w:id="33" w:author="Amanda" w:date="2024-08-07T10:17:00Z">
        <w:r w:rsidR="0067353A">
          <w:t>1</w:t>
        </w:r>
      </w:ins>
      <w:del w:id="34" w:author="Amanda" w:date="2024-08-07T10:17:00Z">
        <w:r w:rsidRPr="00D92F73" w:rsidDel="0067353A">
          <w:delText>0</w:delText>
        </w:r>
      </w:del>
      <w:r w:rsidRPr="00D92F73">
        <w:t xml:space="preserve">  Additional clauses.</w:t>
      </w:r>
      <w:bookmarkEnd w:id="32"/>
    </w:p>
    <w:p w14:paraId="3CBF9D0B" w14:textId="5D2DD97E" w:rsidR="001C0A1C" w:rsidRPr="00F44310" w:rsidRDefault="00D92F73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(a)(2)  The head of the contracting activity makes the decision at DFARS 228.37</w:t>
      </w:r>
      <w:ins w:id="35" w:author="Amanda" w:date="2024-08-07T10:17:00Z">
        <w:r w:rsidR="0067353A">
          <w:rPr>
            <w:rFonts w:ascii="Times New Roman" w:hAnsi="Times New Roman" w:cs="Times New Roman"/>
            <w:sz w:val="24"/>
            <w:szCs w:val="24"/>
          </w:rPr>
          <w:t>1</w:t>
        </w:r>
      </w:ins>
      <w:del w:id="36" w:author="Amanda" w:date="2024-08-07T10:17:00Z">
        <w:r w:rsidDel="0067353A">
          <w:rPr>
            <w:rFonts w:ascii="Times New Roman" w:hAnsi="Times New Roman" w:cs="Times New Roman"/>
            <w:sz w:val="24"/>
            <w:szCs w:val="24"/>
          </w:rPr>
          <w:delText>0</w:delText>
        </w:r>
      </w:del>
      <w:r>
        <w:rPr>
          <w:rFonts w:ascii="Times New Roman" w:hAnsi="Times New Roman" w:cs="Times New Roman"/>
          <w:sz w:val="24"/>
          <w:szCs w:val="24"/>
        </w:rPr>
        <w:t xml:space="preserve">(a)(2).  See Appendix GG for further delegation.  </w:t>
      </w:r>
    </w:p>
    <w:sectPr w:rsidR="001C0A1C" w:rsidRPr="00F44310" w:rsidSect="00A04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manda">
    <w15:presenceInfo w15:providerId="AD" w15:userId="S::amanda.c.jordan14.civ@army.mil::b3c70d6d-a846-4b2c-bbb3-8ecaeb947b79"/>
  </w15:person>
  <w15:person w15:author="Jordan, Amanda C CIV USARMY HQDA ASA ALT (USA)">
    <w15:presenceInfo w15:providerId="AD" w15:userId="S::amanda.c.jordan14.civ@army.mil::b3c70d6d-a846-4b2c-bbb3-8ecaeb947b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E3B"/>
    <w:rsid w:val="0000176C"/>
    <w:rsid w:val="00075408"/>
    <w:rsid w:val="000840B8"/>
    <w:rsid w:val="000A7B8A"/>
    <w:rsid w:val="000B0689"/>
    <w:rsid w:val="000D5D29"/>
    <w:rsid w:val="0018789E"/>
    <w:rsid w:val="001C0A1C"/>
    <w:rsid w:val="001C7E03"/>
    <w:rsid w:val="002079B5"/>
    <w:rsid w:val="0021737C"/>
    <w:rsid w:val="0022565F"/>
    <w:rsid w:val="002315F4"/>
    <w:rsid w:val="00234159"/>
    <w:rsid w:val="00237F90"/>
    <w:rsid w:val="00262374"/>
    <w:rsid w:val="00281904"/>
    <w:rsid w:val="002C5840"/>
    <w:rsid w:val="002E0B1D"/>
    <w:rsid w:val="003069DF"/>
    <w:rsid w:val="00313AB7"/>
    <w:rsid w:val="00313AE4"/>
    <w:rsid w:val="00341D16"/>
    <w:rsid w:val="0034367C"/>
    <w:rsid w:val="00376996"/>
    <w:rsid w:val="003D48D5"/>
    <w:rsid w:val="003E454B"/>
    <w:rsid w:val="0041593A"/>
    <w:rsid w:val="004418F3"/>
    <w:rsid w:val="004504FB"/>
    <w:rsid w:val="00474913"/>
    <w:rsid w:val="00484900"/>
    <w:rsid w:val="004D2718"/>
    <w:rsid w:val="004E366D"/>
    <w:rsid w:val="00511E1C"/>
    <w:rsid w:val="005226AD"/>
    <w:rsid w:val="00557291"/>
    <w:rsid w:val="005B7238"/>
    <w:rsid w:val="00600BE7"/>
    <w:rsid w:val="00613964"/>
    <w:rsid w:val="00616F80"/>
    <w:rsid w:val="0067353A"/>
    <w:rsid w:val="0067795C"/>
    <w:rsid w:val="006853CC"/>
    <w:rsid w:val="006C5E2F"/>
    <w:rsid w:val="006F7C6B"/>
    <w:rsid w:val="007141DC"/>
    <w:rsid w:val="00740759"/>
    <w:rsid w:val="00754D86"/>
    <w:rsid w:val="00781CB2"/>
    <w:rsid w:val="007A5B7A"/>
    <w:rsid w:val="007A73C0"/>
    <w:rsid w:val="007B6594"/>
    <w:rsid w:val="007B71F5"/>
    <w:rsid w:val="007E32C6"/>
    <w:rsid w:val="00862AB9"/>
    <w:rsid w:val="008C57B5"/>
    <w:rsid w:val="008E4124"/>
    <w:rsid w:val="00912D04"/>
    <w:rsid w:val="0091437E"/>
    <w:rsid w:val="00921A4A"/>
    <w:rsid w:val="0096704B"/>
    <w:rsid w:val="00971324"/>
    <w:rsid w:val="00977A3A"/>
    <w:rsid w:val="009A6C6B"/>
    <w:rsid w:val="009B43CA"/>
    <w:rsid w:val="009D2AE0"/>
    <w:rsid w:val="009D48BD"/>
    <w:rsid w:val="009E6278"/>
    <w:rsid w:val="009E74B4"/>
    <w:rsid w:val="00A000C2"/>
    <w:rsid w:val="00A0465C"/>
    <w:rsid w:val="00A946D7"/>
    <w:rsid w:val="00A96F09"/>
    <w:rsid w:val="00AF3328"/>
    <w:rsid w:val="00B17240"/>
    <w:rsid w:val="00B64D74"/>
    <w:rsid w:val="00BB17A0"/>
    <w:rsid w:val="00BB37FE"/>
    <w:rsid w:val="00BF28C9"/>
    <w:rsid w:val="00BF5E5F"/>
    <w:rsid w:val="00C04B59"/>
    <w:rsid w:val="00C30FBF"/>
    <w:rsid w:val="00C35F0A"/>
    <w:rsid w:val="00C95D0B"/>
    <w:rsid w:val="00C96253"/>
    <w:rsid w:val="00CA5783"/>
    <w:rsid w:val="00CA6AB9"/>
    <w:rsid w:val="00CC2E02"/>
    <w:rsid w:val="00CE5DFE"/>
    <w:rsid w:val="00D11536"/>
    <w:rsid w:val="00D32414"/>
    <w:rsid w:val="00D32E7C"/>
    <w:rsid w:val="00D34D21"/>
    <w:rsid w:val="00D60578"/>
    <w:rsid w:val="00D87C56"/>
    <w:rsid w:val="00D91B80"/>
    <w:rsid w:val="00D92F73"/>
    <w:rsid w:val="00D977DA"/>
    <w:rsid w:val="00DE05F6"/>
    <w:rsid w:val="00DF0D6A"/>
    <w:rsid w:val="00DF30A4"/>
    <w:rsid w:val="00E04E3B"/>
    <w:rsid w:val="00E128F0"/>
    <w:rsid w:val="00E2271F"/>
    <w:rsid w:val="00E60AEE"/>
    <w:rsid w:val="00E62D93"/>
    <w:rsid w:val="00E64F07"/>
    <w:rsid w:val="00E718DE"/>
    <w:rsid w:val="00E81AED"/>
    <w:rsid w:val="00E833A5"/>
    <w:rsid w:val="00E8730B"/>
    <w:rsid w:val="00EC6879"/>
    <w:rsid w:val="00EF0E14"/>
    <w:rsid w:val="00EF5370"/>
    <w:rsid w:val="00F1170B"/>
    <w:rsid w:val="00F24A4C"/>
    <w:rsid w:val="00F27441"/>
    <w:rsid w:val="00F360BF"/>
    <w:rsid w:val="00F40907"/>
    <w:rsid w:val="00F44310"/>
    <w:rsid w:val="00F5687C"/>
    <w:rsid w:val="00F70A97"/>
    <w:rsid w:val="00F7339A"/>
    <w:rsid w:val="00F767E4"/>
    <w:rsid w:val="00FA1C1B"/>
    <w:rsid w:val="00FA2B12"/>
    <w:rsid w:val="00FA5F5C"/>
    <w:rsid w:val="00FC3291"/>
    <w:rsid w:val="00FE42EE"/>
    <w:rsid w:val="00FF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3CBF9CE3"/>
  <w15:docId w15:val="{7CDDCA3F-A095-40DB-AF55-CFCA17857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E3B"/>
  </w:style>
  <w:style w:type="paragraph" w:styleId="Heading2">
    <w:name w:val="heading 2"/>
    <w:basedOn w:val="Normal"/>
    <w:next w:val="Normal"/>
    <w:link w:val="Heading2Char"/>
    <w:unhideWhenUsed/>
    <w:qFormat/>
    <w:rsid w:val="00E04E3B"/>
    <w:pPr>
      <w:keepNext/>
      <w:keepLines/>
      <w:spacing w:before="120"/>
      <w:jc w:val="center"/>
      <w:outlineLvl w:val="1"/>
    </w:pPr>
    <w:rPr>
      <w:b/>
      <w:sz w:val="32"/>
    </w:rPr>
  </w:style>
  <w:style w:type="paragraph" w:styleId="Heading3">
    <w:name w:val="heading 3"/>
    <w:basedOn w:val="Normal"/>
    <w:link w:val="Heading3Char"/>
    <w:semiHidden/>
    <w:unhideWhenUsed/>
    <w:qFormat/>
    <w:rsid w:val="00E04E3B"/>
    <w:pPr>
      <w:spacing w:before="120"/>
      <w:jc w:val="center"/>
      <w:outlineLvl w:val="2"/>
    </w:pPr>
    <w:rPr>
      <w:b/>
      <w:u w:val="single"/>
    </w:rPr>
  </w:style>
  <w:style w:type="paragraph" w:styleId="Heading4">
    <w:name w:val="heading 4"/>
    <w:basedOn w:val="Heading3"/>
    <w:link w:val="Heading4Char"/>
    <w:unhideWhenUsed/>
    <w:qFormat/>
    <w:rsid w:val="0067795C"/>
    <w:pPr>
      <w:spacing w:before="0" w:after="240"/>
      <w:jc w:val="left"/>
      <w:outlineLvl w:val="3"/>
    </w:pPr>
    <w:rPr>
      <w:rFonts w:ascii="Times New Roman" w:hAnsi="Times New Roman" w:cs="Times New Roman"/>
      <w:sz w:val="24"/>
      <w:szCs w:val="24"/>
      <w:u w:val="none"/>
    </w:rPr>
  </w:style>
  <w:style w:type="paragraph" w:styleId="Heading5">
    <w:name w:val="heading 5"/>
    <w:basedOn w:val="Heading4"/>
    <w:link w:val="Heading5Char"/>
    <w:unhideWhenUsed/>
    <w:qFormat/>
    <w:rsid w:val="00E04E3B"/>
    <w:pPr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04E3B"/>
    <w:rPr>
      <w:b/>
      <w:sz w:val="32"/>
    </w:rPr>
  </w:style>
  <w:style w:type="character" w:customStyle="1" w:styleId="Heading3Char">
    <w:name w:val="Heading 3 Char"/>
    <w:basedOn w:val="DefaultParagraphFont"/>
    <w:link w:val="Heading3"/>
    <w:semiHidden/>
    <w:rsid w:val="00E04E3B"/>
    <w:rPr>
      <w:b/>
      <w:u w:val="single"/>
    </w:rPr>
  </w:style>
  <w:style w:type="character" w:customStyle="1" w:styleId="Heading4Char">
    <w:name w:val="Heading 4 Char"/>
    <w:basedOn w:val="DefaultParagraphFont"/>
    <w:link w:val="Heading4"/>
    <w:rsid w:val="0067795C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04E3B"/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E04E3B"/>
    <w:rPr>
      <w:color w:val="0000FF"/>
      <w:u w:val="single"/>
    </w:rPr>
  </w:style>
  <w:style w:type="paragraph" w:customStyle="1" w:styleId="ind4">
    <w:name w:val="ind .4"/>
    <w:basedOn w:val="Normal"/>
    <w:rsid w:val="00E04E3B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customStyle="1" w:styleId="ind12">
    <w:name w:val="ind 1.2"/>
    <w:basedOn w:val="Normal"/>
    <w:rsid w:val="00E04E3B"/>
    <w:pPr>
      <w:tabs>
        <w:tab w:val="left" w:pos="2304"/>
        <w:tab w:val="left" w:pos="2880"/>
        <w:tab w:val="left" w:pos="3456"/>
      </w:tabs>
      <w:ind w:left="1728"/>
    </w:pPr>
  </w:style>
  <w:style w:type="character" w:styleId="CommentReference">
    <w:name w:val="annotation reference"/>
    <w:basedOn w:val="DefaultParagraphFont"/>
    <w:uiPriority w:val="99"/>
    <w:semiHidden/>
    <w:unhideWhenUsed/>
    <w:rsid w:val="006139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9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9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9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9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964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0B0689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8C57B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C57B5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0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updated citation at 5128.203-5  Exclusion of individual sureties.  (from 5128.203-7 to -5).  Also updated in mega memo 21 July 2022.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5128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 (SAAL-PP)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DASAP-90-786</_dlc_DocId>
    <_dlc_DocIdUrl xmlns="4d2834f2-6e62-48ef-822a-880d84868a39">
      <Url>https://spcs3.kc.army.mil/asaalt/ZPTeam/PPS/_layouts/15/DocIdRedir.aspx?ID=DASAP-90-786</Url>
      <Description>DASAP-90-786</Description>
    </_dlc_DocIdUrl>
    <WebPartName xmlns="4d2834f2-6e62-48ef-822a-880d84868a39" xsi:nil="true"/>
    <AFARSRevisionNo xmlns="4d2834f2-6e62-48ef-822a-880d84868a39">28.02</AFARSRevisionNo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5" ma:contentTypeDescription="Army Federal Acquisition Regulation Supplement" ma:contentTypeScope="" ma:versionID="9d4a548d5ad8be2f19451f4e1ee304f9">
  <xsd:schema xmlns:xsd="http://www.w3.org/2001/XMLSchema" xmlns:xs="http://www.w3.org/2001/XMLSchema" xmlns:p="http://schemas.microsoft.com/office/2006/metadata/properties" xmlns:ns1="4d2834f2-6e62-48ef-822a-880d84868a39" xmlns:ns3="1d182ed6-48bb-48f5-abfd-790737af81b2" targetNamespace="http://schemas.microsoft.com/office/2006/metadata/properties" ma:root="true" ma:fieldsID="76cfa627da9704b88091e5bd3eb730e2" ns1:_="" ns3:_="">
    <xsd:import namespace="4d2834f2-6e62-48ef-822a-880d84868a39"/>
    <xsd:import namespace="1d182ed6-48bb-48f5-abfd-790737af81b2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/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82ed6-48bb-48f5-abfd-790737af81b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FBFB3C50-58DA-4C9B-A552-E0EEA740E1D4}">
  <ds:schemaRefs>
    <ds:schemaRef ds:uri="http://schemas.microsoft.com/office/2006/metadata/properties"/>
    <ds:schemaRef ds:uri="http://schemas.microsoft.com/office/infopath/2007/PartnerControls"/>
    <ds:schemaRef ds:uri="4d2834f2-6e62-48ef-822a-880d84868a39"/>
  </ds:schemaRefs>
</ds:datastoreItem>
</file>

<file path=customXml/itemProps2.xml><?xml version="1.0" encoding="utf-8"?>
<ds:datastoreItem xmlns:ds="http://schemas.openxmlformats.org/officeDocument/2006/customXml" ds:itemID="{FEB8EFEA-1033-4884-B8D2-11C521A8B3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341221-7092-4662-B6F2-7387CE7AE8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55A420-0039-492B-BA47-52A2810B0A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1d182ed6-48bb-48f5-abfd-790737af81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D13F0AF-0574-41CB-87C0-0EB5D0CCE822}">
  <ds:schemaRefs>
    <ds:schemaRef ds:uri="http://schemas.microsoft.com/sharepoint/event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889</Words>
  <Characters>5326</Characters>
  <Application>Microsoft Office Word</Application>
  <DocSecurity>0</DocSecurity>
  <Lines>102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5128_Revision_27_00_DRAFT</vt:lpstr>
    </vt:vector>
  </TitlesOfParts>
  <Company>U.S. Army</Company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5128_Revision_28_02</dc:title>
  <dc:creator>Administrator</dc:creator>
  <cp:lastModifiedBy>Jordan, Amanda C CIV USARMY HQDA ASA ALT (USA)</cp:lastModifiedBy>
  <cp:revision>4</cp:revision>
  <cp:lastPrinted>2013-07-31T13:55:00Z</cp:lastPrinted>
  <dcterms:created xsi:type="dcterms:W3CDTF">2024-08-07T14:17:00Z</dcterms:created>
  <dcterms:modified xsi:type="dcterms:W3CDTF">2024-09-22T20:23:00Z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5d2589ab-3ca2-4040-abfb-cb937d64ff47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 (SAAL-PP)|baec6d0f-085c-46bf-a19f-61084e9a69d8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  <property fmtid="{D5CDD505-2E9C-101B-9397-08002B2CF9AE}" pid="40" name="PARC Contracting Area">
    <vt:lpwstr/>
  </property>
  <property fmtid="{D5CDD505-2E9C-101B-9397-08002B2CF9AE}" pid="41" name="ceb9413c6ca94765b17a7c77e496dffc">
    <vt:lpwstr/>
  </property>
  <property fmtid="{D5CDD505-2E9C-101B-9397-08002B2CF9AE}" pid="42" name="b89601af4f7f42688b61458ba111cf99">
    <vt:lpwstr/>
  </property>
  <property fmtid="{D5CDD505-2E9C-101B-9397-08002B2CF9AE}" pid="43" name="Organization Reviewed">
    <vt:lpwstr/>
  </property>
</Properties>
</file>