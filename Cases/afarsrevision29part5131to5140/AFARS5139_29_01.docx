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75B46" w14:textId="77777777" w:rsidR="00470E1A" w:rsidRPr="00470E1A" w:rsidRDefault="00470E1A" w:rsidP="00C022C9">
      <w:pPr>
        <w:spacing w:after="180" w:line="276" w:lineRule="atLeast"/>
        <w:jc w:val="center"/>
        <w:rPr>
          <w:rFonts w:ascii="Times New Roman" w:eastAsia="Times New Roman" w:hAnsi="Times New Roman" w:cs="Times New Roman"/>
          <w:color w:val="000000"/>
          <w:sz w:val="24"/>
          <w:szCs w:val="24"/>
        </w:rPr>
      </w:pPr>
      <w:r w:rsidRPr="00470E1A">
        <w:rPr>
          <w:rFonts w:ascii="Times New Roman" w:eastAsia="Times New Roman" w:hAnsi="Times New Roman" w:cs="Times New Roman"/>
          <w:b/>
          <w:bCs/>
          <w:color w:val="000000"/>
          <w:sz w:val="32"/>
          <w:szCs w:val="32"/>
        </w:rPr>
        <w:t>AFARS – PART 5139</w:t>
      </w:r>
    </w:p>
    <w:p w14:paraId="0E9538CA" w14:textId="77777777" w:rsidR="00470E1A" w:rsidRPr="00470E1A" w:rsidRDefault="00470E1A" w:rsidP="00470E1A">
      <w:pPr>
        <w:spacing w:after="180" w:line="276" w:lineRule="atLeast"/>
        <w:jc w:val="center"/>
        <w:rPr>
          <w:rFonts w:ascii="Times New Roman" w:eastAsia="Times New Roman" w:hAnsi="Times New Roman" w:cs="Times New Roman"/>
          <w:color w:val="000000"/>
          <w:sz w:val="24"/>
          <w:szCs w:val="24"/>
        </w:rPr>
      </w:pPr>
      <w:r w:rsidRPr="00470E1A">
        <w:rPr>
          <w:rFonts w:ascii="Times New Roman" w:eastAsia="Times New Roman" w:hAnsi="Times New Roman" w:cs="Times New Roman"/>
          <w:b/>
          <w:bCs/>
          <w:color w:val="000000"/>
          <w:sz w:val="32"/>
          <w:szCs w:val="32"/>
        </w:rPr>
        <w:t>Acquisition of Information Technology</w:t>
      </w:r>
    </w:p>
    <w:p w14:paraId="0DB0653E" w14:textId="3F78555D" w:rsidR="00470E1A" w:rsidRPr="00470E1A" w:rsidRDefault="00470E1A" w:rsidP="00470E1A">
      <w:pPr>
        <w:spacing w:after="180" w:line="276" w:lineRule="atLeast"/>
        <w:jc w:val="center"/>
        <w:rPr>
          <w:rFonts w:ascii="Times New Roman" w:eastAsia="Times New Roman" w:hAnsi="Times New Roman" w:cs="Times New Roman"/>
          <w:color w:val="000000"/>
          <w:sz w:val="24"/>
          <w:szCs w:val="24"/>
        </w:rPr>
      </w:pPr>
      <w:r w:rsidRPr="00470E1A">
        <w:rPr>
          <w:rFonts w:ascii="Times New Roman" w:eastAsia="Times New Roman" w:hAnsi="Times New Roman" w:cs="Times New Roman"/>
          <w:i/>
          <w:iCs/>
          <w:color w:val="000000"/>
          <w:sz w:val="24"/>
          <w:szCs w:val="24"/>
        </w:rPr>
        <w:t xml:space="preserve">(Revised </w:t>
      </w:r>
      <w:del w:id="0" w:author="Jordan, Amanda C CIV USARMY HQDA ASA ALT (USA)" w:date="2024-09-04T10:59:00Z">
        <w:r w:rsidR="005A0366" w:rsidDel="00BC3DD0">
          <w:rPr>
            <w:rFonts w:ascii="Times New Roman" w:eastAsia="Times New Roman" w:hAnsi="Times New Roman" w:cs="Times New Roman"/>
            <w:i/>
            <w:iCs/>
            <w:color w:val="000000"/>
            <w:sz w:val="24"/>
            <w:szCs w:val="24"/>
          </w:rPr>
          <w:delText>7 August</w:delText>
        </w:r>
      </w:del>
      <w:ins w:id="1" w:author="Jordan, Amanda C CIV USARMY HQDA ASA ALT (USA)" w:date="2024-09-22T17:06:00Z">
        <w:r w:rsidR="004B390D">
          <w:rPr>
            <w:rFonts w:ascii="Times New Roman" w:eastAsia="Times New Roman" w:hAnsi="Times New Roman" w:cs="Times New Roman"/>
            <w:i/>
            <w:iCs/>
            <w:color w:val="000000"/>
            <w:sz w:val="24"/>
            <w:szCs w:val="24"/>
          </w:rPr>
          <w:t>01</w:t>
        </w:r>
      </w:ins>
      <w:ins w:id="2" w:author="Jordan, Amanda C CIV USARMY HQDA ASA ALT (USA)" w:date="2024-09-04T10:59:00Z">
        <w:r w:rsidR="00BC3DD0">
          <w:rPr>
            <w:rFonts w:ascii="Times New Roman" w:eastAsia="Times New Roman" w:hAnsi="Times New Roman" w:cs="Times New Roman"/>
            <w:i/>
            <w:iCs/>
            <w:color w:val="000000"/>
            <w:sz w:val="24"/>
            <w:szCs w:val="24"/>
          </w:rPr>
          <w:t xml:space="preserve"> October</w:t>
        </w:r>
      </w:ins>
      <w:r w:rsidR="005A0366">
        <w:rPr>
          <w:rFonts w:ascii="Times New Roman" w:eastAsia="Times New Roman" w:hAnsi="Times New Roman" w:cs="Times New Roman"/>
          <w:i/>
          <w:iCs/>
          <w:color w:val="000000"/>
          <w:sz w:val="24"/>
          <w:szCs w:val="24"/>
        </w:rPr>
        <w:t xml:space="preserve"> 2024</w:t>
      </w:r>
      <w:r w:rsidRPr="00470E1A">
        <w:rPr>
          <w:rFonts w:ascii="Times New Roman" w:eastAsia="Times New Roman" w:hAnsi="Times New Roman" w:cs="Times New Roman"/>
          <w:i/>
          <w:iCs/>
          <w:color w:val="000000"/>
          <w:sz w:val="24"/>
          <w:szCs w:val="24"/>
        </w:rPr>
        <w:t>)</w:t>
      </w:r>
    </w:p>
    <w:p w14:paraId="4328B66B" w14:textId="50F20F9E" w:rsidR="00470E1A" w:rsidRPr="00470E1A" w:rsidRDefault="00000000" w:rsidP="00470E1A">
      <w:pPr>
        <w:spacing w:after="100" w:line="253" w:lineRule="atLeast"/>
        <w:ind w:left="440"/>
        <w:rPr>
          <w:rFonts w:ascii="Times New Roman" w:eastAsia="Times New Roman" w:hAnsi="Times New Roman" w:cs="Times New Roman"/>
          <w:color w:val="000000"/>
        </w:rPr>
      </w:pPr>
      <w:hyperlink w:anchor="_Subpart_5139.1_–" w:history="1">
        <w:r w:rsidR="00470E1A" w:rsidRPr="005C23D9">
          <w:rPr>
            <w:rStyle w:val="Hyperlink"/>
            <w:rFonts w:ascii="Times New Roman" w:eastAsia="Times New Roman" w:hAnsi="Times New Roman" w:cs="Times New Roman"/>
            <w:sz w:val="24"/>
            <w:szCs w:val="24"/>
          </w:rPr>
          <w:t>Subpart 5139.1 – General</w:t>
        </w:r>
      </w:hyperlink>
    </w:p>
    <w:p w14:paraId="0BEAF7DF" w14:textId="5736E565" w:rsidR="00470E1A" w:rsidRPr="005C23D9" w:rsidRDefault="005C23D9" w:rsidP="00470E1A">
      <w:pPr>
        <w:spacing w:after="100" w:line="253" w:lineRule="atLeast"/>
        <w:ind w:left="660"/>
        <w:rPr>
          <w:rStyle w:val="Hyperlink"/>
          <w:rFonts w:ascii="Times New Roman" w:eastAsia="Times New Roman" w:hAnsi="Times New Roman" w:cs="Times New Roman"/>
        </w:rPr>
      </w:pPr>
      <w:r>
        <w:rPr>
          <w:rFonts w:ascii="Times New Roman" w:eastAsia="Times New Roman" w:hAnsi="Times New Roman" w:cs="Times New Roman"/>
          <w:color w:val="0072C6"/>
          <w:sz w:val="24"/>
          <w:szCs w:val="24"/>
        </w:rPr>
        <w:fldChar w:fldCharType="begin"/>
      </w:r>
      <w:r>
        <w:rPr>
          <w:rFonts w:ascii="Times New Roman" w:eastAsia="Times New Roman" w:hAnsi="Times New Roman" w:cs="Times New Roman"/>
          <w:color w:val="0072C6"/>
          <w:sz w:val="24"/>
          <w:szCs w:val="24"/>
        </w:rPr>
        <w:instrText>HYPERLINK  \l "_5139.101__Policy."</w:instrText>
      </w:r>
      <w:r>
        <w:rPr>
          <w:rFonts w:ascii="Times New Roman" w:eastAsia="Times New Roman" w:hAnsi="Times New Roman" w:cs="Times New Roman"/>
          <w:color w:val="0072C6"/>
          <w:sz w:val="24"/>
          <w:szCs w:val="24"/>
        </w:rPr>
      </w:r>
      <w:r>
        <w:rPr>
          <w:rFonts w:ascii="Times New Roman" w:eastAsia="Times New Roman" w:hAnsi="Times New Roman" w:cs="Times New Roman"/>
          <w:color w:val="0072C6"/>
          <w:sz w:val="24"/>
          <w:szCs w:val="24"/>
        </w:rPr>
        <w:fldChar w:fldCharType="separate"/>
      </w:r>
      <w:proofErr w:type="gramStart"/>
      <w:r w:rsidR="00470E1A" w:rsidRPr="005C23D9">
        <w:rPr>
          <w:rStyle w:val="Hyperlink"/>
          <w:rFonts w:ascii="Times New Roman" w:eastAsia="Times New Roman" w:hAnsi="Times New Roman" w:cs="Times New Roman"/>
          <w:sz w:val="24"/>
          <w:szCs w:val="24"/>
        </w:rPr>
        <w:t>5139.101  Policy</w:t>
      </w:r>
      <w:proofErr w:type="gramEnd"/>
      <w:r w:rsidR="00470E1A" w:rsidRPr="005C23D9">
        <w:rPr>
          <w:rStyle w:val="Hyperlink"/>
          <w:rFonts w:ascii="Times New Roman" w:eastAsia="Times New Roman" w:hAnsi="Times New Roman" w:cs="Times New Roman"/>
          <w:sz w:val="24"/>
          <w:szCs w:val="24"/>
        </w:rPr>
        <w:t>.</w:t>
      </w:r>
    </w:p>
    <w:p w14:paraId="5033E70C" w14:textId="7C22B2A7" w:rsidR="00470E1A" w:rsidRPr="005C23D9" w:rsidRDefault="005C23D9" w:rsidP="00470E1A">
      <w:pPr>
        <w:spacing w:after="100" w:line="253" w:lineRule="atLeast"/>
        <w:ind w:left="660"/>
        <w:rPr>
          <w:rStyle w:val="Hyperlink"/>
          <w:rFonts w:ascii="Times New Roman" w:eastAsia="Times New Roman" w:hAnsi="Times New Roman" w:cs="Times New Roman"/>
        </w:rPr>
      </w:pPr>
      <w:r>
        <w:rPr>
          <w:rFonts w:ascii="Times New Roman" w:eastAsia="Times New Roman" w:hAnsi="Times New Roman" w:cs="Times New Roman"/>
          <w:color w:val="0072C6"/>
          <w:sz w:val="24"/>
          <w:szCs w:val="24"/>
        </w:rPr>
        <w:fldChar w:fldCharType="end"/>
      </w:r>
      <w:r>
        <w:rPr>
          <w:rFonts w:ascii="Times New Roman" w:eastAsia="Times New Roman" w:hAnsi="Times New Roman" w:cs="Times New Roman"/>
          <w:color w:val="0072C6"/>
          <w:sz w:val="24"/>
          <w:szCs w:val="24"/>
        </w:rPr>
        <w:fldChar w:fldCharType="begin"/>
      </w:r>
      <w:r>
        <w:rPr>
          <w:rFonts w:ascii="Times New Roman" w:eastAsia="Times New Roman" w:hAnsi="Times New Roman" w:cs="Times New Roman"/>
          <w:color w:val="0072C6"/>
          <w:sz w:val="24"/>
          <w:szCs w:val="24"/>
        </w:rPr>
        <w:instrText>HYPERLINK  \l "_5139.101-90__Policy."</w:instrText>
      </w:r>
      <w:r>
        <w:rPr>
          <w:rFonts w:ascii="Times New Roman" w:eastAsia="Times New Roman" w:hAnsi="Times New Roman" w:cs="Times New Roman"/>
          <w:color w:val="0072C6"/>
          <w:sz w:val="24"/>
          <w:szCs w:val="24"/>
        </w:rPr>
      </w:r>
      <w:r>
        <w:rPr>
          <w:rFonts w:ascii="Times New Roman" w:eastAsia="Times New Roman" w:hAnsi="Times New Roman" w:cs="Times New Roman"/>
          <w:color w:val="0072C6"/>
          <w:sz w:val="24"/>
          <w:szCs w:val="24"/>
        </w:rPr>
        <w:fldChar w:fldCharType="separate"/>
      </w:r>
      <w:r w:rsidR="00470E1A" w:rsidRPr="005C23D9">
        <w:rPr>
          <w:rStyle w:val="Hyperlink"/>
          <w:rFonts w:ascii="Times New Roman" w:eastAsia="Times New Roman" w:hAnsi="Times New Roman" w:cs="Times New Roman"/>
          <w:sz w:val="24"/>
          <w:szCs w:val="24"/>
        </w:rPr>
        <w:t>5139.101-</w:t>
      </w:r>
      <w:proofErr w:type="gramStart"/>
      <w:r w:rsidR="00470E1A" w:rsidRPr="005C23D9">
        <w:rPr>
          <w:rStyle w:val="Hyperlink"/>
          <w:rFonts w:ascii="Times New Roman" w:eastAsia="Times New Roman" w:hAnsi="Times New Roman" w:cs="Times New Roman"/>
          <w:sz w:val="24"/>
          <w:szCs w:val="24"/>
        </w:rPr>
        <w:t>90  Policy</w:t>
      </w:r>
      <w:proofErr w:type="gramEnd"/>
      <w:r w:rsidR="00470E1A" w:rsidRPr="005C23D9">
        <w:rPr>
          <w:rStyle w:val="Hyperlink"/>
          <w:rFonts w:ascii="Times New Roman" w:eastAsia="Times New Roman" w:hAnsi="Times New Roman" w:cs="Times New Roman"/>
          <w:sz w:val="24"/>
          <w:szCs w:val="24"/>
        </w:rPr>
        <w:t>.</w:t>
      </w:r>
    </w:p>
    <w:p w14:paraId="7233AAAC" w14:textId="6312251B" w:rsidR="00470E1A" w:rsidRPr="005C23D9" w:rsidRDefault="005C23D9" w:rsidP="00470E1A">
      <w:pPr>
        <w:spacing w:after="100" w:line="253" w:lineRule="atLeast"/>
        <w:ind w:left="440"/>
        <w:rPr>
          <w:rStyle w:val="Hyperlink"/>
          <w:rFonts w:ascii="Times New Roman" w:eastAsia="Times New Roman" w:hAnsi="Times New Roman" w:cs="Times New Roman"/>
        </w:rPr>
      </w:pPr>
      <w:r>
        <w:rPr>
          <w:rFonts w:ascii="Times New Roman" w:eastAsia="Times New Roman" w:hAnsi="Times New Roman" w:cs="Times New Roman"/>
          <w:color w:val="0072C6"/>
          <w:sz w:val="24"/>
          <w:szCs w:val="24"/>
        </w:rPr>
        <w:fldChar w:fldCharType="end"/>
      </w:r>
      <w:r>
        <w:rPr>
          <w:rFonts w:ascii="Times New Roman" w:eastAsia="Times New Roman" w:hAnsi="Times New Roman" w:cs="Times New Roman"/>
          <w:color w:val="0072C6"/>
          <w:sz w:val="24"/>
          <w:szCs w:val="24"/>
        </w:rPr>
        <w:fldChar w:fldCharType="begin"/>
      </w:r>
      <w:r>
        <w:rPr>
          <w:rFonts w:ascii="Times New Roman" w:eastAsia="Times New Roman" w:hAnsi="Times New Roman" w:cs="Times New Roman"/>
          <w:color w:val="0072C6"/>
          <w:sz w:val="24"/>
          <w:szCs w:val="24"/>
        </w:rPr>
        <w:instrText>HYPERLINK  \l "_Subpart_5139.74_–"</w:instrText>
      </w:r>
      <w:r>
        <w:rPr>
          <w:rFonts w:ascii="Times New Roman" w:eastAsia="Times New Roman" w:hAnsi="Times New Roman" w:cs="Times New Roman"/>
          <w:color w:val="0072C6"/>
          <w:sz w:val="24"/>
          <w:szCs w:val="24"/>
        </w:rPr>
      </w:r>
      <w:r>
        <w:rPr>
          <w:rFonts w:ascii="Times New Roman" w:eastAsia="Times New Roman" w:hAnsi="Times New Roman" w:cs="Times New Roman"/>
          <w:color w:val="0072C6"/>
          <w:sz w:val="24"/>
          <w:szCs w:val="24"/>
        </w:rPr>
        <w:fldChar w:fldCharType="separate"/>
      </w:r>
      <w:r w:rsidR="00470E1A" w:rsidRPr="005C23D9">
        <w:rPr>
          <w:rStyle w:val="Hyperlink"/>
          <w:rFonts w:ascii="Times New Roman" w:eastAsia="Times New Roman" w:hAnsi="Times New Roman" w:cs="Times New Roman"/>
          <w:sz w:val="24"/>
          <w:szCs w:val="24"/>
        </w:rPr>
        <w:t>Subpart 5139.74 – Telecommunications Services</w:t>
      </w:r>
    </w:p>
    <w:p w14:paraId="4327773B" w14:textId="064C4F9C" w:rsidR="00470E1A" w:rsidRPr="005C23D9" w:rsidRDefault="005C23D9" w:rsidP="00470E1A">
      <w:pPr>
        <w:spacing w:after="100" w:line="253" w:lineRule="atLeast"/>
        <w:ind w:left="660"/>
        <w:rPr>
          <w:rStyle w:val="Hyperlink"/>
          <w:rFonts w:ascii="Times New Roman" w:eastAsia="Times New Roman" w:hAnsi="Times New Roman" w:cs="Times New Roman"/>
        </w:rPr>
      </w:pPr>
      <w:r>
        <w:rPr>
          <w:rFonts w:ascii="Times New Roman" w:eastAsia="Times New Roman" w:hAnsi="Times New Roman" w:cs="Times New Roman"/>
          <w:color w:val="0072C6"/>
          <w:sz w:val="24"/>
          <w:szCs w:val="24"/>
        </w:rPr>
        <w:fldChar w:fldCharType="end"/>
      </w:r>
      <w:r>
        <w:rPr>
          <w:rFonts w:ascii="Times New Roman" w:eastAsia="Times New Roman" w:hAnsi="Times New Roman" w:cs="Times New Roman"/>
          <w:color w:val="0072C6"/>
          <w:sz w:val="24"/>
          <w:szCs w:val="24"/>
        </w:rPr>
        <w:fldChar w:fldCharType="begin"/>
      </w:r>
      <w:r>
        <w:rPr>
          <w:rFonts w:ascii="Times New Roman" w:eastAsia="Times New Roman" w:hAnsi="Times New Roman" w:cs="Times New Roman"/>
          <w:color w:val="0072C6"/>
          <w:sz w:val="24"/>
          <w:szCs w:val="24"/>
        </w:rPr>
        <w:instrText>HYPERLINK  \l "_5139.7402__Policy."</w:instrText>
      </w:r>
      <w:r>
        <w:rPr>
          <w:rFonts w:ascii="Times New Roman" w:eastAsia="Times New Roman" w:hAnsi="Times New Roman" w:cs="Times New Roman"/>
          <w:color w:val="0072C6"/>
          <w:sz w:val="24"/>
          <w:szCs w:val="24"/>
        </w:rPr>
      </w:r>
      <w:r>
        <w:rPr>
          <w:rFonts w:ascii="Times New Roman" w:eastAsia="Times New Roman" w:hAnsi="Times New Roman" w:cs="Times New Roman"/>
          <w:color w:val="0072C6"/>
          <w:sz w:val="24"/>
          <w:szCs w:val="24"/>
        </w:rPr>
        <w:fldChar w:fldCharType="separate"/>
      </w:r>
      <w:proofErr w:type="gramStart"/>
      <w:r w:rsidR="00470E1A" w:rsidRPr="005C23D9">
        <w:rPr>
          <w:rStyle w:val="Hyperlink"/>
          <w:rFonts w:ascii="Times New Roman" w:eastAsia="Times New Roman" w:hAnsi="Times New Roman" w:cs="Times New Roman"/>
          <w:sz w:val="24"/>
          <w:szCs w:val="24"/>
        </w:rPr>
        <w:t>5139.7402  Policy</w:t>
      </w:r>
      <w:proofErr w:type="gramEnd"/>
      <w:r w:rsidR="00470E1A" w:rsidRPr="005C23D9">
        <w:rPr>
          <w:rStyle w:val="Hyperlink"/>
          <w:rFonts w:ascii="Times New Roman" w:eastAsia="Times New Roman" w:hAnsi="Times New Roman" w:cs="Times New Roman"/>
          <w:sz w:val="24"/>
          <w:szCs w:val="24"/>
        </w:rPr>
        <w:t>.</w:t>
      </w:r>
    </w:p>
    <w:p w14:paraId="5C15D7E4" w14:textId="74667B03" w:rsidR="00470E1A" w:rsidRPr="005C23D9" w:rsidRDefault="005C23D9" w:rsidP="00470E1A">
      <w:pPr>
        <w:spacing w:after="100" w:line="253" w:lineRule="atLeast"/>
        <w:ind w:left="440"/>
        <w:rPr>
          <w:rStyle w:val="Hyperlink"/>
          <w:rFonts w:ascii="Times New Roman" w:eastAsia="Times New Roman" w:hAnsi="Times New Roman" w:cs="Times New Roman"/>
        </w:rPr>
      </w:pPr>
      <w:r>
        <w:rPr>
          <w:rFonts w:ascii="Times New Roman" w:eastAsia="Times New Roman" w:hAnsi="Times New Roman" w:cs="Times New Roman"/>
          <w:color w:val="0072C6"/>
          <w:sz w:val="24"/>
          <w:szCs w:val="24"/>
        </w:rPr>
        <w:fldChar w:fldCharType="end"/>
      </w:r>
      <w:r>
        <w:rPr>
          <w:rFonts w:ascii="Times New Roman" w:eastAsia="Times New Roman" w:hAnsi="Times New Roman" w:cs="Times New Roman"/>
          <w:color w:val="0072C6"/>
          <w:sz w:val="24"/>
          <w:szCs w:val="24"/>
        </w:rPr>
        <w:fldChar w:fldCharType="begin"/>
      </w:r>
      <w:r>
        <w:rPr>
          <w:rFonts w:ascii="Times New Roman" w:eastAsia="Times New Roman" w:hAnsi="Times New Roman" w:cs="Times New Roman"/>
          <w:color w:val="0072C6"/>
          <w:sz w:val="24"/>
          <w:szCs w:val="24"/>
        </w:rPr>
        <w:instrText>HYPERLINK  \l "_Subpart_5139.76_–"</w:instrText>
      </w:r>
      <w:r>
        <w:rPr>
          <w:rFonts w:ascii="Times New Roman" w:eastAsia="Times New Roman" w:hAnsi="Times New Roman" w:cs="Times New Roman"/>
          <w:color w:val="0072C6"/>
          <w:sz w:val="24"/>
          <w:szCs w:val="24"/>
        </w:rPr>
      </w:r>
      <w:r>
        <w:rPr>
          <w:rFonts w:ascii="Times New Roman" w:eastAsia="Times New Roman" w:hAnsi="Times New Roman" w:cs="Times New Roman"/>
          <w:color w:val="0072C6"/>
          <w:sz w:val="24"/>
          <w:szCs w:val="24"/>
        </w:rPr>
        <w:fldChar w:fldCharType="separate"/>
      </w:r>
      <w:r w:rsidR="00470E1A" w:rsidRPr="005C23D9">
        <w:rPr>
          <w:rStyle w:val="Hyperlink"/>
          <w:rFonts w:ascii="Times New Roman" w:eastAsia="Times New Roman" w:hAnsi="Times New Roman" w:cs="Times New Roman"/>
          <w:sz w:val="24"/>
          <w:szCs w:val="24"/>
        </w:rPr>
        <w:t>Subpart 5139.76 – Cloud Computing</w:t>
      </w:r>
    </w:p>
    <w:p w14:paraId="4D082E47" w14:textId="03488540" w:rsidR="00470E1A" w:rsidRPr="005C23D9" w:rsidRDefault="005C23D9" w:rsidP="00470E1A">
      <w:pPr>
        <w:spacing w:after="100" w:line="253" w:lineRule="atLeast"/>
        <w:ind w:left="660"/>
        <w:rPr>
          <w:rStyle w:val="Hyperlink"/>
          <w:rFonts w:ascii="Times New Roman" w:eastAsia="Times New Roman" w:hAnsi="Times New Roman" w:cs="Times New Roman"/>
        </w:rPr>
      </w:pPr>
      <w:r>
        <w:rPr>
          <w:rFonts w:ascii="Times New Roman" w:eastAsia="Times New Roman" w:hAnsi="Times New Roman" w:cs="Times New Roman"/>
          <w:color w:val="0072C6"/>
          <w:sz w:val="24"/>
          <w:szCs w:val="24"/>
        </w:rPr>
        <w:fldChar w:fldCharType="end"/>
      </w:r>
      <w:r>
        <w:rPr>
          <w:rFonts w:ascii="Times New Roman" w:eastAsia="Times New Roman" w:hAnsi="Times New Roman" w:cs="Times New Roman"/>
          <w:color w:val="0072C6"/>
          <w:sz w:val="24"/>
          <w:szCs w:val="24"/>
        </w:rPr>
        <w:fldChar w:fldCharType="begin"/>
      </w:r>
      <w:r>
        <w:rPr>
          <w:rFonts w:ascii="Times New Roman" w:eastAsia="Times New Roman" w:hAnsi="Times New Roman" w:cs="Times New Roman"/>
          <w:color w:val="0072C6"/>
          <w:sz w:val="24"/>
          <w:szCs w:val="24"/>
        </w:rPr>
        <w:instrText>HYPERLINK  \l "_5139.7602_Policy_and"</w:instrText>
      </w:r>
      <w:r>
        <w:rPr>
          <w:rFonts w:ascii="Times New Roman" w:eastAsia="Times New Roman" w:hAnsi="Times New Roman" w:cs="Times New Roman"/>
          <w:color w:val="0072C6"/>
          <w:sz w:val="24"/>
          <w:szCs w:val="24"/>
        </w:rPr>
      </w:r>
      <w:r>
        <w:rPr>
          <w:rFonts w:ascii="Times New Roman" w:eastAsia="Times New Roman" w:hAnsi="Times New Roman" w:cs="Times New Roman"/>
          <w:color w:val="0072C6"/>
          <w:sz w:val="24"/>
          <w:szCs w:val="24"/>
        </w:rPr>
        <w:fldChar w:fldCharType="separate"/>
      </w:r>
      <w:r w:rsidR="00470E1A" w:rsidRPr="005C23D9">
        <w:rPr>
          <w:rStyle w:val="Hyperlink"/>
          <w:rFonts w:ascii="Times New Roman" w:eastAsia="Times New Roman" w:hAnsi="Times New Roman" w:cs="Times New Roman"/>
          <w:sz w:val="24"/>
          <w:szCs w:val="24"/>
        </w:rPr>
        <w:t>5139.7602 Policy and Responsibilities.</w:t>
      </w:r>
    </w:p>
    <w:p w14:paraId="4DE43B93" w14:textId="2E1494D2" w:rsidR="00470E1A" w:rsidRPr="00470E1A" w:rsidRDefault="005C23D9" w:rsidP="008D7A25">
      <w:pPr>
        <w:spacing w:after="180" w:line="276"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72C6"/>
          <w:sz w:val="24"/>
          <w:szCs w:val="24"/>
        </w:rPr>
        <w:fldChar w:fldCharType="end"/>
      </w:r>
    </w:p>
    <w:p w14:paraId="47CE51D1" w14:textId="77777777" w:rsidR="00470E1A" w:rsidRPr="00470E1A" w:rsidRDefault="00470E1A" w:rsidP="005C23D9">
      <w:pPr>
        <w:pStyle w:val="Heading3"/>
        <w:jc w:val="center"/>
        <w:rPr>
          <w:color w:val="262626"/>
        </w:rPr>
      </w:pPr>
      <w:bookmarkStart w:id="3" w:name="_Toc512855362"/>
      <w:bookmarkStart w:id="4" w:name="_Subpart_5139.1_–"/>
      <w:bookmarkStart w:id="5" w:name="_Toc48136699"/>
      <w:bookmarkEnd w:id="3"/>
      <w:bookmarkEnd w:id="4"/>
      <w:r w:rsidRPr="00470E1A">
        <w:t>Subpart 5139.1 – General</w:t>
      </w:r>
      <w:bookmarkEnd w:id="5"/>
    </w:p>
    <w:p w14:paraId="5125897B" w14:textId="50F4D9A7" w:rsidR="00470E1A" w:rsidRPr="00470E1A" w:rsidRDefault="00470E1A" w:rsidP="00470E1A">
      <w:pPr>
        <w:spacing w:after="240" w:line="276" w:lineRule="atLeast"/>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See </w:t>
      </w:r>
      <w:hyperlink r:id="rId9" w:history="1">
        <w:r w:rsidRPr="00470E1A">
          <w:rPr>
            <w:rFonts w:ascii="Times New Roman" w:eastAsia="Times New Roman" w:hAnsi="Times New Roman" w:cs="Times New Roman"/>
            <w:color w:val="0072C6"/>
            <w:sz w:val="24"/>
            <w:szCs w:val="24"/>
          </w:rPr>
          <w:t>AFARS PGI 5139.1-1</w:t>
        </w:r>
      </w:hyperlink>
      <w:r w:rsidRPr="00470E1A">
        <w:rPr>
          <w:rFonts w:ascii="Times New Roman" w:eastAsia="Times New Roman" w:hAnsi="Times New Roman" w:cs="Times New Roman"/>
          <w:color w:val="000000"/>
          <w:sz w:val="24"/>
          <w:szCs w:val="24"/>
        </w:rPr>
        <w:t> for guidance on Internal Use Software in contract documentation.</w:t>
      </w:r>
    </w:p>
    <w:p w14:paraId="28180342" w14:textId="78569256" w:rsidR="00470E1A" w:rsidRPr="00470E1A" w:rsidRDefault="00470E1A" w:rsidP="00470E1A">
      <w:pPr>
        <w:spacing w:after="240" w:line="276" w:lineRule="atLeast"/>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See </w:t>
      </w:r>
      <w:hyperlink r:id="rId10" w:history="1">
        <w:r w:rsidRPr="00470E1A">
          <w:rPr>
            <w:rFonts w:ascii="Times New Roman" w:eastAsia="Times New Roman" w:hAnsi="Times New Roman" w:cs="Times New Roman"/>
            <w:color w:val="0072C6"/>
            <w:sz w:val="24"/>
            <w:szCs w:val="24"/>
          </w:rPr>
          <w:t>AFARS PGI 5139.1-2</w:t>
        </w:r>
      </w:hyperlink>
      <w:r w:rsidRPr="00470E1A">
        <w:rPr>
          <w:rFonts w:ascii="Times New Roman" w:eastAsia="Times New Roman" w:hAnsi="Times New Roman" w:cs="Times New Roman"/>
          <w:color w:val="000000"/>
          <w:sz w:val="24"/>
          <w:szCs w:val="24"/>
        </w:rPr>
        <w:t> for information on reform of information technology desktop and notebook purchase and configuration.</w:t>
      </w:r>
    </w:p>
    <w:p w14:paraId="3C41D112" w14:textId="14032C96" w:rsidR="00470E1A" w:rsidRDefault="00470E1A" w:rsidP="00470E1A">
      <w:pPr>
        <w:spacing w:after="240" w:line="276" w:lineRule="atLeast"/>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See </w:t>
      </w:r>
      <w:hyperlink r:id="rId11" w:history="1">
        <w:r w:rsidRPr="00470E1A">
          <w:rPr>
            <w:rFonts w:ascii="Times New Roman" w:eastAsia="Times New Roman" w:hAnsi="Times New Roman" w:cs="Times New Roman"/>
            <w:color w:val="0072C6"/>
            <w:sz w:val="24"/>
            <w:szCs w:val="24"/>
          </w:rPr>
          <w:t>AFARS PGI 5139.1-3</w:t>
        </w:r>
      </w:hyperlink>
      <w:r w:rsidRPr="00470E1A">
        <w:rPr>
          <w:rFonts w:ascii="Times New Roman" w:eastAsia="Times New Roman" w:hAnsi="Times New Roman" w:cs="Times New Roman"/>
          <w:color w:val="000000"/>
          <w:sz w:val="24"/>
          <w:szCs w:val="24"/>
        </w:rPr>
        <w:t> for instruction on development, security, and operations (</w:t>
      </w:r>
      <w:proofErr w:type="spellStart"/>
      <w:r w:rsidRPr="00470E1A">
        <w:rPr>
          <w:rFonts w:ascii="Times New Roman" w:eastAsia="Times New Roman" w:hAnsi="Times New Roman" w:cs="Times New Roman"/>
          <w:color w:val="000000"/>
          <w:sz w:val="24"/>
          <w:szCs w:val="24"/>
        </w:rPr>
        <w:t>DevSecOps</w:t>
      </w:r>
      <w:proofErr w:type="spellEnd"/>
      <w:r w:rsidRPr="00470E1A">
        <w:rPr>
          <w:rFonts w:ascii="Times New Roman" w:eastAsia="Times New Roman" w:hAnsi="Times New Roman" w:cs="Times New Roman"/>
          <w:color w:val="000000"/>
          <w:sz w:val="24"/>
          <w:szCs w:val="24"/>
        </w:rPr>
        <w:t>).</w:t>
      </w:r>
    </w:p>
    <w:p w14:paraId="415DD284" w14:textId="77777777" w:rsidR="005A0366" w:rsidRPr="00470E1A" w:rsidRDefault="005A0366" w:rsidP="005A0366">
      <w:pPr>
        <w:spacing w:after="240" w:line="276" w:lineRule="atLeast"/>
        <w:rPr>
          <w:rFonts w:ascii="Times New Roman" w:eastAsia="Times New Roman" w:hAnsi="Times New Roman" w:cs="Times New Roman"/>
          <w:color w:val="000000"/>
          <w:sz w:val="24"/>
          <w:szCs w:val="24"/>
        </w:rPr>
      </w:pPr>
      <w:r w:rsidRPr="004C52AA">
        <w:rPr>
          <w:rFonts w:ascii="Times New Roman" w:eastAsia="Times New Roman" w:hAnsi="Times New Roman" w:cs="Times New Roman"/>
          <w:color w:val="000000"/>
          <w:sz w:val="24"/>
          <w:szCs w:val="24"/>
        </w:rPr>
        <w:t>See </w:t>
      </w:r>
      <w:hyperlink r:id="rId12" w:history="1">
        <w:r w:rsidRPr="004C52AA">
          <w:rPr>
            <w:rFonts w:ascii="Times New Roman" w:eastAsia="Times New Roman" w:hAnsi="Times New Roman" w:cs="Times New Roman"/>
            <w:color w:val="0072C6"/>
            <w:sz w:val="24"/>
            <w:szCs w:val="24"/>
          </w:rPr>
          <w:t>AFARS PGI 5139.1-</w:t>
        </w:r>
      </w:hyperlink>
      <w:r w:rsidRPr="004C52AA">
        <w:rPr>
          <w:rFonts w:ascii="Times New Roman" w:eastAsia="Times New Roman" w:hAnsi="Times New Roman" w:cs="Times New Roman"/>
          <w:color w:val="0072C6"/>
          <w:sz w:val="24"/>
          <w:szCs w:val="24"/>
        </w:rPr>
        <w:t>4</w:t>
      </w:r>
      <w:r w:rsidRPr="004C52AA">
        <w:rPr>
          <w:rFonts w:ascii="Times New Roman" w:eastAsia="Times New Roman" w:hAnsi="Times New Roman" w:cs="Times New Roman"/>
          <w:color w:val="000000"/>
          <w:sz w:val="24"/>
          <w:szCs w:val="24"/>
        </w:rPr>
        <w:t> for information on contracting for Software Development.</w:t>
      </w:r>
    </w:p>
    <w:p w14:paraId="70457CB8" w14:textId="77BEE1DE" w:rsidR="006C23CE" w:rsidRPr="00470E1A" w:rsidRDefault="005A0366" w:rsidP="005A0366">
      <w:pPr>
        <w:spacing w:after="240" w:line="276" w:lineRule="atLeast"/>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See </w:t>
      </w:r>
      <w:hyperlink r:id="rId13" w:history="1">
        <w:r w:rsidR="00CD1CCD" w:rsidRPr="00CD1CCD">
          <w:rPr>
            <w:rStyle w:val="Hyperlink"/>
            <w:rFonts w:ascii="Times New Roman" w:eastAsia="Times New Roman" w:hAnsi="Times New Roman" w:cs="Times New Roman"/>
            <w:color w:val="4472C4" w:themeColor="accent1"/>
            <w:sz w:val="24"/>
            <w:szCs w:val="24"/>
          </w:rPr>
          <w:t>AFARS PGI 5139.101-90-1(b)(1)</w:t>
        </w:r>
      </w:hyperlink>
      <w:r w:rsidR="00CD1CCD" w:rsidRPr="00CD1CCD">
        <w:rPr>
          <w:rFonts w:ascii="Times New Roman" w:eastAsia="Times New Roman" w:hAnsi="Times New Roman" w:cs="Times New Roman"/>
          <w:color w:val="000000" w:themeColor="text1"/>
          <w:sz w:val="24"/>
          <w:szCs w:val="24"/>
        </w:rPr>
        <w:t xml:space="preserve"> for information on implementation of CHESS Mandate for IT Service Contracts.</w:t>
      </w:r>
    </w:p>
    <w:p w14:paraId="43FE6E10" w14:textId="77777777" w:rsidR="00470E1A" w:rsidRPr="005C23D9" w:rsidRDefault="00470E1A" w:rsidP="005C23D9">
      <w:pPr>
        <w:pStyle w:val="Heading4"/>
      </w:pPr>
      <w:bookmarkStart w:id="6" w:name="_Toc512855363"/>
      <w:bookmarkStart w:id="7" w:name="_5139.101__Policy."/>
      <w:bookmarkStart w:id="8" w:name="_Toc48136700"/>
      <w:bookmarkEnd w:id="6"/>
      <w:bookmarkEnd w:id="7"/>
      <w:proofErr w:type="gramStart"/>
      <w:r w:rsidRPr="005C23D9">
        <w:rPr>
          <w:rStyle w:val="Heading4Char"/>
          <w:b/>
          <w:bCs/>
        </w:rPr>
        <w:t>5139.101  Policy</w:t>
      </w:r>
      <w:proofErr w:type="gramEnd"/>
      <w:r w:rsidRPr="005C23D9">
        <w:t>.</w:t>
      </w:r>
      <w:bookmarkEnd w:id="8"/>
    </w:p>
    <w:p w14:paraId="12D14371" w14:textId="6D33DBBA" w:rsidR="00470E1A" w:rsidRPr="00470E1A" w:rsidRDefault="00470E1A" w:rsidP="006C23CE">
      <w:pPr>
        <w:spacing w:after="240" w:line="276" w:lineRule="atLeast"/>
        <w:ind w:firstLine="720"/>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(1)  The head of the contracting activity has the authority to make the determination under DFARS 239.101(1). See </w:t>
      </w:r>
      <w:hyperlink r:id="rId14" w:history="1">
        <w:r w:rsidRPr="00470E1A">
          <w:rPr>
            <w:rFonts w:ascii="Times New Roman" w:eastAsia="Times New Roman" w:hAnsi="Times New Roman" w:cs="Times New Roman"/>
            <w:color w:val="0072C6"/>
            <w:sz w:val="24"/>
            <w:szCs w:val="24"/>
          </w:rPr>
          <w:t>Appendix GG</w:t>
        </w:r>
      </w:hyperlink>
      <w:r w:rsidRPr="00470E1A">
        <w:rPr>
          <w:rFonts w:ascii="Times New Roman" w:eastAsia="Times New Roman" w:hAnsi="Times New Roman" w:cs="Times New Roman"/>
          <w:color w:val="000000"/>
          <w:sz w:val="24"/>
          <w:szCs w:val="24"/>
        </w:rPr>
        <w:t> for further delegation.</w:t>
      </w:r>
    </w:p>
    <w:p w14:paraId="4E7FED3C" w14:textId="2C76F605" w:rsidR="006C23CE" w:rsidRDefault="00470E1A" w:rsidP="002E2B30">
      <w:pPr>
        <w:spacing w:after="0" w:line="240" w:lineRule="auto"/>
        <w:ind w:firstLine="720"/>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 xml:space="preserve">(2) </w:t>
      </w:r>
      <w:r>
        <w:rPr>
          <w:rFonts w:ascii="Times New Roman" w:eastAsia="Times New Roman" w:hAnsi="Times New Roman" w:cs="Times New Roman"/>
          <w:color w:val="000000"/>
          <w:sz w:val="24"/>
          <w:szCs w:val="24"/>
        </w:rPr>
        <w:t>I</w:t>
      </w:r>
      <w:r w:rsidRPr="00470E1A">
        <w:rPr>
          <w:rFonts w:ascii="Times New Roman" w:eastAsia="Times New Roman" w:hAnsi="Times New Roman" w:cs="Times New Roman"/>
          <w:color w:val="000000"/>
          <w:sz w:val="24"/>
          <w:szCs w:val="24"/>
        </w:rPr>
        <w:t xml:space="preserve">nformation technology (IT) purchases must be submitted through the Information Technology Approval System (ITAS). The ITAS approval memo and supporting documentation shall be part of the requirements package submitted to the Contracting </w:t>
      </w:r>
      <w:ins w:id="9" w:author="Jordan, Amanda C CIV USARMY HQDA ASA ALT (USA)" w:date="2024-09-04T10:59:00Z">
        <w:r w:rsidR="00BC3DD0">
          <w:rPr>
            <w:rFonts w:ascii="Times New Roman" w:eastAsia="Times New Roman" w:hAnsi="Times New Roman" w:cs="Times New Roman"/>
            <w:color w:val="000000"/>
            <w:sz w:val="24"/>
            <w:szCs w:val="24"/>
          </w:rPr>
          <w:t>o</w:t>
        </w:r>
      </w:ins>
      <w:del w:id="10" w:author="Jordan, Amanda C CIV USARMY HQDA ASA ALT (USA)" w:date="2024-09-04T10:59:00Z">
        <w:r w:rsidRPr="00470E1A" w:rsidDel="00BC3DD0">
          <w:rPr>
            <w:rFonts w:ascii="Times New Roman" w:eastAsia="Times New Roman" w:hAnsi="Times New Roman" w:cs="Times New Roman"/>
            <w:color w:val="000000"/>
            <w:sz w:val="24"/>
            <w:szCs w:val="24"/>
          </w:rPr>
          <w:delText>O</w:delText>
        </w:r>
      </w:del>
      <w:r w:rsidRPr="00470E1A">
        <w:rPr>
          <w:rFonts w:ascii="Times New Roman" w:eastAsia="Times New Roman" w:hAnsi="Times New Roman" w:cs="Times New Roman"/>
          <w:color w:val="000000"/>
          <w:sz w:val="24"/>
          <w:szCs w:val="24"/>
        </w:rPr>
        <w:t>fficer and shall also be part of the resulting solicitation and contract file documentation. The ITAS Approval website is located at </w:t>
      </w:r>
      <w:hyperlink r:id="rId15" w:history="1">
        <w:r w:rsidRPr="00470E1A">
          <w:rPr>
            <w:rFonts w:ascii="Times New Roman" w:eastAsia="Times New Roman" w:hAnsi="Times New Roman" w:cs="Times New Roman"/>
            <w:color w:val="0072C6"/>
            <w:sz w:val="24"/>
            <w:szCs w:val="24"/>
          </w:rPr>
          <w:t>https://cprobe.army.mil/enterprise-portal/web/itas/home</w:t>
        </w:r>
      </w:hyperlink>
      <w:r w:rsidRPr="00470E1A">
        <w:rPr>
          <w:rFonts w:ascii="Times New Roman" w:eastAsia="Times New Roman" w:hAnsi="Times New Roman" w:cs="Times New Roman"/>
          <w:color w:val="0072C6"/>
          <w:sz w:val="24"/>
          <w:szCs w:val="24"/>
        </w:rPr>
        <w:t>.</w:t>
      </w:r>
      <w:r w:rsidRPr="00470E1A">
        <w:rPr>
          <w:rFonts w:ascii="Times New Roman" w:eastAsia="Times New Roman" w:hAnsi="Times New Roman" w:cs="Times New Roman"/>
          <w:color w:val="000000"/>
          <w:sz w:val="24"/>
          <w:szCs w:val="24"/>
        </w:rPr>
        <w:t> </w:t>
      </w:r>
    </w:p>
    <w:p w14:paraId="3EA59250" w14:textId="77777777" w:rsidR="005D579D" w:rsidRDefault="005D579D" w:rsidP="002E2B30">
      <w:pPr>
        <w:spacing w:after="0" w:line="240" w:lineRule="auto"/>
        <w:ind w:firstLine="720"/>
        <w:rPr>
          <w:rFonts w:ascii="Times New Roman" w:eastAsia="Times New Roman" w:hAnsi="Times New Roman" w:cs="Times New Roman"/>
          <w:color w:val="000000"/>
          <w:sz w:val="24"/>
          <w:szCs w:val="24"/>
        </w:rPr>
      </w:pPr>
    </w:p>
    <w:p w14:paraId="46E4AF15" w14:textId="52CFB8B8" w:rsidR="002E2B30" w:rsidRPr="00470E1A" w:rsidRDefault="005D579D" w:rsidP="007F3B96">
      <w:pPr>
        <w:pStyle w:val="ListParagraph"/>
        <w:tabs>
          <w:tab w:val="left" w:pos="1170"/>
        </w:tabs>
        <w:spacing w:after="0" w:line="240" w:lineRule="auto"/>
        <w:ind w:left="0" w:firstLine="720"/>
      </w:pPr>
      <w:r w:rsidRPr="004A40C4">
        <w:rPr>
          <w:rFonts w:ascii="Times New Roman" w:eastAsia="Times New Roman" w:hAnsi="Times New Roman" w:cs="Times New Roman"/>
          <w:color w:val="000000"/>
          <w:sz w:val="24"/>
          <w:szCs w:val="24"/>
        </w:rPr>
        <w:t>(3)</w:t>
      </w:r>
      <w:r w:rsidR="00BA466D" w:rsidRPr="004A40C4">
        <w:rPr>
          <w:rFonts w:ascii="Times New Roman" w:eastAsia="Times New Roman" w:hAnsi="Times New Roman" w:cs="Times New Roman"/>
          <w:color w:val="000000"/>
          <w:sz w:val="24"/>
          <w:szCs w:val="24"/>
        </w:rPr>
        <w:tab/>
      </w:r>
      <w:r w:rsidR="00BA466D" w:rsidRPr="004A40C4">
        <w:rPr>
          <w:rFonts w:ascii="Times New Roman" w:hAnsi="Times New Roman" w:cs="Times New Roman"/>
          <w:sz w:val="24"/>
          <w:szCs w:val="24"/>
        </w:rPr>
        <w:t xml:space="preserve">The United States Space Force (USSF) Commercial Satellite Communications Office (CSCO), on behalf of the Assistant Secretary of the Air Force for Space Acquisition and Integration (SAF/SQ), is the sole authority for procurement of Commercial Satellite Communication services and capabilities for the DoD.  All procurement for </w:t>
      </w:r>
      <w:r w:rsidR="00051719" w:rsidRPr="004A40C4">
        <w:rPr>
          <w:rFonts w:ascii="Times New Roman" w:hAnsi="Times New Roman" w:cs="Times New Roman"/>
          <w:sz w:val="24"/>
          <w:szCs w:val="24"/>
        </w:rPr>
        <w:t xml:space="preserve">commercial satellite </w:t>
      </w:r>
      <w:r w:rsidR="00051719" w:rsidRPr="004A40C4">
        <w:rPr>
          <w:rFonts w:ascii="Times New Roman" w:hAnsi="Times New Roman" w:cs="Times New Roman"/>
          <w:sz w:val="24"/>
          <w:szCs w:val="24"/>
        </w:rPr>
        <w:lastRenderedPageBreak/>
        <w:t>communication (</w:t>
      </w:r>
      <w:r w:rsidR="00BA466D" w:rsidRPr="004A40C4">
        <w:rPr>
          <w:rFonts w:ascii="Times New Roman" w:hAnsi="Times New Roman" w:cs="Times New Roman"/>
          <w:sz w:val="24"/>
          <w:szCs w:val="24"/>
        </w:rPr>
        <w:t>COMSATCOM</w:t>
      </w:r>
      <w:r w:rsidR="00051719" w:rsidRPr="004A40C4">
        <w:rPr>
          <w:rFonts w:ascii="Times New Roman" w:hAnsi="Times New Roman" w:cs="Times New Roman"/>
          <w:sz w:val="24"/>
          <w:szCs w:val="24"/>
        </w:rPr>
        <w:t>)</w:t>
      </w:r>
      <w:r w:rsidR="00BA466D" w:rsidRPr="004A40C4">
        <w:rPr>
          <w:rFonts w:ascii="Times New Roman" w:hAnsi="Times New Roman" w:cs="Times New Roman"/>
          <w:sz w:val="24"/>
          <w:szCs w:val="24"/>
        </w:rPr>
        <w:t xml:space="preserve"> services or products </w:t>
      </w:r>
      <w:r w:rsidR="00051719" w:rsidRPr="004A40C4">
        <w:rPr>
          <w:rFonts w:ascii="Times New Roman" w:hAnsi="Times New Roman" w:cs="Times New Roman"/>
          <w:sz w:val="24"/>
          <w:szCs w:val="24"/>
        </w:rPr>
        <w:t>shall be procured through the USSF</w:t>
      </w:r>
      <w:r w:rsidR="00BA466D" w:rsidRPr="004A40C4">
        <w:rPr>
          <w:rFonts w:ascii="Times New Roman" w:hAnsi="Times New Roman" w:cs="Times New Roman"/>
          <w:sz w:val="24"/>
          <w:szCs w:val="24"/>
        </w:rPr>
        <w:t xml:space="preserve"> CSCO. </w:t>
      </w:r>
    </w:p>
    <w:p w14:paraId="1DE913E1" w14:textId="77777777" w:rsidR="00470E1A" w:rsidRPr="005C23D9" w:rsidRDefault="00470E1A" w:rsidP="005C23D9">
      <w:pPr>
        <w:pStyle w:val="Heading4"/>
      </w:pPr>
      <w:bookmarkStart w:id="11" w:name="_Toc512855364"/>
      <w:bookmarkStart w:id="12" w:name="_5139.101-90__Policy."/>
      <w:bookmarkStart w:id="13" w:name="_Toc48136701"/>
      <w:bookmarkEnd w:id="11"/>
      <w:bookmarkEnd w:id="12"/>
      <w:r w:rsidRPr="005C23D9">
        <w:rPr>
          <w:rStyle w:val="Heading4Char"/>
          <w:b/>
          <w:bCs/>
        </w:rPr>
        <w:t>5139.101-</w:t>
      </w:r>
      <w:proofErr w:type="gramStart"/>
      <w:r w:rsidRPr="005C23D9">
        <w:rPr>
          <w:rStyle w:val="Heading4Char"/>
          <w:b/>
          <w:bCs/>
        </w:rPr>
        <w:t>90  Policy</w:t>
      </w:r>
      <w:proofErr w:type="gramEnd"/>
      <w:r w:rsidRPr="005C23D9">
        <w:t>.</w:t>
      </w:r>
      <w:bookmarkEnd w:id="13"/>
    </w:p>
    <w:p w14:paraId="11AC652D" w14:textId="77777777" w:rsidR="00470E1A" w:rsidRPr="00470E1A" w:rsidRDefault="00470E1A" w:rsidP="00470E1A">
      <w:pPr>
        <w:spacing w:after="240" w:line="242" w:lineRule="atLeast"/>
        <w:rPr>
          <w:rFonts w:ascii="Consolas" w:eastAsia="Times New Roman" w:hAnsi="Consolas" w:cs="Times New Roman"/>
          <w:color w:val="000000"/>
          <w:sz w:val="21"/>
          <w:szCs w:val="21"/>
        </w:rPr>
      </w:pPr>
      <w:r w:rsidRPr="00470E1A">
        <w:rPr>
          <w:rFonts w:ascii="Times New Roman" w:eastAsia="Times New Roman" w:hAnsi="Times New Roman" w:cs="Times New Roman"/>
          <w:color w:val="000000"/>
          <w:sz w:val="24"/>
          <w:szCs w:val="24"/>
        </w:rPr>
        <w:t>(a)  </w:t>
      </w:r>
      <w:r w:rsidRPr="00470E1A">
        <w:rPr>
          <w:rFonts w:ascii="Times New Roman" w:eastAsia="Times New Roman" w:hAnsi="Times New Roman" w:cs="Times New Roman"/>
          <w:i/>
          <w:iCs/>
          <w:color w:val="000000"/>
          <w:sz w:val="24"/>
          <w:szCs w:val="24"/>
        </w:rPr>
        <w:t>Commercial information technology hardware and software.</w:t>
      </w:r>
    </w:p>
    <w:p w14:paraId="3B63118E" w14:textId="14562237" w:rsidR="00E46E3D" w:rsidRPr="00C63992" w:rsidRDefault="00470E1A" w:rsidP="00C63992">
      <w:pPr>
        <w:spacing w:after="240" w:line="242" w:lineRule="atLeast"/>
        <w:ind w:firstLine="720"/>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(1) </w:t>
      </w:r>
      <w:r w:rsidR="005A0366">
        <w:rPr>
          <w:rFonts w:ascii="Times New Roman" w:eastAsia="Times New Roman" w:hAnsi="Times New Roman" w:cs="Times New Roman"/>
          <w:color w:val="000000"/>
          <w:sz w:val="24"/>
          <w:szCs w:val="24"/>
        </w:rPr>
        <w:t>Except as provided in AFARS 5139.101-90(a)(3),</w:t>
      </w:r>
      <w:r w:rsidRPr="00470E1A">
        <w:rPr>
          <w:rFonts w:ascii="Times New Roman" w:eastAsia="Times New Roman" w:hAnsi="Times New Roman" w:cs="Times New Roman"/>
          <w:color w:val="000000"/>
          <w:sz w:val="24"/>
          <w:szCs w:val="24"/>
        </w:rPr>
        <w:t xml:space="preserve"> </w:t>
      </w:r>
      <w:r w:rsidR="005A0366">
        <w:rPr>
          <w:rFonts w:ascii="Times New Roman" w:eastAsia="Times New Roman" w:hAnsi="Times New Roman" w:cs="Times New Roman"/>
          <w:color w:val="000000"/>
          <w:sz w:val="24"/>
          <w:szCs w:val="24"/>
        </w:rPr>
        <w:t>t</w:t>
      </w:r>
      <w:r w:rsidRPr="00470E1A">
        <w:rPr>
          <w:rFonts w:ascii="Times New Roman" w:eastAsia="Times New Roman" w:hAnsi="Times New Roman" w:cs="Times New Roman"/>
          <w:color w:val="000000"/>
          <w:sz w:val="24"/>
          <w:szCs w:val="24"/>
        </w:rPr>
        <w:t>he Army’s Computer Hardware, Enterprise Software and Solutions (CHESS) program, under the Program Executive Office Enterprise Information Systems, is the mandatory source for commercial IT hardware and software purchases.  CHESS contracts provide IT products and services that comply with U.S. Army Network Enterprise Technology Command, Army and DoD policy and standards.  Purchasers of commercial hardware and software must satisfy their IT requirements by utilizing the Joint and Enterprise License Agreements (J/ELA), DoD Enterprise Software Initiative (ESI) agreements, and/or CHESS contracts first, regardless of dollar value or financial appropriation.  Additionally, purchasers of IT requirements through a third party such as a system integrator must ensure solicitations and contract vehicles include the requirement to purchase through the CHESS and the DoD ESI agreements.</w:t>
      </w:r>
    </w:p>
    <w:p w14:paraId="07BE9032" w14:textId="6A6DDFD1" w:rsidR="00470E1A" w:rsidRPr="003F24D6" w:rsidRDefault="00470E1A" w:rsidP="00470E1A">
      <w:pPr>
        <w:spacing w:after="240" w:line="242" w:lineRule="atLeast"/>
        <w:ind w:firstLine="720"/>
        <w:rPr>
          <w:rFonts w:ascii="Times New Roman" w:eastAsia="Times New Roman" w:hAnsi="Times New Roman" w:cs="Times New Roman"/>
          <w:color w:val="0072C6"/>
          <w:sz w:val="24"/>
          <w:szCs w:val="24"/>
        </w:rPr>
      </w:pPr>
      <w:r w:rsidRPr="00470E1A">
        <w:rPr>
          <w:rFonts w:ascii="Times New Roman" w:eastAsia="Times New Roman" w:hAnsi="Times New Roman" w:cs="Times New Roman"/>
          <w:color w:val="000000"/>
          <w:sz w:val="24"/>
          <w:szCs w:val="24"/>
        </w:rPr>
        <w:t xml:space="preserve">(2)  Any IT hardware or software purchase made outside of the CHESS contracts requires an Army Deputy Chief of Staff (DCS), G-6 approved ITAS Approval, unless the purchase meets one of the exceptions in (a)(3) below.  The ITAS Approval along with supporting documentation shall be part of the procurement package submitted to the Contracting </w:t>
      </w:r>
      <w:ins w:id="14" w:author="Jordan, Amanda C CIV USARMY HQDA ASA ALT (USA)" w:date="2024-09-04T10:59:00Z">
        <w:r w:rsidR="00BC3DD0">
          <w:rPr>
            <w:rFonts w:ascii="Times New Roman" w:eastAsia="Times New Roman" w:hAnsi="Times New Roman" w:cs="Times New Roman"/>
            <w:color w:val="000000"/>
            <w:sz w:val="24"/>
            <w:szCs w:val="24"/>
          </w:rPr>
          <w:t>o</w:t>
        </w:r>
      </w:ins>
      <w:del w:id="15" w:author="Jordan, Amanda C CIV USARMY HQDA ASA ALT (USA)" w:date="2024-09-04T10:59:00Z">
        <w:r w:rsidRPr="00470E1A" w:rsidDel="00BC3DD0">
          <w:rPr>
            <w:rFonts w:ascii="Times New Roman" w:eastAsia="Times New Roman" w:hAnsi="Times New Roman" w:cs="Times New Roman"/>
            <w:color w:val="000000"/>
            <w:sz w:val="24"/>
            <w:szCs w:val="24"/>
          </w:rPr>
          <w:delText>O</w:delText>
        </w:r>
      </w:del>
      <w:r w:rsidRPr="00470E1A">
        <w:rPr>
          <w:rFonts w:ascii="Times New Roman" w:eastAsia="Times New Roman" w:hAnsi="Times New Roman" w:cs="Times New Roman"/>
          <w:color w:val="000000"/>
          <w:sz w:val="24"/>
          <w:szCs w:val="24"/>
        </w:rPr>
        <w:t>fficer and shall also be part of the resulting solicitation and contract file(s).  Supporting documentation must include documentation submitted with the ITAS Approval request such as a CHESS Statement of Non-Availability (</w:t>
      </w:r>
      <w:proofErr w:type="spellStart"/>
      <w:r w:rsidRPr="00470E1A">
        <w:rPr>
          <w:rFonts w:ascii="Times New Roman" w:eastAsia="Times New Roman" w:hAnsi="Times New Roman" w:cs="Times New Roman"/>
          <w:color w:val="000000"/>
          <w:sz w:val="24"/>
          <w:szCs w:val="24"/>
        </w:rPr>
        <w:t>S</w:t>
      </w:r>
      <w:r w:rsidR="00EB3DD6">
        <w:rPr>
          <w:rFonts w:ascii="Times New Roman" w:eastAsia="Times New Roman" w:hAnsi="Times New Roman" w:cs="Times New Roman"/>
          <w:color w:val="000000"/>
          <w:sz w:val="24"/>
          <w:szCs w:val="24"/>
        </w:rPr>
        <w:t>o</w:t>
      </w:r>
      <w:r w:rsidRPr="00470E1A">
        <w:rPr>
          <w:rFonts w:ascii="Times New Roman" w:eastAsia="Times New Roman" w:hAnsi="Times New Roman" w:cs="Times New Roman"/>
          <w:color w:val="000000"/>
          <w:sz w:val="24"/>
          <w:szCs w:val="24"/>
        </w:rPr>
        <w:t>NA</w:t>
      </w:r>
      <w:proofErr w:type="spellEnd"/>
      <w:r w:rsidRPr="00470E1A">
        <w:rPr>
          <w:rFonts w:ascii="Times New Roman" w:eastAsia="Times New Roman" w:hAnsi="Times New Roman" w:cs="Times New Roman"/>
          <w:color w:val="000000"/>
          <w:sz w:val="24"/>
          <w:szCs w:val="24"/>
        </w:rPr>
        <w:t>) for items that are not available from CHESS or other rationale for not using CHESS.  The CHESS website located at http://chess.army.mil provides a complete list of CHESS contracts, the DoD ESI as well as information concerning ITAS Approvals and CHESS SONAs.  The ITAS Approval website is located at </w:t>
      </w:r>
      <w:hyperlink r:id="rId16" w:history="1">
        <w:r w:rsidRPr="003F24D6">
          <w:rPr>
            <w:rFonts w:ascii="Times New Roman" w:eastAsia="Times New Roman" w:hAnsi="Times New Roman" w:cs="Times New Roman"/>
            <w:color w:val="0072C6"/>
            <w:sz w:val="24"/>
            <w:szCs w:val="24"/>
          </w:rPr>
          <w:t>https://cprobe.army.mil/enterprise-portal/web/itas/home</w:t>
        </w:r>
      </w:hyperlink>
      <w:r w:rsidRPr="003F24D6">
        <w:rPr>
          <w:rFonts w:ascii="Times New Roman" w:eastAsia="Times New Roman" w:hAnsi="Times New Roman" w:cs="Times New Roman"/>
          <w:color w:val="0072C6"/>
          <w:sz w:val="24"/>
          <w:szCs w:val="24"/>
        </w:rPr>
        <w:t>.</w:t>
      </w:r>
    </w:p>
    <w:p w14:paraId="7C9047F9" w14:textId="3472D2E5" w:rsidR="003F24D6" w:rsidRPr="00C63992" w:rsidRDefault="003F24D6" w:rsidP="003F24D6">
      <w:pPr>
        <w:spacing w:after="240" w:line="242" w:lineRule="atLeast"/>
        <w:ind w:firstLine="720"/>
        <w:rPr>
          <w:rFonts w:ascii="Times New Roman" w:eastAsia="Times New Roman" w:hAnsi="Times New Roman" w:cs="Times New Roman"/>
          <w:color w:val="000000"/>
          <w:sz w:val="24"/>
          <w:szCs w:val="24"/>
        </w:rPr>
      </w:pPr>
      <w:r w:rsidRPr="00E46E3D">
        <w:rPr>
          <w:rFonts w:ascii="Times New Roman" w:eastAsia="Times New Roman" w:hAnsi="Times New Roman" w:cs="Times New Roman"/>
          <w:color w:val="000000"/>
          <w:sz w:val="24"/>
          <w:szCs w:val="24"/>
        </w:rPr>
        <w:t xml:space="preserve">(3) </w:t>
      </w:r>
      <w:r w:rsidR="00710083" w:rsidRPr="00E46E3D">
        <w:rPr>
          <w:rFonts w:ascii="Times New Roman" w:hAnsi="Times New Roman" w:cs="Times New Roman"/>
          <w:i/>
          <w:iCs/>
          <w:sz w:val="24"/>
          <w:szCs w:val="24"/>
        </w:rPr>
        <w:t>E</w:t>
      </w:r>
      <w:r w:rsidRPr="00E46E3D">
        <w:rPr>
          <w:rFonts w:ascii="Times New Roman" w:hAnsi="Times New Roman" w:cs="Times New Roman"/>
          <w:i/>
          <w:iCs/>
          <w:sz w:val="24"/>
          <w:szCs w:val="24"/>
        </w:rPr>
        <w:t>x</w:t>
      </w:r>
      <w:r w:rsidR="002A1897" w:rsidRPr="00E46E3D">
        <w:rPr>
          <w:rFonts w:ascii="Times New Roman" w:hAnsi="Times New Roman" w:cs="Times New Roman"/>
          <w:i/>
          <w:iCs/>
          <w:sz w:val="24"/>
          <w:szCs w:val="24"/>
        </w:rPr>
        <w:t>cep</w:t>
      </w:r>
      <w:r w:rsidRPr="00C63992">
        <w:rPr>
          <w:rFonts w:ascii="Times New Roman" w:hAnsi="Times New Roman" w:cs="Times New Roman"/>
          <w:i/>
          <w:iCs/>
          <w:sz w:val="24"/>
          <w:szCs w:val="24"/>
        </w:rPr>
        <w:t>tions</w:t>
      </w:r>
      <w:r w:rsidR="006C23CE">
        <w:rPr>
          <w:rFonts w:ascii="Times New Roman" w:hAnsi="Times New Roman" w:cs="Times New Roman"/>
          <w:sz w:val="24"/>
          <w:szCs w:val="24"/>
        </w:rPr>
        <w:t>.</w:t>
      </w:r>
    </w:p>
    <w:p w14:paraId="2B6B0B01" w14:textId="2677713E" w:rsidR="00C63992" w:rsidRDefault="002E2B30" w:rsidP="002E2B30">
      <w:pPr>
        <w:pStyle w:val="Default"/>
        <w:rPr>
          <w:rFonts w:ascii="Times New Roman" w:hAnsi="Times New Roman" w:cs="Times New Roman"/>
        </w:rPr>
      </w:pPr>
      <w:r>
        <w:rPr>
          <w:rFonts w:ascii="Times New Roman" w:hAnsi="Times New Roman" w:cs="Times New Roman"/>
        </w:rPr>
        <w:t xml:space="preserve">                              (i)  </w:t>
      </w:r>
      <w:r w:rsidR="003F24D6" w:rsidRPr="00C63992">
        <w:rPr>
          <w:rFonts w:ascii="Times New Roman" w:hAnsi="Times New Roman" w:cs="Times New Roman"/>
        </w:rPr>
        <w:t>IT embedded in weapons systems.</w:t>
      </w:r>
    </w:p>
    <w:p w14:paraId="64F09C8B" w14:textId="77777777" w:rsidR="007F3B96" w:rsidRDefault="007F3B96" w:rsidP="002E2B30">
      <w:pPr>
        <w:pStyle w:val="Default"/>
        <w:rPr>
          <w:rFonts w:ascii="Times New Roman" w:hAnsi="Times New Roman" w:cs="Times New Roman"/>
        </w:rPr>
      </w:pPr>
    </w:p>
    <w:p w14:paraId="727C3B22" w14:textId="004FC79A" w:rsidR="00C63992" w:rsidRDefault="002E2B30" w:rsidP="009B1725">
      <w:pPr>
        <w:pStyle w:val="Default"/>
        <w:rPr>
          <w:rFonts w:ascii="Times New Roman" w:hAnsi="Times New Roman" w:cs="Times New Roman"/>
        </w:rPr>
      </w:pPr>
      <w:r>
        <w:rPr>
          <w:rFonts w:ascii="Times New Roman" w:hAnsi="Times New Roman" w:cs="Times New Roman"/>
        </w:rPr>
        <w:t xml:space="preserve">                             (ii)  </w:t>
      </w:r>
      <w:r w:rsidR="003F24D6" w:rsidRPr="00C63992">
        <w:rPr>
          <w:rFonts w:ascii="Times New Roman" w:hAnsi="Times New Roman" w:cs="Times New Roman"/>
        </w:rPr>
        <w:t>Purchases of peripheral electronic supplies for IT equipment (for example, keyboards, mice, webcams, compact disks, cables or cords, and so forth) up to $500 per purchase of</w:t>
      </w:r>
      <w:r w:rsidR="009B1725">
        <w:rPr>
          <w:rFonts w:ascii="Times New Roman" w:hAnsi="Times New Roman" w:cs="Times New Roman"/>
        </w:rPr>
        <w:t xml:space="preserve"> </w:t>
      </w:r>
      <w:r w:rsidR="003F24D6" w:rsidRPr="00C63992">
        <w:rPr>
          <w:rFonts w:ascii="Times New Roman" w:hAnsi="Times New Roman" w:cs="Times New Roman"/>
        </w:rPr>
        <w:t>supplies (not per item). GPC rules regarding split purchases still apply.</w:t>
      </w:r>
    </w:p>
    <w:p w14:paraId="43E3AE94" w14:textId="77777777" w:rsidR="007F3B96" w:rsidRDefault="007F3B96" w:rsidP="009B1725">
      <w:pPr>
        <w:pStyle w:val="Default"/>
        <w:rPr>
          <w:rFonts w:ascii="Times New Roman" w:hAnsi="Times New Roman" w:cs="Times New Roman"/>
        </w:rPr>
      </w:pPr>
    </w:p>
    <w:p w14:paraId="3ACBD588" w14:textId="4B793C97" w:rsidR="00C63992" w:rsidRPr="00C63992" w:rsidRDefault="002E2B30" w:rsidP="002E2B30">
      <w:pPr>
        <w:pStyle w:val="Default"/>
        <w:rPr>
          <w:rFonts w:ascii="Times New Roman" w:hAnsi="Times New Roman" w:cs="Times New Roman"/>
        </w:rPr>
      </w:pPr>
      <w:r>
        <w:rPr>
          <w:rFonts w:ascii="Times New Roman" w:hAnsi="Times New Roman" w:cs="Times New Roman"/>
        </w:rPr>
        <w:t xml:space="preserve">                             (iii)  </w:t>
      </w:r>
      <w:r w:rsidR="002A16AE" w:rsidRPr="00C63992">
        <w:rPr>
          <w:rFonts w:ascii="Times New Roman" w:hAnsi="Times New Roman" w:cs="Times New Roman"/>
        </w:rPr>
        <w:t xml:space="preserve">Contracting </w:t>
      </w:r>
      <w:ins w:id="16" w:author="Jordan, Amanda C CIV USARMY HQDA ASA ALT (USA)" w:date="2024-09-04T10:59:00Z">
        <w:r w:rsidR="00BC3DD0">
          <w:rPr>
            <w:rFonts w:ascii="Times New Roman" w:hAnsi="Times New Roman" w:cs="Times New Roman"/>
          </w:rPr>
          <w:t>o</w:t>
        </w:r>
      </w:ins>
      <w:del w:id="17" w:author="Jordan, Amanda C CIV USARMY HQDA ASA ALT (USA)" w:date="2024-09-04T10:59:00Z">
        <w:r w:rsidR="002A16AE" w:rsidRPr="00C63992" w:rsidDel="00BC3DD0">
          <w:rPr>
            <w:rFonts w:ascii="Times New Roman" w:hAnsi="Times New Roman" w:cs="Times New Roman"/>
          </w:rPr>
          <w:delText>O</w:delText>
        </w:r>
      </w:del>
      <w:r w:rsidR="002A16AE" w:rsidRPr="00C63992">
        <w:rPr>
          <w:rFonts w:ascii="Times New Roman" w:hAnsi="Times New Roman" w:cs="Times New Roman"/>
        </w:rPr>
        <w:t>fficers may purchase commercial IT hardware or software outside of the CHESS contracts, for procurements in support of Non-Program Executive Officer</w:t>
      </w:r>
      <w:r w:rsidR="009B1725">
        <w:rPr>
          <w:rFonts w:ascii="Times New Roman" w:hAnsi="Times New Roman" w:cs="Times New Roman"/>
        </w:rPr>
        <w:t xml:space="preserve"> </w:t>
      </w:r>
      <w:r w:rsidR="002A16AE" w:rsidRPr="00C63992">
        <w:rPr>
          <w:rFonts w:ascii="Times New Roman" w:hAnsi="Times New Roman" w:cs="Times New Roman"/>
        </w:rPr>
        <w:t xml:space="preserve">(PEO)/Project Manager (PM) managed </w:t>
      </w:r>
      <w:r w:rsidR="002A16AE" w:rsidRPr="00C63992">
        <w:rPr>
          <w:rFonts w:ascii="Times New Roman" w:eastAsia="Times New Roman" w:hAnsi="Times New Roman" w:cs="Times New Roman"/>
        </w:rPr>
        <w:t xml:space="preserve">National Intelligence Program (NIP) or </w:t>
      </w:r>
      <w:r w:rsidR="002A16AE" w:rsidRPr="00C63992">
        <w:rPr>
          <w:rFonts w:ascii="Times New Roman" w:hAnsi="Times New Roman" w:cs="Times New Roman"/>
        </w:rPr>
        <w:t xml:space="preserve">Military Intelligence Program (MIP) systems (Non-PEO/PM managed </w:t>
      </w:r>
      <w:r w:rsidR="002A1897" w:rsidRPr="00C63992">
        <w:rPr>
          <w:rFonts w:ascii="Times New Roman" w:hAnsi="Times New Roman" w:cs="Times New Roman"/>
        </w:rPr>
        <w:t xml:space="preserve">NIP or </w:t>
      </w:r>
      <w:r w:rsidR="002A16AE" w:rsidRPr="00C63992">
        <w:rPr>
          <w:rFonts w:ascii="Times New Roman" w:hAnsi="Times New Roman" w:cs="Times New Roman"/>
        </w:rPr>
        <w:t>MIP will be requested using the Army G-2</w:t>
      </w:r>
      <w:r w:rsidR="009B1725">
        <w:rPr>
          <w:rFonts w:ascii="Times New Roman" w:hAnsi="Times New Roman" w:cs="Times New Roman"/>
        </w:rPr>
        <w:t xml:space="preserve"> </w:t>
      </w:r>
      <w:r w:rsidR="002A16AE" w:rsidRPr="00C63992">
        <w:rPr>
          <w:rFonts w:ascii="Times New Roman" w:eastAsia="Times New Roman" w:hAnsi="Times New Roman" w:cs="Times New Roman"/>
          <w:color w:val="313131"/>
        </w:rPr>
        <w:t>Army Request for Information Technology–Military Intelligence (ARFIT-MI)).</w:t>
      </w:r>
    </w:p>
    <w:p w14:paraId="3D08E1D1" w14:textId="64C9EC0B" w:rsidR="00C63992" w:rsidRDefault="002E2B30" w:rsidP="002E2B30">
      <w:pPr>
        <w:pStyle w:val="Default"/>
        <w:rPr>
          <w:rFonts w:ascii="Times New Roman" w:eastAsia="Times New Roman" w:hAnsi="Times New Roman" w:cs="Times New Roman"/>
        </w:rPr>
      </w:pPr>
      <w:r>
        <w:rPr>
          <w:rFonts w:ascii="Times New Roman" w:eastAsia="Times New Roman" w:hAnsi="Times New Roman" w:cs="Times New Roman"/>
        </w:rPr>
        <w:t xml:space="preserve">                             (iv)  </w:t>
      </w:r>
      <w:r w:rsidR="00E47CF2" w:rsidRPr="00C63992">
        <w:rPr>
          <w:rFonts w:ascii="Times New Roman" w:eastAsia="Times New Roman" w:hAnsi="Times New Roman" w:cs="Times New Roman"/>
        </w:rPr>
        <w:t>The Product Lead, Common Hardware Systems (</w:t>
      </w:r>
      <w:proofErr w:type="spellStart"/>
      <w:r w:rsidR="00E47CF2" w:rsidRPr="00C63992">
        <w:rPr>
          <w:rFonts w:ascii="Times New Roman" w:eastAsia="Times New Roman" w:hAnsi="Times New Roman" w:cs="Times New Roman"/>
        </w:rPr>
        <w:t>PdL</w:t>
      </w:r>
      <w:proofErr w:type="spellEnd"/>
      <w:r w:rsidR="00E47CF2" w:rsidRPr="00C63992">
        <w:rPr>
          <w:rFonts w:ascii="Times New Roman" w:eastAsia="Times New Roman" w:hAnsi="Times New Roman" w:cs="Times New Roman"/>
        </w:rPr>
        <w:t xml:space="preserve"> CHS) coordinates across the Army’s computing environments and tactical program offices to modify commercially</w:t>
      </w:r>
      <w:r w:rsidR="009B1725">
        <w:rPr>
          <w:rFonts w:ascii="Times New Roman" w:hAnsi="Times New Roman" w:cs="Times New Roman"/>
        </w:rPr>
        <w:t xml:space="preserve"> </w:t>
      </w:r>
      <w:r w:rsidR="00E47CF2" w:rsidRPr="00C63992">
        <w:rPr>
          <w:rFonts w:ascii="Times New Roman" w:eastAsia="Times New Roman" w:hAnsi="Times New Roman" w:cs="Times New Roman"/>
        </w:rPr>
        <w:lastRenderedPageBreak/>
        <w:t xml:space="preserve">available off-the-shelf IT to meet specific program requirements for transport or ruggedization, to ensure configuration and end of life management.  Organizations that receive written authorization from </w:t>
      </w:r>
      <w:proofErr w:type="spellStart"/>
      <w:r w:rsidR="00E47CF2" w:rsidRPr="00C63992">
        <w:rPr>
          <w:rFonts w:ascii="Times New Roman" w:eastAsia="Times New Roman" w:hAnsi="Times New Roman" w:cs="Times New Roman"/>
        </w:rPr>
        <w:t>PdL</w:t>
      </w:r>
      <w:proofErr w:type="spellEnd"/>
      <w:r w:rsidR="00E47CF2" w:rsidRPr="00C63992">
        <w:rPr>
          <w:rFonts w:ascii="Times New Roman" w:eastAsia="Times New Roman" w:hAnsi="Times New Roman" w:cs="Times New Roman"/>
        </w:rPr>
        <w:t xml:space="preserve"> CHS to use a CHS contract are exempt from the requirement to obtain a CHESS </w:t>
      </w:r>
      <w:proofErr w:type="spellStart"/>
      <w:r w:rsidR="00E47CF2" w:rsidRPr="00C63992">
        <w:rPr>
          <w:rFonts w:ascii="Times New Roman" w:eastAsia="Times New Roman" w:hAnsi="Times New Roman" w:cs="Times New Roman"/>
        </w:rPr>
        <w:t>SoNA</w:t>
      </w:r>
      <w:proofErr w:type="spellEnd"/>
      <w:r w:rsidR="00E47CF2" w:rsidRPr="00C63992">
        <w:rPr>
          <w:rFonts w:ascii="Times New Roman" w:eastAsia="Times New Roman" w:hAnsi="Times New Roman" w:cs="Times New Roman"/>
        </w:rPr>
        <w:t xml:space="preserve">.  In such circumstances, requiring activities will provide </w:t>
      </w:r>
      <w:proofErr w:type="spellStart"/>
      <w:r w:rsidR="00E47CF2" w:rsidRPr="00C63992">
        <w:rPr>
          <w:rFonts w:ascii="Times New Roman" w:eastAsia="Times New Roman" w:hAnsi="Times New Roman" w:cs="Times New Roman"/>
        </w:rPr>
        <w:t>PdL</w:t>
      </w:r>
      <w:proofErr w:type="spellEnd"/>
      <w:r w:rsidR="00E47CF2" w:rsidRPr="00C63992">
        <w:rPr>
          <w:rFonts w:ascii="Times New Roman" w:eastAsia="Times New Roman" w:hAnsi="Times New Roman" w:cs="Times New Roman"/>
        </w:rPr>
        <w:t xml:space="preserve"> CHS’s written authorization to the </w:t>
      </w:r>
      <w:ins w:id="18" w:author="Jordan, Amanda C CIV USARMY HQDA ASA ALT (USA)" w:date="2024-09-04T10:59:00Z">
        <w:r w:rsidR="00BC3DD0">
          <w:rPr>
            <w:rFonts w:ascii="Times New Roman" w:eastAsia="Times New Roman" w:hAnsi="Times New Roman" w:cs="Times New Roman"/>
          </w:rPr>
          <w:t>C</w:t>
        </w:r>
      </w:ins>
      <w:del w:id="19" w:author="Jordan, Amanda C CIV USARMY HQDA ASA ALT (USA)" w:date="2024-09-04T10:59:00Z">
        <w:r w:rsidR="00E47CF2" w:rsidRPr="00C63992" w:rsidDel="00BC3DD0">
          <w:rPr>
            <w:rFonts w:ascii="Times New Roman" w:eastAsia="Times New Roman" w:hAnsi="Times New Roman" w:cs="Times New Roman"/>
          </w:rPr>
          <w:delText>c</w:delText>
        </w:r>
      </w:del>
      <w:r w:rsidR="00E47CF2" w:rsidRPr="00C63992">
        <w:rPr>
          <w:rFonts w:ascii="Times New Roman" w:eastAsia="Times New Roman" w:hAnsi="Times New Roman" w:cs="Times New Roman"/>
        </w:rPr>
        <w:t xml:space="preserve">ontracting officer as part of the procurement package.  Contracting </w:t>
      </w:r>
      <w:ins w:id="20" w:author="Jordan, Amanda C CIV USARMY HQDA ASA ALT (USA)" w:date="2024-09-04T10:59:00Z">
        <w:r w:rsidR="00BC3DD0">
          <w:rPr>
            <w:rFonts w:ascii="Times New Roman" w:eastAsia="Times New Roman" w:hAnsi="Times New Roman" w:cs="Times New Roman"/>
          </w:rPr>
          <w:t>o</w:t>
        </w:r>
      </w:ins>
      <w:del w:id="21" w:author="Jordan, Amanda C CIV USARMY HQDA ASA ALT (USA)" w:date="2024-09-04T10:59:00Z">
        <w:r w:rsidR="00E47CF2" w:rsidRPr="00C63992" w:rsidDel="00BC3DD0">
          <w:rPr>
            <w:rFonts w:ascii="Times New Roman" w:eastAsia="Times New Roman" w:hAnsi="Times New Roman" w:cs="Times New Roman"/>
          </w:rPr>
          <w:delText>O</w:delText>
        </w:r>
      </w:del>
      <w:r w:rsidR="00E47CF2" w:rsidRPr="00C63992">
        <w:rPr>
          <w:rFonts w:ascii="Times New Roman" w:eastAsia="Times New Roman" w:hAnsi="Times New Roman" w:cs="Times New Roman"/>
        </w:rPr>
        <w:t>fficers shall place the written authorization in the contract file.</w:t>
      </w:r>
    </w:p>
    <w:p w14:paraId="1ADE4F60" w14:textId="77777777" w:rsidR="007F3B96" w:rsidRPr="00C63992" w:rsidRDefault="007F3B96" w:rsidP="002E2B30">
      <w:pPr>
        <w:pStyle w:val="Default"/>
        <w:rPr>
          <w:rFonts w:ascii="Times New Roman" w:hAnsi="Times New Roman" w:cs="Times New Roman"/>
        </w:rPr>
      </w:pPr>
    </w:p>
    <w:p w14:paraId="2679282E" w14:textId="0662E973" w:rsidR="00C63992" w:rsidRDefault="002E2B30" w:rsidP="009B1725">
      <w:pPr>
        <w:pStyle w:val="Default"/>
        <w:rPr>
          <w:rFonts w:ascii="Times New Roman" w:hAnsi="Times New Roman" w:cs="Times New Roman"/>
        </w:rPr>
      </w:pPr>
      <w:r>
        <w:rPr>
          <w:rFonts w:ascii="Times New Roman" w:hAnsi="Times New Roman" w:cs="Times New Roman"/>
        </w:rPr>
        <w:t xml:space="preserve">                             (v)  </w:t>
      </w:r>
      <w:r w:rsidR="00E47CF2" w:rsidRPr="00C63992">
        <w:rPr>
          <w:rFonts w:ascii="Times New Roman" w:hAnsi="Times New Roman" w:cs="Times New Roman"/>
        </w:rPr>
        <w:t>CHESS exemptions. The following are exempt from both the mandatory use of CHESS and the requirement to submit a statement of non-availability (</w:t>
      </w:r>
      <w:proofErr w:type="spellStart"/>
      <w:r w:rsidR="00E47CF2" w:rsidRPr="00C63992">
        <w:rPr>
          <w:rFonts w:ascii="Times New Roman" w:hAnsi="Times New Roman" w:cs="Times New Roman"/>
        </w:rPr>
        <w:t>SoNA</w:t>
      </w:r>
      <w:proofErr w:type="spellEnd"/>
      <w:r w:rsidR="00E47CF2" w:rsidRPr="00C63992">
        <w:rPr>
          <w:rFonts w:ascii="Times New Roman" w:hAnsi="Times New Roman" w:cs="Times New Roman"/>
        </w:rPr>
        <w:t>) for obtaining ITAS</w:t>
      </w:r>
      <w:r w:rsidR="009B1725">
        <w:rPr>
          <w:rFonts w:ascii="Times New Roman" w:hAnsi="Times New Roman" w:cs="Times New Roman"/>
        </w:rPr>
        <w:t xml:space="preserve"> </w:t>
      </w:r>
      <w:r w:rsidR="00E47CF2" w:rsidRPr="00C63992">
        <w:rPr>
          <w:rFonts w:ascii="Times New Roman" w:hAnsi="Times New Roman" w:cs="Times New Roman"/>
        </w:rPr>
        <w:t xml:space="preserve">approval to procure IT outside of CHESS— </w:t>
      </w:r>
    </w:p>
    <w:p w14:paraId="21131B40" w14:textId="77777777" w:rsidR="007F3B96" w:rsidRDefault="007F3B96" w:rsidP="009B1725">
      <w:pPr>
        <w:pStyle w:val="Default"/>
        <w:rPr>
          <w:rFonts w:ascii="Times New Roman" w:hAnsi="Times New Roman" w:cs="Times New Roman"/>
        </w:rPr>
      </w:pPr>
    </w:p>
    <w:p w14:paraId="6F4844EF" w14:textId="1BA2820C" w:rsidR="00C63992" w:rsidRDefault="002E2B30" w:rsidP="006C23CE">
      <w:pPr>
        <w:pStyle w:val="Default"/>
        <w:rPr>
          <w:rFonts w:ascii="Times New Roman" w:hAnsi="Times New Roman" w:cs="Times New Roman"/>
        </w:rPr>
      </w:pPr>
      <w:r>
        <w:rPr>
          <w:rFonts w:ascii="Times New Roman" w:hAnsi="Times New Roman" w:cs="Times New Roman"/>
        </w:rPr>
        <w:t xml:space="preserve">                                     (A)  </w:t>
      </w:r>
      <w:r w:rsidR="00E47CF2" w:rsidRPr="00C63992">
        <w:rPr>
          <w:rFonts w:ascii="Times New Roman" w:hAnsi="Times New Roman" w:cs="Times New Roman"/>
        </w:rPr>
        <w:t xml:space="preserve">Commercially developed IT offered to the Army’s accredited institutions of higher education at a price discount more favorable for the Army than prices available through CHESS. </w:t>
      </w:r>
    </w:p>
    <w:p w14:paraId="0607ECB7" w14:textId="77777777" w:rsidR="007F3B96" w:rsidRDefault="007F3B96" w:rsidP="006C23CE">
      <w:pPr>
        <w:pStyle w:val="Default"/>
        <w:rPr>
          <w:rFonts w:ascii="Times New Roman" w:hAnsi="Times New Roman" w:cs="Times New Roman"/>
        </w:rPr>
      </w:pPr>
    </w:p>
    <w:p w14:paraId="574C8380" w14:textId="6097D7B0" w:rsidR="00E47CF2" w:rsidRDefault="002E2B30" w:rsidP="00F578B9">
      <w:pPr>
        <w:pStyle w:val="Default"/>
        <w:rPr>
          <w:rFonts w:ascii="Times New Roman" w:hAnsi="Times New Roman" w:cs="Times New Roman"/>
        </w:rPr>
      </w:pPr>
      <w:r>
        <w:rPr>
          <w:rFonts w:ascii="Times New Roman" w:hAnsi="Times New Roman" w:cs="Times New Roman"/>
        </w:rPr>
        <w:t xml:space="preserve">                                     (B)  </w:t>
      </w:r>
      <w:r w:rsidR="00E47CF2" w:rsidRPr="00C63992">
        <w:rPr>
          <w:rFonts w:ascii="Times New Roman" w:hAnsi="Times New Roman" w:cs="Times New Roman"/>
        </w:rPr>
        <w:t>Procurements of government off-the-shelf information technology (GOTS IT) as defined by the Committee on National Security Systems: software and hardware developed by the technical staff of a U.S. Government organization for use by the Government. GOTS IT sales and distribution are controlled by the Government. GOTS IT is both commercially unavailable to the public and unavailable via CHESS.</w:t>
      </w:r>
    </w:p>
    <w:p w14:paraId="49D0E58A" w14:textId="77777777" w:rsidR="007F3B96" w:rsidRDefault="007F3B96" w:rsidP="00F578B9">
      <w:pPr>
        <w:pStyle w:val="Default"/>
        <w:rPr>
          <w:rFonts w:ascii="Times New Roman" w:hAnsi="Times New Roman" w:cs="Times New Roman"/>
        </w:rPr>
      </w:pPr>
    </w:p>
    <w:p w14:paraId="2C5CF082" w14:textId="77777777" w:rsidR="00CB3A2E" w:rsidRDefault="00CB3A2E" w:rsidP="00CB3A2E">
      <w:pPr>
        <w:pStyle w:val="Default"/>
        <w:rPr>
          <w:rFonts w:ascii="Times New Roman" w:hAnsi="Times New Roman" w:cs="Times New Roman"/>
          <w:shd w:val="clear" w:color="auto" w:fill="FFFFFF"/>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Pr="00365447">
        <w:rPr>
          <w:rFonts w:ascii="Times New Roman" w:hAnsi="Times New Roman" w:cs="Times New Roman"/>
        </w:rPr>
        <w:t>(C)  I</w:t>
      </w:r>
      <w:r w:rsidRPr="00365447">
        <w:rPr>
          <w:rFonts w:ascii="Times New Roman" w:eastAsia="Times New Roman" w:hAnsi="Times New Roman" w:cs="Times New Roman"/>
        </w:rPr>
        <w:t xml:space="preserve">n accordance with DFARS 208.7402(a), </w:t>
      </w:r>
      <w:r w:rsidRPr="00365447">
        <w:rPr>
          <w:rFonts w:ascii="Times New Roman" w:hAnsi="Times New Roman" w:cs="Times New Roman"/>
          <w:shd w:val="clear" w:color="auto" w:fill="FFFFFF"/>
        </w:rPr>
        <w:t xml:space="preserve">Departments and agencies shall fulfill requirements for commercial software and commercial software services, such as software maintenance, in accordance with the DoD Enterprise Software Initiative (ESI) (see </w:t>
      </w:r>
      <w:hyperlink r:id="rId17" w:history="1">
        <w:r w:rsidRPr="00365447">
          <w:rPr>
            <w:rStyle w:val="Hyperlink"/>
            <w:rFonts w:ascii="Times New Roman" w:hAnsi="Times New Roman" w:cs="Times New Roman"/>
            <w:shd w:val="clear" w:color="auto" w:fill="FFFFFF"/>
          </w:rPr>
          <w:t>https://www.esi.mil/</w:t>
        </w:r>
      </w:hyperlink>
      <w:r w:rsidRPr="00365447">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365447">
        <w:rPr>
          <w:rFonts w:ascii="Times New Roman" w:hAnsi="Times New Roman" w:cs="Times New Roman"/>
          <w:color w:val="333333"/>
          <w:shd w:val="clear" w:color="auto" w:fill="FAFAFA"/>
        </w:rPr>
        <w:t>Note that purchasing from a Joint or an Agency Enterprise License Agreement (ELA) or DOD Enterprise Software Agreement (ESA) is considered</w:t>
      </w:r>
      <w:r>
        <w:rPr>
          <w:rFonts w:ascii="Times New Roman" w:hAnsi="Times New Roman" w:cs="Times New Roman"/>
          <w:color w:val="333333"/>
          <w:shd w:val="clear" w:color="auto" w:fill="FAFAFA"/>
        </w:rPr>
        <w:t xml:space="preserve"> the same as </w:t>
      </w:r>
      <w:r w:rsidRPr="00365447">
        <w:rPr>
          <w:rFonts w:ascii="Times New Roman" w:hAnsi="Times New Roman" w:cs="Times New Roman"/>
          <w:color w:val="333333"/>
          <w:shd w:val="clear" w:color="auto" w:fill="FAFAFA"/>
        </w:rPr>
        <w:t>purchasing through CHESS</w:t>
      </w:r>
      <w:r>
        <w:rPr>
          <w:rFonts w:ascii="Times New Roman" w:hAnsi="Times New Roman" w:cs="Times New Roman"/>
          <w:color w:val="333333"/>
          <w:shd w:val="clear" w:color="auto" w:fill="FAFAFA"/>
        </w:rPr>
        <w:t xml:space="preserve">, and does not require a </w:t>
      </w:r>
      <w:proofErr w:type="spellStart"/>
      <w:r>
        <w:rPr>
          <w:rFonts w:ascii="Times New Roman" w:hAnsi="Times New Roman" w:cs="Times New Roman"/>
          <w:color w:val="333333"/>
          <w:shd w:val="clear" w:color="auto" w:fill="FAFAFA"/>
        </w:rPr>
        <w:t>SoNA</w:t>
      </w:r>
      <w:proofErr w:type="spellEnd"/>
      <w:r w:rsidRPr="00365447">
        <w:rPr>
          <w:rFonts w:ascii="Times New Roman" w:hAnsi="Times New Roman" w:cs="Times New Roman"/>
          <w:shd w:val="clear" w:color="auto" w:fill="FFFFFF"/>
        </w:rPr>
        <w:t xml:space="preserve">. </w:t>
      </w:r>
    </w:p>
    <w:p w14:paraId="07D2E45B" w14:textId="77777777" w:rsidR="007F3B96" w:rsidRPr="00365447" w:rsidRDefault="007F3B96" w:rsidP="00CB3A2E">
      <w:pPr>
        <w:pStyle w:val="Default"/>
        <w:rPr>
          <w:rFonts w:ascii="Times New Roman" w:hAnsi="Times New Roman" w:cs="Times New Roman"/>
        </w:rPr>
      </w:pPr>
    </w:p>
    <w:p w14:paraId="3C4F62F0" w14:textId="4208D0D9" w:rsidR="00644A5B" w:rsidRDefault="00644A5B" w:rsidP="00644A5B">
      <w:pPr>
        <w:pStyle w:val="Default"/>
        <w:ind w:firstLine="2160"/>
        <w:rPr>
          <w:rFonts w:ascii="Times New Roman" w:hAnsi="Times New Roman" w:cs="Times New Roman"/>
        </w:rPr>
      </w:pPr>
      <w:r w:rsidRPr="003D7967">
        <w:rPr>
          <w:rFonts w:ascii="Times New Roman" w:hAnsi="Times New Roman" w:cs="Times New Roman"/>
        </w:rPr>
        <w:t>(D)  Printing Equipment</w:t>
      </w:r>
      <w:r>
        <w:rPr>
          <w:rFonts w:ascii="Times New Roman" w:hAnsi="Times New Roman" w:cs="Times New Roman"/>
        </w:rPr>
        <w:t xml:space="preserve">, specifically, </w:t>
      </w:r>
      <w:r w:rsidRPr="00734DFE">
        <w:rPr>
          <w:rFonts w:ascii="Times New Roman" w:hAnsi="Times New Roman" w:cs="Times New Roman"/>
        </w:rPr>
        <w:t>Unclassified and Secret-level printing devices</w:t>
      </w:r>
      <w:r>
        <w:rPr>
          <w:rFonts w:ascii="Times New Roman" w:hAnsi="Times New Roman" w:cs="Times New Roman"/>
        </w:rPr>
        <w:t xml:space="preserve"> </w:t>
      </w:r>
      <w:r w:rsidRPr="00734DFE">
        <w:rPr>
          <w:rFonts w:ascii="Times New Roman" w:hAnsi="Times New Roman" w:cs="Times New Roman"/>
        </w:rPr>
        <w:t>(to include, but not limited to, self-service office copiers and multi-functional devices</w:t>
      </w:r>
      <w:r>
        <w:rPr>
          <w:rFonts w:ascii="Times New Roman" w:hAnsi="Times New Roman" w:cs="Times New Roman"/>
        </w:rPr>
        <w:t xml:space="preserve"> </w:t>
      </w:r>
      <w:r w:rsidRPr="00734DFE">
        <w:rPr>
          <w:rFonts w:ascii="Times New Roman" w:hAnsi="Times New Roman" w:cs="Times New Roman"/>
        </w:rPr>
        <w:t>(MFD), desktop and stand-alone printers, and scanners) purchased or leased with</w:t>
      </w:r>
      <w:r>
        <w:rPr>
          <w:rFonts w:ascii="Times New Roman" w:hAnsi="Times New Roman" w:cs="Times New Roman"/>
        </w:rPr>
        <w:t xml:space="preserve"> </w:t>
      </w:r>
      <w:r w:rsidRPr="00734DFE">
        <w:rPr>
          <w:rFonts w:ascii="Times New Roman" w:hAnsi="Times New Roman" w:cs="Times New Roman"/>
        </w:rPr>
        <w:t>federal funds appropriated to the Army</w:t>
      </w:r>
      <w:r>
        <w:rPr>
          <w:rFonts w:ascii="Times New Roman" w:hAnsi="Times New Roman" w:cs="Times New Roman"/>
        </w:rPr>
        <w:t>, shall be procured through DLA Document Services using its</w:t>
      </w:r>
      <w:r w:rsidRPr="00E90794">
        <w:t xml:space="preserve"> </w:t>
      </w:r>
      <w:r w:rsidRPr="00E90794">
        <w:rPr>
          <w:rFonts w:ascii="Times New Roman" w:hAnsi="Times New Roman" w:cs="Times New Roman"/>
        </w:rPr>
        <w:t>Equipment Management Solutions Portal (</w:t>
      </w:r>
      <w:hyperlink r:id="rId18" w:history="1">
        <w:r w:rsidRPr="000C4464">
          <w:rPr>
            <w:rStyle w:val="Hyperlink"/>
            <w:rFonts w:ascii="Times New Roman" w:hAnsi="Times New Roman" w:cs="Times New Roman"/>
          </w:rPr>
          <w:t>https://www.public.dacs.dla.mil/ems/ext/</w:t>
        </w:r>
      </w:hyperlink>
      <w:r w:rsidRPr="00E90794">
        <w:rPr>
          <w:rFonts w:ascii="Times New Roman" w:hAnsi="Times New Roman" w:cs="Times New Roman"/>
        </w:rPr>
        <w:t>)</w:t>
      </w:r>
      <w:r>
        <w:rPr>
          <w:rFonts w:ascii="Times New Roman" w:hAnsi="Times New Roman" w:cs="Times New Roman"/>
        </w:rPr>
        <w:t xml:space="preserve">. If the required product is not available through DLA, an Exception to Policy (ETP) must be issued and the second mandatory source is Army CHESS. If using CHESS, the ITAS submission must include the DLA ETP. For more details, see </w:t>
      </w:r>
      <w:hyperlink r:id="rId19" w:history="1">
        <w:r w:rsidRPr="00DA7430">
          <w:rPr>
            <w:rStyle w:val="Hyperlink"/>
            <w:rFonts w:ascii="Times New Roman" w:hAnsi="Times New Roman" w:cs="Times New Roman"/>
          </w:rPr>
          <w:t>Army CIO memorandum Army Procurement or Lease of Printing Devices and Services, dated 17 November 2023</w:t>
        </w:r>
      </w:hyperlink>
      <w:r w:rsidRPr="006267A6">
        <w:rPr>
          <w:rFonts w:ascii="Times New Roman" w:hAnsi="Times New Roman" w:cs="Times New Roman"/>
        </w:rPr>
        <w:t>,</w:t>
      </w:r>
      <w:r>
        <w:rPr>
          <w:rFonts w:ascii="Times New Roman" w:hAnsi="Times New Roman" w:cs="Times New Roman"/>
        </w:rPr>
        <w:t xml:space="preserve"> and </w:t>
      </w:r>
      <w:hyperlink r:id="rId20" w:history="1">
        <w:r w:rsidRPr="00E917F0">
          <w:rPr>
            <w:rStyle w:val="Hyperlink"/>
            <w:rFonts w:ascii="Times New Roman" w:hAnsi="Times New Roman" w:cs="Times New Roman"/>
          </w:rPr>
          <w:t>DODI 5330.03 Single Manager of DoD Document Services</w:t>
        </w:r>
      </w:hyperlink>
      <w:r>
        <w:rPr>
          <w:rFonts w:ascii="Times New Roman" w:hAnsi="Times New Roman" w:cs="Times New Roman"/>
        </w:rPr>
        <w:t xml:space="preserve">. </w:t>
      </w:r>
    </w:p>
    <w:p w14:paraId="0C572E57" w14:textId="77777777" w:rsidR="007F3B96" w:rsidRDefault="007F3B96" w:rsidP="00644A5B">
      <w:pPr>
        <w:pStyle w:val="Default"/>
        <w:ind w:firstLine="2160"/>
        <w:rPr>
          <w:rFonts w:ascii="Times New Roman" w:hAnsi="Times New Roman" w:cs="Times New Roman"/>
        </w:rPr>
      </w:pPr>
    </w:p>
    <w:p w14:paraId="4C935346" w14:textId="787DF748" w:rsidR="00644A5B" w:rsidRDefault="00644A5B" w:rsidP="00082984">
      <w:pPr>
        <w:pStyle w:val="Default"/>
        <w:ind w:firstLine="2880"/>
        <w:rPr>
          <w:rFonts w:ascii="Times New Roman" w:hAnsi="Times New Roman" w:cs="Times New Roman"/>
        </w:rPr>
      </w:pPr>
      <w:r>
        <w:rPr>
          <w:rFonts w:ascii="Times New Roman" w:hAnsi="Times New Roman" w:cs="Times New Roman"/>
        </w:rPr>
        <w:t xml:space="preserve">(1) </w:t>
      </w:r>
      <w:r w:rsidRPr="00667ED1">
        <w:rPr>
          <w:rFonts w:ascii="Times New Roman" w:hAnsi="Times New Roman" w:cs="Times New Roman"/>
        </w:rPr>
        <w:t>U</w:t>
      </w:r>
      <w:r w:rsidR="007F3B96">
        <w:rPr>
          <w:rFonts w:ascii="Times New Roman" w:hAnsi="Times New Roman" w:cs="Times New Roman"/>
        </w:rPr>
        <w:t>.</w:t>
      </w:r>
      <w:r w:rsidRPr="00667ED1">
        <w:rPr>
          <w:rFonts w:ascii="Times New Roman" w:hAnsi="Times New Roman" w:cs="Times New Roman"/>
        </w:rPr>
        <w:t>S</w:t>
      </w:r>
      <w:r w:rsidR="007F3B96">
        <w:rPr>
          <w:rFonts w:ascii="Times New Roman" w:hAnsi="Times New Roman" w:cs="Times New Roman"/>
        </w:rPr>
        <w:t>.</w:t>
      </w:r>
      <w:r w:rsidRPr="00667ED1">
        <w:rPr>
          <w:rFonts w:ascii="Times New Roman" w:hAnsi="Times New Roman" w:cs="Times New Roman"/>
        </w:rPr>
        <w:t xml:space="preserve"> Army National Guard (ARNG), U</w:t>
      </w:r>
      <w:r w:rsidR="00400016">
        <w:rPr>
          <w:rFonts w:ascii="Times New Roman" w:hAnsi="Times New Roman" w:cs="Times New Roman"/>
        </w:rPr>
        <w:t>.</w:t>
      </w:r>
      <w:r w:rsidRPr="00667ED1">
        <w:rPr>
          <w:rFonts w:ascii="Times New Roman" w:hAnsi="Times New Roman" w:cs="Times New Roman"/>
        </w:rPr>
        <w:t>S</w:t>
      </w:r>
      <w:r w:rsidR="00400016">
        <w:rPr>
          <w:rFonts w:ascii="Times New Roman" w:hAnsi="Times New Roman" w:cs="Times New Roman"/>
        </w:rPr>
        <w:t>.</w:t>
      </w:r>
      <w:r w:rsidRPr="00667ED1">
        <w:rPr>
          <w:rFonts w:ascii="Times New Roman" w:hAnsi="Times New Roman" w:cs="Times New Roman"/>
        </w:rPr>
        <w:t xml:space="preserve"> Army Reserve (USAR), Army-wide departmental printing and Army Headquarters printing services</w:t>
      </w:r>
      <w:r>
        <w:rPr>
          <w:rFonts w:ascii="Times New Roman" w:hAnsi="Times New Roman" w:cs="Times New Roman"/>
        </w:rPr>
        <w:t xml:space="preserve"> </w:t>
      </w:r>
      <w:r w:rsidRPr="00667ED1">
        <w:rPr>
          <w:rFonts w:ascii="Times New Roman" w:hAnsi="Times New Roman" w:cs="Times New Roman"/>
        </w:rPr>
        <w:t>provided by the U.S. Army Print and Media Distribution Center (APMDC), and Army intelligence printers and services acquired under the National Intelligence Program (NIP) or the Military Intelligence Program (MIP) are exempt from the mandatory use of DLA Document Services for printing equipment, however CHESS is still the mandatory source for printing equipment.</w:t>
      </w:r>
    </w:p>
    <w:p w14:paraId="0C567F8F" w14:textId="77777777" w:rsidR="007F3B96" w:rsidRDefault="007F3B96" w:rsidP="00082984">
      <w:pPr>
        <w:pStyle w:val="Default"/>
        <w:ind w:firstLine="2880"/>
        <w:rPr>
          <w:rFonts w:ascii="Times New Roman" w:hAnsi="Times New Roman" w:cs="Times New Roman"/>
        </w:rPr>
      </w:pPr>
    </w:p>
    <w:p w14:paraId="4AEE8636" w14:textId="0F0045A8" w:rsidR="00644A5B" w:rsidRPr="00F304CF" w:rsidRDefault="00644A5B" w:rsidP="00082984">
      <w:pPr>
        <w:pStyle w:val="Default"/>
        <w:ind w:firstLine="2880"/>
        <w:rPr>
          <w:rFonts w:ascii="Times New Roman" w:hAnsi="Times New Roman" w:cs="Times New Roman"/>
        </w:rPr>
      </w:pPr>
      <w:r>
        <w:rPr>
          <w:rFonts w:ascii="Times New Roman" w:hAnsi="Times New Roman" w:cs="Times New Roman"/>
        </w:rPr>
        <w:lastRenderedPageBreak/>
        <w:t>(2)  P</w:t>
      </w:r>
      <w:r w:rsidRPr="00F304CF">
        <w:rPr>
          <w:rFonts w:ascii="Times New Roman" w:hAnsi="Times New Roman" w:cs="Times New Roman"/>
        </w:rPr>
        <w:t>roducts exempt from this policy include items that are funded</w:t>
      </w:r>
      <w:r>
        <w:rPr>
          <w:rFonts w:ascii="Times New Roman" w:hAnsi="Times New Roman" w:cs="Times New Roman"/>
        </w:rPr>
        <w:t xml:space="preserve"> </w:t>
      </w:r>
      <w:r w:rsidRPr="00F304CF">
        <w:rPr>
          <w:rFonts w:ascii="Times New Roman" w:hAnsi="Times New Roman" w:cs="Times New Roman"/>
        </w:rPr>
        <w:t>or procured with non-Army funding and manufacturing equipment</w:t>
      </w:r>
      <w:r>
        <w:rPr>
          <w:rFonts w:ascii="Times New Roman" w:hAnsi="Times New Roman" w:cs="Times New Roman"/>
        </w:rPr>
        <w:t>,</w:t>
      </w:r>
      <w:r w:rsidRPr="00F304CF">
        <w:rPr>
          <w:rFonts w:ascii="Times New Roman" w:hAnsi="Times New Roman" w:cs="Times New Roman"/>
        </w:rPr>
        <w:t xml:space="preserve"> such as 3-D printers</w:t>
      </w:r>
      <w:r>
        <w:rPr>
          <w:rFonts w:ascii="Times New Roman" w:hAnsi="Times New Roman" w:cs="Times New Roman"/>
        </w:rPr>
        <w:t>.</w:t>
      </w:r>
    </w:p>
    <w:p w14:paraId="2A335260" w14:textId="048387C4" w:rsidR="00F578B9" w:rsidRDefault="00F578B9" w:rsidP="00706032">
      <w:pPr>
        <w:pStyle w:val="Default"/>
        <w:rPr>
          <w:rFonts w:ascii="Times New Roman" w:eastAsia="Times New Roman" w:hAnsi="Times New Roman" w:cs="Times New Roman"/>
        </w:rPr>
      </w:pPr>
    </w:p>
    <w:p w14:paraId="0B97AA01" w14:textId="4F4BCE39" w:rsidR="00470E1A" w:rsidRPr="00470E1A" w:rsidRDefault="00470E1A" w:rsidP="00F578B9">
      <w:pPr>
        <w:spacing w:after="0" w:line="240" w:lineRule="auto"/>
        <w:rPr>
          <w:rFonts w:ascii="Times New Roman" w:eastAsia="Times New Roman" w:hAnsi="Times New Roman" w:cs="Times New Roman"/>
          <w:sz w:val="24"/>
          <w:szCs w:val="24"/>
        </w:rPr>
      </w:pPr>
      <w:r w:rsidRPr="006C23CE">
        <w:rPr>
          <w:rFonts w:ascii="Times New Roman" w:eastAsia="Times New Roman" w:hAnsi="Times New Roman" w:cs="Times New Roman"/>
          <w:sz w:val="24"/>
          <w:szCs w:val="24"/>
        </w:rPr>
        <w:t>(b) </w:t>
      </w:r>
      <w:r w:rsidRPr="00470E1A">
        <w:rPr>
          <w:rFonts w:ascii="Times New Roman" w:eastAsia="Times New Roman" w:hAnsi="Times New Roman" w:cs="Times New Roman"/>
          <w:sz w:val="24"/>
          <w:szCs w:val="24"/>
        </w:rPr>
        <w:t> </w:t>
      </w:r>
      <w:r w:rsidRPr="00470E1A">
        <w:rPr>
          <w:rFonts w:ascii="Times New Roman" w:eastAsia="Times New Roman" w:hAnsi="Times New Roman" w:cs="Times New Roman"/>
          <w:i/>
          <w:iCs/>
          <w:sz w:val="24"/>
          <w:szCs w:val="24"/>
        </w:rPr>
        <w:t>Information technology services.</w:t>
      </w:r>
    </w:p>
    <w:p w14:paraId="4E4A10C8" w14:textId="7F17F0EA" w:rsidR="002E2B30" w:rsidRDefault="00470E1A" w:rsidP="006C23CE">
      <w:pPr>
        <w:spacing w:after="240" w:line="242" w:lineRule="atLeast"/>
        <w:ind w:firstLine="720"/>
        <w:rPr>
          <w:rFonts w:ascii="Times New Roman" w:eastAsia="Times New Roman" w:hAnsi="Times New Roman" w:cs="Times New Roman"/>
          <w:color w:val="0072C6"/>
          <w:sz w:val="24"/>
          <w:szCs w:val="24"/>
        </w:rPr>
      </w:pPr>
      <w:r w:rsidRPr="00470E1A">
        <w:rPr>
          <w:rFonts w:ascii="Times New Roman" w:eastAsia="Times New Roman" w:hAnsi="Times New Roman" w:cs="Times New Roman"/>
          <w:color w:val="000000"/>
          <w:sz w:val="24"/>
          <w:szCs w:val="24"/>
        </w:rPr>
        <w:t xml:space="preserve">(1)  </w:t>
      </w:r>
      <w:r w:rsidR="00841230">
        <w:rPr>
          <w:rFonts w:ascii="Times New Roman" w:eastAsia="Times New Roman" w:hAnsi="Times New Roman" w:cs="Times New Roman"/>
          <w:color w:val="000000"/>
          <w:sz w:val="24"/>
          <w:szCs w:val="24"/>
        </w:rPr>
        <w:t>Except as provided in AFARS 5139.101-90(b)(4), t</w:t>
      </w:r>
      <w:r w:rsidRPr="00470E1A">
        <w:rPr>
          <w:rFonts w:ascii="Times New Roman" w:eastAsia="Times New Roman" w:hAnsi="Times New Roman" w:cs="Times New Roman"/>
          <w:color w:val="000000"/>
          <w:sz w:val="24"/>
          <w:szCs w:val="24"/>
        </w:rPr>
        <w:t xml:space="preserve">he Army’s CHESS program is the mandatory source for the purchase of commercial IT services.  Purchasers of commercial IT services must satisfy their requirements by utilizing the CHESS contracts first, regardless of dollar value or financial appropriation.  When procuring IT services, contracting personnel must consider setting aside requirements for small businesses and other small business categories in accordance with FAR 13.003(b)(1) and FAR subpart 19.5. Contracting </w:t>
      </w:r>
      <w:ins w:id="22" w:author="Jordan, Amanda C CIV USARMY HQDA ASA ALT (USA)" w:date="2024-09-04T10:59:00Z">
        <w:r w:rsidR="00BC3DD0">
          <w:rPr>
            <w:rFonts w:ascii="Times New Roman" w:eastAsia="Times New Roman" w:hAnsi="Times New Roman" w:cs="Times New Roman"/>
            <w:color w:val="000000"/>
            <w:sz w:val="24"/>
            <w:szCs w:val="24"/>
          </w:rPr>
          <w:t>o</w:t>
        </w:r>
      </w:ins>
      <w:del w:id="23" w:author="Jordan, Amanda C CIV USARMY HQDA ASA ALT (USA)" w:date="2024-09-04T10:59:00Z">
        <w:r w:rsidRPr="00470E1A" w:rsidDel="00BC3DD0">
          <w:rPr>
            <w:rFonts w:ascii="Times New Roman" w:eastAsia="Times New Roman" w:hAnsi="Times New Roman" w:cs="Times New Roman"/>
            <w:color w:val="000000"/>
            <w:sz w:val="24"/>
            <w:szCs w:val="24"/>
          </w:rPr>
          <w:delText>O</w:delText>
        </w:r>
      </w:del>
      <w:r w:rsidRPr="00470E1A">
        <w:rPr>
          <w:rFonts w:ascii="Times New Roman" w:eastAsia="Times New Roman" w:hAnsi="Times New Roman" w:cs="Times New Roman"/>
          <w:color w:val="000000"/>
          <w:sz w:val="24"/>
          <w:szCs w:val="24"/>
        </w:rPr>
        <w:t xml:space="preserve">fficers shall ensure that the procurement package contains sufficient supporting documentation to assist the </w:t>
      </w:r>
      <w:ins w:id="24" w:author="Jordan, Amanda C CIV USARMY HQDA ASA ALT (USA)" w:date="2024-09-04T11:00:00Z">
        <w:r w:rsidR="00BC3DD0">
          <w:rPr>
            <w:rFonts w:ascii="Times New Roman" w:eastAsia="Times New Roman" w:hAnsi="Times New Roman" w:cs="Times New Roman"/>
            <w:color w:val="000000"/>
            <w:sz w:val="24"/>
            <w:szCs w:val="24"/>
          </w:rPr>
          <w:t>C</w:t>
        </w:r>
      </w:ins>
      <w:del w:id="25" w:author="Jordan, Amanda C CIV USARMY HQDA ASA ALT (USA)" w:date="2024-09-04T11:00:00Z">
        <w:r w:rsidRPr="00470E1A" w:rsidDel="00BC3DD0">
          <w:rPr>
            <w:rFonts w:ascii="Times New Roman" w:eastAsia="Times New Roman" w:hAnsi="Times New Roman" w:cs="Times New Roman"/>
            <w:color w:val="000000"/>
            <w:sz w:val="24"/>
            <w:szCs w:val="24"/>
          </w:rPr>
          <w:delText>c</w:delText>
        </w:r>
      </w:del>
      <w:r w:rsidRPr="00470E1A">
        <w:rPr>
          <w:rFonts w:ascii="Times New Roman" w:eastAsia="Times New Roman" w:hAnsi="Times New Roman" w:cs="Times New Roman"/>
          <w:color w:val="000000"/>
          <w:sz w:val="24"/>
          <w:szCs w:val="24"/>
        </w:rPr>
        <w:t xml:space="preserve">ontracting officer in determining whether to set aside the requirement for small businesses and other small business categories in accordance with FAR 13.003(b)(1) and FAR subpart 19.5.  Purchasers of commercial IT services that meet the requirement for small business set-asides shall use the small business/socioeconomic set-aside functions within the CHESS RFP tool.  If no small business within the CHESS contracts can satisfy the requirement, a CHESS </w:t>
      </w:r>
      <w:proofErr w:type="spellStart"/>
      <w:r w:rsidRPr="00470E1A">
        <w:rPr>
          <w:rFonts w:ascii="Times New Roman" w:eastAsia="Times New Roman" w:hAnsi="Times New Roman" w:cs="Times New Roman"/>
          <w:color w:val="000000"/>
          <w:sz w:val="24"/>
          <w:szCs w:val="24"/>
        </w:rPr>
        <w:t>S</w:t>
      </w:r>
      <w:r w:rsidR="00020F87">
        <w:rPr>
          <w:rFonts w:ascii="Times New Roman" w:eastAsia="Times New Roman" w:hAnsi="Times New Roman" w:cs="Times New Roman"/>
          <w:color w:val="000000"/>
          <w:sz w:val="24"/>
          <w:szCs w:val="24"/>
        </w:rPr>
        <w:t>o</w:t>
      </w:r>
      <w:r w:rsidRPr="00470E1A">
        <w:rPr>
          <w:rFonts w:ascii="Times New Roman" w:eastAsia="Times New Roman" w:hAnsi="Times New Roman" w:cs="Times New Roman"/>
          <w:color w:val="000000"/>
          <w:sz w:val="24"/>
          <w:szCs w:val="24"/>
        </w:rPr>
        <w:t>NA</w:t>
      </w:r>
      <w:proofErr w:type="spellEnd"/>
      <w:r w:rsidRPr="00470E1A">
        <w:rPr>
          <w:rFonts w:ascii="Times New Roman" w:eastAsia="Times New Roman" w:hAnsi="Times New Roman" w:cs="Times New Roman"/>
          <w:color w:val="000000"/>
          <w:sz w:val="24"/>
          <w:szCs w:val="24"/>
        </w:rPr>
        <w:t xml:space="preserve"> should be requested.  </w:t>
      </w:r>
    </w:p>
    <w:p w14:paraId="690642A0" w14:textId="6FBB351F" w:rsidR="00E46E3D" w:rsidRPr="006C23CE" w:rsidRDefault="00470E1A" w:rsidP="006C23CE">
      <w:pPr>
        <w:spacing w:after="240" w:line="242" w:lineRule="atLeast"/>
        <w:ind w:firstLine="720"/>
        <w:rPr>
          <w:rFonts w:ascii="Times New Roman" w:eastAsia="Times New Roman" w:hAnsi="Times New Roman" w:cs="Times New Roman"/>
          <w:color w:val="0072C6"/>
          <w:sz w:val="24"/>
          <w:szCs w:val="24"/>
        </w:rPr>
      </w:pPr>
      <w:r w:rsidRPr="00470E1A">
        <w:rPr>
          <w:rFonts w:ascii="Times New Roman" w:eastAsia="Times New Roman" w:hAnsi="Times New Roman" w:cs="Times New Roman"/>
          <w:color w:val="000000"/>
          <w:sz w:val="24"/>
          <w:szCs w:val="24"/>
        </w:rPr>
        <w:t xml:space="preserve">(2) Any purchase of commercial IT services made outside of the CHESS contracts requires an Army DCS, G6 approved ITAS Approval.  The ITAS Approval along with supporting documentation shall be part of the procurement package submitted to the Contracting </w:t>
      </w:r>
      <w:ins w:id="26" w:author="Jordan, Amanda C CIV USARMY HQDA ASA ALT (USA)" w:date="2024-09-04T11:00:00Z">
        <w:r w:rsidR="00BC3DD0">
          <w:rPr>
            <w:rFonts w:ascii="Times New Roman" w:eastAsia="Times New Roman" w:hAnsi="Times New Roman" w:cs="Times New Roman"/>
            <w:color w:val="000000"/>
            <w:sz w:val="24"/>
            <w:szCs w:val="24"/>
          </w:rPr>
          <w:t>o</w:t>
        </w:r>
      </w:ins>
      <w:del w:id="27" w:author="Jordan, Amanda C CIV USARMY HQDA ASA ALT (USA)" w:date="2024-09-04T11:00:00Z">
        <w:r w:rsidRPr="00470E1A" w:rsidDel="00BC3DD0">
          <w:rPr>
            <w:rFonts w:ascii="Times New Roman" w:eastAsia="Times New Roman" w:hAnsi="Times New Roman" w:cs="Times New Roman"/>
            <w:color w:val="000000"/>
            <w:sz w:val="24"/>
            <w:szCs w:val="24"/>
          </w:rPr>
          <w:delText>O</w:delText>
        </w:r>
      </w:del>
      <w:r w:rsidRPr="00470E1A">
        <w:rPr>
          <w:rFonts w:ascii="Times New Roman" w:eastAsia="Times New Roman" w:hAnsi="Times New Roman" w:cs="Times New Roman"/>
          <w:color w:val="000000"/>
          <w:sz w:val="24"/>
          <w:szCs w:val="24"/>
        </w:rPr>
        <w:t xml:space="preserve">fficer and shall also be part of the resulting solicitation and contract file(s).  Supporting documentation must include documentation submitted with the ITAS Approval request such as a CHESS </w:t>
      </w:r>
      <w:proofErr w:type="spellStart"/>
      <w:r w:rsidRPr="00470E1A">
        <w:rPr>
          <w:rFonts w:ascii="Times New Roman" w:eastAsia="Times New Roman" w:hAnsi="Times New Roman" w:cs="Times New Roman"/>
          <w:color w:val="000000"/>
          <w:sz w:val="24"/>
          <w:szCs w:val="24"/>
        </w:rPr>
        <w:t>S</w:t>
      </w:r>
      <w:r w:rsidR="00020F87">
        <w:rPr>
          <w:rFonts w:ascii="Times New Roman" w:eastAsia="Times New Roman" w:hAnsi="Times New Roman" w:cs="Times New Roman"/>
          <w:color w:val="000000"/>
          <w:sz w:val="24"/>
          <w:szCs w:val="24"/>
        </w:rPr>
        <w:t>o</w:t>
      </w:r>
      <w:r w:rsidRPr="00470E1A">
        <w:rPr>
          <w:rFonts w:ascii="Times New Roman" w:eastAsia="Times New Roman" w:hAnsi="Times New Roman" w:cs="Times New Roman"/>
          <w:color w:val="000000"/>
          <w:sz w:val="24"/>
          <w:szCs w:val="24"/>
        </w:rPr>
        <w:t>NA</w:t>
      </w:r>
      <w:proofErr w:type="spellEnd"/>
      <w:r w:rsidRPr="00470E1A">
        <w:rPr>
          <w:rFonts w:ascii="Times New Roman" w:eastAsia="Times New Roman" w:hAnsi="Times New Roman" w:cs="Times New Roman"/>
          <w:color w:val="000000"/>
          <w:sz w:val="24"/>
          <w:szCs w:val="24"/>
        </w:rPr>
        <w:t xml:space="preserve"> for items that are not available from CHESS, market research analysis, or other rationale for not using CHESS.  The CHESS website located at http://chess.army.mil provides a complete list of CHESS contracts as well as information concerning ITAS Approval and CHESS S</w:t>
      </w:r>
      <w:r w:rsidR="00020F87">
        <w:rPr>
          <w:rFonts w:ascii="Times New Roman" w:eastAsia="Times New Roman" w:hAnsi="Times New Roman" w:cs="Times New Roman"/>
          <w:color w:val="000000"/>
          <w:sz w:val="24"/>
          <w:szCs w:val="24"/>
        </w:rPr>
        <w:t>o</w:t>
      </w:r>
      <w:r w:rsidRPr="00470E1A">
        <w:rPr>
          <w:rFonts w:ascii="Times New Roman" w:eastAsia="Times New Roman" w:hAnsi="Times New Roman" w:cs="Times New Roman"/>
          <w:color w:val="000000"/>
          <w:sz w:val="24"/>
          <w:szCs w:val="24"/>
        </w:rPr>
        <w:t>NAs.  The ITAS Approval website is located at </w:t>
      </w:r>
      <w:hyperlink r:id="rId21" w:history="1">
        <w:r w:rsidRPr="00470E1A">
          <w:rPr>
            <w:rFonts w:ascii="Times New Roman" w:eastAsia="Times New Roman" w:hAnsi="Times New Roman" w:cs="Times New Roman"/>
            <w:color w:val="0072C6"/>
            <w:sz w:val="24"/>
            <w:szCs w:val="24"/>
          </w:rPr>
          <w:t>https://cprobe.army.mil/enterprise-portal/web/itas/home</w:t>
        </w:r>
      </w:hyperlink>
      <w:r w:rsidRPr="00470E1A">
        <w:rPr>
          <w:rFonts w:ascii="Times New Roman" w:eastAsia="Times New Roman" w:hAnsi="Times New Roman" w:cs="Times New Roman"/>
          <w:color w:val="0072C6"/>
          <w:sz w:val="24"/>
          <w:szCs w:val="24"/>
        </w:rPr>
        <w:t>.</w:t>
      </w:r>
    </w:p>
    <w:p w14:paraId="51981657" w14:textId="52E298AC" w:rsidR="00C27429" w:rsidRDefault="00470E1A" w:rsidP="00470E1A">
      <w:pPr>
        <w:spacing w:after="240" w:line="276" w:lineRule="atLeast"/>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            (</w:t>
      </w:r>
      <w:r w:rsidR="002E2B30">
        <w:rPr>
          <w:rFonts w:ascii="Times New Roman" w:eastAsia="Times New Roman" w:hAnsi="Times New Roman" w:cs="Times New Roman"/>
          <w:color w:val="000000"/>
          <w:sz w:val="24"/>
          <w:szCs w:val="24"/>
        </w:rPr>
        <w:t>3</w:t>
      </w:r>
      <w:r w:rsidRPr="00470E1A">
        <w:rPr>
          <w:rFonts w:ascii="Times New Roman" w:eastAsia="Times New Roman" w:hAnsi="Times New Roman" w:cs="Times New Roman"/>
          <w:color w:val="000000"/>
          <w:sz w:val="24"/>
          <w:szCs w:val="24"/>
        </w:rPr>
        <w:t xml:space="preserve">)  If a services requirement includes any IT hardware and/or software, the Contracting </w:t>
      </w:r>
      <w:ins w:id="28" w:author="Jordan, Amanda C CIV USARMY HQDA ASA ALT (USA)" w:date="2024-09-04T11:00:00Z">
        <w:r w:rsidR="00BC3DD0">
          <w:rPr>
            <w:rFonts w:ascii="Times New Roman" w:eastAsia="Times New Roman" w:hAnsi="Times New Roman" w:cs="Times New Roman"/>
            <w:color w:val="000000"/>
            <w:sz w:val="24"/>
            <w:szCs w:val="24"/>
          </w:rPr>
          <w:t>o</w:t>
        </w:r>
      </w:ins>
      <w:del w:id="29" w:author="Jordan, Amanda C CIV USARMY HQDA ASA ALT (USA)" w:date="2024-09-04T11:00:00Z">
        <w:r w:rsidRPr="00470E1A" w:rsidDel="00BC3DD0">
          <w:rPr>
            <w:rFonts w:ascii="Times New Roman" w:eastAsia="Times New Roman" w:hAnsi="Times New Roman" w:cs="Times New Roman"/>
            <w:color w:val="000000"/>
            <w:sz w:val="24"/>
            <w:szCs w:val="24"/>
          </w:rPr>
          <w:delText>O</w:delText>
        </w:r>
      </w:del>
      <w:r w:rsidRPr="00470E1A">
        <w:rPr>
          <w:rFonts w:ascii="Times New Roman" w:eastAsia="Times New Roman" w:hAnsi="Times New Roman" w:cs="Times New Roman"/>
          <w:color w:val="000000"/>
          <w:sz w:val="24"/>
          <w:szCs w:val="24"/>
        </w:rPr>
        <w:t>fficer must ensure solicitations and contract vehicles include the requirement to purchase through the J/ELA, DoD ESI agreements, and/or CHESS contracts.  If a services requirement includes non-CHESS IT hardware or software, personnel must secure an Army DCS, G-6 approved ITAS Approval for the non-CHESS IT hardware and software per paragraph (a)(2) in this section.  The procurement package and contract file documentation requirements of paragraph (a)(2) apply to hardware and software purchased as part of IT services requirements.</w:t>
      </w:r>
    </w:p>
    <w:p w14:paraId="2D3DB70B" w14:textId="3A895B6C" w:rsidR="00C27429" w:rsidRPr="003F24D6" w:rsidRDefault="00C27429" w:rsidP="00C27429">
      <w:pPr>
        <w:spacing w:after="240" w:line="242" w:lineRule="atLeast"/>
        <w:ind w:firstLine="720"/>
        <w:rPr>
          <w:rFonts w:ascii="Times New Roman" w:eastAsia="Times New Roman" w:hAnsi="Times New Roman" w:cs="Times New Roman"/>
          <w:color w:val="000000"/>
          <w:sz w:val="24"/>
          <w:szCs w:val="24"/>
        </w:rPr>
      </w:pPr>
      <w:r w:rsidRPr="003F24D6">
        <w:rPr>
          <w:rFonts w:ascii="Times New Roman" w:eastAsia="Times New Roman" w:hAnsi="Times New Roman" w:cs="Times New Roman"/>
          <w:color w:val="000000"/>
          <w:sz w:val="24"/>
          <w:szCs w:val="24"/>
        </w:rPr>
        <w:t>(</w:t>
      </w:r>
      <w:r w:rsidR="002E2B30">
        <w:rPr>
          <w:rFonts w:ascii="Times New Roman" w:eastAsia="Times New Roman" w:hAnsi="Times New Roman" w:cs="Times New Roman"/>
          <w:color w:val="000000"/>
          <w:sz w:val="24"/>
          <w:szCs w:val="24"/>
        </w:rPr>
        <w:t>4</w:t>
      </w:r>
      <w:r w:rsidRPr="003F24D6">
        <w:rPr>
          <w:rFonts w:ascii="Times New Roman" w:eastAsia="Times New Roman" w:hAnsi="Times New Roman" w:cs="Times New Roman"/>
          <w:color w:val="000000"/>
          <w:sz w:val="24"/>
          <w:szCs w:val="24"/>
        </w:rPr>
        <w:t xml:space="preserve">) </w:t>
      </w:r>
      <w:r w:rsidRPr="00EF631D">
        <w:rPr>
          <w:rFonts w:ascii="Times New Roman" w:hAnsi="Times New Roman" w:cs="Times New Roman"/>
          <w:i/>
          <w:iCs/>
          <w:sz w:val="24"/>
          <w:szCs w:val="24"/>
        </w:rPr>
        <w:t>Ex</w:t>
      </w:r>
      <w:r w:rsidR="002A1897">
        <w:rPr>
          <w:rFonts w:ascii="Times New Roman" w:hAnsi="Times New Roman" w:cs="Times New Roman"/>
          <w:i/>
          <w:iCs/>
          <w:sz w:val="24"/>
          <w:szCs w:val="24"/>
        </w:rPr>
        <w:t>ce</w:t>
      </w:r>
      <w:r w:rsidRPr="00EF631D">
        <w:rPr>
          <w:rFonts w:ascii="Times New Roman" w:hAnsi="Times New Roman" w:cs="Times New Roman"/>
          <w:i/>
          <w:iCs/>
          <w:sz w:val="24"/>
          <w:szCs w:val="24"/>
        </w:rPr>
        <w:t>ptions</w:t>
      </w:r>
      <w:r w:rsidR="006C23CE">
        <w:rPr>
          <w:rFonts w:ascii="Times New Roman" w:hAnsi="Times New Roman" w:cs="Times New Roman"/>
          <w:sz w:val="24"/>
          <w:szCs w:val="24"/>
        </w:rPr>
        <w:t>.</w:t>
      </w:r>
    </w:p>
    <w:p w14:paraId="33A3DE97" w14:textId="4BF059E1" w:rsidR="00C27429" w:rsidRDefault="002E2B30" w:rsidP="002E2B30">
      <w:pPr>
        <w:pStyle w:val="Default"/>
        <w:rPr>
          <w:rFonts w:ascii="Times New Roman" w:hAnsi="Times New Roman" w:cs="Times New Roman"/>
        </w:rPr>
      </w:pPr>
      <w:r>
        <w:rPr>
          <w:rFonts w:ascii="Times New Roman" w:hAnsi="Times New Roman" w:cs="Times New Roman"/>
        </w:rPr>
        <w:t xml:space="preserve">                          (i)  </w:t>
      </w:r>
      <w:r w:rsidR="00C27429" w:rsidRPr="003F24D6">
        <w:rPr>
          <w:rFonts w:ascii="Times New Roman" w:hAnsi="Times New Roman" w:cs="Times New Roman"/>
        </w:rPr>
        <w:t>IT embedded in weapons systems.</w:t>
      </w:r>
    </w:p>
    <w:p w14:paraId="2CB6E891" w14:textId="77777777" w:rsidR="00D930EF" w:rsidRDefault="00D930EF" w:rsidP="002E2B30">
      <w:pPr>
        <w:pStyle w:val="Default"/>
        <w:rPr>
          <w:rFonts w:ascii="Times New Roman" w:hAnsi="Times New Roman" w:cs="Times New Roman"/>
        </w:rPr>
      </w:pPr>
    </w:p>
    <w:p w14:paraId="1F3C5386" w14:textId="04C0C888" w:rsidR="00D930EF" w:rsidRDefault="002E2B30" w:rsidP="002E2B30">
      <w:pPr>
        <w:pStyle w:val="Default"/>
        <w:tabs>
          <w:tab w:val="left" w:pos="1170"/>
        </w:tabs>
        <w:rPr>
          <w:rFonts w:ascii="Times New Roman" w:hAnsi="Times New Roman" w:cs="Times New Roman"/>
        </w:rPr>
      </w:pPr>
      <w:r>
        <w:rPr>
          <w:rFonts w:ascii="Times New Roman" w:hAnsi="Times New Roman" w:cs="Times New Roman"/>
        </w:rPr>
        <w:t xml:space="preserve">                         (ii)  </w:t>
      </w:r>
      <w:r w:rsidR="00C27429" w:rsidRPr="003F24D6">
        <w:rPr>
          <w:rFonts w:ascii="Times New Roman" w:hAnsi="Times New Roman" w:cs="Times New Roman"/>
        </w:rPr>
        <w:t>Purchases of peripheral electronic supplies for IT equipment (for example, keyboards, mice, webcams, compact disks, cables or cords, and so forth) up to $500 per purchase of supplies (not per item). GPC rules regarding split purchases still apply.</w:t>
      </w:r>
    </w:p>
    <w:p w14:paraId="5FBC8C1E" w14:textId="201F3C3A" w:rsidR="00C27429" w:rsidRDefault="002E2B30" w:rsidP="002E2B30">
      <w:pPr>
        <w:pStyle w:val="Default"/>
        <w:tabs>
          <w:tab w:val="left" w:pos="1170"/>
        </w:tabs>
        <w:rPr>
          <w:rFonts w:ascii="Times New Roman" w:eastAsia="Times New Roman" w:hAnsi="Times New Roman" w:cs="Times New Roman"/>
          <w:color w:val="000000" w:themeColor="text1"/>
        </w:rPr>
      </w:pPr>
      <w:r>
        <w:rPr>
          <w:rFonts w:ascii="Times New Roman" w:hAnsi="Times New Roman" w:cs="Times New Roman"/>
        </w:rPr>
        <w:t xml:space="preserve">                         (iii)  </w:t>
      </w:r>
      <w:r w:rsidR="00C27429" w:rsidRPr="009F4F0B">
        <w:rPr>
          <w:rFonts w:ascii="Times New Roman" w:eastAsia="Times New Roman" w:hAnsi="Times New Roman" w:cs="Times New Roman"/>
          <w:color w:val="000000" w:themeColor="text1"/>
        </w:rPr>
        <w:t xml:space="preserve">Contracting </w:t>
      </w:r>
      <w:ins w:id="30" w:author="Jordan, Amanda C CIV USARMY HQDA ASA ALT (USA)" w:date="2024-09-04T11:00:00Z">
        <w:r w:rsidR="00BC3DD0">
          <w:rPr>
            <w:rFonts w:ascii="Times New Roman" w:eastAsia="Times New Roman" w:hAnsi="Times New Roman" w:cs="Times New Roman"/>
            <w:color w:val="000000" w:themeColor="text1"/>
          </w:rPr>
          <w:t>o</w:t>
        </w:r>
      </w:ins>
      <w:del w:id="31" w:author="Jordan, Amanda C CIV USARMY HQDA ASA ALT (USA)" w:date="2024-09-04T11:00:00Z">
        <w:r w:rsidR="00C27429" w:rsidRPr="009F4F0B" w:rsidDel="00BC3DD0">
          <w:rPr>
            <w:rFonts w:ascii="Times New Roman" w:eastAsia="Times New Roman" w:hAnsi="Times New Roman" w:cs="Times New Roman"/>
            <w:color w:val="000000" w:themeColor="text1"/>
          </w:rPr>
          <w:delText>O</w:delText>
        </w:r>
      </w:del>
      <w:r w:rsidR="00C27429" w:rsidRPr="009F4F0B">
        <w:rPr>
          <w:rFonts w:ascii="Times New Roman" w:eastAsia="Times New Roman" w:hAnsi="Times New Roman" w:cs="Times New Roman"/>
          <w:color w:val="000000" w:themeColor="text1"/>
        </w:rPr>
        <w:t xml:space="preserve">fficers may purchase commercial </w:t>
      </w:r>
      <w:r w:rsidR="00AA686B" w:rsidRPr="009F4F0B">
        <w:rPr>
          <w:rFonts w:ascii="Times New Roman" w:eastAsia="Times New Roman" w:hAnsi="Times New Roman" w:cs="Times New Roman"/>
          <w:color w:val="000000" w:themeColor="text1"/>
        </w:rPr>
        <w:t xml:space="preserve">IT services </w:t>
      </w:r>
      <w:r w:rsidR="00C27429" w:rsidRPr="009F4F0B">
        <w:rPr>
          <w:rFonts w:ascii="Times New Roman" w:eastAsia="Times New Roman" w:hAnsi="Times New Roman" w:cs="Times New Roman"/>
          <w:color w:val="000000" w:themeColor="text1"/>
        </w:rPr>
        <w:t xml:space="preserve">outside of the CHESS contracts, for procurements in support of Non-Program Executive Officer (PEO)/Project Manager (PM) managed National Intelligence Program (NIP) or Military Intelligence Program </w:t>
      </w:r>
      <w:r w:rsidR="00C27429" w:rsidRPr="009F4F0B">
        <w:rPr>
          <w:rFonts w:ascii="Times New Roman" w:eastAsia="Times New Roman" w:hAnsi="Times New Roman" w:cs="Times New Roman"/>
          <w:color w:val="000000" w:themeColor="text1"/>
        </w:rPr>
        <w:lastRenderedPageBreak/>
        <w:t>(MIP) systems (Non-PEO/PM managed NIP or MIP will be requested using the Army G-2 Army Request for Information Technology–Military Intelligence (ARFIT-MI)).</w:t>
      </w:r>
    </w:p>
    <w:p w14:paraId="5F27AFA1" w14:textId="77777777" w:rsidR="00D930EF" w:rsidRPr="009F4F0B" w:rsidRDefault="00D930EF" w:rsidP="002E2B30">
      <w:pPr>
        <w:pStyle w:val="Default"/>
        <w:tabs>
          <w:tab w:val="left" w:pos="1170"/>
        </w:tabs>
        <w:rPr>
          <w:rFonts w:ascii="Times New Roman" w:hAnsi="Times New Roman" w:cs="Times New Roman"/>
          <w:color w:val="000000" w:themeColor="text1"/>
        </w:rPr>
      </w:pPr>
    </w:p>
    <w:p w14:paraId="4EE9C3EA" w14:textId="4F4475D0" w:rsidR="006C23CE" w:rsidRDefault="002E2B30" w:rsidP="002E2B30">
      <w:pPr>
        <w:pStyle w:val="Default"/>
        <w:tabs>
          <w:tab w:val="left" w:pos="1170"/>
        </w:tabs>
        <w:rPr>
          <w:rFonts w:ascii="Times New Roman" w:eastAsia="Times New Roman" w:hAnsi="Times New Roman" w:cs="Times New Roman"/>
          <w:color w:val="000000" w:themeColor="text1"/>
        </w:rPr>
      </w:pPr>
      <w:r w:rsidRPr="009F4F0B">
        <w:rPr>
          <w:rFonts w:ascii="Times New Roman" w:eastAsia="Times New Roman" w:hAnsi="Times New Roman" w:cs="Times New Roman"/>
          <w:color w:val="000000" w:themeColor="text1"/>
        </w:rPr>
        <w:t xml:space="preserve">                          (iv)  </w:t>
      </w:r>
      <w:r w:rsidR="00C27429" w:rsidRPr="009F4F0B">
        <w:rPr>
          <w:rFonts w:ascii="Times New Roman" w:eastAsia="Times New Roman" w:hAnsi="Times New Roman" w:cs="Times New Roman"/>
          <w:color w:val="000000" w:themeColor="text1"/>
        </w:rPr>
        <w:t>The Product Lead, Common Hardware Systems (</w:t>
      </w:r>
      <w:proofErr w:type="spellStart"/>
      <w:r w:rsidR="00C27429" w:rsidRPr="009F4F0B">
        <w:rPr>
          <w:rFonts w:ascii="Times New Roman" w:eastAsia="Times New Roman" w:hAnsi="Times New Roman" w:cs="Times New Roman"/>
          <w:color w:val="000000" w:themeColor="text1"/>
        </w:rPr>
        <w:t>PdL</w:t>
      </w:r>
      <w:proofErr w:type="spellEnd"/>
      <w:r w:rsidR="00C27429" w:rsidRPr="009F4F0B">
        <w:rPr>
          <w:rFonts w:ascii="Times New Roman" w:eastAsia="Times New Roman" w:hAnsi="Times New Roman" w:cs="Times New Roman"/>
          <w:color w:val="000000" w:themeColor="text1"/>
        </w:rPr>
        <w:t xml:space="preserve"> CHS) coordinates across the Army’s computing environments and tactical program offices to modify commercially available off-the-shelf IT to meet specific program requirements for transport or ruggedization, to ensure configuration and end of life management.  Organizations that receive written authorization from </w:t>
      </w:r>
      <w:proofErr w:type="spellStart"/>
      <w:r w:rsidR="00C27429" w:rsidRPr="009F4F0B">
        <w:rPr>
          <w:rFonts w:ascii="Times New Roman" w:eastAsia="Times New Roman" w:hAnsi="Times New Roman" w:cs="Times New Roman"/>
          <w:color w:val="000000" w:themeColor="text1"/>
        </w:rPr>
        <w:t>PdL</w:t>
      </w:r>
      <w:proofErr w:type="spellEnd"/>
      <w:r w:rsidR="00C27429" w:rsidRPr="009F4F0B">
        <w:rPr>
          <w:rFonts w:ascii="Times New Roman" w:eastAsia="Times New Roman" w:hAnsi="Times New Roman" w:cs="Times New Roman"/>
          <w:color w:val="000000" w:themeColor="text1"/>
        </w:rPr>
        <w:t xml:space="preserve"> CHS to use a CHS contract are exempt from the requirement to obtain a CHESS </w:t>
      </w:r>
      <w:proofErr w:type="spellStart"/>
      <w:r w:rsidR="00C27429" w:rsidRPr="009F4F0B">
        <w:rPr>
          <w:rFonts w:ascii="Times New Roman" w:eastAsia="Times New Roman" w:hAnsi="Times New Roman" w:cs="Times New Roman"/>
          <w:color w:val="000000" w:themeColor="text1"/>
        </w:rPr>
        <w:t>SoNA</w:t>
      </w:r>
      <w:proofErr w:type="spellEnd"/>
      <w:r w:rsidR="00C27429" w:rsidRPr="009F4F0B">
        <w:rPr>
          <w:rFonts w:ascii="Times New Roman" w:eastAsia="Times New Roman" w:hAnsi="Times New Roman" w:cs="Times New Roman"/>
          <w:color w:val="000000" w:themeColor="text1"/>
        </w:rPr>
        <w:t xml:space="preserve">.  In such circumstances, requiring activities will provide </w:t>
      </w:r>
      <w:proofErr w:type="spellStart"/>
      <w:r w:rsidR="00C27429" w:rsidRPr="009F4F0B">
        <w:rPr>
          <w:rFonts w:ascii="Times New Roman" w:eastAsia="Times New Roman" w:hAnsi="Times New Roman" w:cs="Times New Roman"/>
          <w:color w:val="000000" w:themeColor="text1"/>
        </w:rPr>
        <w:t>PdL</w:t>
      </w:r>
      <w:proofErr w:type="spellEnd"/>
      <w:r w:rsidR="00C27429" w:rsidRPr="009F4F0B">
        <w:rPr>
          <w:rFonts w:ascii="Times New Roman" w:eastAsia="Times New Roman" w:hAnsi="Times New Roman" w:cs="Times New Roman"/>
          <w:color w:val="000000" w:themeColor="text1"/>
        </w:rPr>
        <w:t xml:space="preserve"> CHS’s written authorization to the </w:t>
      </w:r>
      <w:ins w:id="32" w:author="Jordan, Amanda C CIV USARMY HQDA ASA ALT (USA)" w:date="2024-09-04T11:00:00Z">
        <w:r w:rsidR="00BC3DD0">
          <w:rPr>
            <w:rFonts w:ascii="Times New Roman" w:eastAsia="Times New Roman" w:hAnsi="Times New Roman" w:cs="Times New Roman"/>
            <w:color w:val="000000" w:themeColor="text1"/>
          </w:rPr>
          <w:t>C</w:t>
        </w:r>
      </w:ins>
      <w:del w:id="33" w:author="Jordan, Amanda C CIV USARMY HQDA ASA ALT (USA)" w:date="2024-09-04T11:00:00Z">
        <w:r w:rsidR="00C27429" w:rsidRPr="009F4F0B" w:rsidDel="00BC3DD0">
          <w:rPr>
            <w:rFonts w:ascii="Times New Roman" w:eastAsia="Times New Roman" w:hAnsi="Times New Roman" w:cs="Times New Roman"/>
            <w:color w:val="000000" w:themeColor="text1"/>
          </w:rPr>
          <w:delText>c</w:delText>
        </w:r>
      </w:del>
      <w:r w:rsidR="00C27429" w:rsidRPr="009F4F0B">
        <w:rPr>
          <w:rFonts w:ascii="Times New Roman" w:eastAsia="Times New Roman" w:hAnsi="Times New Roman" w:cs="Times New Roman"/>
          <w:color w:val="000000" w:themeColor="text1"/>
        </w:rPr>
        <w:t xml:space="preserve">ontracting officer as part of the procurement package.  Contracting </w:t>
      </w:r>
      <w:ins w:id="34" w:author="Jordan, Amanda C CIV USARMY HQDA ASA ALT (USA)" w:date="2024-09-04T11:00:00Z">
        <w:r w:rsidR="00BC3DD0">
          <w:rPr>
            <w:rFonts w:ascii="Times New Roman" w:eastAsia="Times New Roman" w:hAnsi="Times New Roman" w:cs="Times New Roman"/>
            <w:color w:val="000000" w:themeColor="text1"/>
          </w:rPr>
          <w:t>o</w:t>
        </w:r>
      </w:ins>
      <w:del w:id="35" w:author="Jordan, Amanda C CIV USARMY HQDA ASA ALT (USA)" w:date="2024-09-04T11:00:00Z">
        <w:r w:rsidR="00C27429" w:rsidRPr="009F4F0B" w:rsidDel="00BC3DD0">
          <w:rPr>
            <w:rFonts w:ascii="Times New Roman" w:eastAsia="Times New Roman" w:hAnsi="Times New Roman" w:cs="Times New Roman"/>
            <w:color w:val="000000" w:themeColor="text1"/>
          </w:rPr>
          <w:delText>O</w:delText>
        </w:r>
      </w:del>
      <w:r w:rsidR="00C27429" w:rsidRPr="009F4F0B">
        <w:rPr>
          <w:rFonts w:ascii="Times New Roman" w:eastAsia="Times New Roman" w:hAnsi="Times New Roman" w:cs="Times New Roman"/>
          <w:color w:val="000000" w:themeColor="text1"/>
        </w:rPr>
        <w:t>fficers shall place the written authorization in the contract file.</w:t>
      </w:r>
    </w:p>
    <w:p w14:paraId="35A7C873" w14:textId="77777777" w:rsidR="00D930EF" w:rsidRPr="009F4F0B" w:rsidRDefault="00D930EF" w:rsidP="002E2B30">
      <w:pPr>
        <w:pStyle w:val="Default"/>
        <w:tabs>
          <w:tab w:val="left" w:pos="1170"/>
        </w:tabs>
        <w:rPr>
          <w:rFonts w:ascii="Times New Roman" w:hAnsi="Times New Roman" w:cs="Times New Roman"/>
          <w:color w:val="000000" w:themeColor="text1"/>
        </w:rPr>
      </w:pPr>
    </w:p>
    <w:p w14:paraId="0B24707B" w14:textId="1F77AEA3" w:rsidR="00F578B9" w:rsidRDefault="002E2B30" w:rsidP="00F578B9">
      <w:pPr>
        <w:pStyle w:val="Default"/>
        <w:tabs>
          <w:tab w:val="left" w:pos="1170"/>
        </w:tabs>
        <w:rPr>
          <w:rFonts w:ascii="Times New Roman" w:hAnsi="Times New Roman" w:cs="Times New Roman"/>
        </w:rPr>
      </w:pPr>
      <w:r>
        <w:rPr>
          <w:rFonts w:ascii="Times New Roman" w:hAnsi="Times New Roman" w:cs="Times New Roman"/>
        </w:rPr>
        <w:t xml:space="preserve">                           (v) </w:t>
      </w:r>
      <w:r w:rsidR="00C27429" w:rsidRPr="006C23CE">
        <w:rPr>
          <w:rFonts w:ascii="Times New Roman" w:hAnsi="Times New Roman" w:cs="Times New Roman"/>
        </w:rPr>
        <w:t>CHESS exemptions. The following are exempt from both the mandatory use of CHESS and the requirement to submit a statement of non-availability (</w:t>
      </w:r>
      <w:proofErr w:type="spellStart"/>
      <w:r w:rsidR="00C27429" w:rsidRPr="006C23CE">
        <w:rPr>
          <w:rFonts w:ascii="Times New Roman" w:hAnsi="Times New Roman" w:cs="Times New Roman"/>
        </w:rPr>
        <w:t>SoNA</w:t>
      </w:r>
      <w:proofErr w:type="spellEnd"/>
      <w:r w:rsidR="00C27429" w:rsidRPr="006C23CE">
        <w:rPr>
          <w:rFonts w:ascii="Times New Roman" w:hAnsi="Times New Roman" w:cs="Times New Roman"/>
        </w:rPr>
        <w:t>) for obtaining ITAS approval to procure IT outside of CHESS—</w:t>
      </w:r>
    </w:p>
    <w:p w14:paraId="79EE5FD7" w14:textId="77777777" w:rsidR="00D930EF" w:rsidRDefault="00D930EF" w:rsidP="00F578B9">
      <w:pPr>
        <w:pStyle w:val="Default"/>
        <w:tabs>
          <w:tab w:val="left" w:pos="1170"/>
        </w:tabs>
        <w:rPr>
          <w:rFonts w:ascii="Times New Roman" w:hAnsi="Times New Roman" w:cs="Times New Roman"/>
        </w:rPr>
      </w:pPr>
    </w:p>
    <w:p w14:paraId="2402C2DD" w14:textId="4D737449" w:rsidR="002E2B30" w:rsidRDefault="002E2B30" w:rsidP="00F578B9">
      <w:pPr>
        <w:pStyle w:val="Default"/>
        <w:tabs>
          <w:tab w:val="left" w:pos="1170"/>
        </w:tabs>
        <w:rPr>
          <w:rFonts w:ascii="Times New Roman" w:hAnsi="Times New Roman" w:cs="Times New Roman"/>
        </w:rPr>
      </w:pPr>
      <w:r>
        <w:rPr>
          <w:rFonts w:ascii="Times New Roman" w:hAnsi="Times New Roman" w:cs="Times New Roman"/>
        </w:rPr>
        <w:t xml:space="preserve">                                   </w:t>
      </w:r>
      <w:r w:rsidR="00A55D63">
        <w:rPr>
          <w:rFonts w:ascii="Times New Roman" w:hAnsi="Times New Roman" w:cs="Times New Roman"/>
        </w:rPr>
        <w:tab/>
      </w:r>
      <w:r>
        <w:rPr>
          <w:rFonts w:ascii="Times New Roman" w:hAnsi="Times New Roman" w:cs="Times New Roman"/>
        </w:rPr>
        <w:t xml:space="preserve">(A) </w:t>
      </w:r>
      <w:r w:rsidR="00C27429" w:rsidRPr="00E46E3D">
        <w:rPr>
          <w:rFonts w:ascii="Times New Roman" w:hAnsi="Times New Roman" w:cs="Times New Roman"/>
        </w:rPr>
        <w:t xml:space="preserve">Commercially developed IT offered to the Army’s accredited institutions of higher education at a price discount more </w:t>
      </w:r>
      <w:r w:rsidR="00C27429" w:rsidRPr="002E2B30">
        <w:rPr>
          <w:rFonts w:ascii="Times New Roman" w:hAnsi="Times New Roman" w:cs="Times New Roman"/>
        </w:rPr>
        <w:t xml:space="preserve">favorable for the Army than prices available through CHESS. </w:t>
      </w:r>
    </w:p>
    <w:p w14:paraId="63D05BCC" w14:textId="77777777" w:rsidR="00D930EF" w:rsidRPr="002E2B30" w:rsidRDefault="00D930EF" w:rsidP="00F578B9">
      <w:pPr>
        <w:pStyle w:val="Default"/>
        <w:tabs>
          <w:tab w:val="left" w:pos="1170"/>
        </w:tabs>
        <w:rPr>
          <w:rFonts w:ascii="Times New Roman" w:hAnsi="Times New Roman" w:cs="Times New Roman"/>
        </w:rPr>
      </w:pPr>
    </w:p>
    <w:p w14:paraId="0E855C97" w14:textId="614102E3" w:rsidR="00C27429" w:rsidRDefault="002E2B30" w:rsidP="002E2B30">
      <w:pPr>
        <w:pStyle w:val="Default"/>
        <w:tabs>
          <w:tab w:val="left" w:pos="1080"/>
        </w:tabs>
        <w:rPr>
          <w:rFonts w:ascii="Times New Roman" w:hAnsi="Times New Roman" w:cs="Times New Roman"/>
        </w:rPr>
      </w:pPr>
      <w:r>
        <w:rPr>
          <w:rFonts w:ascii="Times New Roman" w:hAnsi="Times New Roman" w:cs="Times New Roman"/>
        </w:rPr>
        <w:t xml:space="preserve">                                   </w:t>
      </w:r>
      <w:r w:rsidR="00A55D63">
        <w:rPr>
          <w:rFonts w:ascii="Times New Roman" w:hAnsi="Times New Roman" w:cs="Times New Roman"/>
        </w:rPr>
        <w:tab/>
      </w:r>
      <w:r>
        <w:rPr>
          <w:rFonts w:ascii="Times New Roman" w:hAnsi="Times New Roman" w:cs="Times New Roman"/>
        </w:rPr>
        <w:t xml:space="preserve">(B) </w:t>
      </w:r>
      <w:r w:rsidR="00C27429" w:rsidRPr="00E46E3D">
        <w:rPr>
          <w:rFonts w:ascii="Times New Roman" w:hAnsi="Times New Roman" w:cs="Times New Roman"/>
        </w:rPr>
        <w:t xml:space="preserve">Procurements of government off-the-shelf information technology (GOTS IT) as defined by the Committee on National </w:t>
      </w:r>
      <w:r w:rsidR="00C27429" w:rsidRPr="002E2B30">
        <w:rPr>
          <w:rFonts w:ascii="Times New Roman" w:hAnsi="Times New Roman" w:cs="Times New Roman"/>
        </w:rPr>
        <w:t>Security Systems: software and hardware developed by the technical staff of a U.S. Government organization for use by the Government. GOTS IT sales and distribution are controlled by the Government. GOTS IT is both commercially unavailable to the public and unavailable via CHESS.</w:t>
      </w:r>
    </w:p>
    <w:p w14:paraId="491CAD06" w14:textId="77777777" w:rsidR="00D930EF" w:rsidRDefault="00D930EF" w:rsidP="002E2B30">
      <w:pPr>
        <w:pStyle w:val="Default"/>
        <w:tabs>
          <w:tab w:val="left" w:pos="1080"/>
        </w:tabs>
        <w:rPr>
          <w:rFonts w:ascii="Times New Roman" w:hAnsi="Times New Roman" w:cs="Times New Roman"/>
        </w:rPr>
      </w:pPr>
    </w:p>
    <w:p w14:paraId="59AD5F59" w14:textId="77875D92" w:rsidR="00706032" w:rsidRDefault="00706032" w:rsidP="002E2B30">
      <w:pPr>
        <w:pStyle w:val="Default"/>
        <w:tabs>
          <w:tab w:val="left" w:pos="1080"/>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A55D63">
        <w:rPr>
          <w:rFonts w:ascii="Times New Roman" w:hAnsi="Times New Roman" w:cs="Times New Roman"/>
        </w:rPr>
        <w:tab/>
      </w:r>
      <w:r>
        <w:rPr>
          <w:rFonts w:ascii="Times New Roman" w:hAnsi="Times New Roman" w:cs="Times New Roman"/>
        </w:rPr>
        <w:t xml:space="preserve">(C) </w:t>
      </w:r>
      <w:r w:rsidR="008A2D49">
        <w:rPr>
          <w:rFonts w:ascii="Times New Roman" w:hAnsi="Times New Roman" w:cs="Times New Roman"/>
        </w:rPr>
        <w:t>Procurement of all cloud services, software development, and continu</w:t>
      </w:r>
      <w:r w:rsidR="0087033C">
        <w:rPr>
          <w:rFonts w:ascii="Times New Roman" w:hAnsi="Times New Roman" w:cs="Times New Roman"/>
        </w:rPr>
        <w:t xml:space="preserve">ous software evolution service-type contracts (e.g., labor). </w:t>
      </w:r>
    </w:p>
    <w:p w14:paraId="01C776E3" w14:textId="77777777" w:rsidR="0072643D" w:rsidRDefault="0072643D" w:rsidP="002E2B30">
      <w:pPr>
        <w:pStyle w:val="Default"/>
        <w:tabs>
          <w:tab w:val="left" w:pos="1080"/>
        </w:tabs>
        <w:rPr>
          <w:rFonts w:ascii="Times New Roman" w:hAnsi="Times New Roman" w:cs="Times New Roman"/>
        </w:rPr>
      </w:pPr>
    </w:p>
    <w:p w14:paraId="02893B58" w14:textId="1DD8B154" w:rsidR="00B7400A" w:rsidRDefault="00B7400A" w:rsidP="00B7400A">
      <w:pPr>
        <w:pStyle w:val="Default"/>
        <w:ind w:firstLine="2160"/>
        <w:rPr>
          <w:rFonts w:ascii="Times New Roman" w:hAnsi="Times New Roman" w:cs="Times New Roman"/>
          <w:shd w:val="clear" w:color="auto" w:fill="FFFFFF"/>
        </w:rPr>
      </w:pPr>
      <w:r w:rsidRPr="00580636">
        <w:rPr>
          <w:rFonts w:ascii="Times New Roman" w:hAnsi="Times New Roman" w:cs="Times New Roman"/>
        </w:rPr>
        <w:t xml:space="preserve">(D) </w:t>
      </w:r>
      <w:r>
        <w:rPr>
          <w:rFonts w:ascii="Times New Roman" w:eastAsia="Times New Roman" w:hAnsi="Times New Roman" w:cs="Times New Roman"/>
        </w:rPr>
        <w:t>Pursuant to</w:t>
      </w:r>
      <w:r w:rsidRPr="00580636">
        <w:rPr>
          <w:rFonts w:ascii="Times New Roman" w:eastAsia="Times New Roman" w:hAnsi="Times New Roman" w:cs="Times New Roman"/>
        </w:rPr>
        <w:t xml:space="preserve"> DFARS 208.7402(a) </w:t>
      </w:r>
      <w:r w:rsidRPr="00580636">
        <w:rPr>
          <w:rFonts w:ascii="Times New Roman" w:hAnsi="Times New Roman" w:cs="Times New Roman"/>
          <w:shd w:val="clear" w:color="auto" w:fill="FFFFFF"/>
        </w:rPr>
        <w:t xml:space="preserve">Departments and agencies shall fulfill requirements for commercial software and commercial software services, such as software maintenance, in accordance with the DoD Enterprise Software Initiative (ESI) (see </w:t>
      </w:r>
      <w:hyperlink r:id="rId22" w:history="1">
        <w:r w:rsidRPr="00580636">
          <w:rPr>
            <w:rStyle w:val="Hyperlink"/>
            <w:rFonts w:ascii="Times New Roman" w:hAnsi="Times New Roman" w:cs="Times New Roman"/>
            <w:shd w:val="clear" w:color="auto" w:fill="FFFFFF"/>
          </w:rPr>
          <w:t>https://www.esi.mil/</w:t>
        </w:r>
      </w:hyperlink>
      <w:r w:rsidRPr="00580636">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00857622">
        <w:rPr>
          <w:rFonts w:ascii="Times New Roman" w:hAnsi="Times New Roman" w:cs="Times New Roman"/>
          <w:shd w:val="clear" w:color="auto" w:fill="FFFFFF"/>
        </w:rPr>
        <w:t>I</w:t>
      </w:r>
      <w:r>
        <w:rPr>
          <w:rFonts w:ascii="Times New Roman" w:hAnsi="Times New Roman" w:cs="Times New Roman"/>
          <w:shd w:val="clear" w:color="auto" w:fill="FFFFFF"/>
        </w:rPr>
        <w:t>n some cases</w:t>
      </w:r>
      <w:r w:rsidR="00857622">
        <w:rPr>
          <w:rFonts w:ascii="Times New Roman" w:hAnsi="Times New Roman" w:cs="Times New Roman"/>
          <w:shd w:val="clear" w:color="auto" w:fill="FFFFFF"/>
        </w:rPr>
        <w:t>,</w:t>
      </w:r>
      <w:r>
        <w:rPr>
          <w:rFonts w:ascii="Times New Roman" w:hAnsi="Times New Roman" w:cs="Times New Roman"/>
          <w:shd w:val="clear" w:color="auto" w:fill="FFFFFF"/>
        </w:rPr>
        <w:t xml:space="preserve"> DOD ESI will </w:t>
      </w:r>
      <w:r w:rsidR="00454031">
        <w:rPr>
          <w:rFonts w:ascii="Times New Roman" w:hAnsi="Times New Roman" w:cs="Times New Roman"/>
          <w:shd w:val="clear" w:color="auto" w:fill="FFFFFF"/>
        </w:rPr>
        <w:t>direct</w:t>
      </w:r>
      <w:r>
        <w:rPr>
          <w:rFonts w:ascii="Times New Roman" w:hAnsi="Times New Roman" w:cs="Times New Roman"/>
          <w:shd w:val="clear" w:color="auto" w:fill="FFFFFF"/>
        </w:rPr>
        <w:t xml:space="preserve"> the</w:t>
      </w:r>
      <w:r w:rsidR="00454031">
        <w:rPr>
          <w:rFonts w:ascii="Times New Roman" w:hAnsi="Times New Roman" w:cs="Times New Roman"/>
          <w:shd w:val="clear" w:color="auto" w:fill="FFFFFF"/>
        </w:rPr>
        <w:t xml:space="preserve"> use of the</w:t>
      </w:r>
      <w:r>
        <w:rPr>
          <w:rFonts w:ascii="Times New Roman" w:hAnsi="Times New Roman" w:cs="Times New Roman"/>
          <w:shd w:val="clear" w:color="auto" w:fill="FFFFFF"/>
        </w:rPr>
        <w:t xml:space="preserve"> appropriate CHESS contract</w:t>
      </w:r>
      <w:r w:rsidRPr="00580636">
        <w:rPr>
          <w:rFonts w:ascii="Times New Roman" w:hAnsi="Times New Roman" w:cs="Times New Roman"/>
          <w:shd w:val="clear" w:color="auto" w:fill="FFFFFF"/>
        </w:rPr>
        <w:t>.</w:t>
      </w:r>
    </w:p>
    <w:p w14:paraId="68C23A09" w14:textId="77777777" w:rsidR="00B7400A" w:rsidRPr="00580636" w:rsidRDefault="00B7400A" w:rsidP="00B7400A">
      <w:pPr>
        <w:pStyle w:val="Default"/>
        <w:ind w:firstLine="2160"/>
        <w:rPr>
          <w:rFonts w:ascii="Times New Roman" w:hAnsi="Times New Roman" w:cs="Times New Roman"/>
        </w:rPr>
      </w:pPr>
    </w:p>
    <w:p w14:paraId="65B65DFB" w14:textId="77777777" w:rsidR="00B7400A" w:rsidRDefault="00B7400A" w:rsidP="00B7400A">
      <w:pPr>
        <w:pStyle w:val="Default"/>
        <w:ind w:firstLine="2160"/>
        <w:rPr>
          <w:rFonts w:ascii="Times New Roman" w:hAnsi="Times New Roman" w:cs="Times New Roman"/>
        </w:rPr>
      </w:pPr>
      <w:r>
        <w:rPr>
          <w:rFonts w:ascii="Times New Roman" w:hAnsi="Times New Roman" w:cs="Times New Roman"/>
        </w:rPr>
        <w:t>(E)  Printing Services, specifically, m</w:t>
      </w:r>
      <w:r w:rsidRPr="00B54900">
        <w:rPr>
          <w:rFonts w:ascii="Times New Roman" w:hAnsi="Times New Roman" w:cs="Times New Roman"/>
        </w:rPr>
        <w:t>aintenance of installed Government</w:t>
      </w:r>
      <w:r>
        <w:rPr>
          <w:rFonts w:ascii="Times New Roman" w:hAnsi="Times New Roman" w:cs="Times New Roman"/>
        </w:rPr>
        <w:t>-</w:t>
      </w:r>
      <w:r w:rsidRPr="00B54900">
        <w:rPr>
          <w:rFonts w:ascii="Times New Roman" w:hAnsi="Times New Roman" w:cs="Times New Roman"/>
        </w:rPr>
        <w:t>owned or DLA leased printing devices</w:t>
      </w:r>
      <w:r>
        <w:rPr>
          <w:rFonts w:ascii="Times New Roman" w:hAnsi="Times New Roman" w:cs="Times New Roman"/>
        </w:rPr>
        <w:t xml:space="preserve"> t</w:t>
      </w:r>
      <w:r w:rsidRPr="00B54900">
        <w:rPr>
          <w:rFonts w:ascii="Times New Roman" w:hAnsi="Times New Roman" w:cs="Times New Roman"/>
        </w:rPr>
        <w:t>o include repairs</w:t>
      </w:r>
      <w:r>
        <w:rPr>
          <w:rFonts w:ascii="Times New Roman" w:hAnsi="Times New Roman" w:cs="Times New Roman"/>
        </w:rPr>
        <w:t>; and p</w:t>
      </w:r>
      <w:r w:rsidRPr="00B54900">
        <w:rPr>
          <w:rFonts w:ascii="Times New Roman" w:hAnsi="Times New Roman" w:cs="Times New Roman"/>
        </w:rPr>
        <w:t xml:space="preserve">rinting, scanning, and document conversion, </w:t>
      </w:r>
      <w:r>
        <w:rPr>
          <w:rFonts w:ascii="Times New Roman" w:hAnsi="Times New Roman" w:cs="Times New Roman"/>
        </w:rPr>
        <w:t>shall be procured through DLA Document Services using its</w:t>
      </w:r>
      <w:r w:rsidRPr="00E90794">
        <w:t xml:space="preserve"> </w:t>
      </w:r>
      <w:r w:rsidRPr="00E90794">
        <w:rPr>
          <w:rFonts w:ascii="Times New Roman" w:hAnsi="Times New Roman" w:cs="Times New Roman"/>
        </w:rPr>
        <w:t>Equipment Management Solutions Portal (</w:t>
      </w:r>
      <w:hyperlink r:id="rId23" w:history="1">
        <w:r w:rsidRPr="000C4464">
          <w:rPr>
            <w:rStyle w:val="Hyperlink"/>
            <w:rFonts w:ascii="Times New Roman" w:hAnsi="Times New Roman" w:cs="Times New Roman"/>
          </w:rPr>
          <w:t>https://www.public.dacs.dla.mil/ems/ext/</w:t>
        </w:r>
      </w:hyperlink>
      <w:r w:rsidRPr="00E90794">
        <w:rPr>
          <w:rFonts w:ascii="Times New Roman" w:hAnsi="Times New Roman" w:cs="Times New Roman"/>
        </w:rPr>
        <w:t>)</w:t>
      </w:r>
      <w:r>
        <w:rPr>
          <w:rFonts w:ascii="Times New Roman" w:hAnsi="Times New Roman" w:cs="Times New Roman"/>
        </w:rPr>
        <w:t>. If the required service is not available through DLA, an Exception to Policy (ETP) must be issued and the second mandatory source is Army CHESS. If using CHESS, the ITAS submission must include the DLA ETP.</w:t>
      </w:r>
    </w:p>
    <w:p w14:paraId="20405D2D" w14:textId="1D459385" w:rsidR="00B7400A" w:rsidRDefault="00B7400A" w:rsidP="00B7400A">
      <w:pPr>
        <w:pStyle w:val="Default"/>
        <w:numPr>
          <w:ilvl w:val="0"/>
          <w:numId w:val="13"/>
        </w:numPr>
        <w:tabs>
          <w:tab w:val="left" w:pos="3150"/>
          <w:tab w:val="left" w:pos="3240"/>
        </w:tabs>
        <w:ind w:left="0" w:firstLine="2880"/>
        <w:rPr>
          <w:rFonts w:ascii="Times New Roman" w:hAnsi="Times New Roman" w:cs="Times New Roman"/>
        </w:rPr>
      </w:pPr>
      <w:r>
        <w:rPr>
          <w:rFonts w:ascii="Times New Roman" w:hAnsi="Times New Roman" w:cs="Times New Roman"/>
        </w:rPr>
        <w:t xml:space="preserve"> </w:t>
      </w:r>
      <w:r w:rsidRPr="00667ED1">
        <w:rPr>
          <w:rFonts w:ascii="Times New Roman" w:hAnsi="Times New Roman" w:cs="Times New Roman"/>
        </w:rPr>
        <w:t>U</w:t>
      </w:r>
      <w:r>
        <w:rPr>
          <w:rFonts w:ascii="Times New Roman" w:hAnsi="Times New Roman" w:cs="Times New Roman"/>
        </w:rPr>
        <w:t>.</w:t>
      </w:r>
      <w:r w:rsidRPr="00667ED1">
        <w:rPr>
          <w:rFonts w:ascii="Times New Roman" w:hAnsi="Times New Roman" w:cs="Times New Roman"/>
        </w:rPr>
        <w:t>S</w:t>
      </w:r>
      <w:r>
        <w:rPr>
          <w:rFonts w:ascii="Times New Roman" w:hAnsi="Times New Roman" w:cs="Times New Roman"/>
        </w:rPr>
        <w:t>.</w:t>
      </w:r>
      <w:r w:rsidRPr="00667ED1">
        <w:rPr>
          <w:rFonts w:ascii="Times New Roman" w:hAnsi="Times New Roman" w:cs="Times New Roman"/>
        </w:rPr>
        <w:t xml:space="preserve"> Army National Guard (ARNG), U</w:t>
      </w:r>
      <w:r w:rsidR="00FB76C2">
        <w:rPr>
          <w:rFonts w:ascii="Times New Roman" w:hAnsi="Times New Roman" w:cs="Times New Roman"/>
        </w:rPr>
        <w:t>.</w:t>
      </w:r>
      <w:r w:rsidRPr="00667ED1">
        <w:rPr>
          <w:rFonts w:ascii="Times New Roman" w:hAnsi="Times New Roman" w:cs="Times New Roman"/>
        </w:rPr>
        <w:t>S</w:t>
      </w:r>
      <w:r w:rsidR="00FB76C2">
        <w:rPr>
          <w:rFonts w:ascii="Times New Roman" w:hAnsi="Times New Roman" w:cs="Times New Roman"/>
        </w:rPr>
        <w:t>.</w:t>
      </w:r>
      <w:r w:rsidRPr="00667ED1">
        <w:rPr>
          <w:rFonts w:ascii="Times New Roman" w:hAnsi="Times New Roman" w:cs="Times New Roman"/>
        </w:rPr>
        <w:t xml:space="preserve"> Army Reserve (USAR), Army-wide departmental printing and Army Headquarters printing services</w:t>
      </w:r>
      <w:r>
        <w:rPr>
          <w:rFonts w:ascii="Times New Roman" w:hAnsi="Times New Roman" w:cs="Times New Roman"/>
        </w:rPr>
        <w:t xml:space="preserve"> </w:t>
      </w:r>
      <w:r w:rsidRPr="00667ED1">
        <w:rPr>
          <w:rFonts w:ascii="Times New Roman" w:hAnsi="Times New Roman" w:cs="Times New Roman"/>
        </w:rPr>
        <w:t xml:space="preserve">provided by the U.S. Army Print and Media Distribution Center (APMDC), and Army intelligence printers and services acquired under the National Intelligence Program (NIP) or the Military Intelligence </w:t>
      </w:r>
      <w:r w:rsidRPr="00667ED1">
        <w:rPr>
          <w:rFonts w:ascii="Times New Roman" w:hAnsi="Times New Roman" w:cs="Times New Roman"/>
        </w:rPr>
        <w:lastRenderedPageBreak/>
        <w:t xml:space="preserve">Program (MIP) are exempt from the mandatory use of DLA Document Services for printing </w:t>
      </w:r>
      <w:r>
        <w:rPr>
          <w:rFonts w:ascii="Times New Roman" w:hAnsi="Times New Roman" w:cs="Times New Roman"/>
        </w:rPr>
        <w:t>services</w:t>
      </w:r>
      <w:r w:rsidRPr="00667ED1">
        <w:rPr>
          <w:rFonts w:ascii="Times New Roman" w:hAnsi="Times New Roman" w:cs="Times New Roman"/>
        </w:rPr>
        <w:t xml:space="preserve">, however CHESS is still the mandatory source for printing </w:t>
      </w:r>
      <w:r>
        <w:rPr>
          <w:rFonts w:ascii="Times New Roman" w:hAnsi="Times New Roman" w:cs="Times New Roman"/>
        </w:rPr>
        <w:t>services</w:t>
      </w:r>
      <w:r w:rsidRPr="00667ED1">
        <w:rPr>
          <w:rFonts w:ascii="Times New Roman" w:hAnsi="Times New Roman" w:cs="Times New Roman"/>
        </w:rPr>
        <w:t>.</w:t>
      </w:r>
    </w:p>
    <w:p w14:paraId="406AC084" w14:textId="77777777" w:rsidR="00B7400A" w:rsidRDefault="00B7400A" w:rsidP="00B7400A">
      <w:pPr>
        <w:pStyle w:val="Default"/>
        <w:tabs>
          <w:tab w:val="left" w:pos="3150"/>
          <w:tab w:val="left" w:pos="3240"/>
        </w:tabs>
        <w:ind w:left="2880"/>
        <w:rPr>
          <w:rFonts w:ascii="Times New Roman" w:hAnsi="Times New Roman" w:cs="Times New Roman"/>
        </w:rPr>
      </w:pPr>
    </w:p>
    <w:p w14:paraId="60433C8C" w14:textId="77777777" w:rsidR="00B7400A" w:rsidRPr="00EC2AD3" w:rsidRDefault="00B7400A" w:rsidP="00B7400A">
      <w:pPr>
        <w:pStyle w:val="Default"/>
        <w:numPr>
          <w:ilvl w:val="0"/>
          <w:numId w:val="13"/>
        </w:numPr>
        <w:tabs>
          <w:tab w:val="left" w:pos="3330"/>
        </w:tabs>
        <w:ind w:left="0" w:firstLine="2880"/>
        <w:rPr>
          <w:rFonts w:ascii="Times New Roman" w:hAnsi="Times New Roman" w:cs="Times New Roman"/>
        </w:rPr>
      </w:pPr>
      <w:r>
        <w:rPr>
          <w:rFonts w:ascii="Times New Roman" w:hAnsi="Times New Roman" w:cs="Times New Roman"/>
        </w:rPr>
        <w:t>Printing services exempt from this policy include p</w:t>
      </w:r>
      <w:r w:rsidRPr="00EC2AD3">
        <w:rPr>
          <w:rFonts w:ascii="Times New Roman" w:hAnsi="Times New Roman" w:cs="Times New Roman"/>
        </w:rPr>
        <w:t>roducts</w:t>
      </w:r>
      <w:r w:rsidRPr="00EC2AD3">
        <w:t xml:space="preserve"> </w:t>
      </w:r>
      <w:r w:rsidRPr="00EC2AD3">
        <w:rPr>
          <w:rFonts w:ascii="Times New Roman" w:hAnsi="Times New Roman" w:cs="Times New Roman"/>
        </w:rPr>
        <w:t xml:space="preserve">managed by the Army Print and Media Distribution Center (APMDC) such as </w:t>
      </w:r>
      <w:proofErr w:type="spellStart"/>
      <w:r w:rsidRPr="00EC2AD3">
        <w:rPr>
          <w:rFonts w:ascii="Times New Roman" w:hAnsi="Times New Roman" w:cs="Times New Roman"/>
        </w:rPr>
        <w:t>Armywide</w:t>
      </w:r>
      <w:proofErr w:type="spellEnd"/>
      <w:r w:rsidRPr="00EC2AD3">
        <w:rPr>
          <w:rFonts w:ascii="Times New Roman" w:hAnsi="Times New Roman" w:cs="Times New Roman"/>
        </w:rPr>
        <w:t xml:space="preserve"> publications (books, flyers, posters, and so forth).</w:t>
      </w:r>
    </w:p>
    <w:p w14:paraId="5E8F257D" w14:textId="77777777" w:rsidR="002A1897" w:rsidRPr="002A2B52" w:rsidRDefault="002A1897" w:rsidP="00B7400A">
      <w:pPr>
        <w:pStyle w:val="Default"/>
        <w:tabs>
          <w:tab w:val="left" w:pos="1080"/>
        </w:tabs>
        <w:rPr>
          <w:sz w:val="23"/>
          <w:szCs w:val="23"/>
        </w:rPr>
      </w:pPr>
    </w:p>
    <w:p w14:paraId="1792CE25" w14:textId="6C50CDEF" w:rsidR="00470E1A" w:rsidRPr="00470E1A" w:rsidRDefault="00470E1A" w:rsidP="00470E1A">
      <w:pPr>
        <w:spacing w:after="240" w:line="276" w:lineRule="atLeast"/>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(c)  </w:t>
      </w:r>
      <w:r w:rsidRPr="00470E1A">
        <w:rPr>
          <w:rFonts w:ascii="Times New Roman" w:eastAsia="Times New Roman" w:hAnsi="Times New Roman" w:cs="Times New Roman"/>
          <w:i/>
          <w:iCs/>
          <w:color w:val="000000"/>
          <w:sz w:val="24"/>
          <w:szCs w:val="24"/>
        </w:rPr>
        <w:t>Training.</w:t>
      </w:r>
      <w:r w:rsidRPr="00470E1A">
        <w:rPr>
          <w:rFonts w:ascii="Times New Roman" w:eastAsia="Times New Roman" w:hAnsi="Times New Roman" w:cs="Times New Roman"/>
          <w:color w:val="000000"/>
          <w:sz w:val="24"/>
          <w:szCs w:val="24"/>
        </w:rPr>
        <w:t>  Senior contracting officials must ensure that contracting personnel receive appropriate CHESS training and should ensure that contracting personnel document the training on their individual development plans.  Personnel can request CHESS training and view the training slides at </w:t>
      </w:r>
      <w:hyperlink r:id="rId24" w:history="1">
        <w:r w:rsidRPr="00470E1A">
          <w:rPr>
            <w:rFonts w:ascii="Times New Roman" w:eastAsia="Times New Roman" w:hAnsi="Times New Roman" w:cs="Times New Roman"/>
            <w:color w:val="0072C6"/>
            <w:sz w:val="24"/>
            <w:szCs w:val="24"/>
          </w:rPr>
          <w:t>https://chess.army.mil/UserTrainingRequest</w:t>
        </w:r>
      </w:hyperlink>
      <w:r w:rsidRPr="00470E1A">
        <w:rPr>
          <w:rFonts w:ascii="Times New Roman" w:eastAsia="Times New Roman" w:hAnsi="Times New Roman" w:cs="Times New Roman"/>
          <w:color w:val="000000"/>
          <w:sz w:val="24"/>
          <w:szCs w:val="24"/>
        </w:rPr>
        <w:t>.</w:t>
      </w:r>
    </w:p>
    <w:p w14:paraId="526AE27F" w14:textId="1F1D9976" w:rsidR="006C23CE" w:rsidRPr="00470E1A" w:rsidRDefault="00470E1A" w:rsidP="00470E1A">
      <w:pPr>
        <w:spacing w:after="240" w:line="276" w:lineRule="atLeast"/>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(d) </w:t>
      </w:r>
      <w:r w:rsidRPr="00470E1A">
        <w:rPr>
          <w:rFonts w:ascii="Times New Roman" w:eastAsia="Times New Roman" w:hAnsi="Times New Roman" w:cs="Times New Roman"/>
          <w:i/>
          <w:iCs/>
          <w:color w:val="000000"/>
          <w:sz w:val="24"/>
          <w:szCs w:val="24"/>
        </w:rPr>
        <w:t>Cloud Computing</w:t>
      </w:r>
      <w:r w:rsidRPr="00470E1A">
        <w:rPr>
          <w:rFonts w:ascii="Times New Roman" w:eastAsia="Times New Roman" w:hAnsi="Times New Roman" w:cs="Times New Roman"/>
          <w:color w:val="000000"/>
          <w:sz w:val="24"/>
          <w:szCs w:val="24"/>
        </w:rPr>
        <w:t xml:space="preserve">.  The Army Enterprise Cloud Management </w:t>
      </w:r>
      <w:r w:rsidR="00BD38A2">
        <w:rPr>
          <w:rFonts w:ascii="Times New Roman" w:eastAsia="Times New Roman" w:hAnsi="Times New Roman" w:cs="Times New Roman"/>
          <w:color w:val="000000"/>
          <w:sz w:val="24"/>
          <w:szCs w:val="24"/>
        </w:rPr>
        <w:t>Agency</w:t>
      </w:r>
      <w:r w:rsidR="00BD38A2" w:rsidRPr="00470E1A">
        <w:rPr>
          <w:rFonts w:ascii="Times New Roman" w:eastAsia="Times New Roman" w:hAnsi="Times New Roman" w:cs="Times New Roman"/>
          <w:color w:val="000000"/>
          <w:sz w:val="24"/>
          <w:szCs w:val="24"/>
        </w:rPr>
        <w:t xml:space="preserve"> </w:t>
      </w:r>
      <w:r w:rsidRPr="00470E1A">
        <w:rPr>
          <w:rFonts w:ascii="Times New Roman" w:eastAsia="Times New Roman" w:hAnsi="Times New Roman" w:cs="Times New Roman"/>
          <w:color w:val="000000"/>
          <w:sz w:val="24"/>
          <w:szCs w:val="24"/>
        </w:rPr>
        <w:t>(</w:t>
      </w:r>
      <w:r w:rsidR="003D657C" w:rsidRPr="00470E1A">
        <w:rPr>
          <w:rFonts w:ascii="Times New Roman" w:eastAsia="Times New Roman" w:hAnsi="Times New Roman" w:cs="Times New Roman"/>
          <w:color w:val="000000"/>
          <w:sz w:val="24"/>
          <w:szCs w:val="24"/>
        </w:rPr>
        <w:t>ECM</w:t>
      </w:r>
      <w:r w:rsidR="003D657C">
        <w:rPr>
          <w:rFonts w:ascii="Times New Roman" w:eastAsia="Times New Roman" w:hAnsi="Times New Roman" w:cs="Times New Roman"/>
          <w:color w:val="000000"/>
          <w:sz w:val="24"/>
          <w:szCs w:val="24"/>
        </w:rPr>
        <w:t>A</w:t>
      </w:r>
      <w:r w:rsidRPr="00470E1A">
        <w:rPr>
          <w:rFonts w:ascii="Times New Roman" w:eastAsia="Times New Roman" w:hAnsi="Times New Roman" w:cs="Times New Roman"/>
          <w:color w:val="000000"/>
          <w:sz w:val="24"/>
          <w:szCs w:val="24"/>
        </w:rPr>
        <w:t xml:space="preserve">) is the central point for all efforts and processes related to cloud adoption across the Army.  </w:t>
      </w:r>
      <w:r w:rsidR="003D657C" w:rsidRPr="00470E1A">
        <w:rPr>
          <w:rFonts w:ascii="Times New Roman" w:eastAsia="Times New Roman" w:hAnsi="Times New Roman" w:cs="Times New Roman"/>
          <w:color w:val="000000"/>
          <w:sz w:val="24"/>
          <w:szCs w:val="24"/>
        </w:rPr>
        <w:t>ECM</w:t>
      </w:r>
      <w:r w:rsidR="003D657C">
        <w:rPr>
          <w:rFonts w:ascii="Times New Roman" w:eastAsia="Times New Roman" w:hAnsi="Times New Roman" w:cs="Times New Roman"/>
          <w:color w:val="000000"/>
          <w:sz w:val="24"/>
          <w:szCs w:val="24"/>
        </w:rPr>
        <w:t>A</w:t>
      </w:r>
      <w:r w:rsidR="003D657C" w:rsidRPr="00470E1A">
        <w:rPr>
          <w:rFonts w:ascii="Times New Roman" w:eastAsia="Times New Roman" w:hAnsi="Times New Roman" w:cs="Times New Roman"/>
          <w:color w:val="000000"/>
          <w:sz w:val="24"/>
          <w:szCs w:val="24"/>
        </w:rPr>
        <w:t xml:space="preserve"> </w:t>
      </w:r>
      <w:r w:rsidRPr="00470E1A">
        <w:rPr>
          <w:rFonts w:ascii="Times New Roman" w:eastAsia="Times New Roman" w:hAnsi="Times New Roman" w:cs="Times New Roman"/>
          <w:color w:val="000000"/>
          <w:sz w:val="24"/>
          <w:szCs w:val="24"/>
        </w:rPr>
        <w:t>establish</w:t>
      </w:r>
      <w:r w:rsidR="00333903">
        <w:rPr>
          <w:rFonts w:ascii="Times New Roman" w:eastAsia="Times New Roman" w:hAnsi="Times New Roman" w:cs="Times New Roman"/>
          <w:color w:val="000000"/>
          <w:sz w:val="24"/>
          <w:szCs w:val="24"/>
        </w:rPr>
        <w:t>ed</w:t>
      </w:r>
      <w:r w:rsidRPr="00470E1A">
        <w:rPr>
          <w:rFonts w:ascii="Times New Roman" w:eastAsia="Times New Roman" w:hAnsi="Times New Roman" w:cs="Times New Roman"/>
          <w:color w:val="000000"/>
          <w:sz w:val="24"/>
          <w:szCs w:val="24"/>
        </w:rPr>
        <w:t xml:space="preserve"> a standardized cloud architecture which is intended for use by all Army mission areas.</w:t>
      </w:r>
      <w:r w:rsidR="00BD38A2">
        <w:rPr>
          <w:rFonts w:ascii="Times New Roman" w:eastAsia="Times New Roman" w:hAnsi="Times New Roman" w:cs="Times New Roman"/>
          <w:color w:val="000000"/>
          <w:sz w:val="24"/>
          <w:szCs w:val="24"/>
        </w:rPr>
        <w:t xml:space="preserve"> </w:t>
      </w:r>
      <w:r w:rsidR="003D657C" w:rsidRPr="00470E1A">
        <w:rPr>
          <w:rFonts w:ascii="Times New Roman" w:eastAsia="Times New Roman" w:hAnsi="Times New Roman" w:cs="Times New Roman"/>
          <w:color w:val="000000"/>
          <w:sz w:val="24"/>
          <w:szCs w:val="24"/>
        </w:rPr>
        <w:t>ECM</w:t>
      </w:r>
      <w:r w:rsidR="003D657C">
        <w:rPr>
          <w:rFonts w:ascii="Times New Roman" w:eastAsia="Times New Roman" w:hAnsi="Times New Roman" w:cs="Times New Roman"/>
          <w:color w:val="000000"/>
          <w:sz w:val="24"/>
          <w:szCs w:val="24"/>
        </w:rPr>
        <w:t>A</w:t>
      </w:r>
      <w:r w:rsidR="003D657C" w:rsidRPr="00470E1A">
        <w:rPr>
          <w:rFonts w:ascii="Times New Roman" w:eastAsia="Times New Roman" w:hAnsi="Times New Roman" w:cs="Times New Roman"/>
          <w:color w:val="000000"/>
          <w:sz w:val="24"/>
          <w:szCs w:val="24"/>
        </w:rPr>
        <w:t xml:space="preserve"> </w:t>
      </w:r>
      <w:r w:rsidRPr="00470E1A">
        <w:rPr>
          <w:rFonts w:ascii="Times New Roman" w:eastAsia="Times New Roman" w:hAnsi="Times New Roman" w:cs="Times New Roman"/>
          <w:color w:val="000000"/>
          <w:sz w:val="24"/>
          <w:szCs w:val="24"/>
        </w:rPr>
        <w:t>provide</w:t>
      </w:r>
      <w:r w:rsidR="00495B47">
        <w:rPr>
          <w:rFonts w:ascii="Times New Roman" w:eastAsia="Times New Roman" w:hAnsi="Times New Roman" w:cs="Times New Roman"/>
          <w:color w:val="000000"/>
          <w:sz w:val="24"/>
          <w:szCs w:val="24"/>
        </w:rPr>
        <w:t>s</w:t>
      </w:r>
      <w:r w:rsidRPr="00470E1A">
        <w:rPr>
          <w:rFonts w:ascii="Times New Roman" w:eastAsia="Times New Roman" w:hAnsi="Times New Roman" w:cs="Times New Roman"/>
          <w:color w:val="000000"/>
          <w:sz w:val="24"/>
          <w:szCs w:val="24"/>
        </w:rPr>
        <w:t xml:space="preserve"> enterprise-level contracts for commercial C</w:t>
      </w:r>
      <w:r w:rsidR="00BD38A2">
        <w:rPr>
          <w:rFonts w:ascii="Times New Roman" w:eastAsia="Times New Roman" w:hAnsi="Times New Roman" w:cs="Times New Roman"/>
          <w:color w:val="000000"/>
          <w:sz w:val="24"/>
          <w:szCs w:val="24"/>
        </w:rPr>
        <w:t xml:space="preserve">loud </w:t>
      </w:r>
      <w:r w:rsidRPr="00470E1A">
        <w:rPr>
          <w:rFonts w:ascii="Times New Roman" w:eastAsia="Times New Roman" w:hAnsi="Times New Roman" w:cs="Times New Roman"/>
          <w:color w:val="000000"/>
          <w:sz w:val="24"/>
          <w:szCs w:val="24"/>
        </w:rPr>
        <w:t>S</w:t>
      </w:r>
      <w:r w:rsidR="00BD38A2">
        <w:rPr>
          <w:rFonts w:ascii="Times New Roman" w:eastAsia="Times New Roman" w:hAnsi="Times New Roman" w:cs="Times New Roman"/>
          <w:color w:val="000000"/>
          <w:sz w:val="24"/>
          <w:szCs w:val="24"/>
        </w:rPr>
        <w:t xml:space="preserve">ervice </w:t>
      </w:r>
      <w:r w:rsidRPr="00470E1A">
        <w:rPr>
          <w:rFonts w:ascii="Times New Roman" w:eastAsia="Times New Roman" w:hAnsi="Times New Roman" w:cs="Times New Roman"/>
          <w:color w:val="000000"/>
          <w:sz w:val="24"/>
          <w:szCs w:val="24"/>
        </w:rPr>
        <w:t>P</w:t>
      </w:r>
      <w:r w:rsidR="00BD38A2">
        <w:rPr>
          <w:rFonts w:ascii="Times New Roman" w:eastAsia="Times New Roman" w:hAnsi="Times New Roman" w:cs="Times New Roman"/>
          <w:color w:val="000000"/>
          <w:sz w:val="24"/>
          <w:szCs w:val="24"/>
        </w:rPr>
        <w:t>rovider (CSP)</w:t>
      </w:r>
      <w:r w:rsidRPr="00470E1A">
        <w:rPr>
          <w:rFonts w:ascii="Times New Roman" w:eastAsia="Times New Roman" w:hAnsi="Times New Roman" w:cs="Times New Roman"/>
          <w:color w:val="000000"/>
          <w:sz w:val="24"/>
          <w:szCs w:val="24"/>
        </w:rPr>
        <w:t xml:space="preserve"> offerings, common services, and application migration support.  </w:t>
      </w:r>
      <w:r w:rsidR="00FA125C">
        <w:rPr>
          <w:rFonts w:ascii="Times New Roman" w:eastAsia="Times New Roman" w:hAnsi="Times New Roman" w:cs="Times New Roman"/>
          <w:color w:val="000000"/>
          <w:sz w:val="24"/>
          <w:szCs w:val="24"/>
        </w:rPr>
        <w:t xml:space="preserve">   </w:t>
      </w:r>
    </w:p>
    <w:p w14:paraId="5721440C" w14:textId="77777777" w:rsidR="00470E1A" w:rsidRPr="00470E1A" w:rsidRDefault="00470E1A" w:rsidP="005C23D9">
      <w:pPr>
        <w:pStyle w:val="Heading3"/>
        <w:jc w:val="center"/>
        <w:rPr>
          <w:color w:val="262626"/>
        </w:rPr>
      </w:pPr>
      <w:bookmarkStart w:id="36" w:name="_Toc512855365"/>
      <w:bookmarkStart w:id="37" w:name="_Subpart_5139.74_–"/>
      <w:bookmarkStart w:id="38" w:name="_Toc48136702"/>
      <w:bookmarkEnd w:id="36"/>
      <w:bookmarkEnd w:id="37"/>
      <w:r w:rsidRPr="00470E1A">
        <w:t>Subpart 5139.74 – Telecommunications Services</w:t>
      </w:r>
      <w:bookmarkEnd w:id="38"/>
    </w:p>
    <w:p w14:paraId="323C55A1" w14:textId="77777777" w:rsidR="00470E1A" w:rsidRPr="005C23D9" w:rsidRDefault="00470E1A" w:rsidP="005C23D9">
      <w:pPr>
        <w:pStyle w:val="Heading4"/>
      </w:pPr>
      <w:bookmarkStart w:id="39" w:name="_Toc512855366"/>
      <w:bookmarkStart w:id="40" w:name="_5139.7402__Policy."/>
      <w:bookmarkStart w:id="41" w:name="_Toc48136703"/>
      <w:bookmarkEnd w:id="39"/>
      <w:bookmarkEnd w:id="40"/>
      <w:proofErr w:type="gramStart"/>
      <w:r w:rsidRPr="005C23D9">
        <w:rPr>
          <w:rStyle w:val="Heading4Char"/>
          <w:b/>
          <w:bCs/>
        </w:rPr>
        <w:t>5139.7402  Policy</w:t>
      </w:r>
      <w:proofErr w:type="gramEnd"/>
      <w:r w:rsidRPr="005C23D9">
        <w:t>.</w:t>
      </w:r>
      <w:bookmarkEnd w:id="41"/>
    </w:p>
    <w:p w14:paraId="1D08FC14" w14:textId="717FCC8A" w:rsidR="00A970A3" w:rsidRPr="001E65C8" w:rsidRDefault="00470E1A" w:rsidP="00CC5D5B">
      <w:pPr>
        <w:spacing w:after="240" w:line="276" w:lineRule="atLeast"/>
      </w:pPr>
      <w:r w:rsidRPr="00470E1A">
        <w:rPr>
          <w:rFonts w:ascii="Times New Roman" w:eastAsia="Times New Roman" w:hAnsi="Times New Roman" w:cs="Times New Roman"/>
          <w:color w:val="000000"/>
          <w:sz w:val="24"/>
          <w:szCs w:val="24"/>
        </w:rPr>
        <w:t>(b)(4) The Assistant Secretary of the Army (Acquisition, Logistics and Technology) may authorize actions as described in DFARS 239.7402(b)(4).  See </w:t>
      </w:r>
      <w:hyperlink r:id="rId25" w:history="1">
        <w:r w:rsidRPr="00470E1A">
          <w:rPr>
            <w:rFonts w:ascii="Times New Roman" w:eastAsia="Times New Roman" w:hAnsi="Times New Roman" w:cs="Times New Roman"/>
            <w:color w:val="0072C6"/>
            <w:sz w:val="24"/>
            <w:szCs w:val="24"/>
          </w:rPr>
          <w:t>Appendix GG</w:t>
        </w:r>
      </w:hyperlink>
      <w:r w:rsidRPr="00470E1A">
        <w:rPr>
          <w:rFonts w:ascii="Times New Roman" w:eastAsia="Times New Roman" w:hAnsi="Times New Roman" w:cs="Times New Roman"/>
          <w:color w:val="000000"/>
          <w:sz w:val="24"/>
          <w:szCs w:val="24"/>
        </w:rPr>
        <w:t> for further delegation.</w:t>
      </w:r>
    </w:p>
    <w:p w14:paraId="5832D24E" w14:textId="37D79DEB" w:rsidR="00514A20" w:rsidRPr="001E65C8" w:rsidRDefault="00E5627A" w:rsidP="00551D02">
      <w:pPr>
        <w:spacing w:after="0" w:line="240" w:lineRule="auto"/>
        <w:rPr>
          <w:rFonts w:ascii="Times New Roman" w:hAnsi="Times New Roman" w:cs="Times New Roman"/>
          <w:color w:val="C00000"/>
          <w:sz w:val="24"/>
          <w:szCs w:val="24"/>
        </w:rPr>
      </w:pPr>
      <w:r w:rsidRPr="001E65C8">
        <w:rPr>
          <w:rFonts w:ascii="Times New Roman" w:eastAsia="Times New Roman" w:hAnsi="Times New Roman" w:cs="Times New Roman"/>
          <w:sz w:val="24"/>
          <w:szCs w:val="24"/>
        </w:rPr>
        <w:t xml:space="preserve">(e) </w:t>
      </w:r>
      <w:r w:rsidR="00432AAE" w:rsidRPr="001E65C8">
        <w:rPr>
          <w:rFonts w:ascii="Times New Roman" w:hAnsi="Times New Roman" w:cs="Times New Roman"/>
          <w:i/>
          <w:iCs/>
          <w:sz w:val="24"/>
          <w:szCs w:val="24"/>
        </w:rPr>
        <w:t>Commercial Satellite Communications.</w:t>
      </w:r>
      <w:r w:rsidR="00432AAE" w:rsidRPr="001E65C8">
        <w:rPr>
          <w:rFonts w:ascii="Times New Roman" w:hAnsi="Times New Roman" w:cs="Times New Roman"/>
          <w:sz w:val="24"/>
          <w:szCs w:val="24"/>
        </w:rPr>
        <w:t xml:space="preserve"> </w:t>
      </w:r>
      <w:r w:rsidR="00443D19" w:rsidRPr="001E65C8">
        <w:rPr>
          <w:rFonts w:ascii="Times New Roman" w:eastAsia="Times New Roman" w:hAnsi="Times New Roman" w:cs="Times New Roman"/>
          <w:sz w:val="24"/>
          <w:szCs w:val="24"/>
        </w:rPr>
        <w:t xml:space="preserve">Pursuant to Public Law 116-283 Section 1605 and DoD policy, </w:t>
      </w:r>
      <w:r w:rsidR="00A970A3" w:rsidRPr="001E65C8">
        <w:rPr>
          <w:rFonts w:ascii="Times New Roman" w:hAnsi="Times New Roman" w:cs="Times New Roman"/>
          <w:sz w:val="24"/>
          <w:szCs w:val="24"/>
        </w:rPr>
        <w:t>DoD organizations, Services, and Combatant Commands must procure</w:t>
      </w:r>
      <w:r w:rsidR="00C022C9" w:rsidRPr="001E65C8">
        <w:rPr>
          <w:rFonts w:ascii="Times New Roman" w:hAnsi="Times New Roman" w:cs="Times New Roman"/>
          <w:sz w:val="24"/>
          <w:szCs w:val="24"/>
        </w:rPr>
        <w:t xml:space="preserve"> all</w:t>
      </w:r>
      <w:r w:rsidR="00A970A3" w:rsidRPr="001E65C8">
        <w:rPr>
          <w:rFonts w:ascii="Times New Roman" w:hAnsi="Times New Roman" w:cs="Times New Roman"/>
          <w:sz w:val="24"/>
          <w:szCs w:val="24"/>
        </w:rPr>
        <w:t xml:space="preserve"> </w:t>
      </w:r>
      <w:r w:rsidR="00C022C9" w:rsidRPr="001E65C8">
        <w:rPr>
          <w:rFonts w:ascii="Times New Roman" w:hAnsi="Times New Roman" w:cs="Times New Roman"/>
          <w:sz w:val="24"/>
          <w:szCs w:val="24"/>
        </w:rPr>
        <w:t>Commercial Satellite Communications (</w:t>
      </w:r>
      <w:r w:rsidR="00A970A3" w:rsidRPr="001E65C8">
        <w:rPr>
          <w:rFonts w:ascii="Times New Roman" w:hAnsi="Times New Roman" w:cs="Times New Roman"/>
          <w:sz w:val="24"/>
          <w:szCs w:val="24"/>
        </w:rPr>
        <w:t>COMSATCOM</w:t>
      </w:r>
      <w:r w:rsidR="00C022C9" w:rsidRPr="001E65C8">
        <w:rPr>
          <w:rFonts w:ascii="Times New Roman" w:hAnsi="Times New Roman" w:cs="Times New Roman"/>
          <w:sz w:val="24"/>
          <w:szCs w:val="24"/>
        </w:rPr>
        <w:t>)</w:t>
      </w:r>
      <w:r w:rsidR="00A970A3" w:rsidRPr="001E65C8">
        <w:rPr>
          <w:rFonts w:ascii="Times New Roman" w:hAnsi="Times New Roman" w:cs="Times New Roman"/>
          <w:sz w:val="24"/>
          <w:szCs w:val="24"/>
        </w:rPr>
        <w:t xml:space="preserve"> services through the United States Space Force’s (USSF’s) Commercial SATCOM Communications Office (CSCO</w:t>
      </w:r>
      <w:r w:rsidR="001E65C8">
        <w:rPr>
          <w:rFonts w:ascii="Times New Roman" w:hAnsi="Times New Roman" w:cs="Times New Roman"/>
          <w:sz w:val="24"/>
          <w:szCs w:val="24"/>
        </w:rPr>
        <w:t>)</w:t>
      </w:r>
      <w:r w:rsidR="00A970A3" w:rsidRPr="001E65C8">
        <w:rPr>
          <w:rFonts w:ascii="Times New Roman" w:hAnsi="Times New Roman" w:cs="Times New Roman"/>
          <w:sz w:val="24"/>
          <w:szCs w:val="24"/>
        </w:rPr>
        <w:t>. Commercial managed services or internet through satellites are considered Commercial SATCOM and represent the SATCOM Segment of the DoD Information Network (DoDIN)</w:t>
      </w:r>
      <w:r w:rsidR="00F26A39" w:rsidRPr="001E65C8">
        <w:rPr>
          <w:rFonts w:ascii="Times New Roman" w:hAnsi="Times New Roman" w:cs="Times New Roman"/>
          <w:sz w:val="24"/>
          <w:szCs w:val="24"/>
        </w:rPr>
        <w:t>.  See</w:t>
      </w:r>
      <w:r w:rsidR="00A970A3" w:rsidRPr="001E65C8">
        <w:rPr>
          <w:rFonts w:ascii="Times New Roman" w:hAnsi="Times New Roman" w:cs="Times New Roman"/>
          <w:sz w:val="24"/>
          <w:szCs w:val="24"/>
        </w:rPr>
        <w:t xml:space="preserve"> paragraph (d) of Enclosure (E) to </w:t>
      </w:r>
      <w:hyperlink r:id="rId26" w:history="1">
        <w:r w:rsidR="00A970A3" w:rsidRPr="001E65C8">
          <w:rPr>
            <w:rStyle w:val="Hyperlink"/>
            <w:rFonts w:ascii="Times New Roman" w:hAnsi="Times New Roman" w:cs="Times New Roman"/>
            <w:color w:val="0070C0"/>
            <w:sz w:val="24"/>
            <w:szCs w:val="24"/>
            <w:u w:val="single"/>
          </w:rPr>
          <w:t>Chairman Joint Chiefs of Staff Instruction (CJCSI) 6250.01G</w:t>
        </w:r>
      </w:hyperlink>
      <w:r w:rsidR="001E65C8" w:rsidRPr="001E65C8">
        <w:rPr>
          <w:rFonts w:ascii="Times New Roman" w:hAnsi="Times New Roman" w:cs="Times New Roman"/>
          <w:sz w:val="24"/>
          <w:szCs w:val="24"/>
        </w:rPr>
        <w:t xml:space="preserve"> </w:t>
      </w:r>
      <w:r w:rsidR="00A970A3" w:rsidRPr="001E65C8">
        <w:rPr>
          <w:rFonts w:ascii="Times New Roman" w:hAnsi="Times New Roman" w:cs="Times New Roman"/>
          <w:sz w:val="24"/>
          <w:szCs w:val="24"/>
        </w:rPr>
        <w:t xml:space="preserve">and paragraph 1.2 of </w:t>
      </w:r>
      <w:hyperlink r:id="rId27" w:history="1">
        <w:r w:rsidR="00A970A3" w:rsidRPr="001E65C8">
          <w:rPr>
            <w:rStyle w:val="Hyperlink"/>
            <w:rFonts w:ascii="Times New Roman" w:hAnsi="Times New Roman" w:cs="Times New Roman"/>
            <w:sz w:val="24"/>
            <w:szCs w:val="24"/>
          </w:rPr>
          <w:t>DoD Instruction (DoDI) 8420.0</w:t>
        </w:r>
        <w:r w:rsidR="00432AAE" w:rsidRPr="001E65C8">
          <w:rPr>
            <w:rStyle w:val="Hyperlink"/>
            <w:rFonts w:ascii="Times New Roman" w:hAnsi="Times New Roman" w:cs="Times New Roman"/>
            <w:sz w:val="24"/>
            <w:szCs w:val="24"/>
          </w:rPr>
          <w:t>2</w:t>
        </w:r>
      </w:hyperlink>
      <w:r w:rsidR="000C29BB" w:rsidRPr="001E65C8">
        <w:rPr>
          <w:rFonts w:ascii="Times New Roman" w:hAnsi="Times New Roman" w:cs="Times New Roman"/>
          <w:color w:val="C00000"/>
          <w:sz w:val="24"/>
          <w:szCs w:val="24"/>
        </w:rPr>
        <w:t>.</w:t>
      </w:r>
    </w:p>
    <w:p w14:paraId="3714961D" w14:textId="791BB4AA" w:rsidR="00061ED6" w:rsidRDefault="00061ED6" w:rsidP="00061ED6">
      <w:pPr>
        <w:pStyle w:val="ListParagraph"/>
        <w:numPr>
          <w:ilvl w:val="0"/>
          <w:numId w:val="11"/>
        </w:numPr>
        <w:shd w:val="clear" w:color="auto" w:fill="FFFFFF"/>
        <w:spacing w:before="100" w:beforeAutospacing="1" w:after="100" w:afterAutospacing="1" w:line="240" w:lineRule="auto"/>
        <w:ind w:left="0" w:firstLine="360"/>
        <w:textAlignment w:val="baseline"/>
        <w:rPr>
          <w:rFonts w:ascii="Times New Roman" w:eastAsia="Times New Roman" w:hAnsi="Times New Roman" w:cs="Times New Roman"/>
          <w:sz w:val="24"/>
          <w:szCs w:val="24"/>
        </w:rPr>
      </w:pPr>
      <w:r w:rsidRPr="001E65C8">
        <w:rPr>
          <w:rFonts w:ascii="Times New Roman" w:eastAsia="Times New Roman" w:hAnsi="Times New Roman" w:cs="Times New Roman"/>
          <w:sz w:val="24"/>
          <w:szCs w:val="24"/>
        </w:rPr>
        <w:t xml:space="preserve">Contracting </w:t>
      </w:r>
      <w:ins w:id="42" w:author="Jordan, Amanda C CIV USARMY HQDA ASA ALT (USA)" w:date="2024-09-04T11:00:00Z">
        <w:r w:rsidR="00BC3DD0">
          <w:rPr>
            <w:rFonts w:ascii="Times New Roman" w:eastAsia="Times New Roman" w:hAnsi="Times New Roman" w:cs="Times New Roman"/>
            <w:sz w:val="24"/>
            <w:szCs w:val="24"/>
          </w:rPr>
          <w:t>o</w:t>
        </w:r>
      </w:ins>
      <w:del w:id="43" w:author="Jordan, Amanda C CIV USARMY HQDA ASA ALT (USA)" w:date="2024-09-04T11:00:00Z">
        <w:r w:rsidRPr="001E65C8" w:rsidDel="00BC3DD0">
          <w:rPr>
            <w:rFonts w:ascii="Times New Roman" w:eastAsia="Times New Roman" w:hAnsi="Times New Roman" w:cs="Times New Roman"/>
            <w:sz w:val="24"/>
            <w:szCs w:val="24"/>
          </w:rPr>
          <w:delText>O</w:delText>
        </w:r>
      </w:del>
      <w:r w:rsidRPr="001E65C8">
        <w:rPr>
          <w:rFonts w:ascii="Times New Roman" w:eastAsia="Times New Roman" w:hAnsi="Times New Roman" w:cs="Times New Roman"/>
          <w:sz w:val="24"/>
          <w:szCs w:val="24"/>
        </w:rPr>
        <w:t>fficer</w:t>
      </w:r>
      <w:r w:rsidR="00BA466D" w:rsidRPr="001E65C8">
        <w:rPr>
          <w:rFonts w:ascii="Times New Roman" w:eastAsia="Times New Roman" w:hAnsi="Times New Roman" w:cs="Times New Roman"/>
          <w:sz w:val="24"/>
          <w:szCs w:val="24"/>
        </w:rPr>
        <w:t>s</w:t>
      </w:r>
      <w:r w:rsidRPr="001E65C8">
        <w:rPr>
          <w:rFonts w:ascii="Times New Roman" w:eastAsia="Times New Roman" w:hAnsi="Times New Roman" w:cs="Times New Roman"/>
          <w:sz w:val="24"/>
          <w:szCs w:val="24"/>
        </w:rPr>
        <w:t xml:space="preserve"> </w:t>
      </w:r>
      <w:r w:rsidR="00443D19" w:rsidRPr="001E65C8">
        <w:rPr>
          <w:rFonts w:ascii="Times New Roman" w:eastAsia="Times New Roman" w:hAnsi="Times New Roman" w:cs="Times New Roman"/>
          <w:sz w:val="24"/>
          <w:szCs w:val="24"/>
        </w:rPr>
        <w:t xml:space="preserve">are </w:t>
      </w:r>
      <w:r w:rsidRPr="001E65C8">
        <w:rPr>
          <w:rFonts w:ascii="Times New Roman" w:eastAsia="Times New Roman" w:hAnsi="Times New Roman" w:cs="Times New Roman"/>
          <w:sz w:val="24"/>
          <w:szCs w:val="24"/>
        </w:rPr>
        <w:t>not authori</w:t>
      </w:r>
      <w:r w:rsidR="00443D19" w:rsidRPr="001E65C8">
        <w:rPr>
          <w:rFonts w:ascii="Times New Roman" w:eastAsia="Times New Roman" w:hAnsi="Times New Roman" w:cs="Times New Roman"/>
          <w:sz w:val="24"/>
          <w:szCs w:val="24"/>
        </w:rPr>
        <w:t>zed</w:t>
      </w:r>
      <w:r w:rsidRPr="001E65C8">
        <w:rPr>
          <w:rFonts w:ascii="Times New Roman" w:eastAsia="Times New Roman" w:hAnsi="Times New Roman" w:cs="Times New Roman"/>
          <w:sz w:val="24"/>
          <w:szCs w:val="24"/>
        </w:rPr>
        <w:t xml:space="preserve"> to procure any COMSATCOM services</w:t>
      </w:r>
      <w:r w:rsidR="00CC08EE">
        <w:rPr>
          <w:rFonts w:ascii="Times New Roman" w:eastAsia="Times New Roman" w:hAnsi="Times New Roman" w:cs="Times New Roman"/>
          <w:sz w:val="24"/>
          <w:szCs w:val="24"/>
        </w:rPr>
        <w:t xml:space="preserve">, unless a waiver is provided by program offices or requiring activities that authorizes procurement </w:t>
      </w:r>
      <w:r w:rsidR="00CC08EE" w:rsidRPr="00B265BA">
        <w:rPr>
          <w:rFonts w:ascii="Times New Roman" w:eastAsia="Times New Roman" w:hAnsi="Times New Roman" w:cs="Times New Roman"/>
          <w:sz w:val="24"/>
          <w:szCs w:val="24"/>
        </w:rPr>
        <w:t>of COMSAT products</w:t>
      </w:r>
      <w:r w:rsidR="00CC08EE">
        <w:rPr>
          <w:rFonts w:ascii="Times New Roman" w:eastAsia="Times New Roman" w:hAnsi="Times New Roman" w:cs="Times New Roman"/>
          <w:sz w:val="24"/>
          <w:szCs w:val="24"/>
        </w:rPr>
        <w:t xml:space="preserve"> or </w:t>
      </w:r>
      <w:r w:rsidR="00CC08EE" w:rsidRPr="00B265BA">
        <w:rPr>
          <w:rFonts w:ascii="Times New Roman" w:eastAsia="Times New Roman" w:hAnsi="Times New Roman" w:cs="Times New Roman"/>
          <w:sz w:val="24"/>
          <w:szCs w:val="24"/>
        </w:rPr>
        <w:t>s</w:t>
      </w:r>
      <w:r w:rsidR="00CC08EE">
        <w:rPr>
          <w:rFonts w:ascii="Times New Roman" w:eastAsia="Times New Roman" w:hAnsi="Times New Roman" w:cs="Times New Roman"/>
          <w:sz w:val="24"/>
          <w:szCs w:val="24"/>
        </w:rPr>
        <w:t>er</w:t>
      </w:r>
      <w:r w:rsidR="00CC08EE" w:rsidRPr="00B265BA">
        <w:rPr>
          <w:rFonts w:ascii="Times New Roman" w:eastAsia="Times New Roman" w:hAnsi="Times New Roman" w:cs="Times New Roman"/>
          <w:sz w:val="24"/>
          <w:szCs w:val="24"/>
        </w:rPr>
        <w:t>v</w:t>
      </w:r>
      <w:r w:rsidR="00CC08EE">
        <w:rPr>
          <w:rFonts w:ascii="Times New Roman" w:eastAsia="Times New Roman" w:hAnsi="Times New Roman" w:cs="Times New Roman"/>
          <w:sz w:val="24"/>
          <w:szCs w:val="24"/>
        </w:rPr>
        <w:t>i</w:t>
      </w:r>
      <w:r w:rsidR="00CC08EE" w:rsidRPr="00B265BA">
        <w:rPr>
          <w:rFonts w:ascii="Times New Roman" w:eastAsia="Times New Roman" w:hAnsi="Times New Roman" w:cs="Times New Roman"/>
          <w:sz w:val="24"/>
          <w:szCs w:val="24"/>
        </w:rPr>
        <w:t xml:space="preserve">ces that are not available through </w:t>
      </w:r>
      <w:r w:rsidR="00CC08EE">
        <w:rPr>
          <w:rFonts w:ascii="Times New Roman" w:eastAsia="Times New Roman" w:hAnsi="Times New Roman" w:cs="Times New Roman"/>
          <w:sz w:val="24"/>
          <w:szCs w:val="24"/>
        </w:rPr>
        <w:t xml:space="preserve">the USSF’s </w:t>
      </w:r>
      <w:r w:rsidR="00CC08EE" w:rsidRPr="00B265BA">
        <w:rPr>
          <w:rFonts w:ascii="Times New Roman" w:eastAsia="Times New Roman" w:hAnsi="Times New Roman" w:cs="Times New Roman"/>
          <w:sz w:val="24"/>
          <w:szCs w:val="24"/>
        </w:rPr>
        <w:t>CSCO</w:t>
      </w:r>
      <w:r w:rsidR="001E65C8">
        <w:rPr>
          <w:rFonts w:ascii="Times New Roman" w:eastAsia="Times New Roman" w:hAnsi="Times New Roman" w:cs="Times New Roman"/>
          <w:sz w:val="24"/>
          <w:szCs w:val="24"/>
        </w:rPr>
        <w:t>.</w:t>
      </w:r>
    </w:p>
    <w:p w14:paraId="4FD3522C" w14:textId="77777777" w:rsidR="00CC5D5B" w:rsidRPr="001E65C8" w:rsidRDefault="00CC5D5B" w:rsidP="00CC5D5B">
      <w:pPr>
        <w:pStyle w:val="ListParagraph"/>
        <w:shd w:val="clear" w:color="auto" w:fill="FFFFFF"/>
        <w:spacing w:before="100" w:beforeAutospacing="1" w:after="100" w:afterAutospacing="1" w:line="240" w:lineRule="auto"/>
        <w:ind w:left="360"/>
        <w:textAlignment w:val="baseline"/>
        <w:rPr>
          <w:rFonts w:ascii="Times New Roman" w:eastAsia="Times New Roman" w:hAnsi="Times New Roman" w:cs="Times New Roman"/>
          <w:sz w:val="24"/>
          <w:szCs w:val="24"/>
        </w:rPr>
      </w:pPr>
    </w:p>
    <w:p w14:paraId="6BD833F8" w14:textId="2BBAC2F8" w:rsidR="00061ED6" w:rsidRPr="00CC5D5B" w:rsidRDefault="00F26A39" w:rsidP="00CC5D5B">
      <w:pPr>
        <w:pStyle w:val="ListParagraph"/>
        <w:numPr>
          <w:ilvl w:val="0"/>
          <w:numId w:val="11"/>
        </w:numPr>
        <w:shd w:val="clear" w:color="auto" w:fill="FFFFFF"/>
        <w:spacing w:before="100" w:beforeAutospacing="1" w:after="100" w:afterAutospacing="1" w:line="240" w:lineRule="auto"/>
        <w:ind w:left="0" w:firstLine="360"/>
        <w:textAlignment w:val="baseline"/>
        <w:rPr>
          <w:rFonts w:ascii="Times New Roman" w:eastAsia="Times New Roman" w:hAnsi="Times New Roman" w:cs="Times New Roman"/>
          <w:sz w:val="24"/>
          <w:szCs w:val="24"/>
        </w:rPr>
      </w:pPr>
      <w:r w:rsidRPr="00CC5D5B">
        <w:rPr>
          <w:rFonts w:ascii="Times New Roman" w:eastAsia="Times New Roman" w:hAnsi="Times New Roman" w:cs="Times New Roman"/>
          <w:sz w:val="24"/>
          <w:szCs w:val="24"/>
        </w:rPr>
        <w:t>Program office</w:t>
      </w:r>
      <w:r w:rsidR="000437D1" w:rsidRPr="00CC5D5B">
        <w:rPr>
          <w:rFonts w:ascii="Times New Roman" w:eastAsia="Times New Roman" w:hAnsi="Times New Roman" w:cs="Times New Roman"/>
          <w:sz w:val="24"/>
          <w:szCs w:val="24"/>
        </w:rPr>
        <w:t>s</w:t>
      </w:r>
      <w:r w:rsidRPr="00CC5D5B">
        <w:rPr>
          <w:rFonts w:ascii="Times New Roman" w:eastAsia="Times New Roman" w:hAnsi="Times New Roman" w:cs="Times New Roman"/>
          <w:sz w:val="24"/>
          <w:szCs w:val="24"/>
        </w:rPr>
        <w:t xml:space="preserve"> or requiring activities shall contact one of the USS</w:t>
      </w:r>
      <w:r w:rsidR="00FF6EAE" w:rsidRPr="00CC5D5B">
        <w:rPr>
          <w:rFonts w:ascii="Times New Roman" w:eastAsia="Times New Roman" w:hAnsi="Times New Roman" w:cs="Times New Roman"/>
          <w:sz w:val="24"/>
          <w:szCs w:val="24"/>
        </w:rPr>
        <w:t xml:space="preserve"> </w:t>
      </w:r>
      <w:r w:rsidRPr="00CC5D5B">
        <w:rPr>
          <w:rFonts w:ascii="Times New Roman" w:eastAsia="Times New Roman" w:hAnsi="Times New Roman" w:cs="Times New Roman"/>
          <w:sz w:val="24"/>
          <w:szCs w:val="24"/>
        </w:rPr>
        <w:t>Force CSCO,</w:t>
      </w:r>
      <w:r w:rsidR="00F173ED" w:rsidRPr="00CC5D5B">
        <w:rPr>
          <w:rFonts w:ascii="Times New Roman" w:eastAsia="Times New Roman" w:hAnsi="Times New Roman" w:cs="Times New Roman"/>
          <w:sz w:val="24"/>
          <w:szCs w:val="24"/>
        </w:rPr>
        <w:t xml:space="preserve"> </w:t>
      </w:r>
      <w:r w:rsidR="00061ED6" w:rsidRPr="00CC5D5B">
        <w:rPr>
          <w:rFonts w:ascii="Times New Roman" w:hAnsi="Times New Roman" w:cs="Times New Roman"/>
          <w:sz w:val="24"/>
          <w:szCs w:val="24"/>
        </w:rPr>
        <w:t>local Regional SATCOM Support Center</w:t>
      </w:r>
      <w:r w:rsidR="000437D1" w:rsidRPr="00CC5D5B">
        <w:rPr>
          <w:rFonts w:ascii="Times New Roman" w:hAnsi="Times New Roman" w:cs="Times New Roman"/>
          <w:sz w:val="24"/>
          <w:szCs w:val="24"/>
        </w:rPr>
        <w:t>s</w:t>
      </w:r>
      <w:r w:rsidR="00061ED6" w:rsidRPr="00CC5D5B">
        <w:rPr>
          <w:rFonts w:ascii="Times New Roman" w:hAnsi="Times New Roman" w:cs="Times New Roman"/>
          <w:sz w:val="24"/>
          <w:szCs w:val="24"/>
        </w:rPr>
        <w:t xml:space="preserve"> (RSSC</w:t>
      </w:r>
      <w:r w:rsidR="000437D1" w:rsidRPr="00CC5D5B">
        <w:rPr>
          <w:rFonts w:ascii="Times New Roman" w:hAnsi="Times New Roman" w:cs="Times New Roman"/>
          <w:sz w:val="24"/>
          <w:szCs w:val="24"/>
        </w:rPr>
        <w:t>s</w:t>
      </w:r>
      <w:r w:rsidR="00061ED6" w:rsidRPr="00CC5D5B">
        <w:rPr>
          <w:rFonts w:ascii="Times New Roman" w:hAnsi="Times New Roman" w:cs="Times New Roman"/>
          <w:sz w:val="24"/>
          <w:szCs w:val="24"/>
        </w:rPr>
        <w:t>)</w:t>
      </w:r>
      <w:r w:rsidRPr="00CC5D5B">
        <w:rPr>
          <w:rFonts w:ascii="Times New Roman" w:hAnsi="Times New Roman" w:cs="Times New Roman"/>
          <w:sz w:val="24"/>
          <w:szCs w:val="24"/>
        </w:rPr>
        <w:t xml:space="preserve"> for </w:t>
      </w:r>
      <w:r w:rsidR="00CC08EE" w:rsidRPr="00CC5D5B">
        <w:rPr>
          <w:rFonts w:ascii="Times New Roman" w:hAnsi="Times New Roman" w:cs="Times New Roman"/>
          <w:sz w:val="24"/>
          <w:szCs w:val="24"/>
        </w:rPr>
        <w:t xml:space="preserve">a waiver and all </w:t>
      </w:r>
      <w:r w:rsidRPr="00CC5D5B">
        <w:rPr>
          <w:rFonts w:ascii="Times New Roman" w:hAnsi="Times New Roman" w:cs="Times New Roman"/>
          <w:sz w:val="24"/>
          <w:szCs w:val="24"/>
        </w:rPr>
        <w:t>procurement assistance.</w:t>
      </w:r>
      <w:r w:rsidR="00061ED6" w:rsidRPr="00CC5D5B">
        <w:rPr>
          <w:rFonts w:ascii="Times New Roman" w:hAnsi="Times New Roman" w:cs="Times New Roman"/>
          <w:sz w:val="24"/>
          <w:szCs w:val="24"/>
        </w:rPr>
        <w:t xml:space="preserve"> </w:t>
      </w:r>
    </w:p>
    <w:p w14:paraId="604E9785" w14:textId="49E67670" w:rsidR="00061ED6" w:rsidRPr="001E65C8" w:rsidRDefault="00061ED6" w:rsidP="00775015">
      <w:pPr>
        <w:pStyle w:val="NormalWeb"/>
        <w:shd w:val="clear" w:color="auto" w:fill="FFFFFF"/>
        <w:spacing w:before="0" w:beforeAutospacing="0" w:after="150" w:afterAutospacing="0"/>
        <w:rPr>
          <w:rFonts w:ascii="Times New Roman" w:hAnsi="Times New Roman" w:cs="Times New Roman"/>
          <w:sz w:val="24"/>
          <w:szCs w:val="24"/>
        </w:rPr>
      </w:pPr>
      <w:r w:rsidRPr="001E65C8">
        <w:rPr>
          <w:rFonts w:ascii="Times New Roman" w:hAnsi="Times New Roman" w:cs="Times New Roman"/>
          <w:sz w:val="24"/>
          <w:szCs w:val="24"/>
        </w:rPr>
        <w:t>West CMCL</w:t>
      </w:r>
      <w:r w:rsidR="001E65C8">
        <w:rPr>
          <w:rFonts w:ascii="Times New Roman" w:hAnsi="Times New Roman" w:cs="Times New Roman"/>
          <w:sz w:val="24"/>
          <w:szCs w:val="24"/>
        </w:rPr>
        <w:t xml:space="preserve">: </w:t>
      </w:r>
      <w:r w:rsidR="00CC5D5B">
        <w:rPr>
          <w:rFonts w:ascii="Times New Roman" w:hAnsi="Times New Roman" w:cs="Times New Roman"/>
          <w:sz w:val="24"/>
          <w:szCs w:val="24"/>
        </w:rPr>
        <w:tab/>
      </w:r>
      <w:r w:rsidR="00CC5D5B">
        <w:rPr>
          <w:rFonts w:ascii="Times New Roman" w:hAnsi="Times New Roman" w:cs="Times New Roman"/>
          <w:sz w:val="24"/>
          <w:szCs w:val="24"/>
        </w:rPr>
        <w:tab/>
      </w:r>
      <w:r w:rsidRPr="001E65C8">
        <w:rPr>
          <w:rFonts w:ascii="Times New Roman" w:hAnsi="Times New Roman" w:cs="Times New Roman"/>
          <w:sz w:val="24"/>
          <w:szCs w:val="24"/>
        </w:rPr>
        <w:t>719-554-4304 DSN 312-692-4304</w:t>
      </w:r>
    </w:p>
    <w:p w14:paraId="4217AED8" w14:textId="3A9C5EE3" w:rsidR="00061ED6" w:rsidRPr="001E65C8" w:rsidRDefault="00061ED6" w:rsidP="00775015">
      <w:pPr>
        <w:pStyle w:val="NormalWeb"/>
        <w:shd w:val="clear" w:color="auto" w:fill="FFFFFF"/>
        <w:spacing w:before="0" w:beforeAutospacing="0" w:after="150" w:afterAutospacing="0"/>
        <w:rPr>
          <w:rFonts w:ascii="Times New Roman" w:hAnsi="Times New Roman" w:cs="Times New Roman"/>
          <w:sz w:val="24"/>
          <w:szCs w:val="24"/>
        </w:rPr>
      </w:pPr>
      <w:r w:rsidRPr="001E65C8">
        <w:rPr>
          <w:rFonts w:ascii="Times New Roman" w:hAnsi="Times New Roman" w:cs="Times New Roman"/>
          <w:sz w:val="24"/>
          <w:szCs w:val="24"/>
        </w:rPr>
        <w:t>East CMCL</w:t>
      </w:r>
      <w:r w:rsidR="001E65C8">
        <w:rPr>
          <w:rFonts w:ascii="Times New Roman" w:hAnsi="Times New Roman" w:cs="Times New Roman"/>
          <w:sz w:val="24"/>
          <w:szCs w:val="24"/>
        </w:rPr>
        <w:t xml:space="preserve">: </w:t>
      </w:r>
      <w:r w:rsidR="00CC5D5B">
        <w:rPr>
          <w:rFonts w:ascii="Times New Roman" w:hAnsi="Times New Roman" w:cs="Times New Roman"/>
          <w:sz w:val="24"/>
          <w:szCs w:val="24"/>
        </w:rPr>
        <w:tab/>
      </w:r>
      <w:r w:rsidR="00CC5D5B">
        <w:rPr>
          <w:rFonts w:ascii="Times New Roman" w:hAnsi="Times New Roman" w:cs="Times New Roman"/>
          <w:sz w:val="24"/>
          <w:szCs w:val="24"/>
        </w:rPr>
        <w:tab/>
      </w:r>
      <w:r w:rsidRPr="001E65C8">
        <w:rPr>
          <w:rFonts w:ascii="Times New Roman" w:hAnsi="Times New Roman" w:cs="Times New Roman"/>
          <w:sz w:val="24"/>
          <w:szCs w:val="24"/>
        </w:rPr>
        <w:t>813-828-6836</w:t>
      </w:r>
      <w:r w:rsidR="00850CBE" w:rsidRPr="001E65C8">
        <w:rPr>
          <w:rFonts w:ascii="Times New Roman" w:hAnsi="Times New Roman" w:cs="Times New Roman"/>
          <w:sz w:val="24"/>
          <w:szCs w:val="24"/>
        </w:rPr>
        <w:t xml:space="preserve"> </w:t>
      </w:r>
      <w:r w:rsidRPr="001E65C8">
        <w:rPr>
          <w:rFonts w:ascii="Times New Roman" w:hAnsi="Times New Roman" w:cs="Times New Roman"/>
          <w:sz w:val="24"/>
          <w:szCs w:val="24"/>
        </w:rPr>
        <w:t>/</w:t>
      </w:r>
      <w:r w:rsidR="00850CBE" w:rsidRPr="001E65C8">
        <w:rPr>
          <w:rFonts w:ascii="Times New Roman" w:hAnsi="Times New Roman" w:cs="Times New Roman"/>
          <w:sz w:val="24"/>
          <w:szCs w:val="24"/>
        </w:rPr>
        <w:t xml:space="preserve"> </w:t>
      </w:r>
      <w:r w:rsidRPr="001E65C8">
        <w:rPr>
          <w:rFonts w:ascii="Times New Roman" w:hAnsi="Times New Roman" w:cs="Times New Roman"/>
          <w:sz w:val="24"/>
          <w:szCs w:val="24"/>
        </w:rPr>
        <w:t>6841 DSN 312-968-6836</w:t>
      </w:r>
      <w:r w:rsidR="00850CBE" w:rsidRPr="001E65C8">
        <w:rPr>
          <w:rFonts w:ascii="Times New Roman" w:hAnsi="Times New Roman" w:cs="Times New Roman"/>
          <w:sz w:val="24"/>
          <w:szCs w:val="24"/>
        </w:rPr>
        <w:t xml:space="preserve"> </w:t>
      </w:r>
      <w:r w:rsidRPr="001E65C8">
        <w:rPr>
          <w:rFonts w:ascii="Times New Roman" w:hAnsi="Times New Roman" w:cs="Times New Roman"/>
          <w:sz w:val="24"/>
          <w:szCs w:val="24"/>
        </w:rPr>
        <w:t>/</w:t>
      </w:r>
      <w:r w:rsidR="00850CBE" w:rsidRPr="001E65C8">
        <w:rPr>
          <w:rFonts w:ascii="Times New Roman" w:hAnsi="Times New Roman" w:cs="Times New Roman"/>
          <w:sz w:val="24"/>
          <w:szCs w:val="24"/>
        </w:rPr>
        <w:t xml:space="preserve"> </w:t>
      </w:r>
      <w:r w:rsidRPr="001E65C8">
        <w:rPr>
          <w:rFonts w:ascii="Times New Roman" w:hAnsi="Times New Roman" w:cs="Times New Roman"/>
          <w:sz w:val="24"/>
          <w:szCs w:val="24"/>
        </w:rPr>
        <w:t>6841</w:t>
      </w:r>
    </w:p>
    <w:p w14:paraId="219B7308" w14:textId="703B2EB7" w:rsidR="00061ED6" w:rsidRPr="001E65C8" w:rsidRDefault="00061ED6" w:rsidP="00775015">
      <w:pPr>
        <w:pStyle w:val="NormalWeb"/>
        <w:shd w:val="clear" w:color="auto" w:fill="FFFFFF"/>
        <w:spacing w:before="0" w:beforeAutospacing="0" w:after="150" w:afterAutospacing="0"/>
        <w:rPr>
          <w:rFonts w:ascii="Times New Roman" w:hAnsi="Times New Roman" w:cs="Times New Roman"/>
          <w:sz w:val="24"/>
          <w:szCs w:val="24"/>
        </w:rPr>
      </w:pPr>
      <w:r w:rsidRPr="001E65C8">
        <w:rPr>
          <w:rFonts w:ascii="Times New Roman" w:hAnsi="Times New Roman" w:cs="Times New Roman"/>
          <w:sz w:val="24"/>
          <w:szCs w:val="24"/>
        </w:rPr>
        <w:t>Europe CMCL</w:t>
      </w:r>
      <w:r w:rsidR="001E65C8">
        <w:rPr>
          <w:rFonts w:ascii="Times New Roman" w:hAnsi="Times New Roman" w:cs="Times New Roman"/>
          <w:sz w:val="24"/>
          <w:szCs w:val="24"/>
        </w:rPr>
        <w:t xml:space="preserve">: </w:t>
      </w:r>
      <w:r w:rsidR="00CC5D5B">
        <w:rPr>
          <w:rFonts w:ascii="Times New Roman" w:hAnsi="Times New Roman" w:cs="Times New Roman"/>
          <w:sz w:val="24"/>
          <w:szCs w:val="24"/>
        </w:rPr>
        <w:tab/>
      </w:r>
      <w:r w:rsidRPr="001E65C8">
        <w:rPr>
          <w:rFonts w:ascii="Times New Roman" w:hAnsi="Times New Roman" w:cs="Times New Roman"/>
          <w:sz w:val="24"/>
          <w:szCs w:val="24"/>
        </w:rPr>
        <w:t>49 (0)711 907120 5265 DSN 324-434-5230</w:t>
      </w:r>
    </w:p>
    <w:p w14:paraId="6398B639" w14:textId="1A3F6D5A" w:rsidR="00061ED6" w:rsidRPr="001E65C8" w:rsidRDefault="00061ED6" w:rsidP="00775015">
      <w:pPr>
        <w:pStyle w:val="NormalWeb"/>
        <w:shd w:val="clear" w:color="auto" w:fill="FFFFFF"/>
        <w:spacing w:before="0" w:beforeAutospacing="0" w:after="150" w:afterAutospacing="0"/>
        <w:rPr>
          <w:rFonts w:ascii="Times New Roman" w:hAnsi="Times New Roman" w:cs="Times New Roman"/>
          <w:sz w:val="24"/>
          <w:szCs w:val="24"/>
        </w:rPr>
      </w:pPr>
      <w:r w:rsidRPr="001E65C8">
        <w:rPr>
          <w:rFonts w:ascii="Times New Roman" w:hAnsi="Times New Roman" w:cs="Times New Roman"/>
          <w:sz w:val="24"/>
          <w:szCs w:val="24"/>
        </w:rPr>
        <w:lastRenderedPageBreak/>
        <w:t>Pacific CMCL</w:t>
      </w:r>
      <w:r w:rsidR="001E65C8">
        <w:rPr>
          <w:rFonts w:ascii="Times New Roman" w:hAnsi="Times New Roman" w:cs="Times New Roman"/>
          <w:sz w:val="24"/>
          <w:szCs w:val="24"/>
        </w:rPr>
        <w:t xml:space="preserve">: </w:t>
      </w:r>
      <w:r w:rsidR="00CC5D5B">
        <w:rPr>
          <w:rFonts w:ascii="Times New Roman" w:hAnsi="Times New Roman" w:cs="Times New Roman"/>
          <w:sz w:val="24"/>
          <w:szCs w:val="24"/>
        </w:rPr>
        <w:tab/>
      </w:r>
      <w:r w:rsidRPr="001E65C8">
        <w:rPr>
          <w:rFonts w:ascii="Times New Roman" w:hAnsi="Times New Roman" w:cs="Times New Roman"/>
          <w:sz w:val="24"/>
          <w:szCs w:val="24"/>
        </w:rPr>
        <w:t>808-656-0683 DSN 315-456-656-0683</w:t>
      </w:r>
    </w:p>
    <w:p w14:paraId="5A14CA96" w14:textId="402C71C1" w:rsidR="00470E1A" w:rsidRPr="00A55D63" w:rsidRDefault="002D0989" w:rsidP="00775015">
      <w:pPr>
        <w:pStyle w:val="NormalWeb"/>
        <w:shd w:val="clear" w:color="auto" w:fill="FFFFFF"/>
        <w:spacing w:before="0" w:beforeAutospacing="0" w:after="150" w:afterAutospacing="0"/>
        <w:rPr>
          <w:rFonts w:ascii="Times New Roman" w:hAnsi="Times New Roman" w:cs="Times New Roman"/>
          <w:sz w:val="24"/>
          <w:szCs w:val="24"/>
        </w:rPr>
      </w:pPr>
      <w:r w:rsidRPr="001E65C8">
        <w:rPr>
          <w:rFonts w:ascii="Times New Roman" w:hAnsi="Times New Roman" w:cs="Times New Roman"/>
          <w:sz w:val="24"/>
          <w:szCs w:val="24"/>
        </w:rPr>
        <w:t>E</w:t>
      </w:r>
      <w:r w:rsidR="00061ED6" w:rsidRPr="001E65C8">
        <w:rPr>
          <w:rFonts w:ascii="Times New Roman" w:hAnsi="Times New Roman" w:cs="Times New Roman"/>
          <w:sz w:val="24"/>
          <w:szCs w:val="24"/>
        </w:rPr>
        <w:t>mail</w:t>
      </w:r>
      <w:r w:rsidR="001E65C8">
        <w:rPr>
          <w:rFonts w:ascii="Times New Roman" w:hAnsi="Times New Roman" w:cs="Times New Roman"/>
          <w:sz w:val="24"/>
          <w:szCs w:val="24"/>
        </w:rPr>
        <w:t xml:space="preserve">: </w:t>
      </w:r>
      <w:r w:rsidR="00CC5D5B">
        <w:rPr>
          <w:rFonts w:ascii="Times New Roman" w:hAnsi="Times New Roman" w:cs="Times New Roman"/>
          <w:sz w:val="24"/>
          <w:szCs w:val="24"/>
        </w:rPr>
        <w:tab/>
      </w:r>
      <w:r w:rsidR="00CC5D5B">
        <w:rPr>
          <w:rFonts w:ascii="Times New Roman" w:hAnsi="Times New Roman" w:cs="Times New Roman"/>
          <w:sz w:val="24"/>
          <w:szCs w:val="24"/>
        </w:rPr>
        <w:tab/>
      </w:r>
      <w:r w:rsidR="00CC5D5B">
        <w:rPr>
          <w:rFonts w:ascii="Times New Roman" w:hAnsi="Times New Roman" w:cs="Times New Roman"/>
          <w:sz w:val="24"/>
          <w:szCs w:val="24"/>
        </w:rPr>
        <w:tab/>
      </w:r>
      <w:hyperlink r:id="rId28" w:history="1">
        <w:r w:rsidR="003F0EAC" w:rsidRPr="006A6BD9">
          <w:rPr>
            <w:rStyle w:val="Hyperlink"/>
            <w:rFonts w:ascii="Times New Roman" w:hAnsi="Times New Roman" w:cs="Times New Roman"/>
            <w:sz w:val="24"/>
            <w:szCs w:val="24"/>
          </w:rPr>
          <w:t>rsscwest.commercial@us.af.mil</w:t>
        </w:r>
      </w:hyperlink>
      <w:r w:rsidR="003F0EAC">
        <w:rPr>
          <w:rFonts w:ascii="Times New Roman" w:hAnsi="Times New Roman" w:cs="Times New Roman"/>
          <w:sz w:val="24"/>
          <w:szCs w:val="24"/>
        </w:rPr>
        <w:t xml:space="preserve"> </w:t>
      </w:r>
    </w:p>
    <w:p w14:paraId="6AACBA3A" w14:textId="77777777" w:rsidR="00470E1A" w:rsidRPr="00470E1A" w:rsidRDefault="00470E1A" w:rsidP="005C23D9">
      <w:pPr>
        <w:pStyle w:val="Heading3"/>
        <w:jc w:val="center"/>
        <w:rPr>
          <w:color w:val="262626"/>
        </w:rPr>
      </w:pPr>
      <w:bookmarkStart w:id="44" w:name="_Subpart_5139.76_–"/>
      <w:bookmarkStart w:id="45" w:name="_Toc48136704"/>
      <w:bookmarkEnd w:id="44"/>
      <w:r w:rsidRPr="00470E1A">
        <w:t>Subpart 5139.76 – Cloud Computing</w:t>
      </w:r>
      <w:bookmarkEnd w:id="45"/>
    </w:p>
    <w:p w14:paraId="7F7125D2" w14:textId="77777777" w:rsidR="00470E1A" w:rsidRPr="00470E1A" w:rsidRDefault="00470E1A" w:rsidP="005C23D9">
      <w:pPr>
        <w:pStyle w:val="Heading4"/>
      </w:pPr>
      <w:bookmarkStart w:id="46" w:name="_5139.7602_Policy_and"/>
      <w:bookmarkStart w:id="47" w:name="_Toc48136705"/>
      <w:bookmarkEnd w:id="46"/>
      <w:r w:rsidRPr="00470E1A">
        <w:t>5139.7602 Policy and Responsibilities.</w:t>
      </w:r>
      <w:bookmarkEnd w:id="47"/>
    </w:p>
    <w:p w14:paraId="3A165C15" w14:textId="30381554" w:rsidR="00AA40D6" w:rsidRPr="006C23CE" w:rsidRDefault="00470E1A" w:rsidP="00A55D63">
      <w:pPr>
        <w:spacing w:after="240" w:line="276" w:lineRule="atLeast"/>
        <w:ind w:firstLine="720"/>
        <w:rPr>
          <w:rFonts w:ascii="Times New Roman" w:eastAsia="Times New Roman" w:hAnsi="Times New Roman" w:cs="Times New Roman"/>
          <w:color w:val="000000"/>
          <w:sz w:val="24"/>
          <w:szCs w:val="24"/>
        </w:rPr>
      </w:pPr>
      <w:r w:rsidRPr="00470E1A">
        <w:rPr>
          <w:rFonts w:ascii="Times New Roman" w:eastAsia="Times New Roman" w:hAnsi="Times New Roman" w:cs="Times New Roman"/>
          <w:color w:val="000000"/>
          <w:sz w:val="24"/>
          <w:szCs w:val="24"/>
        </w:rPr>
        <w:t xml:space="preserve">(1)  Contracting </w:t>
      </w:r>
      <w:ins w:id="48" w:author="Jordan, Amanda C CIV USARMY HQDA ASA ALT (USA)" w:date="2024-09-04T11:00:00Z">
        <w:r w:rsidR="00BC3DD0">
          <w:rPr>
            <w:rFonts w:ascii="Times New Roman" w:eastAsia="Times New Roman" w:hAnsi="Times New Roman" w:cs="Times New Roman"/>
            <w:color w:val="000000"/>
            <w:sz w:val="24"/>
            <w:szCs w:val="24"/>
          </w:rPr>
          <w:t>o</w:t>
        </w:r>
      </w:ins>
      <w:del w:id="49" w:author="Jordan, Amanda C CIV USARMY HQDA ASA ALT (USA)" w:date="2024-09-04T11:00:00Z">
        <w:r w:rsidRPr="00470E1A" w:rsidDel="00BC3DD0">
          <w:rPr>
            <w:rFonts w:ascii="Times New Roman" w:eastAsia="Times New Roman" w:hAnsi="Times New Roman" w:cs="Times New Roman"/>
            <w:color w:val="000000"/>
            <w:sz w:val="24"/>
            <w:szCs w:val="24"/>
          </w:rPr>
          <w:delText>O</w:delText>
        </w:r>
      </w:del>
      <w:r w:rsidRPr="00470E1A">
        <w:rPr>
          <w:rFonts w:ascii="Times New Roman" w:eastAsia="Times New Roman" w:hAnsi="Times New Roman" w:cs="Times New Roman"/>
          <w:color w:val="000000"/>
          <w:sz w:val="24"/>
          <w:szCs w:val="24"/>
        </w:rPr>
        <w:t xml:space="preserve">fficers </w:t>
      </w:r>
      <w:r w:rsidR="006C297A">
        <w:rPr>
          <w:rFonts w:ascii="Times New Roman" w:eastAsia="Times New Roman" w:hAnsi="Times New Roman" w:cs="Times New Roman"/>
          <w:color w:val="000000"/>
          <w:sz w:val="24"/>
          <w:szCs w:val="24"/>
        </w:rPr>
        <w:t xml:space="preserve">have a </w:t>
      </w:r>
      <w:r w:rsidRPr="00470E1A">
        <w:rPr>
          <w:rFonts w:ascii="Times New Roman" w:eastAsia="Times New Roman" w:hAnsi="Times New Roman" w:cs="Times New Roman"/>
          <w:color w:val="000000"/>
          <w:sz w:val="24"/>
          <w:szCs w:val="24"/>
        </w:rPr>
        <w:t>responsib</w:t>
      </w:r>
      <w:r w:rsidR="006C297A">
        <w:rPr>
          <w:rFonts w:ascii="Times New Roman" w:eastAsia="Times New Roman" w:hAnsi="Times New Roman" w:cs="Times New Roman"/>
          <w:color w:val="000000"/>
          <w:sz w:val="24"/>
          <w:szCs w:val="24"/>
        </w:rPr>
        <w:t>ility</w:t>
      </w:r>
      <w:r w:rsidRPr="00470E1A">
        <w:rPr>
          <w:rFonts w:ascii="Times New Roman" w:eastAsia="Times New Roman" w:hAnsi="Times New Roman" w:cs="Times New Roman"/>
          <w:color w:val="000000"/>
          <w:sz w:val="24"/>
          <w:szCs w:val="24"/>
        </w:rPr>
        <w:t xml:space="preserve"> to ensure that </w:t>
      </w:r>
      <w:r w:rsidR="00D4165D">
        <w:rPr>
          <w:rFonts w:ascii="Times New Roman" w:eastAsia="Times New Roman" w:hAnsi="Times New Roman" w:cs="Times New Roman"/>
          <w:color w:val="000000"/>
          <w:sz w:val="24"/>
          <w:szCs w:val="24"/>
        </w:rPr>
        <w:t>contract requ</w:t>
      </w:r>
      <w:r w:rsidR="00884597">
        <w:rPr>
          <w:rFonts w:ascii="Times New Roman" w:eastAsia="Times New Roman" w:hAnsi="Times New Roman" w:cs="Times New Roman"/>
          <w:color w:val="000000"/>
          <w:sz w:val="24"/>
          <w:szCs w:val="24"/>
        </w:rPr>
        <w:t xml:space="preserve">irements packages </w:t>
      </w:r>
      <w:r w:rsidR="00D354F6">
        <w:rPr>
          <w:rFonts w:ascii="Times New Roman" w:eastAsia="Times New Roman" w:hAnsi="Times New Roman" w:cs="Times New Roman"/>
          <w:color w:val="000000"/>
          <w:sz w:val="24"/>
          <w:szCs w:val="24"/>
        </w:rPr>
        <w:t xml:space="preserve">and </w:t>
      </w:r>
      <w:r w:rsidR="001A7D1D">
        <w:rPr>
          <w:rFonts w:ascii="Times New Roman" w:eastAsia="Times New Roman" w:hAnsi="Times New Roman" w:cs="Times New Roman"/>
          <w:color w:val="000000"/>
          <w:sz w:val="24"/>
          <w:szCs w:val="24"/>
        </w:rPr>
        <w:t>subseq</w:t>
      </w:r>
      <w:r w:rsidR="00D354F6">
        <w:rPr>
          <w:rFonts w:ascii="Times New Roman" w:eastAsia="Times New Roman" w:hAnsi="Times New Roman" w:cs="Times New Roman"/>
          <w:color w:val="000000"/>
          <w:sz w:val="24"/>
          <w:szCs w:val="24"/>
        </w:rPr>
        <w:t>uent contract actions</w:t>
      </w:r>
      <w:r w:rsidRPr="00470E1A">
        <w:rPr>
          <w:rFonts w:ascii="Times New Roman" w:eastAsia="Times New Roman" w:hAnsi="Times New Roman" w:cs="Times New Roman"/>
          <w:color w:val="000000"/>
          <w:sz w:val="24"/>
          <w:szCs w:val="24"/>
        </w:rPr>
        <w:t xml:space="preserve"> for </w:t>
      </w:r>
      <w:r w:rsidR="00884597">
        <w:rPr>
          <w:rFonts w:ascii="Times New Roman" w:eastAsia="Times New Roman" w:hAnsi="Times New Roman" w:cs="Times New Roman"/>
          <w:color w:val="000000"/>
          <w:sz w:val="24"/>
          <w:szCs w:val="24"/>
        </w:rPr>
        <w:t>cloud-related</w:t>
      </w:r>
      <w:r w:rsidR="00E72E01">
        <w:rPr>
          <w:rFonts w:ascii="Times New Roman" w:eastAsia="Times New Roman" w:hAnsi="Times New Roman" w:cs="Times New Roman"/>
          <w:color w:val="000000"/>
          <w:sz w:val="24"/>
          <w:szCs w:val="24"/>
        </w:rPr>
        <w:t xml:space="preserve"> requirements</w:t>
      </w:r>
      <w:r w:rsidR="00884597">
        <w:rPr>
          <w:rFonts w:ascii="Times New Roman" w:eastAsia="Times New Roman" w:hAnsi="Times New Roman" w:cs="Times New Roman"/>
          <w:color w:val="000000"/>
          <w:sz w:val="24"/>
          <w:szCs w:val="24"/>
        </w:rPr>
        <w:t xml:space="preserve"> </w:t>
      </w:r>
      <w:r w:rsidR="00AC4DEA">
        <w:rPr>
          <w:rFonts w:ascii="Times New Roman" w:eastAsia="Times New Roman" w:hAnsi="Times New Roman" w:cs="Times New Roman"/>
          <w:color w:val="000000"/>
          <w:sz w:val="24"/>
          <w:szCs w:val="24"/>
        </w:rPr>
        <w:t xml:space="preserve">reflect the </w:t>
      </w:r>
      <w:r w:rsidR="00154D2F">
        <w:rPr>
          <w:rFonts w:ascii="Times New Roman" w:eastAsia="Times New Roman" w:hAnsi="Times New Roman" w:cs="Times New Roman"/>
          <w:color w:val="000000"/>
          <w:sz w:val="24"/>
          <w:szCs w:val="24"/>
        </w:rPr>
        <w:t>Technology Business Management taxonomy</w:t>
      </w:r>
      <w:r w:rsidR="00863CB0">
        <w:rPr>
          <w:rFonts w:ascii="Times New Roman" w:eastAsia="Times New Roman" w:hAnsi="Times New Roman" w:cs="Times New Roman"/>
          <w:color w:val="000000"/>
          <w:sz w:val="24"/>
          <w:szCs w:val="24"/>
        </w:rPr>
        <w:t xml:space="preserve"> </w:t>
      </w:r>
      <w:r w:rsidR="002D78DA">
        <w:rPr>
          <w:rFonts w:ascii="Times New Roman" w:eastAsia="Times New Roman" w:hAnsi="Times New Roman" w:cs="Times New Roman"/>
          <w:color w:val="000000"/>
          <w:sz w:val="24"/>
          <w:szCs w:val="24"/>
        </w:rPr>
        <w:t xml:space="preserve">and the Army’s Common Cloud Contracting Language </w:t>
      </w:r>
      <w:r w:rsidRPr="00470E1A">
        <w:rPr>
          <w:rFonts w:ascii="Times New Roman" w:eastAsia="Times New Roman" w:hAnsi="Times New Roman" w:cs="Times New Roman"/>
          <w:color w:val="000000"/>
          <w:sz w:val="24"/>
          <w:szCs w:val="24"/>
        </w:rPr>
        <w:t xml:space="preserve"> in accordance with </w:t>
      </w:r>
      <w:r w:rsidR="003F0EAC">
        <w:rPr>
          <w:rFonts w:ascii="Times New Roman" w:eastAsia="Times New Roman" w:hAnsi="Times New Roman" w:cs="Times New Roman"/>
          <w:color w:val="000000"/>
          <w:sz w:val="24"/>
          <w:szCs w:val="24"/>
        </w:rPr>
        <w:t xml:space="preserve">AFARS </w:t>
      </w:r>
      <w:r w:rsidRPr="00470E1A">
        <w:rPr>
          <w:rFonts w:ascii="Times New Roman" w:eastAsia="Times New Roman" w:hAnsi="Times New Roman" w:cs="Times New Roman"/>
          <w:color w:val="000000"/>
          <w:sz w:val="24"/>
          <w:szCs w:val="24"/>
        </w:rPr>
        <w:t xml:space="preserve">5111.106 </w:t>
      </w:r>
      <w:r w:rsidR="00D04F91">
        <w:rPr>
          <w:rFonts w:ascii="Times New Roman" w:eastAsia="Times New Roman" w:hAnsi="Times New Roman" w:cs="Times New Roman"/>
          <w:color w:val="000000"/>
          <w:sz w:val="24"/>
          <w:szCs w:val="24"/>
        </w:rPr>
        <w:t xml:space="preserve">and Appendix HH – Cloud Computing, </w:t>
      </w:r>
      <w:r w:rsidRPr="00470E1A">
        <w:rPr>
          <w:rFonts w:ascii="Times New Roman" w:eastAsia="Times New Roman" w:hAnsi="Times New Roman" w:cs="Times New Roman"/>
          <w:color w:val="000000"/>
          <w:sz w:val="24"/>
          <w:szCs w:val="24"/>
        </w:rPr>
        <w:t xml:space="preserve">unless </w:t>
      </w:r>
      <w:r w:rsidR="00DC04B7">
        <w:rPr>
          <w:rFonts w:ascii="Times New Roman" w:eastAsia="Times New Roman" w:hAnsi="Times New Roman" w:cs="Times New Roman"/>
          <w:color w:val="000000"/>
          <w:sz w:val="24"/>
          <w:szCs w:val="24"/>
        </w:rPr>
        <w:t xml:space="preserve">the </w:t>
      </w:r>
      <w:r w:rsidR="001F197D">
        <w:rPr>
          <w:rFonts w:ascii="Times New Roman" w:eastAsia="Times New Roman" w:hAnsi="Times New Roman" w:cs="Times New Roman"/>
          <w:color w:val="000000"/>
          <w:sz w:val="24"/>
          <w:szCs w:val="24"/>
        </w:rPr>
        <w:t xml:space="preserve">requiring activity </w:t>
      </w:r>
      <w:r w:rsidR="0001742F">
        <w:rPr>
          <w:rFonts w:ascii="Times New Roman" w:eastAsia="Times New Roman" w:hAnsi="Times New Roman" w:cs="Times New Roman"/>
          <w:color w:val="000000"/>
          <w:sz w:val="24"/>
          <w:szCs w:val="24"/>
        </w:rPr>
        <w:t xml:space="preserve">provides </w:t>
      </w:r>
      <w:r w:rsidRPr="00470E1A">
        <w:rPr>
          <w:rFonts w:ascii="Times New Roman" w:eastAsia="Times New Roman" w:hAnsi="Times New Roman" w:cs="Times New Roman"/>
          <w:color w:val="000000"/>
          <w:sz w:val="24"/>
          <w:szCs w:val="24"/>
        </w:rPr>
        <w:t xml:space="preserve">a waiver approved by </w:t>
      </w:r>
      <w:r w:rsidR="00D41DE9">
        <w:rPr>
          <w:rFonts w:ascii="Times New Roman" w:eastAsia="Times New Roman" w:hAnsi="Times New Roman" w:cs="Times New Roman"/>
          <w:color w:val="000000"/>
          <w:sz w:val="24"/>
          <w:szCs w:val="24"/>
        </w:rPr>
        <w:t>ECMA</w:t>
      </w:r>
      <w:r w:rsidR="007C25B7">
        <w:rPr>
          <w:rFonts w:ascii="Times New Roman" w:eastAsia="Times New Roman" w:hAnsi="Times New Roman" w:cs="Times New Roman"/>
          <w:color w:val="000000"/>
          <w:sz w:val="24"/>
          <w:szCs w:val="24"/>
        </w:rPr>
        <w:t xml:space="preserve"> at </w:t>
      </w:r>
      <w:hyperlink r:id="rId29" w:history="1">
        <w:r w:rsidR="00A55D63" w:rsidRPr="00C56F01">
          <w:rPr>
            <w:rStyle w:val="Hyperlink"/>
            <w:rFonts w:ascii="Times New Roman" w:eastAsia="Times New Roman" w:hAnsi="Times New Roman" w:cs="Times New Roman"/>
            <w:sz w:val="24"/>
            <w:szCs w:val="24"/>
          </w:rPr>
          <w:t>armycloud@army.mil</w:t>
        </w:r>
      </w:hyperlink>
      <w:r w:rsidR="000C2021">
        <w:rPr>
          <w:rFonts w:ascii="Times New Roman" w:eastAsia="Times New Roman" w:hAnsi="Times New Roman" w:cs="Times New Roman"/>
          <w:color w:val="000000"/>
          <w:sz w:val="24"/>
          <w:szCs w:val="24"/>
        </w:rPr>
        <w:t>.</w:t>
      </w:r>
      <w:r w:rsidR="00076223">
        <w:rPr>
          <w:rFonts w:ascii="Times New Roman" w:eastAsia="Times New Roman" w:hAnsi="Times New Roman" w:cs="Times New Roman"/>
          <w:color w:val="000000"/>
          <w:sz w:val="24"/>
          <w:szCs w:val="24"/>
        </w:rPr>
        <w:t xml:space="preserve"> </w:t>
      </w:r>
      <w:r w:rsidRPr="00470E1A">
        <w:rPr>
          <w:rFonts w:ascii="Times New Roman" w:eastAsia="Times New Roman" w:hAnsi="Times New Roman" w:cs="Times New Roman"/>
          <w:color w:val="000000"/>
          <w:sz w:val="24"/>
          <w:szCs w:val="24"/>
        </w:rPr>
        <w:t xml:space="preserve">The waiver must be filed in the official contract file.  </w:t>
      </w:r>
    </w:p>
    <w:sectPr w:rsidR="00AA40D6" w:rsidRPr="006C2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51C7"/>
    <w:multiLevelType w:val="hybridMultilevel"/>
    <w:tmpl w:val="A1884E06"/>
    <w:lvl w:ilvl="0" w:tplc="B9580D20">
      <w:start w:val="1"/>
      <w:numFmt w:val="upperLetter"/>
      <w:lvlText w:val="(%1)"/>
      <w:lvlJc w:val="left"/>
      <w:pPr>
        <w:ind w:left="2520" w:hanging="360"/>
      </w:pPr>
      <w:rPr>
        <w:rFonts w:ascii="Times New Roman" w:eastAsiaTheme="minorHAnsi" w:hAnsi="Times New Roman"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9E24E62"/>
    <w:multiLevelType w:val="hybridMultilevel"/>
    <w:tmpl w:val="7C58CE7E"/>
    <w:lvl w:ilvl="0" w:tplc="1B8669F0">
      <w:start w:val="1"/>
      <w:numFmt w:val="upperLetter"/>
      <w:lvlText w:val="(%1)"/>
      <w:lvlJc w:val="left"/>
      <w:pPr>
        <w:ind w:left="2550" w:hanging="39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0BFF6A79"/>
    <w:multiLevelType w:val="hybridMultilevel"/>
    <w:tmpl w:val="6A40984E"/>
    <w:lvl w:ilvl="0" w:tplc="6BAC3446">
      <w:start w:val="1"/>
      <w:numFmt w:val="lowerRoman"/>
      <w:lvlText w:val="(%1)"/>
      <w:lvlJc w:val="right"/>
      <w:pPr>
        <w:ind w:left="2160" w:hanging="360"/>
      </w:pPr>
      <w:rPr>
        <w:rFonts w:ascii="Times New Roman" w:eastAsiaTheme="minorHAnsi" w:hAnsi="Times New Roman" w:cs="Times New Roman"/>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DAE76FD"/>
    <w:multiLevelType w:val="hybridMultilevel"/>
    <w:tmpl w:val="095AFCEE"/>
    <w:lvl w:ilvl="0" w:tplc="D8C6E600">
      <w:start w:val="1"/>
      <w:numFmt w:val="lowerRoman"/>
      <w:lvlText w:val="(%1)"/>
      <w:lvlJc w:val="right"/>
      <w:pPr>
        <w:ind w:left="1440" w:hanging="360"/>
      </w:pPr>
      <w:rPr>
        <w:rFonts w:ascii="Arial" w:eastAsiaTheme="minorHAnsi" w:hAnsi="Arial"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CD67EC4"/>
    <w:multiLevelType w:val="hybridMultilevel"/>
    <w:tmpl w:val="AAA89B0C"/>
    <w:lvl w:ilvl="0" w:tplc="EA02042E">
      <w:start w:val="1"/>
      <w:numFmt w:val="upp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207849C1"/>
    <w:multiLevelType w:val="hybridMultilevel"/>
    <w:tmpl w:val="0BDEA2A0"/>
    <w:lvl w:ilvl="0" w:tplc="8612CF4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5D0E37"/>
    <w:multiLevelType w:val="hybridMultilevel"/>
    <w:tmpl w:val="2BA83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65087D"/>
    <w:multiLevelType w:val="hybridMultilevel"/>
    <w:tmpl w:val="93FA6C1E"/>
    <w:lvl w:ilvl="0" w:tplc="91B8D2B2">
      <w:start w:val="1"/>
      <w:numFmt w:val="upperLetter"/>
      <w:lvlText w:val="(%1)"/>
      <w:lvlJc w:val="left"/>
      <w:pPr>
        <w:ind w:left="2610" w:hanging="45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3DD260F0"/>
    <w:multiLevelType w:val="hybridMultilevel"/>
    <w:tmpl w:val="F3FE18DC"/>
    <w:lvl w:ilvl="0" w:tplc="B55E6BA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6464BC"/>
    <w:multiLevelType w:val="hybridMultilevel"/>
    <w:tmpl w:val="39221F94"/>
    <w:lvl w:ilvl="0" w:tplc="BA5035B8">
      <w:start w:val="1"/>
      <w:numFmt w:val="decimal"/>
      <w:lvlText w:val="(%1)"/>
      <w:lvlJc w:val="left"/>
      <w:pPr>
        <w:ind w:left="2160" w:hanging="360"/>
      </w:pPr>
      <w:rPr>
        <w:rFonts w:ascii="Times New Roman" w:eastAsiaTheme="minorHAnsi"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497F4845"/>
    <w:multiLevelType w:val="hybridMultilevel"/>
    <w:tmpl w:val="801076A0"/>
    <w:lvl w:ilvl="0" w:tplc="C08414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96701AF"/>
    <w:multiLevelType w:val="hybridMultilevel"/>
    <w:tmpl w:val="B3F69094"/>
    <w:lvl w:ilvl="0" w:tplc="C084144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648176ED"/>
    <w:multiLevelType w:val="hybridMultilevel"/>
    <w:tmpl w:val="EE8286EC"/>
    <w:lvl w:ilvl="0" w:tplc="791CCDB6">
      <w:start w:val="1"/>
      <w:numFmt w:val="lowerRoman"/>
      <w:lvlText w:val="(%1)"/>
      <w:lvlJc w:val="left"/>
      <w:pPr>
        <w:ind w:left="1800" w:hanging="72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49438309">
    <w:abstractNumId w:val="5"/>
  </w:num>
  <w:num w:numId="2" w16cid:durableId="1786535819">
    <w:abstractNumId w:val="6"/>
  </w:num>
  <w:num w:numId="3" w16cid:durableId="613247908">
    <w:abstractNumId w:val="2"/>
  </w:num>
  <w:num w:numId="4" w16cid:durableId="1704286047">
    <w:abstractNumId w:val="3"/>
  </w:num>
  <w:num w:numId="5" w16cid:durableId="1871991141">
    <w:abstractNumId w:val="0"/>
  </w:num>
  <w:num w:numId="6" w16cid:durableId="18550371">
    <w:abstractNumId w:val="12"/>
  </w:num>
  <w:num w:numId="7" w16cid:durableId="1909613042">
    <w:abstractNumId w:val="4"/>
  </w:num>
  <w:num w:numId="8" w16cid:durableId="50810592">
    <w:abstractNumId w:val="7"/>
  </w:num>
  <w:num w:numId="9" w16cid:durableId="319238645">
    <w:abstractNumId w:val="1"/>
  </w:num>
  <w:num w:numId="10" w16cid:durableId="2123963000">
    <w:abstractNumId w:val="8"/>
  </w:num>
  <w:num w:numId="11" w16cid:durableId="795027021">
    <w:abstractNumId w:val="11"/>
  </w:num>
  <w:num w:numId="12" w16cid:durableId="731777454">
    <w:abstractNumId w:val="10"/>
  </w:num>
  <w:num w:numId="13" w16cid:durableId="67623011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w15:presenceInfo w15:providerId="AD" w15:userId="S::amanda.c.jordan14.civ@army.mil::b3c70d6d-a846-4b2c-bbb3-8ecaeb947b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E1A"/>
    <w:rsid w:val="0001742F"/>
    <w:rsid w:val="00020F87"/>
    <w:rsid w:val="000437D1"/>
    <w:rsid w:val="00051719"/>
    <w:rsid w:val="00061ED6"/>
    <w:rsid w:val="00076223"/>
    <w:rsid w:val="00082984"/>
    <w:rsid w:val="000A3880"/>
    <w:rsid w:val="000B2173"/>
    <w:rsid w:val="000C2021"/>
    <w:rsid w:val="000C29BB"/>
    <w:rsid w:val="000D245F"/>
    <w:rsid w:val="0010039C"/>
    <w:rsid w:val="00154D2F"/>
    <w:rsid w:val="00161921"/>
    <w:rsid w:val="00171E85"/>
    <w:rsid w:val="001A7D1D"/>
    <w:rsid w:val="001E65C8"/>
    <w:rsid w:val="001F197D"/>
    <w:rsid w:val="002170B6"/>
    <w:rsid w:val="00236E90"/>
    <w:rsid w:val="00286D2D"/>
    <w:rsid w:val="002A16AE"/>
    <w:rsid w:val="002A1897"/>
    <w:rsid w:val="002A2B52"/>
    <w:rsid w:val="002C1628"/>
    <w:rsid w:val="002D0989"/>
    <w:rsid w:val="002D78DA"/>
    <w:rsid w:val="002E2B30"/>
    <w:rsid w:val="00327765"/>
    <w:rsid w:val="00333903"/>
    <w:rsid w:val="00340C58"/>
    <w:rsid w:val="003834F9"/>
    <w:rsid w:val="003A0623"/>
    <w:rsid w:val="003A5C31"/>
    <w:rsid w:val="003C50BE"/>
    <w:rsid w:val="003C6483"/>
    <w:rsid w:val="003D657C"/>
    <w:rsid w:val="003F0EAC"/>
    <w:rsid w:val="003F24D6"/>
    <w:rsid w:val="00400016"/>
    <w:rsid w:val="00405818"/>
    <w:rsid w:val="00432AAE"/>
    <w:rsid w:val="00437C92"/>
    <w:rsid w:val="00443D19"/>
    <w:rsid w:val="00452DA8"/>
    <w:rsid w:val="00454031"/>
    <w:rsid w:val="00470E1A"/>
    <w:rsid w:val="00495B47"/>
    <w:rsid w:val="004A40C4"/>
    <w:rsid w:val="004B390D"/>
    <w:rsid w:val="004E391C"/>
    <w:rsid w:val="00514A20"/>
    <w:rsid w:val="00544766"/>
    <w:rsid w:val="00544990"/>
    <w:rsid w:val="00551D02"/>
    <w:rsid w:val="0059308D"/>
    <w:rsid w:val="005A0366"/>
    <w:rsid w:val="005C23D9"/>
    <w:rsid w:val="005D579D"/>
    <w:rsid w:val="005F7778"/>
    <w:rsid w:val="00602737"/>
    <w:rsid w:val="006128A5"/>
    <w:rsid w:val="00644A5B"/>
    <w:rsid w:val="00671C08"/>
    <w:rsid w:val="006748D5"/>
    <w:rsid w:val="00680F73"/>
    <w:rsid w:val="006C23CE"/>
    <w:rsid w:val="006C297A"/>
    <w:rsid w:val="006E08DF"/>
    <w:rsid w:val="006F330F"/>
    <w:rsid w:val="00706032"/>
    <w:rsid w:val="00710083"/>
    <w:rsid w:val="007255CD"/>
    <w:rsid w:val="0072643D"/>
    <w:rsid w:val="00775015"/>
    <w:rsid w:val="00792FB6"/>
    <w:rsid w:val="007C25B7"/>
    <w:rsid w:val="007F3B96"/>
    <w:rsid w:val="00841230"/>
    <w:rsid w:val="00850370"/>
    <w:rsid w:val="00850CBE"/>
    <w:rsid w:val="00857622"/>
    <w:rsid w:val="00863CB0"/>
    <w:rsid w:val="0087033C"/>
    <w:rsid w:val="00884597"/>
    <w:rsid w:val="008A2D49"/>
    <w:rsid w:val="008C70B8"/>
    <w:rsid w:val="008D7A25"/>
    <w:rsid w:val="009344A0"/>
    <w:rsid w:val="0098634C"/>
    <w:rsid w:val="009B14D7"/>
    <w:rsid w:val="009B1725"/>
    <w:rsid w:val="009B28D6"/>
    <w:rsid w:val="009C0159"/>
    <w:rsid w:val="009C101D"/>
    <w:rsid w:val="009F4F0B"/>
    <w:rsid w:val="00A04524"/>
    <w:rsid w:val="00A24A5B"/>
    <w:rsid w:val="00A53A53"/>
    <w:rsid w:val="00A55D63"/>
    <w:rsid w:val="00A970A3"/>
    <w:rsid w:val="00AA40D6"/>
    <w:rsid w:val="00AA686B"/>
    <w:rsid w:val="00AC4DEA"/>
    <w:rsid w:val="00B106DD"/>
    <w:rsid w:val="00B145B4"/>
    <w:rsid w:val="00B362D5"/>
    <w:rsid w:val="00B7400A"/>
    <w:rsid w:val="00B86A8A"/>
    <w:rsid w:val="00BA1497"/>
    <w:rsid w:val="00BA466D"/>
    <w:rsid w:val="00BC3DD0"/>
    <w:rsid w:val="00BD38A2"/>
    <w:rsid w:val="00C022C9"/>
    <w:rsid w:val="00C04769"/>
    <w:rsid w:val="00C27429"/>
    <w:rsid w:val="00C305BA"/>
    <w:rsid w:val="00C42011"/>
    <w:rsid w:val="00C63992"/>
    <w:rsid w:val="00C713C1"/>
    <w:rsid w:val="00C80BA9"/>
    <w:rsid w:val="00C87374"/>
    <w:rsid w:val="00CB3A2E"/>
    <w:rsid w:val="00CC08EE"/>
    <w:rsid w:val="00CC5D5B"/>
    <w:rsid w:val="00CD1CCD"/>
    <w:rsid w:val="00D04F91"/>
    <w:rsid w:val="00D06F7C"/>
    <w:rsid w:val="00D354F6"/>
    <w:rsid w:val="00D4165D"/>
    <w:rsid w:val="00D41DE9"/>
    <w:rsid w:val="00D930EF"/>
    <w:rsid w:val="00DA7430"/>
    <w:rsid w:val="00DB0AC0"/>
    <w:rsid w:val="00DC04B7"/>
    <w:rsid w:val="00E15E5D"/>
    <w:rsid w:val="00E46E3D"/>
    <w:rsid w:val="00E47CF2"/>
    <w:rsid w:val="00E5627A"/>
    <w:rsid w:val="00E72E01"/>
    <w:rsid w:val="00E866AB"/>
    <w:rsid w:val="00E917F0"/>
    <w:rsid w:val="00EB3DD6"/>
    <w:rsid w:val="00ED46B4"/>
    <w:rsid w:val="00EF3B07"/>
    <w:rsid w:val="00EF631D"/>
    <w:rsid w:val="00EF74A6"/>
    <w:rsid w:val="00F173ED"/>
    <w:rsid w:val="00F26A39"/>
    <w:rsid w:val="00F30B8F"/>
    <w:rsid w:val="00F33F4E"/>
    <w:rsid w:val="00F34267"/>
    <w:rsid w:val="00F578B9"/>
    <w:rsid w:val="00F800A7"/>
    <w:rsid w:val="00F81F99"/>
    <w:rsid w:val="00FA125C"/>
    <w:rsid w:val="00FA13A0"/>
    <w:rsid w:val="00FA608D"/>
    <w:rsid w:val="00FB3C37"/>
    <w:rsid w:val="00FB76C2"/>
    <w:rsid w:val="00FC1CC0"/>
    <w:rsid w:val="00FF6536"/>
    <w:rsid w:val="00FF6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F3F77"/>
  <w15:chartTrackingRefBased/>
  <w15:docId w15:val="{DC42B12F-E142-4EAD-8684-0B3C49058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70E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70E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0E1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70E1A"/>
    <w:rPr>
      <w:rFonts w:ascii="Times New Roman" w:eastAsia="Times New Roman" w:hAnsi="Times New Roman" w:cs="Times New Roman"/>
      <w:b/>
      <w:bCs/>
      <w:sz w:val="24"/>
      <w:szCs w:val="24"/>
    </w:rPr>
  </w:style>
  <w:style w:type="paragraph" w:styleId="TOC3">
    <w:name w:val="toc 3"/>
    <w:basedOn w:val="Normal"/>
    <w:autoRedefine/>
    <w:uiPriority w:val="39"/>
    <w:semiHidden/>
    <w:unhideWhenUsed/>
    <w:rsid w:val="00470E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0E1A"/>
  </w:style>
  <w:style w:type="paragraph" w:styleId="TOC4">
    <w:name w:val="toc 4"/>
    <w:basedOn w:val="Normal"/>
    <w:autoRedefine/>
    <w:uiPriority w:val="39"/>
    <w:semiHidden/>
    <w:unhideWhenUsed/>
    <w:rsid w:val="00470E1A"/>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semiHidden/>
    <w:unhideWhenUsed/>
    <w:rsid w:val="00470E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470E1A"/>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70E1A"/>
    <w:rPr>
      <w:sz w:val="16"/>
      <w:szCs w:val="16"/>
    </w:rPr>
  </w:style>
  <w:style w:type="paragraph" w:styleId="CommentText">
    <w:name w:val="annotation text"/>
    <w:basedOn w:val="Normal"/>
    <w:link w:val="CommentTextChar"/>
    <w:uiPriority w:val="99"/>
    <w:semiHidden/>
    <w:unhideWhenUsed/>
    <w:rsid w:val="00470E1A"/>
    <w:pPr>
      <w:spacing w:line="240" w:lineRule="auto"/>
    </w:pPr>
    <w:rPr>
      <w:sz w:val="20"/>
      <w:szCs w:val="20"/>
    </w:rPr>
  </w:style>
  <w:style w:type="character" w:customStyle="1" w:styleId="CommentTextChar">
    <w:name w:val="Comment Text Char"/>
    <w:basedOn w:val="DefaultParagraphFont"/>
    <w:link w:val="CommentText"/>
    <w:uiPriority w:val="99"/>
    <w:semiHidden/>
    <w:rsid w:val="00470E1A"/>
    <w:rPr>
      <w:sz w:val="20"/>
      <w:szCs w:val="20"/>
    </w:rPr>
  </w:style>
  <w:style w:type="paragraph" w:styleId="CommentSubject">
    <w:name w:val="annotation subject"/>
    <w:basedOn w:val="CommentText"/>
    <w:next w:val="CommentText"/>
    <w:link w:val="CommentSubjectChar"/>
    <w:uiPriority w:val="99"/>
    <w:semiHidden/>
    <w:unhideWhenUsed/>
    <w:rsid w:val="00470E1A"/>
    <w:rPr>
      <w:b/>
      <w:bCs/>
    </w:rPr>
  </w:style>
  <w:style w:type="character" w:customStyle="1" w:styleId="CommentSubjectChar">
    <w:name w:val="Comment Subject Char"/>
    <w:basedOn w:val="CommentTextChar"/>
    <w:link w:val="CommentSubject"/>
    <w:uiPriority w:val="99"/>
    <w:semiHidden/>
    <w:rsid w:val="00470E1A"/>
    <w:rPr>
      <w:b/>
      <w:bCs/>
      <w:sz w:val="20"/>
      <w:szCs w:val="20"/>
    </w:rPr>
  </w:style>
  <w:style w:type="paragraph" w:styleId="ListParagraph">
    <w:name w:val="List Paragraph"/>
    <w:basedOn w:val="Normal"/>
    <w:uiPriority w:val="34"/>
    <w:qFormat/>
    <w:rsid w:val="00B86A8A"/>
    <w:pPr>
      <w:ind w:left="720"/>
      <w:contextualSpacing/>
    </w:pPr>
  </w:style>
  <w:style w:type="paragraph" w:customStyle="1" w:styleId="Default">
    <w:name w:val="Default"/>
    <w:rsid w:val="003F24D6"/>
    <w:pPr>
      <w:autoSpaceDE w:val="0"/>
      <w:autoSpaceDN w:val="0"/>
      <w:adjustRightInd w:val="0"/>
      <w:spacing w:after="0" w:line="240" w:lineRule="auto"/>
    </w:pPr>
    <w:rPr>
      <w:rFonts w:ascii="Arial" w:hAnsi="Arial" w:cs="Arial"/>
      <w:color w:val="000000"/>
      <w:sz w:val="24"/>
      <w:szCs w:val="24"/>
    </w:rPr>
  </w:style>
  <w:style w:type="paragraph" w:customStyle="1" w:styleId="p">
    <w:name w:val="p"/>
    <w:basedOn w:val="Normal"/>
    <w:rsid w:val="002A16A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61ED6"/>
    <w:pPr>
      <w:spacing w:before="100" w:beforeAutospacing="1" w:after="100" w:afterAutospacing="1" w:line="240" w:lineRule="auto"/>
    </w:pPr>
    <w:rPr>
      <w:rFonts w:ascii="Calibri" w:hAnsi="Calibri" w:cs="Calibri"/>
    </w:rPr>
  </w:style>
  <w:style w:type="character" w:customStyle="1" w:styleId="css-0">
    <w:name w:val="css-0"/>
    <w:basedOn w:val="DefaultParagraphFont"/>
    <w:rsid w:val="00F26A39"/>
  </w:style>
  <w:style w:type="character" w:customStyle="1" w:styleId="css-1ber87j">
    <w:name w:val="css-1ber87j"/>
    <w:basedOn w:val="DefaultParagraphFont"/>
    <w:rsid w:val="00F26A39"/>
  </w:style>
  <w:style w:type="character" w:customStyle="1" w:styleId="css-15iwe0d">
    <w:name w:val="css-15iwe0d"/>
    <w:basedOn w:val="DefaultParagraphFont"/>
    <w:rsid w:val="00F26A39"/>
  </w:style>
  <w:style w:type="character" w:customStyle="1" w:styleId="css-2yp7ui">
    <w:name w:val="css-2yp7ui"/>
    <w:basedOn w:val="DefaultParagraphFont"/>
    <w:rsid w:val="00F26A39"/>
  </w:style>
  <w:style w:type="character" w:styleId="UnresolvedMention">
    <w:name w:val="Unresolved Mention"/>
    <w:basedOn w:val="DefaultParagraphFont"/>
    <w:uiPriority w:val="99"/>
    <w:semiHidden/>
    <w:unhideWhenUsed/>
    <w:rsid w:val="00E866AB"/>
    <w:rPr>
      <w:color w:val="605E5C"/>
      <w:shd w:val="clear" w:color="auto" w:fill="E1DFDD"/>
    </w:rPr>
  </w:style>
  <w:style w:type="paragraph" w:styleId="Revision">
    <w:name w:val="Revision"/>
    <w:hidden/>
    <w:uiPriority w:val="99"/>
    <w:semiHidden/>
    <w:rsid w:val="004A40C4"/>
    <w:pPr>
      <w:spacing w:after="0" w:line="240" w:lineRule="auto"/>
    </w:pPr>
  </w:style>
  <w:style w:type="character" w:styleId="FollowedHyperlink">
    <w:name w:val="FollowedHyperlink"/>
    <w:basedOn w:val="DefaultParagraphFont"/>
    <w:uiPriority w:val="99"/>
    <w:semiHidden/>
    <w:unhideWhenUsed/>
    <w:rsid w:val="00432A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560910">
      <w:bodyDiv w:val="1"/>
      <w:marLeft w:val="0"/>
      <w:marRight w:val="0"/>
      <w:marTop w:val="0"/>
      <w:marBottom w:val="0"/>
      <w:divBdr>
        <w:top w:val="none" w:sz="0" w:space="0" w:color="auto"/>
        <w:left w:val="none" w:sz="0" w:space="0" w:color="auto"/>
        <w:bottom w:val="none" w:sz="0" w:space="0" w:color="auto"/>
        <w:right w:val="none" w:sz="0" w:space="0" w:color="auto"/>
      </w:divBdr>
    </w:div>
    <w:div w:id="1103526995">
      <w:bodyDiv w:val="1"/>
      <w:marLeft w:val="0"/>
      <w:marRight w:val="0"/>
      <w:marTop w:val="0"/>
      <w:marBottom w:val="0"/>
      <w:divBdr>
        <w:top w:val="none" w:sz="0" w:space="0" w:color="auto"/>
        <w:left w:val="none" w:sz="0" w:space="0" w:color="auto"/>
        <w:bottom w:val="none" w:sz="0" w:space="0" w:color="auto"/>
        <w:right w:val="none" w:sz="0" w:space="0" w:color="auto"/>
      </w:divBdr>
    </w:div>
    <w:div w:id="1214586110">
      <w:bodyDiv w:val="1"/>
      <w:marLeft w:val="0"/>
      <w:marRight w:val="0"/>
      <w:marTop w:val="0"/>
      <w:marBottom w:val="0"/>
      <w:divBdr>
        <w:top w:val="none" w:sz="0" w:space="0" w:color="auto"/>
        <w:left w:val="none" w:sz="0" w:space="0" w:color="auto"/>
        <w:bottom w:val="none" w:sz="0" w:space="0" w:color="auto"/>
        <w:right w:val="none" w:sz="0" w:space="0" w:color="auto"/>
      </w:divBdr>
    </w:div>
    <w:div w:id="1242761439">
      <w:bodyDiv w:val="1"/>
      <w:marLeft w:val="0"/>
      <w:marRight w:val="0"/>
      <w:marTop w:val="0"/>
      <w:marBottom w:val="0"/>
      <w:divBdr>
        <w:top w:val="none" w:sz="0" w:space="0" w:color="auto"/>
        <w:left w:val="none" w:sz="0" w:space="0" w:color="auto"/>
        <w:bottom w:val="none" w:sz="0" w:space="0" w:color="auto"/>
        <w:right w:val="none" w:sz="0" w:space="0" w:color="auto"/>
      </w:divBdr>
    </w:div>
    <w:div w:id="152373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pcs3.kc.army.mil/asaalt/procurement/PGI/PGI_5139.aspx" TargetMode="External"/><Relationship Id="rId18" Type="http://schemas.openxmlformats.org/officeDocument/2006/relationships/hyperlink" Target="https://www.public.dacs.dla.mil/ems/ext/" TargetMode="External"/><Relationship Id="rId26" Type="http://schemas.openxmlformats.org/officeDocument/2006/relationships/hyperlink" Target="https://www.jcs.mil/Portals/36/Documents/Library/Instructions/CJCSI%206250.01G.pdf?ver=3N8yCLlcj48MIc2Dyqy_rA%3d%3d" TargetMode="External"/><Relationship Id="rId3" Type="http://schemas.openxmlformats.org/officeDocument/2006/relationships/customXml" Target="../customXml/item3.xml"/><Relationship Id="rId21" Type="http://schemas.openxmlformats.org/officeDocument/2006/relationships/hyperlink" Target="https://cprobe.army.mil/enterprise-portal/web/itas/home" TargetMode="External"/><Relationship Id="rId7" Type="http://schemas.openxmlformats.org/officeDocument/2006/relationships/settings" Target="settings.xml"/><Relationship Id="rId12" Type="http://schemas.openxmlformats.org/officeDocument/2006/relationships/hyperlink" Target="https://spcs3.kc.army.mil/asaalt/procurement/PGI/PGI_5139.aspx" TargetMode="External"/><Relationship Id="rId17" Type="http://schemas.openxmlformats.org/officeDocument/2006/relationships/hyperlink" Target="https://www.esi.mil/" TargetMode="External"/><Relationship Id="rId25" Type="http://schemas.openxmlformats.org/officeDocument/2006/relationships/hyperlink" Target="https://armyeitaas.sharepoint-mil.us/:x:/r/sites/ASA-ALT-PAM-PP/AFARSPDF/AFARSGG.xlsx?d=w5cd5fba948e94467be69dbb717e123ce&amp;csf=1&amp;web=1&amp;e=YF8PPD" TargetMode="External"/><Relationship Id="rId2" Type="http://schemas.openxmlformats.org/officeDocument/2006/relationships/customXml" Target="../customXml/item2.xml"/><Relationship Id="rId16" Type="http://schemas.openxmlformats.org/officeDocument/2006/relationships/hyperlink" Target="https://cprobe.army.mil/enterprise-portal/web/itas/home" TargetMode="External"/><Relationship Id="rId20" Type="http://schemas.openxmlformats.org/officeDocument/2006/relationships/hyperlink" Target="https://www.esd.whs.mil/Portals/54/Documents/DD/issuances/dodi/533003p.pdf?ver=DcDP0eFDrrJ7bglEkjGZAg%3D%3D" TargetMode="External"/><Relationship Id="rId29" Type="http://schemas.openxmlformats.org/officeDocument/2006/relationships/hyperlink" Target="mailto:armycloud@army.mi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rmyeitaas.sharepoint-mil.us/:b:/r/sites/ASA-ALT-PAM-PP/PGIPDF/PGI5139.pdf?csf=1&amp;web=1&amp;e=ZXtOcJ" TargetMode="External"/><Relationship Id="rId24" Type="http://schemas.openxmlformats.org/officeDocument/2006/relationships/hyperlink" Target="https://chess.army.mil/UserTrainingRequest"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cprobe.army.mil/enterprise-portal/web/itas/home" TargetMode="External"/><Relationship Id="rId23" Type="http://schemas.openxmlformats.org/officeDocument/2006/relationships/hyperlink" Target="https://www.public.dacs.dla.mil/ems/ext/" TargetMode="External"/><Relationship Id="rId28" Type="http://schemas.openxmlformats.org/officeDocument/2006/relationships/hyperlink" Target="mailto:rsscwest.commercial@us.af.mil" TargetMode="External"/><Relationship Id="rId10" Type="http://schemas.openxmlformats.org/officeDocument/2006/relationships/hyperlink" Target="https://armyeitaas.sharepoint-mil.us/:b:/r/sites/ASA-ALT-PAM-PP/PGIPDF/PGI5139.pdf?csf=1&amp;web=1&amp;e=ZXtOcJ" TargetMode="External"/><Relationship Id="rId19" Type="http://schemas.openxmlformats.org/officeDocument/2006/relationships/hyperlink" Target="https://armyeitaas.sharepoint-mil.us/sites/HQDA-CIO-SAIS-PRP/Policy%20Library/Forms/Policies%20By%20Signatory%20and%20Date.aspx?id=%2Fsites%2FHQDA%2DCIO%2DSAIS%2DPRP%2FPolicy%20Library%2FPrinting%20Dev%20and%20Serv%20Memo%20and%20Encl%5F17Nov2023%2Epdf&amp;parent=%2Fsites%2FHQDA%2DCIO%2DSAIS%2DPRP%2FPolicy%20Library" TargetMode="Externa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hyperlink" Target="https://armyeitaas.sharepoint-mil.us/:b:/r/sites/ASA-ALT-PAM-PP/PGIPDF/PGI5139.pdf?csf=1&amp;web=1&amp;e=ZXtOcJ" TargetMode="External"/><Relationship Id="rId14" Type="http://schemas.openxmlformats.org/officeDocument/2006/relationships/hyperlink" Target="https://armyeitaas.sharepoint-mil.us/:x:/r/sites/ASA-ALT-PAM-PP/AFARSPDF/AFARSGG.xlsx?d=w5cd5fba948e94467be69dbb717e123ce&amp;csf=1&amp;web=1&amp;e=MYzbRS" TargetMode="External"/><Relationship Id="rId22" Type="http://schemas.openxmlformats.org/officeDocument/2006/relationships/hyperlink" Target="https://www.esi.mil/" TargetMode="External"/><Relationship Id="rId27" Type="http://schemas.openxmlformats.org/officeDocument/2006/relationships/hyperlink" Target="https://www.esd.whs.mil/Portals/54/Documents/DD/issuances/dodi/842002p.pdf?ver=Yn9vTMmEmry8GZbCpCUgPA%3D%3D"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5" ma:contentTypeDescription="Army Federal Acquisition Regulation Supplement" ma:contentTypeScope="" ma:versionID="9d4a548d5ad8be2f19451f4e1ee304f9">
  <xsd:schema xmlns:xsd="http://www.w3.org/2001/XMLSchema" xmlns:xs="http://www.w3.org/2001/XMLSchema" xmlns:p="http://schemas.microsoft.com/office/2006/metadata/properties" xmlns:ns1="4d2834f2-6e62-48ef-822a-880d84868a39" xmlns:ns3="1d182ed6-48bb-48f5-abfd-790737af81b2" targetNamespace="http://schemas.microsoft.com/office/2006/metadata/properties" ma:root="true" ma:fieldsID="76cfa627da9704b88091e5bd3eb730e2" ns1:_="" ns3:_="">
    <xsd:import namespace="4d2834f2-6e62-48ef-822a-880d84868a39"/>
    <xsd:import namespace="1d182ed6-48bb-48f5-abfd-790737af81b2"/>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d182ed6-48bb-48f5-abfd-790737af81b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Cloud Computing are revised to implement the following Army Chief Information Officer’s memoranda on Army Cloud Computing</Related_x0020_Words_x002f_Description>
    <AFARSRevisionNo xmlns="4d2834f2-6e62-48ef-822a-880d84868a39">28.09</AFARSRevisionNo>
    <Posted_x0020_By_x002f_Author xmlns="4d2834f2-6e62-48ef-822a-880d84868a39">
      <UserInfo>
        <DisplayName>jordan, amanda</DisplayName>
        <AccountId>6767</AccountId>
        <AccountType/>
      </UserInfo>
    </Posted_x0020_By_x002f_Author>
    <Part xmlns="4d2834f2-6e62-48ef-822a-880d84868a39">5139</Part>
    <k7fb65748f04451ebe52ab3a8ef4f06e xmlns="4d2834f2-6e62-48ef-822a-880d84868a39">
      <Terms xmlns="http://schemas.microsoft.com/office/infopath/2007/PartnerControls"/>
    </k7fb65748f04451ebe52ab3a8ef4f06e>
    <TaxCatchAll xmlns="4d2834f2-6e62-48ef-822a-880d84868a39">
      <Value>606</Value>
      <Value>487</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(SAAL-PP)</TermName>
          <TermId xmlns="http://schemas.microsoft.com/office/infopath/2007/PartnerControls">baec6d0f-085c-46bf-a19f-61084e9a69d8</TermId>
        </TermInfo>
      </Terms>
    </b32cdbbdcfbf448899278e680467c731>
    <_dlc_DocId xmlns="4d2834f2-6e62-48ef-822a-880d84868a39">DASAP-90-869</_dlc_DocId>
    <_dlc_DocIdUrl xmlns="4d2834f2-6e62-48ef-822a-880d84868a39">
      <Url>https://spcs3.kc.army.mil/asaalt/ZPTeam/PPS/_layouts/15/DocIdRedir.aspx?ID=DASAP-90-869</Url>
      <Description>DASAP-90-869</Description>
    </_dlc_DocIdUrl>
  </documentManagement>
</p:properties>
</file>

<file path=customXml/itemProps1.xml><?xml version="1.0" encoding="utf-8"?>
<ds:datastoreItem xmlns:ds="http://schemas.openxmlformats.org/officeDocument/2006/customXml" ds:itemID="{ACCC512F-7E7E-47D5-A168-EA15CBCB0755}">
  <ds:schemaRefs>
    <ds:schemaRef ds:uri="http://schemas.microsoft.com/sharepoint/v3/contenttype/forms"/>
  </ds:schemaRefs>
</ds:datastoreItem>
</file>

<file path=customXml/itemProps2.xml><?xml version="1.0" encoding="utf-8"?>
<ds:datastoreItem xmlns:ds="http://schemas.openxmlformats.org/officeDocument/2006/customXml" ds:itemID="{6DD75B5F-48B1-472D-AF58-36F76A75D6FF}">
  <ds:schemaRefs>
    <ds:schemaRef ds:uri="http://schemas.microsoft.com/sharepoint/events"/>
  </ds:schemaRefs>
</ds:datastoreItem>
</file>

<file path=customXml/itemProps3.xml><?xml version="1.0" encoding="utf-8"?>
<ds:datastoreItem xmlns:ds="http://schemas.openxmlformats.org/officeDocument/2006/customXml" ds:itemID="{1EF45355-DD8A-41E5-856B-8395B0F6AF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1d182ed6-48bb-48f5-abfd-790737af8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387495-83D5-4901-A1EA-022E39F79F65}">
  <ds:schemaRefs>
    <ds:schemaRef ds:uri="http://schemas.microsoft.com/office/2006/metadata/properties"/>
    <ds:schemaRef ds:uri="http://schemas.microsoft.com/office/infopath/2007/PartnerControls"/>
    <ds:schemaRef ds:uri="4d2834f2-6e62-48ef-822a-880d84868a39"/>
  </ds:schemaRefs>
</ds:datastoreItem>
</file>

<file path=docMetadata/LabelInfo.xml><?xml version="1.0" encoding="utf-8"?>
<clbl:labelList xmlns:clbl="http://schemas.microsoft.com/office/2020/mipLabelMetadata">
  <clbl:label id="{fae6d70f-954b-4811-92b6-0530d6f84c43}" enabled="0" method="" siteId="{fae6d70f-954b-4811-92b6-0530d6f84c43}" removed="1"/>
</clbl:labelList>
</file>

<file path=docProps/app.xml><?xml version="1.0" encoding="utf-8"?>
<Properties xmlns="http://schemas.openxmlformats.org/officeDocument/2006/extended-properties" xmlns:vt="http://schemas.openxmlformats.org/officeDocument/2006/docPropsVTypes">
  <Template>Normal</Template>
  <TotalTime>2</TotalTime>
  <Pages>7</Pages>
  <Words>3332</Words>
  <Characters>16865</Characters>
  <Application>Microsoft Office Word</Application>
  <DocSecurity>0</DocSecurity>
  <Lines>887</Lines>
  <Paragraphs>1009</Paragraphs>
  <ScaleCrop>false</ScaleCrop>
  <HeadingPairs>
    <vt:vector size="2" baseType="variant">
      <vt:variant>
        <vt:lpstr>Title</vt:lpstr>
      </vt:variant>
      <vt:variant>
        <vt:i4>1</vt:i4>
      </vt:variant>
    </vt:vector>
  </HeadingPairs>
  <TitlesOfParts>
    <vt:vector size="1" baseType="lpstr">
      <vt:lpstr>AFARS 5139_Revision_28_09</vt:lpstr>
    </vt:vector>
  </TitlesOfParts>
  <Company>Defense Information Systems Agency</Company>
  <LinksUpToDate>false</LinksUpToDate>
  <CharactersWithSpaces>19188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5139_Revision_28_09</dc:title>
  <dc:subject/>
  <dc:creator>Nazneen, Fakera CIV USARMY HQDA ASA ALT (USA)</dc:creator>
  <cp:keywords/>
  <dc:description/>
  <cp:lastModifiedBy>Jordan, Amanda C CIV USARMY HQDA ASA ALT (USA)</cp:lastModifiedBy>
  <cp:revision>3</cp:revision>
  <dcterms:created xsi:type="dcterms:W3CDTF">2024-09-04T15:01:00Z</dcterms:created>
  <dcterms:modified xsi:type="dcterms:W3CDTF">2024-09-22T21:06:00Z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d2fc33867cda4e97bf11d8aa1bbf2cfa">
    <vt:lpwstr>FY 2018|170bf503-2fb9-4ab6-ac75-3d7ce3445f45</vt:lpwstr>
  </property>
  <property fmtid="{D5CDD505-2E9C-101B-9397-08002B2CF9AE}" pid="4" name="_dlc_DocIdItemGuid">
    <vt:lpwstr>93fb7e6f-8fa4-48b3-a632-dc8b30990c71</vt:lpwstr>
  </property>
  <property fmtid="{D5CDD505-2E9C-101B-9397-08002B2CF9AE}" pid="5" name="g9d2a862e44547e0b49a65fb6f50af7d">
    <vt:lpwstr/>
  </property>
  <property fmtid="{D5CDD505-2E9C-101B-9397-08002B2CF9AE}" pid="6" name="Document Types">
    <vt:lpwstr>23;#Regulation|1d7f43a6-f8bb-4223-9c6f-9b729e816bd9</vt:lpwstr>
  </property>
  <property fmtid="{D5CDD505-2E9C-101B-9397-08002B2CF9AE}" pid="7" name="o0db550b7e21475b9eff9fa96a351f6a">
    <vt:lpwstr/>
  </property>
  <property fmtid="{D5CDD505-2E9C-101B-9397-08002B2CF9AE}" pid="8" name="d71e606529824e109f34eb917ab14b3b">
    <vt:lpwstr/>
  </property>
  <property fmtid="{D5CDD505-2E9C-101B-9397-08002B2CF9AE}" pid="9" name="l67c16429e2d43599743984606be6886">
    <vt:lpwstr/>
  </property>
  <property fmtid="{D5CDD505-2E9C-101B-9397-08002B2CF9AE}" pid="10" name="Document Category">
    <vt:lpwstr/>
  </property>
  <property fmtid="{D5CDD505-2E9C-101B-9397-08002B2CF9AE}" pid="11" name="PARC Contracting Area">
    <vt:lpwstr/>
  </property>
  <property fmtid="{D5CDD505-2E9C-101B-9397-08002B2CF9AE}" pid="12" name="Frequency">
    <vt:lpwstr/>
  </property>
  <property fmtid="{D5CDD505-2E9C-101B-9397-08002B2CF9AE}" pid="13" name="i985fb4ba1b74433aef9ca5eaedaab6a">
    <vt:lpwstr/>
  </property>
  <property fmtid="{D5CDD505-2E9C-101B-9397-08002B2CF9AE}" pid="14" name="Fiscal Year">
    <vt:lpwstr>606;#FY 2018|170bf503-2fb9-4ab6-ac75-3d7ce3445f45</vt:lpwstr>
  </property>
  <property fmtid="{D5CDD505-2E9C-101B-9397-08002B2CF9AE}" pid="15" name="Organization">
    <vt:lpwstr>487;#DASA(P) Procurement Policy (SAAL-PP)|baec6d0f-085c-46bf-a19f-61084e9a69d8</vt:lpwstr>
  </property>
  <property fmtid="{D5CDD505-2E9C-101B-9397-08002B2CF9AE}" pid="16" name="Report Document Type">
    <vt:lpwstr/>
  </property>
  <property fmtid="{D5CDD505-2E9C-101B-9397-08002B2CF9AE}" pid="17" name="Document Status">
    <vt:lpwstr>8;#Final|260ff4ba-7e6d-4f69-b2f8-5d9b6aa5bf2e</vt:lpwstr>
  </property>
  <property fmtid="{D5CDD505-2E9C-101B-9397-08002B2CF9AE}" pid="18" name="Document Subject">
    <vt:lpwstr/>
  </property>
  <property fmtid="{D5CDD505-2E9C-101B-9397-08002B2CF9AE}" pid="19" name="PARC Notifications">
    <vt:lpwstr/>
  </property>
  <property fmtid="{D5CDD505-2E9C-101B-9397-08002B2CF9AE}" pid="20" name="Briefing Document Types">
    <vt:lpwstr/>
  </property>
  <property fmtid="{D5CDD505-2E9C-101B-9397-08002B2CF9AE}" pid="21" name="af5654017337474fa7a98d92cf7ebe92">
    <vt:lpwstr/>
  </property>
  <property fmtid="{D5CDD505-2E9C-101B-9397-08002B2CF9AE}" pid="22" name="ceb9413c6ca94765b17a7c77e496dffc">
    <vt:lpwstr/>
  </property>
  <property fmtid="{D5CDD505-2E9C-101B-9397-08002B2CF9AE}" pid="23" name="Business System">
    <vt:lpwstr/>
  </property>
  <property fmtid="{D5CDD505-2E9C-101B-9397-08002B2CF9AE}" pid="24" name="b89601af4f7f42688b61458ba111cf99">
    <vt:lpwstr/>
  </property>
  <property fmtid="{D5CDD505-2E9C-101B-9397-08002B2CF9AE}" pid="25" name="Presented To">
    <vt:lpwstr/>
  </property>
  <property fmtid="{D5CDD505-2E9C-101B-9397-08002B2CF9AE}" pid="26" name="n1f53f438c0b451c9f12744c2d53faea">
    <vt:lpwstr/>
  </property>
  <property fmtid="{D5CDD505-2E9C-101B-9397-08002B2CF9AE}" pid="27" name="Organization Reviewed">
    <vt:lpwstr/>
  </property>
</Properties>
</file>