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3FA5" w14:textId="77777777" w:rsidR="00934719" w:rsidRDefault="00017E3A">
      <w:pPr>
        <w:jc w:val="center"/>
      </w:pPr>
      <w:r>
        <w:rPr>
          <w:rFonts w:ascii="Times New Roman" w:hAnsi="Times New Roman" w:cs="Times New Roman"/>
          <w:b/>
          <w:bCs/>
          <w:sz w:val="32"/>
          <w:szCs w:val="32"/>
        </w:rPr>
        <w:t>AFARS – PART 5107</w:t>
      </w:r>
    </w:p>
    <w:p w14:paraId="47163FA6" w14:textId="77777777" w:rsidR="00934719" w:rsidRDefault="00017E3A">
      <w:pPr>
        <w:jc w:val="center"/>
      </w:pPr>
      <w:r>
        <w:rPr>
          <w:rFonts w:ascii="Times New Roman" w:hAnsi="Times New Roman" w:cs="Times New Roman"/>
          <w:b/>
          <w:bCs/>
          <w:sz w:val="32"/>
          <w:szCs w:val="32"/>
        </w:rPr>
        <w:t>Acquisition Planning</w:t>
      </w:r>
    </w:p>
    <w:p w14:paraId="47163FA7" w14:textId="231D170C" w:rsidR="00934719" w:rsidRPr="000B2A0C" w:rsidRDefault="00017E3A">
      <w:pPr>
        <w:jc w:val="center"/>
        <w:rPr>
          <w:rFonts w:ascii="Times New Roman" w:hAnsi="Times New Roman" w:cs="Times New Roman"/>
          <w:sz w:val="24"/>
          <w:szCs w:val="24"/>
        </w:rPr>
      </w:pPr>
      <w:r w:rsidRPr="000B2A0C">
        <w:rPr>
          <w:rFonts w:ascii="Times New Roman" w:hAnsi="Times New Roman" w:cs="Times New Roman"/>
          <w:i/>
          <w:iCs/>
          <w:sz w:val="24"/>
          <w:szCs w:val="24"/>
        </w:rPr>
        <w:t xml:space="preserve">(Revised </w:t>
      </w:r>
      <w:del w:id="0" w:author="Amanda" w:date="2024-08-26T15:11:00Z">
        <w:r w:rsidR="005633D4" w:rsidDel="008B21B4">
          <w:rPr>
            <w:rFonts w:ascii="Times New Roman" w:hAnsi="Times New Roman" w:cs="Times New Roman"/>
            <w:i/>
            <w:iCs/>
            <w:sz w:val="24"/>
            <w:szCs w:val="24"/>
          </w:rPr>
          <w:delText>18 October</w:delText>
        </w:r>
        <w:r w:rsidR="00FD6ECE" w:rsidDel="008B21B4">
          <w:rPr>
            <w:rFonts w:ascii="Times New Roman" w:hAnsi="Times New Roman" w:cs="Times New Roman"/>
            <w:i/>
            <w:iCs/>
            <w:sz w:val="24"/>
            <w:szCs w:val="24"/>
          </w:rPr>
          <w:delText xml:space="preserve"> 2023</w:delText>
        </w:r>
      </w:del>
      <w:ins w:id="1" w:author="Jordan, Amanda C CIV USARMY HQDA ASA ALT (USA)" w:date="2024-09-19T09:44:00Z">
        <w:r w:rsidR="00032E82">
          <w:rPr>
            <w:rFonts w:ascii="Times New Roman" w:hAnsi="Times New Roman" w:cs="Times New Roman"/>
            <w:i/>
            <w:iCs/>
            <w:sz w:val="24"/>
            <w:szCs w:val="24"/>
          </w:rPr>
          <w:t>01</w:t>
        </w:r>
      </w:ins>
      <w:ins w:id="2" w:author="Amanda" w:date="2024-08-26T15:11:00Z">
        <w:r w:rsidR="008B21B4">
          <w:rPr>
            <w:rFonts w:ascii="Times New Roman" w:hAnsi="Times New Roman" w:cs="Times New Roman"/>
            <w:i/>
            <w:iCs/>
            <w:sz w:val="24"/>
            <w:szCs w:val="24"/>
          </w:rPr>
          <w:t xml:space="preserve"> October 2024</w:t>
        </w:r>
      </w:ins>
      <w:r w:rsidRPr="000B2A0C">
        <w:rPr>
          <w:rFonts w:ascii="Times New Roman" w:hAnsi="Times New Roman" w:cs="Times New Roman"/>
          <w:i/>
          <w:iCs/>
          <w:sz w:val="24"/>
          <w:szCs w:val="24"/>
        </w:rPr>
        <w:t>)</w:t>
      </w:r>
    </w:p>
    <w:p w14:paraId="56241AC5" w14:textId="4BF90D4A" w:rsidR="000B2A0C" w:rsidRPr="000B2A0C" w:rsidRDefault="000B2A0C">
      <w:pPr>
        <w:pStyle w:val="TOC3"/>
        <w:tabs>
          <w:tab w:val="right" w:leader="dot" w:pos="9350"/>
        </w:tabs>
        <w:rPr>
          <w:rFonts w:ascii="Times New Roman" w:hAnsi="Times New Roman" w:cs="Times New Roman"/>
          <w:noProof/>
          <w:sz w:val="24"/>
          <w:szCs w:val="24"/>
        </w:rPr>
      </w:pPr>
      <w:r w:rsidRPr="000B2A0C">
        <w:rPr>
          <w:rFonts w:ascii="Times New Roman" w:hAnsi="Times New Roman" w:cs="Times New Roman"/>
          <w:sz w:val="24"/>
          <w:szCs w:val="24"/>
        </w:rPr>
        <w:fldChar w:fldCharType="begin"/>
      </w:r>
      <w:r w:rsidRPr="000B2A0C">
        <w:rPr>
          <w:rFonts w:ascii="Times New Roman" w:hAnsi="Times New Roman" w:cs="Times New Roman"/>
          <w:sz w:val="24"/>
          <w:szCs w:val="24"/>
        </w:rPr>
        <w:instrText xml:space="preserve"> TOC \o "1-4" \h \z \u </w:instrText>
      </w:r>
      <w:r w:rsidRPr="000B2A0C">
        <w:rPr>
          <w:rFonts w:ascii="Times New Roman" w:hAnsi="Times New Roman" w:cs="Times New Roman"/>
          <w:sz w:val="24"/>
          <w:szCs w:val="24"/>
        </w:rPr>
        <w:fldChar w:fldCharType="separate"/>
      </w:r>
      <w:hyperlink w:anchor="_Toc108679798" w:history="1">
        <w:r w:rsidRPr="000B2A0C">
          <w:rPr>
            <w:rStyle w:val="Hyperlink"/>
            <w:rFonts w:ascii="Times New Roman" w:eastAsia="Times New Roman" w:hAnsi="Times New Roman" w:cs="Times New Roman"/>
            <w:noProof/>
            <w:sz w:val="24"/>
            <w:szCs w:val="24"/>
          </w:rPr>
          <w:t>Subpart 5107.1 – Acquisition Plans</w:t>
        </w:r>
        <w:r w:rsidRPr="000B2A0C">
          <w:rPr>
            <w:rFonts w:ascii="Times New Roman" w:hAnsi="Times New Roman" w:cs="Times New Roman"/>
            <w:noProof/>
            <w:webHidden/>
            <w:sz w:val="24"/>
            <w:szCs w:val="24"/>
          </w:rPr>
          <w:tab/>
        </w:r>
        <w:r w:rsidRPr="000B2A0C">
          <w:rPr>
            <w:rFonts w:ascii="Times New Roman" w:hAnsi="Times New Roman" w:cs="Times New Roman"/>
            <w:noProof/>
            <w:webHidden/>
            <w:sz w:val="24"/>
            <w:szCs w:val="24"/>
          </w:rPr>
          <w:fldChar w:fldCharType="begin"/>
        </w:r>
        <w:r w:rsidRPr="000B2A0C">
          <w:rPr>
            <w:rFonts w:ascii="Times New Roman" w:hAnsi="Times New Roman" w:cs="Times New Roman"/>
            <w:noProof/>
            <w:webHidden/>
            <w:sz w:val="24"/>
            <w:szCs w:val="24"/>
          </w:rPr>
          <w:instrText xml:space="preserve"> PAGEREF _Toc108679798 \h </w:instrText>
        </w:r>
        <w:r w:rsidRPr="000B2A0C">
          <w:rPr>
            <w:rFonts w:ascii="Times New Roman" w:hAnsi="Times New Roman" w:cs="Times New Roman"/>
            <w:noProof/>
            <w:webHidden/>
            <w:sz w:val="24"/>
            <w:szCs w:val="24"/>
          </w:rPr>
        </w:r>
        <w:r w:rsidRPr="000B2A0C">
          <w:rPr>
            <w:rFonts w:ascii="Times New Roman" w:hAnsi="Times New Roman" w:cs="Times New Roman"/>
            <w:noProof/>
            <w:webHidden/>
            <w:sz w:val="24"/>
            <w:szCs w:val="24"/>
          </w:rPr>
          <w:fldChar w:fldCharType="separate"/>
        </w:r>
        <w:r w:rsidRPr="000B2A0C">
          <w:rPr>
            <w:rFonts w:ascii="Times New Roman" w:hAnsi="Times New Roman" w:cs="Times New Roman"/>
            <w:noProof/>
            <w:webHidden/>
            <w:sz w:val="24"/>
            <w:szCs w:val="24"/>
          </w:rPr>
          <w:t>2</w:t>
        </w:r>
        <w:r w:rsidRPr="000B2A0C">
          <w:rPr>
            <w:rFonts w:ascii="Times New Roman" w:hAnsi="Times New Roman" w:cs="Times New Roman"/>
            <w:noProof/>
            <w:webHidden/>
            <w:sz w:val="24"/>
            <w:szCs w:val="24"/>
          </w:rPr>
          <w:fldChar w:fldCharType="end"/>
        </w:r>
      </w:hyperlink>
    </w:p>
    <w:p w14:paraId="4223E2CA" w14:textId="59291865" w:rsidR="000B2A0C" w:rsidRPr="000B2A0C" w:rsidRDefault="00000000">
      <w:pPr>
        <w:pStyle w:val="TOC4"/>
        <w:tabs>
          <w:tab w:val="right" w:leader="dot" w:pos="9350"/>
        </w:tabs>
        <w:rPr>
          <w:rFonts w:ascii="Times New Roman" w:hAnsi="Times New Roman" w:cs="Times New Roman"/>
          <w:noProof/>
          <w:sz w:val="24"/>
          <w:szCs w:val="24"/>
        </w:rPr>
      </w:pPr>
      <w:hyperlink w:anchor="_Toc108679799" w:history="1">
        <w:r w:rsidR="000B2A0C" w:rsidRPr="000B2A0C">
          <w:rPr>
            <w:rStyle w:val="Hyperlink"/>
            <w:rFonts w:ascii="Times New Roman" w:eastAsia="Times New Roman" w:hAnsi="Times New Roman" w:cs="Times New Roman"/>
            <w:noProof/>
            <w:sz w:val="24"/>
            <w:szCs w:val="24"/>
          </w:rPr>
          <w:t>5107.103  Agency-head responsibilities.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_Toc108679799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2</w:t>
        </w:r>
        <w:r w:rsidR="000B2A0C" w:rsidRPr="000B2A0C">
          <w:rPr>
            <w:rFonts w:ascii="Times New Roman" w:hAnsi="Times New Roman" w:cs="Times New Roman"/>
            <w:noProof/>
            <w:webHidden/>
            <w:sz w:val="24"/>
            <w:szCs w:val="24"/>
          </w:rPr>
          <w:fldChar w:fldCharType="end"/>
        </w:r>
      </w:hyperlink>
    </w:p>
    <w:p w14:paraId="75C03672" w14:textId="227369BB" w:rsidR="000B2A0C" w:rsidRPr="000B2A0C" w:rsidRDefault="00000000">
      <w:pPr>
        <w:pStyle w:val="TOC4"/>
        <w:tabs>
          <w:tab w:val="right" w:leader="dot" w:pos="9350"/>
        </w:tabs>
        <w:rPr>
          <w:rFonts w:ascii="Times New Roman" w:hAnsi="Times New Roman" w:cs="Times New Roman"/>
          <w:noProof/>
          <w:sz w:val="24"/>
          <w:szCs w:val="24"/>
        </w:rPr>
      </w:pPr>
      <w:hyperlink w:anchor="_Toc108679800" w:history="1">
        <w:r w:rsidR="000B2A0C" w:rsidRPr="000B2A0C">
          <w:rPr>
            <w:rStyle w:val="Hyperlink"/>
            <w:rFonts w:ascii="Times New Roman" w:eastAsia="Times New Roman" w:hAnsi="Times New Roman" w:cs="Times New Roman"/>
            <w:noProof/>
            <w:sz w:val="24"/>
            <w:szCs w:val="24"/>
          </w:rPr>
          <w:t>5107.103-90  Acquisition plan approvals.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_Toc108679800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2</w:t>
        </w:r>
        <w:r w:rsidR="000B2A0C" w:rsidRPr="000B2A0C">
          <w:rPr>
            <w:rFonts w:ascii="Times New Roman" w:hAnsi="Times New Roman" w:cs="Times New Roman"/>
            <w:noProof/>
            <w:webHidden/>
            <w:sz w:val="24"/>
            <w:szCs w:val="24"/>
          </w:rPr>
          <w:fldChar w:fldCharType="end"/>
        </w:r>
      </w:hyperlink>
    </w:p>
    <w:p w14:paraId="69F5B629" w14:textId="64343B15" w:rsidR="000B2A0C" w:rsidRPr="000B2A0C" w:rsidRDefault="00000000">
      <w:pPr>
        <w:pStyle w:val="TOC4"/>
        <w:tabs>
          <w:tab w:val="right" w:leader="dot" w:pos="9350"/>
        </w:tabs>
        <w:rPr>
          <w:rFonts w:ascii="Times New Roman" w:hAnsi="Times New Roman" w:cs="Times New Roman"/>
          <w:noProof/>
          <w:sz w:val="24"/>
          <w:szCs w:val="24"/>
        </w:rPr>
      </w:pPr>
      <w:hyperlink w:anchor="_Toc108679801" w:history="1">
        <w:r w:rsidR="000B2A0C" w:rsidRPr="000B2A0C">
          <w:rPr>
            <w:rStyle w:val="Hyperlink"/>
            <w:rFonts w:ascii="Times New Roman" w:eastAsia="Times New Roman" w:hAnsi="Times New Roman" w:cs="Times New Roman"/>
            <w:noProof/>
            <w:sz w:val="24"/>
            <w:szCs w:val="24"/>
          </w:rPr>
          <w:t>5107.104  General procedures.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_Toc108679801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3</w:t>
        </w:r>
        <w:r w:rsidR="000B2A0C" w:rsidRPr="000B2A0C">
          <w:rPr>
            <w:rFonts w:ascii="Times New Roman" w:hAnsi="Times New Roman" w:cs="Times New Roman"/>
            <w:noProof/>
            <w:webHidden/>
            <w:sz w:val="24"/>
            <w:szCs w:val="24"/>
          </w:rPr>
          <w:fldChar w:fldCharType="end"/>
        </w:r>
      </w:hyperlink>
    </w:p>
    <w:p w14:paraId="125A41C0" w14:textId="5A1D7567" w:rsidR="000B2A0C" w:rsidRPr="000B2A0C" w:rsidRDefault="00000000">
      <w:pPr>
        <w:pStyle w:val="TOC4"/>
        <w:tabs>
          <w:tab w:val="right" w:leader="dot" w:pos="9350"/>
        </w:tabs>
        <w:rPr>
          <w:rFonts w:ascii="Times New Roman" w:hAnsi="Times New Roman" w:cs="Times New Roman"/>
          <w:noProof/>
          <w:sz w:val="24"/>
          <w:szCs w:val="24"/>
        </w:rPr>
      </w:pPr>
      <w:hyperlink w:anchor="_Toc108679802" w:history="1">
        <w:r w:rsidR="000B2A0C" w:rsidRPr="000B2A0C">
          <w:rPr>
            <w:rStyle w:val="Hyperlink"/>
            <w:rFonts w:ascii="Times New Roman" w:eastAsia="Times New Roman" w:hAnsi="Times New Roman" w:cs="Times New Roman"/>
            <w:noProof/>
            <w:sz w:val="24"/>
            <w:szCs w:val="24"/>
          </w:rPr>
          <w:t xml:space="preserve">5107.105  </w:t>
        </w:r>
        <w:r w:rsidR="000B2A0C" w:rsidRPr="000B2A0C">
          <w:rPr>
            <w:rStyle w:val="Hyperlink"/>
            <w:rFonts w:ascii="Times New Roman" w:eastAsia="Times New Roman" w:hAnsi="Times New Roman" w:cs="Times New Roman"/>
            <w:noProof/>
            <w:sz w:val="24"/>
            <w:szCs w:val="24"/>
            <w:lang w:val="en"/>
          </w:rPr>
          <w:t>Contents of written acquisition plans.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_Toc108679802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4</w:t>
        </w:r>
        <w:r w:rsidR="000B2A0C" w:rsidRPr="000B2A0C">
          <w:rPr>
            <w:rFonts w:ascii="Times New Roman" w:hAnsi="Times New Roman" w:cs="Times New Roman"/>
            <w:noProof/>
            <w:webHidden/>
            <w:sz w:val="24"/>
            <w:szCs w:val="24"/>
          </w:rPr>
          <w:fldChar w:fldCharType="end"/>
        </w:r>
      </w:hyperlink>
    </w:p>
    <w:p w14:paraId="2B992A15" w14:textId="2DEFDDF7" w:rsidR="000B2A0C" w:rsidRPr="000B2A0C" w:rsidRDefault="00000000">
      <w:pPr>
        <w:pStyle w:val="TOC4"/>
        <w:tabs>
          <w:tab w:val="right" w:leader="dot" w:pos="9350"/>
        </w:tabs>
        <w:rPr>
          <w:rFonts w:ascii="Times New Roman" w:hAnsi="Times New Roman" w:cs="Times New Roman"/>
          <w:noProof/>
          <w:sz w:val="24"/>
          <w:szCs w:val="24"/>
        </w:rPr>
      </w:pPr>
      <w:hyperlink w:anchor="_Toc108679803" w:history="1">
        <w:r w:rsidR="000B2A0C" w:rsidRPr="000B2A0C">
          <w:rPr>
            <w:rStyle w:val="Hyperlink"/>
            <w:rFonts w:ascii="Times New Roman" w:eastAsia="Times New Roman" w:hAnsi="Times New Roman" w:cs="Times New Roman"/>
            <w:noProof/>
            <w:sz w:val="24"/>
            <w:szCs w:val="24"/>
            <w:lang w:val="en"/>
          </w:rPr>
          <w:t>5107.107  Additional requirements for acquisitions involving consolidation, bundling, or substantial bundling.</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_Toc108679803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4</w:t>
        </w:r>
        <w:r w:rsidR="000B2A0C" w:rsidRPr="000B2A0C">
          <w:rPr>
            <w:rFonts w:ascii="Times New Roman" w:hAnsi="Times New Roman" w:cs="Times New Roman"/>
            <w:noProof/>
            <w:webHidden/>
            <w:sz w:val="24"/>
            <w:szCs w:val="24"/>
          </w:rPr>
          <w:fldChar w:fldCharType="end"/>
        </w:r>
      </w:hyperlink>
    </w:p>
    <w:p w14:paraId="2DF03E79" w14:textId="55329CC1" w:rsidR="000B2A0C" w:rsidRPr="000B2A0C" w:rsidRDefault="00000000">
      <w:pPr>
        <w:pStyle w:val="TOC4"/>
        <w:tabs>
          <w:tab w:val="right" w:leader="dot" w:pos="9350"/>
        </w:tabs>
        <w:rPr>
          <w:rFonts w:ascii="Times New Roman" w:hAnsi="Times New Roman" w:cs="Times New Roman"/>
          <w:noProof/>
          <w:sz w:val="24"/>
          <w:szCs w:val="24"/>
        </w:rPr>
      </w:pPr>
      <w:hyperlink w:anchor="_Toc108679804" w:history="1">
        <w:r w:rsidR="000B2A0C" w:rsidRPr="000B2A0C">
          <w:rPr>
            <w:rStyle w:val="Hyperlink"/>
            <w:rFonts w:ascii="Times New Roman" w:eastAsia="Times New Roman" w:hAnsi="Times New Roman" w:cs="Times New Roman"/>
            <w:noProof/>
            <w:sz w:val="24"/>
            <w:szCs w:val="24"/>
          </w:rPr>
          <w:t>5107.107-2  Consolidation.</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_Toc108679804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4</w:t>
        </w:r>
        <w:r w:rsidR="000B2A0C" w:rsidRPr="000B2A0C">
          <w:rPr>
            <w:rFonts w:ascii="Times New Roman" w:hAnsi="Times New Roman" w:cs="Times New Roman"/>
            <w:noProof/>
            <w:webHidden/>
            <w:sz w:val="24"/>
            <w:szCs w:val="24"/>
          </w:rPr>
          <w:fldChar w:fldCharType="end"/>
        </w:r>
      </w:hyperlink>
    </w:p>
    <w:p w14:paraId="74996F70" w14:textId="26BBE4DD" w:rsidR="000B2A0C" w:rsidRPr="000B2A0C" w:rsidRDefault="00000000">
      <w:pPr>
        <w:pStyle w:val="TOC4"/>
        <w:tabs>
          <w:tab w:val="right" w:leader="dot" w:pos="9350"/>
        </w:tabs>
        <w:rPr>
          <w:rFonts w:ascii="Times New Roman" w:hAnsi="Times New Roman" w:cs="Times New Roman"/>
          <w:noProof/>
          <w:sz w:val="24"/>
          <w:szCs w:val="24"/>
        </w:rPr>
      </w:pPr>
      <w:hyperlink w:anchor="_Toc108679805" w:history="1">
        <w:r w:rsidR="000B2A0C" w:rsidRPr="000B2A0C">
          <w:rPr>
            <w:rStyle w:val="Hyperlink"/>
            <w:rFonts w:ascii="Times New Roman" w:eastAsia="Times New Roman" w:hAnsi="Times New Roman" w:cs="Times New Roman"/>
            <w:noProof/>
            <w:sz w:val="24"/>
            <w:szCs w:val="24"/>
          </w:rPr>
          <w:t>5107.107-5  Notifications.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_Toc108679805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3D550077" w14:textId="40EE3053" w:rsidR="000B2A0C" w:rsidRPr="000B2A0C" w:rsidRDefault="00000000">
      <w:pPr>
        <w:pStyle w:val="TOC3"/>
        <w:tabs>
          <w:tab w:val="right" w:leader="dot" w:pos="9350"/>
        </w:tabs>
        <w:rPr>
          <w:rFonts w:ascii="Times New Roman" w:hAnsi="Times New Roman" w:cs="Times New Roman"/>
          <w:noProof/>
          <w:sz w:val="24"/>
          <w:szCs w:val="24"/>
        </w:rPr>
      </w:pPr>
      <w:hyperlink w:anchor="_Toc108679806" w:history="1">
        <w:r w:rsidR="000B2A0C" w:rsidRPr="000B2A0C">
          <w:rPr>
            <w:rStyle w:val="Hyperlink"/>
            <w:rFonts w:ascii="Times New Roman" w:eastAsia="Times New Roman" w:hAnsi="Times New Roman" w:cs="Times New Roman"/>
            <w:noProof/>
            <w:sz w:val="24"/>
            <w:szCs w:val="24"/>
          </w:rPr>
          <w:t>Subpart 5107.2 – Planning for the Purchase of Supplies in Economic Quantities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_Toc108679806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00FFBAEA" w14:textId="3374A299" w:rsidR="000B2A0C" w:rsidRPr="000B2A0C" w:rsidRDefault="00000000">
      <w:pPr>
        <w:pStyle w:val="TOC4"/>
        <w:tabs>
          <w:tab w:val="right" w:leader="dot" w:pos="9350"/>
        </w:tabs>
        <w:rPr>
          <w:rFonts w:ascii="Times New Roman" w:hAnsi="Times New Roman" w:cs="Times New Roman"/>
          <w:noProof/>
          <w:sz w:val="24"/>
          <w:szCs w:val="24"/>
        </w:rPr>
      </w:pPr>
      <w:hyperlink w:anchor="_Toc108679807" w:history="1">
        <w:r w:rsidR="000B2A0C" w:rsidRPr="000B2A0C">
          <w:rPr>
            <w:rStyle w:val="Hyperlink"/>
            <w:rFonts w:ascii="Times New Roman" w:eastAsia="Times New Roman" w:hAnsi="Times New Roman" w:cs="Times New Roman"/>
            <w:noProof/>
            <w:sz w:val="24"/>
            <w:szCs w:val="24"/>
          </w:rPr>
          <w:t>5107.204  Responsibilities of contracting officers.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_Toc108679807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6DB242C6" w14:textId="31F44F0C" w:rsidR="000B2A0C" w:rsidRPr="000B2A0C" w:rsidRDefault="00000000">
      <w:pPr>
        <w:pStyle w:val="TOC3"/>
        <w:tabs>
          <w:tab w:val="right" w:leader="dot" w:pos="9350"/>
        </w:tabs>
        <w:rPr>
          <w:rFonts w:ascii="Times New Roman" w:hAnsi="Times New Roman" w:cs="Times New Roman"/>
          <w:noProof/>
          <w:sz w:val="24"/>
          <w:szCs w:val="24"/>
        </w:rPr>
      </w:pPr>
      <w:hyperlink w:anchor="_Toc108679808" w:history="1">
        <w:r w:rsidR="000B2A0C" w:rsidRPr="000B2A0C">
          <w:rPr>
            <w:rStyle w:val="Hyperlink"/>
            <w:rFonts w:ascii="Times New Roman" w:eastAsia="Times New Roman" w:hAnsi="Times New Roman" w:cs="Times New Roman"/>
            <w:noProof/>
            <w:sz w:val="24"/>
            <w:szCs w:val="24"/>
          </w:rPr>
          <w:t>Subpart 5107.3 – Contractor Versus Government Performance</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_Toc108679808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6AB8A6BB" w14:textId="7B94A218" w:rsidR="000B2A0C" w:rsidRPr="000B2A0C" w:rsidRDefault="00000000">
      <w:pPr>
        <w:pStyle w:val="TOC4"/>
        <w:tabs>
          <w:tab w:val="right" w:leader="dot" w:pos="9350"/>
        </w:tabs>
        <w:rPr>
          <w:rFonts w:ascii="Times New Roman" w:hAnsi="Times New Roman" w:cs="Times New Roman"/>
          <w:noProof/>
          <w:sz w:val="24"/>
          <w:szCs w:val="24"/>
        </w:rPr>
      </w:pPr>
      <w:hyperlink w:anchor="_Toc108679809" w:history="1">
        <w:r w:rsidR="000B2A0C" w:rsidRPr="000B2A0C">
          <w:rPr>
            <w:rStyle w:val="Hyperlink"/>
            <w:rFonts w:ascii="Times New Roman" w:eastAsia="Times New Roman" w:hAnsi="Times New Roman" w:cs="Times New Roman"/>
            <w:noProof/>
            <w:sz w:val="24"/>
            <w:szCs w:val="24"/>
          </w:rPr>
          <w:t>5107.302  Policy.</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_Toc108679809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48E1429A" w14:textId="6567A623" w:rsidR="000B2A0C" w:rsidRPr="000B2A0C" w:rsidRDefault="00000000">
      <w:pPr>
        <w:pStyle w:val="TOC3"/>
        <w:tabs>
          <w:tab w:val="right" w:leader="dot" w:pos="9350"/>
        </w:tabs>
        <w:rPr>
          <w:rFonts w:ascii="Times New Roman" w:hAnsi="Times New Roman" w:cs="Times New Roman"/>
          <w:noProof/>
          <w:sz w:val="24"/>
          <w:szCs w:val="24"/>
        </w:rPr>
      </w:pPr>
      <w:hyperlink w:anchor="_Toc108679810" w:history="1">
        <w:r w:rsidR="000B2A0C" w:rsidRPr="000B2A0C">
          <w:rPr>
            <w:rStyle w:val="Hyperlink"/>
            <w:rFonts w:ascii="Times New Roman" w:eastAsia="Times New Roman" w:hAnsi="Times New Roman" w:cs="Times New Roman"/>
            <w:noProof/>
            <w:sz w:val="24"/>
            <w:szCs w:val="24"/>
          </w:rPr>
          <w:t>Subpart 5107.4 – Equipment Lease or Purchase</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_Toc108679810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04C4F2A7" w14:textId="765DA67E" w:rsidR="000B2A0C" w:rsidRPr="000B2A0C" w:rsidRDefault="00000000">
      <w:pPr>
        <w:pStyle w:val="TOC4"/>
        <w:tabs>
          <w:tab w:val="right" w:leader="dot" w:pos="9350"/>
        </w:tabs>
        <w:rPr>
          <w:rFonts w:ascii="Times New Roman" w:hAnsi="Times New Roman" w:cs="Times New Roman"/>
          <w:noProof/>
          <w:sz w:val="24"/>
          <w:szCs w:val="24"/>
        </w:rPr>
      </w:pPr>
      <w:hyperlink w:anchor="_Toc108679811" w:history="1">
        <w:r w:rsidR="000B2A0C" w:rsidRPr="000B2A0C">
          <w:rPr>
            <w:rStyle w:val="Hyperlink"/>
            <w:rFonts w:ascii="Times New Roman" w:eastAsia="Times New Roman" w:hAnsi="Times New Roman" w:cs="Times New Roman"/>
            <w:noProof/>
            <w:sz w:val="24"/>
            <w:szCs w:val="24"/>
          </w:rPr>
          <w:t>5107.470  Statutory requirements.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_Toc108679811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129DA8F1" w14:textId="791DAAB1" w:rsidR="000B2A0C" w:rsidRPr="000B2A0C" w:rsidRDefault="00000000">
      <w:pPr>
        <w:pStyle w:val="TOC3"/>
        <w:tabs>
          <w:tab w:val="right" w:leader="dot" w:pos="9350"/>
        </w:tabs>
        <w:rPr>
          <w:rFonts w:ascii="Times New Roman" w:hAnsi="Times New Roman" w:cs="Times New Roman"/>
          <w:noProof/>
          <w:sz w:val="24"/>
          <w:szCs w:val="24"/>
        </w:rPr>
      </w:pPr>
      <w:hyperlink w:anchor="_Toc108679812" w:history="1">
        <w:r w:rsidR="000B2A0C" w:rsidRPr="000B2A0C">
          <w:rPr>
            <w:rStyle w:val="Hyperlink"/>
            <w:rFonts w:ascii="Times New Roman" w:eastAsia="Times New Roman" w:hAnsi="Times New Roman" w:cs="Times New Roman"/>
            <w:noProof/>
            <w:sz w:val="24"/>
            <w:szCs w:val="24"/>
          </w:rPr>
          <w:t>Subpart 5107.5 – Inherently Governmental Functions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_Toc108679812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4566E8D6" w14:textId="63C44772" w:rsidR="000B2A0C" w:rsidRPr="000B2A0C" w:rsidRDefault="00000000">
      <w:pPr>
        <w:pStyle w:val="TOC4"/>
        <w:tabs>
          <w:tab w:val="right" w:leader="dot" w:pos="9350"/>
        </w:tabs>
        <w:rPr>
          <w:rFonts w:ascii="Times New Roman" w:hAnsi="Times New Roman" w:cs="Times New Roman"/>
          <w:noProof/>
          <w:sz w:val="24"/>
          <w:szCs w:val="24"/>
        </w:rPr>
      </w:pPr>
      <w:hyperlink w:anchor="_Toc108679813" w:history="1">
        <w:r w:rsidR="000B2A0C" w:rsidRPr="000B2A0C">
          <w:rPr>
            <w:rStyle w:val="Hyperlink"/>
            <w:rFonts w:ascii="Times New Roman" w:eastAsia="Times New Roman" w:hAnsi="Times New Roman" w:cs="Times New Roman"/>
            <w:noProof/>
            <w:sz w:val="24"/>
            <w:szCs w:val="24"/>
          </w:rPr>
          <w:t>5107.503  Policy.</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_Toc108679813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17FF37EE" w14:textId="37C004BA" w:rsidR="000B2A0C" w:rsidRPr="000B2A0C" w:rsidRDefault="00000000">
      <w:pPr>
        <w:pStyle w:val="TOC3"/>
        <w:tabs>
          <w:tab w:val="right" w:leader="dot" w:pos="9350"/>
        </w:tabs>
        <w:rPr>
          <w:rFonts w:ascii="Times New Roman" w:hAnsi="Times New Roman" w:cs="Times New Roman"/>
          <w:noProof/>
          <w:sz w:val="24"/>
          <w:szCs w:val="24"/>
        </w:rPr>
      </w:pPr>
      <w:hyperlink w:anchor="_Toc108679814" w:history="1">
        <w:r w:rsidR="000B2A0C" w:rsidRPr="000B2A0C">
          <w:rPr>
            <w:rStyle w:val="Hyperlink"/>
            <w:rFonts w:ascii="Times New Roman" w:eastAsia="Times New Roman" w:hAnsi="Times New Roman" w:cs="Times New Roman"/>
            <w:noProof/>
            <w:sz w:val="24"/>
            <w:szCs w:val="24"/>
          </w:rPr>
          <w:t>Subpart 5107.90 – Independent Government Estimates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_Toc108679814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6</w:t>
        </w:r>
        <w:r w:rsidR="000B2A0C" w:rsidRPr="000B2A0C">
          <w:rPr>
            <w:rFonts w:ascii="Times New Roman" w:hAnsi="Times New Roman" w:cs="Times New Roman"/>
            <w:noProof/>
            <w:webHidden/>
            <w:sz w:val="24"/>
            <w:szCs w:val="24"/>
          </w:rPr>
          <w:fldChar w:fldCharType="end"/>
        </w:r>
      </w:hyperlink>
    </w:p>
    <w:p w14:paraId="3511654D" w14:textId="6C41BF97" w:rsidR="000B2A0C" w:rsidRPr="000B2A0C" w:rsidRDefault="00000000">
      <w:pPr>
        <w:pStyle w:val="TOC4"/>
        <w:tabs>
          <w:tab w:val="right" w:leader="dot" w:pos="9350"/>
        </w:tabs>
        <w:rPr>
          <w:rFonts w:ascii="Times New Roman" w:hAnsi="Times New Roman" w:cs="Times New Roman"/>
          <w:noProof/>
          <w:sz w:val="24"/>
          <w:szCs w:val="24"/>
        </w:rPr>
      </w:pPr>
      <w:hyperlink w:anchor="_Toc108679815" w:history="1">
        <w:r w:rsidR="000B2A0C" w:rsidRPr="000B2A0C">
          <w:rPr>
            <w:rStyle w:val="Hyperlink"/>
            <w:rFonts w:ascii="Times New Roman" w:eastAsia="Times New Roman" w:hAnsi="Times New Roman" w:cs="Times New Roman"/>
            <w:noProof/>
            <w:sz w:val="24"/>
            <w:szCs w:val="24"/>
          </w:rPr>
          <w:t>5107.9000  Scope.</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_Toc108679815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6</w:t>
        </w:r>
        <w:r w:rsidR="000B2A0C" w:rsidRPr="000B2A0C">
          <w:rPr>
            <w:rFonts w:ascii="Times New Roman" w:hAnsi="Times New Roman" w:cs="Times New Roman"/>
            <w:noProof/>
            <w:webHidden/>
            <w:sz w:val="24"/>
            <w:szCs w:val="24"/>
          </w:rPr>
          <w:fldChar w:fldCharType="end"/>
        </w:r>
      </w:hyperlink>
    </w:p>
    <w:p w14:paraId="77680B84" w14:textId="476CCB08" w:rsidR="000B2A0C" w:rsidRPr="000B2A0C" w:rsidRDefault="00000000">
      <w:pPr>
        <w:pStyle w:val="TOC4"/>
        <w:tabs>
          <w:tab w:val="right" w:leader="dot" w:pos="9350"/>
        </w:tabs>
        <w:rPr>
          <w:rFonts w:ascii="Times New Roman" w:hAnsi="Times New Roman" w:cs="Times New Roman"/>
          <w:noProof/>
          <w:sz w:val="24"/>
          <w:szCs w:val="24"/>
        </w:rPr>
      </w:pPr>
      <w:hyperlink w:anchor="_Toc108679816" w:history="1">
        <w:r w:rsidR="000B2A0C" w:rsidRPr="000B2A0C">
          <w:rPr>
            <w:rStyle w:val="Hyperlink"/>
            <w:rFonts w:ascii="Times New Roman" w:eastAsia="Times New Roman" w:hAnsi="Times New Roman" w:cs="Times New Roman"/>
            <w:noProof/>
            <w:sz w:val="24"/>
            <w:szCs w:val="24"/>
          </w:rPr>
          <w:t>5107.9001  Definitions.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_Toc108679816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6</w:t>
        </w:r>
        <w:r w:rsidR="000B2A0C" w:rsidRPr="000B2A0C">
          <w:rPr>
            <w:rFonts w:ascii="Times New Roman" w:hAnsi="Times New Roman" w:cs="Times New Roman"/>
            <w:noProof/>
            <w:webHidden/>
            <w:sz w:val="24"/>
            <w:szCs w:val="24"/>
          </w:rPr>
          <w:fldChar w:fldCharType="end"/>
        </w:r>
      </w:hyperlink>
    </w:p>
    <w:p w14:paraId="6D8ED145" w14:textId="27EA2225" w:rsidR="000B2A0C" w:rsidRPr="000B2A0C" w:rsidRDefault="00000000">
      <w:pPr>
        <w:pStyle w:val="TOC4"/>
        <w:tabs>
          <w:tab w:val="right" w:leader="dot" w:pos="9350"/>
        </w:tabs>
        <w:rPr>
          <w:rFonts w:ascii="Times New Roman" w:hAnsi="Times New Roman" w:cs="Times New Roman"/>
          <w:noProof/>
          <w:sz w:val="24"/>
          <w:szCs w:val="24"/>
        </w:rPr>
      </w:pPr>
      <w:hyperlink w:anchor="_Toc108679817" w:history="1">
        <w:r w:rsidR="000B2A0C" w:rsidRPr="000B2A0C">
          <w:rPr>
            <w:rStyle w:val="Hyperlink"/>
            <w:rFonts w:ascii="Times New Roman" w:eastAsia="Times New Roman" w:hAnsi="Times New Roman" w:cs="Times New Roman"/>
            <w:noProof/>
            <w:sz w:val="24"/>
            <w:szCs w:val="24"/>
          </w:rPr>
          <w:t>5107.9002  Policy.</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_Toc108679817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6</w:t>
        </w:r>
        <w:r w:rsidR="000B2A0C" w:rsidRPr="000B2A0C">
          <w:rPr>
            <w:rFonts w:ascii="Times New Roman" w:hAnsi="Times New Roman" w:cs="Times New Roman"/>
            <w:noProof/>
            <w:webHidden/>
            <w:sz w:val="24"/>
            <w:szCs w:val="24"/>
          </w:rPr>
          <w:fldChar w:fldCharType="end"/>
        </w:r>
      </w:hyperlink>
    </w:p>
    <w:p w14:paraId="1AFF29E6" w14:textId="39E02636" w:rsidR="000B2A0C" w:rsidRPr="000B2A0C" w:rsidRDefault="00000000">
      <w:pPr>
        <w:pStyle w:val="TOC3"/>
        <w:tabs>
          <w:tab w:val="right" w:leader="dot" w:pos="9350"/>
        </w:tabs>
        <w:rPr>
          <w:rFonts w:ascii="Times New Roman" w:hAnsi="Times New Roman" w:cs="Times New Roman"/>
          <w:noProof/>
          <w:sz w:val="24"/>
          <w:szCs w:val="24"/>
        </w:rPr>
      </w:pPr>
      <w:hyperlink w:anchor="_Toc108679818" w:history="1">
        <w:r w:rsidR="000B2A0C" w:rsidRPr="000B2A0C">
          <w:rPr>
            <w:rStyle w:val="Hyperlink"/>
            <w:rFonts w:ascii="Times New Roman" w:eastAsia="Times New Roman" w:hAnsi="Times New Roman" w:cs="Times New Roman"/>
            <w:noProof/>
            <w:sz w:val="24"/>
            <w:szCs w:val="24"/>
          </w:rPr>
          <w:t>Subpart 5107.91 – Integrating Antiterrorism and Operations Security</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_Toc108679818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7</w:t>
        </w:r>
        <w:r w:rsidR="000B2A0C" w:rsidRPr="000B2A0C">
          <w:rPr>
            <w:rFonts w:ascii="Times New Roman" w:hAnsi="Times New Roman" w:cs="Times New Roman"/>
            <w:noProof/>
            <w:webHidden/>
            <w:sz w:val="24"/>
            <w:szCs w:val="24"/>
          </w:rPr>
          <w:fldChar w:fldCharType="end"/>
        </w:r>
      </w:hyperlink>
    </w:p>
    <w:p w14:paraId="49F70A56" w14:textId="26FD4949" w:rsidR="000B2A0C" w:rsidRPr="000B2A0C" w:rsidRDefault="00000000">
      <w:pPr>
        <w:pStyle w:val="TOC4"/>
        <w:tabs>
          <w:tab w:val="right" w:leader="dot" w:pos="9350"/>
        </w:tabs>
        <w:rPr>
          <w:rFonts w:ascii="Times New Roman" w:hAnsi="Times New Roman" w:cs="Times New Roman"/>
          <w:noProof/>
          <w:sz w:val="24"/>
          <w:szCs w:val="24"/>
        </w:rPr>
      </w:pPr>
      <w:hyperlink w:anchor="_Toc108679819" w:history="1">
        <w:r w:rsidR="000B2A0C" w:rsidRPr="000B2A0C">
          <w:rPr>
            <w:rStyle w:val="Hyperlink"/>
            <w:rFonts w:ascii="Times New Roman" w:eastAsia="Times New Roman" w:hAnsi="Times New Roman" w:cs="Times New Roman"/>
            <w:noProof/>
            <w:sz w:val="24"/>
            <w:szCs w:val="24"/>
          </w:rPr>
          <w:t>5107.9100  Scope.</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_Toc108679819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7</w:t>
        </w:r>
        <w:r w:rsidR="000B2A0C" w:rsidRPr="000B2A0C">
          <w:rPr>
            <w:rFonts w:ascii="Times New Roman" w:hAnsi="Times New Roman" w:cs="Times New Roman"/>
            <w:noProof/>
            <w:webHidden/>
            <w:sz w:val="24"/>
            <w:szCs w:val="24"/>
          </w:rPr>
          <w:fldChar w:fldCharType="end"/>
        </w:r>
      </w:hyperlink>
    </w:p>
    <w:p w14:paraId="25545E69" w14:textId="43C45CA2" w:rsidR="000B2A0C" w:rsidRPr="000B2A0C" w:rsidRDefault="00000000">
      <w:pPr>
        <w:pStyle w:val="TOC4"/>
        <w:tabs>
          <w:tab w:val="right" w:leader="dot" w:pos="9350"/>
        </w:tabs>
        <w:rPr>
          <w:rFonts w:ascii="Times New Roman" w:hAnsi="Times New Roman" w:cs="Times New Roman"/>
          <w:noProof/>
          <w:sz w:val="24"/>
          <w:szCs w:val="24"/>
        </w:rPr>
      </w:pPr>
      <w:hyperlink w:anchor="_Toc108679820" w:history="1">
        <w:r w:rsidR="000B2A0C" w:rsidRPr="000B2A0C">
          <w:rPr>
            <w:rStyle w:val="Hyperlink"/>
            <w:rFonts w:ascii="Times New Roman" w:eastAsia="Times New Roman" w:hAnsi="Times New Roman" w:cs="Times New Roman"/>
            <w:noProof/>
            <w:sz w:val="24"/>
            <w:szCs w:val="24"/>
          </w:rPr>
          <w:t>5107.9101  Policy.</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_Toc108679820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7</w:t>
        </w:r>
        <w:r w:rsidR="000B2A0C" w:rsidRPr="000B2A0C">
          <w:rPr>
            <w:rFonts w:ascii="Times New Roman" w:hAnsi="Times New Roman" w:cs="Times New Roman"/>
            <w:noProof/>
            <w:webHidden/>
            <w:sz w:val="24"/>
            <w:szCs w:val="24"/>
          </w:rPr>
          <w:fldChar w:fldCharType="end"/>
        </w:r>
      </w:hyperlink>
    </w:p>
    <w:p w14:paraId="5A8637A7" w14:textId="528F2E83" w:rsidR="000E670D" w:rsidRDefault="000B2A0C" w:rsidP="000E670D">
      <w:pPr>
        <w:rPr>
          <w:rFonts w:ascii="Times New Roman" w:hAnsi="Times New Roman" w:cs="Times New Roman"/>
          <w:sz w:val="24"/>
          <w:szCs w:val="24"/>
        </w:rPr>
      </w:pPr>
      <w:r w:rsidRPr="000B2A0C">
        <w:rPr>
          <w:rFonts w:ascii="Times New Roman" w:hAnsi="Times New Roman" w:cs="Times New Roman"/>
          <w:sz w:val="24"/>
          <w:szCs w:val="24"/>
        </w:rPr>
        <w:fldChar w:fldCharType="end"/>
      </w:r>
    </w:p>
    <w:p w14:paraId="4B440EB5" w14:textId="77777777" w:rsidR="000E670D" w:rsidRDefault="000E670D" w:rsidP="000E670D">
      <w:pPr>
        <w:rPr>
          <w:rFonts w:ascii="Times New Roman" w:hAnsi="Times New Roman" w:cs="Times New Roman"/>
          <w:sz w:val="24"/>
          <w:szCs w:val="24"/>
        </w:rPr>
      </w:pPr>
    </w:p>
    <w:p w14:paraId="4D12250C" w14:textId="67CEB5DA" w:rsidR="000E670D" w:rsidRPr="000E670D" w:rsidRDefault="000E670D" w:rsidP="000E670D">
      <w:pPr>
        <w:rPr>
          <w:rFonts w:ascii="Times New Roman" w:hAnsi="Times New Roman" w:cs="Times New Roman"/>
          <w:sz w:val="24"/>
          <w:szCs w:val="24"/>
        </w:rPr>
      </w:pPr>
      <w:r>
        <w:rPr>
          <w:rFonts w:ascii="Times New Roman" w:hAnsi="Times New Roman" w:cs="Times New Roman"/>
          <w:sz w:val="24"/>
          <w:szCs w:val="24"/>
        </w:rPr>
        <w:lastRenderedPageBreak/>
        <w:t>For guidance on shaping innovative acquisition p</w:t>
      </w:r>
      <w:r w:rsidRPr="000E670D">
        <w:rPr>
          <w:rFonts w:ascii="Times New Roman" w:hAnsi="Times New Roman" w:cs="Times New Roman"/>
          <w:sz w:val="24"/>
          <w:szCs w:val="24"/>
        </w:rPr>
        <w:t xml:space="preserve">lanning see </w:t>
      </w:r>
      <w:hyperlink r:id="rId9" w:history="1">
        <w:r w:rsidRPr="00EE02A2">
          <w:rPr>
            <w:rStyle w:val="Hyperlink"/>
            <w:rFonts w:ascii="Times New Roman" w:hAnsi="Times New Roman" w:cs="Times New Roman"/>
            <w:sz w:val="24"/>
            <w:szCs w:val="24"/>
          </w:rPr>
          <w:t>AFARS PGI 5107-1.</w:t>
        </w:r>
      </w:hyperlink>
    </w:p>
    <w:p w14:paraId="66160FC0" w14:textId="77777777" w:rsidR="000E670D" w:rsidRPr="000E670D" w:rsidRDefault="000E670D"/>
    <w:p w14:paraId="47163FBF" w14:textId="77777777" w:rsidR="00934719" w:rsidRDefault="00017E3A">
      <w:pPr>
        <w:pStyle w:val="Heading3"/>
        <w:rPr>
          <w:rFonts w:eastAsia="Times New Roman"/>
        </w:rPr>
      </w:pPr>
      <w:bookmarkStart w:id="3" w:name="_Toc1567884"/>
      <w:bookmarkStart w:id="4" w:name="_Toc521999498"/>
      <w:bookmarkStart w:id="5" w:name="_Toc513812647"/>
      <w:bookmarkStart w:id="6" w:name="_Toc512603878"/>
      <w:bookmarkStart w:id="7" w:name="_Toc108679798"/>
      <w:bookmarkEnd w:id="3"/>
      <w:bookmarkEnd w:id="4"/>
      <w:bookmarkEnd w:id="5"/>
      <w:r>
        <w:rPr>
          <w:rFonts w:eastAsia="Times New Roman"/>
        </w:rPr>
        <w:t>Subpart 5107.1 – Acquisition Plans</w:t>
      </w:r>
      <w:bookmarkEnd w:id="6"/>
      <w:bookmarkEnd w:id="7"/>
    </w:p>
    <w:p w14:paraId="47163FC0" w14:textId="77777777" w:rsidR="00934719" w:rsidRDefault="00017E3A">
      <w:pPr>
        <w:pStyle w:val="Heading4"/>
        <w:rPr>
          <w:rFonts w:eastAsia="Times New Roman"/>
        </w:rPr>
      </w:pPr>
      <w:bookmarkStart w:id="8" w:name="_Toc1567885"/>
      <w:bookmarkStart w:id="9" w:name="_Toc521999499"/>
      <w:bookmarkStart w:id="10" w:name="_Toc513812648"/>
      <w:bookmarkStart w:id="11" w:name="_Toc512603879"/>
      <w:bookmarkStart w:id="12" w:name="_Toc108679799"/>
      <w:bookmarkEnd w:id="8"/>
      <w:bookmarkEnd w:id="9"/>
      <w:bookmarkEnd w:id="10"/>
      <w:r>
        <w:rPr>
          <w:rFonts w:eastAsia="Times New Roman"/>
        </w:rPr>
        <w:t>5107.103  Agency-head responsibilities.</w:t>
      </w:r>
      <w:bookmarkEnd w:id="11"/>
      <w:bookmarkEnd w:id="12"/>
    </w:p>
    <w:p w14:paraId="47163FC1" w14:textId="77777777" w:rsidR="00934719" w:rsidRDefault="00017E3A">
      <w:pPr>
        <w:pStyle w:val="ind4"/>
        <w:spacing w:after="240"/>
        <w:ind w:left="0"/>
      </w:pPr>
      <w:r>
        <w:rPr>
          <w:rFonts w:ascii="Times New Roman" w:hAnsi="Times New Roman" w:cs="Times New Roman"/>
          <w:sz w:val="24"/>
          <w:szCs w:val="24"/>
        </w:rPr>
        <w:t>(d)(i)  Except as provided in (d)(i)(B), prepare written acquisition plans, for up to a five-year period, in accordance with dollar thresholds identified at the DFARS 207.103(d)(i).</w:t>
      </w:r>
    </w:p>
    <w:p w14:paraId="47163FC2" w14:textId="77777777" w:rsidR="00934719" w:rsidRDefault="00017E3A">
      <w:pPr>
        <w:ind w:firstLine="1440"/>
      </w:pPr>
      <w:r>
        <w:rPr>
          <w:rFonts w:ascii="Times New Roman" w:hAnsi="Times New Roman" w:cs="Times New Roman"/>
          <w:sz w:val="24"/>
          <w:szCs w:val="24"/>
        </w:rPr>
        <w:t>(B) Procurements for foreign military sales (see DFARS 225.73), other than procurements funded with U.S. appropriated funds, are exempt from the requirements at DFARS 207.103(d)(i) to prepare a written acquisition plan, when—</w:t>
      </w:r>
    </w:p>
    <w:p w14:paraId="47163FC3" w14:textId="77777777" w:rsidR="00934719" w:rsidRDefault="00017E3A">
      <w:pPr>
        <w:ind w:firstLine="2160"/>
      </w:pPr>
      <w:r>
        <w:rPr>
          <w:rFonts w:ascii="Times New Roman" w:hAnsi="Times New Roman" w:cs="Times New Roman"/>
          <w:sz w:val="24"/>
          <w:szCs w:val="24"/>
        </w:rPr>
        <w:t>(1) An International Agreement Competitive Restrictions (ICAR) has been approved IAW 5106.302-4(c); or</w:t>
      </w:r>
    </w:p>
    <w:p w14:paraId="47163FC4" w14:textId="77777777" w:rsidR="00934719" w:rsidRDefault="00017E3A">
      <w:pPr>
        <w:ind w:firstLine="2160"/>
      </w:pPr>
      <w:r>
        <w:rPr>
          <w:rFonts w:ascii="Times New Roman" w:hAnsi="Times New Roman" w:cs="Times New Roman"/>
          <w:sz w:val="24"/>
          <w:szCs w:val="24"/>
        </w:rPr>
        <w:t>(2) The procurement is for an item of standard Army material (i.e., supplies that, as confirmed by the requiring activity, have been type classified “standard” under Army Regulation 700-142, Type Classification, Material Release, Fielding, and Transfer) for which other acquisition planning documentation exists and can be documented in the contract file.</w:t>
      </w:r>
    </w:p>
    <w:p w14:paraId="47163FC5" w14:textId="77777777" w:rsidR="00934719" w:rsidRDefault="00017E3A">
      <w:pPr>
        <w:ind w:firstLine="270"/>
      </w:pPr>
      <w:r>
        <w:rPr>
          <w:rFonts w:ascii="Times New Roman" w:hAnsi="Times New Roman" w:cs="Times New Roman"/>
          <w:sz w:val="24"/>
          <w:szCs w:val="24"/>
        </w:rPr>
        <w:t>(ii)  When there is not a requirement for a written acquisition plan, or the approval authority has waived the requirements of formality and detail in exceptional cases, use an alternate format or contract documentation such as memoranda for record, price negotiation memoranda, simplified acquisition management plan, and acquisition strategies (for service requirements) to record acquisition pre-award decisions and risk assessment information.  Contracting officers shall maintain such decision support information in the contract file and to the extent practicable avoid duplication of information between the services acquisition strategy (see 5137.590-6) and the acquisition plan (e.g., by referencing content).</w:t>
      </w:r>
    </w:p>
    <w:p w14:paraId="47163FC6" w14:textId="77777777" w:rsidR="00934719" w:rsidRDefault="00017E3A">
      <w:pPr>
        <w:spacing w:after="240"/>
      </w:pPr>
      <w:r>
        <w:rPr>
          <w:rFonts w:ascii="Times New Roman" w:hAnsi="Times New Roman" w:cs="Times New Roman"/>
          <w:sz w:val="24"/>
          <w:szCs w:val="24"/>
        </w:rPr>
        <w:t>(m)  Only the acquisition plan approval authority may waive requirements of detail and formality.</w:t>
      </w:r>
    </w:p>
    <w:p w14:paraId="47163FC7" w14:textId="77777777" w:rsidR="00934719" w:rsidRDefault="00017E3A">
      <w:pPr>
        <w:pStyle w:val="Heading4"/>
        <w:rPr>
          <w:rFonts w:eastAsia="Times New Roman"/>
        </w:rPr>
      </w:pPr>
      <w:bookmarkStart w:id="13" w:name="_Toc1567886"/>
      <w:bookmarkStart w:id="14" w:name="_Toc521999500"/>
      <w:bookmarkStart w:id="15" w:name="_Toc513812649"/>
      <w:bookmarkStart w:id="16" w:name="_Toc512603880"/>
      <w:bookmarkStart w:id="17" w:name="_Toc108679800"/>
      <w:bookmarkEnd w:id="13"/>
      <w:bookmarkEnd w:id="14"/>
      <w:bookmarkEnd w:id="15"/>
      <w:r>
        <w:rPr>
          <w:rFonts w:eastAsia="Times New Roman"/>
        </w:rPr>
        <w:t>5107.103-90  Acquisition plan approvals.</w:t>
      </w:r>
      <w:bookmarkEnd w:id="16"/>
      <w:bookmarkEnd w:id="17"/>
    </w:p>
    <w:p w14:paraId="47163FC8" w14:textId="77777777" w:rsidR="00934719" w:rsidRDefault="00017E3A">
      <w:pPr>
        <w:pStyle w:val="ind4"/>
        <w:spacing w:after="240"/>
        <w:ind w:left="0"/>
      </w:pPr>
      <w:r>
        <w:rPr>
          <w:rFonts w:ascii="Times New Roman" w:hAnsi="Times New Roman" w:cs="Times New Roman"/>
          <w:sz w:val="24"/>
          <w:szCs w:val="24"/>
        </w:rPr>
        <w:t>(a)  For acquisition plan approval, the dollar thresholds identified at DFARS 207.103(d)(i) apply to the following:</w:t>
      </w:r>
    </w:p>
    <w:p w14:paraId="47163FC9" w14:textId="77777777" w:rsidR="00934719" w:rsidRDefault="00017E3A">
      <w:pPr>
        <w:pStyle w:val="ind12"/>
        <w:spacing w:after="240"/>
        <w:ind w:left="0" w:firstLine="720"/>
      </w:pPr>
      <w:r>
        <w:rPr>
          <w:rFonts w:ascii="Times New Roman" w:hAnsi="Times New Roman" w:cs="Times New Roman"/>
          <w:sz w:val="24"/>
          <w:szCs w:val="24"/>
        </w:rPr>
        <w:t xml:space="preserve">(1)  For programs assigned to program executive officers (PEOs) or program managers reporting directly to the Army Acquisition Executive (DRPM), the designated milestone decision authority (MDA), on a nondelegable basis, is the acquisition plan approval authority.  In the case </w:t>
      </w:r>
      <w:r>
        <w:rPr>
          <w:rFonts w:ascii="Times New Roman" w:hAnsi="Times New Roman" w:cs="Times New Roman"/>
          <w:sz w:val="24"/>
          <w:szCs w:val="24"/>
        </w:rPr>
        <w:lastRenderedPageBreak/>
        <w:t xml:space="preserve">of PEO-DRPM-managed efforts for which no MDA has been designated, the PEO/DRPM, on a nondelegable basis, is the acquisition plan approval authority.  </w:t>
      </w:r>
    </w:p>
    <w:p w14:paraId="47163FCA" w14:textId="7AD528C1" w:rsidR="00934719" w:rsidRDefault="00017E3A">
      <w:pPr>
        <w:pStyle w:val="ind12"/>
        <w:spacing w:after="240"/>
        <w:ind w:left="0" w:firstLine="720"/>
      </w:pPr>
      <w:r>
        <w:rPr>
          <w:rFonts w:ascii="Times New Roman" w:hAnsi="Times New Roman" w:cs="Times New Roman"/>
          <w:sz w:val="24"/>
          <w:szCs w:val="24"/>
        </w:rPr>
        <w:t xml:space="preserve">(2)  For all non-PEO/direct-reporting program manager acquisitions, the Assistant Secretary of the Army (Acquisition, Logistics and Technology) is the acquisition plan approval authority.  See </w:t>
      </w:r>
      <w:hyperlink r:id="rId10" w:history="1">
        <w:r w:rsidRPr="00485825">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47163FCB" w14:textId="77777777" w:rsidR="00934719" w:rsidRDefault="00017E3A">
      <w:pPr>
        <w:pStyle w:val="ind12"/>
        <w:spacing w:after="240"/>
        <w:ind w:left="0"/>
      </w:pPr>
      <w:r>
        <w:rPr>
          <w:rFonts w:ascii="Times New Roman" w:hAnsi="Times New Roman" w:cs="Times New Roman"/>
          <w:sz w:val="24"/>
          <w:szCs w:val="24"/>
        </w:rPr>
        <w:t>(b)  Approval of acquisition plans for procurements below the thresholds identified at DFARS 207.103(d)(i) shall be in accordance with contracting activity procedures.</w:t>
      </w:r>
    </w:p>
    <w:p w14:paraId="47163FCC" w14:textId="77777777" w:rsidR="00934719" w:rsidRDefault="00017E3A">
      <w:pPr>
        <w:pStyle w:val="ind12"/>
        <w:spacing w:after="240"/>
        <w:ind w:left="0"/>
      </w:pPr>
      <w:r>
        <w:rPr>
          <w:rFonts w:ascii="Times New Roman" w:hAnsi="Times New Roman" w:cs="Times New Roman"/>
          <w:sz w:val="24"/>
          <w:szCs w:val="24"/>
        </w:rPr>
        <w:t xml:space="preserve">(c)  For Army Acquisition Executive-designated special interest acquisitions, the Assistant Secretary of the Army (Acquisition, Logistics and Technology) or the Deputy Assistant Secretary of the Army (Procurement) must approve the acquisition plans.  Process acquisition plans for special interest acquisitions in the same manner as other acquisition plans and include all the concurrences listed in paragraph (c). </w:t>
      </w:r>
    </w:p>
    <w:p w14:paraId="47163FCD" w14:textId="77777777" w:rsidR="00934719" w:rsidRDefault="00017E3A">
      <w:pPr>
        <w:pStyle w:val="ind12"/>
        <w:spacing w:after="240"/>
        <w:ind w:left="0"/>
      </w:pPr>
      <w:r>
        <w:rPr>
          <w:rFonts w:ascii="Times New Roman" w:hAnsi="Times New Roman" w:cs="Times New Roman"/>
          <w:sz w:val="24"/>
          <w:szCs w:val="24"/>
        </w:rPr>
        <w:t>(d)  The requests for approval of acquisition plans in accordance with the thresholds identified at DFARS 207.103(d)(i) must include the concurrence of the –</w:t>
      </w:r>
    </w:p>
    <w:p w14:paraId="47163FCE" w14:textId="77777777" w:rsidR="00934719" w:rsidRDefault="00017E3A">
      <w:pPr>
        <w:pStyle w:val="ind16"/>
        <w:spacing w:after="240"/>
        <w:ind w:left="0" w:firstLine="720"/>
      </w:pPr>
      <w:r>
        <w:rPr>
          <w:rFonts w:ascii="Times New Roman" w:hAnsi="Times New Roman" w:cs="Times New Roman"/>
          <w:sz w:val="24"/>
          <w:szCs w:val="24"/>
        </w:rPr>
        <w:t>(1)  Contracting officer;</w:t>
      </w:r>
    </w:p>
    <w:p w14:paraId="47163FCF" w14:textId="77777777" w:rsidR="00934719" w:rsidRDefault="00017E3A">
      <w:pPr>
        <w:pStyle w:val="ind16"/>
        <w:spacing w:after="240"/>
        <w:ind w:left="0" w:firstLine="720"/>
      </w:pPr>
      <w:r>
        <w:rPr>
          <w:rFonts w:ascii="Times New Roman" w:hAnsi="Times New Roman" w:cs="Times New Roman"/>
          <w:sz w:val="24"/>
          <w:szCs w:val="24"/>
        </w:rPr>
        <w:t>(2)  Local advocate for competition;</w:t>
      </w:r>
    </w:p>
    <w:p w14:paraId="47163FD0" w14:textId="77777777" w:rsidR="00934719" w:rsidRDefault="00017E3A">
      <w:pPr>
        <w:pStyle w:val="ind16"/>
        <w:spacing w:after="240"/>
        <w:ind w:left="0" w:firstLine="720"/>
      </w:pPr>
      <w:r>
        <w:rPr>
          <w:rFonts w:ascii="Times New Roman" w:hAnsi="Times New Roman" w:cs="Times New Roman"/>
          <w:sz w:val="24"/>
          <w:szCs w:val="24"/>
        </w:rPr>
        <w:t>(3)  Local office of small business programs or small business specialist;</w:t>
      </w:r>
    </w:p>
    <w:p w14:paraId="47163FD1" w14:textId="77777777" w:rsidR="00934719" w:rsidRDefault="00017E3A">
      <w:pPr>
        <w:pStyle w:val="ind16"/>
        <w:spacing w:after="240"/>
        <w:ind w:left="0" w:firstLine="720"/>
      </w:pPr>
      <w:r>
        <w:rPr>
          <w:rFonts w:ascii="Times New Roman" w:hAnsi="Times New Roman" w:cs="Times New Roman"/>
          <w:sz w:val="24"/>
          <w:szCs w:val="24"/>
        </w:rPr>
        <w:t>(4)  Legal office; and</w:t>
      </w:r>
    </w:p>
    <w:p w14:paraId="47163FD2" w14:textId="77777777" w:rsidR="00934719" w:rsidRDefault="00017E3A">
      <w:pPr>
        <w:pStyle w:val="ind16"/>
        <w:spacing w:after="240"/>
        <w:ind w:left="0" w:firstLine="720"/>
      </w:pPr>
      <w:r>
        <w:rPr>
          <w:rFonts w:ascii="Times New Roman" w:hAnsi="Times New Roman" w:cs="Times New Roman"/>
          <w:sz w:val="24"/>
          <w:szCs w:val="24"/>
        </w:rPr>
        <w:t>(5)  Appropriate elements from the supporting contracting activity chain of command.</w:t>
      </w:r>
    </w:p>
    <w:p w14:paraId="47163FD3" w14:textId="77777777" w:rsidR="00934719" w:rsidRDefault="00017E3A">
      <w:pPr>
        <w:pStyle w:val="Heading4"/>
        <w:rPr>
          <w:rFonts w:eastAsia="Times New Roman"/>
        </w:rPr>
      </w:pPr>
      <w:bookmarkStart w:id="18" w:name="_Toc1567887"/>
      <w:bookmarkStart w:id="19" w:name="_Toc521999501"/>
      <w:bookmarkStart w:id="20" w:name="_Toc513812650"/>
      <w:bookmarkStart w:id="21" w:name="_Toc512603881"/>
      <w:bookmarkStart w:id="22" w:name="_Toc108679801"/>
      <w:bookmarkEnd w:id="18"/>
      <w:bookmarkEnd w:id="19"/>
      <w:bookmarkEnd w:id="20"/>
      <w:r>
        <w:rPr>
          <w:rFonts w:eastAsia="Times New Roman"/>
        </w:rPr>
        <w:t>5107.104  General procedures.</w:t>
      </w:r>
      <w:bookmarkEnd w:id="21"/>
      <w:bookmarkEnd w:id="22"/>
    </w:p>
    <w:p w14:paraId="47163FD4" w14:textId="77777777" w:rsidR="00934719" w:rsidRDefault="00017E3A">
      <w:pPr>
        <w:pStyle w:val="ind4"/>
        <w:spacing w:after="240"/>
        <w:ind w:left="0"/>
      </w:pPr>
      <w:r>
        <w:rPr>
          <w:rFonts w:ascii="Times New Roman" w:hAnsi="Times New Roman" w:cs="Times New Roman"/>
          <w:sz w:val="24"/>
          <w:szCs w:val="24"/>
        </w:rPr>
        <w:t>(a)(i)  Each head of the contracting activity (HCA) must establish procedures for forecasting all significant, as defined by a specified monetary threshold, or sensitive contracting requirements anticipated for the upcoming fiscal year.</w:t>
      </w:r>
    </w:p>
    <w:p w14:paraId="47163FD5" w14:textId="77777777" w:rsidR="00934719" w:rsidRDefault="00017E3A">
      <w:pPr>
        <w:pStyle w:val="ind4"/>
        <w:spacing w:after="240"/>
        <w:ind w:left="0" w:firstLine="270"/>
      </w:pPr>
      <w:r>
        <w:rPr>
          <w:rFonts w:ascii="Times New Roman" w:hAnsi="Times New Roman" w:cs="Times New Roman"/>
          <w:sz w:val="24"/>
          <w:szCs w:val="24"/>
        </w:rPr>
        <w:t>(ii)  These procedures will include procurement milestones and other management parameters for all proposed contract actions that the acquisition planning system will cover, including those proposed requirements for which DFARS 207.103(d)(ii) does not require written acquisition plans.</w:t>
      </w:r>
    </w:p>
    <w:p w14:paraId="47163FD6" w14:textId="77777777" w:rsidR="00934719" w:rsidRDefault="00017E3A">
      <w:pPr>
        <w:pStyle w:val="ind4"/>
        <w:spacing w:after="240"/>
        <w:ind w:left="0" w:firstLine="270"/>
      </w:pPr>
      <w:r>
        <w:rPr>
          <w:rFonts w:ascii="Times New Roman" w:hAnsi="Times New Roman" w:cs="Times New Roman"/>
          <w:sz w:val="24"/>
          <w:szCs w:val="24"/>
        </w:rPr>
        <w:t xml:space="preserve">(iii)  These procedures should allow sufficient time for development of an acquisition plan; preparation of solicitations, including any necessary coordination with requiring and technical elements; receipt and evaluation of bids or proposals; audits; negotiation; boards or business </w:t>
      </w:r>
      <w:r>
        <w:rPr>
          <w:rFonts w:ascii="Times New Roman" w:hAnsi="Times New Roman" w:cs="Times New Roman"/>
          <w:sz w:val="24"/>
          <w:szCs w:val="24"/>
        </w:rPr>
        <w:lastRenderedPageBreak/>
        <w:t>clearance reviews; source selection and preparation of contractual documents in an orderly and timely manner.</w:t>
      </w:r>
    </w:p>
    <w:p w14:paraId="47163FD7" w14:textId="77777777" w:rsidR="00934719" w:rsidRDefault="00017E3A">
      <w:pPr>
        <w:ind w:firstLine="270"/>
      </w:pPr>
      <w:r>
        <w:rPr>
          <w:rFonts w:ascii="Times New Roman" w:hAnsi="Times New Roman" w:cs="Times New Roman"/>
          <w:sz w:val="24"/>
          <w:szCs w:val="24"/>
        </w:rPr>
        <w:t>(iv)  HCAs should establish due dates for submission of procurement requests requiring action by the end of the fiscal year to the contracting office.  Exceptions to established due dates must be minimized and require authorization at a level not lower than the chief of the contracting office.</w:t>
      </w:r>
    </w:p>
    <w:p w14:paraId="47163FD8" w14:textId="77777777" w:rsidR="00934719" w:rsidRDefault="00017E3A">
      <w:pPr>
        <w:ind w:firstLine="270"/>
      </w:pPr>
      <w:r>
        <w:rPr>
          <w:rFonts w:ascii="Times New Roman" w:hAnsi="Times New Roman" w:cs="Times New Roman"/>
          <w:sz w:val="24"/>
          <w:szCs w:val="24"/>
        </w:rPr>
        <w:t>(v)  In acquisitions where sole source approvals are necessary, acquisition planning must provide appropriate opportunities for the following:</w:t>
      </w:r>
    </w:p>
    <w:p w14:paraId="47163FD9" w14:textId="77777777" w:rsidR="00934719" w:rsidRDefault="00017E3A">
      <w:pPr>
        <w:ind w:firstLine="720"/>
      </w:pPr>
      <w:r>
        <w:rPr>
          <w:rFonts w:ascii="Times New Roman" w:hAnsi="Times New Roman" w:cs="Times New Roman"/>
          <w:sz w:val="24"/>
          <w:szCs w:val="24"/>
        </w:rPr>
        <w:t>(A)  Involving Defense Contract Management Agency and Defense Contract Audit Agency early in the acquisition process.</w:t>
      </w:r>
    </w:p>
    <w:p w14:paraId="47163FDA" w14:textId="77777777" w:rsidR="00934719" w:rsidRDefault="00017E3A">
      <w:pPr>
        <w:ind w:firstLine="720"/>
      </w:pPr>
      <w:r>
        <w:rPr>
          <w:rFonts w:ascii="Times New Roman" w:hAnsi="Times New Roman" w:cs="Times New Roman"/>
          <w:sz w:val="24"/>
          <w:szCs w:val="24"/>
        </w:rPr>
        <w:t>(B)  Obtaining appropriate contractor input for use in the development of the acquisition strategy.</w:t>
      </w:r>
    </w:p>
    <w:p w14:paraId="47163FDB" w14:textId="77777777" w:rsidR="00934719" w:rsidRDefault="00017E3A">
      <w:pPr>
        <w:ind w:firstLine="720"/>
      </w:pPr>
      <w:r>
        <w:rPr>
          <w:rFonts w:ascii="Times New Roman" w:hAnsi="Times New Roman" w:cs="Times New Roman"/>
          <w:sz w:val="24"/>
          <w:szCs w:val="24"/>
        </w:rPr>
        <w:t>(C)  Establishing a Government and contractor team, including individuals with execution responsibility as well as reviewers, committed on a real-time basis to streamline the acquisition process and maintain open communications.</w:t>
      </w:r>
    </w:p>
    <w:p w14:paraId="47163FDC" w14:textId="77777777" w:rsidR="00934719" w:rsidRDefault="00017E3A">
      <w:pPr>
        <w:ind w:firstLine="720"/>
      </w:pPr>
      <w:r>
        <w:rPr>
          <w:rFonts w:ascii="Times New Roman" w:hAnsi="Times New Roman" w:cs="Times New Roman"/>
          <w:sz w:val="24"/>
          <w:szCs w:val="24"/>
        </w:rPr>
        <w:t>(D)  Teaming of Government and contractor personnel in development of the proposal and model contract, leading to agreement on contractor effort and costs associated with the task(s).</w:t>
      </w:r>
    </w:p>
    <w:p w14:paraId="47163FDD" w14:textId="77777777" w:rsidR="00934719" w:rsidRDefault="00017E3A">
      <w:pPr>
        <w:ind w:firstLine="720"/>
      </w:pPr>
      <w:r>
        <w:rPr>
          <w:rFonts w:ascii="Times New Roman" w:hAnsi="Times New Roman" w:cs="Times New Roman"/>
          <w:sz w:val="24"/>
          <w:szCs w:val="24"/>
        </w:rPr>
        <w:t>(E)  Teaming of the Government and contractor personnel during post-award contract performance to improve communications and develop efficient contract administration.</w:t>
      </w:r>
    </w:p>
    <w:p w14:paraId="47163FDE" w14:textId="77777777" w:rsidR="00934719" w:rsidRDefault="00017E3A">
      <w:pPr>
        <w:pStyle w:val="Heading4"/>
        <w:rPr>
          <w:rFonts w:eastAsia="Times New Roman"/>
        </w:rPr>
      </w:pPr>
      <w:bookmarkStart w:id="23" w:name="_Toc1567888"/>
      <w:bookmarkStart w:id="24" w:name="_Toc521999502"/>
      <w:bookmarkStart w:id="25" w:name="_Toc513812651"/>
      <w:bookmarkStart w:id="26" w:name="_Toc512603882"/>
      <w:bookmarkStart w:id="27" w:name="_Toc108679802"/>
      <w:bookmarkEnd w:id="23"/>
      <w:bookmarkEnd w:id="24"/>
      <w:bookmarkEnd w:id="25"/>
      <w:r>
        <w:rPr>
          <w:rFonts w:eastAsia="Times New Roman"/>
          <w:color w:val="000000"/>
        </w:rPr>
        <w:t xml:space="preserve">5107.105  </w:t>
      </w:r>
      <w:bookmarkEnd w:id="26"/>
      <w:r>
        <w:rPr>
          <w:rFonts w:eastAsia="Times New Roman"/>
          <w:lang w:val="en"/>
        </w:rPr>
        <w:t>Contents of written acquisition plans.</w:t>
      </w:r>
      <w:bookmarkEnd w:id="27"/>
    </w:p>
    <w:p w14:paraId="3361D11B" w14:textId="40B6CD1E" w:rsidR="00A43755" w:rsidRDefault="00017E3A" w:rsidP="00620BB0">
      <w:pPr>
        <w:autoSpaceDE w:val="0"/>
        <w:autoSpaceDN w:val="0"/>
        <w:spacing w:after="240"/>
        <w:rPr>
          <w:rFonts w:ascii="Times New Roman" w:hAnsi="Times New Roman" w:cs="Times New Roman"/>
          <w:sz w:val="24"/>
          <w:szCs w:val="24"/>
        </w:rPr>
      </w:pPr>
      <w:r>
        <w:rPr>
          <w:rFonts w:ascii="Times New Roman" w:hAnsi="Times New Roman" w:cs="Times New Roman"/>
          <w:sz w:val="24"/>
          <w:szCs w:val="24"/>
        </w:rPr>
        <w:t>(b)</w:t>
      </w:r>
      <w:r w:rsidR="005D0F32">
        <w:rPr>
          <w:rFonts w:ascii="Times New Roman" w:hAnsi="Times New Roman" w:cs="Times New Roman"/>
          <w:sz w:val="24"/>
          <w:szCs w:val="24"/>
        </w:rPr>
        <w:t xml:space="preserve">(1)  </w:t>
      </w:r>
      <w:r w:rsidR="00FB4B1D">
        <w:rPr>
          <w:rFonts w:ascii="Times New Roman" w:hAnsi="Times New Roman" w:cs="Times New Roman"/>
          <w:sz w:val="24"/>
          <w:szCs w:val="24"/>
        </w:rPr>
        <w:t xml:space="preserve">For </w:t>
      </w:r>
      <w:r w:rsidR="00B754D8">
        <w:rPr>
          <w:rFonts w:ascii="Times New Roman" w:hAnsi="Times New Roman" w:cs="Times New Roman"/>
          <w:sz w:val="24"/>
          <w:szCs w:val="24"/>
        </w:rPr>
        <w:t xml:space="preserve">the acquisition of </w:t>
      </w:r>
      <w:r w:rsidR="00006B19">
        <w:rPr>
          <w:rFonts w:ascii="Times New Roman" w:hAnsi="Times New Roman" w:cs="Times New Roman"/>
          <w:sz w:val="24"/>
          <w:szCs w:val="24"/>
        </w:rPr>
        <w:t xml:space="preserve">end </w:t>
      </w:r>
      <w:r w:rsidR="00B754D8">
        <w:rPr>
          <w:rFonts w:ascii="Times New Roman" w:hAnsi="Times New Roman" w:cs="Times New Roman"/>
          <w:sz w:val="24"/>
          <w:szCs w:val="24"/>
        </w:rPr>
        <w:t>items of supply</w:t>
      </w:r>
      <w:r w:rsidR="00006B19">
        <w:rPr>
          <w:rFonts w:ascii="Times New Roman" w:hAnsi="Times New Roman" w:cs="Times New Roman"/>
          <w:sz w:val="24"/>
          <w:szCs w:val="24"/>
        </w:rPr>
        <w:t xml:space="preserve"> pursuant to an Army program of record</w:t>
      </w:r>
      <w:r w:rsidR="00B754D8">
        <w:rPr>
          <w:rFonts w:ascii="Times New Roman" w:hAnsi="Times New Roman" w:cs="Times New Roman"/>
          <w:sz w:val="24"/>
          <w:szCs w:val="24"/>
        </w:rPr>
        <w:t>,</w:t>
      </w:r>
      <w:r w:rsidR="00FB4B1D">
        <w:rPr>
          <w:rFonts w:ascii="Times New Roman" w:hAnsi="Times New Roman" w:cs="Times New Roman"/>
          <w:sz w:val="24"/>
          <w:szCs w:val="24"/>
        </w:rPr>
        <w:t xml:space="preserve"> </w:t>
      </w:r>
      <w:r w:rsidR="00F926FC">
        <w:rPr>
          <w:rFonts w:ascii="Times New Roman" w:hAnsi="Times New Roman" w:cs="Times New Roman"/>
          <w:sz w:val="24"/>
          <w:szCs w:val="24"/>
        </w:rPr>
        <w:t>describe</w:t>
      </w:r>
      <w:r w:rsidR="005D0F32">
        <w:rPr>
          <w:rFonts w:ascii="Times New Roman" w:hAnsi="Times New Roman" w:cs="Times New Roman"/>
          <w:sz w:val="24"/>
          <w:szCs w:val="24"/>
        </w:rPr>
        <w:t xml:space="preserve"> the results of the </w:t>
      </w:r>
      <w:r w:rsidR="00A43755">
        <w:rPr>
          <w:rFonts w:ascii="Times New Roman" w:hAnsi="Times New Roman" w:cs="Times New Roman"/>
          <w:sz w:val="24"/>
          <w:szCs w:val="24"/>
        </w:rPr>
        <w:t xml:space="preserve">milestone decision authority’s </w:t>
      </w:r>
      <w:r w:rsidR="005D0F32">
        <w:rPr>
          <w:rFonts w:ascii="Times New Roman" w:hAnsi="Times New Roman" w:cs="Times New Roman"/>
          <w:sz w:val="24"/>
          <w:szCs w:val="24"/>
        </w:rPr>
        <w:t xml:space="preserve">make-or-buy </w:t>
      </w:r>
      <w:r w:rsidR="00A43755">
        <w:rPr>
          <w:rFonts w:ascii="Times New Roman" w:hAnsi="Times New Roman" w:cs="Times New Roman"/>
          <w:sz w:val="24"/>
          <w:szCs w:val="24"/>
        </w:rPr>
        <w:t>determination</w:t>
      </w:r>
      <w:r w:rsidR="00B754D8">
        <w:rPr>
          <w:rFonts w:ascii="Times New Roman" w:hAnsi="Times New Roman" w:cs="Times New Roman"/>
          <w:sz w:val="24"/>
          <w:szCs w:val="24"/>
        </w:rPr>
        <w:t xml:space="preserve"> </w:t>
      </w:r>
      <w:r w:rsidR="00F926FC">
        <w:rPr>
          <w:rFonts w:ascii="Times New Roman" w:hAnsi="Times New Roman" w:cs="Times New Roman"/>
          <w:sz w:val="24"/>
          <w:szCs w:val="24"/>
        </w:rPr>
        <w:t>(see</w:t>
      </w:r>
      <w:r w:rsidR="00B754D8">
        <w:rPr>
          <w:rFonts w:ascii="Times New Roman" w:hAnsi="Times New Roman" w:cs="Times New Roman"/>
          <w:sz w:val="24"/>
          <w:szCs w:val="24"/>
        </w:rPr>
        <w:t xml:space="preserve"> p</w:t>
      </w:r>
      <w:r w:rsidR="00B41981">
        <w:rPr>
          <w:rFonts w:ascii="Times New Roman" w:hAnsi="Times New Roman" w:cs="Times New Roman"/>
          <w:sz w:val="24"/>
          <w:szCs w:val="24"/>
        </w:rPr>
        <w:t>aragraph 3-7 of Army Regulation</w:t>
      </w:r>
      <w:r w:rsidR="00DA1E55">
        <w:rPr>
          <w:rFonts w:ascii="Times New Roman" w:hAnsi="Times New Roman" w:cs="Times New Roman"/>
          <w:sz w:val="24"/>
          <w:szCs w:val="24"/>
        </w:rPr>
        <w:t xml:space="preserve"> </w:t>
      </w:r>
      <w:r w:rsidR="00B754D8">
        <w:rPr>
          <w:rFonts w:ascii="Times New Roman" w:hAnsi="Times New Roman" w:cs="Times New Roman"/>
          <w:sz w:val="24"/>
          <w:szCs w:val="24"/>
        </w:rPr>
        <w:t>700-90, Army Industrial Base Process</w:t>
      </w:r>
      <w:r w:rsidR="00F926FC">
        <w:rPr>
          <w:rFonts w:ascii="Times New Roman" w:hAnsi="Times New Roman" w:cs="Times New Roman"/>
          <w:sz w:val="24"/>
          <w:szCs w:val="24"/>
        </w:rPr>
        <w:t>)</w:t>
      </w:r>
      <w:r w:rsidR="005D0F32">
        <w:rPr>
          <w:rFonts w:ascii="Times New Roman" w:hAnsi="Times New Roman" w:cs="Times New Roman"/>
          <w:sz w:val="24"/>
          <w:szCs w:val="24"/>
        </w:rPr>
        <w:t>.</w:t>
      </w:r>
      <w:r w:rsidR="00095020" w:rsidRPr="00095020">
        <w:rPr>
          <w:rFonts w:ascii="Times New Roman" w:hAnsi="Times New Roman" w:cs="Times New Roman"/>
          <w:sz w:val="24"/>
          <w:szCs w:val="24"/>
        </w:rPr>
        <w:t xml:space="preserve"> </w:t>
      </w:r>
      <w:r w:rsidR="005D0F32">
        <w:rPr>
          <w:rFonts w:ascii="Times New Roman" w:hAnsi="Times New Roman" w:cs="Times New Roman"/>
          <w:sz w:val="24"/>
          <w:szCs w:val="24"/>
        </w:rPr>
        <w:t xml:space="preserve"> </w:t>
      </w:r>
      <w:r w:rsidR="00B754D8">
        <w:rPr>
          <w:rFonts w:ascii="Times New Roman" w:hAnsi="Times New Roman" w:cs="Times New Roman"/>
          <w:sz w:val="24"/>
          <w:szCs w:val="24"/>
        </w:rPr>
        <w:t xml:space="preserve"> </w:t>
      </w:r>
    </w:p>
    <w:p w14:paraId="04136E50" w14:textId="77777777" w:rsidR="005906F4" w:rsidRDefault="005906F4" w:rsidP="00A43755">
      <w:pPr>
        <w:autoSpaceDE w:val="0"/>
        <w:autoSpaceDN w:val="0"/>
        <w:spacing w:after="240"/>
        <w:ind w:firstLine="360"/>
        <w:rPr>
          <w:rFonts w:ascii="Times New Roman" w:hAnsi="Times New Roman" w:cs="Times New Roman"/>
          <w:sz w:val="24"/>
          <w:szCs w:val="24"/>
        </w:rPr>
      </w:pPr>
    </w:p>
    <w:p w14:paraId="47163FDF" w14:textId="6B65A22E" w:rsidR="00934719" w:rsidRDefault="00017E3A" w:rsidP="005906F4">
      <w:pPr>
        <w:tabs>
          <w:tab w:val="left" w:pos="810"/>
        </w:tabs>
        <w:autoSpaceDE w:val="0"/>
        <w:autoSpaceDN w:val="0"/>
        <w:spacing w:after="240"/>
      </w:pPr>
      <w:r>
        <w:rPr>
          <w:rFonts w:ascii="Times New Roman" w:hAnsi="Times New Roman" w:cs="Times New Roman"/>
          <w:sz w:val="24"/>
          <w:szCs w:val="24"/>
        </w:rPr>
        <w:t xml:space="preserve">(20)(C)(8)(iv) The head of contracting activity is responsible to perform the duties at DFARS 207.105.  See </w:t>
      </w:r>
      <w:hyperlink r:id="rId11" w:history="1">
        <w:r w:rsidRPr="00485825">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47163FE0" w14:textId="77777777" w:rsidR="00934719" w:rsidRDefault="00017E3A">
      <w:pPr>
        <w:pStyle w:val="Heading4"/>
        <w:rPr>
          <w:rFonts w:eastAsia="Times New Roman"/>
        </w:rPr>
      </w:pPr>
      <w:bookmarkStart w:id="28" w:name="_Toc1567889"/>
      <w:bookmarkStart w:id="29" w:name="_Toc521999503"/>
      <w:bookmarkStart w:id="30" w:name="_Toc513812652"/>
      <w:bookmarkStart w:id="31" w:name="_Toc512603883"/>
      <w:bookmarkStart w:id="32" w:name="_Toc108679803"/>
      <w:bookmarkEnd w:id="28"/>
      <w:bookmarkEnd w:id="29"/>
      <w:bookmarkEnd w:id="30"/>
      <w:r>
        <w:rPr>
          <w:rFonts w:eastAsia="Times New Roman"/>
          <w:lang w:val="en"/>
        </w:rPr>
        <w:t>5107.107  Additional requirements for acquisitions involving consolidation, bundling, or substantial bundling</w:t>
      </w:r>
      <w:bookmarkEnd w:id="31"/>
      <w:r>
        <w:rPr>
          <w:rFonts w:eastAsia="Times New Roman"/>
          <w:lang w:val="en"/>
        </w:rPr>
        <w:t>.</w:t>
      </w:r>
      <w:bookmarkEnd w:id="32"/>
    </w:p>
    <w:p w14:paraId="47163FE1" w14:textId="77777777" w:rsidR="00934719" w:rsidRDefault="00017E3A">
      <w:pPr>
        <w:pStyle w:val="Heading4"/>
        <w:rPr>
          <w:rFonts w:eastAsia="Times New Roman"/>
        </w:rPr>
      </w:pPr>
      <w:bookmarkStart w:id="33" w:name="_Toc1567890"/>
      <w:bookmarkStart w:id="34" w:name="_Toc521999504"/>
      <w:bookmarkStart w:id="35" w:name="_Toc513812653"/>
      <w:bookmarkStart w:id="36" w:name="_Toc512603884"/>
      <w:bookmarkStart w:id="37" w:name="_Toc108679804"/>
      <w:bookmarkEnd w:id="33"/>
      <w:bookmarkEnd w:id="34"/>
      <w:bookmarkEnd w:id="35"/>
      <w:r>
        <w:rPr>
          <w:rFonts w:eastAsia="Times New Roman"/>
        </w:rPr>
        <w:t>5107.107-2  Consolidation.</w:t>
      </w:r>
      <w:bookmarkEnd w:id="36"/>
      <w:bookmarkEnd w:id="37"/>
    </w:p>
    <w:p w14:paraId="47163FE2" w14:textId="77777777" w:rsidR="00934719" w:rsidRDefault="00017E3A">
      <w:pPr>
        <w:autoSpaceDE w:val="0"/>
        <w:autoSpaceDN w:val="0"/>
        <w:spacing w:after="240"/>
      </w:pPr>
      <w:r>
        <w:rPr>
          <w:rFonts w:ascii="Times New Roman" w:hAnsi="Times New Roman" w:cs="Times New Roman"/>
          <w:b/>
          <w:bCs/>
          <w:color w:val="000000"/>
          <w:sz w:val="24"/>
          <w:szCs w:val="24"/>
        </w:rPr>
        <w:lastRenderedPageBreak/>
        <w:t> </w:t>
      </w:r>
      <w:r>
        <w:rPr>
          <w:rFonts w:ascii="Times New Roman" w:hAnsi="Times New Roman" w:cs="Times New Roman"/>
          <w:color w:val="000000"/>
          <w:sz w:val="24"/>
          <w:szCs w:val="24"/>
        </w:rPr>
        <w:t>(b)  The Senior Procurement Executive has delegated authority to make the consolidation determination prescribed at FAR 7.107-2 as follows:</w:t>
      </w:r>
    </w:p>
    <w:p w14:paraId="47163FE3" w14:textId="2E06069A" w:rsidR="00934719" w:rsidRPr="0054473A" w:rsidDel="0054473A" w:rsidRDefault="00017E3A">
      <w:pPr>
        <w:autoSpaceDE w:val="0"/>
        <w:autoSpaceDN w:val="0"/>
        <w:spacing w:after="240"/>
        <w:ind w:firstLine="720"/>
        <w:rPr>
          <w:del w:id="38" w:author="Rogers, Myles G CIV USARMY HQDA ASA ALT (USA)" w:date="2024-08-26T13:33:00Z"/>
          <w:strike/>
          <w:rPrChange w:id="39" w:author="Rogers, Myles G CIV USARMY HQDA ASA ALT (USA)" w:date="2024-08-26T13:32:00Z">
            <w:rPr>
              <w:del w:id="40" w:author="Rogers, Myles G CIV USARMY HQDA ASA ALT (USA)" w:date="2024-08-26T13:33:00Z"/>
            </w:rPr>
          </w:rPrChange>
        </w:rPr>
      </w:pPr>
      <w:r>
        <w:rPr>
          <w:rFonts w:ascii="Times New Roman" w:hAnsi="Times New Roman" w:cs="Times New Roman"/>
          <w:color w:val="000000"/>
          <w:sz w:val="24"/>
          <w:szCs w:val="24"/>
        </w:rPr>
        <w:t>(i)  </w:t>
      </w:r>
      <w:r w:rsidRPr="00343382">
        <w:rPr>
          <w:rFonts w:ascii="Times New Roman" w:hAnsi="Times New Roman" w:cs="Times New Roman"/>
          <w:color w:val="000000"/>
          <w:sz w:val="24"/>
          <w:szCs w:val="24"/>
        </w:rPr>
        <w:t>Where the total value of the consolidated requirements is $500 million or more, the Deputy Assistant Secretary of the Army (Procurement) will make the determination.</w:t>
      </w:r>
      <w:ins w:id="41" w:author="Jordan, Amanda C CIV USARMY HQDA ASA ALT (USA)" w:date="2024-08-28T08:37:00Z">
        <w:r w:rsidR="00343382">
          <w:rPr>
            <w:rFonts w:eastAsia="Times New Roman"/>
            <w:color w:val="000000"/>
          </w:rPr>
          <w:t xml:space="preserve"> </w:t>
        </w:r>
        <w:r w:rsidR="00343382" w:rsidRPr="00910F94">
          <w:rPr>
            <w:rFonts w:ascii="Times New Roman" w:eastAsia="Times New Roman" w:hAnsi="Times New Roman" w:cs="Times New Roman"/>
            <w:color w:val="000000"/>
            <w:sz w:val="24"/>
            <w:szCs w:val="24"/>
          </w:rPr>
          <w:t>S</w:t>
        </w:r>
      </w:ins>
      <w:ins w:id="42" w:author="Jordan, Amanda C CIV USARMY HQDA ASA ALT (USA)" w:date="2024-08-28T08:38:00Z">
        <w:r w:rsidR="00343382" w:rsidRPr="00910F94">
          <w:rPr>
            <w:rFonts w:ascii="Times New Roman" w:eastAsia="Times New Roman" w:hAnsi="Times New Roman" w:cs="Times New Roman"/>
            <w:color w:val="000000"/>
            <w:sz w:val="24"/>
            <w:szCs w:val="24"/>
          </w:rPr>
          <w:t>ee Appendix GG.</w:t>
        </w:r>
      </w:ins>
    </w:p>
    <w:p w14:paraId="47163FE4" w14:textId="42545265" w:rsidR="00934719" w:rsidRDefault="00017E3A">
      <w:pPr>
        <w:autoSpaceDE w:val="0"/>
        <w:autoSpaceDN w:val="0"/>
        <w:spacing w:after="240"/>
        <w:ind w:firstLine="720"/>
        <w:rPr>
          <w:rFonts w:ascii="Times New Roman" w:hAnsi="Times New Roman" w:cs="Times New Roman"/>
          <w:color w:val="000000"/>
          <w:sz w:val="24"/>
          <w:szCs w:val="24"/>
        </w:rPr>
      </w:pPr>
      <w:r>
        <w:rPr>
          <w:rFonts w:ascii="Times New Roman" w:hAnsi="Times New Roman" w:cs="Times New Roman"/>
          <w:color w:val="000000"/>
          <w:sz w:val="24"/>
          <w:szCs w:val="24"/>
        </w:rPr>
        <w:t>(ii)  </w:t>
      </w:r>
      <w:r w:rsidRPr="00343382">
        <w:rPr>
          <w:rFonts w:ascii="Times New Roman" w:hAnsi="Times New Roman" w:cs="Times New Roman"/>
          <w:color w:val="000000"/>
          <w:sz w:val="24"/>
          <w:szCs w:val="24"/>
        </w:rPr>
        <w:t xml:space="preserve">Where the total value of the consolidated requirements </w:t>
      </w:r>
      <w:del w:id="43" w:author="Jordan, Amanda C CIV USARMY HQDA ASA ALT (USA)" w:date="2024-08-28T08:49:00Z">
        <w:r w:rsidRPr="00343382" w:rsidDel="00910F94">
          <w:rPr>
            <w:rFonts w:ascii="Times New Roman" w:hAnsi="Times New Roman" w:cs="Times New Roman"/>
            <w:color w:val="000000"/>
            <w:sz w:val="24"/>
            <w:szCs w:val="24"/>
          </w:rPr>
          <w:delText xml:space="preserve">is </w:delText>
        </w:r>
      </w:del>
      <w:del w:id="44" w:author="Jordan, Amanda C CIV USARMY HQDA ASA ALT (USA)" w:date="2024-08-28T08:36:00Z">
        <w:r w:rsidRPr="00343382" w:rsidDel="00343382">
          <w:rPr>
            <w:rFonts w:ascii="Times New Roman" w:hAnsi="Times New Roman" w:cs="Times New Roman"/>
            <w:color w:val="000000"/>
            <w:sz w:val="24"/>
            <w:szCs w:val="24"/>
          </w:rPr>
          <w:delText xml:space="preserve">above </w:delText>
        </w:r>
      </w:del>
      <w:ins w:id="45" w:author="Jordan, Amanda C CIV USARMY HQDA ASA ALT (USA)" w:date="2024-08-28T08:48:00Z">
        <w:r w:rsidR="00910F94">
          <w:rPr>
            <w:rFonts w:ascii="Times New Roman" w:hAnsi="Times New Roman" w:cs="Times New Roman"/>
            <w:color w:val="000000"/>
            <w:sz w:val="24"/>
            <w:szCs w:val="24"/>
          </w:rPr>
          <w:t>exceed</w:t>
        </w:r>
      </w:ins>
      <w:ins w:id="46" w:author="Jordan, Amanda C CIV USARMY HQDA ASA ALT (USA)" w:date="2024-08-28T08:49:00Z">
        <w:r w:rsidR="00910F94">
          <w:rPr>
            <w:rFonts w:ascii="Times New Roman" w:hAnsi="Times New Roman" w:cs="Times New Roman"/>
            <w:color w:val="000000"/>
            <w:sz w:val="24"/>
            <w:szCs w:val="24"/>
          </w:rPr>
          <w:t>s</w:t>
        </w:r>
      </w:ins>
      <w:ins w:id="47" w:author="Jordan, Amanda C CIV USARMY HQDA ASA ALT (USA)" w:date="2024-08-28T08:48:00Z">
        <w:r w:rsidR="00910F94">
          <w:rPr>
            <w:rFonts w:ascii="Times New Roman" w:hAnsi="Times New Roman" w:cs="Times New Roman"/>
            <w:color w:val="000000"/>
            <w:sz w:val="24"/>
            <w:szCs w:val="24"/>
          </w:rPr>
          <w:t xml:space="preserve"> </w:t>
        </w:r>
      </w:ins>
      <w:r w:rsidRPr="00343382">
        <w:rPr>
          <w:rFonts w:ascii="Times New Roman" w:hAnsi="Times New Roman" w:cs="Times New Roman"/>
          <w:color w:val="000000"/>
          <w:sz w:val="24"/>
          <w:szCs w:val="24"/>
        </w:rPr>
        <w:t>$2 million</w:t>
      </w:r>
      <w:del w:id="48" w:author="Jordan, Amanda C CIV USARMY HQDA ASA ALT (USA)" w:date="2024-08-28T08:48:00Z">
        <w:r w:rsidRPr="00343382" w:rsidDel="00910F94">
          <w:rPr>
            <w:rFonts w:ascii="Times New Roman" w:hAnsi="Times New Roman" w:cs="Times New Roman"/>
            <w:color w:val="000000"/>
            <w:sz w:val="24"/>
            <w:szCs w:val="24"/>
          </w:rPr>
          <w:delText xml:space="preserve"> </w:delText>
        </w:r>
      </w:del>
      <w:ins w:id="49" w:author="Jordan, Amanda C CIV USARMY HQDA ASA ALT (USA)" w:date="2024-08-28T08:36:00Z">
        <w:r w:rsidR="00343382">
          <w:rPr>
            <w:rFonts w:ascii="Times New Roman" w:hAnsi="Times New Roman" w:cs="Times New Roman"/>
            <w:color w:val="000000"/>
            <w:sz w:val="24"/>
            <w:szCs w:val="24"/>
          </w:rPr>
          <w:t xml:space="preserve"> </w:t>
        </w:r>
      </w:ins>
      <w:r w:rsidRPr="00343382">
        <w:rPr>
          <w:rFonts w:ascii="Times New Roman" w:hAnsi="Times New Roman" w:cs="Times New Roman"/>
          <w:color w:val="000000"/>
          <w:sz w:val="24"/>
          <w:szCs w:val="24"/>
        </w:rPr>
        <w:t>but less than $500 million, the HCA will make the determination</w:t>
      </w:r>
      <w:r>
        <w:rPr>
          <w:rFonts w:ascii="Times New Roman" w:hAnsi="Times New Roman" w:cs="Times New Roman"/>
          <w:color w:val="000000"/>
          <w:sz w:val="24"/>
          <w:szCs w:val="24"/>
        </w:rPr>
        <w:t xml:space="preserve">. See </w:t>
      </w:r>
      <w:hyperlink r:id="rId12" w:history="1">
        <w:r w:rsidRPr="00485825">
          <w:rPr>
            <w:rStyle w:val="Hyperlink"/>
            <w:rFonts w:ascii="Times New Roman" w:hAnsi="Times New Roman" w:cs="Times New Roman"/>
            <w:sz w:val="24"/>
            <w:szCs w:val="24"/>
          </w:rPr>
          <w:t>Appendix GG</w:t>
        </w:r>
      </w:hyperlink>
      <w:r>
        <w:rPr>
          <w:rFonts w:ascii="Times New Roman" w:hAnsi="Times New Roman" w:cs="Times New Roman"/>
          <w:color w:val="000000"/>
          <w:sz w:val="24"/>
          <w:szCs w:val="24"/>
        </w:rPr>
        <w:t xml:space="preserve"> for further delegation.</w:t>
      </w:r>
    </w:p>
    <w:p w14:paraId="73088F26" w14:textId="0031BDC5" w:rsidR="005058CB" w:rsidRDefault="005058CB" w:rsidP="005058CB">
      <w:pPr>
        <w:pStyle w:val="Heading4"/>
        <w:rPr>
          <w:rFonts w:eastAsia="Times New Roman"/>
        </w:rPr>
      </w:pPr>
      <w:bookmarkStart w:id="50" w:name="_Toc108679805"/>
      <w:r>
        <w:rPr>
          <w:rFonts w:eastAsia="Times New Roman"/>
        </w:rPr>
        <w:t>5107.107-5  Notifications.</w:t>
      </w:r>
      <w:bookmarkEnd w:id="50"/>
    </w:p>
    <w:p w14:paraId="4A983453" w14:textId="2B7E2E4F" w:rsidR="005058CB" w:rsidRPr="005118B7" w:rsidRDefault="005058CB" w:rsidP="005058CB">
      <w:pPr>
        <w:autoSpaceDE w:val="0"/>
        <w:autoSpaceDN w:val="0"/>
        <w:spacing w:after="240"/>
        <w:ind w:firstLine="720"/>
        <w:rPr>
          <w:rFonts w:ascii="Times New Roman" w:hAnsi="Times New Roman" w:cs="Times New Roman"/>
          <w:color w:val="000000"/>
          <w:sz w:val="24"/>
          <w:szCs w:val="24"/>
        </w:rPr>
      </w:pPr>
      <w:r w:rsidRPr="005118B7">
        <w:rPr>
          <w:rFonts w:ascii="Times New Roman" w:hAnsi="Times New Roman" w:cs="Times New Roman"/>
          <w:color w:val="000000"/>
          <w:sz w:val="24"/>
          <w:szCs w:val="24"/>
        </w:rPr>
        <w:t xml:space="preserve">The </w:t>
      </w:r>
      <w:ins w:id="51" w:author="Amanda" w:date="2024-08-26T15:39:00Z">
        <w:r w:rsidR="0024039A">
          <w:rPr>
            <w:rFonts w:ascii="Times New Roman" w:hAnsi="Times New Roman" w:cs="Times New Roman"/>
            <w:color w:val="000000"/>
            <w:sz w:val="24"/>
            <w:szCs w:val="24"/>
          </w:rPr>
          <w:t>C</w:t>
        </w:r>
      </w:ins>
      <w:del w:id="52" w:author="Amanda" w:date="2024-08-26T15:39:00Z">
        <w:r w:rsidRPr="005118B7" w:rsidDel="0024039A">
          <w:rPr>
            <w:rFonts w:ascii="Times New Roman" w:hAnsi="Times New Roman" w:cs="Times New Roman"/>
            <w:color w:val="000000"/>
            <w:sz w:val="24"/>
            <w:szCs w:val="24"/>
          </w:rPr>
          <w:delText>c</w:delText>
        </w:r>
      </w:del>
      <w:r w:rsidRPr="005118B7">
        <w:rPr>
          <w:rFonts w:ascii="Times New Roman" w:hAnsi="Times New Roman" w:cs="Times New Roman"/>
          <w:color w:val="000000"/>
          <w:sz w:val="24"/>
          <w:szCs w:val="24"/>
        </w:rPr>
        <w:t>ontracting officer is responsible for publishing the notices required by FAR 7.107-5(c) and (d).</w:t>
      </w:r>
    </w:p>
    <w:p w14:paraId="1C72969C" w14:textId="77777777" w:rsidR="005058CB" w:rsidRDefault="005058CB" w:rsidP="005058CB">
      <w:pPr>
        <w:autoSpaceDE w:val="0"/>
        <w:autoSpaceDN w:val="0"/>
        <w:spacing w:after="240"/>
      </w:pPr>
    </w:p>
    <w:p w14:paraId="47163FE5" w14:textId="77777777" w:rsidR="00934719" w:rsidRDefault="00017E3A">
      <w:pPr>
        <w:pStyle w:val="Heading3"/>
        <w:rPr>
          <w:rFonts w:eastAsia="Times New Roman"/>
        </w:rPr>
      </w:pPr>
      <w:bookmarkStart w:id="53" w:name="_Toc1567891"/>
      <w:bookmarkStart w:id="54" w:name="_Toc521999505"/>
      <w:bookmarkStart w:id="55" w:name="_Toc513812654"/>
      <w:bookmarkStart w:id="56" w:name="_Toc512603885"/>
      <w:bookmarkStart w:id="57" w:name="_Toc108679806"/>
      <w:bookmarkEnd w:id="53"/>
      <w:bookmarkEnd w:id="54"/>
      <w:bookmarkEnd w:id="55"/>
      <w:r>
        <w:rPr>
          <w:rFonts w:eastAsia="Times New Roman"/>
        </w:rPr>
        <w:t>Subpart 5107.2 – Planning for the Purchase of Supplies in Economic Quantities</w:t>
      </w:r>
      <w:bookmarkEnd w:id="56"/>
      <w:bookmarkEnd w:id="57"/>
    </w:p>
    <w:p w14:paraId="47163FE6" w14:textId="77777777" w:rsidR="00934719" w:rsidRDefault="00017E3A">
      <w:pPr>
        <w:pStyle w:val="Heading4"/>
        <w:rPr>
          <w:rFonts w:eastAsia="Times New Roman"/>
        </w:rPr>
      </w:pPr>
      <w:bookmarkStart w:id="58" w:name="_Toc1567892"/>
      <w:bookmarkStart w:id="59" w:name="_Toc521999506"/>
      <w:bookmarkStart w:id="60" w:name="_Toc513812655"/>
      <w:bookmarkStart w:id="61" w:name="_Toc512603886"/>
      <w:bookmarkStart w:id="62" w:name="_Toc108679807"/>
      <w:bookmarkEnd w:id="58"/>
      <w:bookmarkEnd w:id="59"/>
      <w:bookmarkEnd w:id="60"/>
      <w:r>
        <w:rPr>
          <w:rFonts w:eastAsia="Times New Roman"/>
        </w:rPr>
        <w:t>5107.204  Responsibilities of contracting officers.</w:t>
      </w:r>
      <w:bookmarkEnd w:id="61"/>
      <w:bookmarkEnd w:id="62"/>
    </w:p>
    <w:p w14:paraId="47163FE7" w14:textId="77777777" w:rsidR="00934719" w:rsidRDefault="00017E3A">
      <w:pPr>
        <w:pStyle w:val="ind4"/>
        <w:spacing w:after="240"/>
        <w:ind w:left="0"/>
      </w:pPr>
      <w:r>
        <w:rPr>
          <w:rFonts w:ascii="Times New Roman" w:hAnsi="Times New Roman" w:cs="Times New Roman"/>
          <w:sz w:val="24"/>
          <w:szCs w:val="24"/>
        </w:rPr>
        <w:t>(a)  Send offerors’ responses to the solicitation provision in FAR 52.207-4 to the requiring activity.</w:t>
      </w:r>
    </w:p>
    <w:p w14:paraId="47163FE8" w14:textId="77777777" w:rsidR="00934719" w:rsidRDefault="00017E3A">
      <w:pPr>
        <w:pStyle w:val="Heading3"/>
        <w:rPr>
          <w:rFonts w:eastAsia="Times New Roman"/>
        </w:rPr>
      </w:pPr>
      <w:bookmarkStart w:id="63" w:name="_Toc1567893"/>
      <w:bookmarkStart w:id="64" w:name="_Toc521999507"/>
      <w:bookmarkStart w:id="65" w:name="_Toc513812656"/>
      <w:bookmarkStart w:id="66" w:name="_Toc512603887"/>
      <w:bookmarkStart w:id="67" w:name="_Toc108679808"/>
      <w:bookmarkEnd w:id="63"/>
      <w:bookmarkEnd w:id="64"/>
      <w:bookmarkEnd w:id="65"/>
      <w:r>
        <w:rPr>
          <w:rFonts w:eastAsia="Times New Roman"/>
        </w:rPr>
        <w:t>Subpart 5107.3 – Contractor Versus Government Performance</w:t>
      </w:r>
      <w:bookmarkEnd w:id="66"/>
      <w:bookmarkEnd w:id="67"/>
    </w:p>
    <w:p w14:paraId="47163FE9" w14:textId="77777777" w:rsidR="00934719" w:rsidRDefault="00017E3A">
      <w:pPr>
        <w:pStyle w:val="Heading4"/>
        <w:rPr>
          <w:rFonts w:eastAsia="Times New Roman"/>
        </w:rPr>
      </w:pPr>
      <w:bookmarkStart w:id="68" w:name="_Toc1567894"/>
      <w:bookmarkStart w:id="69" w:name="_Toc521999508"/>
      <w:bookmarkStart w:id="70" w:name="_Toc513812657"/>
      <w:bookmarkStart w:id="71" w:name="_Toc512603888"/>
      <w:bookmarkStart w:id="72" w:name="_Toc108679809"/>
      <w:bookmarkEnd w:id="68"/>
      <w:bookmarkEnd w:id="69"/>
      <w:bookmarkEnd w:id="70"/>
      <w:r>
        <w:rPr>
          <w:rFonts w:eastAsia="Times New Roman"/>
        </w:rPr>
        <w:t>5107.302  Policy.</w:t>
      </w:r>
      <w:bookmarkEnd w:id="71"/>
      <w:bookmarkEnd w:id="72"/>
    </w:p>
    <w:p w14:paraId="47163FEA" w14:textId="2A7B824F" w:rsidR="00934719" w:rsidRDefault="00017E3A">
      <w:pPr>
        <w:spacing w:after="240"/>
      </w:pPr>
      <w:r>
        <w:rPr>
          <w:rFonts w:ascii="Times New Roman" w:hAnsi="Times New Roman" w:cs="Times New Roman"/>
          <w:sz w:val="24"/>
          <w:szCs w:val="24"/>
        </w:rPr>
        <w:t xml:space="preserve">To achieve fair and even-handed competition between in-house entities and industry, the </w:t>
      </w:r>
      <w:r w:rsidR="00DF4894">
        <w:rPr>
          <w:rFonts w:ascii="Times New Roman" w:hAnsi="Times New Roman" w:cs="Times New Roman"/>
          <w:sz w:val="24"/>
          <w:szCs w:val="24"/>
        </w:rPr>
        <w:t>senior</w:t>
      </w:r>
      <w:r>
        <w:rPr>
          <w:rFonts w:ascii="Times New Roman" w:hAnsi="Times New Roman" w:cs="Times New Roman"/>
          <w:sz w:val="24"/>
          <w:szCs w:val="24"/>
        </w:rPr>
        <w:t xml:space="preserve"> contracting </w:t>
      </w:r>
      <w:r w:rsidR="00DF4894">
        <w:rPr>
          <w:rFonts w:ascii="Times New Roman" w:hAnsi="Times New Roman" w:cs="Times New Roman"/>
          <w:sz w:val="24"/>
          <w:szCs w:val="24"/>
        </w:rPr>
        <w:t xml:space="preserve">official </w:t>
      </w:r>
      <w:r>
        <w:rPr>
          <w:rFonts w:ascii="Times New Roman" w:hAnsi="Times New Roman" w:cs="Times New Roman"/>
          <w:sz w:val="24"/>
          <w:szCs w:val="24"/>
        </w:rPr>
        <w:t xml:space="preserve">will ensure that </w:t>
      </w:r>
      <w:ins w:id="73" w:author="Amanda" w:date="2024-08-26T15:39:00Z">
        <w:r w:rsidR="0024039A">
          <w:rPr>
            <w:rFonts w:ascii="Times New Roman" w:hAnsi="Times New Roman" w:cs="Times New Roman"/>
            <w:sz w:val="24"/>
            <w:szCs w:val="24"/>
          </w:rPr>
          <w:t>C</w:t>
        </w:r>
      </w:ins>
      <w:del w:id="74" w:author="Amanda" w:date="2024-08-26T15:39:00Z">
        <w:r w:rsidDel="0024039A">
          <w:rPr>
            <w:rFonts w:ascii="Times New Roman" w:hAnsi="Times New Roman" w:cs="Times New Roman"/>
            <w:sz w:val="24"/>
            <w:szCs w:val="24"/>
          </w:rPr>
          <w:delText>c</w:delText>
        </w:r>
      </w:del>
      <w:r>
        <w:rPr>
          <w:rFonts w:ascii="Times New Roman" w:hAnsi="Times New Roman" w:cs="Times New Roman"/>
          <w:sz w:val="24"/>
          <w:szCs w:val="24"/>
        </w:rPr>
        <w:t xml:space="preserve">ontracting officers provide industry with pertinent, accurate, and available data necessary to engender as full and complete an understanding as possible of the operation(s) covered by the A-76 competition.  Historical data provided must be relevant and well organized (see Department of Army Pamphlet 5-20).  </w:t>
      </w:r>
      <w:bookmarkStart w:id="75" w:name="_Hlk175574742"/>
      <w:r>
        <w:rPr>
          <w:rFonts w:ascii="Times New Roman" w:hAnsi="Times New Roman" w:cs="Times New Roman"/>
          <w:sz w:val="24"/>
          <w:szCs w:val="24"/>
        </w:rPr>
        <w:t xml:space="preserve">To maximize use of Army resources, </w:t>
      </w:r>
      <w:ins w:id="76" w:author="Amanda" w:date="2024-08-26T15:39:00Z">
        <w:r w:rsidR="0024039A">
          <w:rPr>
            <w:rFonts w:ascii="Times New Roman" w:hAnsi="Times New Roman" w:cs="Times New Roman"/>
            <w:sz w:val="24"/>
            <w:szCs w:val="24"/>
          </w:rPr>
          <w:t>C</w:t>
        </w:r>
      </w:ins>
      <w:del w:id="77" w:author="Amanda" w:date="2024-08-26T15:39:00Z">
        <w:r w:rsidDel="0024039A">
          <w:rPr>
            <w:rFonts w:ascii="Times New Roman" w:hAnsi="Times New Roman" w:cs="Times New Roman"/>
            <w:sz w:val="24"/>
            <w:szCs w:val="24"/>
          </w:rPr>
          <w:delText>c</w:delText>
        </w:r>
      </w:del>
      <w:r>
        <w:rPr>
          <w:rFonts w:ascii="Times New Roman" w:hAnsi="Times New Roman" w:cs="Times New Roman"/>
          <w:sz w:val="24"/>
          <w:szCs w:val="24"/>
        </w:rPr>
        <w:t>ontracting officers must make every effort to utilize A-76 contracting best practices and good ideas that have worked for others and avoid repetition of unsuccessful strategies and procedures.</w:t>
      </w:r>
    </w:p>
    <w:p w14:paraId="47163FEB" w14:textId="77777777" w:rsidR="00934719" w:rsidRDefault="00017E3A">
      <w:pPr>
        <w:pStyle w:val="Heading3"/>
        <w:rPr>
          <w:rFonts w:eastAsia="Times New Roman"/>
        </w:rPr>
      </w:pPr>
      <w:bookmarkStart w:id="78" w:name="_Toc1567895"/>
      <w:bookmarkStart w:id="79" w:name="_Toc521999509"/>
      <w:bookmarkStart w:id="80" w:name="_Toc513812658"/>
      <w:bookmarkStart w:id="81" w:name="_Toc512603889"/>
      <w:bookmarkStart w:id="82" w:name="_Toc108679810"/>
      <w:bookmarkEnd w:id="75"/>
      <w:bookmarkEnd w:id="78"/>
      <w:bookmarkEnd w:id="79"/>
      <w:bookmarkEnd w:id="80"/>
      <w:r>
        <w:rPr>
          <w:rFonts w:eastAsia="Times New Roman"/>
        </w:rPr>
        <w:t>Subpart 5107.4 – Equipment Lease or Purchase</w:t>
      </w:r>
      <w:bookmarkEnd w:id="81"/>
      <w:bookmarkEnd w:id="82"/>
    </w:p>
    <w:p w14:paraId="47163FEC" w14:textId="77777777" w:rsidR="00934719" w:rsidRDefault="00017E3A">
      <w:pPr>
        <w:pStyle w:val="Heading4"/>
        <w:rPr>
          <w:rFonts w:eastAsia="Times New Roman"/>
        </w:rPr>
      </w:pPr>
      <w:bookmarkStart w:id="83" w:name="_Toc1567896"/>
      <w:bookmarkStart w:id="84" w:name="_Toc521999510"/>
      <w:bookmarkStart w:id="85" w:name="_Toc513812659"/>
      <w:bookmarkStart w:id="86" w:name="_Toc512603890"/>
      <w:bookmarkStart w:id="87" w:name="_Toc108679811"/>
      <w:bookmarkEnd w:id="83"/>
      <w:bookmarkEnd w:id="84"/>
      <w:bookmarkEnd w:id="85"/>
      <w:r>
        <w:rPr>
          <w:rFonts w:eastAsia="Times New Roman"/>
        </w:rPr>
        <w:t>5107.470  Statutory requirements.</w:t>
      </w:r>
      <w:bookmarkEnd w:id="86"/>
      <w:bookmarkEnd w:id="87"/>
    </w:p>
    <w:p w14:paraId="47163FED" w14:textId="1CFE593D" w:rsidR="00934719" w:rsidRDefault="00017E3A">
      <w:pPr>
        <w:spacing w:after="240"/>
      </w:pPr>
      <w:r>
        <w:rPr>
          <w:rFonts w:ascii="Times New Roman" w:hAnsi="Times New Roman" w:cs="Times New Roman"/>
          <w:sz w:val="24"/>
          <w:szCs w:val="24"/>
        </w:rPr>
        <w:t xml:space="preserve">(b)  The head of the contracting activity shall make the determination as described in DFARS 207.470(b).  See </w:t>
      </w:r>
      <w:hyperlink r:id="rId13" w:history="1">
        <w:r w:rsidRPr="00485825">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47163FEE" w14:textId="77777777" w:rsidR="00934719" w:rsidRDefault="00017E3A">
      <w:pPr>
        <w:pStyle w:val="Heading3"/>
        <w:rPr>
          <w:rFonts w:eastAsia="Times New Roman"/>
        </w:rPr>
      </w:pPr>
      <w:bookmarkStart w:id="88" w:name="_Toc1567897"/>
      <w:bookmarkStart w:id="89" w:name="_Toc521999511"/>
      <w:bookmarkStart w:id="90" w:name="_Toc513812660"/>
      <w:bookmarkStart w:id="91" w:name="_Toc512603891"/>
      <w:bookmarkStart w:id="92" w:name="_Toc108679812"/>
      <w:bookmarkEnd w:id="88"/>
      <w:bookmarkEnd w:id="89"/>
      <w:bookmarkEnd w:id="90"/>
      <w:r>
        <w:rPr>
          <w:rFonts w:eastAsia="Times New Roman"/>
        </w:rPr>
        <w:lastRenderedPageBreak/>
        <w:t>Subpart 5107.5 – Inherently Governmental Functions</w:t>
      </w:r>
      <w:bookmarkEnd w:id="91"/>
      <w:bookmarkEnd w:id="92"/>
    </w:p>
    <w:p w14:paraId="47163FEF" w14:textId="77777777" w:rsidR="00934719" w:rsidRDefault="00017E3A">
      <w:pPr>
        <w:pStyle w:val="Heading4"/>
        <w:rPr>
          <w:rFonts w:eastAsia="Times New Roman"/>
        </w:rPr>
      </w:pPr>
      <w:bookmarkStart w:id="93" w:name="_Toc1567898"/>
      <w:bookmarkStart w:id="94" w:name="_Toc521999512"/>
      <w:bookmarkStart w:id="95" w:name="_Toc513812661"/>
      <w:bookmarkStart w:id="96" w:name="_Toc512603892"/>
      <w:bookmarkStart w:id="97" w:name="_Toc108679813"/>
      <w:bookmarkEnd w:id="93"/>
      <w:bookmarkEnd w:id="94"/>
      <w:bookmarkEnd w:id="95"/>
      <w:r>
        <w:rPr>
          <w:rFonts w:eastAsia="Times New Roman"/>
        </w:rPr>
        <w:t>5107.503  Policy.</w:t>
      </w:r>
      <w:bookmarkEnd w:id="96"/>
      <w:bookmarkEnd w:id="97"/>
    </w:p>
    <w:p w14:paraId="47163FF0" w14:textId="77777777" w:rsidR="00934719" w:rsidRDefault="00017E3A">
      <w:pPr>
        <w:pStyle w:val="ind4"/>
        <w:spacing w:after="240"/>
        <w:ind w:left="0"/>
      </w:pPr>
      <w:r>
        <w:rPr>
          <w:rFonts w:ascii="Times New Roman" w:hAnsi="Times New Roman" w:cs="Times New Roman"/>
          <w:sz w:val="24"/>
          <w:szCs w:val="24"/>
        </w:rPr>
        <w:t xml:space="preserve">(e)(i)  Contracting officers must ensure that requiring officials provide a written determination as required by FAR 7.503(e) and DFARS 207.503(e) prior to issuance of a solicitation for award of a service contract, including those contract types described in FAR 16.5, a services task order awarded under FAR 16.5, or modification of an awarded service contract’s or task order’s statement of work.  Contracting officers shall document the official contract file with the determination.  </w:t>
      </w:r>
    </w:p>
    <w:p w14:paraId="47163FF1" w14:textId="77777777" w:rsidR="00934719" w:rsidRDefault="00017E3A">
      <w:pPr>
        <w:pStyle w:val="ind4"/>
        <w:spacing w:after="240"/>
        <w:ind w:left="0" w:firstLine="360"/>
      </w:pPr>
      <w:r>
        <w:rPr>
          <w:rFonts w:ascii="Times New Roman" w:hAnsi="Times New Roman" w:cs="Times New Roman"/>
          <w:sz w:val="24"/>
          <w:szCs w:val="24"/>
        </w:rPr>
        <w:t>(ii)  The Request for Services Contract Approval (RSCA) form (see Army Regulation (AR) 70-13), or the acquisition plan, acquisition strategy, or memorandum for file satisfies the requirement in 5107.503(e)(i).</w:t>
      </w:r>
    </w:p>
    <w:p w14:paraId="47163FF2" w14:textId="427F9641" w:rsidR="00934719" w:rsidRDefault="00017E3A">
      <w:pPr>
        <w:pStyle w:val="ind4"/>
        <w:spacing w:after="240"/>
        <w:ind w:left="0"/>
      </w:pPr>
      <w:r>
        <w:rPr>
          <w:rFonts w:ascii="Times New Roman" w:hAnsi="Times New Roman" w:cs="Times New Roman"/>
          <w:sz w:val="24"/>
          <w:szCs w:val="24"/>
        </w:rPr>
        <w:t xml:space="preserve">      (iii)  RSCA policy for requiring activities is available at AR 70-13, sections 2-2 and 2-9, and at the </w:t>
      </w:r>
      <w:hyperlink r:id="rId14" w:anchor="org-resources" w:history="1">
        <w:r w:rsidRPr="00033D03">
          <w:rPr>
            <w:rStyle w:val="Hyperlink"/>
            <w:rFonts w:ascii="Times New Roman" w:hAnsi="Times New Roman" w:cs="Times New Roman"/>
            <w:sz w:val="24"/>
            <w:szCs w:val="24"/>
          </w:rPr>
          <w:t xml:space="preserve">Office of the Assistant Secretary of the Army (Manpower and Reserve Affairs) </w:t>
        </w:r>
        <w:r w:rsidR="00033D03" w:rsidRPr="00033D03">
          <w:rPr>
            <w:rStyle w:val="Hyperlink"/>
            <w:rFonts w:ascii="Times New Roman" w:hAnsi="Times New Roman" w:cs="Times New Roman"/>
            <w:sz w:val="24"/>
            <w:szCs w:val="24"/>
          </w:rPr>
          <w:t xml:space="preserve">(ASA M&amp;RA) </w:t>
        </w:r>
        <w:r w:rsidRPr="00033D03">
          <w:rPr>
            <w:rStyle w:val="Hyperlink"/>
            <w:rFonts w:ascii="Times New Roman" w:hAnsi="Times New Roman" w:cs="Times New Roman"/>
            <w:sz w:val="24"/>
            <w:szCs w:val="24"/>
          </w:rPr>
          <w:t>website</w:t>
        </w:r>
      </w:hyperlink>
      <w:r w:rsidR="00986FE9">
        <w:rPr>
          <w:rFonts w:ascii="Times New Roman" w:hAnsi="Times New Roman" w:cs="Times New Roman"/>
          <w:sz w:val="24"/>
          <w:szCs w:val="24"/>
        </w:rPr>
        <w:t xml:space="preserve"> </w:t>
      </w:r>
      <w:r w:rsidR="00033D03">
        <w:rPr>
          <w:rFonts w:ascii="Times New Roman" w:hAnsi="Times New Roman" w:cs="Times New Roman"/>
          <w:sz w:val="24"/>
          <w:szCs w:val="24"/>
        </w:rPr>
        <w:t xml:space="preserve">under </w:t>
      </w:r>
      <w:r w:rsidR="00986FE9">
        <w:rPr>
          <w:rFonts w:ascii="Times New Roman" w:hAnsi="Times New Roman" w:cs="Times New Roman"/>
          <w:sz w:val="24"/>
          <w:szCs w:val="24"/>
        </w:rPr>
        <w:t>ASA M&amp;RA Resources</w:t>
      </w:r>
      <w:ins w:id="98" w:author="Jordan, Amanda C CIV USARMY HQDA ASA ALT (USA)" w:date="2024-08-28T11:27:00Z">
        <w:r w:rsidR="007E6178">
          <w:rPr>
            <w:rFonts w:ascii="Times New Roman" w:hAnsi="Times New Roman" w:cs="Times New Roman"/>
            <w:sz w:val="24"/>
            <w:szCs w:val="24"/>
          </w:rPr>
          <w:t>, Total Force Management/Manpower Mix</w:t>
        </w:r>
      </w:ins>
      <w:del w:id="99" w:author="Jordan, Amanda C CIV USARMY HQDA ASA ALT (USA)" w:date="2024-08-28T11:27:00Z">
        <w:r w:rsidR="00986FE9" w:rsidDel="007E6178">
          <w:rPr>
            <w:rFonts w:ascii="Times New Roman" w:hAnsi="Times New Roman" w:cs="Times New Roman"/>
            <w:sz w:val="24"/>
            <w:szCs w:val="24"/>
          </w:rPr>
          <w:delText xml:space="preserve"> </w:delText>
        </w:r>
      </w:del>
      <w:r w:rsidR="00033D03">
        <w:rPr>
          <w:rFonts w:ascii="Times New Roman" w:hAnsi="Times New Roman" w:cs="Times New Roman"/>
          <w:sz w:val="24"/>
          <w:szCs w:val="24"/>
        </w:rPr>
        <w:t xml:space="preserve">and </w:t>
      </w:r>
      <w:ins w:id="100" w:author="Jordan, Amanda C CIV USARMY HQDA ASA ALT (USA)" w:date="2024-08-28T11:28:00Z">
        <w:r w:rsidR="007E6178">
          <w:rPr>
            <w:rFonts w:ascii="Times New Roman" w:hAnsi="Times New Roman" w:cs="Times New Roman"/>
            <w:sz w:val="24"/>
            <w:szCs w:val="24"/>
          </w:rPr>
          <w:t xml:space="preserve">Request for </w:t>
        </w:r>
      </w:ins>
      <w:r w:rsidR="00986FE9">
        <w:rPr>
          <w:rFonts w:ascii="Times New Roman" w:hAnsi="Times New Roman" w:cs="Times New Roman"/>
          <w:sz w:val="24"/>
          <w:szCs w:val="24"/>
        </w:rPr>
        <w:t xml:space="preserve">Service Contract </w:t>
      </w:r>
      <w:del w:id="101" w:author="Jordan, Amanda C CIV USARMY HQDA ASA ALT (USA)" w:date="2024-08-28T11:28:00Z">
        <w:r w:rsidR="00986FE9" w:rsidDel="007E6178">
          <w:rPr>
            <w:rFonts w:ascii="Times New Roman" w:hAnsi="Times New Roman" w:cs="Times New Roman"/>
            <w:sz w:val="24"/>
            <w:szCs w:val="24"/>
          </w:rPr>
          <w:delText xml:space="preserve">Requirement </w:delText>
        </w:r>
      </w:del>
      <w:r w:rsidR="00986FE9">
        <w:rPr>
          <w:rFonts w:ascii="Times New Roman" w:hAnsi="Times New Roman" w:cs="Times New Roman"/>
          <w:sz w:val="24"/>
          <w:szCs w:val="24"/>
        </w:rPr>
        <w:t>Approval</w:t>
      </w:r>
      <w:ins w:id="102" w:author="Jordan, Amanda C CIV USARMY HQDA ASA ALT (USA)" w:date="2024-08-28T11:28:00Z">
        <w:r w:rsidR="007E6178">
          <w:rPr>
            <w:rFonts w:ascii="Times New Roman" w:hAnsi="Times New Roman" w:cs="Times New Roman"/>
            <w:sz w:val="24"/>
            <w:szCs w:val="24"/>
          </w:rPr>
          <w:t xml:space="preserve"> Form</w:t>
        </w:r>
      </w:ins>
      <w:r w:rsidR="00033D03">
        <w:rPr>
          <w:rFonts w:ascii="Times New Roman" w:hAnsi="Times New Roman" w:cs="Times New Roman"/>
          <w:sz w:val="24"/>
          <w:szCs w:val="24"/>
        </w:rPr>
        <w:t>.</w:t>
      </w:r>
      <w:r>
        <w:rPr>
          <w:rFonts w:ascii="Times New Roman" w:hAnsi="Times New Roman" w:cs="Times New Roman"/>
          <w:sz w:val="24"/>
          <w:szCs w:val="24"/>
        </w:rPr>
        <w:t xml:space="preserve"> </w:t>
      </w:r>
      <w:hyperlink w:history="1"/>
      <w:r>
        <w:rPr>
          <w:rFonts w:ascii="Times New Roman" w:hAnsi="Times New Roman" w:cs="Times New Roman"/>
          <w:sz w:val="24"/>
          <w:szCs w:val="24"/>
        </w:rPr>
        <w:t xml:space="preserve"> </w:t>
      </w:r>
    </w:p>
    <w:p w14:paraId="47163FF3" w14:textId="77777777" w:rsidR="00934719" w:rsidRDefault="00017E3A">
      <w:pPr>
        <w:pStyle w:val="ind4"/>
        <w:spacing w:after="240"/>
        <w:ind w:left="0"/>
      </w:pPr>
      <w:r>
        <w:rPr>
          <w:rFonts w:ascii="Times New Roman" w:hAnsi="Times New Roman" w:cs="Times New Roman"/>
          <w:sz w:val="24"/>
          <w:szCs w:val="24"/>
        </w:rPr>
        <w:t> </w:t>
      </w:r>
    </w:p>
    <w:p w14:paraId="47163FF4" w14:textId="77777777" w:rsidR="00934719" w:rsidRDefault="00017E3A">
      <w:pPr>
        <w:pStyle w:val="Heading3"/>
        <w:rPr>
          <w:rFonts w:eastAsia="Times New Roman"/>
        </w:rPr>
      </w:pPr>
      <w:bookmarkStart w:id="103" w:name="_Toc1567899"/>
      <w:bookmarkStart w:id="104" w:name="_Toc521999513"/>
      <w:bookmarkStart w:id="105" w:name="_Toc513812662"/>
      <w:bookmarkStart w:id="106" w:name="_Toc512603893"/>
      <w:bookmarkStart w:id="107" w:name="_Toc108679814"/>
      <w:bookmarkEnd w:id="103"/>
      <w:bookmarkEnd w:id="104"/>
      <w:bookmarkEnd w:id="105"/>
      <w:r>
        <w:rPr>
          <w:rFonts w:eastAsia="Times New Roman"/>
        </w:rPr>
        <w:t>Subpart 5107.90 – Independent Government Estimates</w:t>
      </w:r>
      <w:bookmarkEnd w:id="106"/>
      <w:bookmarkEnd w:id="107"/>
    </w:p>
    <w:p w14:paraId="47163FF5" w14:textId="77777777" w:rsidR="00934719" w:rsidRDefault="00017E3A">
      <w:pPr>
        <w:pStyle w:val="Heading4"/>
        <w:rPr>
          <w:rFonts w:eastAsia="Times New Roman"/>
        </w:rPr>
      </w:pPr>
      <w:bookmarkStart w:id="108" w:name="_Toc1567900"/>
      <w:bookmarkStart w:id="109" w:name="_Toc521999514"/>
      <w:bookmarkStart w:id="110" w:name="_Toc513812663"/>
      <w:bookmarkStart w:id="111" w:name="_Toc512603894"/>
      <w:bookmarkStart w:id="112" w:name="_Toc108679815"/>
      <w:bookmarkEnd w:id="108"/>
      <w:bookmarkEnd w:id="109"/>
      <w:bookmarkEnd w:id="110"/>
      <w:r>
        <w:rPr>
          <w:rFonts w:eastAsia="Times New Roman"/>
        </w:rPr>
        <w:t>5107.9000  Scope.</w:t>
      </w:r>
      <w:bookmarkEnd w:id="111"/>
      <w:bookmarkEnd w:id="112"/>
    </w:p>
    <w:p w14:paraId="47163FF6" w14:textId="7EDC8B0B" w:rsidR="00934719" w:rsidRDefault="00017E3A">
      <w:pPr>
        <w:spacing w:after="240"/>
      </w:pPr>
      <w:r>
        <w:rPr>
          <w:rFonts w:ascii="Times New Roman" w:hAnsi="Times New Roman" w:cs="Times New Roman"/>
          <w:sz w:val="24"/>
          <w:szCs w:val="24"/>
        </w:rPr>
        <w:t>This subpart prescribes policy for the preparation of independent government estimates.</w:t>
      </w:r>
    </w:p>
    <w:p w14:paraId="47163FF7" w14:textId="77777777" w:rsidR="00934719" w:rsidRDefault="00017E3A">
      <w:pPr>
        <w:pStyle w:val="Heading4"/>
        <w:rPr>
          <w:rFonts w:eastAsia="Times New Roman"/>
        </w:rPr>
      </w:pPr>
      <w:bookmarkStart w:id="113" w:name="_Toc1567901"/>
      <w:bookmarkStart w:id="114" w:name="_Toc521999515"/>
      <w:bookmarkStart w:id="115" w:name="_Toc513812664"/>
      <w:bookmarkStart w:id="116" w:name="_Toc512603895"/>
      <w:bookmarkStart w:id="117" w:name="_Toc108679816"/>
      <w:bookmarkEnd w:id="113"/>
      <w:bookmarkEnd w:id="114"/>
      <w:bookmarkEnd w:id="115"/>
      <w:r>
        <w:rPr>
          <w:rFonts w:eastAsia="Times New Roman"/>
        </w:rPr>
        <w:t>5107.9001  Definitions.</w:t>
      </w:r>
      <w:bookmarkEnd w:id="116"/>
      <w:bookmarkEnd w:id="117"/>
    </w:p>
    <w:p w14:paraId="47163FF8" w14:textId="6DCF18D5" w:rsidR="00934719" w:rsidRDefault="00017E3A">
      <w:pPr>
        <w:spacing w:after="240"/>
      </w:pPr>
      <w:r>
        <w:rPr>
          <w:rFonts w:ascii="Times New Roman" w:hAnsi="Times New Roman" w:cs="Times New Roman"/>
          <w:sz w:val="24"/>
          <w:szCs w:val="24"/>
        </w:rPr>
        <w:t>“Independent government estimate (IGE),” as used in this subpart, means the Government’s estimate of the projected price or cost that a contractor would incur in the successful performance of a contract.</w:t>
      </w:r>
    </w:p>
    <w:p w14:paraId="47163FF9" w14:textId="77777777" w:rsidR="00934719" w:rsidRDefault="00017E3A">
      <w:pPr>
        <w:pStyle w:val="Heading4"/>
        <w:rPr>
          <w:rFonts w:eastAsia="Times New Roman"/>
        </w:rPr>
      </w:pPr>
      <w:bookmarkStart w:id="118" w:name="_Toc1567902"/>
      <w:bookmarkStart w:id="119" w:name="_Toc521999516"/>
      <w:bookmarkStart w:id="120" w:name="_Toc513812665"/>
      <w:bookmarkStart w:id="121" w:name="_Toc512603896"/>
      <w:bookmarkStart w:id="122" w:name="_Toc108679817"/>
      <w:bookmarkEnd w:id="118"/>
      <w:bookmarkEnd w:id="119"/>
      <w:bookmarkEnd w:id="120"/>
      <w:r>
        <w:rPr>
          <w:rFonts w:eastAsia="Times New Roman"/>
        </w:rPr>
        <w:t>5107.9002  Policy.</w:t>
      </w:r>
      <w:bookmarkEnd w:id="121"/>
      <w:bookmarkEnd w:id="122"/>
    </w:p>
    <w:p w14:paraId="47163FFA" w14:textId="7889749C" w:rsidR="00934719" w:rsidRDefault="00017E3A">
      <w:pPr>
        <w:spacing w:after="240"/>
      </w:pPr>
      <w:r>
        <w:rPr>
          <w:rFonts w:ascii="Times New Roman" w:hAnsi="Times New Roman" w:cs="Times New Roman"/>
          <w:sz w:val="24"/>
          <w:szCs w:val="24"/>
        </w:rPr>
        <w:t xml:space="preserve">(a)  Contracting officers shall require the preparation of an IGE in every procurement action in excess of the simplified acquisition threshold (SAT).  The </w:t>
      </w:r>
      <w:ins w:id="123" w:author="Amanda" w:date="2024-08-26T15:40:00Z">
        <w:r w:rsidR="0024039A">
          <w:rPr>
            <w:rFonts w:ascii="Times New Roman" w:hAnsi="Times New Roman" w:cs="Times New Roman"/>
            <w:sz w:val="24"/>
            <w:szCs w:val="24"/>
          </w:rPr>
          <w:t>C</w:t>
        </w:r>
      </w:ins>
      <w:del w:id="124" w:author="Amanda" w:date="2024-08-26T15:40:00Z">
        <w:r w:rsidDel="0024039A">
          <w:rPr>
            <w:rFonts w:ascii="Times New Roman" w:hAnsi="Times New Roman" w:cs="Times New Roman"/>
            <w:sz w:val="24"/>
            <w:szCs w:val="24"/>
          </w:rPr>
          <w:delText>c</w:delText>
        </w:r>
      </w:del>
      <w:r>
        <w:rPr>
          <w:rFonts w:ascii="Times New Roman" w:hAnsi="Times New Roman" w:cs="Times New Roman"/>
          <w:sz w:val="24"/>
          <w:szCs w:val="24"/>
        </w:rPr>
        <w:t>ontracting officer, at his or her discretion, may require an IGE for actions less than the SAT.</w:t>
      </w:r>
    </w:p>
    <w:p w14:paraId="47163FFB" w14:textId="26090664" w:rsidR="00934719" w:rsidRDefault="00017E3A">
      <w:pPr>
        <w:spacing w:after="240"/>
      </w:pPr>
      <w:r>
        <w:rPr>
          <w:rFonts w:ascii="Times New Roman" w:hAnsi="Times New Roman" w:cs="Times New Roman"/>
          <w:sz w:val="24"/>
          <w:szCs w:val="24"/>
        </w:rPr>
        <w:t xml:space="preserve">(b)  The </w:t>
      </w:r>
      <w:ins w:id="125" w:author="Amanda" w:date="2024-08-26T15:40:00Z">
        <w:r w:rsidR="0024039A">
          <w:rPr>
            <w:rFonts w:ascii="Times New Roman" w:hAnsi="Times New Roman" w:cs="Times New Roman"/>
            <w:sz w:val="24"/>
            <w:szCs w:val="24"/>
          </w:rPr>
          <w:t>C</w:t>
        </w:r>
      </w:ins>
      <w:del w:id="126" w:author="Amanda" w:date="2024-08-26T15:40:00Z">
        <w:r w:rsidDel="0024039A">
          <w:rPr>
            <w:rFonts w:ascii="Times New Roman" w:hAnsi="Times New Roman" w:cs="Times New Roman"/>
            <w:sz w:val="24"/>
            <w:szCs w:val="24"/>
          </w:rPr>
          <w:delText>c</w:delText>
        </w:r>
      </w:del>
      <w:r>
        <w:rPr>
          <w:rFonts w:ascii="Times New Roman" w:hAnsi="Times New Roman" w:cs="Times New Roman"/>
          <w:sz w:val="24"/>
          <w:szCs w:val="24"/>
        </w:rPr>
        <w:t>ontracting officer shall ensure, prior to accepting an IGE, that—</w:t>
      </w:r>
    </w:p>
    <w:p w14:paraId="47163FFC" w14:textId="77777777" w:rsidR="00934719" w:rsidRDefault="00017E3A">
      <w:pPr>
        <w:spacing w:after="240"/>
        <w:ind w:firstLine="720"/>
      </w:pPr>
      <w:r>
        <w:rPr>
          <w:rFonts w:ascii="Times New Roman" w:hAnsi="Times New Roman" w:cs="Times New Roman"/>
          <w:sz w:val="24"/>
          <w:szCs w:val="24"/>
        </w:rPr>
        <w:t>(1)  The IGE contains enough detail to verify the validity of the offerors’ proposals;</w:t>
      </w:r>
    </w:p>
    <w:p w14:paraId="47163FFD" w14:textId="77777777" w:rsidR="00934719" w:rsidRDefault="00017E3A">
      <w:pPr>
        <w:spacing w:after="240"/>
        <w:ind w:firstLine="720"/>
      </w:pPr>
      <w:r>
        <w:rPr>
          <w:rFonts w:ascii="Times New Roman" w:hAnsi="Times New Roman" w:cs="Times New Roman"/>
          <w:sz w:val="24"/>
          <w:szCs w:val="24"/>
        </w:rPr>
        <w:lastRenderedPageBreak/>
        <w:t>(2)  The IGE provides sufficient narrative and analytical detail, to include reference material, to support its preparation;</w:t>
      </w:r>
    </w:p>
    <w:p w14:paraId="47163FFE" w14:textId="24A45AD4" w:rsidR="00934719" w:rsidRDefault="00017E3A">
      <w:pPr>
        <w:spacing w:after="240"/>
        <w:ind w:firstLine="720"/>
      </w:pPr>
      <w:r>
        <w:rPr>
          <w:rFonts w:ascii="Times New Roman" w:hAnsi="Times New Roman" w:cs="Times New Roman"/>
          <w:sz w:val="24"/>
          <w:szCs w:val="24"/>
        </w:rPr>
        <w:t xml:space="preserve">(3)  The IGE contains a certification that the Government independently developed the IGE prior to seeking formal proposals from contractors, or for construction, within a timeframe consistent with FAR 36.203; </w:t>
      </w:r>
      <w:r w:rsidR="005633D4">
        <w:rPr>
          <w:rFonts w:ascii="Times New Roman" w:hAnsi="Times New Roman" w:cs="Times New Roman"/>
          <w:sz w:val="24"/>
          <w:szCs w:val="24"/>
        </w:rPr>
        <w:t xml:space="preserve">and for architect-engineer, consistent with FAR 36.605; </w:t>
      </w:r>
      <w:r>
        <w:rPr>
          <w:rFonts w:ascii="Times New Roman" w:hAnsi="Times New Roman" w:cs="Times New Roman"/>
          <w:sz w:val="24"/>
          <w:szCs w:val="24"/>
        </w:rPr>
        <w:t>and:</w:t>
      </w:r>
    </w:p>
    <w:p w14:paraId="47163FFF" w14:textId="289FE8C7" w:rsidR="00934719" w:rsidRDefault="00017E3A">
      <w:pPr>
        <w:spacing w:after="240"/>
        <w:ind w:firstLine="1170"/>
      </w:pPr>
      <w:r>
        <w:rPr>
          <w:rFonts w:ascii="Times New Roman" w:hAnsi="Times New Roman" w:cs="Times New Roman"/>
          <w:sz w:val="24"/>
          <w:szCs w:val="24"/>
        </w:rPr>
        <w:t>(i) Be signed and dated, by hand or by Common-Access-Card (CAC), by the preparer,  and includes the preparer’s organization, position, title, and telephone number;</w:t>
      </w:r>
    </w:p>
    <w:p w14:paraId="47164000" w14:textId="3CF89CB0" w:rsidR="00934719" w:rsidRDefault="00017E3A">
      <w:pPr>
        <w:spacing w:after="240"/>
        <w:ind w:firstLine="1080"/>
      </w:pPr>
      <w:r>
        <w:rPr>
          <w:rFonts w:ascii="Times New Roman" w:hAnsi="Times New Roman" w:cs="Times New Roman"/>
          <w:sz w:val="24"/>
          <w:szCs w:val="24"/>
        </w:rPr>
        <w:t> (ii)  Be signed and dated</w:t>
      </w:r>
      <w:r w:rsidR="00F03096">
        <w:rPr>
          <w:rFonts w:ascii="Times New Roman" w:hAnsi="Times New Roman" w:cs="Times New Roman"/>
          <w:sz w:val="24"/>
          <w:szCs w:val="24"/>
        </w:rPr>
        <w:t>, by hand or by CAC, by the pre</w:t>
      </w:r>
      <w:r>
        <w:rPr>
          <w:rFonts w:ascii="Times New Roman" w:hAnsi="Times New Roman" w:cs="Times New Roman"/>
          <w:sz w:val="24"/>
          <w:szCs w:val="24"/>
        </w:rPr>
        <w:t xml:space="preserve">parer’s immediate supervisor, and includes the reviewer’s organization, position, title, rank or grade, and telephone number. </w:t>
      </w:r>
    </w:p>
    <w:p w14:paraId="47164001" w14:textId="77777777" w:rsidR="00934719" w:rsidRDefault="00017E3A">
      <w:pPr>
        <w:pStyle w:val="Heading3"/>
        <w:rPr>
          <w:rFonts w:eastAsia="Times New Roman"/>
        </w:rPr>
      </w:pPr>
      <w:bookmarkStart w:id="127" w:name="_Toc1567903"/>
      <w:bookmarkStart w:id="128" w:name="_Toc521999517"/>
      <w:bookmarkStart w:id="129" w:name="_Toc513812666"/>
      <w:bookmarkStart w:id="130" w:name="_Toc512603897"/>
      <w:bookmarkStart w:id="131" w:name="_Toc108679818"/>
      <w:bookmarkEnd w:id="127"/>
      <w:bookmarkEnd w:id="128"/>
      <w:bookmarkEnd w:id="129"/>
      <w:r>
        <w:rPr>
          <w:rFonts w:eastAsia="Times New Roman"/>
        </w:rPr>
        <w:t>Subpart 5107.91 – Integrating Antiterrorism and Operations Security</w:t>
      </w:r>
      <w:bookmarkEnd w:id="130"/>
      <w:bookmarkEnd w:id="131"/>
    </w:p>
    <w:p w14:paraId="47164002" w14:textId="77777777" w:rsidR="00934719" w:rsidRDefault="00017E3A">
      <w:pPr>
        <w:pStyle w:val="Heading4"/>
        <w:rPr>
          <w:rFonts w:eastAsia="Times New Roman"/>
        </w:rPr>
      </w:pPr>
      <w:bookmarkStart w:id="132" w:name="_Toc1567904"/>
      <w:bookmarkStart w:id="133" w:name="_Toc521999518"/>
      <w:bookmarkStart w:id="134" w:name="_Toc513812667"/>
      <w:bookmarkStart w:id="135" w:name="_Toc512603898"/>
      <w:bookmarkStart w:id="136" w:name="_Toc108679819"/>
      <w:bookmarkEnd w:id="132"/>
      <w:bookmarkEnd w:id="133"/>
      <w:bookmarkEnd w:id="134"/>
      <w:r>
        <w:rPr>
          <w:rFonts w:eastAsia="Times New Roman"/>
        </w:rPr>
        <w:t>5107.9100  Scope.</w:t>
      </w:r>
      <w:bookmarkEnd w:id="135"/>
      <w:bookmarkEnd w:id="136"/>
    </w:p>
    <w:p w14:paraId="47164003" w14:textId="77777777" w:rsidR="00934719" w:rsidRDefault="00017E3A">
      <w:pPr>
        <w:spacing w:after="240"/>
      </w:pPr>
      <w:r>
        <w:rPr>
          <w:rFonts w:ascii="Times New Roman" w:hAnsi="Times New Roman" w:cs="Times New Roman"/>
          <w:sz w:val="24"/>
          <w:szCs w:val="24"/>
        </w:rPr>
        <w:t>This subpart prescribes policy for integrating antiterrorism (AT) and operations security (OPSEC) considerations into Army contracts.</w:t>
      </w:r>
    </w:p>
    <w:p w14:paraId="47164004" w14:textId="77777777" w:rsidR="00934719" w:rsidRDefault="00017E3A">
      <w:pPr>
        <w:pStyle w:val="Heading4"/>
        <w:rPr>
          <w:rFonts w:eastAsia="Times New Roman"/>
        </w:rPr>
      </w:pPr>
      <w:bookmarkStart w:id="137" w:name="_Toc1567905"/>
      <w:bookmarkStart w:id="138" w:name="_Toc521999519"/>
      <w:bookmarkStart w:id="139" w:name="_Toc513812668"/>
      <w:bookmarkStart w:id="140" w:name="_Toc512603899"/>
      <w:bookmarkStart w:id="141" w:name="_Toc108679820"/>
      <w:bookmarkEnd w:id="137"/>
      <w:bookmarkEnd w:id="138"/>
      <w:bookmarkEnd w:id="139"/>
      <w:r>
        <w:rPr>
          <w:rFonts w:eastAsia="Times New Roman"/>
        </w:rPr>
        <w:t>5107.9101  Policy.</w:t>
      </w:r>
      <w:bookmarkEnd w:id="140"/>
      <w:bookmarkEnd w:id="141"/>
    </w:p>
    <w:p w14:paraId="7202EFEC" w14:textId="62242122" w:rsidR="00536538" w:rsidRDefault="00017E3A">
      <w:pPr>
        <w:spacing w:after="240"/>
        <w:rPr>
          <w:ins w:id="142" w:author="Amanda" w:date="2024-08-26T15:27:00Z"/>
          <w:rFonts w:ascii="Times New Roman" w:hAnsi="Times New Roman" w:cs="Times New Roman"/>
          <w:sz w:val="24"/>
          <w:szCs w:val="24"/>
        </w:rPr>
      </w:pPr>
      <w:r>
        <w:rPr>
          <w:rFonts w:ascii="Times New Roman" w:hAnsi="Times New Roman" w:cs="Times New Roman"/>
          <w:sz w:val="24"/>
          <w:szCs w:val="24"/>
        </w:rPr>
        <w:t xml:space="preserve">Implementation of AT and OPSEC considerations in the requirements package is the responsibility of the requiring activity and a signed AT/OPSEC cover sheet is required to be included in all requirements packages except for supply contracts under the simplified acquisition level threshold, field ordering officer actions and Government purchase card purchases.  The </w:t>
      </w:r>
      <w:r w:rsidR="00343382">
        <w:rPr>
          <w:rFonts w:ascii="Times New Roman" w:hAnsi="Times New Roman" w:cs="Times New Roman"/>
          <w:sz w:val="24"/>
          <w:szCs w:val="24"/>
        </w:rPr>
        <w:fldChar w:fldCharType="begin"/>
      </w:r>
      <w:r w:rsidR="005F2ED8">
        <w:rPr>
          <w:rFonts w:ascii="Times New Roman" w:hAnsi="Times New Roman" w:cs="Times New Roman"/>
          <w:sz w:val="24"/>
          <w:szCs w:val="24"/>
        </w:rPr>
        <w:instrText>HYPERLINK "https://armyeitaas.sharepoint-mil.us/sites/ASA-ALT-PAM-Compass/Templates/Forms/Templates.aspx?id=%2Fsites%2FASA%2DALT%2DPAM%2DCompass%2FTemplates%2FAT%2DOPSEC%20Coversheet%2DArmy%5F2023%2E02%2E15%2Epdf&amp;parent=%2Fsites%2FASA%2DALT%2DPAM%2DCompass%2FTemplates"</w:instrText>
      </w:r>
      <w:r w:rsidR="00343382">
        <w:rPr>
          <w:rFonts w:ascii="Times New Roman" w:hAnsi="Times New Roman" w:cs="Times New Roman"/>
          <w:sz w:val="24"/>
          <w:szCs w:val="24"/>
        </w:rPr>
      </w:r>
      <w:r w:rsidR="00343382">
        <w:rPr>
          <w:rFonts w:ascii="Times New Roman" w:hAnsi="Times New Roman" w:cs="Times New Roman"/>
          <w:sz w:val="24"/>
          <w:szCs w:val="24"/>
        </w:rPr>
        <w:fldChar w:fldCharType="separate"/>
      </w:r>
      <w:ins w:id="143" w:author="Jordan, Amanda C CIV USARMY HQDA ASA ALT (USA)" w:date="2024-08-28T08:43:00Z">
        <w:r w:rsidRPr="00343382">
          <w:rPr>
            <w:rStyle w:val="Hyperlink"/>
            <w:rFonts w:ascii="Times New Roman" w:hAnsi="Times New Roman" w:cs="Times New Roman"/>
            <w:sz w:val="24"/>
            <w:szCs w:val="24"/>
          </w:rPr>
          <w:t>cover sheet</w:t>
        </w:r>
        <w:r w:rsidR="00343382">
          <w:rPr>
            <w:rFonts w:ascii="Times New Roman" w:hAnsi="Times New Roman" w:cs="Times New Roman"/>
            <w:sz w:val="24"/>
            <w:szCs w:val="24"/>
          </w:rPr>
          <w:fldChar w:fldCharType="end"/>
        </w:r>
      </w:ins>
      <w:r>
        <w:rPr>
          <w:rFonts w:ascii="Times New Roman" w:hAnsi="Times New Roman" w:cs="Times New Roman"/>
          <w:sz w:val="24"/>
          <w:szCs w:val="24"/>
        </w:rPr>
        <w:t>, at a minimum, must include all the information and reviews listed in the Army standard cover sheet at Appendix A of the AT/OPSEC Desk Reference, available at</w:t>
      </w:r>
      <w:ins w:id="144" w:author="Amanda" w:date="2024-08-26T15:29:00Z">
        <w:r w:rsidR="00536538">
          <w:rPr>
            <w:rFonts w:ascii="Times New Roman" w:hAnsi="Times New Roman" w:cs="Times New Roman"/>
            <w:sz w:val="24"/>
            <w:szCs w:val="24"/>
          </w:rPr>
          <w:t xml:space="preserve"> </w:t>
        </w:r>
        <w:r w:rsidR="00536538" w:rsidRPr="00536538">
          <w:rPr>
            <w:rFonts w:ascii="Times New Roman" w:hAnsi="Times New Roman" w:cs="Times New Roman"/>
            <w:sz w:val="24"/>
            <w:szCs w:val="24"/>
          </w:rPr>
          <w:t>https://armyeitaas.sharepoint-mil.us/sites/HQDA-PMG-ATEP/AT%20in%20Contracting/Forms/AllItems.aspx</w:t>
        </w:r>
      </w:ins>
      <w:del w:id="145" w:author="Amanda" w:date="2024-08-26T15:29:00Z">
        <w:r w:rsidDel="00536538">
          <w:rPr>
            <w:rFonts w:ascii="Times New Roman" w:hAnsi="Times New Roman" w:cs="Times New Roman"/>
            <w:sz w:val="24"/>
            <w:szCs w:val="24"/>
          </w:rPr>
          <w:delText xml:space="preserve"> </w:delText>
        </w:r>
      </w:del>
      <w:ins w:id="146" w:author="Amanda" w:date="2024-09-03T09:44:00Z">
        <w:r w:rsidR="005F2ED8" w:rsidRPr="005F2ED8">
          <w:rPr>
            <w:rFonts w:ascii="Times New Roman" w:hAnsi="Times New Roman" w:cs="Times New Roman"/>
            <w:i/>
            <w:iCs/>
            <w:sz w:val="24"/>
            <w:szCs w:val="24"/>
          </w:rPr>
          <w:t>(</w:t>
        </w:r>
      </w:ins>
      <w:ins w:id="147" w:author="Amanda" w:date="2024-09-03T09:45:00Z">
        <w:r w:rsidR="005F2ED8">
          <w:rPr>
            <w:rFonts w:ascii="Times New Roman" w:hAnsi="Times New Roman" w:cs="Times New Roman"/>
            <w:i/>
            <w:iCs/>
            <w:sz w:val="24"/>
            <w:szCs w:val="24"/>
          </w:rPr>
          <w:t>N</w:t>
        </w:r>
      </w:ins>
      <w:ins w:id="148" w:author="Amanda" w:date="2024-09-03T09:44:00Z">
        <w:r w:rsidR="005F2ED8" w:rsidRPr="005F2ED8">
          <w:rPr>
            <w:rFonts w:ascii="Times New Roman" w:hAnsi="Times New Roman" w:cs="Times New Roman"/>
            <w:i/>
            <w:iCs/>
            <w:sz w:val="24"/>
            <w:szCs w:val="24"/>
          </w:rPr>
          <w:t xml:space="preserve">ote: </w:t>
        </w:r>
      </w:ins>
      <w:ins w:id="149" w:author="Amanda" w:date="2024-09-03T09:46:00Z">
        <w:r w:rsidR="006964A2">
          <w:rPr>
            <w:rFonts w:ascii="Times New Roman" w:hAnsi="Times New Roman" w:cs="Times New Roman"/>
            <w:i/>
            <w:iCs/>
            <w:sz w:val="24"/>
            <w:szCs w:val="24"/>
          </w:rPr>
          <w:t>A</w:t>
        </w:r>
      </w:ins>
      <w:ins w:id="150" w:author="Amanda" w:date="2024-09-03T09:44:00Z">
        <w:r w:rsidR="005F2ED8" w:rsidRPr="005F2ED8">
          <w:rPr>
            <w:rFonts w:ascii="Times New Roman" w:hAnsi="Times New Roman" w:cs="Times New Roman"/>
            <w:i/>
            <w:iCs/>
            <w:sz w:val="24"/>
            <w:szCs w:val="24"/>
          </w:rPr>
          <w:t xml:space="preserve">ccess must be </w:t>
        </w:r>
      </w:ins>
      <w:ins w:id="151" w:author="Amanda" w:date="2024-09-03T09:45:00Z">
        <w:r w:rsidR="005F2ED8" w:rsidRPr="005F2ED8">
          <w:rPr>
            <w:rFonts w:ascii="Times New Roman" w:hAnsi="Times New Roman" w:cs="Times New Roman"/>
            <w:i/>
            <w:iCs/>
            <w:sz w:val="24"/>
            <w:szCs w:val="24"/>
          </w:rPr>
          <w:t xml:space="preserve">granted by </w:t>
        </w:r>
      </w:ins>
      <w:ins w:id="152" w:author="Amanda" w:date="2024-09-03T09:46:00Z">
        <w:r w:rsidR="00327856">
          <w:rPr>
            <w:rFonts w:ascii="Times New Roman" w:hAnsi="Times New Roman" w:cs="Times New Roman"/>
            <w:i/>
            <w:iCs/>
            <w:sz w:val="24"/>
            <w:szCs w:val="24"/>
          </w:rPr>
          <w:t xml:space="preserve">the </w:t>
        </w:r>
      </w:ins>
      <w:ins w:id="153" w:author="Amanda" w:date="2024-09-03T09:45:00Z">
        <w:r w:rsidR="005F2ED8" w:rsidRPr="005F2ED8">
          <w:rPr>
            <w:rFonts w:ascii="Times New Roman" w:hAnsi="Times New Roman" w:cs="Times New Roman"/>
            <w:i/>
            <w:iCs/>
            <w:sz w:val="24"/>
            <w:szCs w:val="24"/>
          </w:rPr>
          <w:t>Antiterrorism Division of the Officer of the Provost Marshal General, HQDA, upon request.)</w:t>
        </w:r>
      </w:ins>
    </w:p>
    <w:p w14:paraId="47164005" w14:textId="70525DEB" w:rsidR="00934719" w:rsidRDefault="00536538">
      <w:pPr>
        <w:spacing w:after="240"/>
      </w:pPr>
      <w:ins w:id="154" w:author="Amanda" w:date="2024-08-26T15:28:00Z">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Pr>
            <w:rFonts w:ascii="Times New Roman" w:hAnsi="Times New Roman" w:cs="Times New Roman"/>
            <w:sz w:val="24"/>
            <w:szCs w:val="24"/>
          </w:rPr>
        </w:r>
        <w:r>
          <w:rPr>
            <w:rFonts w:ascii="Times New Roman" w:hAnsi="Times New Roman" w:cs="Times New Roman"/>
            <w:sz w:val="24"/>
            <w:szCs w:val="24"/>
          </w:rPr>
          <w:fldChar w:fldCharType="separate"/>
        </w:r>
      </w:ins>
      <w:del w:id="155" w:author="Amanda" w:date="2024-08-26T15:15:00Z">
        <w:r w:rsidRPr="00536538" w:rsidDel="008B21B4">
          <w:rPr>
            <w:rStyle w:val="Hyperlink"/>
            <w:rFonts w:ascii="Times New Roman" w:hAnsi="Times New Roman" w:cs="Times New Roman"/>
            <w:sz w:val="24"/>
            <w:szCs w:val="24"/>
          </w:rPr>
          <w:delText>https://army.deps.mil/army/sites/PMG/prog/ATEP/AT%20in%20Contracting/AT%20OPSEC%20Guidance%20v6_webQ.pdf</w:delText>
        </w:r>
      </w:del>
      <w:ins w:id="156" w:author="Amanda" w:date="2024-08-26T15:28:00Z">
        <w:r>
          <w:rPr>
            <w:rFonts w:ascii="Times New Roman" w:hAnsi="Times New Roman" w:cs="Times New Roman"/>
            <w:sz w:val="24"/>
            <w:szCs w:val="24"/>
          </w:rPr>
          <w:fldChar w:fldCharType="end"/>
        </w:r>
      </w:ins>
      <w:del w:id="157" w:author="Jordan, Amanda C CIV USARMY HQDA ASA ALT (USA)" w:date="2024-08-28T08:55:00Z">
        <w:r w:rsidR="00FD6ECE" w:rsidRPr="00FD6ECE" w:rsidDel="001E59EB">
          <w:rPr>
            <w:rFonts w:ascii="Times New Roman" w:hAnsi="Times New Roman" w:cs="Times New Roman"/>
            <w:sz w:val="24"/>
            <w:szCs w:val="24"/>
          </w:rPr>
          <w:delText xml:space="preserve"> </w:delText>
        </w:r>
        <w:r w:rsidR="00017E3A" w:rsidDel="001E59EB">
          <w:rPr>
            <w:rFonts w:ascii="Times New Roman" w:hAnsi="Times New Roman" w:cs="Times New Roman"/>
            <w:sz w:val="24"/>
            <w:szCs w:val="24"/>
          </w:rPr>
          <w:delText>(Army Knowledge Online login required)</w:delText>
        </w:r>
      </w:del>
      <w:r w:rsidR="00017E3A">
        <w:rPr>
          <w:rFonts w:ascii="Times New Roman" w:hAnsi="Times New Roman" w:cs="Times New Roman"/>
          <w:sz w:val="24"/>
          <w:szCs w:val="24"/>
        </w:rPr>
        <w:t>.  This requirement also applies to orders under indefinite delivery contracts, unless each task or delivery order under the contract is for substantially the same product or service, in which case the cover sheet at the contract level is sufficient.</w:t>
      </w:r>
    </w:p>
    <w:sectPr w:rsidR="00934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AD" w15:userId="S::amanda.c.jordan14.civ@army.mil::b3c70d6d-a846-4b2c-bbb3-8ecaeb947b79"/>
  </w15:person>
  <w15:person w15:author="Jordan, Amanda C CIV USARMY HQDA ASA ALT (USA)">
    <w15:presenceInfo w15:providerId="AD" w15:userId="S::amanda.c.jordan14.civ@army.mil::b3c70d6d-a846-4b2c-bbb3-8ecaeb947b79"/>
  </w15:person>
  <w15:person w15:author="Rogers, Myles G CIV USARMY HQDA ASA ALT (USA)">
    <w15:presenceInfo w15:providerId="AD" w15:userId="S::myles.g.rogers.civ@army.mil::e242b77b-bc6e-46b3-b41b-e4e5e55574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E3A"/>
    <w:rsid w:val="00006B19"/>
    <w:rsid w:val="00017E3A"/>
    <w:rsid w:val="00032E82"/>
    <w:rsid w:val="00033D03"/>
    <w:rsid w:val="000639A4"/>
    <w:rsid w:val="0006645F"/>
    <w:rsid w:val="00095020"/>
    <w:rsid w:val="000B2A0C"/>
    <w:rsid w:val="000E670D"/>
    <w:rsid w:val="001452A4"/>
    <w:rsid w:val="001E59EB"/>
    <w:rsid w:val="0020531F"/>
    <w:rsid w:val="0024039A"/>
    <w:rsid w:val="002419EC"/>
    <w:rsid w:val="002D6971"/>
    <w:rsid w:val="00327856"/>
    <w:rsid w:val="00343382"/>
    <w:rsid w:val="00431129"/>
    <w:rsid w:val="00485825"/>
    <w:rsid w:val="005058CB"/>
    <w:rsid w:val="00536538"/>
    <w:rsid w:val="0054473A"/>
    <w:rsid w:val="0054558C"/>
    <w:rsid w:val="005633D4"/>
    <w:rsid w:val="005906F4"/>
    <w:rsid w:val="005B374F"/>
    <w:rsid w:val="005D0F32"/>
    <w:rsid w:val="005F2ED8"/>
    <w:rsid w:val="00620BB0"/>
    <w:rsid w:val="0068789D"/>
    <w:rsid w:val="006964A2"/>
    <w:rsid w:val="006A516B"/>
    <w:rsid w:val="007051D9"/>
    <w:rsid w:val="0079420C"/>
    <w:rsid w:val="007E6178"/>
    <w:rsid w:val="008429EB"/>
    <w:rsid w:val="008B21B4"/>
    <w:rsid w:val="00910F94"/>
    <w:rsid w:val="00934719"/>
    <w:rsid w:val="00986FE9"/>
    <w:rsid w:val="00997492"/>
    <w:rsid w:val="00A43755"/>
    <w:rsid w:val="00B41981"/>
    <w:rsid w:val="00B754D8"/>
    <w:rsid w:val="00CE462A"/>
    <w:rsid w:val="00DA1E55"/>
    <w:rsid w:val="00DF4894"/>
    <w:rsid w:val="00EE02A2"/>
    <w:rsid w:val="00F03096"/>
    <w:rsid w:val="00F926FC"/>
    <w:rsid w:val="00FB4B1D"/>
    <w:rsid w:val="00FD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63FA5"/>
  <w15:chartTrackingRefBased/>
  <w15:docId w15:val="{78BAFFD3-9EFD-44AD-AEB7-D7AF2DAA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szCs w:val="22"/>
    </w:rPr>
  </w:style>
  <w:style w:type="paragraph" w:styleId="Heading2">
    <w:name w:val="heading 2"/>
    <w:basedOn w:val="Normal"/>
    <w:link w:val="Heading2Char"/>
    <w:uiPriority w:val="9"/>
    <w:qFormat/>
    <w:pPr>
      <w:keepNext/>
      <w:spacing w:before="120"/>
      <w:jc w:val="center"/>
      <w:outlineLvl w:val="1"/>
    </w:pPr>
    <w:rPr>
      <w:b/>
      <w:bCs/>
      <w:sz w:val="32"/>
      <w:szCs w:val="32"/>
    </w:rPr>
  </w:style>
  <w:style w:type="paragraph" w:styleId="Heading3">
    <w:name w:val="heading 3"/>
    <w:basedOn w:val="Normal"/>
    <w:link w:val="Heading3Char"/>
    <w:uiPriority w:val="9"/>
    <w:qFormat/>
    <w:pPr>
      <w:spacing w:after="240"/>
      <w:jc w:val="center"/>
      <w:outlineLvl w:val="2"/>
    </w:pPr>
    <w:rPr>
      <w:rFonts w:ascii="Times New Roman" w:hAnsi="Times New Roman" w:cs="Times New Roman"/>
      <w:b/>
      <w:bCs/>
      <w:sz w:val="24"/>
      <w:szCs w:val="24"/>
    </w:rPr>
  </w:style>
  <w:style w:type="paragraph" w:styleId="Heading4">
    <w:name w:val="heading 4"/>
    <w:basedOn w:val="Normal"/>
    <w:link w:val="Heading4Char"/>
    <w:uiPriority w:val="9"/>
    <w:qFormat/>
    <w:pPr>
      <w:spacing w:after="240"/>
      <w:outlineLvl w:val="3"/>
    </w:pPr>
    <w:rPr>
      <w:rFonts w:ascii="Times New Roman" w:hAnsi="Times New Roman" w:cs="Times New Roman"/>
      <w:b/>
      <w:bCs/>
      <w:sz w:val="24"/>
      <w:szCs w:val="24"/>
    </w:rPr>
  </w:style>
  <w:style w:type="paragraph" w:styleId="Heading5">
    <w:name w:val="heading 5"/>
    <w:basedOn w:val="Normal"/>
    <w:link w:val="Heading5Char"/>
    <w:uiPriority w:val="9"/>
    <w:qFormat/>
    <w:pPr>
      <w:spacing w:after="240"/>
      <w:outlineLvl w:val="4"/>
    </w:pPr>
    <w:rPr>
      <w:rFonts w:ascii="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b/>
      <w:bCs/>
    </w:rPr>
  </w:style>
  <w:style w:type="character" w:customStyle="1" w:styleId="Heading3Char">
    <w:name w:val="Heading 3 Char"/>
    <w:basedOn w:val="DefaultParagraphFont"/>
    <w:link w:val="Heading3"/>
    <w:uiPriority w:val="9"/>
    <w:semiHidden/>
    <w:rPr>
      <w:rFonts w:ascii="Times New Roman" w:hAnsi="Times New Roman" w:cs="Times New Roman" w:hint="default"/>
      <w:b/>
      <w:bCs/>
    </w:rPr>
  </w:style>
  <w:style w:type="character" w:customStyle="1" w:styleId="Heading4Char">
    <w:name w:val="Heading 4 Char"/>
    <w:basedOn w:val="DefaultParagraphFont"/>
    <w:link w:val="Heading4"/>
    <w:uiPriority w:val="9"/>
    <w:semiHidden/>
    <w:rPr>
      <w:rFonts w:ascii="Times New Roman" w:hAnsi="Times New Roman" w:cs="Times New Roman" w:hint="default"/>
      <w:b/>
      <w:bCs/>
    </w:rPr>
  </w:style>
  <w:style w:type="character" w:customStyle="1" w:styleId="Heading5Char">
    <w:name w:val="Heading 5 Char"/>
    <w:basedOn w:val="DefaultParagraphFont"/>
    <w:link w:val="Heading5"/>
    <w:uiPriority w:val="9"/>
    <w:semiHidden/>
    <w:rPr>
      <w:b/>
      <w:bCs/>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TOC3">
    <w:name w:val="toc 3"/>
    <w:basedOn w:val="Normal"/>
    <w:autoRedefine/>
    <w:uiPriority w:val="39"/>
    <w:unhideWhenUsed/>
    <w:pPr>
      <w:spacing w:after="100"/>
      <w:ind w:left="440"/>
    </w:pPr>
  </w:style>
  <w:style w:type="paragraph" w:styleId="TOC4">
    <w:name w:val="toc 4"/>
    <w:basedOn w:val="Normal"/>
    <w:autoRedefine/>
    <w:uiPriority w:val="39"/>
    <w:unhideWhenUsed/>
    <w:pPr>
      <w:spacing w:after="100"/>
      <w:ind w:left="660"/>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paragraph" w:styleId="PlainText">
    <w:name w:val="Plain Text"/>
    <w:basedOn w:val="Normal"/>
    <w:link w:val="PlainTextChar"/>
    <w:uiPriority w:val="99"/>
    <w:semiHidden/>
    <w:unhideWhenUsed/>
    <w:pPr>
      <w:spacing w:after="0" w:line="240" w:lineRule="auto"/>
    </w:pPr>
  </w:style>
  <w:style w:type="character" w:customStyle="1" w:styleId="PlainTextChar">
    <w:name w:val="Plain Text Char"/>
    <w:basedOn w:val="DefaultParagraphFont"/>
    <w:link w:val="PlainText"/>
    <w:uiPriority w:val="99"/>
    <w:semiHidden/>
    <w:rPr>
      <w:rFonts w:ascii="Calibri" w:hAnsi="Calibri" w:cs="Calibri" w:hint="default"/>
    </w:rPr>
  </w:style>
  <w:style w:type="paragraph" w:styleId="CommentSubject">
    <w:name w:val="annotation subject"/>
    <w:basedOn w:val="Normal"/>
    <w:link w:val="CommentSubjectChar"/>
    <w:uiPriority w:val="99"/>
    <w:semiHidden/>
    <w:unhideWhenUsed/>
    <w:pPr>
      <w:spacing w:line="240" w:lineRule="auto"/>
    </w:pPr>
    <w:rPr>
      <w:b/>
      <w:bCs/>
      <w:sz w:val="20"/>
      <w:szCs w:val="20"/>
    </w:rPr>
  </w:style>
  <w:style w:type="character" w:customStyle="1" w:styleId="CommentSubjectChar">
    <w:name w:val="Comment Subject Char"/>
    <w:basedOn w:val="DefaultParagraphFont"/>
    <w:link w:val="CommentSubject"/>
    <w:uiPriority w:val="99"/>
    <w:semiHidden/>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Revision">
    <w:name w:val="Revision"/>
    <w:basedOn w:val="Normal"/>
    <w:uiPriority w:val="99"/>
    <w:semiHidden/>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ind4">
    <w:name w:val="ind .4"/>
    <w:basedOn w:val="Normal"/>
    <w:pPr>
      <w:ind w:left="576"/>
    </w:pPr>
  </w:style>
  <w:style w:type="paragraph" w:customStyle="1" w:styleId="ind12">
    <w:name w:val="ind 1.2"/>
    <w:basedOn w:val="Normal"/>
    <w:pPr>
      <w:ind w:left="1728"/>
    </w:pPr>
  </w:style>
  <w:style w:type="paragraph" w:customStyle="1" w:styleId="ind16">
    <w:name w:val="ind 1.6"/>
    <w:basedOn w:val="Normal"/>
    <w:pPr>
      <w:ind w:left="2304"/>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0E670D"/>
    <w:rPr>
      <w:sz w:val="16"/>
      <w:szCs w:val="16"/>
    </w:rPr>
  </w:style>
  <w:style w:type="character" w:styleId="UnresolvedMention">
    <w:name w:val="Unresolved Mention"/>
    <w:basedOn w:val="DefaultParagraphFont"/>
    <w:uiPriority w:val="99"/>
    <w:semiHidden/>
    <w:unhideWhenUsed/>
    <w:rsid w:val="00986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myeitaas.sharepoint-mil.us/:x:/r/sites/ASA-ALT-PAM-PP/AFARSPDF/AFARSGG.xlsx?d=w5cd5fba948e94467be69dbb717e123ce&amp;csf=1&amp;web=1&amp;e=llv2O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myeitaas.sharepoint-mil.us/:x:/r/sites/ASA-ALT-PAM-PP/AFARSPDF/AFARSGG.xlsx?d=w5cd5fba948e94467be69dbb717e123ce&amp;csf=1&amp;web=1&amp;e=llv2O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myeitaas.sharepoint-mil.us/:x:/r/sites/ASA-ALT-PAM-PP/AFARSPDF/AFARSGG.xlsx?d=w5cd5fba948e94467be69dbb717e123ce&amp;csf=1&amp;web=1&amp;e=llv2Ou"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hyperlink" Target="https://armyeitaas.sharepoint-mil.us/:x:/r/sites/ASA-ALT-PAM-PP/AFARSPDF/AFARSGG.xlsx?d=w5cd5fba948e94467be69dbb717e123ce&amp;csf=1&amp;web=1&amp;e=llv2Ou" TargetMode="External"/><Relationship Id="rId4" Type="http://schemas.openxmlformats.org/officeDocument/2006/relationships/customXml" Target="../customXml/item4.xml"/><Relationship Id="rId9" Type="http://schemas.openxmlformats.org/officeDocument/2006/relationships/hyperlink" Target="https://armyeitaas.sharepoint-mil.us/:b:/r/sites/ASA-ALT-PAM-PP/PGIPDF/PGI5107.pdf?csf=1&amp;web=1&amp;e=emJMQA" TargetMode="External"/><Relationship Id="rId14" Type="http://schemas.openxmlformats.org/officeDocument/2006/relationships/hyperlink" Target="https://www.army.mil/asam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Updated link to Request for Service Contract Approval form on ASA M&amp;MR website.   
Updated 5107.9002(b)(3) to add "or architect-engineer, consistent with FAR 36.605;"</Related_x0020_Words_x002f_Description>
    <AFARSRevisionNo xmlns="4d2834f2-6e62-48ef-822a-880d84868a39">28.07</AFARSRevisionNo>
    <Posted_x0020_By_x002f_Author xmlns="4d2834f2-6e62-48ef-822a-880d84868a39">
      <UserInfo>
        <DisplayName>Jordan, Amanda C Ms CIV USA ASA ALT</DisplayName>
        <AccountId>168</AccountId>
        <AccountType/>
      </UserInfo>
    </Posted_x0020_By_x002f_Author>
    <Part xmlns="4d2834f2-6e62-48ef-822a-880d84868a39">5107</Part>
    <k7fb65748f04451ebe52ab3a8ef4f06e xmlns="4d2834f2-6e62-48ef-822a-880d84868a39">
      <Terms xmlns="http://schemas.microsoft.com/office/infopath/2007/PartnerControls"/>
    </k7fb65748f04451ebe52ab3a8ef4f06e>
    <TaxCatchAll xmlns="4d2834f2-6e62-48ef-822a-880d84868a39">
      <Value>606</Value>
      <Value>487</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DASAP-90-866</_dlc_DocId>
    <_dlc_DocIdUrl xmlns="4d2834f2-6e62-48ef-822a-880d84868a39">
      <Url>https://spcs3.kc.army.mil/asaalt/ZPTeam/PPS/_layouts/15/DocIdRedir.aspx?ID=DASAP-90-866</Url>
      <Description>DASAP-90-866</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E86DEF-00C2-43DC-A6E2-DF5EAC338CA3}">
  <ds:schemaRefs>
    <ds:schemaRef ds:uri="http://schemas.openxmlformats.org/officeDocument/2006/bibliography"/>
  </ds:schemaRefs>
</ds:datastoreItem>
</file>

<file path=customXml/itemProps2.xml><?xml version="1.0" encoding="utf-8"?>
<ds:datastoreItem xmlns:ds="http://schemas.openxmlformats.org/officeDocument/2006/customXml" ds:itemID="{54BBE112-9824-46D1-9DFC-AF7DC7F83932}">
  <ds:schemaRefs>
    <ds:schemaRef ds:uri="http://schemas.microsoft.com/sharepoint/events"/>
  </ds:schemaRefs>
</ds:datastoreItem>
</file>

<file path=customXml/itemProps3.xml><?xml version="1.0" encoding="utf-8"?>
<ds:datastoreItem xmlns:ds="http://schemas.openxmlformats.org/officeDocument/2006/customXml" ds:itemID="{0C157E54-E00B-4C73-9ED3-72632B0C903B}">
  <ds:schemaRefs>
    <ds:schemaRef ds:uri="http://schemas.microsoft.com/sharepoint/v3/contenttype/forms"/>
  </ds:schemaRefs>
</ds:datastoreItem>
</file>

<file path=customXml/itemProps4.xml><?xml version="1.0" encoding="utf-8"?>
<ds:datastoreItem xmlns:ds="http://schemas.openxmlformats.org/officeDocument/2006/customXml" ds:itemID="{891B71FC-5CCC-4F97-A66B-076D1C6BB675}">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9C3A792A-3A3A-4C91-A88C-63D42D0E40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AFARS 5107_Revision_28_07</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5107_Revision_28_07</dc:title>
  <dc:subject/>
  <dc:creator>Jordan, Amanda C CIV USARMY HQDA ASA ALT (US)</dc:creator>
  <cp:keywords/>
  <dc:description/>
  <cp:lastModifiedBy>Jordan, Amanda C CIV USARMY HQDA ASA ALT (USA)</cp:lastModifiedBy>
  <cp:revision>11</cp:revision>
  <dcterms:created xsi:type="dcterms:W3CDTF">2024-08-26T19:41:00Z</dcterms:created>
  <dcterms:modified xsi:type="dcterms:W3CDTF">2024-09-19T13:44:00Z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d2fc33867cda4e97bf11d8aa1bbf2cfa">
    <vt:lpwstr>FY 2018|170bf503-2fb9-4ab6-ac75-3d7ce3445f45</vt:lpwstr>
  </property>
  <property fmtid="{D5CDD505-2E9C-101B-9397-08002B2CF9AE}" pid="4" name="_dlc_DocIdItemGuid">
    <vt:lpwstr>fdb3a310-9cc0-409a-9746-1fbf71c62cff</vt:lpwstr>
  </property>
  <property fmtid="{D5CDD505-2E9C-101B-9397-08002B2CF9AE}" pid="5" name="Document Types">
    <vt:lpwstr>23;#Regulation|1d7f43a6-f8bb-4223-9c6f-9b729e816bd9</vt:lpwstr>
  </property>
  <property fmtid="{D5CDD505-2E9C-101B-9397-08002B2CF9AE}" pid="6" name="Fiscal Year">
    <vt:lpwstr>606;#FY 2018|170bf503-2fb9-4ab6-ac75-3d7ce3445f45</vt:lpwstr>
  </property>
  <property fmtid="{D5CDD505-2E9C-101B-9397-08002B2CF9AE}" pid="7" name="Organization">
    <vt:lpwstr>487;#DASA(P) Procurement Policy (SAAL-PP)|baec6d0f-085c-46bf-a19f-61084e9a69d8</vt:lpwstr>
  </property>
  <property fmtid="{D5CDD505-2E9C-101B-9397-08002B2CF9AE}" pid="8" name="Document Status">
    <vt:lpwstr>8;#Final|260ff4ba-7e6d-4f69-b2f8-5d9b6aa5bf2e</vt:lpwstr>
  </property>
  <property fmtid="{D5CDD505-2E9C-101B-9397-08002B2CF9AE}" pid="9" name="Document Subject">
    <vt:lpwstr/>
  </property>
  <property fmtid="{D5CDD505-2E9C-101B-9397-08002B2CF9AE}" pid="10" name="g9d2a862e44547e0b49a65fb6f50af7d">
    <vt:lpwstr/>
  </property>
  <property fmtid="{D5CDD505-2E9C-101B-9397-08002B2CF9AE}" pid="11" name="o0db550b7e21475b9eff9fa96a351f6a">
    <vt:lpwstr/>
  </property>
  <property fmtid="{D5CDD505-2E9C-101B-9397-08002B2CF9AE}" pid="12" name="d71e606529824e109f34eb917ab14b3b">
    <vt:lpwstr/>
  </property>
  <property fmtid="{D5CDD505-2E9C-101B-9397-08002B2CF9AE}" pid="13" name="Presented To">
    <vt:lpwstr/>
  </property>
  <property fmtid="{D5CDD505-2E9C-101B-9397-08002B2CF9AE}" pid="14" name="n1f53f438c0b451c9f12744c2d53faea">
    <vt:lpwstr/>
  </property>
  <property fmtid="{D5CDD505-2E9C-101B-9397-08002B2CF9AE}" pid="15" name="Organization Reviewed">
    <vt:lpwstr/>
  </property>
  <property fmtid="{D5CDD505-2E9C-101B-9397-08002B2CF9AE}" pid="16" name="l67c16429e2d43599743984606be6886">
    <vt:lpwstr/>
  </property>
  <property fmtid="{D5CDD505-2E9C-101B-9397-08002B2CF9AE}" pid="17" name="Document Category">
    <vt:lpwstr/>
  </property>
  <property fmtid="{D5CDD505-2E9C-101B-9397-08002B2CF9AE}" pid="18" name="PARC Contracting Area">
    <vt:lpwstr/>
  </property>
  <property fmtid="{D5CDD505-2E9C-101B-9397-08002B2CF9AE}" pid="19" name="Frequency">
    <vt:lpwstr/>
  </property>
  <property fmtid="{D5CDD505-2E9C-101B-9397-08002B2CF9AE}" pid="20" name="i985fb4ba1b74433aef9ca5eaedaab6a">
    <vt:lpwstr/>
  </property>
  <property fmtid="{D5CDD505-2E9C-101B-9397-08002B2CF9AE}" pid="21" name="Report Document Type">
    <vt:lpwstr/>
  </property>
  <property fmtid="{D5CDD505-2E9C-101B-9397-08002B2CF9AE}" pid="22" name="PARC Notifications">
    <vt:lpwstr/>
  </property>
  <property fmtid="{D5CDD505-2E9C-101B-9397-08002B2CF9AE}" pid="23" name="Briefing Document Types">
    <vt:lpwstr/>
  </property>
  <property fmtid="{D5CDD505-2E9C-101B-9397-08002B2CF9AE}" pid="24" name="af5654017337474fa7a98d92cf7ebe92">
    <vt:lpwstr/>
  </property>
  <property fmtid="{D5CDD505-2E9C-101B-9397-08002B2CF9AE}" pid="25" name="ceb9413c6ca94765b17a7c77e496dffc">
    <vt:lpwstr/>
  </property>
  <property fmtid="{D5CDD505-2E9C-101B-9397-08002B2CF9AE}" pid="26" name="Business System">
    <vt:lpwstr/>
  </property>
  <property fmtid="{D5CDD505-2E9C-101B-9397-08002B2CF9AE}" pid="27" name="b89601af4f7f42688b61458ba111cf99">
    <vt:lpwstr/>
  </property>
</Properties>
</file>