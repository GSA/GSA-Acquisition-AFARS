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EA41" w14:textId="77777777" w:rsidR="008C2986" w:rsidRPr="005866F4" w:rsidRDefault="0018607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24"/>
        </w:rPr>
      </w:pP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AFARS</w:t>
      </w:r>
      <w:r w:rsidR="00CD4D1B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–</w:t>
      </w:r>
      <w:r w:rsidR="00D01874"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</w:t>
      </w: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Part 5105</w:t>
      </w:r>
    </w:p>
    <w:p w14:paraId="374AEA42" w14:textId="77777777" w:rsidR="008C2986" w:rsidRPr="00713E5E" w:rsidRDefault="0018607B" w:rsidP="00713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E5E">
        <w:rPr>
          <w:rFonts w:ascii="Times New Roman" w:hAnsi="Times New Roman" w:cs="Times New Roman"/>
          <w:b/>
          <w:sz w:val="32"/>
          <w:szCs w:val="32"/>
        </w:rPr>
        <w:t>Publicizing Contract Actions</w:t>
      </w:r>
    </w:p>
    <w:p w14:paraId="374AEA43" w14:textId="3A97D7A1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3-08-09T08:57:00Z">
        <w:r w:rsidR="00440FC2" w:rsidDel="006022F1">
          <w:rPr>
            <w:rFonts w:ascii="Times New Roman" w:hAnsi="Times New Roman" w:cs="Times New Roman"/>
            <w:i/>
            <w:sz w:val="24"/>
            <w:szCs w:val="24"/>
          </w:rPr>
          <w:delText>04 May</w:delText>
        </w:r>
      </w:del>
      <w:ins w:id="1" w:author="Jordan, Amanda C CIV USARMY HQDA ASA ALT (USA)" w:date="2023-08-09T08:57:00Z">
        <w:r w:rsidR="006022F1">
          <w:rPr>
            <w:rFonts w:ascii="Times New Roman" w:hAnsi="Times New Roman" w:cs="Times New Roman"/>
            <w:i/>
            <w:sz w:val="24"/>
            <w:szCs w:val="24"/>
          </w:rPr>
          <w:t xml:space="preserve">09 August </w:t>
        </w:r>
      </w:ins>
      <w:del w:id="2" w:author="Jordan, Amanda C CIV USARMY HQDA ASA ALT (USA)" w:date="2023-08-09T08:57:00Z">
        <w:r w:rsidR="00440FC2" w:rsidDel="006022F1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 w:rsidR="00440FC2">
        <w:rPr>
          <w:rFonts w:ascii="Times New Roman" w:hAnsi="Times New Roman" w:cs="Times New Roman"/>
          <w:i/>
          <w:sz w:val="24"/>
          <w:szCs w:val="24"/>
        </w:rPr>
        <w:t>2023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37D330BB" w14:textId="1CC93E03" w:rsidR="00B90344" w:rsidRPr="00B90344" w:rsidRDefault="00B903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23470789" w:history="1">
        <w:r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5105.1 – Dissemination of Information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_Toc523470789 \h </w:instrTex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013F97" w14:textId="2E7D3060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5105.101  Methods of disseminating information.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14C8A" w14:textId="7BE5A7D0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1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5105.102 Availability of solicitations.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_Toc523470791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1204F4" w14:textId="5C32F110" w:rsidR="00B90344" w:rsidRPr="00B90344" w:rsidRDefault="006022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2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5105.3 – Synopses of Contract Awards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_Toc523470792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CEAB" w14:textId="5088932E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3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5105.303  Announcement of contract awards.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_Toc523470793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8961A4" w14:textId="77FACF1D" w:rsidR="00B90344" w:rsidRPr="00B90344" w:rsidRDefault="006022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4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5105.4 – Release of Information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_Toc523470794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73C385" w14:textId="16315129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5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5105.402  General public.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_Toc523470795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915E" w14:textId="099C31C1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6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5105.403  Requests from members of congress.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_Toc523470796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5AAFF" w14:textId="02B08E98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7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  Release of long-range acquisition estimates.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_Toc523470797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DEF8C" w14:textId="54E71D44" w:rsidR="00B90344" w:rsidRPr="00B90344" w:rsidRDefault="006022F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8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5105.404-1  Release procedures.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_Toc523470798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B1E3" w14:textId="5A5A5F29" w:rsidR="00B90344" w:rsidRPr="00B90344" w:rsidRDefault="006022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9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5105.5 – Paid Advertisments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_Toc523470799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F43E1C" w14:textId="6BFAD272" w:rsidR="00B90344" w:rsidRDefault="006022F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2347080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5105.502  Authority.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_Toc523470800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ABE9DB" w14:textId="38EFA813" w:rsidR="00346C31" w:rsidRPr="00100A3A" w:rsidRDefault="00B90344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346C31">
      <w:pPr>
        <w:pStyle w:val="Heading3"/>
      </w:pPr>
      <w:bookmarkStart w:id="3" w:name="_Toc513811801"/>
      <w:bookmarkStart w:id="4" w:name="_Toc523470789"/>
      <w:r>
        <w:t>Subpart 5105.1 – Dissemination of Information</w:t>
      </w:r>
      <w:bookmarkEnd w:id="3"/>
      <w:bookmarkEnd w:id="4"/>
    </w:p>
    <w:p w14:paraId="374AEA45" w14:textId="6056DFB3" w:rsidR="001B79E6" w:rsidRDefault="001B79E6" w:rsidP="00346C31">
      <w:pPr>
        <w:pStyle w:val="Heading4"/>
      </w:pPr>
      <w:bookmarkStart w:id="5" w:name="_Toc513811802"/>
      <w:bookmarkStart w:id="6" w:name="_Toc523470790"/>
      <w:proofErr w:type="gramStart"/>
      <w:r>
        <w:t>5105.101  Methods</w:t>
      </w:r>
      <w:proofErr w:type="gramEnd"/>
      <w:r>
        <w:t xml:space="preserve"> of disseminating information</w:t>
      </w:r>
      <w:r w:rsidR="00C57AD6">
        <w:t>.</w:t>
      </w:r>
      <w:bookmarkEnd w:id="5"/>
      <w:bookmarkEnd w:id="6"/>
    </w:p>
    <w:p w14:paraId="374AEA46" w14:textId="7CC30337" w:rsidR="001B79E6" w:rsidRDefault="001B79E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B45ECB">
        <w:rPr>
          <w:rFonts w:ascii="Times New Roman" w:hAnsi="Times New Roman" w:cs="Times New Roman"/>
          <w:sz w:val="24"/>
          <w:szCs w:val="24"/>
        </w:rPr>
        <w:t>Prior</w:t>
      </w:r>
      <w:proofErr w:type="gramEnd"/>
      <w:r w:rsidR="00B45ECB">
        <w:rPr>
          <w:rFonts w:ascii="Times New Roman" w:hAnsi="Times New Roman" w:cs="Times New Roman"/>
          <w:sz w:val="24"/>
          <w:szCs w:val="24"/>
        </w:rPr>
        <w:t xml:space="preserve"> </w:t>
      </w:r>
      <w:r w:rsidR="001505A8">
        <w:rPr>
          <w:rFonts w:ascii="Times New Roman" w:hAnsi="Times New Roman" w:cs="Times New Roman"/>
          <w:sz w:val="24"/>
          <w:szCs w:val="24"/>
        </w:rPr>
        <w:t xml:space="preserve">to </w:t>
      </w:r>
      <w:r w:rsidR="00B45ECB">
        <w:rPr>
          <w:rFonts w:ascii="Times New Roman" w:hAnsi="Times New Roman" w:cs="Times New Roman"/>
          <w:sz w:val="24"/>
          <w:szCs w:val="24"/>
        </w:rPr>
        <w:t xml:space="preserve">synopsizing </w:t>
      </w:r>
      <w:proofErr w:type="spellStart"/>
      <w:r w:rsidR="00B45ECB">
        <w:rPr>
          <w:rFonts w:ascii="Times New Roman" w:hAnsi="Times New Roman" w:cs="Times New Roman"/>
          <w:sz w:val="24"/>
          <w:szCs w:val="24"/>
        </w:rPr>
        <w:t>in</w:t>
      </w:r>
      <w:del w:id="7" w:author="Jordan, Amanda C CIV USARMY HQDA ASA ALT (USA)" w:date="2023-08-09T08:57:00Z">
        <w:r w:rsidR="00B45ECB" w:rsidDel="006022F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8" w:author="Jordan, Amanda C CIV USARMY HQDA ASA ALT (USA)" w:date="2023-08-09T08:58:00Z">
        <w:r w:rsidR="006022F1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="006022F1">
          <w:rPr>
            <w:rFonts w:ascii="Times New Roman" w:hAnsi="Times New Roman" w:cs="Times New Roman"/>
            <w:sz w:val="24"/>
            <w:szCs w:val="24"/>
          </w:rPr>
          <w:t xml:space="preserve"> GPE</w:t>
        </w:r>
      </w:ins>
      <w:del w:id="9" w:author="Jordan, Amanda C CIV USARMY HQDA ASA ALT (USA)" w:date="2023-08-09T08:57:00Z">
        <w:r w:rsidR="00B45ECB" w:rsidDel="006022F1">
          <w:rPr>
            <w:rFonts w:ascii="Times New Roman" w:hAnsi="Times New Roman" w:cs="Times New Roman"/>
            <w:sz w:val="24"/>
            <w:szCs w:val="24"/>
          </w:rPr>
          <w:delText>Federal Business Opportunities (FedBizOpps)</w:delText>
        </w:r>
      </w:del>
      <w:r w:rsidR="00B45ECB">
        <w:rPr>
          <w:rFonts w:ascii="Times New Roman" w:hAnsi="Times New Roman" w:cs="Times New Roman"/>
          <w:sz w:val="24"/>
          <w:szCs w:val="24"/>
        </w:rPr>
        <w:t xml:space="preserve">, contracting officers shall obtain concurrence on the notice for all Program Executive Office (PEO) managed programs </w:t>
      </w:r>
      <w:r w:rsidR="007F5EF1">
        <w:rPr>
          <w:rFonts w:ascii="Times New Roman" w:hAnsi="Times New Roman" w:cs="Times New Roman"/>
          <w:sz w:val="24"/>
          <w:szCs w:val="24"/>
        </w:rPr>
        <w:t>requiring a written acquisition plan in accordance with DFARS 207.103.</w:t>
      </w:r>
    </w:p>
    <w:p w14:paraId="1EDF8081" w14:textId="2AE1A125" w:rsidR="00B45ECB" w:rsidRDefault="00B45ECB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When the estimated dollar value of the acquisition is at least $50 million but less than $250 million, obtain the </w:t>
      </w:r>
      <w:r w:rsidR="007F5EF1">
        <w:rPr>
          <w:rFonts w:ascii="Times New Roman" w:hAnsi="Times New Roman" w:cs="Times New Roman"/>
          <w:sz w:val="24"/>
          <w:szCs w:val="24"/>
        </w:rPr>
        <w:t>concurrence of the cognizant Program Manager.</w:t>
      </w:r>
    </w:p>
    <w:p w14:paraId="2CEFE2F5" w14:textId="3F0CA75E" w:rsidR="007F5EF1" w:rsidRDefault="007F5EF1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When the estimated dollar value of the acquisition is $250 million or greater, obtain the concurrence of the cognizant PEO.</w:t>
      </w:r>
    </w:p>
    <w:p w14:paraId="2F2F5545" w14:textId="77777777" w:rsidR="006A3616" w:rsidRDefault="006A3616" w:rsidP="00346C31">
      <w:pPr>
        <w:pStyle w:val="Heading4"/>
      </w:pPr>
      <w:bookmarkStart w:id="10" w:name="_Toc513811803"/>
      <w:bookmarkStart w:id="11" w:name="_Toc523470791"/>
      <w:r w:rsidRPr="00E25091">
        <w:t xml:space="preserve">5105.102 </w:t>
      </w:r>
      <w:r>
        <w:t>Availability of s</w:t>
      </w:r>
      <w:r w:rsidRPr="00E25091">
        <w:t>olicitations.</w:t>
      </w:r>
      <w:bookmarkEnd w:id="10"/>
      <w:bookmarkEnd w:id="11"/>
    </w:p>
    <w:p w14:paraId="1EF91003" w14:textId="4B8068D5" w:rsidR="006A3616" w:rsidRPr="001B79E6" w:rsidRDefault="006A361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5091">
        <w:rPr>
          <w:rFonts w:ascii="Times New Roman" w:hAnsi="Times New Roman" w:cs="Times New Roman"/>
          <w:sz w:val="24"/>
          <w:szCs w:val="24"/>
        </w:rPr>
        <w:t>(a)(5)(iii)</w:t>
      </w:r>
      <w:r>
        <w:rPr>
          <w:rFonts w:ascii="Times New Roman" w:hAnsi="Times New Roman" w:cs="Times New Roman"/>
          <w:sz w:val="24"/>
          <w:szCs w:val="24"/>
        </w:rPr>
        <w:t xml:space="preserve">  The senior procurement executive shall make the determination that access throu</w:t>
      </w:r>
      <w:r w:rsidR="003B4F2D">
        <w:rPr>
          <w:rFonts w:ascii="Times New Roman" w:hAnsi="Times New Roman" w:cs="Times New Roman"/>
          <w:sz w:val="24"/>
          <w:szCs w:val="24"/>
        </w:rPr>
        <w:t>gh government point of entry (GP</w:t>
      </w:r>
      <w:r>
        <w:rPr>
          <w:rFonts w:ascii="Times New Roman" w:hAnsi="Times New Roman" w:cs="Times New Roman"/>
          <w:sz w:val="24"/>
          <w:szCs w:val="24"/>
        </w:rPr>
        <w:t>E) is not in the Government’s interest.  See Appendix GG for further delegation.</w:t>
      </w:r>
    </w:p>
    <w:p w14:paraId="374AEA47" w14:textId="77777777" w:rsidR="008C2986" w:rsidRDefault="0018607B" w:rsidP="00346C31">
      <w:pPr>
        <w:pStyle w:val="Heading3"/>
      </w:pPr>
      <w:bookmarkStart w:id="12" w:name="_Toc513811804"/>
      <w:bookmarkStart w:id="13" w:name="_Toc523470792"/>
      <w:r w:rsidRPr="0018607B"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12"/>
      <w:bookmarkEnd w:id="13"/>
    </w:p>
    <w:p w14:paraId="374AEA48" w14:textId="77777777" w:rsidR="008C2986" w:rsidRPr="00E46D95" w:rsidRDefault="0018607B" w:rsidP="00346C31">
      <w:pPr>
        <w:pStyle w:val="Heading4"/>
      </w:pPr>
      <w:bookmarkStart w:id="14" w:name="_Toc513811805"/>
      <w:bookmarkStart w:id="15" w:name="_Toc523470793"/>
      <w:proofErr w:type="gramStart"/>
      <w:r w:rsidRPr="00E46D95">
        <w:t xml:space="preserve">5105.303 </w:t>
      </w:r>
      <w:r w:rsidR="00E91032" w:rsidRPr="00E46D95">
        <w:t xml:space="preserve"> </w:t>
      </w:r>
      <w:r w:rsidRPr="00E46D95">
        <w:t>Announcement</w:t>
      </w:r>
      <w:proofErr w:type="gramEnd"/>
      <w:r w:rsidRPr="00E46D95">
        <w:t xml:space="preserve"> of contract awards.</w:t>
      </w:r>
      <w:bookmarkEnd w:id="14"/>
      <w:bookmarkEnd w:id="15"/>
    </w:p>
    <w:p w14:paraId="374AEA49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 </w:t>
      </w:r>
      <w:r w:rsidRPr="0018607B">
        <w:rPr>
          <w:rFonts w:ascii="Times New Roman" w:hAnsi="Times New Roman" w:cs="Times New Roman"/>
          <w:i/>
          <w:iCs/>
          <w:sz w:val="24"/>
          <w:szCs w:val="24"/>
        </w:rPr>
        <w:t>Public announcement.</w:t>
      </w:r>
    </w:p>
    <w:p w14:paraId="374AEA4A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(i)  In addition to the contractual actions identified in DFARS 205.303, report all contractual actions of significance or interest to the United States Congress, the Army, and the local community.</w:t>
      </w:r>
    </w:p>
    <w:p w14:paraId="374AEA4B" w14:textId="6ED4ABAD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(ii)</w:t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1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="000C2BBE"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The contracting officer shall submit an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 xml:space="preserve">nnouncement of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>ward to the Office of the Deputy Assistant Secretary of the Army (Procurement) (ODASA(P)) no later than noon (12</w:t>
      </w:r>
      <w:r w:rsidR="00E70A59">
        <w:rPr>
          <w:rFonts w:ascii="Times New Roman" w:hAnsi="Times New Roman" w:cs="Times New Roman"/>
          <w:sz w:val="24"/>
          <w:szCs w:val="24"/>
        </w:rPr>
        <w:t>:00</w:t>
      </w:r>
      <w:r w:rsidRPr="0018607B">
        <w:rPr>
          <w:rFonts w:ascii="Times New Roman" w:hAnsi="Times New Roman" w:cs="Times New Roman"/>
          <w:sz w:val="24"/>
          <w:szCs w:val="24"/>
        </w:rPr>
        <w:t xml:space="preserve"> p.m., </w:t>
      </w:r>
      <w:r w:rsidR="00EF3F26">
        <w:rPr>
          <w:rFonts w:ascii="Times New Roman" w:hAnsi="Times New Roman" w:cs="Times New Roman"/>
          <w:sz w:val="24"/>
          <w:szCs w:val="24"/>
        </w:rPr>
        <w:t>Washington, DC,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) </w:t>
      </w:r>
      <w:r w:rsidR="003B19F7">
        <w:rPr>
          <w:rFonts w:ascii="Times New Roman" w:hAnsi="Times New Roman" w:cs="Times New Roman"/>
          <w:sz w:val="24"/>
          <w:szCs w:val="24"/>
        </w:rPr>
        <w:t>three</w:t>
      </w:r>
      <w:r w:rsidRPr="0018607B">
        <w:rPr>
          <w:rFonts w:ascii="Times New Roman" w:hAnsi="Times New Roman" w:cs="Times New Roman"/>
          <w:sz w:val="24"/>
          <w:szCs w:val="24"/>
        </w:rPr>
        <w:t xml:space="preserve"> business days </w:t>
      </w:r>
      <w:r w:rsidR="003B19F7">
        <w:rPr>
          <w:rFonts w:ascii="Times New Roman" w:hAnsi="Times New Roman" w:cs="Times New Roman"/>
          <w:sz w:val="24"/>
          <w:szCs w:val="24"/>
        </w:rPr>
        <w:t xml:space="preserve">(including the date of submission) </w:t>
      </w:r>
      <w:r w:rsidRPr="0018607B">
        <w:rPr>
          <w:rFonts w:ascii="Times New Roman" w:hAnsi="Times New Roman" w:cs="Times New Roman"/>
          <w:sz w:val="24"/>
          <w:szCs w:val="24"/>
        </w:rPr>
        <w:t xml:space="preserve">prior to the date of the proposed award.  </w:t>
      </w:r>
      <w:r w:rsidR="003B4F2D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8607B">
        <w:rPr>
          <w:rFonts w:ascii="Times New Roman" w:hAnsi="Times New Roman" w:cs="Times New Roman"/>
          <w:sz w:val="24"/>
          <w:szCs w:val="24"/>
        </w:rPr>
        <w:t xml:space="preserve">when an award is anticipated on Thursday, the </w:t>
      </w:r>
      <w:r w:rsidR="003C2461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DASA(P) must receive the announcement no later than noon, </w:t>
      </w:r>
      <w:r w:rsidR="00EF3F26">
        <w:rPr>
          <w:rFonts w:ascii="Times New Roman" w:hAnsi="Times New Roman" w:cs="Times New Roman"/>
          <w:sz w:val="24"/>
          <w:szCs w:val="24"/>
        </w:rPr>
        <w:t>Washington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preceding Tuesday.  Contracting officers will submit the </w:t>
      </w:r>
      <w:r w:rsidRPr="006353B5">
        <w:rPr>
          <w:rFonts w:ascii="Times New Roman" w:hAnsi="Times New Roman" w:cs="Times New Roman"/>
          <w:sz w:val="24"/>
          <w:szCs w:val="24"/>
        </w:rPr>
        <w:t xml:space="preserve">request along with required supporting information via the </w:t>
      </w:r>
      <w:hyperlink w:history="1"/>
      <w:r w:rsidR="009B52EB" w:rsidRPr="006353B5">
        <w:rPr>
          <w:rFonts w:ascii="Times New Roman" w:hAnsi="Times New Roman" w:cs="Times New Roman"/>
          <w:sz w:val="24"/>
          <w:szCs w:val="24"/>
        </w:rPr>
        <w:t>Virtual Contracting Enterprise (VCE) portal page at</w:t>
      </w:r>
      <w:r w:rsidR="00440FC2" w:rsidRPr="006353B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40FC2" w:rsidRPr="006353B5">
          <w:rPr>
            <w:rStyle w:val="Hyperlink"/>
            <w:rFonts w:ascii="Times New Roman" w:hAnsi="Times New Roman" w:cs="Times New Roman"/>
            <w:sz w:val="24"/>
            <w:szCs w:val="24"/>
          </w:rPr>
          <w:t>https://vce.army.mil</w:t>
        </w:r>
      </w:hyperlink>
      <w:r w:rsidR="00440FC2" w:rsidRPr="006353B5">
        <w:rPr>
          <w:rFonts w:ascii="Times New Roman" w:hAnsi="Times New Roman" w:cs="Times New Roman"/>
          <w:sz w:val="24"/>
          <w:szCs w:val="24"/>
        </w:rPr>
        <w:t>.</w:t>
      </w:r>
      <w:r w:rsidR="00440FC2">
        <w:rPr>
          <w:rFonts w:ascii="Arial" w:hAnsi="Arial" w:cs="Arial"/>
          <w:sz w:val="20"/>
          <w:szCs w:val="20"/>
        </w:rPr>
        <w:t xml:space="preserve"> </w:t>
      </w:r>
      <w:r w:rsidR="003B4F2D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A </w:t>
      </w:r>
      <w:r w:rsidR="006E17BF">
        <w:rPr>
          <w:rFonts w:ascii="Times New Roman" w:hAnsi="Times New Roman" w:cs="Times New Roman"/>
          <w:sz w:val="24"/>
          <w:szCs w:val="24"/>
        </w:rPr>
        <w:t xml:space="preserve">contracting officer will not award a </w:t>
      </w:r>
      <w:r w:rsidRPr="0018607B">
        <w:rPr>
          <w:rFonts w:ascii="Times New Roman" w:hAnsi="Times New Roman" w:cs="Times New Roman"/>
          <w:sz w:val="24"/>
          <w:szCs w:val="24"/>
        </w:rPr>
        <w:t>contract that meets the reporting threshold at DFARS 205.303(a)(i)</w:t>
      </w:r>
      <w:r w:rsidR="006E17BF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without formal </w:t>
      </w:r>
      <w:r w:rsidR="00ED0222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approval.  If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fficer has not received approval of the request by 2:30 p.m., </w:t>
      </w:r>
      <w:r w:rsidR="00E90F6A">
        <w:rPr>
          <w:rFonts w:ascii="Times New Roman" w:hAnsi="Times New Roman" w:cs="Times New Roman"/>
          <w:sz w:val="24"/>
          <w:szCs w:val="24"/>
        </w:rPr>
        <w:t>Washington,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day before the desired date of contract award,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>fficer will contact the ODASA(P) at</w:t>
      </w:r>
      <w:r w:rsidR="00CD4D1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F01F0" w:rsidRPr="00096787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usarmy.pentagon.hqda-asa-alt.list.congressional-notification@army.mil</w:t>
        </w:r>
      </w:hyperlink>
      <w:r w:rsidR="008F01F0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>to inquire into the status of the approval.</w:t>
      </w:r>
    </w:p>
    <w:p w14:paraId="374AEA4C" w14:textId="77777777" w:rsidR="00EB5639" w:rsidRDefault="0018607B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2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EB5639">
        <w:rPr>
          <w:rFonts w:ascii="Times New Roman" w:hAnsi="Times New Roman" w:cs="Times New Roman"/>
          <w:sz w:val="24"/>
          <w:szCs w:val="24"/>
        </w:rPr>
        <w:t xml:space="preserve">Contracting officers shall confirm the award </w:t>
      </w:r>
      <w:r w:rsidR="00466C7C">
        <w:rPr>
          <w:rFonts w:ascii="Times New Roman" w:hAnsi="Times New Roman" w:cs="Times New Roman"/>
          <w:sz w:val="24"/>
          <w:szCs w:val="24"/>
        </w:rPr>
        <w:t xml:space="preserve">schedule </w:t>
      </w:r>
      <w:r w:rsidR="00EB5639">
        <w:rPr>
          <w:rFonts w:ascii="Times New Roman" w:hAnsi="Times New Roman" w:cs="Times New Roman"/>
          <w:sz w:val="24"/>
          <w:szCs w:val="24"/>
        </w:rPr>
        <w:t xml:space="preserve">with ODASA(P) </w:t>
      </w:r>
      <w:r w:rsidR="00B01767">
        <w:rPr>
          <w:rFonts w:ascii="Times New Roman" w:hAnsi="Times New Roman" w:cs="Times New Roman"/>
          <w:sz w:val="24"/>
          <w:szCs w:val="24"/>
        </w:rPr>
        <w:t>by noon</w:t>
      </w:r>
      <w:r w:rsidR="00466C7C">
        <w:rPr>
          <w:rFonts w:ascii="Times New Roman" w:hAnsi="Times New Roman" w:cs="Times New Roman"/>
          <w:sz w:val="24"/>
          <w:szCs w:val="24"/>
        </w:rPr>
        <w:t xml:space="preserve"> of the proposed award date</w:t>
      </w:r>
      <w:r w:rsidR="00B01767">
        <w:rPr>
          <w:rFonts w:ascii="Times New Roman" w:hAnsi="Times New Roman" w:cs="Times New Roman"/>
          <w:sz w:val="24"/>
          <w:szCs w:val="24"/>
        </w:rPr>
        <w:t xml:space="preserve"> </w:t>
      </w:r>
      <w:r w:rsidR="00EB563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01767">
        <w:rPr>
          <w:rFonts w:ascii="Times New Roman" w:hAnsi="Times New Roman" w:cs="Times New Roman"/>
          <w:sz w:val="24"/>
          <w:szCs w:val="24"/>
        </w:rPr>
        <w:t xml:space="preserve">email </w:t>
      </w:r>
      <w:r w:rsidR="00EB5639">
        <w:rPr>
          <w:rFonts w:ascii="Times New Roman" w:hAnsi="Times New Roman" w:cs="Times New Roman"/>
          <w:sz w:val="24"/>
          <w:szCs w:val="24"/>
        </w:rPr>
        <w:t>address</w:t>
      </w:r>
      <w:r w:rsidR="00ED572F">
        <w:rPr>
          <w:rFonts w:ascii="Times New Roman" w:hAnsi="Times New Roman" w:cs="Times New Roman"/>
          <w:sz w:val="24"/>
          <w:szCs w:val="24"/>
        </w:rPr>
        <w:t xml:space="preserve"> in paragraph (a)(ii)(</w:t>
      </w:r>
      <w:r w:rsidR="00D97E2C">
        <w:rPr>
          <w:rFonts w:ascii="Times New Roman" w:hAnsi="Times New Roman" w:cs="Times New Roman"/>
          <w:sz w:val="24"/>
          <w:szCs w:val="24"/>
        </w:rPr>
        <w:t>1</w:t>
      </w:r>
      <w:r w:rsidR="00ED572F">
        <w:rPr>
          <w:rFonts w:ascii="Times New Roman" w:hAnsi="Times New Roman" w:cs="Times New Roman"/>
          <w:sz w:val="24"/>
          <w:szCs w:val="24"/>
        </w:rPr>
        <w:t>)</w:t>
      </w:r>
      <w:r w:rsidR="00466C7C">
        <w:rPr>
          <w:rFonts w:ascii="Times New Roman" w:hAnsi="Times New Roman" w:cs="Times New Roman"/>
          <w:sz w:val="24"/>
          <w:szCs w:val="24"/>
        </w:rPr>
        <w:t xml:space="preserve">.  If the schedule is anticipated to slip, </w:t>
      </w:r>
      <w:r w:rsidR="00EB5639">
        <w:rPr>
          <w:rFonts w:ascii="Times New Roman" w:hAnsi="Times New Roman" w:cs="Times New Roman"/>
          <w:sz w:val="24"/>
          <w:szCs w:val="24"/>
        </w:rPr>
        <w:t>a new award date must be established.</w:t>
      </w:r>
    </w:p>
    <w:p w14:paraId="374AEA4D" w14:textId="23785D43" w:rsidR="008C2986" w:rsidRDefault="00EB5639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3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71D6">
        <w:rPr>
          <w:rFonts w:ascii="Times New Roman" w:hAnsi="Times New Roman" w:cs="Times New Roman"/>
          <w:sz w:val="24"/>
          <w:szCs w:val="24"/>
        </w:rPr>
        <w:t xml:space="preserve">When a contract action is to be awarded under the authority of FAR 6.302-2 and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 w:rsidR="009271D6">
        <w:rPr>
          <w:rFonts w:ascii="Times New Roman" w:hAnsi="Times New Roman" w:cs="Times New Roman"/>
          <w:sz w:val="24"/>
          <w:szCs w:val="24"/>
        </w:rPr>
        <w:t xml:space="preserve"> (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 xml:space="preserve">) determines that it may be impracticable to comply with the requirements of DFARS 205.303(a)(ii)(A) and (B), the 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>, without power to delegate further, shall:</w:t>
      </w:r>
    </w:p>
    <w:p w14:paraId="374AEA4E" w14:textId="77777777" w:rsidR="009271D6" w:rsidRDefault="009271D6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Immediately </w:t>
      </w:r>
      <w:r w:rsidR="00177AD5">
        <w:rPr>
          <w:rFonts w:ascii="Times New Roman" w:hAnsi="Times New Roman" w:cs="Times New Roman"/>
          <w:sz w:val="24"/>
          <w:szCs w:val="24"/>
        </w:rPr>
        <w:t xml:space="preserve">notify </w:t>
      </w:r>
      <w:r>
        <w:rPr>
          <w:rFonts w:ascii="Times New Roman" w:hAnsi="Times New Roman" w:cs="Times New Roman"/>
          <w:sz w:val="24"/>
          <w:szCs w:val="24"/>
        </w:rPr>
        <w:t>the DASA(P) by email, with a copy furnished to the head of the contracting activity</w:t>
      </w:r>
      <w:r w:rsidR="003C3BB5">
        <w:rPr>
          <w:rFonts w:ascii="Times New Roman" w:hAnsi="Times New Roman" w:cs="Times New Roman"/>
          <w:sz w:val="24"/>
          <w:szCs w:val="24"/>
        </w:rPr>
        <w:t>,</w:t>
      </w:r>
      <w:r w:rsidR="00B838AE">
        <w:rPr>
          <w:rFonts w:ascii="Times New Roman" w:hAnsi="Times New Roman" w:cs="Times New Roman"/>
          <w:sz w:val="24"/>
          <w:szCs w:val="24"/>
        </w:rPr>
        <w:t xml:space="preserve"> </w:t>
      </w:r>
      <w:r w:rsidR="00177AD5">
        <w:rPr>
          <w:rFonts w:ascii="Times New Roman" w:hAnsi="Times New Roman" w:cs="Times New Roman"/>
          <w:sz w:val="24"/>
          <w:szCs w:val="24"/>
        </w:rPr>
        <w:t xml:space="preserve">that </w:t>
      </w:r>
      <w:r w:rsidR="00B838AE">
        <w:rPr>
          <w:rFonts w:ascii="Times New Roman" w:hAnsi="Times New Roman" w:cs="Times New Roman"/>
          <w:sz w:val="24"/>
          <w:szCs w:val="24"/>
        </w:rPr>
        <w:t>explain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the circumstances and request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authority to make the award in advance of compliance with DFARS 205.303(a)(ii)(A) and (B); and</w:t>
      </w:r>
    </w:p>
    <w:p w14:paraId="374AEA4F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Authorize the contracting officer to award the contract only upon written approval by the DASA(P) or, in the DASA(P)’s absence, the senior official within the ODASA(P).</w:t>
      </w:r>
    </w:p>
    <w:p w14:paraId="374AEA50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4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 contracting officer will submit the standard announcement under paragraph (a)(ii)(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of this section to the ODASA(P) no later than one business day after the award.  In addition to the information specified in the automated tool, the contracting officer will add a one-line comment in the “Description” field that describes the nature of the urgency that precluded advance notification to the Office of the Assistant Secretary of Defense (Public Affairs)</w:t>
      </w:r>
      <w:r w:rsidR="001E266C">
        <w:rPr>
          <w:rFonts w:ascii="Times New Roman" w:hAnsi="Times New Roman" w:cs="Times New Roman"/>
          <w:sz w:val="24"/>
          <w:szCs w:val="24"/>
        </w:rPr>
        <w:t xml:space="preserve"> (OASD(PA))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4AEA51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5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BB6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 accordance with 10 U.S.C. 2316, </w:t>
      </w:r>
      <w:r w:rsidR="0031440E">
        <w:rPr>
          <w:rFonts w:ascii="Times New Roman" w:hAnsi="Times New Roman" w:cs="Times New Roman"/>
          <w:sz w:val="24"/>
          <w:szCs w:val="24"/>
        </w:rPr>
        <w:t xml:space="preserve">do not release </w:t>
      </w:r>
      <w:r>
        <w:rPr>
          <w:rFonts w:ascii="Times New Roman" w:hAnsi="Times New Roman" w:cs="Times New Roman"/>
          <w:sz w:val="24"/>
          <w:szCs w:val="24"/>
        </w:rPr>
        <w:t xml:space="preserve">the identity or location of the </w:t>
      </w:r>
      <w:r w:rsidR="0031440E">
        <w:rPr>
          <w:rFonts w:ascii="Times New Roman" w:hAnsi="Times New Roman" w:cs="Times New Roman"/>
          <w:sz w:val="24"/>
          <w:szCs w:val="24"/>
        </w:rPr>
        <w:t xml:space="preserve">awardee to any individual, including a Member of Congress, until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31440E">
        <w:rPr>
          <w:rFonts w:ascii="Times New Roman" w:hAnsi="Times New Roman" w:cs="Times New Roman"/>
          <w:sz w:val="24"/>
          <w:szCs w:val="24"/>
        </w:rPr>
        <w:t>(PA) makes the public announcement.</w:t>
      </w:r>
    </w:p>
    <w:p w14:paraId="374AEA52" w14:textId="77777777" w:rsidR="0031440E" w:rsidRPr="0031440E" w:rsidRDefault="0031440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BB6CAF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6</w:t>
      </w:r>
      <w:r w:rsidRPr="00BB6C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Paragraph (a)(ii)(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of this section is the only authorized Army-level exception to DFARS 205.303(a)(ii)(A) and (B).  No contracting activity-level deviation from this provision may be authorized.</w:t>
      </w:r>
    </w:p>
    <w:p w14:paraId="374AEA54" w14:textId="635C7832" w:rsidR="00CD4D1B" w:rsidRPr="00346C31" w:rsidRDefault="0018607B" w:rsidP="00346C31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(iii)  The </w:t>
      </w:r>
      <w:r w:rsidR="00257CFF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informs </w:t>
      </w:r>
      <w:r w:rsidR="00257CFF">
        <w:rPr>
          <w:rFonts w:ascii="Times New Roman" w:hAnsi="Times New Roman" w:cs="Times New Roman"/>
          <w:sz w:val="24"/>
          <w:szCs w:val="24"/>
        </w:rPr>
        <w:t xml:space="preserve">the </w:t>
      </w:r>
      <w:r w:rsidR="00257CFF" w:rsidRPr="0018607B">
        <w:rPr>
          <w:rFonts w:ascii="Times New Roman" w:hAnsi="Times New Roman" w:cs="Times New Roman"/>
          <w:sz w:val="24"/>
          <w:szCs w:val="24"/>
        </w:rPr>
        <w:t>Office of the Chief Legislative Liaison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rFonts w:ascii="Times New Roman" w:hAnsi="Times New Roman" w:cs="Times New Roman"/>
          <w:sz w:val="24"/>
          <w:szCs w:val="24"/>
        </w:rPr>
        <w:t xml:space="preserve"> </w:t>
      </w:r>
      <w:r w:rsidR="00263488">
        <w:rPr>
          <w:rFonts w:ascii="Times New Roman" w:hAnsi="Times New Roman" w:cs="Times New Roman"/>
          <w:sz w:val="24"/>
          <w:szCs w:val="24"/>
        </w:rPr>
        <w:t>and the Office of the Chief of Public Affairs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notifies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263488">
        <w:rPr>
          <w:rFonts w:ascii="Times New Roman" w:hAnsi="Times New Roman" w:cs="Times New Roman"/>
          <w:sz w:val="24"/>
          <w:szCs w:val="24"/>
        </w:rPr>
        <w:t>(PA).</w:t>
      </w:r>
    </w:p>
    <w:p w14:paraId="374AEA55" w14:textId="77777777" w:rsidR="008C2986" w:rsidRDefault="0018607B" w:rsidP="00346C31">
      <w:pPr>
        <w:pStyle w:val="Heading3"/>
      </w:pPr>
      <w:bookmarkStart w:id="16" w:name="_Toc513811806"/>
      <w:bookmarkStart w:id="17" w:name="_Toc52347079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6"/>
      <w:bookmarkEnd w:id="17"/>
    </w:p>
    <w:p w14:paraId="374AEA56" w14:textId="7D7951D2" w:rsidR="008C2986" w:rsidRPr="00E46D95" w:rsidRDefault="00B81692" w:rsidP="00346C31">
      <w:pPr>
        <w:pStyle w:val="Heading4"/>
      </w:pPr>
      <w:bookmarkStart w:id="18" w:name="_Toc513811807"/>
      <w:bookmarkStart w:id="19" w:name="_Toc523470795"/>
      <w:proofErr w:type="gramStart"/>
      <w:r w:rsidRPr="00E46D95">
        <w:t>5105.402</w:t>
      </w:r>
      <w:r w:rsidR="005866F4" w:rsidRPr="00E46D95">
        <w:t xml:space="preserve"> </w:t>
      </w:r>
      <w:r w:rsidR="003B4F2D">
        <w:t xml:space="preserve"> General</w:t>
      </w:r>
      <w:proofErr w:type="gramEnd"/>
      <w:r w:rsidR="003B4F2D">
        <w:t xml:space="preserve"> p</w:t>
      </w:r>
      <w:r w:rsidRPr="00E46D95">
        <w:t>ublic.</w:t>
      </w:r>
      <w:bookmarkEnd w:id="18"/>
      <w:bookmarkEnd w:id="19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4AEA58" w14:textId="4D0F56F1" w:rsidR="008C2986" w:rsidRPr="00E46D95" w:rsidRDefault="0018607B" w:rsidP="00346C31">
      <w:pPr>
        <w:pStyle w:val="Heading4"/>
      </w:pPr>
      <w:bookmarkStart w:id="20" w:name="_Toc513811808"/>
      <w:bookmarkStart w:id="21" w:name="_Toc523470796"/>
      <w:proofErr w:type="gramStart"/>
      <w:r w:rsidRPr="00E46D95">
        <w:t xml:space="preserve">5105.403 </w:t>
      </w:r>
      <w:r w:rsidR="005866F4" w:rsidRPr="00E46D95">
        <w:t xml:space="preserve"> </w:t>
      </w:r>
      <w:r w:rsidR="003B4F2D">
        <w:t>Requests</w:t>
      </w:r>
      <w:proofErr w:type="gramEnd"/>
      <w:r w:rsidR="003B4F2D">
        <w:t xml:space="preserve"> from members of c</w:t>
      </w:r>
      <w:r w:rsidRPr="00E46D95">
        <w:t>ongress.</w:t>
      </w:r>
      <w:bookmarkEnd w:id="20"/>
      <w:bookmarkEnd w:id="21"/>
    </w:p>
    <w:p w14:paraId="374AEA59" w14:textId="77777777" w:rsidR="00A85112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41F3FF73" w:rsidR="008C2986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responsiveness would result in disclosure of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classified matter, business confidential information, or information prejudicial to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competitive acquisition, the contracting officer shall refer the proposed reply, with full documentation,</w:t>
      </w:r>
      <w:r w:rsidR="00C131FB">
        <w:rPr>
          <w:rFonts w:ascii="Times New Roman" w:hAnsi="Times New Roman" w:cs="Times New Roman"/>
          <w:sz w:val="24"/>
          <w:szCs w:val="24"/>
        </w:rPr>
        <w:t xml:space="preserve"> through</w:t>
      </w:r>
      <w:r w:rsidR="00AD17CC">
        <w:rPr>
          <w:rFonts w:ascii="Times New Roman" w:hAnsi="Times New Roman" w:cs="Times New Roman"/>
          <w:sz w:val="24"/>
          <w:szCs w:val="24"/>
        </w:rPr>
        <w:t xml:space="preserve">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D17CC">
        <w:rPr>
          <w:rFonts w:ascii="Times New Roman" w:hAnsi="Times New Roman" w:cs="Times New Roman"/>
          <w:sz w:val="24"/>
          <w:szCs w:val="24"/>
        </w:rPr>
        <w:t>ODASA(P)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D17CC">
        <w:rPr>
          <w:rFonts w:ascii="Times New Roman" w:hAnsi="Times New Roman" w:cs="Times New Roman"/>
          <w:sz w:val="24"/>
          <w:szCs w:val="24"/>
        </w:rPr>
        <w:t>provided in 5101.290</w:t>
      </w:r>
      <w:r w:rsidR="00E979A2">
        <w:rPr>
          <w:rFonts w:ascii="Times New Roman" w:hAnsi="Times New Roman" w:cs="Times New Roman"/>
          <w:sz w:val="24"/>
          <w:szCs w:val="24"/>
        </w:rPr>
        <w:t xml:space="preserve">. </w:t>
      </w:r>
      <w:r w:rsidR="00FA0697"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 xml:space="preserve">ODASA(P) will </w:t>
      </w:r>
      <w:r w:rsidR="00FA0697">
        <w:rPr>
          <w:rFonts w:ascii="Times New Roman" w:hAnsi="Times New Roman" w:cs="Times New Roman"/>
          <w:sz w:val="24"/>
          <w:szCs w:val="24"/>
        </w:rPr>
        <w:t xml:space="preserve">seek agency head </w:t>
      </w:r>
      <w:r w:rsidR="00AD17CC">
        <w:rPr>
          <w:rFonts w:ascii="Times New Roman" w:hAnsi="Times New Roman" w:cs="Times New Roman"/>
          <w:sz w:val="24"/>
          <w:szCs w:val="24"/>
        </w:rPr>
        <w:t xml:space="preserve">approval </w:t>
      </w:r>
      <w:r w:rsidR="00FA0697">
        <w:rPr>
          <w:rFonts w:ascii="Times New Roman" w:hAnsi="Times New Roman" w:cs="Times New Roman"/>
          <w:sz w:val="24"/>
          <w:szCs w:val="24"/>
        </w:rPr>
        <w:t>as</w:t>
      </w:r>
      <w:r w:rsidR="00AD17CC">
        <w:rPr>
          <w:rFonts w:ascii="Times New Roman" w:hAnsi="Times New Roman" w:cs="Times New Roman"/>
          <w:sz w:val="24"/>
          <w:szCs w:val="24"/>
        </w:rPr>
        <w:t xml:space="preserve"> </w:t>
      </w:r>
      <w:r w:rsidR="00FA0697">
        <w:rPr>
          <w:rFonts w:ascii="Times New Roman" w:hAnsi="Times New Roman" w:cs="Times New Roman"/>
          <w:sz w:val="24"/>
          <w:szCs w:val="24"/>
        </w:rPr>
        <w:t>defined in 5102.101.  The contracting officer shall</w:t>
      </w:r>
      <w:r>
        <w:rPr>
          <w:rFonts w:ascii="Times New Roman" w:hAnsi="Times New Roman" w:cs="Times New Roman"/>
          <w:sz w:val="24"/>
          <w:szCs w:val="24"/>
        </w:rPr>
        <w:t xml:space="preserve"> inform the</w:t>
      </w:r>
      <w:r w:rsidR="00AD17CC">
        <w:rPr>
          <w:rFonts w:ascii="Times New Roman" w:hAnsi="Times New Roman" w:cs="Times New Roman"/>
          <w:sz w:val="24"/>
          <w:szCs w:val="24"/>
        </w:rPr>
        <w:t xml:space="preserve"> Office of the Chief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egislative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iaison of the action and </w:t>
      </w:r>
      <w:r w:rsidR="001C1FEA">
        <w:rPr>
          <w:rFonts w:ascii="Times New Roman" w:hAnsi="Times New Roman" w:cs="Times New Roman"/>
          <w:sz w:val="24"/>
          <w:szCs w:val="24"/>
        </w:rPr>
        <w:t xml:space="preserve">submit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an interim response to the </w:t>
      </w:r>
      <w:r>
        <w:rPr>
          <w:rFonts w:ascii="Times New Roman" w:hAnsi="Times New Roman" w:cs="Times New Roman"/>
          <w:sz w:val="24"/>
          <w:szCs w:val="24"/>
        </w:rPr>
        <w:t>appropriate M</w:t>
      </w:r>
      <w:r w:rsidR="0018607B" w:rsidRPr="0018607B">
        <w:rPr>
          <w:rFonts w:ascii="Times New Roman" w:hAnsi="Times New Roman" w:cs="Times New Roman"/>
          <w:sz w:val="24"/>
          <w:szCs w:val="24"/>
        </w:rPr>
        <w:t>ember of Congress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BFD">
        <w:rPr>
          <w:rFonts w:ascii="Times New Roman" w:hAnsi="Times New Roman" w:cs="Times New Roman"/>
          <w:sz w:val="24"/>
          <w:szCs w:val="24"/>
        </w:rPr>
        <w:t xml:space="preserve"> indicating the action being taken</w:t>
      </w:r>
      <w:r w:rsidR="0018607B" w:rsidRPr="0018607B">
        <w:rPr>
          <w:rFonts w:ascii="Times New Roman" w:hAnsi="Times New Roman" w:cs="Times New Roman"/>
          <w:sz w:val="24"/>
          <w:szCs w:val="24"/>
        </w:rPr>
        <w:t>.</w:t>
      </w:r>
    </w:p>
    <w:p w14:paraId="374AEA5B" w14:textId="77777777" w:rsidR="008C2986" w:rsidRDefault="0018607B" w:rsidP="00346C31">
      <w:pPr>
        <w:pStyle w:val="Heading4"/>
      </w:pPr>
      <w:bookmarkStart w:id="22" w:name="_Toc513811809"/>
      <w:bookmarkStart w:id="23" w:name="_Toc523470797"/>
      <w:proofErr w:type="gramStart"/>
      <w:r w:rsidRPr="0018607B">
        <w:t xml:space="preserve">5105.404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of long-range acquisition estimates.</w:t>
      </w:r>
      <w:bookmarkEnd w:id="22"/>
      <w:bookmarkEnd w:id="23"/>
    </w:p>
    <w:p w14:paraId="374AEA5C" w14:textId="77777777" w:rsidR="008C2986" w:rsidRDefault="0018607B" w:rsidP="00346C31">
      <w:pPr>
        <w:pStyle w:val="Heading4"/>
      </w:pPr>
      <w:bookmarkStart w:id="24" w:name="_Toc513811810"/>
      <w:bookmarkStart w:id="25" w:name="_Toc523470798"/>
      <w:r w:rsidRPr="0018607B">
        <w:t>5105.404-</w:t>
      </w:r>
      <w:proofErr w:type="gramStart"/>
      <w:r w:rsidRPr="0018607B">
        <w:t xml:space="preserve">1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procedures.</w:t>
      </w:r>
      <w:bookmarkEnd w:id="24"/>
      <w:bookmarkEnd w:id="25"/>
    </w:p>
    <w:p w14:paraId="374AEA5D" w14:textId="6CDF1F76" w:rsidR="008C2986" w:rsidRDefault="0018607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</w:t>
      </w:r>
      <w:r w:rsidRPr="0018607B">
        <w:rPr>
          <w:rFonts w:ascii="Times New Roman" w:hAnsi="Times New Roman" w:cs="Times New Roman"/>
          <w:i/>
          <w:sz w:val="24"/>
          <w:szCs w:val="24"/>
        </w:rPr>
        <w:t xml:space="preserve"> Application.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6A3616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Pr="0018607B">
        <w:rPr>
          <w:rFonts w:ascii="Times New Roman" w:hAnsi="Times New Roman" w:cs="Times New Roman"/>
          <w:sz w:val="24"/>
          <w:szCs w:val="24"/>
        </w:rPr>
        <w:t xml:space="preserve">may release long-range acquisition estimates.  </w:t>
      </w:r>
      <w:r w:rsidR="006A3616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1C721CD8" w14:textId="77777777" w:rsidR="006A3616" w:rsidRDefault="006A3616" w:rsidP="00346C31">
      <w:pPr>
        <w:pStyle w:val="Heading3"/>
      </w:pPr>
      <w:bookmarkStart w:id="26" w:name="_Toc513811811"/>
      <w:bookmarkStart w:id="27" w:name="_Toc523470799"/>
      <w:r>
        <w:t xml:space="preserve">Subpart 5105.5 – Paid </w:t>
      </w:r>
      <w:proofErr w:type="spellStart"/>
      <w:r>
        <w:t>Advertisments</w:t>
      </w:r>
      <w:bookmarkEnd w:id="26"/>
      <w:bookmarkEnd w:id="27"/>
      <w:proofErr w:type="spellEnd"/>
    </w:p>
    <w:p w14:paraId="60C938D9" w14:textId="087D284E" w:rsidR="006A3616" w:rsidRDefault="006A3616" w:rsidP="00346C31">
      <w:pPr>
        <w:pStyle w:val="Heading4"/>
      </w:pPr>
      <w:bookmarkStart w:id="28" w:name="_Toc513811812"/>
      <w:bookmarkStart w:id="29" w:name="_Toc523470800"/>
      <w:proofErr w:type="gramStart"/>
      <w:r w:rsidRPr="00026815">
        <w:t>5105.502</w:t>
      </w:r>
      <w:r>
        <w:t xml:space="preserve">  Authority</w:t>
      </w:r>
      <w:proofErr w:type="gramEnd"/>
      <w:r w:rsidR="003B4F2D">
        <w:t>.</w:t>
      </w:r>
      <w:bookmarkEnd w:id="28"/>
      <w:bookmarkEnd w:id="29"/>
    </w:p>
    <w:p w14:paraId="374AEA5E" w14:textId="78E66B92" w:rsidR="008C2986" w:rsidRPr="00E46D95" w:rsidRDefault="006A3616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26815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The head of the contracting activity shall approve the publication of paid advertisements in newspapers.  </w:t>
      </w:r>
      <w:r w:rsidRPr="00026815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9548A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211C5"/>
    <w:rsid w:val="00423BC6"/>
    <w:rsid w:val="00432950"/>
    <w:rsid w:val="00434D43"/>
    <w:rsid w:val="00437C42"/>
    <w:rsid w:val="00440FC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22F1"/>
    <w:rsid w:val="006065E8"/>
    <w:rsid w:val="006152F0"/>
    <w:rsid w:val="0062060E"/>
    <w:rsid w:val="00621837"/>
    <w:rsid w:val="00630C53"/>
    <w:rsid w:val="0063392C"/>
    <w:rsid w:val="00633C81"/>
    <w:rsid w:val="006353B5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8F01F0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3">
    <w:name w:val="heading 3"/>
    <w:basedOn w:val="BodyTextIndent"/>
    <w:link w:val="Heading3Char"/>
    <w:unhideWhenUsed/>
    <w:qFormat/>
    <w:rsid w:val="00346C31"/>
    <w:pPr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8F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ation@army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23350-8160-4CBD-A4A4-049552018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Jordan, Amanda C CIV USARMY HQDA ASA ALT (USA)</cp:lastModifiedBy>
  <cp:revision>2</cp:revision>
  <cp:lastPrinted>2014-05-12T18:50:00Z</cp:lastPrinted>
  <dcterms:created xsi:type="dcterms:W3CDTF">2023-08-09T12:58:00Z</dcterms:created>
  <dcterms:modified xsi:type="dcterms:W3CDTF">2023-08-09T12:58:00Z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