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DA47" w14:textId="55C7AE10" w:rsidR="00F42883" w:rsidRPr="000D21F1" w:rsidRDefault="00F42883" w:rsidP="000D21F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D21F1">
        <w:rPr>
          <w:rFonts w:ascii="Times New Roman" w:hAnsi="Times New Roman" w:cs="Times New Roman"/>
          <w:b/>
          <w:sz w:val="32"/>
          <w:szCs w:val="32"/>
        </w:rPr>
        <w:t xml:space="preserve">AFARS </w:t>
      </w:r>
      <w:r w:rsidR="00FE3A4F" w:rsidRPr="000D21F1">
        <w:rPr>
          <w:rFonts w:ascii="Times New Roman" w:hAnsi="Times New Roman" w:cs="Times New Roman"/>
          <w:b/>
          <w:sz w:val="32"/>
          <w:szCs w:val="32"/>
        </w:rPr>
        <w:t>–</w:t>
      </w:r>
      <w:r w:rsidRPr="000D21F1">
        <w:rPr>
          <w:rFonts w:ascii="Times New Roman" w:hAnsi="Times New Roman" w:cs="Times New Roman"/>
          <w:b/>
          <w:sz w:val="32"/>
          <w:szCs w:val="32"/>
        </w:rPr>
        <w:t xml:space="preserve"> P</w:t>
      </w:r>
      <w:r w:rsidR="00F806B6">
        <w:rPr>
          <w:rFonts w:ascii="Times New Roman" w:hAnsi="Times New Roman" w:cs="Times New Roman"/>
          <w:b/>
          <w:sz w:val="32"/>
          <w:szCs w:val="32"/>
        </w:rPr>
        <w:t>ART</w:t>
      </w:r>
      <w:r w:rsidRPr="000D21F1">
        <w:rPr>
          <w:rFonts w:ascii="Times New Roman" w:hAnsi="Times New Roman" w:cs="Times New Roman"/>
          <w:b/>
          <w:sz w:val="32"/>
          <w:szCs w:val="32"/>
        </w:rPr>
        <w:t xml:space="preserve"> 5141</w:t>
      </w:r>
    </w:p>
    <w:p w14:paraId="3155DA48" w14:textId="77777777" w:rsidR="00F42883" w:rsidRPr="000D21F1" w:rsidRDefault="00F42883" w:rsidP="000D21F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D21F1">
        <w:rPr>
          <w:rFonts w:ascii="Times New Roman" w:hAnsi="Times New Roman" w:cs="Times New Roman"/>
          <w:b/>
          <w:sz w:val="32"/>
          <w:szCs w:val="32"/>
        </w:rPr>
        <w:t>A</w:t>
      </w:r>
      <w:r w:rsidR="002F21AD" w:rsidRPr="000D21F1">
        <w:rPr>
          <w:rFonts w:ascii="Times New Roman" w:hAnsi="Times New Roman" w:cs="Times New Roman"/>
          <w:b/>
          <w:sz w:val="32"/>
          <w:szCs w:val="32"/>
        </w:rPr>
        <w:t>cquisition of</w:t>
      </w:r>
      <w:r w:rsidR="00AC7BAC" w:rsidRPr="000D21F1">
        <w:rPr>
          <w:rFonts w:ascii="Times New Roman" w:hAnsi="Times New Roman" w:cs="Times New Roman"/>
          <w:b/>
          <w:sz w:val="32"/>
          <w:szCs w:val="32"/>
        </w:rPr>
        <w:t xml:space="preserve"> U</w:t>
      </w:r>
      <w:r w:rsidR="002F21AD" w:rsidRPr="000D21F1">
        <w:rPr>
          <w:rFonts w:ascii="Times New Roman" w:hAnsi="Times New Roman" w:cs="Times New Roman"/>
          <w:b/>
          <w:sz w:val="32"/>
          <w:szCs w:val="32"/>
        </w:rPr>
        <w:t xml:space="preserve">tility </w:t>
      </w:r>
      <w:r w:rsidR="00AC7BAC" w:rsidRPr="000D21F1">
        <w:rPr>
          <w:rFonts w:ascii="Times New Roman" w:hAnsi="Times New Roman" w:cs="Times New Roman"/>
          <w:b/>
          <w:sz w:val="32"/>
          <w:szCs w:val="32"/>
        </w:rPr>
        <w:t>S</w:t>
      </w:r>
      <w:r w:rsidR="002F21AD" w:rsidRPr="000D21F1">
        <w:rPr>
          <w:rFonts w:ascii="Times New Roman" w:hAnsi="Times New Roman" w:cs="Times New Roman"/>
          <w:b/>
          <w:sz w:val="32"/>
          <w:szCs w:val="32"/>
        </w:rPr>
        <w:t>ervices</w:t>
      </w:r>
    </w:p>
    <w:p w14:paraId="3155DA49" w14:textId="5CFDDA71" w:rsidR="00F42883" w:rsidRDefault="00223975" w:rsidP="000D21F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D21F1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del w:id="0" w:author="Stephenson, Evelyn K CIV HQDA ASA ALT" w:date="2024-08-26T11:42:00Z">
        <w:r w:rsidR="007316ED" w:rsidDel="009D2512">
          <w:rPr>
            <w:rFonts w:ascii="Times New Roman" w:hAnsi="Times New Roman" w:cs="Times New Roman"/>
            <w:i/>
            <w:sz w:val="24"/>
            <w:szCs w:val="24"/>
          </w:rPr>
          <w:delText>2</w:delText>
        </w:r>
      </w:del>
      <w:r w:rsidR="007316ED">
        <w:rPr>
          <w:rFonts w:ascii="Times New Roman" w:hAnsi="Times New Roman" w:cs="Times New Roman"/>
          <w:i/>
          <w:sz w:val="24"/>
          <w:szCs w:val="24"/>
        </w:rPr>
        <w:t xml:space="preserve"> </w:t>
      </w:r>
      <w:ins w:id="1" w:author="Jordan, Amanda C CIV USARMY HQDA ASA ALT (USA)" w:date="2024-09-22T17:11:00Z">
        <w:r w:rsidR="004A01C0">
          <w:rPr>
            <w:rFonts w:ascii="Times New Roman" w:hAnsi="Times New Roman" w:cs="Times New Roman"/>
            <w:i/>
            <w:sz w:val="24"/>
            <w:szCs w:val="24"/>
          </w:rPr>
          <w:t>01</w:t>
        </w:r>
      </w:ins>
      <w:ins w:id="2" w:author="Stephenson, Evelyn K CIV HQDA ASA ALT" w:date="2024-08-26T11:42:00Z">
        <w:r w:rsidR="009D2512">
          <w:rPr>
            <w:rFonts w:ascii="Times New Roman" w:hAnsi="Times New Roman" w:cs="Times New Roman"/>
            <w:i/>
            <w:sz w:val="24"/>
            <w:szCs w:val="24"/>
          </w:rPr>
          <w:t xml:space="preserve">October </w:t>
        </w:r>
      </w:ins>
      <w:del w:id="3" w:author="Stephenson, Evelyn K CIV HQDA ASA ALT" w:date="2024-08-26T11:42:00Z">
        <w:r w:rsidR="007316ED" w:rsidDel="009D2512">
          <w:rPr>
            <w:rFonts w:ascii="Times New Roman" w:hAnsi="Times New Roman" w:cs="Times New Roman"/>
            <w:i/>
            <w:sz w:val="24"/>
            <w:szCs w:val="24"/>
          </w:rPr>
          <w:delText>August</w:delText>
        </w:r>
        <w:r w:rsidR="000412DE" w:rsidDel="009D2512">
          <w:rPr>
            <w:rFonts w:ascii="Times New Roman" w:hAnsi="Times New Roman" w:cs="Times New Roman"/>
            <w:i/>
            <w:sz w:val="24"/>
            <w:szCs w:val="24"/>
          </w:rPr>
          <w:delText xml:space="preserve"> </w:delText>
        </w:r>
      </w:del>
      <w:r w:rsidR="000412DE">
        <w:rPr>
          <w:rFonts w:ascii="Times New Roman" w:hAnsi="Times New Roman" w:cs="Times New Roman"/>
          <w:i/>
          <w:sz w:val="24"/>
          <w:szCs w:val="24"/>
        </w:rPr>
        <w:t>202</w:t>
      </w:r>
      <w:del w:id="4" w:author="Stephenson, Evelyn K CIV HQDA ASA ALT" w:date="2024-08-26T11:42:00Z">
        <w:r w:rsidR="000412DE" w:rsidDel="009D2512">
          <w:rPr>
            <w:rFonts w:ascii="Times New Roman" w:hAnsi="Times New Roman" w:cs="Times New Roman"/>
            <w:i/>
            <w:sz w:val="24"/>
            <w:szCs w:val="24"/>
          </w:rPr>
          <w:delText>1</w:delText>
        </w:r>
      </w:del>
      <w:ins w:id="5" w:author="Stephenson, Evelyn K CIV HQDA ASA ALT" w:date="2024-08-26T11:42:00Z">
        <w:r w:rsidR="009D2512">
          <w:rPr>
            <w:rFonts w:ascii="Times New Roman" w:hAnsi="Times New Roman" w:cs="Times New Roman"/>
            <w:i/>
            <w:sz w:val="24"/>
            <w:szCs w:val="24"/>
          </w:rPr>
          <w:t>4</w:t>
        </w:r>
      </w:ins>
      <w:r w:rsidRPr="000D21F1">
        <w:rPr>
          <w:rFonts w:ascii="Times New Roman" w:hAnsi="Times New Roman" w:cs="Times New Roman"/>
          <w:i/>
          <w:sz w:val="24"/>
          <w:szCs w:val="24"/>
        </w:rPr>
        <w:t>)</w:t>
      </w:r>
    </w:p>
    <w:p w14:paraId="459D1F97" w14:textId="2C999A64" w:rsidR="000D21F1" w:rsidRPr="000D21F1" w:rsidRDefault="000D21F1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 w:rsidRPr="000D21F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0D21F1">
        <w:rPr>
          <w:rFonts w:ascii="Times New Roman" w:hAnsi="Times New Roman" w:cs="Times New Roman"/>
          <w:i/>
          <w:sz w:val="24"/>
          <w:szCs w:val="24"/>
        </w:rPr>
        <w:instrText xml:space="preserve"> TOC \o "1-4" \h \z \u </w:instrText>
      </w:r>
      <w:r w:rsidRPr="000D21F1"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512855493" w:history="1">
        <w:r w:rsidRPr="000D21F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5141.1 – General</w:t>
        </w:r>
        <w:r w:rsidRPr="000D21F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D21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D21F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_Toc512855493 \h </w:instrText>
        </w:r>
        <w:r w:rsidRPr="000D21F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D21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0D21F1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0D21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7D1B77A" w14:textId="562B0252" w:rsidR="000D21F1" w:rsidRPr="000D21F1" w:rsidRDefault="00000000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5494" w:history="1">
        <w:r w:rsidR="000D21F1" w:rsidRPr="000D21F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5141.102  Applicability.</w:t>
        </w:r>
        <w:r w:rsidR="000D21F1" w:rsidRPr="000D21F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D21F1" w:rsidRPr="000D21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D21F1" w:rsidRPr="000D21F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_Toc512855494 \h </w:instrText>
        </w:r>
        <w:r w:rsidR="000D21F1" w:rsidRPr="000D21F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D21F1" w:rsidRPr="000D21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D21F1" w:rsidRPr="000D21F1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0D21F1" w:rsidRPr="000D21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3789213" w14:textId="572A6915" w:rsidR="000D21F1" w:rsidRPr="000D21F1" w:rsidRDefault="00000000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5495" w:history="1">
        <w:r w:rsidR="000D21F1" w:rsidRPr="000D21F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5141.2 – Acquiring Utility Services</w:t>
        </w:r>
        <w:r w:rsidR="000D21F1" w:rsidRPr="000D21F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D21F1" w:rsidRPr="000D21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D21F1" w:rsidRPr="000D21F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_Toc512855495 \h </w:instrText>
        </w:r>
        <w:r w:rsidR="000D21F1" w:rsidRPr="000D21F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D21F1" w:rsidRPr="000D21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D21F1" w:rsidRPr="000D21F1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0D21F1" w:rsidRPr="000D21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38892B5" w14:textId="30ADC39A" w:rsidR="000D21F1" w:rsidRPr="000D21F1" w:rsidRDefault="00000000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5496" w:history="1">
        <w:r w:rsidR="000D21F1" w:rsidRPr="000D21F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5141.201  Policy.</w:t>
        </w:r>
        <w:r w:rsidR="000D21F1" w:rsidRPr="000D21F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D21F1" w:rsidRPr="000D21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D21F1" w:rsidRPr="000D21F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_Toc512855496 \h </w:instrText>
        </w:r>
        <w:r w:rsidR="000D21F1" w:rsidRPr="000D21F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D21F1" w:rsidRPr="000D21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D21F1" w:rsidRPr="000D21F1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0D21F1" w:rsidRPr="000D21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9E0B728" w14:textId="6C51707C" w:rsidR="000D21F1" w:rsidRPr="000D21F1" w:rsidRDefault="000D21F1" w:rsidP="000D21F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D21F1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3155DA4A" w14:textId="61C1133B" w:rsidR="00F42883" w:rsidRDefault="00AC7BAC" w:rsidP="000D21F1">
      <w:pPr>
        <w:pStyle w:val="Heading3"/>
      </w:pPr>
      <w:bookmarkStart w:id="6" w:name="_Toc512855493"/>
      <w:r>
        <w:t xml:space="preserve">Subpart </w:t>
      </w:r>
      <w:r w:rsidRPr="000D21F1">
        <w:t>5141</w:t>
      </w:r>
      <w:r>
        <w:t xml:space="preserve">.1 </w:t>
      </w:r>
      <w:r w:rsidR="00FE3A4F">
        <w:t xml:space="preserve">– </w:t>
      </w:r>
      <w:r>
        <w:t>General</w:t>
      </w:r>
      <w:bookmarkEnd w:id="6"/>
    </w:p>
    <w:p w14:paraId="470BA7EF" w14:textId="2B3BA93A" w:rsidR="000412DE" w:rsidRPr="000412DE" w:rsidRDefault="000412DE" w:rsidP="000412DE">
      <w:pPr>
        <w:rPr>
          <w:rFonts w:ascii="Times New Roman" w:hAnsi="Times New Roman" w:cs="Times New Roman"/>
          <w:sz w:val="24"/>
          <w:szCs w:val="24"/>
        </w:rPr>
      </w:pPr>
      <w:r w:rsidRPr="000412DE">
        <w:rPr>
          <w:rFonts w:ascii="Times New Roman" w:hAnsi="Times New Roman" w:cs="Times New Roman"/>
          <w:sz w:val="24"/>
          <w:szCs w:val="24"/>
        </w:rPr>
        <w:t xml:space="preserve">See </w:t>
      </w:r>
      <w:hyperlink r:id="rId9" w:history="1">
        <w:r w:rsidRPr="007316ED">
          <w:rPr>
            <w:rStyle w:val="Hyperlink"/>
            <w:rFonts w:ascii="Times New Roman" w:hAnsi="Times New Roman" w:cs="Times New Roman"/>
            <w:sz w:val="24"/>
            <w:szCs w:val="24"/>
          </w:rPr>
          <w:t>AFARS PGI 5141.1-1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for guidance on termination for convenience of Army energy savings performance contracts.</w:t>
      </w:r>
    </w:p>
    <w:p w14:paraId="3155DA4B" w14:textId="77777777" w:rsidR="00D365F4" w:rsidRPr="00AC7BAC" w:rsidRDefault="00F42883" w:rsidP="000D21F1">
      <w:pPr>
        <w:pStyle w:val="Heading4"/>
      </w:pPr>
      <w:bookmarkStart w:id="7" w:name="_Toc512855494"/>
      <w:r w:rsidRPr="00F42883">
        <w:t xml:space="preserve">5141.102  </w:t>
      </w:r>
      <w:r w:rsidRPr="000D21F1">
        <w:t>Applicability</w:t>
      </w:r>
      <w:r w:rsidRPr="00F42883">
        <w:t>.</w:t>
      </w:r>
      <w:bookmarkEnd w:id="7"/>
    </w:p>
    <w:p w14:paraId="3155DA4C" w14:textId="77777777" w:rsidR="00D365F4" w:rsidRPr="00AC7BAC" w:rsidRDefault="00F42883" w:rsidP="00AC7BAC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F42883">
        <w:rPr>
          <w:rFonts w:ascii="Times New Roman" w:hAnsi="Times New Roman" w:cs="Times New Roman"/>
          <w:sz w:val="24"/>
          <w:szCs w:val="24"/>
        </w:rPr>
        <w:t>See Army Regulation 420-41 Acquisition and Sale of Utilities Services.</w:t>
      </w:r>
    </w:p>
    <w:p w14:paraId="3155DA4D" w14:textId="77777777" w:rsidR="00F42883" w:rsidRPr="00F42883" w:rsidRDefault="00F42883" w:rsidP="000D21F1">
      <w:pPr>
        <w:pStyle w:val="Heading3"/>
      </w:pPr>
      <w:bookmarkStart w:id="8" w:name="_Toc512855495"/>
      <w:r w:rsidRPr="00F42883">
        <w:t xml:space="preserve">Subpart 5141.2 </w:t>
      </w:r>
      <w:r w:rsidR="00FE3A4F">
        <w:t>–</w:t>
      </w:r>
      <w:r w:rsidRPr="00F42883">
        <w:t xml:space="preserve"> Acquiring Utility Services</w:t>
      </w:r>
      <w:bookmarkEnd w:id="8"/>
    </w:p>
    <w:p w14:paraId="3155DA4E" w14:textId="77777777" w:rsidR="00D365F4" w:rsidRPr="00AC7BAC" w:rsidRDefault="00F42883" w:rsidP="000D21F1">
      <w:pPr>
        <w:pStyle w:val="Heading4"/>
      </w:pPr>
      <w:bookmarkStart w:id="9" w:name="_Toc512855496"/>
      <w:r w:rsidRPr="00F42883">
        <w:t>5141.201  Policy.</w:t>
      </w:r>
      <w:bookmarkEnd w:id="9"/>
    </w:p>
    <w:p w14:paraId="3155DA4F" w14:textId="69BB7FC1" w:rsidR="00D365F4" w:rsidRPr="00AC7BAC" w:rsidRDefault="00D22AF7" w:rsidP="00AC7BAC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accordance with Army Regulation 420-41, t</w:t>
      </w:r>
      <w:r w:rsidR="00F42883" w:rsidRPr="00F42883">
        <w:rPr>
          <w:rFonts w:ascii="Times New Roman" w:hAnsi="Times New Roman" w:cs="Times New Roman"/>
          <w:sz w:val="24"/>
          <w:szCs w:val="24"/>
        </w:rPr>
        <w:t xml:space="preserve">he Chief of Engineers is the Department of the </w:t>
      </w:r>
      <w:bookmarkStart w:id="10" w:name="OLE_LINK16"/>
      <w:bookmarkStart w:id="11" w:name="OLE_LINK15"/>
      <w:r w:rsidR="00F42883" w:rsidRPr="00133F8D">
        <w:rPr>
          <w:rFonts w:ascii="Times New Roman" w:hAnsi="Times New Roman" w:cs="Times New Roman"/>
          <w:sz w:val="24"/>
          <w:szCs w:val="24"/>
        </w:rPr>
        <w:t xml:space="preserve">Army </w:t>
      </w:r>
      <w:r w:rsidR="00BB4DFA" w:rsidRPr="00133F8D">
        <w:rPr>
          <w:rFonts w:ascii="Times New Roman" w:hAnsi="Times New Roman" w:cs="Times New Roman"/>
          <w:sz w:val="24"/>
          <w:szCs w:val="24"/>
        </w:rPr>
        <w:t>p</w:t>
      </w:r>
      <w:r w:rsidR="00F42883" w:rsidRPr="00133F8D">
        <w:rPr>
          <w:rFonts w:ascii="Times New Roman" w:hAnsi="Times New Roman" w:cs="Times New Roman"/>
          <w:sz w:val="24"/>
          <w:szCs w:val="24"/>
        </w:rPr>
        <w:t xml:space="preserve">ower </w:t>
      </w:r>
      <w:r w:rsidR="00BB4DFA" w:rsidRPr="00133F8D">
        <w:rPr>
          <w:rFonts w:ascii="Times New Roman" w:hAnsi="Times New Roman" w:cs="Times New Roman"/>
          <w:sz w:val="24"/>
          <w:szCs w:val="24"/>
        </w:rPr>
        <w:t>p</w:t>
      </w:r>
      <w:r w:rsidR="00F42883" w:rsidRPr="00133F8D">
        <w:rPr>
          <w:rFonts w:ascii="Times New Roman" w:hAnsi="Times New Roman" w:cs="Times New Roman"/>
          <w:sz w:val="24"/>
          <w:szCs w:val="24"/>
        </w:rPr>
        <w:t xml:space="preserve">rocurement </w:t>
      </w:r>
      <w:r w:rsidR="00BB4DFA" w:rsidRPr="00133F8D">
        <w:rPr>
          <w:rFonts w:ascii="Times New Roman" w:hAnsi="Times New Roman" w:cs="Times New Roman"/>
          <w:sz w:val="24"/>
          <w:szCs w:val="24"/>
        </w:rPr>
        <w:t>o</w:t>
      </w:r>
      <w:r w:rsidR="00F42883" w:rsidRPr="00133F8D">
        <w:rPr>
          <w:rFonts w:ascii="Times New Roman" w:hAnsi="Times New Roman" w:cs="Times New Roman"/>
          <w:sz w:val="24"/>
          <w:szCs w:val="24"/>
        </w:rPr>
        <w:t>fficer</w:t>
      </w:r>
      <w:bookmarkEnd w:id="10"/>
      <w:bookmarkEnd w:id="11"/>
      <w:ins w:id="12" w:author="Stephenson, Evelyn K CIV HQDA ASA ALT" w:date="2024-08-26T11:48:00Z">
        <w:r w:rsidR="00877B03">
          <w:rPr>
            <w:rFonts w:ascii="Times New Roman" w:hAnsi="Times New Roman" w:cs="Times New Roman"/>
            <w:sz w:val="24"/>
            <w:szCs w:val="24"/>
          </w:rPr>
          <w:t xml:space="preserve"> exercising authority delegated by the Assistant Secretary of the A</w:t>
        </w:r>
      </w:ins>
      <w:ins w:id="13" w:author="Stephenson, Evelyn K CIV HQDA ASA ALT" w:date="2024-08-26T11:49:00Z">
        <w:r w:rsidR="00877B03">
          <w:rPr>
            <w:rFonts w:ascii="Times New Roman" w:hAnsi="Times New Roman" w:cs="Times New Roman"/>
            <w:sz w:val="24"/>
            <w:szCs w:val="24"/>
          </w:rPr>
          <w:t>rmy (Acquisition, Logistics and Technology)</w:t>
        </w:r>
      </w:ins>
      <w:del w:id="14" w:author="Stephenson, Evelyn K CIV HQDA ASA ALT" w:date="2024-08-26T11:49:00Z">
        <w:r w:rsidR="00F42883" w:rsidRPr="00F42883" w:rsidDel="00877B03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F42883" w:rsidRPr="00F42883">
        <w:rPr>
          <w:rFonts w:ascii="Times New Roman" w:hAnsi="Times New Roman" w:cs="Times New Roman"/>
          <w:sz w:val="24"/>
          <w:szCs w:val="24"/>
        </w:rPr>
        <w:t xml:space="preserve">and </w:t>
      </w:r>
      <w:r w:rsidR="0099382C">
        <w:rPr>
          <w:rFonts w:ascii="Times New Roman" w:hAnsi="Times New Roman" w:cs="Times New Roman"/>
          <w:sz w:val="24"/>
          <w:szCs w:val="24"/>
        </w:rPr>
        <w:t xml:space="preserve">is </w:t>
      </w:r>
      <w:r w:rsidR="00F42883" w:rsidRPr="00F42883">
        <w:rPr>
          <w:rFonts w:ascii="Times New Roman" w:hAnsi="Times New Roman" w:cs="Times New Roman"/>
          <w:sz w:val="24"/>
          <w:szCs w:val="24"/>
        </w:rPr>
        <w:t>responsible for the administration of the purchase and sale of utility services and for policies, engineering, rates, and legal sufficiency</w:t>
      </w:r>
      <w:ins w:id="15" w:author="Stephenson, Evelyn K CIV HQDA ASA ALT" w:date="2024-08-26T11:50:00Z">
        <w:r w:rsidR="00877B03">
          <w:rPr>
            <w:rFonts w:ascii="Times New Roman" w:hAnsi="Times New Roman" w:cs="Times New Roman"/>
            <w:sz w:val="24"/>
            <w:szCs w:val="24"/>
          </w:rPr>
          <w:t xml:space="preserve"> related to </w:t>
        </w:r>
      </w:ins>
      <w:del w:id="16" w:author="Stephenson, Evelyn K CIV HQDA ASA ALT" w:date="2024-08-26T11:50:00Z">
        <w:r w:rsidR="00F42883" w:rsidRPr="00F42883" w:rsidDel="00877B03">
          <w:rPr>
            <w:rFonts w:ascii="Times New Roman" w:hAnsi="Times New Roman" w:cs="Times New Roman"/>
            <w:sz w:val="24"/>
            <w:szCs w:val="24"/>
          </w:rPr>
          <w:delText xml:space="preserve"> in connection with</w:delText>
        </w:r>
      </w:del>
      <w:r w:rsidR="00F42883" w:rsidRPr="00F42883">
        <w:rPr>
          <w:rFonts w:ascii="Times New Roman" w:hAnsi="Times New Roman" w:cs="Times New Roman"/>
          <w:sz w:val="24"/>
          <w:szCs w:val="24"/>
        </w:rPr>
        <w:t xml:space="preserve"> all utility services transactions and contracts in which the Army has a monetary interest.  The Chief of Engineers may enter into definite term utility contracts for utility services for periods not to exceed 10 years.  T</w:t>
      </w:r>
      <w:r w:rsidR="002F21AD">
        <w:rPr>
          <w:rFonts w:ascii="Times New Roman" w:hAnsi="Times New Roman" w:cs="Times New Roman"/>
          <w:sz w:val="24"/>
          <w:szCs w:val="24"/>
        </w:rPr>
        <w:t xml:space="preserve">he </w:t>
      </w:r>
      <w:r w:rsidR="00220AD0">
        <w:rPr>
          <w:rFonts w:ascii="Times New Roman" w:hAnsi="Times New Roman" w:cs="Times New Roman"/>
          <w:sz w:val="24"/>
          <w:szCs w:val="24"/>
        </w:rPr>
        <w:t>C</w:t>
      </w:r>
      <w:r w:rsidR="002F21AD">
        <w:rPr>
          <w:rFonts w:ascii="Times New Roman" w:hAnsi="Times New Roman" w:cs="Times New Roman"/>
          <w:sz w:val="24"/>
          <w:szCs w:val="24"/>
        </w:rPr>
        <w:t xml:space="preserve">hief of </w:t>
      </w:r>
      <w:r w:rsidR="00220AD0">
        <w:rPr>
          <w:rFonts w:ascii="Times New Roman" w:hAnsi="Times New Roman" w:cs="Times New Roman"/>
          <w:sz w:val="24"/>
          <w:szCs w:val="24"/>
        </w:rPr>
        <w:t>E</w:t>
      </w:r>
      <w:r w:rsidR="002F21AD">
        <w:rPr>
          <w:rFonts w:ascii="Times New Roman" w:hAnsi="Times New Roman" w:cs="Times New Roman"/>
          <w:sz w:val="24"/>
          <w:szCs w:val="24"/>
        </w:rPr>
        <w:t>ngineers may redel</w:t>
      </w:r>
      <w:r w:rsidR="00861D7E">
        <w:rPr>
          <w:rFonts w:ascii="Times New Roman" w:hAnsi="Times New Roman" w:cs="Times New Roman"/>
          <w:sz w:val="24"/>
          <w:szCs w:val="24"/>
        </w:rPr>
        <w:t>e</w:t>
      </w:r>
      <w:r w:rsidR="002F21AD">
        <w:rPr>
          <w:rFonts w:ascii="Times New Roman" w:hAnsi="Times New Roman" w:cs="Times New Roman"/>
          <w:sz w:val="24"/>
          <w:szCs w:val="24"/>
        </w:rPr>
        <w:t>gate t</w:t>
      </w:r>
      <w:r w:rsidR="00F42883" w:rsidRPr="00F42883">
        <w:rPr>
          <w:rFonts w:ascii="Times New Roman" w:hAnsi="Times New Roman" w:cs="Times New Roman"/>
          <w:sz w:val="24"/>
          <w:szCs w:val="24"/>
        </w:rPr>
        <w:t xml:space="preserve">his authority to the </w:t>
      </w:r>
      <w:r w:rsidR="00BB4DFA">
        <w:rPr>
          <w:rFonts w:ascii="Times New Roman" w:hAnsi="Times New Roman" w:cs="Times New Roman"/>
          <w:sz w:val="24"/>
          <w:szCs w:val="24"/>
        </w:rPr>
        <w:t>d</w:t>
      </w:r>
      <w:r w:rsidR="00F42883" w:rsidRPr="00F42883">
        <w:rPr>
          <w:rFonts w:ascii="Times New Roman" w:hAnsi="Times New Roman" w:cs="Times New Roman"/>
          <w:sz w:val="24"/>
          <w:szCs w:val="24"/>
        </w:rPr>
        <w:t xml:space="preserve">eputy Army </w:t>
      </w:r>
      <w:r w:rsidR="00BB4DFA">
        <w:rPr>
          <w:rFonts w:ascii="Times New Roman" w:hAnsi="Times New Roman" w:cs="Times New Roman"/>
          <w:sz w:val="24"/>
          <w:szCs w:val="24"/>
        </w:rPr>
        <w:t>p</w:t>
      </w:r>
      <w:r w:rsidR="00F42883" w:rsidRPr="00F42883">
        <w:rPr>
          <w:rFonts w:ascii="Times New Roman" w:hAnsi="Times New Roman" w:cs="Times New Roman"/>
          <w:sz w:val="24"/>
          <w:szCs w:val="24"/>
        </w:rPr>
        <w:t xml:space="preserve">ower </w:t>
      </w:r>
      <w:r w:rsidR="00BB4DFA">
        <w:rPr>
          <w:rFonts w:ascii="Times New Roman" w:hAnsi="Times New Roman" w:cs="Times New Roman"/>
          <w:sz w:val="24"/>
          <w:szCs w:val="24"/>
        </w:rPr>
        <w:t>p</w:t>
      </w:r>
      <w:r w:rsidR="00F42883" w:rsidRPr="00F42883">
        <w:rPr>
          <w:rFonts w:ascii="Times New Roman" w:hAnsi="Times New Roman" w:cs="Times New Roman"/>
          <w:sz w:val="24"/>
          <w:szCs w:val="24"/>
        </w:rPr>
        <w:t xml:space="preserve">rocurement </w:t>
      </w:r>
      <w:r w:rsidR="00BB4DFA">
        <w:rPr>
          <w:rFonts w:ascii="Times New Roman" w:hAnsi="Times New Roman" w:cs="Times New Roman"/>
          <w:sz w:val="24"/>
          <w:szCs w:val="24"/>
        </w:rPr>
        <w:t>o</w:t>
      </w:r>
      <w:r w:rsidR="00F42883" w:rsidRPr="00F42883">
        <w:rPr>
          <w:rFonts w:ascii="Times New Roman" w:hAnsi="Times New Roman" w:cs="Times New Roman"/>
          <w:sz w:val="24"/>
          <w:szCs w:val="24"/>
        </w:rPr>
        <w:t>fficer.</w:t>
      </w:r>
    </w:p>
    <w:p w14:paraId="3155DA53" w14:textId="7FF4BF75" w:rsidR="00223975" w:rsidRPr="00223975" w:rsidRDefault="00223975" w:rsidP="00AC7BAC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223975" w:rsidRPr="00223975" w:rsidSect="00043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ephenson, Evelyn K CIV HQDA ASA ALT">
    <w15:presenceInfo w15:providerId="None" w15:userId="Stephenson, Evelyn K CIV HQDA ASA ALT"/>
  </w15:person>
  <w15:person w15:author="Jordan, Amanda C CIV USARMY HQDA ASA ALT (USA)">
    <w15:presenceInfo w15:providerId="AD" w15:userId="S::amanda.c.jordan14.civ@army.mil::b3c70d6d-a846-4b2c-bbb3-8ecaeb947b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5F4"/>
    <w:rsid w:val="00002648"/>
    <w:rsid w:val="00005663"/>
    <w:rsid w:val="000412DE"/>
    <w:rsid w:val="00043382"/>
    <w:rsid w:val="00063F5A"/>
    <w:rsid w:val="00087598"/>
    <w:rsid w:val="000C2119"/>
    <w:rsid w:val="000D21F1"/>
    <w:rsid w:val="00133F8D"/>
    <w:rsid w:val="00220AD0"/>
    <w:rsid w:val="00223975"/>
    <w:rsid w:val="00236AD8"/>
    <w:rsid w:val="002A09B6"/>
    <w:rsid w:val="002A16E3"/>
    <w:rsid w:val="002D6AD8"/>
    <w:rsid w:val="002F1ECB"/>
    <w:rsid w:val="002F21AD"/>
    <w:rsid w:val="003069DF"/>
    <w:rsid w:val="0035142A"/>
    <w:rsid w:val="00385F15"/>
    <w:rsid w:val="003A5F04"/>
    <w:rsid w:val="003A71A3"/>
    <w:rsid w:val="00412F68"/>
    <w:rsid w:val="00493499"/>
    <w:rsid w:val="004A01C0"/>
    <w:rsid w:val="004D4C97"/>
    <w:rsid w:val="004D52A5"/>
    <w:rsid w:val="00514044"/>
    <w:rsid w:val="00576993"/>
    <w:rsid w:val="005B744A"/>
    <w:rsid w:val="00610FF2"/>
    <w:rsid w:val="00617176"/>
    <w:rsid w:val="00675364"/>
    <w:rsid w:val="006F3A58"/>
    <w:rsid w:val="007015F7"/>
    <w:rsid w:val="007316ED"/>
    <w:rsid w:val="00757A1B"/>
    <w:rsid w:val="007B15CC"/>
    <w:rsid w:val="00861D7E"/>
    <w:rsid w:val="00871207"/>
    <w:rsid w:val="00877B03"/>
    <w:rsid w:val="0091264C"/>
    <w:rsid w:val="00982982"/>
    <w:rsid w:val="0099382C"/>
    <w:rsid w:val="009D2512"/>
    <w:rsid w:val="009E74B4"/>
    <w:rsid w:val="00A236EE"/>
    <w:rsid w:val="00A376D1"/>
    <w:rsid w:val="00AC7BAC"/>
    <w:rsid w:val="00B45E26"/>
    <w:rsid w:val="00B6210B"/>
    <w:rsid w:val="00B761DE"/>
    <w:rsid w:val="00B83145"/>
    <w:rsid w:val="00BB4DFA"/>
    <w:rsid w:val="00BC5D6E"/>
    <w:rsid w:val="00BD4546"/>
    <w:rsid w:val="00C35EDC"/>
    <w:rsid w:val="00C523D6"/>
    <w:rsid w:val="00C532B4"/>
    <w:rsid w:val="00CB4CA8"/>
    <w:rsid w:val="00CE0326"/>
    <w:rsid w:val="00D22AF7"/>
    <w:rsid w:val="00D365F4"/>
    <w:rsid w:val="00D920B2"/>
    <w:rsid w:val="00DE489C"/>
    <w:rsid w:val="00E2428A"/>
    <w:rsid w:val="00E35D87"/>
    <w:rsid w:val="00E4439A"/>
    <w:rsid w:val="00E4651C"/>
    <w:rsid w:val="00E5173E"/>
    <w:rsid w:val="00E674C4"/>
    <w:rsid w:val="00EA7BF2"/>
    <w:rsid w:val="00F42883"/>
    <w:rsid w:val="00F806B6"/>
    <w:rsid w:val="00FA2224"/>
    <w:rsid w:val="00FE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5DA47"/>
  <w15:docId w15:val="{A87D96AC-F0DD-46C4-93A0-8870C2814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1F1"/>
  </w:style>
  <w:style w:type="paragraph" w:styleId="Heading2">
    <w:name w:val="heading 2"/>
    <w:basedOn w:val="Normal"/>
    <w:next w:val="Normal"/>
    <w:link w:val="Heading2Char"/>
    <w:unhideWhenUsed/>
    <w:qFormat/>
    <w:rsid w:val="00D365F4"/>
    <w:pPr>
      <w:keepNext/>
      <w:keepLines/>
      <w:spacing w:before="120"/>
      <w:jc w:val="center"/>
      <w:outlineLvl w:val="1"/>
    </w:pPr>
    <w:rPr>
      <w:b/>
      <w:sz w:val="32"/>
    </w:rPr>
  </w:style>
  <w:style w:type="paragraph" w:styleId="Heading3">
    <w:name w:val="heading 3"/>
    <w:basedOn w:val="Heading2"/>
    <w:link w:val="Heading3Char"/>
    <w:unhideWhenUsed/>
    <w:qFormat/>
    <w:rsid w:val="000D21F1"/>
    <w:pPr>
      <w:spacing w:before="0" w:after="240"/>
      <w:outlineLvl w:val="2"/>
    </w:pPr>
    <w:rPr>
      <w:rFonts w:ascii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nhideWhenUsed/>
    <w:qFormat/>
    <w:rsid w:val="000D21F1"/>
    <w:pPr>
      <w:spacing w:after="240"/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365F4"/>
    <w:rPr>
      <w:b/>
      <w:sz w:val="32"/>
    </w:rPr>
  </w:style>
  <w:style w:type="character" w:customStyle="1" w:styleId="Heading3Char">
    <w:name w:val="Heading 3 Char"/>
    <w:basedOn w:val="DefaultParagraphFont"/>
    <w:link w:val="Heading3"/>
    <w:rsid w:val="000D21F1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0D21F1"/>
    <w:rPr>
      <w:rFonts w:ascii="Times New Roman" w:hAnsi="Times New Roman" w:cs="Times New Roman"/>
      <w:b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35E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35E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5E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E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E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EDC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2428A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E5173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5173E"/>
    <w:rPr>
      <w:rFonts w:ascii="Consolas" w:hAnsi="Consolas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0D21F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0D21F1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0D21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1/relationships/people" Target="people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armyeitaas.sharepoint-mil.us/:b:/r/sites/ASA-ALT-PAM-PP/PGIPDF/PGI5141.pdf?csf=1&amp;web=1&amp;e=SLGg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added PGI reference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5141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108</Value>
      <Value>491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Deputy Assistant Secretary of the Army (Procurement)</TermName>
          <TermId xmlns="http://schemas.microsoft.com/office/infopath/2007/PartnerControls">0669a941-ccce-4e28-aa9b-339af9bf48ea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DASAP-90-736</_dlc_DocId>
    <_dlc_DocIdUrl xmlns="4d2834f2-6e62-48ef-822a-880d84868a39">
      <Url>https://spcs3.kc.army.mil/asaalt/ZPTeam/PPS/_layouts/15/DocIdRedir.aspx?ID=DASAP-90-736</Url>
      <Description>DASAP-90-736</Description>
    </_dlc_DocIdUrl>
    <WebPartName xmlns="4d2834f2-6e62-48ef-822a-880d84868a39" xsi:nil="true"/>
    <AFARSRevisionNo xmlns="4d2834f2-6e62-48ef-822a-880d84868a39">28.02</AFARSRevisionN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5" ma:contentTypeDescription="Army Federal Acquisition Regulation Supplement" ma:contentTypeScope="" ma:versionID="9d4a548d5ad8be2f19451f4e1ee304f9">
  <xsd:schema xmlns:xsd="http://www.w3.org/2001/XMLSchema" xmlns:xs="http://www.w3.org/2001/XMLSchema" xmlns:p="http://schemas.microsoft.com/office/2006/metadata/properties" xmlns:ns1="4d2834f2-6e62-48ef-822a-880d84868a39" xmlns:ns3="1d182ed6-48bb-48f5-abfd-790737af81b2" targetNamespace="http://schemas.microsoft.com/office/2006/metadata/properties" ma:root="true" ma:fieldsID="76cfa627da9704b88091e5bd3eb730e2" ns1:_="" ns3:_="">
    <xsd:import namespace="4d2834f2-6e62-48ef-822a-880d84868a39"/>
    <xsd:import namespace="1d182ed6-48bb-48f5-abfd-790737af81b2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/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82ed6-48bb-48f5-abfd-790737af81b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5FF5DC-72DE-4A9A-AB17-2F8E8ECA54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A9D994-3D4E-465B-8903-CD255692C773}">
  <ds:schemaRefs>
    <ds:schemaRef ds:uri="http://schemas.microsoft.com/office/2006/metadata/properties"/>
    <ds:schemaRef ds:uri="http://schemas.microsoft.com/office/infopath/2007/PartnerControls"/>
    <ds:schemaRef ds:uri="4d2834f2-6e62-48ef-822a-880d84868a39"/>
  </ds:schemaRefs>
</ds:datastoreItem>
</file>

<file path=customXml/itemProps3.xml><?xml version="1.0" encoding="utf-8"?>
<ds:datastoreItem xmlns:ds="http://schemas.openxmlformats.org/officeDocument/2006/customXml" ds:itemID="{70DDF16A-DA79-4369-8B58-3E4E814D47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2B8FB1-C17C-4F3E-AD2E-D27A0673AEFF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2ADAD83-A088-403E-A400-9863BED16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1d182ed6-48bb-48f5-abfd-790737af81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1372</Characters>
  <Application>Microsoft Office Word</Application>
  <DocSecurity>0</DocSecurity>
  <Lines>68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AFARS_5141_Revision_28_02</vt:lpstr>
    </vt:vector>
  </TitlesOfParts>
  <Company>U.S. Army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AFARS_5141_Revision_28_02</dc:title>
  <dc:creator>Administrator</dc:creator>
  <cp:lastModifiedBy>Jordan, Amanda C CIV USARMY HQDA ASA ALT (USA)</cp:lastModifiedBy>
  <cp:revision>3</cp:revision>
  <cp:lastPrinted>2013-08-29T11:36:00Z</cp:lastPrinted>
  <dcterms:created xsi:type="dcterms:W3CDTF">2024-09-06T19:24:00Z</dcterms:created>
  <dcterms:modified xsi:type="dcterms:W3CDTF">2024-09-22T21:12:00Z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0b1b8fff-75bb-4eb3-8aac-86edea0cd5f8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491;#Deputy Assistant Secretary of the Army (Procurement)|0669a941-ccce-4e28-aa9b-339af9bf48ea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  <property fmtid="{D5CDD505-2E9C-101B-9397-08002B2CF9AE}" pid="40" name="PARC Contracting Area">
    <vt:lpwstr/>
  </property>
  <property fmtid="{D5CDD505-2E9C-101B-9397-08002B2CF9AE}" pid="41" name="ceb9413c6ca94765b17a7c77e496dffc">
    <vt:lpwstr/>
  </property>
  <property fmtid="{D5CDD505-2E9C-101B-9397-08002B2CF9AE}" pid="42" name="b89601af4f7f42688b61458ba111cf99">
    <vt:lpwstr/>
  </property>
  <property fmtid="{D5CDD505-2E9C-101B-9397-08002B2CF9AE}" pid="43" name="Organization Reviewed">
    <vt:lpwstr/>
  </property>
  <property fmtid="{D5CDD505-2E9C-101B-9397-08002B2CF9AE}" pid="45" name="_NewReviewCycle">
    <vt:lpwstr/>
  </property>
</Properties>
</file>