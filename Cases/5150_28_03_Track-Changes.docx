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B24A" w14:textId="311410FC"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 xml:space="preserve">AFARS </w:t>
      </w:r>
      <w:r w:rsidR="006B547B" w:rsidRPr="006B0E55">
        <w:rPr>
          <w:rFonts w:ascii="Times New Roman" w:hAnsi="Times New Roman" w:cs="Times New Roman"/>
          <w:b/>
          <w:sz w:val="32"/>
          <w:szCs w:val="32"/>
        </w:rPr>
        <w:t>–</w:t>
      </w:r>
      <w:r w:rsidRPr="006B0E55">
        <w:rPr>
          <w:rFonts w:ascii="Times New Roman" w:hAnsi="Times New Roman" w:cs="Times New Roman"/>
          <w:b/>
          <w:sz w:val="32"/>
          <w:szCs w:val="32"/>
        </w:rPr>
        <w:t xml:space="preserve"> P</w:t>
      </w:r>
      <w:r w:rsidR="00C220DE">
        <w:rPr>
          <w:rFonts w:ascii="Times New Roman" w:hAnsi="Times New Roman" w:cs="Times New Roman"/>
          <w:b/>
          <w:sz w:val="32"/>
          <w:szCs w:val="32"/>
        </w:rPr>
        <w:t>ART</w:t>
      </w:r>
      <w:r w:rsidRPr="006B0E55">
        <w:rPr>
          <w:rFonts w:ascii="Times New Roman" w:hAnsi="Times New Roman" w:cs="Times New Roman"/>
          <w:b/>
          <w:sz w:val="32"/>
          <w:szCs w:val="32"/>
        </w:rPr>
        <w:t xml:space="preserve"> 5150</w:t>
      </w:r>
    </w:p>
    <w:p w14:paraId="4A01B24B" w14:textId="73A15D5B"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E</w:t>
      </w:r>
      <w:r w:rsidR="009C42E7" w:rsidRPr="006B0E55">
        <w:rPr>
          <w:rFonts w:ascii="Times New Roman" w:hAnsi="Times New Roman" w:cs="Times New Roman"/>
          <w:b/>
          <w:sz w:val="32"/>
          <w:szCs w:val="32"/>
        </w:rPr>
        <w:t>xtraordinary</w:t>
      </w:r>
      <w:r w:rsidR="008063E6" w:rsidRPr="006B0E55">
        <w:rPr>
          <w:rFonts w:ascii="Times New Roman" w:hAnsi="Times New Roman" w:cs="Times New Roman"/>
          <w:b/>
          <w:sz w:val="32"/>
          <w:szCs w:val="32"/>
        </w:rPr>
        <w:t xml:space="preserve"> C</w:t>
      </w:r>
      <w:r w:rsidR="009C42E7" w:rsidRPr="006B0E55">
        <w:rPr>
          <w:rFonts w:ascii="Times New Roman" w:hAnsi="Times New Roman" w:cs="Times New Roman"/>
          <w:b/>
          <w:sz w:val="32"/>
          <w:szCs w:val="32"/>
        </w:rPr>
        <w:t>ontractual</w:t>
      </w:r>
      <w:r w:rsidR="008063E6" w:rsidRPr="006B0E55">
        <w:rPr>
          <w:rFonts w:ascii="Times New Roman" w:hAnsi="Times New Roman" w:cs="Times New Roman"/>
          <w:b/>
          <w:sz w:val="32"/>
          <w:szCs w:val="32"/>
        </w:rPr>
        <w:t xml:space="preserve"> A</w:t>
      </w:r>
      <w:r w:rsidR="009C42E7" w:rsidRPr="006B0E55">
        <w:rPr>
          <w:rFonts w:ascii="Times New Roman" w:hAnsi="Times New Roman" w:cs="Times New Roman"/>
          <w:b/>
          <w:sz w:val="32"/>
          <w:szCs w:val="32"/>
        </w:rPr>
        <w:t>ctions</w:t>
      </w:r>
      <w:r w:rsidR="008063E6" w:rsidRPr="006B0E55">
        <w:rPr>
          <w:rFonts w:ascii="Times New Roman" w:hAnsi="Times New Roman" w:cs="Times New Roman"/>
          <w:b/>
          <w:sz w:val="32"/>
          <w:szCs w:val="32"/>
        </w:rPr>
        <w:t xml:space="preserve"> </w:t>
      </w:r>
      <w:r w:rsidR="009C42E7" w:rsidRPr="006B0E55">
        <w:rPr>
          <w:rFonts w:ascii="Times New Roman" w:hAnsi="Times New Roman" w:cs="Times New Roman"/>
          <w:b/>
          <w:sz w:val="32"/>
          <w:szCs w:val="32"/>
        </w:rPr>
        <w:t>and the</w:t>
      </w:r>
      <w:r w:rsidRPr="006B0E55">
        <w:rPr>
          <w:rFonts w:ascii="Times New Roman" w:hAnsi="Times New Roman" w:cs="Times New Roman"/>
          <w:b/>
          <w:sz w:val="32"/>
          <w:szCs w:val="32"/>
        </w:rPr>
        <w:t xml:space="preserve"> S</w:t>
      </w:r>
      <w:r w:rsidR="00C220DE">
        <w:rPr>
          <w:rFonts w:ascii="Times New Roman" w:hAnsi="Times New Roman" w:cs="Times New Roman"/>
          <w:b/>
          <w:sz w:val="32"/>
          <w:szCs w:val="32"/>
        </w:rPr>
        <w:t>afety</w:t>
      </w:r>
      <w:r w:rsidRPr="006B0E55">
        <w:rPr>
          <w:rFonts w:ascii="Times New Roman" w:hAnsi="Times New Roman" w:cs="Times New Roman"/>
          <w:b/>
          <w:sz w:val="32"/>
          <w:szCs w:val="32"/>
        </w:rPr>
        <w:t xml:space="preserve"> </w:t>
      </w:r>
      <w:r w:rsidR="008063E6" w:rsidRPr="006B0E55">
        <w:rPr>
          <w:rFonts w:ascii="Times New Roman" w:hAnsi="Times New Roman" w:cs="Times New Roman"/>
          <w:b/>
          <w:sz w:val="32"/>
          <w:szCs w:val="32"/>
        </w:rPr>
        <w:t>A</w:t>
      </w:r>
      <w:r w:rsidR="009C42E7" w:rsidRPr="006B0E55">
        <w:rPr>
          <w:rFonts w:ascii="Times New Roman" w:hAnsi="Times New Roman" w:cs="Times New Roman"/>
          <w:b/>
          <w:sz w:val="32"/>
          <w:szCs w:val="32"/>
        </w:rPr>
        <w:t>ct</w:t>
      </w:r>
    </w:p>
    <w:p w14:paraId="4A01B24C" w14:textId="0D655155"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del w:id="0" w:author="Jordan, Amanda C CIV USARMY HQDA ASA ALT (USA)" w:date="2022-08-11T11:50:00Z">
        <w:r w:rsidR="00230AF9" w:rsidDel="00AD1234">
          <w:rPr>
            <w:rFonts w:ascii="Times New Roman" w:hAnsi="Times New Roman" w:cs="Times New Roman"/>
            <w:i/>
            <w:sz w:val="24"/>
            <w:szCs w:val="24"/>
          </w:rPr>
          <w:delText xml:space="preserve">06 </w:delText>
        </w:r>
        <w:r w:rsidR="00D6525D" w:rsidDel="00AD1234">
          <w:rPr>
            <w:rFonts w:ascii="Times New Roman" w:hAnsi="Times New Roman" w:cs="Times New Roman"/>
            <w:i/>
            <w:sz w:val="24"/>
            <w:szCs w:val="24"/>
          </w:rPr>
          <w:delText>May</w:delText>
        </w:r>
      </w:del>
      <w:ins w:id="1" w:author="Jordan, Amanda C CIV USARMY HQDA ASA ALT (USA)" w:date="2022-08-24T07:29:00Z">
        <w:r w:rsidR="006818DF">
          <w:rPr>
            <w:rFonts w:ascii="Times New Roman" w:hAnsi="Times New Roman" w:cs="Times New Roman"/>
            <w:i/>
            <w:sz w:val="24"/>
            <w:szCs w:val="24"/>
          </w:rPr>
          <w:t>24</w:t>
        </w:r>
      </w:ins>
      <w:ins w:id="2" w:author="Jordan, Amanda C CIV USARMY HQDA ASA ALT (USA)" w:date="2022-08-11T11:50:00Z">
        <w:r w:rsidR="00AD1234">
          <w:rPr>
            <w:rFonts w:ascii="Times New Roman" w:hAnsi="Times New Roman" w:cs="Times New Roman"/>
            <w:i/>
            <w:sz w:val="24"/>
            <w:szCs w:val="24"/>
          </w:rPr>
          <w:t xml:space="preserve"> August</w:t>
        </w:r>
      </w:ins>
      <w:r w:rsidR="00D6525D">
        <w:rPr>
          <w:rFonts w:ascii="Times New Roman" w:hAnsi="Times New Roman" w:cs="Times New Roman"/>
          <w:i/>
          <w:sz w:val="24"/>
          <w:szCs w:val="24"/>
        </w:rPr>
        <w:t xml:space="preserve"> 20</w:t>
      </w:r>
      <w:r w:rsidR="00230AF9">
        <w:rPr>
          <w:rFonts w:ascii="Times New Roman" w:hAnsi="Times New Roman" w:cs="Times New Roman"/>
          <w:i/>
          <w:sz w:val="24"/>
          <w:szCs w:val="24"/>
        </w:rPr>
        <w:t>22</w:t>
      </w:r>
      <w:r w:rsidRPr="006B0E55">
        <w:rPr>
          <w:rFonts w:ascii="Times New Roman" w:hAnsi="Times New Roman" w:cs="Times New Roman"/>
          <w:i/>
          <w:sz w:val="24"/>
          <w:szCs w:val="24"/>
        </w:rPr>
        <w:t>)</w:t>
      </w:r>
    </w:p>
    <w:p w14:paraId="445BAE56" w14:textId="590A01BF" w:rsidR="006B0E55" w:rsidRPr="006B0E55" w:rsidRDefault="006B0E55">
      <w:pPr>
        <w:pStyle w:val="TOC3"/>
        <w:tabs>
          <w:tab w:val="right" w:leader="dot" w:pos="9350"/>
        </w:tabs>
        <w:rPr>
          <w:rFonts w:ascii="Times New Roman" w:hAnsi="Times New Roman" w:cs="Times New Roman"/>
          <w:noProof/>
          <w:sz w:val="24"/>
          <w:szCs w:val="24"/>
        </w:rPr>
      </w:pPr>
      <w:r w:rsidRPr="006B0E55">
        <w:rPr>
          <w:rFonts w:ascii="Times New Roman" w:hAnsi="Times New Roman" w:cs="Times New Roman"/>
          <w:i/>
          <w:sz w:val="24"/>
          <w:szCs w:val="24"/>
        </w:rPr>
        <w:fldChar w:fldCharType="begin"/>
      </w:r>
      <w:r w:rsidRPr="006B0E55">
        <w:rPr>
          <w:rFonts w:ascii="Times New Roman" w:hAnsi="Times New Roman" w:cs="Times New Roman"/>
          <w:i/>
          <w:sz w:val="24"/>
          <w:szCs w:val="24"/>
        </w:rPr>
        <w:instrText xml:space="preserve"> TOC \o "1-4" \h \z \u </w:instrText>
      </w:r>
      <w:r w:rsidRPr="006B0E55">
        <w:rPr>
          <w:rFonts w:ascii="Times New Roman" w:hAnsi="Times New Roman" w:cs="Times New Roman"/>
          <w:i/>
          <w:sz w:val="24"/>
          <w:szCs w:val="24"/>
        </w:rPr>
        <w:fldChar w:fldCharType="separate"/>
      </w:r>
      <w:hyperlink w:anchor="_Toc512857725" w:history="1">
        <w:r w:rsidRPr="006B0E55">
          <w:rPr>
            <w:rStyle w:val="Hyperlink"/>
            <w:rFonts w:ascii="Times New Roman" w:hAnsi="Times New Roman" w:cs="Times New Roman"/>
            <w:noProof/>
            <w:sz w:val="24"/>
            <w:szCs w:val="24"/>
          </w:rPr>
          <w:t>Subpart 5150.1 – Extraordinary Contractual Actions</w:t>
        </w:r>
        <w:r w:rsidRPr="006B0E55">
          <w:rPr>
            <w:rFonts w:ascii="Times New Roman" w:hAnsi="Times New Roman" w:cs="Times New Roman"/>
            <w:noProof/>
            <w:webHidden/>
            <w:sz w:val="24"/>
            <w:szCs w:val="24"/>
          </w:rPr>
          <w:tab/>
        </w:r>
        <w:r w:rsidRPr="006B0E55">
          <w:rPr>
            <w:rFonts w:ascii="Times New Roman" w:hAnsi="Times New Roman" w:cs="Times New Roman"/>
            <w:noProof/>
            <w:webHidden/>
            <w:sz w:val="24"/>
            <w:szCs w:val="24"/>
          </w:rPr>
          <w:fldChar w:fldCharType="begin"/>
        </w:r>
        <w:r w:rsidRPr="006B0E55">
          <w:rPr>
            <w:rFonts w:ascii="Times New Roman" w:hAnsi="Times New Roman" w:cs="Times New Roman"/>
            <w:noProof/>
            <w:webHidden/>
            <w:sz w:val="24"/>
            <w:szCs w:val="24"/>
          </w:rPr>
          <w:instrText xml:space="preserve"> PAGEREF _Toc512857725 \h </w:instrText>
        </w:r>
        <w:r w:rsidRPr="006B0E55">
          <w:rPr>
            <w:rFonts w:ascii="Times New Roman" w:hAnsi="Times New Roman" w:cs="Times New Roman"/>
            <w:noProof/>
            <w:webHidden/>
            <w:sz w:val="24"/>
            <w:szCs w:val="24"/>
          </w:rPr>
        </w:r>
        <w:r w:rsidRPr="006B0E55">
          <w:rPr>
            <w:rFonts w:ascii="Times New Roman" w:hAnsi="Times New Roman" w:cs="Times New Roman"/>
            <w:noProof/>
            <w:webHidden/>
            <w:sz w:val="24"/>
            <w:szCs w:val="24"/>
          </w:rPr>
          <w:fldChar w:fldCharType="separate"/>
        </w:r>
        <w:r w:rsidRPr="006B0E55">
          <w:rPr>
            <w:rFonts w:ascii="Times New Roman" w:hAnsi="Times New Roman" w:cs="Times New Roman"/>
            <w:noProof/>
            <w:webHidden/>
            <w:sz w:val="24"/>
            <w:szCs w:val="24"/>
          </w:rPr>
          <w:t>1</w:t>
        </w:r>
        <w:r w:rsidRPr="006B0E55">
          <w:rPr>
            <w:rFonts w:ascii="Times New Roman" w:hAnsi="Times New Roman" w:cs="Times New Roman"/>
            <w:noProof/>
            <w:webHidden/>
            <w:sz w:val="24"/>
            <w:szCs w:val="24"/>
          </w:rPr>
          <w:fldChar w:fldCharType="end"/>
        </w:r>
      </w:hyperlink>
    </w:p>
    <w:p w14:paraId="0C3BF076" w14:textId="34FB7303" w:rsidR="006B0E55" w:rsidRPr="006B0E55" w:rsidRDefault="006818DF">
      <w:pPr>
        <w:pStyle w:val="TOC4"/>
        <w:tabs>
          <w:tab w:val="right" w:leader="dot" w:pos="9350"/>
        </w:tabs>
        <w:rPr>
          <w:rFonts w:ascii="Times New Roman" w:hAnsi="Times New Roman" w:cs="Times New Roman"/>
          <w:noProof/>
          <w:sz w:val="24"/>
          <w:szCs w:val="24"/>
        </w:rPr>
      </w:pPr>
      <w:hyperlink w:anchor="_Toc512857726" w:history="1">
        <w:r w:rsidR="006B0E55" w:rsidRPr="006B0E55">
          <w:rPr>
            <w:rStyle w:val="Hyperlink"/>
            <w:rFonts w:ascii="Times New Roman" w:hAnsi="Times New Roman" w:cs="Times New Roman"/>
            <w:noProof/>
            <w:sz w:val="24"/>
            <w:szCs w:val="24"/>
          </w:rPr>
          <w:t>5150.101  General.</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_Toc512857726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7284A2D3" w14:textId="18DA0483" w:rsidR="006B0E55" w:rsidRPr="006B0E55" w:rsidRDefault="006818DF">
      <w:pPr>
        <w:pStyle w:val="TOC4"/>
        <w:tabs>
          <w:tab w:val="right" w:leader="dot" w:pos="9350"/>
        </w:tabs>
        <w:rPr>
          <w:rFonts w:ascii="Times New Roman" w:hAnsi="Times New Roman" w:cs="Times New Roman"/>
          <w:noProof/>
          <w:sz w:val="24"/>
          <w:szCs w:val="24"/>
        </w:rPr>
      </w:pPr>
      <w:hyperlink w:anchor="_Toc512857727" w:history="1">
        <w:r w:rsidR="006B0E55" w:rsidRPr="006B0E55">
          <w:rPr>
            <w:rStyle w:val="Hyperlink"/>
            <w:rFonts w:ascii="Times New Roman" w:hAnsi="Times New Roman" w:cs="Times New Roman"/>
            <w:noProof/>
            <w:sz w:val="24"/>
            <w:szCs w:val="24"/>
          </w:rPr>
          <w:t>5150.101-3  Records.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_Toc512857727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65676F30" w14:textId="128F93F4" w:rsidR="006B0E55" w:rsidRPr="006B0E55" w:rsidRDefault="006818DF">
      <w:pPr>
        <w:pStyle w:val="TOC4"/>
        <w:tabs>
          <w:tab w:val="right" w:leader="dot" w:pos="9350"/>
        </w:tabs>
        <w:rPr>
          <w:rFonts w:ascii="Times New Roman" w:hAnsi="Times New Roman" w:cs="Times New Roman"/>
          <w:noProof/>
          <w:sz w:val="24"/>
          <w:szCs w:val="24"/>
        </w:rPr>
      </w:pPr>
      <w:hyperlink w:anchor="_Toc512857728" w:history="1">
        <w:r w:rsidR="006B0E55" w:rsidRPr="006B0E55">
          <w:rPr>
            <w:rStyle w:val="Hyperlink"/>
            <w:rFonts w:ascii="Times New Roman" w:hAnsi="Times New Roman" w:cs="Times New Roman"/>
            <w:noProof/>
            <w:sz w:val="24"/>
            <w:szCs w:val="24"/>
          </w:rPr>
          <w:t>5150.102 Delegation of and limitations on exercise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_Toc512857728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4C216C10" w14:textId="571AEF0E" w:rsidR="006B0E55" w:rsidRPr="006B0E55" w:rsidRDefault="006818DF">
      <w:pPr>
        <w:pStyle w:val="TOC4"/>
        <w:tabs>
          <w:tab w:val="right" w:leader="dot" w:pos="9350"/>
        </w:tabs>
        <w:rPr>
          <w:rFonts w:ascii="Times New Roman" w:hAnsi="Times New Roman" w:cs="Times New Roman"/>
          <w:noProof/>
          <w:sz w:val="24"/>
          <w:szCs w:val="24"/>
        </w:rPr>
      </w:pPr>
      <w:hyperlink w:anchor="_Toc512857729" w:history="1">
        <w:r w:rsidR="006B0E55" w:rsidRPr="006B0E55">
          <w:rPr>
            <w:rStyle w:val="Hyperlink"/>
            <w:rFonts w:ascii="Times New Roman" w:hAnsi="Times New Roman" w:cs="Times New Roman"/>
            <w:noProof/>
            <w:sz w:val="24"/>
            <w:szCs w:val="24"/>
          </w:rPr>
          <w:t>5150.102-1  Delegation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_Toc512857729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93B83AB" w14:textId="6931ADDD" w:rsidR="006B0E55" w:rsidRPr="006B0E55" w:rsidRDefault="006818DF">
      <w:pPr>
        <w:pStyle w:val="TOC4"/>
        <w:tabs>
          <w:tab w:val="right" w:leader="dot" w:pos="9350"/>
        </w:tabs>
        <w:rPr>
          <w:rFonts w:ascii="Times New Roman" w:hAnsi="Times New Roman" w:cs="Times New Roman"/>
          <w:noProof/>
          <w:sz w:val="24"/>
          <w:szCs w:val="24"/>
        </w:rPr>
      </w:pPr>
      <w:hyperlink w:anchor="_Toc512857730" w:history="1">
        <w:r w:rsidR="006B0E55" w:rsidRPr="006B0E55">
          <w:rPr>
            <w:rStyle w:val="Hyperlink"/>
            <w:rFonts w:ascii="Times New Roman" w:hAnsi="Times New Roman" w:cs="Times New Roman"/>
            <w:noProof/>
            <w:sz w:val="24"/>
            <w:szCs w:val="24"/>
          </w:rPr>
          <w:t>5150.102-2 Contract adjustments boards.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_Toc512857730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B371981" w14:textId="1BC5811F" w:rsidR="006B0E55" w:rsidRPr="006B0E55" w:rsidRDefault="006818DF">
      <w:pPr>
        <w:pStyle w:val="TOC4"/>
        <w:tabs>
          <w:tab w:val="right" w:leader="dot" w:pos="9350"/>
        </w:tabs>
        <w:rPr>
          <w:rFonts w:ascii="Times New Roman" w:hAnsi="Times New Roman" w:cs="Times New Roman"/>
          <w:noProof/>
          <w:sz w:val="24"/>
          <w:szCs w:val="24"/>
        </w:rPr>
      </w:pPr>
      <w:hyperlink w:anchor="_Toc512857731" w:history="1">
        <w:r w:rsidR="006B0E55" w:rsidRPr="006B0E55">
          <w:rPr>
            <w:rStyle w:val="Hyperlink"/>
            <w:rFonts w:ascii="Times New Roman" w:hAnsi="Times New Roman" w:cs="Times New Roman"/>
            <w:noProof/>
            <w:sz w:val="24"/>
            <w:szCs w:val="24"/>
          </w:rPr>
          <w:t>5150.103  Contract adjustments.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_Toc512857731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4BDA304C" w14:textId="0E1434A7" w:rsidR="006B0E55" w:rsidRPr="006B0E55" w:rsidRDefault="006818DF">
      <w:pPr>
        <w:pStyle w:val="TOC4"/>
        <w:tabs>
          <w:tab w:val="right" w:leader="dot" w:pos="9350"/>
        </w:tabs>
        <w:rPr>
          <w:rFonts w:ascii="Times New Roman" w:hAnsi="Times New Roman" w:cs="Times New Roman"/>
          <w:noProof/>
          <w:sz w:val="24"/>
          <w:szCs w:val="24"/>
        </w:rPr>
      </w:pPr>
      <w:hyperlink w:anchor="_Toc512857732" w:history="1">
        <w:r w:rsidR="006B0E55" w:rsidRPr="006B0E55">
          <w:rPr>
            <w:rStyle w:val="Hyperlink"/>
            <w:rFonts w:ascii="Times New Roman" w:hAnsi="Times New Roman" w:cs="Times New Roman"/>
            <w:noProof/>
            <w:sz w:val="24"/>
            <w:szCs w:val="24"/>
          </w:rPr>
          <w:t>5150.103-5  Processing cases.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_Toc512857732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08CC9BF1" w14:textId="13CEF114" w:rsidR="006B0E55" w:rsidRPr="006B0E55" w:rsidRDefault="006B0E55" w:rsidP="006B0E55">
      <w:pPr>
        <w:jc w:val="center"/>
        <w:rPr>
          <w:rFonts w:ascii="Times New Roman" w:hAnsi="Times New Roman" w:cs="Times New Roman"/>
          <w:i/>
          <w:sz w:val="24"/>
          <w:szCs w:val="24"/>
        </w:rPr>
      </w:pPr>
      <w:r w:rsidRPr="006B0E55">
        <w:rPr>
          <w:rFonts w:ascii="Times New Roman" w:hAnsi="Times New Roman" w:cs="Times New Roman"/>
          <w:i/>
          <w:sz w:val="24"/>
          <w:szCs w:val="24"/>
        </w:rPr>
        <w:fldChar w:fldCharType="end"/>
      </w:r>
    </w:p>
    <w:p w14:paraId="4A01B24D" w14:textId="77777777" w:rsidR="00E33D49" w:rsidRDefault="008F608C" w:rsidP="006B0E55">
      <w:pPr>
        <w:pStyle w:val="Heading3"/>
      </w:pPr>
      <w:bookmarkStart w:id="3" w:name="_Toc512857725"/>
      <w:r>
        <w:t xml:space="preserve">Subpart 5150.1 </w:t>
      </w:r>
      <w:r w:rsidR="006B547B">
        <w:t xml:space="preserve">– </w:t>
      </w:r>
      <w:r>
        <w:t xml:space="preserve">Extraordinary </w:t>
      </w:r>
      <w:r w:rsidRPr="006B0E55">
        <w:t>Contractual</w:t>
      </w:r>
      <w:r>
        <w:t xml:space="preserve"> Actions</w:t>
      </w:r>
      <w:bookmarkEnd w:id="3"/>
    </w:p>
    <w:p w14:paraId="6A86B19A" w14:textId="1AC94DB0" w:rsidR="00924526" w:rsidRDefault="003010B2" w:rsidP="006B0E55">
      <w:pPr>
        <w:pStyle w:val="Heading4"/>
      </w:pPr>
      <w:bookmarkStart w:id="4" w:name="_Toc512857726"/>
      <w:r w:rsidRPr="003010B2">
        <w:t xml:space="preserve">5150.101 </w:t>
      </w:r>
      <w:r w:rsidR="00F35FB7">
        <w:t xml:space="preserve"> </w:t>
      </w:r>
      <w:r w:rsidRPr="006B0E55">
        <w:t>General</w:t>
      </w:r>
      <w:r w:rsidR="008F608C">
        <w:t>.</w:t>
      </w:r>
      <w:bookmarkEnd w:id="4"/>
    </w:p>
    <w:p w14:paraId="6BF17583" w14:textId="77777777" w:rsidR="00924526" w:rsidRDefault="00924526" w:rsidP="006B0E55">
      <w:pPr>
        <w:pStyle w:val="Heading4"/>
      </w:pPr>
      <w:bookmarkStart w:id="5" w:name="_Toc512857727"/>
      <w:r>
        <w:t>5150.101-3  Records.</w:t>
      </w:r>
      <w:bookmarkEnd w:id="5"/>
    </w:p>
    <w:p w14:paraId="332FBAB8" w14:textId="23FF8B98" w:rsidR="008213EB" w:rsidRPr="006B0E55" w:rsidRDefault="00924526" w:rsidP="006B0E55">
      <w:pPr>
        <w:rPr>
          <w:rFonts w:ascii="Times New Roman" w:hAnsi="Times New Roman" w:cs="Times New Roman"/>
          <w:b/>
          <w:sz w:val="24"/>
          <w:szCs w:val="24"/>
        </w:rPr>
      </w:pPr>
      <w:r w:rsidRPr="006B0E55">
        <w:rPr>
          <w:rFonts w:ascii="Times New Roman" w:hAnsi="Times New Roman" w:cs="Times New Roman"/>
          <w:sz w:val="24"/>
          <w:szCs w:val="24"/>
        </w:rPr>
        <w:t xml:space="preserve">(1)(iii)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rFonts w:ascii="Times New Roman" w:hAnsi="Times New Roman" w:cs="Times New Roman"/>
          <w:sz w:val="24"/>
          <w:szCs w:val="24"/>
        </w:rPr>
        <w:t xml:space="preserve">Secretariat level.  </w:t>
      </w:r>
    </w:p>
    <w:p w14:paraId="74A614BC" w14:textId="6B1556BA" w:rsidR="00C466E1" w:rsidRDefault="003B0F60" w:rsidP="006B0E55">
      <w:pPr>
        <w:pStyle w:val="Heading4"/>
      </w:pPr>
      <w:bookmarkStart w:id="6" w:name="_Toc512857728"/>
      <w:r>
        <w:t>5150.102 Delegation of and limitations on exercise of authority.</w:t>
      </w:r>
      <w:bookmarkEnd w:id="6"/>
    </w:p>
    <w:p w14:paraId="2C6AB596" w14:textId="4BD7CF09" w:rsidR="003B0F60" w:rsidRDefault="003B0F60" w:rsidP="006B0E55">
      <w:pPr>
        <w:pStyle w:val="Heading4"/>
      </w:pPr>
      <w:bookmarkStart w:id="7" w:name="_Toc512857729"/>
      <w:r>
        <w:t>5150.102-1  Delegation of authority.</w:t>
      </w:r>
      <w:bookmarkEnd w:id="7"/>
    </w:p>
    <w:p w14:paraId="62615A73" w14:textId="0BCDDA4F" w:rsidR="003B0F60" w:rsidRPr="006B0E55" w:rsidRDefault="003B0F60" w:rsidP="006B0E55">
      <w:pPr>
        <w:rPr>
          <w:rFonts w:ascii="Times New Roman" w:hAnsi="Times New Roman" w:cs="Times New Roman"/>
          <w:sz w:val="24"/>
          <w:szCs w:val="24"/>
        </w:rPr>
      </w:pPr>
      <w:r w:rsidRPr="006B0E55">
        <w:rPr>
          <w:rFonts w:ascii="Times New Roman" w:hAnsi="Times New Roman" w:cs="Times New Roman"/>
          <w:sz w:val="24"/>
          <w:szCs w:val="24"/>
        </w:rPr>
        <w:t>(b)</w:t>
      </w:r>
      <w:r w:rsidR="00C541FA" w:rsidRPr="006B0E55">
        <w:rPr>
          <w:rFonts w:ascii="Times New Roman" w:hAnsi="Times New Roman" w:cs="Times New Roman"/>
          <w:sz w:val="24"/>
          <w:szCs w:val="24"/>
        </w:rPr>
        <w:t xml:space="preserve"> Contractor requests for contract adjustments are addressed by the Army Contract Adjustment Board.  See AFARS 5150.102.</w:t>
      </w:r>
    </w:p>
    <w:p w14:paraId="1AF94F44" w14:textId="3EB25F4A" w:rsidR="004D768C" w:rsidRPr="003B0F60" w:rsidRDefault="00AD17EE" w:rsidP="006B0E55">
      <w:pPr>
        <w:rPr>
          <w:b/>
        </w:rPr>
      </w:pPr>
      <w:r>
        <w:rPr>
          <w:rFonts w:ascii="Times New Roman" w:hAnsi="Times New Roman" w:cs="Times New Roman"/>
          <w:sz w:val="24"/>
          <w:szCs w:val="24"/>
        </w:rPr>
        <w:t xml:space="preserve">(d) </w:t>
      </w:r>
      <w:r w:rsidR="004D768C" w:rsidRPr="006B0E55">
        <w:rPr>
          <w:rFonts w:ascii="Times New Roman" w:hAnsi="Times New Roman" w:cs="Times New Roman"/>
          <w:sz w:val="24"/>
          <w:szCs w:val="24"/>
        </w:rPr>
        <w:t>The Secretary of the Army, on a non-delegable basis, has the authority to indemnify against unusually hazardous or nuclear risks, including extension of such indemnification to subcontracts.</w:t>
      </w:r>
      <w:r w:rsidR="004D768C" w:rsidRPr="006B0E55">
        <w:rPr>
          <w:rFonts w:ascii="Times New Roman" w:hAnsi="Times New Roman" w:cs="Times New Roman"/>
          <w:sz w:val="24"/>
          <w:szCs w:val="24"/>
          <w:lang w:val="en"/>
        </w:rPr>
        <w:t xml:space="preserve">  </w:t>
      </w:r>
    </w:p>
    <w:p w14:paraId="7F795B30" w14:textId="28407A22" w:rsidR="004C61E9" w:rsidRPr="00FE3B45" w:rsidRDefault="004133F3" w:rsidP="006B0E55">
      <w:pPr>
        <w:pStyle w:val="Heading4"/>
      </w:pPr>
      <w:bookmarkStart w:id="8" w:name="_Toc512857730"/>
      <w:r w:rsidRPr="00FE3B45">
        <w:t>5150.102-2 Contract adjustments boards.</w:t>
      </w:r>
      <w:bookmarkEnd w:id="8"/>
    </w:p>
    <w:p w14:paraId="3924CFAE" w14:textId="102A944B" w:rsidR="004133F3" w:rsidRPr="00FE3B45"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FE3B45">
        <w:rPr>
          <w:rFonts w:ascii="Times New Roman" w:hAnsi="Times New Roman" w:cs="Times New Roman"/>
          <w:sz w:val="24"/>
          <w:szCs w:val="24"/>
        </w:rPr>
        <w:t xml:space="preserve">The Assistant Secretary of the Army (Acquisition, Logistics and Technology) convenes the Army Contract Adjustment Board (ACAB) on an as-needed basis.  In accordance with Headquarters, Department of the Army General Orders Number </w:t>
      </w:r>
      <w:r w:rsidR="00230AF9" w:rsidRPr="00FE3B45">
        <w:rPr>
          <w:rFonts w:ascii="Times New Roman" w:hAnsi="Times New Roman" w:cs="Times New Roman"/>
          <w:sz w:val="24"/>
          <w:szCs w:val="24"/>
        </w:rPr>
        <w:t>20</w:t>
      </w:r>
      <w:r w:rsidR="00230AF9">
        <w:rPr>
          <w:rFonts w:ascii="Times New Roman" w:hAnsi="Times New Roman" w:cs="Times New Roman"/>
          <w:sz w:val="24"/>
          <w:szCs w:val="24"/>
        </w:rPr>
        <w:t>20</w:t>
      </w:r>
      <w:r w:rsidRPr="00FE3B45">
        <w:rPr>
          <w:rFonts w:ascii="Times New Roman" w:hAnsi="Times New Roman" w:cs="Times New Roman"/>
          <w:sz w:val="24"/>
          <w:szCs w:val="24"/>
        </w:rPr>
        <w:t>-01 (and any successor document) the Office of the Army General Counsel provides the ACAB Recorder.</w:t>
      </w:r>
    </w:p>
    <w:p w14:paraId="4A01B251" w14:textId="77777777" w:rsidR="00E33D49" w:rsidRDefault="003010B2" w:rsidP="006B0E55">
      <w:pPr>
        <w:pStyle w:val="Heading4"/>
      </w:pPr>
      <w:bookmarkStart w:id="9" w:name="_Toc512857731"/>
      <w:r w:rsidRPr="003010B2">
        <w:t xml:space="preserve">5150.103 </w:t>
      </w:r>
      <w:r w:rsidR="00F35FB7">
        <w:t xml:space="preserve"> </w:t>
      </w:r>
      <w:r w:rsidRPr="003010B2">
        <w:t xml:space="preserve">Contract </w:t>
      </w:r>
      <w:r w:rsidR="006B547B">
        <w:t>a</w:t>
      </w:r>
      <w:r w:rsidRPr="003010B2">
        <w:t>djustments</w:t>
      </w:r>
      <w:r w:rsidR="006B547B">
        <w:t>.</w:t>
      </w:r>
      <w:bookmarkEnd w:id="9"/>
    </w:p>
    <w:p w14:paraId="4A01B252" w14:textId="77777777" w:rsidR="00E33D49" w:rsidRDefault="003010B2" w:rsidP="006B0E55">
      <w:pPr>
        <w:pStyle w:val="Heading4"/>
      </w:pPr>
      <w:bookmarkStart w:id="10" w:name="_Toc512857732"/>
      <w:r w:rsidRPr="003010B2">
        <w:t xml:space="preserve">5150.103-5 </w:t>
      </w:r>
      <w:r w:rsidR="00F35FB7">
        <w:t xml:space="preserve"> </w:t>
      </w:r>
      <w:r w:rsidR="000334DE">
        <w:t>Processing cases</w:t>
      </w:r>
      <w:r w:rsidRPr="003010B2">
        <w:t>.</w:t>
      </w:r>
      <w:bookmarkEnd w:id="10"/>
    </w:p>
    <w:p w14:paraId="4A01B253" w14:textId="41800312" w:rsidR="00E33D49" w:rsidRDefault="000334DE">
      <w:pPr>
        <w:spacing w:after="240"/>
        <w:rPr>
          <w:rFonts w:ascii="Times New Roman" w:hAnsi="Times New Roman" w:cs="Times New Roman"/>
          <w:sz w:val="24"/>
          <w:szCs w:val="24"/>
        </w:rPr>
      </w:pPr>
      <w:r>
        <w:rPr>
          <w:rFonts w:ascii="Times New Roman" w:hAnsi="Times New Roman" w:cs="Times New Roman"/>
          <w:sz w:val="24"/>
          <w:szCs w:val="24"/>
        </w:rPr>
        <w:t>(</w:t>
      </w:r>
      <w:r w:rsidR="0057785D">
        <w:rPr>
          <w:rFonts w:ascii="Times New Roman" w:hAnsi="Times New Roman" w:cs="Times New Roman"/>
          <w:sz w:val="24"/>
          <w:szCs w:val="24"/>
        </w:rPr>
        <w:t>1</w:t>
      </w:r>
      <w:r>
        <w:rPr>
          <w:rFonts w:ascii="Times New Roman" w:hAnsi="Times New Roman" w:cs="Times New Roman"/>
          <w:sz w:val="24"/>
          <w:szCs w:val="24"/>
        </w:rPr>
        <w:t xml:space="preserve">)  </w:t>
      </w:r>
      <w:r w:rsidR="006D7EA6">
        <w:rPr>
          <w:rFonts w:ascii="Times New Roman" w:hAnsi="Times New Roman" w:cs="Times New Roman"/>
          <w:sz w:val="24"/>
          <w:szCs w:val="24"/>
        </w:rPr>
        <w:t xml:space="preserve">Within five working days of receipt of a request for contract adjustment, </w:t>
      </w:r>
      <w:r w:rsidR="00744C2B">
        <w:rPr>
          <w:rFonts w:ascii="Times New Roman" w:hAnsi="Times New Roman" w:cs="Times New Roman"/>
          <w:sz w:val="24"/>
          <w:szCs w:val="24"/>
        </w:rPr>
        <w:t xml:space="preserve">regardless of dollar amount, </w:t>
      </w:r>
      <w:r w:rsidR="006D7EA6">
        <w:rPr>
          <w:rFonts w:ascii="Times New Roman" w:hAnsi="Times New Roman" w:cs="Times New Roman"/>
          <w:sz w:val="24"/>
          <w:szCs w:val="24"/>
        </w:rPr>
        <w:t>t</w:t>
      </w:r>
      <w:r w:rsidR="003010B2" w:rsidRPr="003010B2">
        <w:rPr>
          <w:rFonts w:ascii="Times New Roman" w:hAnsi="Times New Roman" w:cs="Times New Roman"/>
          <w:sz w:val="24"/>
          <w:szCs w:val="24"/>
        </w:rPr>
        <w:t xml:space="preserve">he contracting officer </w:t>
      </w:r>
      <w:r w:rsidR="006D7EA6">
        <w:rPr>
          <w:rFonts w:ascii="Times New Roman" w:hAnsi="Times New Roman" w:cs="Times New Roman"/>
          <w:sz w:val="24"/>
          <w:szCs w:val="24"/>
        </w:rPr>
        <w:t>shall send a copy, through procurement channels</w:t>
      </w:r>
      <w:ins w:id="11" w:author="Jordan, Amanda C CIV USARMY HQDA ASA ALT (USA)" w:date="2022-08-11T11:51:00Z">
        <w:r w:rsidR="00AD1234">
          <w:rPr>
            <w:rFonts w:ascii="Times New Roman" w:hAnsi="Times New Roman" w:cs="Times New Roman"/>
            <w:sz w:val="24"/>
            <w:szCs w:val="24"/>
          </w:rPr>
          <w:t xml:space="preserve"> (See AFARS 5101.290(b)(2</w:t>
        </w:r>
      </w:ins>
      <w:ins w:id="12" w:author="Jordan, Amanda C CIV USARMY HQDA ASA ALT (USA)" w:date="2022-08-11T11:52:00Z">
        <w:r w:rsidR="00AD1234">
          <w:rPr>
            <w:rFonts w:ascii="Times New Roman" w:hAnsi="Times New Roman" w:cs="Times New Roman"/>
            <w:sz w:val="24"/>
            <w:szCs w:val="24"/>
          </w:rPr>
          <w:t>)(ii)(B))</w:t>
        </w:r>
      </w:ins>
      <w:r w:rsidR="006D7EA6">
        <w:rPr>
          <w:rFonts w:ascii="Times New Roman" w:hAnsi="Times New Roman" w:cs="Times New Roman"/>
          <w:sz w:val="24"/>
          <w:szCs w:val="24"/>
        </w:rPr>
        <w:t>,</w:t>
      </w:r>
      <w:r w:rsidR="000678E0">
        <w:rPr>
          <w:rFonts w:ascii="Times New Roman" w:hAnsi="Times New Roman" w:cs="Times New Roman"/>
          <w:sz w:val="24"/>
          <w:szCs w:val="24"/>
        </w:rPr>
        <w:t xml:space="preserve"> to the following address:</w:t>
      </w:r>
    </w:p>
    <w:p w14:paraId="4BE98F09" w14:textId="77777777" w:rsidR="00AD17EE" w:rsidRDefault="00AD17EE">
      <w:pPr>
        <w:spacing w:after="240"/>
        <w:rPr>
          <w:rFonts w:ascii="Times New Roman" w:hAnsi="Times New Roman" w:cs="Times New Roman"/>
          <w:sz w:val="24"/>
          <w:szCs w:val="24"/>
        </w:rPr>
      </w:pPr>
    </w:p>
    <w:p w14:paraId="4A01B254"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Attn:  SAGC, Recorder, Army Contract Adjustment Board</w:t>
      </w:r>
    </w:p>
    <w:p w14:paraId="4A01B255"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Office of the General Counsel</w:t>
      </w:r>
    </w:p>
    <w:p w14:paraId="4A01B256"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104 Army Pentagon</w:t>
      </w:r>
    </w:p>
    <w:p w14:paraId="4A01B257" w14:textId="5A2117B9" w:rsidR="00E33D49" w:rsidRDefault="000678E0" w:rsidP="00656226">
      <w:pPr>
        <w:spacing w:after="240"/>
        <w:rPr>
          <w:rFonts w:ascii="Times New Roman" w:hAnsi="Times New Roman" w:cs="Times New Roman"/>
          <w:sz w:val="24"/>
          <w:szCs w:val="24"/>
        </w:rPr>
      </w:pPr>
      <w:r>
        <w:rPr>
          <w:rFonts w:ascii="Times New Roman" w:hAnsi="Times New Roman" w:cs="Times New Roman"/>
          <w:sz w:val="24"/>
          <w:szCs w:val="24"/>
        </w:rPr>
        <w:t>Washington, DC 20310-0104</w:t>
      </w:r>
      <w:r w:rsidR="007C56A9">
        <w:rPr>
          <w:rFonts w:ascii="Times New Roman" w:hAnsi="Times New Roman" w:cs="Times New Roman"/>
          <w:sz w:val="24"/>
          <w:szCs w:val="24"/>
        </w:rPr>
        <w:t>.</w:t>
      </w:r>
    </w:p>
    <w:p w14:paraId="4297EAAD" w14:textId="1D7AD109" w:rsidR="00AD17EE" w:rsidRDefault="00AD17EE" w:rsidP="00AD1234">
      <w:pPr>
        <w:spacing w:after="240"/>
        <w:rPr>
          <w:rFonts w:ascii="Times New Roman" w:hAnsi="Times New Roman" w:cs="Times New Roman"/>
          <w:sz w:val="24"/>
          <w:szCs w:val="24"/>
        </w:rPr>
      </w:pPr>
    </w:p>
    <w:p w14:paraId="4A01B25C" w14:textId="4E4CCA96" w:rsidR="00E33D49" w:rsidRPr="006B0E55" w:rsidRDefault="003010B2" w:rsidP="006B0E5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010B2">
        <w:rPr>
          <w:rFonts w:ascii="Times New Roman" w:hAnsi="Times New Roman" w:cs="Times New Roman"/>
          <w:sz w:val="24"/>
          <w:szCs w:val="24"/>
        </w:rPr>
        <w:t>(</w:t>
      </w:r>
      <w:r w:rsidR="0057785D">
        <w:rPr>
          <w:rFonts w:ascii="Times New Roman" w:hAnsi="Times New Roman" w:cs="Times New Roman"/>
          <w:sz w:val="24"/>
          <w:szCs w:val="24"/>
        </w:rPr>
        <w:t>2</w:t>
      </w:r>
      <w:r w:rsidRPr="003010B2">
        <w:rPr>
          <w:rFonts w:ascii="Times New Roman" w:hAnsi="Times New Roman" w:cs="Times New Roman"/>
          <w:sz w:val="24"/>
          <w:szCs w:val="24"/>
        </w:rPr>
        <w:t>)  Send document</w:t>
      </w:r>
      <w:r w:rsidR="006D7EA6">
        <w:rPr>
          <w:rFonts w:ascii="Times New Roman" w:hAnsi="Times New Roman" w:cs="Times New Roman"/>
          <w:sz w:val="24"/>
          <w:szCs w:val="24"/>
        </w:rPr>
        <w:t>ation</w:t>
      </w:r>
      <w:r w:rsidRPr="003010B2">
        <w:rPr>
          <w:rFonts w:ascii="Times New Roman" w:hAnsi="Times New Roman" w:cs="Times New Roman"/>
          <w:sz w:val="24"/>
          <w:szCs w:val="24"/>
        </w:rPr>
        <w:t xml:space="preserve"> to the addressee in </w:t>
      </w:r>
      <w:r w:rsidR="008E0294">
        <w:rPr>
          <w:rFonts w:ascii="Times New Roman" w:hAnsi="Times New Roman" w:cs="Times New Roman"/>
          <w:sz w:val="24"/>
          <w:szCs w:val="24"/>
        </w:rPr>
        <w:t xml:space="preserve">paragraph </w:t>
      </w:r>
      <w:r w:rsidR="00F5584B">
        <w:rPr>
          <w:rFonts w:ascii="Times New Roman" w:hAnsi="Times New Roman" w:cs="Times New Roman"/>
          <w:sz w:val="24"/>
          <w:szCs w:val="24"/>
        </w:rPr>
        <w:t>(1)</w:t>
      </w:r>
      <w:r w:rsidR="008E0294">
        <w:rPr>
          <w:rFonts w:ascii="Times New Roman" w:hAnsi="Times New Roman" w:cs="Times New Roman"/>
          <w:sz w:val="24"/>
          <w:szCs w:val="24"/>
        </w:rPr>
        <w:t xml:space="preserve"> of this section</w:t>
      </w:r>
      <w:r w:rsidRPr="003010B2">
        <w:rPr>
          <w:rFonts w:ascii="Times New Roman" w:hAnsi="Times New Roman" w:cs="Times New Roman"/>
          <w:sz w:val="24"/>
          <w:szCs w:val="24"/>
        </w:rPr>
        <w:t>.</w:t>
      </w:r>
    </w:p>
    <w:sectPr w:rsidR="00E33D49"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ctiveWritingStyle w:appName="MSWord" w:lang="en-US" w:vendorID="64" w:dllVersion="6"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46E8"/>
    <w:rsid w:val="00050597"/>
    <w:rsid w:val="000678E0"/>
    <w:rsid w:val="00072350"/>
    <w:rsid w:val="00095C45"/>
    <w:rsid w:val="000E365B"/>
    <w:rsid w:val="000F1923"/>
    <w:rsid w:val="00130CF3"/>
    <w:rsid w:val="0017310B"/>
    <w:rsid w:val="0017359A"/>
    <w:rsid w:val="00175AFC"/>
    <w:rsid w:val="001827CD"/>
    <w:rsid w:val="001B26D5"/>
    <w:rsid w:val="001C125B"/>
    <w:rsid w:val="00210978"/>
    <w:rsid w:val="00230AF9"/>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818DF"/>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A0F1B"/>
    <w:rsid w:val="009C42E7"/>
    <w:rsid w:val="009F1C98"/>
    <w:rsid w:val="00A26EEB"/>
    <w:rsid w:val="00A54A5C"/>
    <w:rsid w:val="00A62F66"/>
    <w:rsid w:val="00A91EB4"/>
    <w:rsid w:val="00AA6CC3"/>
    <w:rsid w:val="00AD1234"/>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33D49"/>
    <w:rsid w:val="00E5198E"/>
    <w:rsid w:val="00EB4984"/>
    <w:rsid w:val="00F01A5B"/>
    <w:rsid w:val="00F11225"/>
    <w:rsid w:val="00F35FB7"/>
    <w:rsid w:val="00F519E3"/>
    <w:rsid w:val="00F5584B"/>
    <w:rsid w:val="00FA1AAD"/>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2">
    <w:name w:val="heading 2"/>
    <w:basedOn w:val="Normal"/>
    <w:next w:val="Normal"/>
    <w:link w:val="Heading2Char"/>
    <w:unhideWhenUsed/>
    <w:qFormat/>
    <w:rsid w:val="003D0CEF"/>
    <w:pPr>
      <w:keepNext/>
      <w:keepLines/>
      <w:spacing w:before="120"/>
      <w:jc w:val="center"/>
      <w:outlineLvl w:val="1"/>
    </w:pPr>
    <w:rPr>
      <w:b/>
      <w:sz w:val="32"/>
    </w:rPr>
  </w:style>
  <w:style w:type="paragraph" w:styleId="Heading3">
    <w:name w:val="heading 3"/>
    <w:basedOn w:val="Normal"/>
    <w:link w:val="Heading3Char"/>
    <w:unhideWhenUsed/>
    <w:qFormat/>
    <w:rsid w:val="006B0E55"/>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0CEF"/>
    <w:rPr>
      <w:b/>
      <w:sz w:val="32"/>
    </w:rPr>
  </w:style>
  <w:style w:type="character" w:customStyle="1" w:styleId="Heading3Char">
    <w:name w:val="Heading 3 Char"/>
    <w:basedOn w:val="DefaultParagraphFont"/>
    <w:link w:val="Heading3"/>
    <w:rsid w:val="006B0E55"/>
    <w:rPr>
      <w:rFonts w:ascii="Times New Roman" w:hAnsi="Times New Roman" w:cs="Times New Roman"/>
      <w:b/>
      <w:sz w:val="24"/>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paragraph" w:styleId="PlainText">
    <w:name w:val="Plain Text"/>
    <w:basedOn w:val="Normal"/>
    <w:link w:val="PlainTextChar"/>
    <w:uiPriority w:val="99"/>
    <w:semiHidden/>
    <w:unhideWhenUsed/>
    <w:rsid w:val="00AD1234"/>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D123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4076">
      <w:bodyDiv w:val="1"/>
      <w:marLeft w:val="0"/>
      <w:marRight w:val="0"/>
      <w:marTop w:val="0"/>
      <w:marBottom w:val="0"/>
      <w:divBdr>
        <w:top w:val="none" w:sz="0" w:space="0" w:color="auto"/>
        <w:left w:val="none" w:sz="0" w:space="0" w:color="auto"/>
        <w:bottom w:val="none" w:sz="0" w:space="0" w:color="auto"/>
        <w:right w:val="none" w:sz="0" w:space="0" w:color="auto"/>
      </w:divBdr>
    </w:div>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Props1.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CAA706-598A-46E3-A2FD-8EB270F5552E}">
  <ds:schemaRefs>
    <ds:schemaRef ds:uri="http://schemas.openxmlformats.org/officeDocument/2006/bibliography"/>
  </ds:schemaRefs>
</ds:datastoreItem>
</file>

<file path=customXml/itemProps3.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4.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5.xml><?xml version="1.0" encoding="utf-8"?>
<ds:datastoreItem xmlns:ds="http://schemas.openxmlformats.org/officeDocument/2006/customXml" ds:itemID="{AF6D8905-C3CC-46B0-B09D-85D76165B51C}">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4d2834f2-6e62-48ef-822a-880d84868a3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AFARS_5150_Revision_27_01</vt:lpstr>
    </vt:vector>
  </TitlesOfParts>
  <Company>U.S. Army</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Jordan, Amanda C CIV USARMY HQDA ASA ALT (USA)</cp:lastModifiedBy>
  <cp:revision>3</cp:revision>
  <cp:lastPrinted>2013-04-25T17:59:00Z</cp:lastPrinted>
  <dcterms:created xsi:type="dcterms:W3CDTF">2022-08-11T15:53:00Z</dcterms:created>
  <dcterms:modified xsi:type="dcterms:W3CDTF">2022-08-24T11:29:00Z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