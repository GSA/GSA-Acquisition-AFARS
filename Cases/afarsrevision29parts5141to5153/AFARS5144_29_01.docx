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97B3" w14:textId="77777777" w:rsidR="007951A6" w:rsidRPr="004A6016" w:rsidRDefault="007951A6" w:rsidP="00631E97">
      <w:pPr>
        <w:spacing w:after="240"/>
        <w:jc w:val="center"/>
        <w:rPr>
          <w:rFonts w:ascii="Times New Roman" w:hAnsi="Times New Roman" w:cs="Times New Roman"/>
          <w:b/>
          <w:bCs/>
          <w:caps/>
          <w:sz w:val="32"/>
        </w:rPr>
      </w:pPr>
      <w:r w:rsidRPr="004A6016">
        <w:rPr>
          <w:rFonts w:ascii="Times New Roman" w:hAnsi="Times New Roman" w:cs="Times New Roman"/>
          <w:b/>
          <w:bCs/>
          <w:caps/>
          <w:sz w:val="32"/>
        </w:rPr>
        <w:t xml:space="preserve">AFARS </w:t>
      </w:r>
      <w:r w:rsidR="00631E97" w:rsidRPr="004A6016">
        <w:rPr>
          <w:rFonts w:ascii="Times New Roman" w:hAnsi="Times New Roman" w:cs="Times New Roman"/>
          <w:b/>
          <w:bCs/>
          <w:caps/>
          <w:sz w:val="32"/>
        </w:rPr>
        <w:t>–</w:t>
      </w:r>
      <w:r w:rsidRPr="004A6016">
        <w:rPr>
          <w:rFonts w:ascii="Times New Roman" w:hAnsi="Times New Roman" w:cs="Times New Roman"/>
          <w:b/>
          <w:bCs/>
          <w:caps/>
          <w:sz w:val="32"/>
        </w:rPr>
        <w:t xml:space="preserve"> Part 5144</w:t>
      </w:r>
    </w:p>
    <w:p w14:paraId="657A65EC" w14:textId="77777777" w:rsidR="00631E97" w:rsidRPr="009F17CB" w:rsidRDefault="007951A6" w:rsidP="009F17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17CB">
        <w:rPr>
          <w:rFonts w:ascii="Times New Roman" w:hAnsi="Times New Roman" w:cs="Times New Roman"/>
          <w:b/>
          <w:sz w:val="32"/>
          <w:szCs w:val="32"/>
        </w:rPr>
        <w:t>Subcontracting Policies and Procedures</w:t>
      </w:r>
    </w:p>
    <w:p w14:paraId="23A50769" w14:textId="1A090628" w:rsidR="002F5828" w:rsidRDefault="008F043A" w:rsidP="008F043A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="00571A56">
        <w:rPr>
          <w:rFonts w:ascii="Times New Roman" w:hAnsi="Times New Roman" w:cs="Times New Roman"/>
          <w:bCs/>
          <w:i/>
          <w:sz w:val="24"/>
          <w:szCs w:val="24"/>
        </w:rPr>
        <w:t xml:space="preserve">Revised </w:t>
      </w:r>
      <w:ins w:id="0" w:author="Jordan, Amanda C CIV USARMY HQDA ASA ALT (USA)" w:date="2024-09-22T17:43:00Z">
        <w:r w:rsidR="00FF2007">
          <w:rPr>
            <w:rFonts w:ascii="Times New Roman" w:hAnsi="Times New Roman" w:cs="Times New Roman"/>
            <w:bCs/>
            <w:i/>
            <w:sz w:val="24"/>
            <w:szCs w:val="24"/>
          </w:rPr>
          <w:t>01</w:t>
        </w:r>
      </w:ins>
      <w:ins w:id="1" w:author="Miller-Dietrich, April J CIV USARMY HQDA ASA ALT (USA)" w:date="2024-08-26T08:46:00Z">
        <w:r w:rsidR="00406003">
          <w:rPr>
            <w:rFonts w:ascii="Times New Roman" w:hAnsi="Times New Roman" w:cs="Times New Roman"/>
            <w:bCs/>
            <w:i/>
            <w:sz w:val="24"/>
            <w:szCs w:val="24"/>
          </w:rPr>
          <w:t xml:space="preserve"> October 2024</w:t>
        </w:r>
      </w:ins>
      <w:del w:id="2" w:author="Miller-Dietrich, April J CIV USARMY HQDA ASA ALT (USA)" w:date="2024-08-26T08:46:00Z">
        <w:r w:rsidR="009C5DAB" w:rsidDel="00406003">
          <w:rPr>
            <w:rFonts w:ascii="Times New Roman" w:hAnsi="Times New Roman" w:cs="Times New Roman"/>
            <w:bCs/>
            <w:i/>
            <w:sz w:val="24"/>
            <w:szCs w:val="24"/>
          </w:rPr>
          <w:delText>17 January</w:delText>
        </w:r>
        <w:r w:rsidR="008577E7" w:rsidDel="00406003">
          <w:rPr>
            <w:rFonts w:ascii="Times New Roman" w:hAnsi="Times New Roman" w:cs="Times New Roman"/>
            <w:bCs/>
            <w:i/>
            <w:sz w:val="24"/>
            <w:szCs w:val="24"/>
          </w:rPr>
          <w:delText xml:space="preserve"> 2019</w:delText>
        </w:r>
      </w:del>
      <w:r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0D19FBE6" w14:textId="77777777" w:rsidR="00571A56" w:rsidRPr="00571A56" w:rsidRDefault="00571A56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571A56">
        <w:rPr>
          <w:rFonts w:ascii="Times New Roman" w:hAnsi="Times New Roman" w:cs="Times New Roman"/>
          <w:bCs/>
          <w:i/>
          <w:sz w:val="24"/>
          <w:szCs w:val="24"/>
        </w:rPr>
        <w:fldChar w:fldCharType="begin"/>
      </w:r>
      <w:r w:rsidRPr="00571A56">
        <w:rPr>
          <w:rFonts w:ascii="Times New Roman" w:hAnsi="Times New Roman" w:cs="Times New Roman"/>
          <w:bCs/>
          <w:i/>
          <w:sz w:val="24"/>
          <w:szCs w:val="24"/>
        </w:rPr>
        <w:instrText xml:space="preserve"> TOC \o "1-4" \h \z \u </w:instrText>
      </w:r>
      <w:r w:rsidRPr="00571A56">
        <w:rPr>
          <w:rFonts w:ascii="Times New Roman" w:hAnsi="Times New Roman" w:cs="Times New Roman"/>
          <w:bCs/>
          <w:i/>
          <w:sz w:val="24"/>
          <w:szCs w:val="24"/>
        </w:rPr>
        <w:fldChar w:fldCharType="separate"/>
      </w:r>
      <w:hyperlink w:anchor="_Toc512856564" w:history="1">
        <w:r w:rsidRPr="00571A5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5144.3 – Contractors Purchasing System Reviews</w:t>
        </w:r>
        <w:r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_Toc512856564 \h </w:instrText>
        </w:r>
        <w:r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8E1553C" w14:textId="77777777" w:rsidR="00571A56" w:rsidRPr="00571A56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565" w:history="1">
        <w:r w:rsidR="00571A56" w:rsidRPr="00571A5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5144.302  Requirements.</w:t>
        </w:r>
        <w:r w:rsidR="00571A56"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71A56"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71A56"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_Toc512856565 \h </w:instrText>
        </w:r>
        <w:r w:rsidR="00571A56"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71A56"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71A56"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571A56"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8FBEDB" w14:textId="77777777" w:rsidR="008F043A" w:rsidRDefault="00571A56" w:rsidP="008F043A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571A56">
        <w:rPr>
          <w:rFonts w:ascii="Times New Roman" w:hAnsi="Times New Roman" w:cs="Times New Roman"/>
          <w:bCs/>
          <w:i/>
          <w:sz w:val="24"/>
          <w:szCs w:val="24"/>
        </w:rPr>
        <w:fldChar w:fldCharType="end"/>
      </w:r>
    </w:p>
    <w:p w14:paraId="2099AC28" w14:textId="77777777" w:rsidR="002F5828" w:rsidRPr="002F5828" w:rsidRDefault="002F5828" w:rsidP="00571A56">
      <w:pPr>
        <w:pStyle w:val="Heading3"/>
      </w:pPr>
      <w:bookmarkStart w:id="3" w:name="_Toc512856564"/>
      <w:r w:rsidRPr="002F5828">
        <w:t>Subpart 5144.3 – Contractors Purchasing System Reviews</w:t>
      </w:r>
      <w:bookmarkEnd w:id="3"/>
    </w:p>
    <w:p w14:paraId="426E30C8" w14:textId="77777777" w:rsidR="002F5828" w:rsidRDefault="002F5828" w:rsidP="00571A56">
      <w:pPr>
        <w:pStyle w:val="Heading4"/>
      </w:pPr>
      <w:bookmarkStart w:id="4" w:name="_Toc512856565"/>
      <w:r w:rsidRPr="002F5828">
        <w:t>5144.30</w:t>
      </w:r>
      <w:r>
        <w:t xml:space="preserve">2  </w:t>
      </w:r>
      <w:r w:rsidRPr="00571A56">
        <w:t>Requir</w:t>
      </w:r>
      <w:r w:rsidR="00CD7F85" w:rsidRPr="00571A56">
        <w:t>e</w:t>
      </w:r>
      <w:r w:rsidRPr="00571A56">
        <w:t>ments</w:t>
      </w:r>
      <w:r w:rsidRPr="002F5828">
        <w:t>.</w:t>
      </w:r>
      <w:bookmarkEnd w:id="4"/>
    </w:p>
    <w:p w14:paraId="18522F9E" w14:textId="77777777" w:rsidR="002F5828" w:rsidRPr="002F5828" w:rsidRDefault="002F5828" w:rsidP="002F5828">
      <w:p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2F5828">
        <w:rPr>
          <w:rFonts w:ascii="Times New Roman" w:hAnsi="Times New Roman" w:cs="Times New Roman"/>
          <w:bCs/>
          <w:sz w:val="24"/>
          <w:szCs w:val="24"/>
        </w:rPr>
        <w:t>(</w:t>
      </w:r>
      <w:r w:rsidR="00571A56">
        <w:rPr>
          <w:rFonts w:ascii="Times New Roman" w:hAnsi="Times New Roman" w:cs="Times New Roman"/>
          <w:bCs/>
          <w:sz w:val="24"/>
          <w:szCs w:val="24"/>
        </w:rPr>
        <w:t xml:space="preserve">a)  </w:t>
      </w:r>
      <w:r w:rsidRPr="002F5828">
        <w:rPr>
          <w:rFonts w:ascii="Times New Roman" w:hAnsi="Times New Roman" w:cs="Times New Roman"/>
          <w:bCs/>
          <w:sz w:val="24"/>
          <w:szCs w:val="24"/>
        </w:rPr>
        <w:t>The Assistant Secretary of the Army (Acquisition, Logistics and Technology)</w:t>
      </w:r>
      <w:r w:rsidR="00D73BB5">
        <w:rPr>
          <w:rFonts w:ascii="Times New Roman" w:hAnsi="Times New Roman" w:cs="Times New Roman"/>
          <w:bCs/>
          <w:sz w:val="24"/>
          <w:szCs w:val="24"/>
        </w:rPr>
        <w:t xml:space="preserve">, on a non-delegable basis, </w:t>
      </w:r>
      <w:r w:rsidR="009C5DAB">
        <w:rPr>
          <w:rFonts w:ascii="Times New Roman" w:hAnsi="Times New Roman" w:cs="Times New Roman"/>
          <w:bCs/>
          <w:sz w:val="24"/>
          <w:szCs w:val="24"/>
        </w:rPr>
        <w:t>may raise or lower the $</w:t>
      </w:r>
      <w:r w:rsidRPr="002F5828">
        <w:rPr>
          <w:rFonts w:ascii="Times New Roman" w:hAnsi="Times New Roman" w:cs="Times New Roman"/>
          <w:bCs/>
          <w:sz w:val="24"/>
          <w:szCs w:val="24"/>
        </w:rPr>
        <w:t>5</w:t>
      </w:r>
      <w:r w:rsidR="009C5DAB">
        <w:rPr>
          <w:rFonts w:ascii="Times New Roman" w:hAnsi="Times New Roman" w:cs="Times New Roman"/>
          <w:bCs/>
          <w:sz w:val="24"/>
          <w:szCs w:val="24"/>
        </w:rPr>
        <w:t>0</w:t>
      </w:r>
      <w:r w:rsidRPr="002F5828">
        <w:rPr>
          <w:rFonts w:ascii="Times New Roman" w:hAnsi="Times New Roman" w:cs="Times New Roman"/>
          <w:bCs/>
          <w:sz w:val="24"/>
          <w:szCs w:val="24"/>
        </w:rPr>
        <w:t xml:space="preserve"> million review level </w:t>
      </w:r>
      <w:r w:rsidR="00AB2C04">
        <w:rPr>
          <w:rFonts w:ascii="Times New Roman" w:hAnsi="Times New Roman" w:cs="Times New Roman"/>
          <w:bCs/>
          <w:sz w:val="24"/>
          <w:szCs w:val="24"/>
        </w:rPr>
        <w:t xml:space="preserve">for contracts administered by the Army, </w:t>
      </w:r>
      <w:r w:rsidRPr="002F5828">
        <w:rPr>
          <w:rFonts w:ascii="Times New Roman" w:hAnsi="Times New Roman" w:cs="Times New Roman"/>
          <w:bCs/>
          <w:sz w:val="24"/>
          <w:szCs w:val="24"/>
        </w:rPr>
        <w:t xml:space="preserve">if it is considered to be in the Government’s best interest.  </w:t>
      </w:r>
    </w:p>
    <w:p w14:paraId="23F97467" w14:textId="77777777" w:rsidR="002F5828" w:rsidRPr="002F5828" w:rsidRDefault="002F5828" w:rsidP="002F5828">
      <w:pPr>
        <w:spacing w:after="240"/>
        <w:rPr>
          <w:rFonts w:ascii="Times New Roman" w:hAnsi="Times New Roman" w:cs="Times New Roman"/>
          <w:bCs/>
          <w:sz w:val="24"/>
          <w:szCs w:val="24"/>
        </w:rPr>
      </w:pPr>
    </w:p>
    <w:p w14:paraId="33F34925" w14:textId="77777777" w:rsidR="003069DF" w:rsidRPr="00631E97" w:rsidRDefault="003069DF" w:rsidP="00631E97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631E97" w:rsidSect="004D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AD" w15:userId="S::amanda.c.jordan14.civ@army.mil::b3c70d6d-a846-4b2c-bbb3-8ecaeb947b79"/>
  </w15:person>
  <w15:person w15:author="Miller-Dietrich, April J CIV USARMY HQDA ASA ALT (USA)">
    <w15:presenceInfo w15:providerId="AD" w15:userId="S::april.j.miller-dietrich.civ@army.mil::9014801f-b09c-4fd2-a2b2-c176450867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1A6"/>
    <w:rsid w:val="00295CE2"/>
    <w:rsid w:val="002F5828"/>
    <w:rsid w:val="003069DF"/>
    <w:rsid w:val="00406003"/>
    <w:rsid w:val="004A4849"/>
    <w:rsid w:val="004A6016"/>
    <w:rsid w:val="004D7C53"/>
    <w:rsid w:val="00571A56"/>
    <w:rsid w:val="00631E97"/>
    <w:rsid w:val="0071377B"/>
    <w:rsid w:val="007951A6"/>
    <w:rsid w:val="007F7CAB"/>
    <w:rsid w:val="008577E7"/>
    <w:rsid w:val="008F043A"/>
    <w:rsid w:val="009B392C"/>
    <w:rsid w:val="009C5DAB"/>
    <w:rsid w:val="009E74B4"/>
    <w:rsid w:val="009F17CB"/>
    <w:rsid w:val="00AB2C04"/>
    <w:rsid w:val="00AB3A27"/>
    <w:rsid w:val="00AC3F2F"/>
    <w:rsid w:val="00C40AAE"/>
    <w:rsid w:val="00CD7F85"/>
    <w:rsid w:val="00D73BB5"/>
    <w:rsid w:val="00DE68B7"/>
    <w:rsid w:val="00F96C10"/>
    <w:rsid w:val="00FF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EC27"/>
  <w15:docId w15:val="{7BD6AB57-F55C-4CDA-9DFC-B77F10A1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5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A56"/>
    <w:pPr>
      <w:spacing w:after="240"/>
      <w:jc w:val="center"/>
      <w:outlineLvl w:val="2"/>
    </w:pPr>
    <w:rPr>
      <w:rFonts w:ascii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1A56"/>
    <w:pPr>
      <w:spacing w:after="240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82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71A56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1A56"/>
    <w:rPr>
      <w:rFonts w:ascii="Times New Roman" w:hAnsi="Times New Roman"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1A5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71A5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571A56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4060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class="ExternalClass19FDBFC67C4241F190ACD1677AA92AF9"&gt;&lt;p&gt;change threshold from $25M to $50M at 5144.302(a) as result of DFARS case 2017-D038&lt;/p&gt;&lt;/div&gt;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5144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DASAP-90-690</_dlc_DocId>
    <_dlc_DocIdUrl xmlns="4d2834f2-6e62-48ef-822a-880d84868a39">
      <Url>https://spcs3.kc.army.mil/asaalt/ZPTeam/PPS/_layouts/15/DocIdRedir.aspx?ID=DASAP-90-690</Url>
      <Description>DASAP-90-690</Description>
    </_dlc_DocIdUrl>
    <WebPartName xmlns="4d2834f2-6e62-48ef-822a-880d84868a39" xsi:nil="true"/>
    <AFARSRevisionNo xmlns="4d2834f2-6e62-48ef-822a-880d84868a39">28.02</AFARSRevisionNo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143B7-257D-44A6-85AB-C224E96D1F5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922ADE9-13E2-423A-8E04-1D5B6AE62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524F7D-F601-4659-9D87-B5DC9C32AFDE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4.xml><?xml version="1.0" encoding="utf-8"?>
<ds:datastoreItem xmlns:ds="http://schemas.openxmlformats.org/officeDocument/2006/customXml" ds:itemID="{FE6542FB-5DD1-4BDA-9CA0-9E1285214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305FE52-CC20-4E9A-8362-23726E916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581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5144</vt:lpstr>
    </vt:vector>
  </TitlesOfParts>
  <Company>U.S. Army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5144_Revision_28_02</dc:title>
  <dc:creator>Administrator</dc:creator>
  <cp:lastModifiedBy>Jordan, Amanda C CIV USARMY HQDA ASA ALT (USA)</cp:lastModifiedBy>
  <cp:revision>3</cp:revision>
  <dcterms:created xsi:type="dcterms:W3CDTF">2024-08-28T16:01:00Z</dcterms:created>
  <dcterms:modified xsi:type="dcterms:W3CDTF">2024-09-22T21:43:00Z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fd9e313d-012e-4800-aafe-12cfdfade082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  <property fmtid="{D5CDD505-2E9C-101B-9397-08002B2CF9AE}" pid="41" name="_NewReviewCycle">
    <vt:lpwstr/>
  </property>
</Properties>
</file>