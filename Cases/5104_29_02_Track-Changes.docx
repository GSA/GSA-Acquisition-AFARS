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C" w14:textId="460D4180" w:rsidR="00247104" w:rsidRPr="00A14741" w:rsidRDefault="00ED49E9" w:rsidP="00A14741">
      <w:pPr>
        <w:jc w:val="center"/>
        <w:rPr>
          <w:rFonts w:ascii="Times New Roman" w:hAnsi="Times New Roman" w:cs="Times New Roman"/>
          <w:b/>
          <w:sz w:val="32"/>
          <w:szCs w:val="32"/>
        </w:rPr>
      </w:pPr>
      <w:r w:rsidRPr="00A14741">
        <w:rPr>
          <w:rFonts w:ascii="Times New Roman" w:hAnsi="Times New Roman" w:cs="Times New Roman"/>
          <w:b/>
          <w:sz w:val="32"/>
          <w:szCs w:val="32"/>
        </w:rPr>
        <w:t xml:space="preserve">AFARS </w:t>
      </w:r>
      <w:r w:rsidR="00036005" w:rsidRPr="00A14741">
        <w:rPr>
          <w:rFonts w:ascii="Times New Roman" w:hAnsi="Times New Roman" w:cs="Times New Roman"/>
          <w:b/>
          <w:sz w:val="32"/>
          <w:szCs w:val="32"/>
        </w:rPr>
        <w:t>–</w:t>
      </w:r>
      <w:r w:rsidRPr="00A14741">
        <w:rPr>
          <w:rFonts w:ascii="Times New Roman" w:hAnsi="Times New Roman" w:cs="Times New Roman"/>
          <w:b/>
          <w:sz w:val="32"/>
          <w:szCs w:val="32"/>
        </w:rPr>
        <w:t xml:space="preserve"> P</w:t>
      </w:r>
      <w:r w:rsidR="002002B8">
        <w:rPr>
          <w:rFonts w:ascii="Times New Roman" w:hAnsi="Times New Roman" w:cs="Times New Roman"/>
          <w:b/>
          <w:sz w:val="32"/>
          <w:szCs w:val="32"/>
        </w:rPr>
        <w:t>ART</w:t>
      </w:r>
      <w:r w:rsidRPr="00A14741">
        <w:rPr>
          <w:rFonts w:ascii="Times New Roman" w:hAnsi="Times New Roman" w:cs="Times New Roman"/>
          <w:b/>
          <w:sz w:val="32"/>
          <w:szCs w:val="32"/>
        </w:rPr>
        <w:t xml:space="preserve"> 5104</w:t>
      </w:r>
    </w:p>
    <w:p w14:paraId="7C0A673D" w14:textId="77777777" w:rsidR="00036005" w:rsidRPr="006961B5" w:rsidRDefault="00ED49E9" w:rsidP="00A14741">
      <w:pPr>
        <w:jc w:val="center"/>
        <w:rPr>
          <w:rFonts w:ascii="Times New Roman" w:hAnsi="Times New Roman" w:cs="Times New Roman"/>
          <w:b/>
          <w:sz w:val="32"/>
          <w:szCs w:val="32"/>
        </w:rPr>
      </w:pPr>
      <w:r w:rsidRPr="006961B5">
        <w:rPr>
          <w:rFonts w:ascii="Times New Roman" w:hAnsi="Times New Roman" w:cs="Times New Roman"/>
          <w:b/>
          <w:sz w:val="32"/>
          <w:szCs w:val="32"/>
        </w:rPr>
        <w:t>Administrative Matters</w:t>
      </w:r>
    </w:p>
    <w:p w14:paraId="7C0A673E" w14:textId="48781399" w:rsidR="00C9310C" w:rsidRPr="006961B5" w:rsidRDefault="00A555D8" w:rsidP="00B2272A">
      <w:pPr>
        <w:spacing w:after="240"/>
        <w:jc w:val="center"/>
        <w:rPr>
          <w:rFonts w:ascii="Times New Roman" w:hAnsi="Times New Roman" w:cs="Times New Roman"/>
          <w:i/>
          <w:sz w:val="24"/>
          <w:szCs w:val="24"/>
        </w:rPr>
      </w:pPr>
      <w:r w:rsidRPr="006961B5">
        <w:rPr>
          <w:rFonts w:ascii="Times New Roman" w:hAnsi="Times New Roman" w:cs="Times New Roman"/>
          <w:i/>
          <w:sz w:val="24"/>
          <w:szCs w:val="24"/>
        </w:rPr>
        <w:t xml:space="preserve">(Revised </w:t>
      </w:r>
      <w:del w:id="0" w:author="Moye, Rachel J CIV USARMY HQDA ASA ALT (USA)" w:date="2025-03-05T13:39:00Z">
        <w:r w:rsidR="005271F2" w:rsidDel="00BA4700">
          <w:rPr>
            <w:rFonts w:ascii="Times New Roman" w:hAnsi="Times New Roman" w:cs="Times New Roman"/>
            <w:i/>
            <w:sz w:val="24"/>
            <w:szCs w:val="24"/>
          </w:rPr>
          <w:delText>01</w:delText>
        </w:r>
        <w:r w:rsidR="00096CC0" w:rsidDel="00BA4700">
          <w:rPr>
            <w:rFonts w:ascii="Times New Roman" w:hAnsi="Times New Roman" w:cs="Times New Roman"/>
            <w:i/>
            <w:sz w:val="24"/>
            <w:szCs w:val="24"/>
          </w:rPr>
          <w:delText xml:space="preserve"> </w:delText>
        </w:r>
      </w:del>
      <w:ins w:id="1" w:author="AMANDA" w:date="2025-03-10T09:02:00Z">
        <w:r w:rsidR="001004AB">
          <w:rPr>
            <w:rFonts w:ascii="Times New Roman" w:hAnsi="Times New Roman" w:cs="Times New Roman"/>
            <w:i/>
            <w:sz w:val="24"/>
            <w:szCs w:val="24"/>
          </w:rPr>
          <w:t>10</w:t>
        </w:r>
      </w:ins>
      <w:ins w:id="2" w:author="Moye, Rachel J CIV USARMY HQDA ASA ALT (USA)" w:date="2025-03-05T13:39:00Z">
        <w:r w:rsidR="00BA4700">
          <w:rPr>
            <w:rFonts w:ascii="Times New Roman" w:hAnsi="Times New Roman" w:cs="Times New Roman"/>
            <w:i/>
            <w:sz w:val="24"/>
            <w:szCs w:val="24"/>
          </w:rPr>
          <w:t xml:space="preserve"> March</w:t>
        </w:r>
      </w:ins>
      <w:del w:id="3" w:author="Moye, Rachel J CIV USARMY HQDA ASA ALT (USA)" w:date="2025-03-05T13:39:00Z">
        <w:r w:rsidR="00096CC0" w:rsidDel="00BA4700">
          <w:rPr>
            <w:rFonts w:ascii="Times New Roman" w:hAnsi="Times New Roman" w:cs="Times New Roman"/>
            <w:i/>
            <w:sz w:val="24"/>
            <w:szCs w:val="24"/>
          </w:rPr>
          <w:delText>October</w:delText>
        </w:r>
      </w:del>
      <w:r w:rsidR="00096CC0">
        <w:rPr>
          <w:rFonts w:ascii="Times New Roman" w:hAnsi="Times New Roman" w:cs="Times New Roman"/>
          <w:i/>
          <w:sz w:val="24"/>
          <w:szCs w:val="24"/>
        </w:rPr>
        <w:t xml:space="preserve"> 202</w:t>
      </w:r>
      <w:ins w:id="4" w:author="Moye, Rachel J CIV USARMY HQDA ASA ALT (USA)" w:date="2025-03-05T13:39:00Z">
        <w:r w:rsidR="00BA4700">
          <w:rPr>
            <w:rFonts w:ascii="Times New Roman" w:hAnsi="Times New Roman" w:cs="Times New Roman"/>
            <w:i/>
            <w:sz w:val="24"/>
            <w:szCs w:val="24"/>
          </w:rPr>
          <w:t>5</w:t>
        </w:r>
      </w:ins>
      <w:del w:id="5" w:author="Moye, Rachel J CIV USARMY HQDA ASA ALT (USA)" w:date="2025-03-05T13:39:00Z">
        <w:r w:rsidR="00096CC0" w:rsidDel="00BA4700">
          <w:rPr>
            <w:rFonts w:ascii="Times New Roman" w:hAnsi="Times New Roman" w:cs="Times New Roman"/>
            <w:i/>
            <w:sz w:val="24"/>
            <w:szCs w:val="24"/>
          </w:rPr>
          <w:delText>4</w:delText>
        </w:r>
      </w:del>
      <w:r w:rsidR="00482BB6" w:rsidRPr="006961B5">
        <w:rPr>
          <w:rFonts w:ascii="Times New Roman" w:hAnsi="Times New Roman" w:cs="Times New Roman"/>
          <w:i/>
          <w:sz w:val="24"/>
          <w:szCs w:val="24"/>
        </w:rPr>
        <w:t>)</w:t>
      </w:r>
    </w:p>
    <w:p w14:paraId="3DB22E2D" w14:textId="034CE98F" w:rsidR="006961B5" w:rsidRPr="006961B5" w:rsidRDefault="006961B5">
      <w:pPr>
        <w:pStyle w:val="TOC3"/>
        <w:tabs>
          <w:tab w:val="right" w:leader="dot" w:pos="9350"/>
        </w:tabs>
        <w:rPr>
          <w:rFonts w:ascii="Times New Roman" w:eastAsiaTheme="minorEastAsia" w:hAnsi="Times New Roman" w:cs="Times New Roman"/>
          <w:noProof/>
          <w:sz w:val="24"/>
          <w:szCs w:val="24"/>
        </w:rPr>
      </w:pPr>
      <w:r w:rsidRPr="006961B5">
        <w:rPr>
          <w:rFonts w:ascii="Times New Roman" w:hAnsi="Times New Roman" w:cs="Times New Roman"/>
          <w:i/>
          <w:sz w:val="24"/>
          <w:szCs w:val="24"/>
        </w:rPr>
        <w:fldChar w:fldCharType="begin"/>
      </w:r>
      <w:r w:rsidRPr="006961B5">
        <w:rPr>
          <w:rFonts w:ascii="Times New Roman" w:hAnsi="Times New Roman" w:cs="Times New Roman"/>
          <w:i/>
          <w:sz w:val="24"/>
          <w:szCs w:val="24"/>
        </w:rPr>
        <w:instrText xml:space="preserve"> TOC \o "1-4" \h \z \u </w:instrText>
      </w:r>
      <w:r w:rsidRPr="006961B5">
        <w:rPr>
          <w:rFonts w:ascii="Times New Roman" w:hAnsi="Times New Roman" w:cs="Times New Roman"/>
          <w:i/>
          <w:sz w:val="24"/>
          <w:szCs w:val="24"/>
        </w:rPr>
        <w:fldChar w:fldCharType="separate"/>
      </w:r>
      <w:hyperlink w:anchor="_Toc83814742" w:history="1">
        <w:r w:rsidRPr="006961B5">
          <w:rPr>
            <w:rStyle w:val="Hyperlink"/>
            <w:rFonts w:ascii="Times New Roman" w:hAnsi="Times New Roman" w:cs="Times New Roman"/>
            <w:noProof/>
            <w:sz w:val="24"/>
            <w:szCs w:val="24"/>
          </w:rPr>
          <w:t>Subpart 5104.1 – Contract Execution</w:t>
        </w:r>
        <w:r w:rsidRPr="006961B5">
          <w:rPr>
            <w:rFonts w:ascii="Times New Roman" w:hAnsi="Times New Roman" w:cs="Times New Roman"/>
            <w:noProof/>
            <w:webHidden/>
            <w:sz w:val="24"/>
            <w:szCs w:val="24"/>
          </w:rPr>
          <w:tab/>
        </w:r>
        <w:r w:rsidRPr="006961B5">
          <w:rPr>
            <w:rFonts w:ascii="Times New Roman" w:hAnsi="Times New Roman" w:cs="Times New Roman"/>
            <w:noProof/>
            <w:webHidden/>
            <w:sz w:val="24"/>
            <w:szCs w:val="24"/>
          </w:rPr>
          <w:fldChar w:fldCharType="begin"/>
        </w:r>
        <w:r w:rsidRPr="006961B5">
          <w:rPr>
            <w:rFonts w:ascii="Times New Roman" w:hAnsi="Times New Roman" w:cs="Times New Roman"/>
            <w:noProof/>
            <w:webHidden/>
            <w:sz w:val="24"/>
            <w:szCs w:val="24"/>
          </w:rPr>
          <w:instrText xml:space="preserve"> PAGEREF _Toc83814742 \h </w:instrText>
        </w:r>
        <w:r w:rsidRPr="006961B5">
          <w:rPr>
            <w:rFonts w:ascii="Times New Roman" w:hAnsi="Times New Roman" w:cs="Times New Roman"/>
            <w:noProof/>
            <w:webHidden/>
            <w:sz w:val="24"/>
            <w:szCs w:val="24"/>
          </w:rPr>
        </w:r>
        <w:r w:rsidRPr="006961B5">
          <w:rPr>
            <w:rFonts w:ascii="Times New Roman" w:hAnsi="Times New Roman" w:cs="Times New Roman"/>
            <w:noProof/>
            <w:webHidden/>
            <w:sz w:val="24"/>
            <w:szCs w:val="24"/>
          </w:rPr>
          <w:fldChar w:fldCharType="separate"/>
        </w:r>
        <w:r w:rsidRPr="006961B5">
          <w:rPr>
            <w:rFonts w:ascii="Times New Roman" w:hAnsi="Times New Roman" w:cs="Times New Roman"/>
            <w:noProof/>
            <w:webHidden/>
            <w:sz w:val="24"/>
            <w:szCs w:val="24"/>
          </w:rPr>
          <w:t>1</w:t>
        </w:r>
        <w:r w:rsidRPr="006961B5">
          <w:rPr>
            <w:rFonts w:ascii="Times New Roman" w:hAnsi="Times New Roman" w:cs="Times New Roman"/>
            <w:noProof/>
            <w:webHidden/>
            <w:sz w:val="24"/>
            <w:szCs w:val="24"/>
          </w:rPr>
          <w:fldChar w:fldCharType="end"/>
        </w:r>
      </w:hyperlink>
    </w:p>
    <w:p w14:paraId="77A24E69" w14:textId="1D17654F"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3" w:history="1">
        <w:r w:rsidR="006961B5" w:rsidRPr="006961B5">
          <w:rPr>
            <w:rStyle w:val="Hyperlink"/>
            <w:rFonts w:ascii="Times New Roman" w:hAnsi="Times New Roman" w:cs="Times New Roman"/>
            <w:noProof/>
            <w:sz w:val="24"/>
            <w:szCs w:val="24"/>
          </w:rPr>
          <w:t>5104.103  Contract clause.</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_Toc83814743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28A6F8B9" w14:textId="0FAF7522"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44" w:history="1">
        <w:r w:rsidR="006961B5" w:rsidRPr="006961B5">
          <w:rPr>
            <w:rStyle w:val="Hyperlink"/>
            <w:rFonts w:ascii="Times New Roman" w:hAnsi="Times New Roman" w:cs="Times New Roman"/>
            <w:noProof/>
            <w:sz w:val="24"/>
            <w:szCs w:val="24"/>
          </w:rPr>
          <w:t>Subpart 5104.2 – Contract Distribution</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_Toc83814744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28A09E4F" w14:textId="456F4B4E"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5" w:history="1">
        <w:r w:rsidR="006961B5" w:rsidRPr="006961B5">
          <w:rPr>
            <w:rStyle w:val="Hyperlink"/>
            <w:rFonts w:ascii="Times New Roman" w:hAnsi="Times New Roman" w:cs="Times New Roman"/>
            <w:noProof/>
            <w:sz w:val="24"/>
            <w:szCs w:val="24"/>
          </w:rPr>
          <w:t>5104.201  Procedures.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_Toc83814745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4E61305" w14:textId="6B686E5A"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6" w:history="1">
        <w:r w:rsidR="006961B5" w:rsidRPr="006961B5">
          <w:rPr>
            <w:rStyle w:val="Hyperlink"/>
            <w:rFonts w:ascii="Times New Roman" w:hAnsi="Times New Roman" w:cs="Times New Roman"/>
            <w:noProof/>
            <w:sz w:val="24"/>
            <w:szCs w:val="24"/>
          </w:rPr>
          <w:t>5104.202  Agency distribution requirements.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_Toc83814746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797463E1" w14:textId="5EE4748E"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47" w:history="1">
        <w:r w:rsidR="006961B5" w:rsidRPr="006961B5">
          <w:rPr>
            <w:rStyle w:val="Hyperlink"/>
            <w:rFonts w:ascii="Times New Roman" w:hAnsi="Times New Roman" w:cs="Times New Roman"/>
            <w:noProof/>
            <w:sz w:val="24"/>
            <w:szCs w:val="24"/>
          </w:rPr>
          <w:t>Subpart 5104.4 – Safeguarding Classified Information Within Industry</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_Toc83814747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0128B05E" w14:textId="66505278"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8" w:history="1">
        <w:r w:rsidR="006961B5" w:rsidRPr="006961B5">
          <w:rPr>
            <w:rStyle w:val="Hyperlink"/>
            <w:rFonts w:ascii="Times New Roman" w:hAnsi="Times New Roman" w:cs="Times New Roman"/>
            <w:noProof/>
            <w:sz w:val="24"/>
            <w:szCs w:val="24"/>
          </w:rPr>
          <w:t>5104.402 General.</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_Toc83814748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1102C2EB" w14:textId="42FFE082"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49" w:history="1">
        <w:r w:rsidR="006961B5" w:rsidRPr="006961B5">
          <w:rPr>
            <w:rStyle w:val="Hyperlink"/>
            <w:rFonts w:ascii="Times New Roman" w:hAnsi="Times New Roman" w:cs="Times New Roman"/>
            <w:noProof/>
            <w:sz w:val="24"/>
            <w:szCs w:val="24"/>
          </w:rPr>
          <w:t>5104.403  Responsibilities of contracting officers.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_Toc83814749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1FC70C3" w14:textId="4C9F087D"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50" w:history="1">
        <w:r w:rsidR="006961B5" w:rsidRPr="006961B5">
          <w:rPr>
            <w:rStyle w:val="Hyperlink"/>
            <w:rFonts w:ascii="Times New Roman" w:hAnsi="Times New Roman" w:cs="Times New Roman"/>
            <w:noProof/>
            <w:sz w:val="24"/>
            <w:szCs w:val="24"/>
          </w:rPr>
          <w:t>Subpart 5104.5 – Electronic Commerce in Contracting</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_Toc83814750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C7EC171" w14:textId="25998011"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1" w:history="1">
        <w:r w:rsidR="006961B5" w:rsidRPr="006961B5">
          <w:rPr>
            <w:rStyle w:val="Hyperlink"/>
            <w:rFonts w:ascii="Times New Roman" w:hAnsi="Times New Roman" w:cs="Times New Roman"/>
            <w:noProof/>
            <w:sz w:val="24"/>
            <w:szCs w:val="24"/>
          </w:rPr>
          <w:t>5104.502  Policy.</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_Toc83814751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5CFF104" w14:textId="59516138"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2" w:history="1">
        <w:r w:rsidR="006961B5" w:rsidRPr="006961B5">
          <w:rPr>
            <w:rStyle w:val="Hyperlink"/>
            <w:rFonts w:ascii="Times New Roman" w:hAnsi="Times New Roman" w:cs="Times New Roman"/>
            <w:noProof/>
            <w:sz w:val="24"/>
            <w:szCs w:val="24"/>
          </w:rPr>
          <w:t>5104.502-90  Army supplemental policy.</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_Toc83814752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755E0A41" w14:textId="4802B1E0"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53" w:history="1">
        <w:r w:rsidR="006961B5" w:rsidRPr="006961B5">
          <w:rPr>
            <w:rStyle w:val="Hyperlink"/>
            <w:rFonts w:ascii="Times New Roman" w:hAnsi="Times New Roman" w:cs="Times New Roman"/>
            <w:noProof/>
            <w:sz w:val="24"/>
            <w:szCs w:val="24"/>
          </w:rPr>
          <w:t>Subpart 5104.6 – Contract Reporting</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_Toc83814753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3BC5DB8" w14:textId="354C468C"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4" w:history="1">
        <w:r w:rsidR="006961B5" w:rsidRPr="006961B5">
          <w:rPr>
            <w:rStyle w:val="Hyperlink"/>
            <w:rFonts w:ascii="Times New Roman" w:hAnsi="Times New Roman" w:cs="Times New Roman"/>
            <w:noProof/>
            <w:sz w:val="24"/>
            <w:szCs w:val="24"/>
          </w:rPr>
          <w:t>5104.604  Responsibilities.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_Toc83814754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5C642A4B" w14:textId="60E38E03"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55" w:history="1">
        <w:r w:rsidR="006961B5" w:rsidRPr="006961B5">
          <w:rPr>
            <w:rStyle w:val="Hyperlink"/>
            <w:rFonts w:ascii="Times New Roman" w:hAnsi="Times New Roman" w:cs="Times New Roman"/>
            <w:noProof/>
            <w:sz w:val="24"/>
            <w:szCs w:val="24"/>
          </w:rPr>
          <w:t xml:space="preserve">Subpart 5104.8 </w:t>
        </w:r>
        <w:r w:rsidR="006961B5" w:rsidRPr="006961B5">
          <w:rPr>
            <w:rStyle w:val="Hyperlink"/>
            <w:rFonts w:ascii="Times New Roman" w:hAnsi="Times New Roman" w:cs="Times New Roman"/>
            <w:bCs/>
            <w:noProof/>
            <w:sz w:val="24"/>
            <w:szCs w:val="24"/>
          </w:rPr>
          <w:t>– Government C</w:t>
        </w:r>
        <w:r w:rsidR="006961B5" w:rsidRPr="006961B5">
          <w:rPr>
            <w:rStyle w:val="Hyperlink"/>
            <w:rFonts w:ascii="Times New Roman" w:hAnsi="Times New Roman" w:cs="Times New Roman"/>
            <w:noProof/>
            <w:sz w:val="24"/>
            <w:szCs w:val="24"/>
          </w:rPr>
          <w:t>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_Toc83814755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09B75FE8" w14:textId="0546D4C0"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6" w:history="1">
        <w:r w:rsidR="006961B5" w:rsidRPr="006961B5">
          <w:rPr>
            <w:rStyle w:val="Hyperlink"/>
            <w:rFonts w:ascii="Times New Roman" w:hAnsi="Times New Roman" w:cs="Times New Roman"/>
            <w:noProof/>
            <w:sz w:val="24"/>
            <w:szCs w:val="24"/>
          </w:rPr>
          <w:t>5104.802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_Toc83814756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5AE706E5" w14:textId="559EB4AD"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7" w:history="1">
        <w:r w:rsidR="006961B5" w:rsidRPr="006961B5">
          <w:rPr>
            <w:rStyle w:val="Hyperlink"/>
            <w:rFonts w:ascii="Times New Roman" w:hAnsi="Times New Roman" w:cs="Times New Roman"/>
            <w:noProof/>
            <w:sz w:val="24"/>
            <w:szCs w:val="24"/>
          </w:rPr>
          <w:t>5104.803  Contents of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_Toc83814757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C006132" w14:textId="01E33576"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8" w:history="1">
        <w:r w:rsidR="006961B5" w:rsidRPr="006961B5">
          <w:rPr>
            <w:rStyle w:val="Hyperlink"/>
            <w:rFonts w:ascii="Times New Roman" w:hAnsi="Times New Roman" w:cs="Times New Roman"/>
            <w:noProof/>
            <w:sz w:val="24"/>
            <w:szCs w:val="24"/>
          </w:rPr>
          <w:t>5104.804  Closeout of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_Toc83814758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59DAB7B" w14:textId="3AF2BE1F"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59" w:history="1">
        <w:r w:rsidR="006961B5" w:rsidRPr="006961B5">
          <w:rPr>
            <w:rStyle w:val="Hyperlink"/>
            <w:rFonts w:ascii="Times New Roman" w:hAnsi="Times New Roman" w:cs="Times New Roman"/>
            <w:noProof/>
            <w:sz w:val="24"/>
            <w:szCs w:val="24"/>
          </w:rPr>
          <w:t>5104.804-5  Procedures for closing out contract files.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_Toc83814759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CC8724F" w14:textId="063FE0D8"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60" w:history="1">
        <w:r w:rsidR="006961B5" w:rsidRPr="006961B5">
          <w:rPr>
            <w:rStyle w:val="Hyperlink"/>
            <w:rFonts w:ascii="Times New Roman" w:hAnsi="Times New Roman" w:cs="Times New Roman"/>
            <w:noProof/>
            <w:sz w:val="24"/>
            <w:szCs w:val="24"/>
            <w:lang w:val="en"/>
          </w:rPr>
          <w:t>Subpart 5104.9 – Taxpayer Identification Number Information</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_Toc83814760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0D63EBA" w14:textId="20390A37"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61" w:history="1">
        <w:r w:rsidR="006961B5" w:rsidRPr="006961B5">
          <w:rPr>
            <w:rStyle w:val="Hyperlink"/>
            <w:rFonts w:ascii="Times New Roman" w:hAnsi="Times New Roman" w:cs="Times New Roman"/>
            <w:noProof/>
            <w:sz w:val="24"/>
            <w:szCs w:val="24"/>
            <w:lang w:val="en"/>
          </w:rPr>
          <w:t>5104.903  Reporting contract information to the IRS.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_Toc83814761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1631537E" w14:textId="01BC0A81"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62" w:history="1">
        <w:r w:rsidR="006961B5" w:rsidRPr="006961B5">
          <w:rPr>
            <w:rStyle w:val="Hyperlink"/>
            <w:rFonts w:ascii="Times New Roman" w:hAnsi="Times New Roman" w:cs="Times New Roman"/>
            <w:noProof/>
            <w:sz w:val="24"/>
            <w:szCs w:val="24"/>
            <w:lang w:val="en"/>
          </w:rPr>
          <w:t>Subpart 5104.71 - Uniform Contract Line Item Numbering System</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_Toc83814762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7D5CCE27" w14:textId="6666FF30"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63" w:history="1">
        <w:r w:rsidR="006961B5" w:rsidRPr="006961B5">
          <w:rPr>
            <w:rStyle w:val="Hyperlink"/>
            <w:rFonts w:ascii="Times New Roman" w:hAnsi="Times New Roman" w:cs="Times New Roman"/>
            <w:noProof/>
            <w:sz w:val="24"/>
            <w:szCs w:val="24"/>
            <w:lang w:val="en"/>
          </w:rPr>
          <w:t>5104.7103-90 Contract line items for internal use software (IUS).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_Toc83814763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C5DB603" w14:textId="581BA1C5" w:rsidR="006961B5" w:rsidRPr="006961B5" w:rsidRDefault="00000000">
      <w:pPr>
        <w:pStyle w:val="TOC3"/>
        <w:tabs>
          <w:tab w:val="right" w:leader="dot" w:pos="9350"/>
        </w:tabs>
        <w:rPr>
          <w:rFonts w:ascii="Times New Roman" w:eastAsiaTheme="minorEastAsia" w:hAnsi="Times New Roman" w:cs="Times New Roman"/>
          <w:noProof/>
          <w:sz w:val="24"/>
          <w:szCs w:val="24"/>
        </w:rPr>
      </w:pPr>
      <w:hyperlink w:anchor="_Toc83814764" w:history="1">
        <w:r w:rsidR="006961B5" w:rsidRPr="006961B5">
          <w:rPr>
            <w:rStyle w:val="Hyperlink"/>
            <w:rFonts w:ascii="Times New Roman" w:hAnsi="Times New Roman" w:cs="Times New Roman"/>
            <w:noProof/>
            <w:sz w:val="24"/>
            <w:szCs w:val="24"/>
          </w:rPr>
          <w:t>Subpart 5104.73—Safeguarding Covered Defense Information and Cyber Incident Reporting</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_Toc83814764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621C7711" w14:textId="1EF14958" w:rsidR="006961B5" w:rsidRPr="006961B5" w:rsidRDefault="00000000">
      <w:pPr>
        <w:pStyle w:val="TOC4"/>
        <w:tabs>
          <w:tab w:val="right" w:leader="dot" w:pos="9350"/>
        </w:tabs>
        <w:rPr>
          <w:rFonts w:ascii="Times New Roman" w:eastAsiaTheme="minorEastAsia" w:hAnsi="Times New Roman" w:cs="Times New Roman"/>
          <w:noProof/>
          <w:sz w:val="24"/>
          <w:szCs w:val="24"/>
        </w:rPr>
      </w:pPr>
      <w:hyperlink w:anchor="_Toc83814765" w:history="1">
        <w:r w:rsidR="006961B5" w:rsidRPr="006961B5">
          <w:rPr>
            <w:rStyle w:val="Hyperlink"/>
            <w:rFonts w:ascii="Times New Roman" w:hAnsi="Times New Roman" w:cs="Times New Roman"/>
            <w:bCs/>
            <w:noProof/>
            <w:sz w:val="24"/>
            <w:szCs w:val="24"/>
          </w:rPr>
          <w:t>5104.7304  Solicitation provisions and contract clauses.</w:t>
        </w:r>
        <w:r w:rsidR="006961B5" w:rsidRPr="006961B5">
          <w:rPr>
            <w:rFonts w:ascii="Times New Roman" w:hAnsi="Times New Roman" w:cs="Times New Roman"/>
            <w:noProof/>
            <w:webHidden/>
            <w:sz w:val="24"/>
            <w:szCs w:val="24"/>
          </w:rPr>
          <w:tab/>
        </w:r>
        <w:r w:rsidR="006961B5" w:rsidRPr="006961B5">
          <w:rPr>
            <w:rFonts w:ascii="Times New Roman" w:hAnsi="Times New Roman" w:cs="Times New Roman"/>
            <w:noProof/>
            <w:webHidden/>
            <w:sz w:val="24"/>
            <w:szCs w:val="24"/>
          </w:rPr>
          <w:fldChar w:fldCharType="begin"/>
        </w:r>
        <w:r w:rsidR="006961B5" w:rsidRPr="006961B5">
          <w:rPr>
            <w:rFonts w:ascii="Times New Roman" w:hAnsi="Times New Roman" w:cs="Times New Roman"/>
            <w:noProof/>
            <w:webHidden/>
            <w:sz w:val="24"/>
            <w:szCs w:val="24"/>
          </w:rPr>
          <w:instrText xml:space="preserve"> PAGEREF _Toc83814765 \h </w:instrText>
        </w:r>
        <w:r w:rsidR="006961B5" w:rsidRPr="006961B5">
          <w:rPr>
            <w:rFonts w:ascii="Times New Roman" w:hAnsi="Times New Roman" w:cs="Times New Roman"/>
            <w:noProof/>
            <w:webHidden/>
            <w:sz w:val="24"/>
            <w:szCs w:val="24"/>
          </w:rPr>
        </w:r>
        <w:r w:rsidR="006961B5" w:rsidRPr="006961B5">
          <w:rPr>
            <w:rFonts w:ascii="Times New Roman" w:hAnsi="Times New Roman" w:cs="Times New Roman"/>
            <w:noProof/>
            <w:webHidden/>
            <w:sz w:val="24"/>
            <w:szCs w:val="24"/>
          </w:rPr>
          <w:fldChar w:fldCharType="separate"/>
        </w:r>
        <w:r w:rsidR="006961B5" w:rsidRPr="006961B5">
          <w:rPr>
            <w:rFonts w:ascii="Times New Roman" w:hAnsi="Times New Roman" w:cs="Times New Roman"/>
            <w:noProof/>
            <w:webHidden/>
            <w:sz w:val="24"/>
            <w:szCs w:val="24"/>
          </w:rPr>
          <w:t>1</w:t>
        </w:r>
        <w:r w:rsidR="006961B5" w:rsidRPr="006961B5">
          <w:rPr>
            <w:rFonts w:ascii="Times New Roman" w:hAnsi="Times New Roman" w:cs="Times New Roman"/>
            <w:noProof/>
            <w:webHidden/>
            <w:sz w:val="24"/>
            <w:szCs w:val="24"/>
          </w:rPr>
          <w:fldChar w:fldCharType="end"/>
        </w:r>
      </w:hyperlink>
    </w:p>
    <w:p w14:paraId="3645B745" w14:textId="50384DB9" w:rsidR="00A14741" w:rsidRPr="00024C03" w:rsidRDefault="006961B5" w:rsidP="00971B8B">
      <w:pPr>
        <w:spacing w:after="240"/>
        <w:jc w:val="center"/>
        <w:rPr>
          <w:rFonts w:ascii="Times New Roman" w:hAnsi="Times New Roman" w:cs="Times New Roman"/>
          <w:i/>
          <w:sz w:val="24"/>
          <w:szCs w:val="24"/>
        </w:rPr>
      </w:pPr>
      <w:r w:rsidRPr="006961B5">
        <w:rPr>
          <w:rFonts w:ascii="Times New Roman" w:hAnsi="Times New Roman" w:cs="Times New Roman"/>
          <w:i/>
          <w:sz w:val="24"/>
          <w:szCs w:val="24"/>
        </w:rPr>
        <w:fldChar w:fldCharType="end"/>
      </w:r>
    </w:p>
    <w:p w14:paraId="7C0A673F" w14:textId="77777777" w:rsidR="00C85DC4" w:rsidRDefault="00ED49E9" w:rsidP="003E23CC">
      <w:pPr>
        <w:pStyle w:val="Heading3"/>
      </w:pPr>
      <w:bookmarkStart w:id="6" w:name="_Toc512602635"/>
      <w:bookmarkStart w:id="7" w:name="_Toc513811431"/>
      <w:bookmarkStart w:id="8" w:name="_Toc519841179"/>
      <w:bookmarkStart w:id="9" w:name="_Toc1628365"/>
      <w:bookmarkStart w:id="10" w:name="_Toc83814742"/>
      <w:r w:rsidRPr="00F82049">
        <w:lastRenderedPageBreak/>
        <w:t xml:space="preserve">Subpart 5104.1 </w:t>
      </w:r>
      <w:r w:rsidR="00036005">
        <w:t>–</w:t>
      </w:r>
      <w:r w:rsidRPr="00F82049">
        <w:t xml:space="preserve"> Contract Execution</w:t>
      </w:r>
      <w:bookmarkEnd w:id="6"/>
      <w:bookmarkEnd w:id="7"/>
      <w:bookmarkEnd w:id="8"/>
      <w:bookmarkEnd w:id="9"/>
      <w:bookmarkEnd w:id="10"/>
    </w:p>
    <w:p w14:paraId="7C0A6740" w14:textId="77777777" w:rsidR="00C85DC4" w:rsidRDefault="00ED49E9" w:rsidP="003E23CC">
      <w:pPr>
        <w:pStyle w:val="Heading4"/>
      </w:pPr>
      <w:bookmarkStart w:id="11" w:name="_Toc512602636"/>
      <w:bookmarkStart w:id="12" w:name="_Toc513811432"/>
      <w:bookmarkStart w:id="13" w:name="_Toc519841180"/>
      <w:bookmarkStart w:id="14" w:name="_Toc1628366"/>
      <w:bookmarkStart w:id="15" w:name="_Toc83814743"/>
      <w:proofErr w:type="gramStart"/>
      <w:r w:rsidRPr="00F82049">
        <w:t>5104.103</w:t>
      </w:r>
      <w:r w:rsidR="00F82049">
        <w:t xml:space="preserve">  </w:t>
      </w:r>
      <w:r w:rsidRPr="00F82049">
        <w:t>Contract</w:t>
      </w:r>
      <w:proofErr w:type="gramEnd"/>
      <w:r w:rsidRPr="00F82049">
        <w:t xml:space="preserve"> clause.</w:t>
      </w:r>
      <w:bookmarkEnd w:id="11"/>
      <w:bookmarkEnd w:id="12"/>
      <w:bookmarkEnd w:id="13"/>
      <w:bookmarkEnd w:id="14"/>
      <w:bookmarkEnd w:id="15"/>
    </w:p>
    <w:p w14:paraId="7C0A6741" w14:textId="2472CB48"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w:t>
      </w:r>
      <w:r w:rsidR="00096CC0">
        <w:rPr>
          <w:rFonts w:ascii="Times New Roman" w:hAnsi="Times New Roman" w:cs="Times New Roman"/>
          <w:sz w:val="24"/>
          <w:szCs w:val="24"/>
        </w:rPr>
        <w:t>C</w:t>
      </w:r>
      <w:r w:rsidR="008160B7">
        <w:rPr>
          <w:rFonts w:ascii="Times New Roman" w:hAnsi="Times New Roman" w:cs="Times New Roman"/>
          <w:sz w:val="24"/>
          <w:szCs w:val="24"/>
        </w:rPr>
        <w:t xml:space="preserve">ontracting officer </w:t>
      </w:r>
      <w:r w:rsidR="00FC6FF5">
        <w:rPr>
          <w:rFonts w:ascii="Times New Roman" w:hAnsi="Times New Roman" w:cs="Times New Roman"/>
          <w:sz w:val="24"/>
          <w:szCs w:val="24"/>
        </w:rPr>
        <w:t>is the approval authority.</w:t>
      </w:r>
    </w:p>
    <w:p w14:paraId="7C0A6742" w14:textId="77777777" w:rsidR="00C85DC4" w:rsidRDefault="00ED49E9" w:rsidP="003E23CC">
      <w:pPr>
        <w:pStyle w:val="Heading3"/>
      </w:pPr>
      <w:bookmarkStart w:id="16" w:name="_Toc512602637"/>
      <w:bookmarkStart w:id="17" w:name="_Toc513811433"/>
      <w:bookmarkStart w:id="18" w:name="_Toc519841181"/>
      <w:bookmarkStart w:id="19" w:name="_Toc1628367"/>
      <w:bookmarkStart w:id="20" w:name="_Toc83814744"/>
      <w:r w:rsidRPr="00F82049">
        <w:t xml:space="preserve">Subpart 5104.2 </w:t>
      </w:r>
      <w:r w:rsidR="00036005">
        <w:t>–</w:t>
      </w:r>
      <w:r w:rsidRPr="00F82049">
        <w:t xml:space="preserve"> Contract Distribution</w:t>
      </w:r>
      <w:bookmarkEnd w:id="16"/>
      <w:bookmarkEnd w:id="17"/>
      <w:bookmarkEnd w:id="18"/>
      <w:bookmarkEnd w:id="19"/>
      <w:bookmarkEnd w:id="20"/>
    </w:p>
    <w:p w14:paraId="1E59A5DB" w14:textId="5315D131" w:rsidR="00196E81" w:rsidRPr="007404C7" w:rsidRDefault="00C04DD9" w:rsidP="003E23CC">
      <w:pPr>
        <w:pStyle w:val="Heading4"/>
      </w:pPr>
      <w:bookmarkStart w:id="21" w:name="_Toc512602638"/>
      <w:bookmarkStart w:id="22" w:name="_Toc513811434"/>
      <w:bookmarkStart w:id="23" w:name="_Toc519841182"/>
      <w:bookmarkStart w:id="24" w:name="_Toc1628368"/>
      <w:bookmarkStart w:id="25" w:name="_Toc83814745"/>
      <w:proofErr w:type="gramStart"/>
      <w:r w:rsidRPr="007404C7">
        <w:t>5104.201  Procedures</w:t>
      </w:r>
      <w:proofErr w:type="gramEnd"/>
      <w:r w:rsidRPr="007404C7">
        <w:t>.</w:t>
      </w:r>
      <w:bookmarkEnd w:id="21"/>
      <w:bookmarkEnd w:id="22"/>
      <w:bookmarkEnd w:id="23"/>
      <w:bookmarkEnd w:id="24"/>
      <w:bookmarkEnd w:id="25"/>
    </w:p>
    <w:p w14:paraId="703C8DB6" w14:textId="7B91002A"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w:t>
      </w:r>
      <w:r w:rsidR="00096CC0">
        <w:rPr>
          <w:rFonts w:ascii="Times New Roman" w:hAnsi="Times New Roman" w:cs="Times New Roman"/>
          <w:sz w:val="24"/>
          <w:szCs w:val="24"/>
        </w:rPr>
        <w:t>C</w:t>
      </w:r>
      <w:r w:rsidR="00196E81" w:rsidRPr="003E23CC">
        <w:rPr>
          <w:rFonts w:ascii="Times New Roman" w:hAnsi="Times New Roman" w:cs="Times New Roman"/>
          <w:sz w:val="24"/>
          <w:szCs w:val="24"/>
        </w:rPr>
        <w:t xml:space="preserve">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3E23CC">
      <w:pPr>
        <w:pStyle w:val="Heading4"/>
      </w:pPr>
      <w:bookmarkStart w:id="26" w:name="_Toc512602639"/>
      <w:bookmarkStart w:id="27" w:name="_Toc513811435"/>
      <w:bookmarkStart w:id="28" w:name="_Toc519841183"/>
      <w:bookmarkStart w:id="29" w:name="_Toc1628369"/>
      <w:bookmarkStart w:id="30" w:name="_Toc83814746"/>
      <w:proofErr w:type="gramStart"/>
      <w:r w:rsidRPr="00F82049">
        <w:t>5104.202</w:t>
      </w:r>
      <w:r w:rsidR="00F82049">
        <w:t xml:space="preserve">  </w:t>
      </w:r>
      <w:r w:rsidRPr="00F82049">
        <w:t>Agency</w:t>
      </w:r>
      <w:proofErr w:type="gramEnd"/>
      <w:r w:rsidRPr="00F82049">
        <w:t xml:space="preserve"> distribution requirements.</w:t>
      </w:r>
      <w:bookmarkEnd w:id="26"/>
      <w:bookmarkEnd w:id="27"/>
      <w:bookmarkEnd w:id="28"/>
      <w:bookmarkEnd w:id="29"/>
      <w:bookmarkEnd w:id="30"/>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3E23CC">
      <w:pPr>
        <w:pStyle w:val="Heading3"/>
      </w:pPr>
      <w:bookmarkStart w:id="31" w:name="_Toc512602640"/>
      <w:bookmarkStart w:id="32" w:name="_Toc513811436"/>
      <w:bookmarkStart w:id="33" w:name="_Toc519841184"/>
      <w:bookmarkStart w:id="34" w:name="_Toc1628370"/>
      <w:bookmarkStart w:id="35" w:name="_Toc83814747"/>
      <w:r w:rsidRPr="00F82049">
        <w:t xml:space="preserve">Subpart 5104.4 </w:t>
      </w:r>
      <w:r w:rsidR="00036005">
        <w:t>–</w:t>
      </w:r>
      <w:r w:rsidRPr="00F82049">
        <w:t xml:space="preserve"> Safeguarding Classified Information Within Industry</w:t>
      </w:r>
      <w:bookmarkEnd w:id="31"/>
      <w:bookmarkEnd w:id="32"/>
      <w:bookmarkEnd w:id="33"/>
      <w:bookmarkEnd w:id="34"/>
      <w:bookmarkEnd w:id="35"/>
    </w:p>
    <w:p w14:paraId="54166A9A" w14:textId="4A16F0E1" w:rsidR="0070549C" w:rsidRDefault="0070549C" w:rsidP="003E23CC">
      <w:pPr>
        <w:pStyle w:val="Heading4"/>
      </w:pPr>
      <w:bookmarkStart w:id="36" w:name="_Toc83814748"/>
      <w:bookmarkStart w:id="37" w:name="_Toc512602641"/>
      <w:bookmarkStart w:id="38" w:name="_Toc513811437"/>
      <w:bookmarkStart w:id="39" w:name="_Toc519841185"/>
      <w:bookmarkStart w:id="40" w:name="_Toc1628371"/>
      <w:r>
        <w:t>5104.402 General.</w:t>
      </w:r>
      <w:bookmarkEnd w:id="36"/>
    </w:p>
    <w:p w14:paraId="37E70DC9" w14:textId="092BAB79" w:rsidR="0070549C" w:rsidRPr="00943234" w:rsidRDefault="00BA72B4" w:rsidP="00BA72B4">
      <w:pPr>
        <w:tabs>
          <w:tab w:val="left" w:pos="630"/>
        </w:tabs>
        <w:rPr>
          <w:rFonts w:ascii="Times New Roman" w:hAnsi="Times New Roman" w:cs="Times New Roman"/>
          <w:color w:val="000000" w:themeColor="text1"/>
          <w:sz w:val="24"/>
          <w:szCs w:val="24"/>
        </w:rPr>
      </w:pPr>
      <w:r w:rsidRPr="161DD67E">
        <w:rPr>
          <w:rFonts w:ascii="Times New Roman" w:hAnsi="Times New Roman" w:cs="Times New Roman"/>
          <w:color w:val="000000" w:themeColor="text1"/>
          <w:sz w:val="24"/>
          <w:szCs w:val="24"/>
        </w:rPr>
        <w:t xml:space="preserve">(d)(1)   </w:t>
      </w:r>
      <w:r w:rsidR="0070549C" w:rsidRPr="161DD67E">
        <w:rPr>
          <w:rFonts w:ascii="Times New Roman" w:hAnsi="Times New Roman" w:cs="Times New Roman"/>
          <w:color w:val="000000" w:themeColor="text1"/>
          <w:sz w:val="24"/>
          <w:szCs w:val="24"/>
        </w:rPr>
        <w:t>The National Industrial Security Program (NISP) Contract Classification System (NCCS) module</w:t>
      </w:r>
      <w:r w:rsidR="00462E35">
        <w:rPr>
          <w:rFonts w:ascii="Times New Roman" w:hAnsi="Times New Roman" w:cs="Times New Roman"/>
          <w:color w:val="000000" w:themeColor="text1"/>
          <w:sz w:val="24"/>
          <w:szCs w:val="24"/>
        </w:rPr>
        <w:t xml:space="preserve"> Version 2.0 re-deployed</w:t>
      </w:r>
      <w:r w:rsidR="00590659">
        <w:rPr>
          <w:rFonts w:ascii="Times New Roman" w:hAnsi="Times New Roman" w:cs="Times New Roman"/>
          <w:color w:val="000000" w:themeColor="text1"/>
          <w:sz w:val="24"/>
          <w:szCs w:val="24"/>
        </w:rPr>
        <w:t xml:space="preserve"> </w:t>
      </w:r>
      <w:r w:rsidR="0070549C" w:rsidRPr="161DD67E">
        <w:rPr>
          <w:rFonts w:ascii="Times New Roman" w:hAnsi="Times New Roman" w:cs="Times New Roman"/>
          <w:color w:val="000000" w:themeColor="text1"/>
          <w:sz w:val="24"/>
          <w:szCs w:val="24"/>
        </w:rPr>
        <w:t xml:space="preserve">effective 1 </w:t>
      </w:r>
      <w:r w:rsidR="00462E35">
        <w:rPr>
          <w:rFonts w:ascii="Times New Roman" w:hAnsi="Times New Roman" w:cs="Times New Roman"/>
          <w:color w:val="000000" w:themeColor="text1"/>
          <w:sz w:val="24"/>
          <w:szCs w:val="24"/>
        </w:rPr>
        <w:t>May</w:t>
      </w:r>
      <w:r w:rsidR="00462E35" w:rsidRPr="161DD67E">
        <w:rPr>
          <w:rFonts w:ascii="Times New Roman" w:hAnsi="Times New Roman" w:cs="Times New Roman"/>
          <w:color w:val="000000" w:themeColor="text1"/>
          <w:sz w:val="24"/>
          <w:szCs w:val="24"/>
        </w:rPr>
        <w:t xml:space="preserve"> </w:t>
      </w:r>
      <w:r w:rsidR="0070549C" w:rsidRPr="161DD67E">
        <w:rPr>
          <w:rFonts w:ascii="Times New Roman" w:hAnsi="Times New Roman" w:cs="Times New Roman"/>
          <w:color w:val="000000" w:themeColor="text1"/>
          <w:sz w:val="24"/>
          <w:szCs w:val="24"/>
        </w:rPr>
        <w:t>202</w:t>
      </w:r>
      <w:r w:rsidR="00462E35">
        <w:rPr>
          <w:rFonts w:ascii="Times New Roman" w:hAnsi="Times New Roman" w:cs="Times New Roman"/>
          <w:color w:val="000000" w:themeColor="text1"/>
          <w:sz w:val="24"/>
          <w:szCs w:val="24"/>
        </w:rPr>
        <w:t>2</w:t>
      </w:r>
      <w:r w:rsidR="0070549C" w:rsidRPr="161DD67E">
        <w:rPr>
          <w:rFonts w:ascii="Times New Roman" w:hAnsi="Times New Roman" w:cs="Times New Roman"/>
          <w:color w:val="000000" w:themeColor="text1"/>
          <w:sz w:val="24"/>
          <w:szCs w:val="24"/>
        </w:rPr>
        <w:t xml:space="preserve">.  Contracting officers shall follow the procedures at </w:t>
      </w:r>
      <w:r w:rsidR="00462E35">
        <w:rPr>
          <w:rFonts w:ascii="Times New Roman" w:hAnsi="Times New Roman" w:cs="Times New Roman"/>
          <w:color w:val="000000" w:themeColor="text1"/>
          <w:sz w:val="24"/>
          <w:szCs w:val="24"/>
        </w:rPr>
        <w:t>FAR 4.402(d)(1)</w:t>
      </w:r>
      <w:r w:rsidR="0070549C" w:rsidRPr="161DD67E">
        <w:rPr>
          <w:rFonts w:ascii="Times New Roman" w:hAnsi="Times New Roman" w:cs="Times New Roman"/>
          <w:color w:val="000000" w:themeColor="text1"/>
          <w:sz w:val="24"/>
          <w:szCs w:val="24"/>
        </w:rPr>
        <w:t xml:space="preserve"> to transmit DD Form 254s to the Defense Counterintelligence Security Agency (DCSA).</w:t>
      </w:r>
      <w:ins w:id="41" w:author="Moye, Rachel J CIV USARMY HQDA ASA ALT (USA)" w:date="2025-03-05T13:38:00Z">
        <w:r w:rsidR="00BA4700">
          <w:rPr>
            <w:rFonts w:ascii="Times New Roman" w:hAnsi="Times New Roman" w:cs="Times New Roman"/>
            <w:color w:val="000000" w:themeColor="text1"/>
            <w:sz w:val="24"/>
            <w:szCs w:val="24"/>
          </w:rPr>
          <w:t xml:space="preserve"> In the absence of access to the NISP NCCS, </w:t>
        </w:r>
      </w:ins>
      <w:ins w:id="42" w:author="Moye, Rachel J CIV USARMY HQDA ASA ALT (USA)" w:date="2025-03-05T13:39:00Z">
        <w:r w:rsidR="00BA4700">
          <w:rPr>
            <w:rFonts w:ascii="Times New Roman" w:eastAsia="Times New Roman" w:hAnsi="Times New Roman" w:cs="Times New Roman"/>
            <w:sz w:val="24"/>
            <w:szCs w:val="24"/>
          </w:rPr>
          <w:t>C</w:t>
        </w:r>
        <w:r w:rsidR="00BA4700" w:rsidRPr="000A65B3">
          <w:rPr>
            <w:rFonts w:ascii="Times New Roman" w:eastAsia="Times New Roman" w:hAnsi="Times New Roman" w:cs="Times New Roman"/>
            <w:sz w:val="24"/>
            <w:szCs w:val="24"/>
          </w:rPr>
          <w:t xml:space="preserve">ontracting officers shall follow the procedures at </w:t>
        </w:r>
      </w:ins>
      <w:ins w:id="43" w:author="AMANDA" w:date="2025-03-10T09:03:00Z">
        <w:r w:rsidR="001004AB">
          <w:rPr>
            <w:rFonts w:ascii="Times New Roman" w:eastAsia="Times New Roman" w:hAnsi="Times New Roman" w:cs="Times New Roman"/>
            <w:sz w:val="24"/>
            <w:szCs w:val="24"/>
          </w:rPr>
          <w:fldChar w:fldCharType="begin"/>
        </w:r>
        <w:r w:rsidR="001004AB">
          <w:rPr>
            <w:rFonts w:ascii="Times New Roman" w:eastAsia="Times New Roman" w:hAnsi="Times New Roman" w:cs="Times New Roman"/>
            <w:sz w:val="24"/>
            <w:szCs w:val="24"/>
          </w:rPr>
          <w:instrText>HYPERLINK "https://armyeitaas.sharepoint-mil.us/sites/ASA-ALT-PAM-PP/PGIPDF/Forms/AllItems.aspx?id=%2Fsites%2FASA%2DALT%2DPAM%2DPP%2FPGIPDF%2FPGI5104%2Epdf&amp;parent=%2Fsites%2FASA%2DALT%2DPAM%2DPP%2FPGIPDF"</w:instrText>
        </w:r>
        <w:r w:rsidR="001004AB">
          <w:rPr>
            <w:rFonts w:ascii="Times New Roman" w:eastAsia="Times New Roman" w:hAnsi="Times New Roman" w:cs="Times New Roman"/>
            <w:sz w:val="24"/>
            <w:szCs w:val="24"/>
          </w:rPr>
        </w:r>
        <w:r w:rsidR="001004AB">
          <w:rPr>
            <w:rFonts w:ascii="Times New Roman" w:eastAsia="Times New Roman" w:hAnsi="Times New Roman" w:cs="Times New Roman"/>
            <w:sz w:val="24"/>
            <w:szCs w:val="24"/>
          </w:rPr>
          <w:fldChar w:fldCharType="separate"/>
        </w:r>
        <w:r w:rsidR="00BA4700" w:rsidRPr="001004AB">
          <w:rPr>
            <w:rStyle w:val="Hyperlink"/>
            <w:rFonts w:ascii="Times New Roman" w:eastAsia="Times New Roman" w:hAnsi="Times New Roman" w:cs="Times New Roman"/>
            <w:sz w:val="24"/>
            <w:szCs w:val="24"/>
          </w:rPr>
          <w:t>AFARS PGI 5104.403(2)-1</w:t>
        </w:r>
        <w:r w:rsidR="001004AB">
          <w:rPr>
            <w:rFonts w:ascii="Times New Roman" w:eastAsia="Times New Roman" w:hAnsi="Times New Roman" w:cs="Times New Roman"/>
            <w:sz w:val="24"/>
            <w:szCs w:val="24"/>
          </w:rPr>
          <w:fldChar w:fldCharType="end"/>
        </w:r>
      </w:ins>
      <w:ins w:id="44" w:author="Moye, Rachel J CIV USARMY HQDA ASA ALT (USA)" w:date="2025-03-05T13:39:00Z">
        <w:r w:rsidR="00BA4700" w:rsidRPr="000A65B3">
          <w:rPr>
            <w:rFonts w:ascii="Times New Roman" w:eastAsia="Times New Roman" w:hAnsi="Times New Roman" w:cs="Times New Roman"/>
            <w:sz w:val="24"/>
            <w:szCs w:val="24"/>
          </w:rPr>
          <w:t xml:space="preserve"> to transmit DD Form 254s to DCSA until further notice</w:t>
        </w:r>
        <w:r w:rsidR="00BA4700">
          <w:rPr>
            <w:rFonts w:ascii="Times New Roman" w:hAnsi="Times New Roman" w:cs="Times New Roman"/>
            <w:color w:val="000000" w:themeColor="text1"/>
            <w:sz w:val="24"/>
            <w:szCs w:val="24"/>
          </w:rPr>
          <w:t>.</w:t>
        </w:r>
      </w:ins>
    </w:p>
    <w:p w14:paraId="3608ABF1" w14:textId="77777777" w:rsidR="0070549C" w:rsidRDefault="0070549C" w:rsidP="0070549C">
      <w:pPr>
        <w:pStyle w:val="ListParagraph"/>
        <w:ind w:left="953"/>
        <w:rPr>
          <w:color w:val="1F497D"/>
          <w:sz w:val="24"/>
          <w:szCs w:val="24"/>
          <w:u w:val="single"/>
        </w:rPr>
      </w:pPr>
    </w:p>
    <w:p w14:paraId="7C0A674B" w14:textId="38594770" w:rsidR="00C85DC4" w:rsidRPr="003E23CC" w:rsidRDefault="00ED49E9" w:rsidP="003E23CC">
      <w:pPr>
        <w:pStyle w:val="Heading4"/>
      </w:pPr>
      <w:bookmarkStart w:id="45" w:name="_Toc83814749"/>
      <w:proofErr w:type="gramStart"/>
      <w:r w:rsidRPr="003E23CC">
        <w:t>5104.403</w:t>
      </w:r>
      <w:r w:rsidR="00F82049" w:rsidRPr="003E23CC">
        <w:t xml:space="preserve">  </w:t>
      </w:r>
      <w:r w:rsidRPr="003E23CC">
        <w:t>Responsibilities</w:t>
      </w:r>
      <w:proofErr w:type="gramEnd"/>
      <w:r w:rsidRPr="003E23CC">
        <w:t xml:space="preserve"> of contracting officers.</w:t>
      </w:r>
      <w:bookmarkEnd w:id="37"/>
      <w:bookmarkEnd w:id="38"/>
      <w:bookmarkEnd w:id="39"/>
      <w:bookmarkEnd w:id="40"/>
      <w:bookmarkEnd w:id="45"/>
    </w:p>
    <w:p w14:paraId="7C0A674C" w14:textId="2AF1BDBC" w:rsidR="00C85DC4" w:rsidRDefault="00887F4F" w:rsidP="00C9310C">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2F75A2" w:rsidRPr="002F75A2">
        <w:rPr>
          <w:rFonts w:ascii="Times New Roman" w:hAnsi="Times New Roman" w:cs="Times New Roman"/>
          <w:sz w:val="24"/>
          <w:szCs w:val="24"/>
        </w:rPr>
        <w:t>In accordance with DFARS PGI 204.403(1),</w:t>
      </w:r>
      <w:r w:rsidR="0008391D">
        <w:rPr>
          <w:rFonts w:ascii="Times New Roman" w:hAnsi="Times New Roman" w:cs="Times New Roman"/>
          <w:sz w:val="24"/>
          <w:szCs w:val="24"/>
        </w:rPr>
        <w:t xml:space="preserve"> </w:t>
      </w:r>
      <w:r w:rsidR="002F75A2">
        <w:rPr>
          <w:rFonts w:ascii="Times New Roman" w:hAnsi="Times New Roman" w:cs="Times New Roman"/>
          <w:sz w:val="24"/>
          <w:szCs w:val="24"/>
        </w:rPr>
        <w:t xml:space="preserve">the </w:t>
      </w:r>
      <w:r w:rsidR="00096CC0">
        <w:rPr>
          <w:rFonts w:ascii="Times New Roman" w:hAnsi="Times New Roman" w:cs="Times New Roman"/>
          <w:sz w:val="24"/>
          <w:szCs w:val="24"/>
        </w:rPr>
        <w:t>C</w:t>
      </w:r>
      <w:r w:rsidR="002F75A2">
        <w:rPr>
          <w:rFonts w:ascii="Times New Roman" w:hAnsi="Times New Roman" w:cs="Times New Roman"/>
          <w:sz w:val="24"/>
          <w:szCs w:val="24"/>
        </w:rPr>
        <w:t xml:space="preserve">ontracting officer </w:t>
      </w:r>
      <w:r w:rsidR="00A64DC9">
        <w:rPr>
          <w:rFonts w:ascii="Times New Roman" w:hAnsi="Times New Roman" w:cs="Times New Roman"/>
          <w:sz w:val="24"/>
          <w:szCs w:val="24"/>
        </w:rPr>
        <w:t>will</w:t>
      </w:r>
      <w:r w:rsidR="002F75A2">
        <w:rPr>
          <w:rFonts w:ascii="Times New Roman" w:hAnsi="Times New Roman" w:cs="Times New Roman"/>
          <w:sz w:val="24"/>
          <w:szCs w:val="24"/>
        </w:rPr>
        <w:t xml:space="preserve"> include a Do</w:t>
      </w:r>
      <w:r w:rsidR="00A67985" w:rsidRPr="002E5CCF">
        <w:rPr>
          <w:rFonts w:ascii="Times New Roman" w:hAnsi="Times New Roman" w:cs="Times New Roman"/>
          <w:sz w:val="24"/>
          <w:szCs w:val="24"/>
        </w:rPr>
        <w:t>D Form DD 254, DoD Contract Security Classification Specification</w:t>
      </w:r>
      <w:r w:rsidR="009B58FA">
        <w:rPr>
          <w:rFonts w:ascii="Times New Roman" w:hAnsi="Times New Roman" w:cs="Times New Roman"/>
          <w:sz w:val="24"/>
          <w:szCs w:val="24"/>
        </w:rPr>
        <w:t xml:space="preserve"> in solicitations as appropriate </w:t>
      </w:r>
      <w:r w:rsidR="0073368B">
        <w:rPr>
          <w:rFonts w:ascii="Times New Roman" w:hAnsi="Times New Roman" w:cs="Times New Roman"/>
          <w:sz w:val="24"/>
          <w:szCs w:val="24"/>
        </w:rPr>
        <w:t xml:space="preserve">and obtain the security manager’s signature </w:t>
      </w:r>
      <w:r w:rsidR="00833BEA">
        <w:rPr>
          <w:rFonts w:ascii="Times New Roman" w:hAnsi="Times New Roman" w:cs="Times New Roman"/>
          <w:sz w:val="24"/>
          <w:szCs w:val="24"/>
        </w:rPr>
        <w:t>(see Army Regulation 380-</w:t>
      </w:r>
      <w:r w:rsidR="00422BFF">
        <w:rPr>
          <w:rFonts w:ascii="Times New Roman" w:hAnsi="Times New Roman" w:cs="Times New Roman"/>
          <w:sz w:val="24"/>
          <w:szCs w:val="24"/>
        </w:rPr>
        <w:t>49</w:t>
      </w:r>
      <w:r w:rsidR="00833BEA">
        <w:rPr>
          <w:rFonts w:ascii="Times New Roman" w:hAnsi="Times New Roman" w:cs="Times New Roman"/>
          <w:sz w:val="24"/>
          <w:szCs w:val="24"/>
        </w:rPr>
        <w:t>,</w:t>
      </w:r>
      <w:r w:rsidR="00422BFF">
        <w:rPr>
          <w:rFonts w:ascii="Times New Roman" w:hAnsi="Times New Roman" w:cs="Times New Roman"/>
          <w:sz w:val="24"/>
          <w:szCs w:val="24"/>
        </w:rPr>
        <w:t xml:space="preserve"> 4-4a, </w:t>
      </w:r>
      <w:r w:rsidR="00833BEA">
        <w:rPr>
          <w:rFonts w:ascii="Times New Roman" w:hAnsi="Times New Roman" w:cs="Times New Roman"/>
          <w:sz w:val="24"/>
          <w:szCs w:val="24"/>
        </w:rPr>
        <w:t xml:space="preserve">Department of the Army </w:t>
      </w:r>
      <w:r w:rsidR="00422BFF">
        <w:rPr>
          <w:rFonts w:ascii="Times New Roman" w:hAnsi="Times New Roman" w:cs="Times New Roman"/>
          <w:sz w:val="24"/>
          <w:szCs w:val="24"/>
        </w:rPr>
        <w:t xml:space="preserve">Industrial </w:t>
      </w:r>
      <w:r w:rsidR="00833BEA">
        <w:rPr>
          <w:rFonts w:ascii="Times New Roman" w:hAnsi="Times New Roman" w:cs="Times New Roman"/>
          <w:sz w:val="24"/>
          <w:szCs w:val="24"/>
        </w:rPr>
        <w:t xml:space="preserve">Security Program) </w:t>
      </w:r>
      <w:r w:rsidR="0073368B">
        <w:rPr>
          <w:rFonts w:ascii="Times New Roman" w:hAnsi="Times New Roman" w:cs="Times New Roman"/>
          <w:sz w:val="24"/>
          <w:szCs w:val="24"/>
        </w:rPr>
        <w:t>as the certifying official on the form</w:t>
      </w:r>
      <w:r w:rsidR="004C388C">
        <w:rPr>
          <w:rFonts w:ascii="Times New Roman" w:hAnsi="Times New Roman" w:cs="Times New Roman"/>
          <w:sz w:val="24"/>
          <w:szCs w:val="24"/>
        </w:rPr>
        <w:t>.</w:t>
      </w:r>
    </w:p>
    <w:p w14:paraId="43066280" w14:textId="01D81293" w:rsidR="0070549C" w:rsidDel="00BA4700" w:rsidRDefault="00C856F2" w:rsidP="00C9310C">
      <w:pPr>
        <w:pStyle w:val="ind16"/>
        <w:tabs>
          <w:tab w:val="clear" w:pos="2880"/>
          <w:tab w:val="clear" w:pos="3456"/>
          <w:tab w:val="clear" w:pos="4032"/>
        </w:tabs>
        <w:spacing w:after="240"/>
        <w:ind w:left="0"/>
        <w:rPr>
          <w:del w:id="46" w:author="Moye, Rachel J CIV USARMY HQDA ASA ALT (USA)" w:date="2025-03-05T13:39:00Z"/>
          <w:rFonts w:ascii="Times New Roman" w:hAnsi="Times New Roman" w:cs="Times New Roman"/>
          <w:i/>
          <w:sz w:val="24"/>
          <w:szCs w:val="24"/>
        </w:rPr>
      </w:pPr>
      <w:del w:id="47" w:author="Moye, Rachel J CIV USARMY HQDA ASA ALT (USA)" w:date="2025-03-05T13:39:00Z">
        <w:r w:rsidDel="00BA4700">
          <w:rPr>
            <w:rFonts w:ascii="Times New Roman" w:hAnsi="Times New Roman" w:cs="Times New Roman"/>
            <w:sz w:val="24"/>
            <w:szCs w:val="24"/>
          </w:rPr>
          <w:lastRenderedPageBreak/>
          <w:delText xml:space="preserve">(2) </w:delText>
        </w:r>
        <w:r w:rsidR="000A65B3" w:rsidRPr="000A65B3" w:rsidDel="00BA4700">
          <w:rPr>
            <w:rFonts w:ascii="Times New Roman" w:eastAsia="Times New Roman" w:hAnsi="Times New Roman" w:cs="Times New Roman"/>
            <w:sz w:val="24"/>
            <w:szCs w:val="24"/>
          </w:rPr>
          <w:delText xml:space="preserve">In lieu of requirement at FAR Subpart 4.402(d)(1), </w:delText>
        </w:r>
        <w:r w:rsidR="000A65B3" w:rsidDel="00BA4700">
          <w:rPr>
            <w:rFonts w:ascii="Times New Roman" w:eastAsia="Times New Roman" w:hAnsi="Times New Roman" w:cs="Times New Roman"/>
            <w:sz w:val="24"/>
            <w:szCs w:val="24"/>
          </w:rPr>
          <w:delText>C</w:delText>
        </w:r>
        <w:r w:rsidR="000A65B3" w:rsidRPr="000A65B3" w:rsidDel="00BA4700">
          <w:rPr>
            <w:rFonts w:ascii="Times New Roman" w:eastAsia="Times New Roman" w:hAnsi="Times New Roman" w:cs="Times New Roman"/>
            <w:sz w:val="24"/>
            <w:szCs w:val="24"/>
          </w:rPr>
          <w:delText>ontracting officers shall follow the procedures at AFARS PGI 5104.403(2)-1 to transmit DD Form 254s to DCSA until further notice</w:delText>
        </w:r>
        <w:r w:rsidR="000A65B3" w:rsidDel="00BA4700">
          <w:rPr>
            <w:rFonts w:ascii="Times New Roman" w:hAnsi="Times New Roman" w:cs="Times New Roman"/>
            <w:color w:val="000000" w:themeColor="text1"/>
            <w:sz w:val="24"/>
            <w:szCs w:val="24"/>
          </w:rPr>
          <w:delText xml:space="preserve">. </w:delText>
        </w:r>
        <w:r w:rsidRPr="00C856F2" w:rsidDel="00BA4700">
          <w:rPr>
            <w:rFonts w:ascii="Times New Roman" w:hAnsi="Times New Roman" w:cs="Times New Roman"/>
            <w:color w:val="000000" w:themeColor="text1"/>
            <w:sz w:val="24"/>
            <w:szCs w:val="24"/>
          </w:rPr>
          <w:delText xml:space="preserve">See </w:delText>
        </w:r>
        <w:r w:rsidR="00BA4700" w:rsidDel="00BA4700">
          <w:fldChar w:fldCharType="begin"/>
        </w:r>
        <w:r w:rsidR="00BA4700" w:rsidDel="00BA4700">
          <w:delInstrText>HYPERLINK "https://armyeitaas.sharepoint-mil.us/:b:/r/sites/ASA-ALT-PAM-PP/PGIPDF/PGI5104.pdf?csf=1&amp;web=1&amp;e=ENKICw"</w:delInstrText>
        </w:r>
        <w:r w:rsidR="00BA4700" w:rsidDel="00BA4700">
          <w:fldChar w:fldCharType="separate"/>
        </w:r>
        <w:r w:rsidRPr="00C856F2" w:rsidDel="00BA4700">
          <w:rPr>
            <w:rStyle w:val="Hyperlink"/>
            <w:rFonts w:ascii="Times New Roman" w:hAnsi="Times New Roman" w:cs="Times New Roman"/>
            <w:sz w:val="24"/>
            <w:szCs w:val="24"/>
          </w:rPr>
          <w:delText>AFARS PGI 5104.403(2)-1</w:delText>
        </w:r>
        <w:r w:rsidR="00BA4700" w:rsidDel="00BA4700">
          <w:rPr>
            <w:rStyle w:val="Hyperlink"/>
            <w:rFonts w:ascii="Times New Roman" w:hAnsi="Times New Roman" w:cs="Times New Roman"/>
            <w:sz w:val="24"/>
            <w:szCs w:val="24"/>
          </w:rPr>
          <w:fldChar w:fldCharType="end"/>
        </w:r>
        <w:r w:rsidRPr="00384EFD" w:rsidDel="00BA4700">
          <w:rPr>
            <w:rFonts w:ascii="Times New Roman" w:hAnsi="Times New Roman" w:cs="Times New Roman"/>
            <w:sz w:val="24"/>
            <w:szCs w:val="24"/>
          </w:rPr>
          <w:delText>.</w:delText>
        </w:r>
      </w:del>
    </w:p>
    <w:p w14:paraId="7C0A674D" w14:textId="77777777" w:rsidR="00C85DC4" w:rsidRDefault="00ED49E9" w:rsidP="003E23CC">
      <w:pPr>
        <w:pStyle w:val="Heading3"/>
      </w:pPr>
      <w:bookmarkStart w:id="48" w:name="_Toc512602642"/>
      <w:bookmarkStart w:id="49" w:name="_Toc513811438"/>
      <w:bookmarkStart w:id="50" w:name="_Toc519841186"/>
      <w:bookmarkStart w:id="51" w:name="_Toc1628372"/>
      <w:bookmarkStart w:id="52" w:name="_Toc83814750"/>
      <w:r w:rsidRPr="00F82049">
        <w:t xml:space="preserve">Subpart 5104.5 </w:t>
      </w:r>
      <w:r w:rsidR="00036005">
        <w:t>–</w:t>
      </w:r>
      <w:r w:rsidRPr="00F82049">
        <w:t xml:space="preserve"> Electronic Commerce in Contracting</w:t>
      </w:r>
      <w:bookmarkEnd w:id="48"/>
      <w:bookmarkEnd w:id="49"/>
      <w:bookmarkEnd w:id="50"/>
      <w:bookmarkEnd w:id="51"/>
      <w:bookmarkEnd w:id="52"/>
    </w:p>
    <w:p w14:paraId="7C0A674E" w14:textId="77777777" w:rsidR="00C85DC4" w:rsidRPr="00A43C09" w:rsidRDefault="002F75A2" w:rsidP="003E23CC">
      <w:pPr>
        <w:pStyle w:val="Heading4"/>
      </w:pPr>
      <w:bookmarkStart w:id="53" w:name="_Toc512602643"/>
      <w:bookmarkStart w:id="54" w:name="_Toc513811439"/>
      <w:bookmarkStart w:id="55" w:name="_Toc519841187"/>
      <w:bookmarkStart w:id="56" w:name="_Toc1628373"/>
      <w:bookmarkStart w:id="57" w:name="_Toc83814751"/>
      <w:proofErr w:type="gramStart"/>
      <w:r w:rsidRPr="002F75A2">
        <w:t>5104.502  Policy</w:t>
      </w:r>
      <w:proofErr w:type="gramEnd"/>
      <w:r w:rsidRPr="002F75A2">
        <w:t>.</w:t>
      </w:r>
      <w:bookmarkEnd w:id="53"/>
      <w:bookmarkEnd w:id="54"/>
      <w:bookmarkEnd w:id="55"/>
      <w:bookmarkEnd w:id="56"/>
      <w:bookmarkEnd w:id="57"/>
    </w:p>
    <w:p w14:paraId="43A254BE" w14:textId="6BB67698" w:rsidR="00B21FBF" w:rsidRDefault="00C9310C" w:rsidP="00875054">
      <w:pPr>
        <w:pStyle w:val="ind16"/>
        <w:tabs>
          <w:tab w:val="clear" w:pos="2880"/>
          <w:tab w:val="clear" w:pos="3456"/>
          <w:tab w:val="clear" w:pos="4032"/>
        </w:tabs>
        <w:spacing w:after="240"/>
        <w:ind w:left="0"/>
        <w:rPr>
          <w:rFonts w:ascii="Times New Roman" w:hAnsi="Times New Roman" w:cs="Times New Roman"/>
          <w:sz w:val="24"/>
          <w:szCs w:val="24"/>
        </w:rPr>
      </w:pPr>
      <w:r w:rsidRPr="5390FAB4">
        <w:rPr>
          <w:rFonts w:ascii="Times New Roman" w:hAnsi="Times New Roman" w:cs="Times New Roman"/>
          <w:sz w:val="24"/>
          <w:szCs w:val="24"/>
        </w:rPr>
        <w:t>(b)</w:t>
      </w:r>
      <w:r w:rsidR="002F75A2" w:rsidRPr="5390FAB4">
        <w:rPr>
          <w:rFonts w:ascii="Times New Roman" w:hAnsi="Times New Roman" w:cs="Times New Roman"/>
          <w:sz w:val="24"/>
          <w:szCs w:val="24"/>
        </w:rPr>
        <w:t>(</w:t>
      </w:r>
      <w:r w:rsidRPr="5390FAB4">
        <w:rPr>
          <w:rFonts w:ascii="Times New Roman" w:hAnsi="Times New Roman" w:cs="Times New Roman"/>
          <w:sz w:val="24"/>
          <w:szCs w:val="24"/>
        </w:rPr>
        <w:t>4</w:t>
      </w:r>
      <w:proofErr w:type="gramStart"/>
      <w:r w:rsidR="002F75A2" w:rsidRPr="5390FAB4">
        <w:rPr>
          <w:rFonts w:ascii="Times New Roman" w:hAnsi="Times New Roman" w:cs="Times New Roman"/>
          <w:sz w:val="24"/>
          <w:szCs w:val="24"/>
        </w:rPr>
        <w:t>)  Electronic</w:t>
      </w:r>
      <w:proofErr w:type="gramEnd"/>
      <w:r w:rsidR="002F75A2" w:rsidRPr="5390FAB4">
        <w:rPr>
          <w:rFonts w:ascii="Times New Roman" w:hAnsi="Times New Roman" w:cs="Times New Roman"/>
          <w:sz w:val="24"/>
          <w:szCs w:val="24"/>
        </w:rPr>
        <w:t xml:space="preserve"> </w:t>
      </w:r>
      <w:r w:rsidR="00DF2DE4" w:rsidRPr="5390FAB4">
        <w:rPr>
          <w:rFonts w:ascii="Times New Roman" w:hAnsi="Times New Roman" w:cs="Times New Roman"/>
          <w:sz w:val="24"/>
          <w:szCs w:val="24"/>
        </w:rPr>
        <w:t>c</w:t>
      </w:r>
      <w:r w:rsidR="002F75A2" w:rsidRPr="5390FAB4">
        <w:rPr>
          <w:rFonts w:ascii="Times New Roman" w:hAnsi="Times New Roman" w:cs="Times New Roman"/>
          <w:sz w:val="24"/>
          <w:szCs w:val="24"/>
        </w:rPr>
        <w:t xml:space="preserve">ommerce in </w:t>
      </w:r>
      <w:r w:rsidR="00DF2DE4" w:rsidRPr="5390FAB4">
        <w:rPr>
          <w:rFonts w:ascii="Times New Roman" w:hAnsi="Times New Roman" w:cs="Times New Roman"/>
          <w:sz w:val="24"/>
          <w:szCs w:val="24"/>
        </w:rPr>
        <w:t>c</w:t>
      </w:r>
      <w:r w:rsidR="002F75A2" w:rsidRPr="5390FAB4">
        <w:rPr>
          <w:rFonts w:ascii="Times New Roman" w:hAnsi="Times New Roman" w:cs="Times New Roman"/>
          <w:sz w:val="24"/>
          <w:szCs w:val="24"/>
        </w:rPr>
        <w:t xml:space="preserve">ontracting is satisfied if the reverse auction application posts the synopsis (or combined synopsis-solicitation) to </w:t>
      </w:r>
      <w:r w:rsidR="01F55936" w:rsidRPr="5390FAB4">
        <w:rPr>
          <w:rFonts w:ascii="Times New Roman" w:hAnsi="Times New Roman" w:cs="Times New Roman"/>
          <w:sz w:val="24"/>
          <w:szCs w:val="24"/>
        </w:rPr>
        <w:t>SAM.gov</w:t>
      </w:r>
      <w:r w:rsidR="002F75A2" w:rsidRPr="5390FAB4">
        <w:rPr>
          <w:rFonts w:ascii="Times New Roman" w:hAnsi="Times New Roman" w:cs="Times New Roman"/>
          <w:sz w:val="24"/>
          <w:szCs w:val="24"/>
        </w:rPr>
        <w:t>.</w:t>
      </w:r>
    </w:p>
    <w:p w14:paraId="637D50F6" w14:textId="3B1F480C" w:rsidR="002E420B" w:rsidRPr="002E420B" w:rsidRDefault="002E420B" w:rsidP="003E23CC">
      <w:pPr>
        <w:pStyle w:val="Heading4"/>
      </w:pPr>
      <w:bookmarkStart w:id="58" w:name="_Toc512602644"/>
      <w:bookmarkStart w:id="59" w:name="_Toc513811440"/>
      <w:bookmarkStart w:id="60" w:name="_Toc519841188"/>
      <w:bookmarkStart w:id="61" w:name="_Toc1628374"/>
      <w:bookmarkStart w:id="62" w:name="_Toc83814752"/>
      <w:r>
        <w:t>5104.502-</w:t>
      </w:r>
      <w:proofErr w:type="gramStart"/>
      <w:r>
        <w:t>90  Army</w:t>
      </w:r>
      <w:proofErr w:type="gramEnd"/>
      <w:r>
        <w:t xml:space="preserve"> supplemental policy.</w:t>
      </w:r>
      <w:bookmarkEnd w:id="58"/>
      <w:bookmarkEnd w:id="59"/>
      <w:bookmarkEnd w:id="60"/>
      <w:bookmarkEnd w:id="61"/>
      <w:bookmarkEnd w:id="62"/>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5390FAB4">
        <w:rPr>
          <w:rFonts w:ascii="Times New Roman" w:hAnsi="Times New Roman" w:cs="Times New Roman"/>
          <w:sz w:val="24"/>
          <w:szCs w:val="24"/>
        </w:rPr>
        <w:t xml:space="preserve">The Assistant Secretary of the Army (Acquisition, Logistics and Technology) </w:t>
      </w:r>
      <w:r w:rsidR="006074EA" w:rsidRPr="5390FAB4">
        <w:rPr>
          <w:rFonts w:ascii="Times New Roman" w:hAnsi="Times New Roman" w:cs="Times New Roman"/>
          <w:sz w:val="24"/>
          <w:szCs w:val="24"/>
        </w:rPr>
        <w:t xml:space="preserve">on a non-delegable basis, </w:t>
      </w:r>
      <w:r w:rsidRPr="5390FAB4">
        <w:rPr>
          <w:rFonts w:ascii="Times New Roman" w:hAnsi="Times New Roman" w:cs="Times New Roman"/>
          <w:sz w:val="24"/>
          <w:szCs w:val="24"/>
          <w:lang w:val="en"/>
        </w:rPr>
        <w:t xml:space="preserve">shall ensure that systems, technologies, procedures, and processes used by the agency to conduct electronic commerce follow the guidelines set forth in FAR 4.502 (b) and (c). </w:t>
      </w:r>
    </w:p>
    <w:p w14:paraId="352DE5E1" w14:textId="77777777" w:rsidR="00223C17" w:rsidRPr="00223C17" w:rsidRDefault="00223C17" w:rsidP="003E23CC">
      <w:pPr>
        <w:pStyle w:val="Heading3"/>
      </w:pPr>
      <w:bookmarkStart w:id="63" w:name="_Toc512602645"/>
      <w:bookmarkStart w:id="64" w:name="_Toc513811441"/>
      <w:bookmarkStart w:id="65" w:name="_Toc519841189"/>
      <w:bookmarkStart w:id="66" w:name="_Toc1628375"/>
      <w:bookmarkStart w:id="67" w:name="_Toc83814753"/>
      <w:r w:rsidRPr="00223C17">
        <w:t>Subpart 5104.6 – Contract Reporting</w:t>
      </w:r>
      <w:bookmarkEnd w:id="63"/>
      <w:bookmarkEnd w:id="64"/>
      <w:bookmarkEnd w:id="65"/>
      <w:bookmarkEnd w:id="66"/>
      <w:bookmarkEnd w:id="67"/>
    </w:p>
    <w:p w14:paraId="1DBB31F7" w14:textId="77777777" w:rsidR="00B2272A" w:rsidRPr="00B2272A" w:rsidRDefault="006617DF" w:rsidP="003E23CC">
      <w:pPr>
        <w:pStyle w:val="Heading4"/>
      </w:pPr>
      <w:r w:rsidRPr="00B2272A">
        <w:t xml:space="preserve"> </w:t>
      </w:r>
      <w:bookmarkStart w:id="68" w:name="_Toc512602646"/>
      <w:bookmarkStart w:id="69" w:name="_Toc513811442"/>
      <w:bookmarkStart w:id="70" w:name="_Toc519841190"/>
      <w:bookmarkStart w:id="71" w:name="_Toc1628376"/>
      <w:bookmarkStart w:id="72" w:name="_Toc83814754"/>
      <w:proofErr w:type="gramStart"/>
      <w:r w:rsidRPr="00B2272A">
        <w:t>5104.604  Responsibilities</w:t>
      </w:r>
      <w:proofErr w:type="gramEnd"/>
      <w:r w:rsidRPr="00B2272A">
        <w:t>.</w:t>
      </w:r>
      <w:bookmarkEnd w:id="68"/>
      <w:bookmarkEnd w:id="69"/>
      <w:bookmarkEnd w:id="70"/>
      <w:bookmarkEnd w:id="71"/>
      <w:bookmarkEnd w:id="72"/>
      <w:r w:rsidRPr="00B2272A" w:rsidDel="00223C17">
        <w:t xml:space="preserve"> </w:t>
      </w:r>
    </w:p>
    <w:p w14:paraId="67A29722" w14:textId="0B973B8B" w:rsidR="00223C17" w:rsidRDefault="00223C17" w:rsidP="003E23CC">
      <w:pPr>
        <w:rPr>
          <w:rFonts w:ascii="Times New Roman" w:hAnsi="Times New Roman" w:cs="Times New Roman"/>
          <w:sz w:val="24"/>
          <w:szCs w:val="24"/>
        </w:rPr>
      </w:pPr>
      <w:r w:rsidRPr="003E23CC">
        <w:rPr>
          <w:rFonts w:ascii="Times New Roman" w:hAnsi="Times New Roman" w:cs="Times New Roman"/>
          <w:sz w:val="24"/>
          <w:szCs w:val="24"/>
        </w:rPr>
        <w:t xml:space="preserve">(a)  </w:t>
      </w:r>
      <w:r w:rsidR="006617DF" w:rsidRPr="003E23CC">
        <w:rPr>
          <w:rFonts w:ascii="Times New Roman" w:hAnsi="Times New Roman" w:cs="Times New Roman"/>
          <w:sz w:val="24"/>
          <w:szCs w:val="24"/>
        </w:rPr>
        <w:t xml:space="preserve">The Senior Procurement Executive in coordination with the head of the contracting activity is responsible for developing and monitoring a process to ensure timely and accurate reporting of contractual actions to FPDS.  </w:t>
      </w:r>
      <w:r w:rsidR="00DC1377" w:rsidRPr="003E23CC">
        <w:rPr>
          <w:rFonts w:ascii="Times New Roman" w:hAnsi="Times New Roman" w:cs="Times New Roman"/>
          <w:sz w:val="24"/>
          <w:szCs w:val="24"/>
        </w:rPr>
        <w:t xml:space="preserve">See </w:t>
      </w:r>
      <w:hyperlink r:id="rId9" w:history="1">
        <w:r w:rsidR="00DC1377" w:rsidRPr="00F7566B">
          <w:rPr>
            <w:rStyle w:val="Hyperlink"/>
            <w:rFonts w:ascii="Times New Roman" w:hAnsi="Times New Roman" w:cs="Times New Roman"/>
            <w:sz w:val="24"/>
            <w:szCs w:val="24"/>
          </w:rPr>
          <w:t>Appendix GG</w:t>
        </w:r>
      </w:hyperlink>
      <w:r w:rsidR="00DC1377" w:rsidRPr="003E23CC">
        <w:rPr>
          <w:rFonts w:ascii="Times New Roman" w:hAnsi="Times New Roman" w:cs="Times New Roman"/>
          <w:sz w:val="24"/>
          <w:szCs w:val="24"/>
        </w:rPr>
        <w:t xml:space="preserve"> for further delegation.  </w:t>
      </w:r>
    </w:p>
    <w:p w14:paraId="6D884D1E" w14:textId="77777777" w:rsidR="00C47D0E" w:rsidRPr="003E23CC" w:rsidRDefault="00C47D0E" w:rsidP="003E23CC">
      <w:pPr>
        <w:rPr>
          <w:rFonts w:ascii="Times New Roman" w:hAnsi="Times New Roman" w:cs="Times New Roman"/>
          <w:sz w:val="24"/>
          <w:szCs w:val="24"/>
        </w:rPr>
      </w:pPr>
    </w:p>
    <w:p w14:paraId="7C0A6751" w14:textId="77777777" w:rsidR="00C85DC4" w:rsidRDefault="005F0AFB" w:rsidP="003E23CC">
      <w:pPr>
        <w:pStyle w:val="Heading3"/>
      </w:pPr>
      <w:bookmarkStart w:id="73" w:name="_Toc512602647"/>
      <w:bookmarkStart w:id="74" w:name="_Toc513811443"/>
      <w:bookmarkStart w:id="75" w:name="_Toc519841191"/>
      <w:bookmarkStart w:id="76" w:name="_Toc1628377"/>
      <w:bookmarkStart w:id="77" w:name="_Toc83814755"/>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73"/>
      <w:bookmarkEnd w:id="74"/>
      <w:bookmarkEnd w:id="75"/>
      <w:bookmarkEnd w:id="76"/>
      <w:bookmarkEnd w:id="77"/>
    </w:p>
    <w:p w14:paraId="7C0A6752" w14:textId="77777777" w:rsidR="007F555E" w:rsidRDefault="007F555E" w:rsidP="003E23CC">
      <w:pPr>
        <w:pStyle w:val="Heading4"/>
      </w:pPr>
      <w:bookmarkStart w:id="78" w:name="_Toc512602648"/>
      <w:bookmarkStart w:id="79" w:name="_Toc513811444"/>
      <w:bookmarkStart w:id="80" w:name="_Toc519841192"/>
      <w:bookmarkStart w:id="81" w:name="_Toc1628378"/>
      <w:bookmarkStart w:id="82" w:name="_Toc83814756"/>
      <w:proofErr w:type="gramStart"/>
      <w:r>
        <w:t>5104.802  Contract</w:t>
      </w:r>
      <w:proofErr w:type="gramEnd"/>
      <w:r>
        <w:t xml:space="preserve"> files.</w:t>
      </w:r>
      <w:bookmarkEnd w:id="78"/>
      <w:bookmarkEnd w:id="79"/>
      <w:bookmarkEnd w:id="80"/>
      <w:bookmarkEnd w:id="81"/>
      <w:bookmarkEnd w:id="82"/>
    </w:p>
    <w:p w14:paraId="5C4E96FA" w14:textId="342306FD" w:rsidR="00DA0768" w:rsidRDefault="007F555E" w:rsidP="003E23CC">
      <w:pPr>
        <w:rPr>
          <w:rFonts w:ascii="Times New Roman" w:hAnsi="Times New Roman" w:cs="Times New Roman"/>
          <w:sz w:val="24"/>
          <w:szCs w:val="24"/>
        </w:rPr>
      </w:pPr>
      <w:r w:rsidRPr="003E23CC">
        <w:rPr>
          <w:rFonts w:ascii="Times New Roman" w:hAnsi="Times New Roman" w:cs="Times New Roman"/>
          <w:sz w:val="24"/>
          <w:szCs w:val="24"/>
        </w:rPr>
        <w:t>(f) Contracting officers shall</w:t>
      </w:r>
      <w:r w:rsidR="00DA0768">
        <w:rPr>
          <w:rFonts w:ascii="Times New Roman" w:hAnsi="Times New Roman" w:cs="Times New Roman"/>
          <w:sz w:val="24"/>
          <w:szCs w:val="24"/>
        </w:rPr>
        <w:t xml:space="preserve"> utilize the Virtual Contracting Enterprise (VCE) tools throughout the acquisition process to maximize visibility and management of contract specific information and documents. </w:t>
      </w:r>
      <w:r w:rsidR="00CD7653">
        <w:rPr>
          <w:rFonts w:ascii="Times New Roman" w:hAnsi="Times New Roman" w:cs="Times New Roman"/>
          <w:sz w:val="24"/>
          <w:szCs w:val="24"/>
        </w:rPr>
        <w:t xml:space="preserve"> VCE shall not be used for classified documents or contracts.</w:t>
      </w:r>
      <w:r w:rsidR="00DA0768">
        <w:rPr>
          <w:rFonts w:ascii="Times New Roman" w:hAnsi="Times New Roman" w:cs="Times New Roman"/>
          <w:sz w:val="24"/>
          <w:szCs w:val="24"/>
        </w:rPr>
        <w:t xml:space="preserve"> </w:t>
      </w:r>
    </w:p>
    <w:p w14:paraId="3A7CBC4C" w14:textId="79CC460B" w:rsidR="00F7566B" w:rsidRDefault="00DA0768" w:rsidP="00222E97">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w:t>
      </w:r>
      <w:r>
        <w:rPr>
          <w:rFonts w:ascii="Times New Roman" w:hAnsi="Times New Roman" w:cs="Times New Roman"/>
          <w:sz w:val="24"/>
          <w:szCs w:val="24"/>
        </w:rPr>
        <w:t>) The Paperless Contract File (PCF) module shall be used to store, access, and route documents necessary to manage the acquisition process for review and approval.  Contracting officers shall</w:t>
      </w:r>
      <w:r w:rsidR="007F555E" w:rsidRPr="003E23CC">
        <w:rPr>
          <w:rFonts w:ascii="Times New Roman" w:hAnsi="Times New Roman" w:cs="Times New Roman"/>
          <w:sz w:val="24"/>
          <w:szCs w:val="24"/>
        </w:rPr>
        <w:t xml:space="preserve"> ensure that </w:t>
      </w:r>
      <w:r w:rsidR="00B66EAD" w:rsidRPr="003E23CC">
        <w:rPr>
          <w:rFonts w:ascii="Times New Roman" w:hAnsi="Times New Roman" w:cs="Times New Roman"/>
          <w:sz w:val="24"/>
          <w:szCs w:val="24"/>
        </w:rPr>
        <w:t xml:space="preserve">the PCF contains all appropriate contract </w:t>
      </w:r>
      <w:r w:rsidR="007F555E" w:rsidRPr="003E23CC">
        <w:rPr>
          <w:rFonts w:ascii="Times New Roman" w:hAnsi="Times New Roman" w:cs="Times New Roman"/>
          <w:sz w:val="24"/>
          <w:szCs w:val="24"/>
        </w:rPr>
        <w:t>documents</w:t>
      </w:r>
      <w:r w:rsidR="007C6229">
        <w:rPr>
          <w:rFonts w:ascii="Times New Roman" w:hAnsi="Times New Roman" w:cs="Times New Roman"/>
          <w:sz w:val="24"/>
          <w:szCs w:val="24"/>
        </w:rPr>
        <w:t>.</w:t>
      </w:r>
      <w:r w:rsidR="007F555E" w:rsidRPr="003E23CC">
        <w:rPr>
          <w:rFonts w:ascii="Times New Roman" w:hAnsi="Times New Roman" w:cs="Times New Roman"/>
          <w:sz w:val="24"/>
          <w:szCs w:val="24"/>
        </w:rPr>
        <w:t xml:space="preserve"> </w:t>
      </w:r>
      <w:r w:rsidR="00B66EAD" w:rsidRPr="003E23CC">
        <w:rPr>
          <w:rFonts w:ascii="Times New Roman" w:hAnsi="Times New Roman" w:cs="Times New Roman"/>
          <w:sz w:val="24"/>
          <w:szCs w:val="24"/>
        </w:rPr>
        <w:t xml:space="preserve"> </w:t>
      </w:r>
      <w:r w:rsidR="00962F6E">
        <w:rPr>
          <w:rFonts w:ascii="Times New Roman" w:hAnsi="Times New Roman" w:cs="Times New Roman"/>
          <w:sz w:val="24"/>
          <w:szCs w:val="24"/>
        </w:rPr>
        <w:t xml:space="preserve">If the contract document is </w:t>
      </w:r>
      <w:r w:rsidR="00A83ED5">
        <w:rPr>
          <w:rFonts w:ascii="Times New Roman" w:hAnsi="Times New Roman" w:cs="Times New Roman"/>
          <w:sz w:val="24"/>
          <w:szCs w:val="24"/>
        </w:rPr>
        <w:t xml:space="preserve">maintained within the Procurement Integrated Enterprise Environment (PIEE, </w:t>
      </w:r>
      <w:hyperlink r:id="rId10" w:history="1">
        <w:r w:rsidR="00A83ED5" w:rsidRPr="00C951FB">
          <w:rPr>
            <w:rStyle w:val="Hyperlink"/>
            <w:rFonts w:ascii="Times New Roman" w:hAnsi="Times New Roman" w:cs="Times New Roman"/>
            <w:sz w:val="24"/>
            <w:szCs w:val="24"/>
          </w:rPr>
          <w:t>https://wawf.eb.mil/</w:t>
        </w:r>
      </w:hyperlink>
      <w:r w:rsidR="00A83ED5">
        <w:rPr>
          <w:rFonts w:ascii="Times New Roman" w:hAnsi="Times New Roman" w:cs="Times New Roman"/>
          <w:sz w:val="24"/>
          <w:szCs w:val="24"/>
        </w:rPr>
        <w:t xml:space="preserve">) </w:t>
      </w:r>
      <w:r w:rsidR="00962F6E">
        <w:rPr>
          <w:rFonts w:ascii="Times New Roman" w:hAnsi="Times New Roman" w:cs="Times New Roman"/>
          <w:sz w:val="24"/>
          <w:szCs w:val="24"/>
        </w:rPr>
        <w:t xml:space="preserve">or </w:t>
      </w:r>
      <w:r w:rsidR="00A83ED5">
        <w:rPr>
          <w:rFonts w:ascii="Times New Roman" w:hAnsi="Times New Roman" w:cs="Times New Roman"/>
          <w:sz w:val="24"/>
          <w:szCs w:val="24"/>
        </w:rPr>
        <w:t xml:space="preserve">the </w:t>
      </w:r>
      <w:r w:rsidR="00962F6E" w:rsidRPr="003E23CC">
        <w:rPr>
          <w:rFonts w:ascii="Times New Roman" w:hAnsi="Times New Roman" w:cs="Times New Roman"/>
          <w:sz w:val="24"/>
          <w:szCs w:val="24"/>
        </w:rPr>
        <w:t>Federal Procurement Data System-Next Generation (FPDS-NG))</w:t>
      </w:r>
      <w:r w:rsidR="00962F6E">
        <w:rPr>
          <w:rFonts w:ascii="Times New Roman" w:hAnsi="Times New Roman" w:cs="Times New Roman"/>
          <w:sz w:val="24"/>
          <w:szCs w:val="24"/>
        </w:rPr>
        <w:t xml:space="preserve">, </w:t>
      </w:r>
      <w:r w:rsidR="00A83ED5">
        <w:rPr>
          <w:rFonts w:ascii="Times New Roman" w:hAnsi="Times New Roman" w:cs="Times New Roman"/>
          <w:sz w:val="24"/>
          <w:szCs w:val="24"/>
        </w:rPr>
        <w:t xml:space="preserve">then that system is the official system of record; </w:t>
      </w:r>
      <w:r w:rsidR="00096CC0">
        <w:rPr>
          <w:rFonts w:ascii="Times New Roman" w:hAnsi="Times New Roman" w:cs="Times New Roman"/>
          <w:sz w:val="24"/>
          <w:szCs w:val="24"/>
        </w:rPr>
        <w:t>C</w:t>
      </w:r>
      <w:r w:rsidR="00962F6E">
        <w:rPr>
          <w:rFonts w:ascii="Times New Roman" w:hAnsi="Times New Roman" w:cs="Times New Roman"/>
          <w:sz w:val="24"/>
          <w:szCs w:val="24"/>
        </w:rPr>
        <w:t xml:space="preserve">ontracting officers </w:t>
      </w:r>
      <w:r w:rsidR="00A83ED5">
        <w:rPr>
          <w:rFonts w:ascii="Times New Roman" w:hAnsi="Times New Roman" w:cs="Times New Roman"/>
          <w:sz w:val="24"/>
          <w:szCs w:val="24"/>
        </w:rPr>
        <w:t xml:space="preserve">should not duplicate the document </w:t>
      </w:r>
      <w:r w:rsidR="00364E0F">
        <w:rPr>
          <w:rFonts w:ascii="Times New Roman" w:hAnsi="Times New Roman" w:cs="Times New Roman"/>
          <w:sz w:val="24"/>
          <w:szCs w:val="24"/>
        </w:rPr>
        <w:t xml:space="preserve">and file it </w:t>
      </w:r>
      <w:r w:rsidR="00962F6E">
        <w:rPr>
          <w:rFonts w:ascii="Times New Roman" w:hAnsi="Times New Roman" w:cs="Times New Roman"/>
          <w:sz w:val="24"/>
          <w:szCs w:val="24"/>
        </w:rPr>
        <w:t xml:space="preserve">in the </w:t>
      </w:r>
      <w:r w:rsidR="00A83ED5">
        <w:rPr>
          <w:rFonts w:ascii="Times New Roman" w:hAnsi="Times New Roman" w:cs="Times New Roman"/>
          <w:sz w:val="24"/>
          <w:szCs w:val="24"/>
        </w:rPr>
        <w:t>PCF</w:t>
      </w:r>
      <w:r w:rsidR="007F555E" w:rsidRPr="003E23CC">
        <w:rPr>
          <w:rFonts w:ascii="Times New Roman" w:hAnsi="Times New Roman" w:cs="Times New Roman"/>
          <w:sz w:val="24"/>
          <w:szCs w:val="24"/>
        </w:rPr>
        <w:t>.</w:t>
      </w:r>
      <w:r w:rsidR="00222E97">
        <w:rPr>
          <w:rFonts w:ascii="Times New Roman" w:hAnsi="Times New Roman" w:cs="Times New Roman"/>
          <w:sz w:val="24"/>
          <w:szCs w:val="24"/>
        </w:rPr>
        <w:t xml:space="preserve">  </w:t>
      </w:r>
    </w:p>
    <w:p w14:paraId="2A20AC77" w14:textId="71B6670F" w:rsidR="00222E97" w:rsidRPr="00222E97" w:rsidRDefault="00D461A9" w:rsidP="00F7566B">
      <w:pPr>
        <w:rPr>
          <w:rFonts w:ascii="Times New Roman" w:hAnsi="Times New Roman" w:cs="Times New Roman"/>
          <w:sz w:val="24"/>
          <w:szCs w:val="24"/>
        </w:rPr>
      </w:pPr>
      <w:r>
        <w:rPr>
          <w:rFonts w:ascii="Times New Roman" w:hAnsi="Times New Roman" w:cs="Times New Roman"/>
          <w:sz w:val="24"/>
          <w:szCs w:val="24"/>
        </w:rPr>
        <w:t>Follow procedures at</w:t>
      </w:r>
      <w:r w:rsidR="00222E97" w:rsidRPr="00222E97">
        <w:rPr>
          <w:rFonts w:ascii="Times New Roman" w:hAnsi="Times New Roman" w:cs="Times New Roman"/>
          <w:sz w:val="24"/>
          <w:szCs w:val="24"/>
        </w:rPr>
        <w:t xml:space="preserve"> </w:t>
      </w:r>
      <w:hyperlink r:id="rId11" w:history="1">
        <w:r w:rsidR="00222E97" w:rsidRPr="0007629C">
          <w:rPr>
            <w:rStyle w:val="Hyperlink"/>
            <w:rFonts w:ascii="Times New Roman" w:hAnsi="Times New Roman" w:cs="Times New Roman"/>
            <w:sz w:val="24"/>
            <w:szCs w:val="24"/>
          </w:rPr>
          <w:t>AFARS PGI 5104.802(f)(i)</w:t>
        </w:r>
        <w:r w:rsidR="00F7566B" w:rsidRPr="0007629C">
          <w:rPr>
            <w:rStyle w:val="Hyperlink"/>
            <w:rFonts w:ascii="Times New Roman" w:hAnsi="Times New Roman" w:cs="Times New Roman"/>
            <w:sz w:val="24"/>
            <w:szCs w:val="24"/>
          </w:rPr>
          <w:t>-1</w:t>
        </w:r>
        <w:r w:rsidR="00222E97" w:rsidRPr="0007629C">
          <w:rPr>
            <w:rStyle w:val="Hyperlink"/>
            <w:rFonts w:ascii="Times New Roman" w:hAnsi="Times New Roman" w:cs="Times New Roman"/>
            <w:sz w:val="24"/>
            <w:szCs w:val="24"/>
          </w:rPr>
          <w:t>.</w:t>
        </w:r>
      </w:hyperlink>
    </w:p>
    <w:p w14:paraId="5D8BF505" w14:textId="34ED116F" w:rsidR="00F7566B" w:rsidRDefault="00D461A9" w:rsidP="00F7566B">
      <w:pPr>
        <w:rPr>
          <w:rFonts w:ascii="Times New Roman" w:hAnsi="Times New Roman" w:cs="Times New Roman"/>
          <w:sz w:val="24"/>
          <w:szCs w:val="24"/>
        </w:rPr>
      </w:pPr>
      <w:r>
        <w:rPr>
          <w:rFonts w:ascii="Times New Roman" w:hAnsi="Times New Roman" w:cs="Times New Roman"/>
          <w:sz w:val="24"/>
          <w:szCs w:val="24"/>
        </w:rPr>
        <w:lastRenderedPageBreak/>
        <w:t xml:space="preserve">Follow procedures at </w:t>
      </w:r>
      <w:hyperlink r:id="rId12" w:history="1">
        <w:r w:rsidR="00F7566B" w:rsidRPr="0007629C">
          <w:rPr>
            <w:rStyle w:val="Hyperlink"/>
            <w:rFonts w:ascii="Times New Roman" w:hAnsi="Times New Roman" w:cs="Times New Roman"/>
            <w:sz w:val="24"/>
            <w:szCs w:val="24"/>
          </w:rPr>
          <w:t>AFARS PGI 5104.802(f)(i)-2.</w:t>
        </w:r>
      </w:hyperlink>
    </w:p>
    <w:p w14:paraId="7DF0E218" w14:textId="04436C55" w:rsidR="003A2D5C" w:rsidRDefault="003A2D5C" w:rsidP="00364E0F">
      <w:pPr>
        <w:ind w:firstLine="720"/>
        <w:rPr>
          <w:rFonts w:ascii="Times New Roman" w:hAnsi="Times New Roman" w:cs="Times New Roman"/>
          <w:sz w:val="24"/>
          <w:szCs w:val="24"/>
        </w:rPr>
      </w:pPr>
      <w:r w:rsidRPr="5390FAB4">
        <w:rPr>
          <w:rFonts w:ascii="Times New Roman" w:hAnsi="Times New Roman" w:cs="Times New Roman"/>
          <w:sz w:val="24"/>
          <w:szCs w:val="24"/>
        </w:rPr>
        <w:t>(</w:t>
      </w:r>
      <w:r w:rsidR="00364E0F" w:rsidRPr="5390FAB4">
        <w:rPr>
          <w:rFonts w:ascii="Times New Roman" w:hAnsi="Times New Roman" w:cs="Times New Roman"/>
          <w:sz w:val="24"/>
          <w:szCs w:val="24"/>
        </w:rPr>
        <w:t>1</w:t>
      </w:r>
      <w:r w:rsidRPr="5390FAB4">
        <w:rPr>
          <w:rFonts w:ascii="Times New Roman" w:hAnsi="Times New Roman" w:cs="Times New Roman"/>
          <w:sz w:val="24"/>
          <w:szCs w:val="24"/>
        </w:rPr>
        <w:t>) The Army Cabinet Index folder structure shall be used when filing documents in PCF to ensure standardization throughout Army contract files.</w:t>
      </w:r>
      <w:r w:rsidR="79F371E0" w:rsidRPr="5390FAB4">
        <w:rPr>
          <w:rFonts w:ascii="Times New Roman" w:hAnsi="Times New Roman" w:cs="Times New Roman"/>
          <w:sz w:val="24"/>
          <w:szCs w:val="24"/>
        </w:rPr>
        <w:t xml:space="preserve">  See AFARS PGI 5104.802(f)(i)(1) for instructions to access the </w:t>
      </w:r>
      <w:r w:rsidR="4E31A375" w:rsidRPr="5390FAB4">
        <w:rPr>
          <w:rFonts w:ascii="Times New Roman" w:hAnsi="Times New Roman" w:cs="Times New Roman"/>
          <w:sz w:val="24"/>
          <w:szCs w:val="24"/>
        </w:rPr>
        <w:t xml:space="preserve">cabinet </w:t>
      </w:r>
      <w:r w:rsidR="7D41DD1F" w:rsidRPr="5390FAB4">
        <w:rPr>
          <w:rFonts w:ascii="Times New Roman" w:hAnsi="Times New Roman" w:cs="Times New Roman"/>
          <w:sz w:val="24"/>
          <w:szCs w:val="24"/>
        </w:rPr>
        <w:t xml:space="preserve">index structure. </w:t>
      </w:r>
    </w:p>
    <w:p w14:paraId="4AFD2278" w14:textId="293A4276" w:rsidR="00DA0768" w:rsidRDefault="00DA0768"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2</w:t>
      </w:r>
      <w:r w:rsidRPr="00364E0F">
        <w:rPr>
          <w:rFonts w:ascii="Times New Roman" w:hAnsi="Times New Roman" w:cs="Times New Roman"/>
          <w:sz w:val="24"/>
          <w:szCs w:val="24"/>
        </w:rPr>
        <w:t>)</w:t>
      </w:r>
      <w:r>
        <w:rPr>
          <w:rFonts w:ascii="Times New Roman" w:hAnsi="Times New Roman" w:cs="Times New Roman"/>
          <w:sz w:val="24"/>
          <w:szCs w:val="24"/>
        </w:rPr>
        <w:t xml:space="preserve"> </w:t>
      </w:r>
      <w:r w:rsidR="001B4A25">
        <w:rPr>
          <w:rFonts w:ascii="Times New Roman" w:hAnsi="Times New Roman" w:cs="Times New Roman"/>
          <w:sz w:val="24"/>
          <w:szCs w:val="24"/>
        </w:rPr>
        <w:t>W</w:t>
      </w:r>
      <w:r w:rsidR="00CB6FE4">
        <w:rPr>
          <w:rFonts w:ascii="Times New Roman" w:hAnsi="Times New Roman" w:cs="Times New Roman"/>
          <w:sz w:val="24"/>
          <w:szCs w:val="24"/>
        </w:rPr>
        <w:t xml:space="preserve">hen the </w:t>
      </w:r>
      <w:r w:rsidR="00096CC0">
        <w:rPr>
          <w:rFonts w:ascii="Times New Roman" w:hAnsi="Times New Roman" w:cs="Times New Roman"/>
          <w:sz w:val="24"/>
          <w:szCs w:val="24"/>
        </w:rPr>
        <w:t>C</w:t>
      </w:r>
      <w:r w:rsidR="00CB6FE4">
        <w:rPr>
          <w:rFonts w:ascii="Times New Roman" w:hAnsi="Times New Roman" w:cs="Times New Roman"/>
          <w:sz w:val="24"/>
          <w:szCs w:val="24"/>
        </w:rPr>
        <w:t xml:space="preserve">ontracting officer receives knowledge of a </w:t>
      </w:r>
      <w:proofErr w:type="spellStart"/>
      <w:r w:rsidR="00CB6FE4">
        <w:rPr>
          <w:rFonts w:ascii="Times New Roman" w:hAnsi="Times New Roman" w:cs="Times New Roman"/>
          <w:sz w:val="24"/>
          <w:szCs w:val="24"/>
        </w:rPr>
        <w:t>preaward</w:t>
      </w:r>
      <w:proofErr w:type="spellEnd"/>
      <w:r w:rsidR="00CB6FE4">
        <w:rPr>
          <w:rFonts w:ascii="Times New Roman" w:hAnsi="Times New Roman" w:cs="Times New Roman"/>
          <w:sz w:val="24"/>
          <w:szCs w:val="24"/>
        </w:rPr>
        <w:t xml:space="preserve"> or </w:t>
      </w:r>
      <w:proofErr w:type="spellStart"/>
      <w:r w:rsidR="00CB6FE4">
        <w:rPr>
          <w:rFonts w:ascii="Times New Roman" w:hAnsi="Times New Roman" w:cs="Times New Roman"/>
          <w:sz w:val="24"/>
          <w:szCs w:val="24"/>
        </w:rPr>
        <w:t>postaward</w:t>
      </w:r>
      <w:proofErr w:type="spellEnd"/>
      <w:r w:rsidR="00CB6FE4">
        <w:rPr>
          <w:rFonts w:ascii="Times New Roman" w:hAnsi="Times New Roman" w:cs="Times New Roman"/>
          <w:sz w:val="24"/>
          <w:szCs w:val="24"/>
        </w:rPr>
        <w:t xml:space="preserve"> protest submitted to any venue</w:t>
      </w:r>
      <w:r w:rsidR="001B4A25">
        <w:rPr>
          <w:rFonts w:ascii="Times New Roman" w:hAnsi="Times New Roman" w:cs="Times New Roman"/>
          <w:sz w:val="24"/>
          <w:szCs w:val="24"/>
        </w:rPr>
        <w:t>, the Contracting officer shall notify the DASA(P) in accordance with AFARS 5101.290(a)(1)</w:t>
      </w:r>
      <w:r w:rsidR="00CB6FE4">
        <w:rPr>
          <w:rFonts w:ascii="Times New Roman" w:hAnsi="Times New Roman" w:cs="Times New Roman"/>
          <w:sz w:val="24"/>
          <w:szCs w:val="24"/>
        </w:rPr>
        <w:t xml:space="preserve">. </w:t>
      </w:r>
    </w:p>
    <w:p w14:paraId="0341274E" w14:textId="5C89FB52" w:rsidR="00CB6FE4" w:rsidRDefault="00CB6FE4" w:rsidP="00364E0F">
      <w:pPr>
        <w:ind w:firstLine="720"/>
        <w:rPr>
          <w:rFonts w:ascii="Times New Roman" w:hAnsi="Times New Roman" w:cs="Times New Roman"/>
          <w:sz w:val="24"/>
          <w:szCs w:val="24"/>
        </w:rPr>
      </w:pPr>
      <w:r w:rsidRPr="00364E0F">
        <w:rPr>
          <w:rFonts w:ascii="Times New Roman" w:hAnsi="Times New Roman" w:cs="Times New Roman"/>
          <w:sz w:val="24"/>
          <w:szCs w:val="24"/>
        </w:rPr>
        <w:t>(</w:t>
      </w:r>
      <w:r w:rsidR="00364E0F">
        <w:rPr>
          <w:rFonts w:ascii="Times New Roman" w:hAnsi="Times New Roman" w:cs="Times New Roman"/>
          <w:sz w:val="24"/>
          <w:szCs w:val="24"/>
        </w:rPr>
        <w:t>3</w:t>
      </w:r>
      <w:r w:rsidRPr="00364E0F">
        <w:rPr>
          <w:rFonts w:ascii="Times New Roman" w:hAnsi="Times New Roman" w:cs="Times New Roman"/>
          <w:sz w:val="24"/>
          <w:szCs w:val="24"/>
        </w:rPr>
        <w:t>)</w:t>
      </w:r>
      <w:r>
        <w:rPr>
          <w:rFonts w:ascii="Times New Roman" w:hAnsi="Times New Roman" w:cs="Times New Roman"/>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4C93FBCB"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3" w:history="1">
        <w:r w:rsidRPr="0007629C">
          <w:rPr>
            <w:rStyle w:val="Hyperlink"/>
            <w:rFonts w:ascii="Times New Roman" w:hAnsi="Times New Roman" w:cs="Times New Roman"/>
            <w:sz w:val="24"/>
            <w:szCs w:val="24"/>
          </w:rPr>
          <w:t>AFARS PGI 5104.802(f)(i)(3)-1.</w:t>
        </w:r>
      </w:hyperlink>
    </w:p>
    <w:p w14:paraId="7549A759" w14:textId="7F7E47F3"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4" w:history="1">
        <w:r w:rsidRPr="0007629C">
          <w:rPr>
            <w:rStyle w:val="Hyperlink"/>
            <w:rFonts w:ascii="Times New Roman" w:hAnsi="Times New Roman" w:cs="Times New Roman"/>
            <w:sz w:val="24"/>
            <w:szCs w:val="24"/>
          </w:rPr>
          <w:t>AFARS PGI 5104.802(f)(i)(3)-2.</w:t>
        </w:r>
      </w:hyperlink>
    </w:p>
    <w:p w14:paraId="500ED15E" w14:textId="6C7A2366" w:rsidR="00CB6FE4" w:rsidRDefault="00E07DCB" w:rsidP="00364E0F">
      <w:pPr>
        <w:ind w:firstLine="720"/>
        <w:rPr>
          <w:rFonts w:ascii="Times New Roman" w:hAnsi="Times New Roman" w:cs="Times New Roman"/>
          <w:sz w:val="24"/>
          <w:szCs w:val="24"/>
        </w:rPr>
      </w:pPr>
      <w:r w:rsidRPr="630F2A8C">
        <w:rPr>
          <w:rFonts w:ascii="Times New Roman" w:hAnsi="Times New Roman" w:cs="Times New Roman"/>
          <w:sz w:val="24"/>
          <w:szCs w:val="24"/>
        </w:rPr>
        <w:t>(</w:t>
      </w:r>
      <w:r w:rsidR="429920FB" w:rsidRPr="630F2A8C">
        <w:rPr>
          <w:rFonts w:ascii="Times New Roman" w:hAnsi="Times New Roman" w:cs="Times New Roman"/>
          <w:sz w:val="24"/>
          <w:szCs w:val="24"/>
        </w:rPr>
        <w:t>4</w:t>
      </w:r>
      <w:r w:rsidRPr="630F2A8C">
        <w:rPr>
          <w:rFonts w:ascii="Times New Roman" w:hAnsi="Times New Roman" w:cs="Times New Roman"/>
          <w:sz w:val="24"/>
          <w:szCs w:val="24"/>
        </w:rPr>
        <w:t>)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sidRPr="630F2A8C">
        <w:rPr>
          <w:rFonts w:ascii="Times New Roman" w:hAnsi="Times New Roman" w:cs="Times New Roman"/>
          <w:sz w:val="24"/>
          <w:szCs w:val="24"/>
        </w:rPr>
        <w:t xml:space="preserve"> </w:t>
      </w:r>
    </w:p>
    <w:p w14:paraId="6FF38AF5" w14:textId="7C559AB2" w:rsidR="00E07DCB"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w:t>
      </w:r>
      <w:r w:rsidR="003A2D5C">
        <w:rPr>
          <w:rFonts w:ascii="Times New Roman" w:hAnsi="Times New Roman" w:cs="Times New Roman"/>
          <w:sz w:val="24"/>
          <w:szCs w:val="24"/>
        </w:rPr>
        <w:t>i</w:t>
      </w:r>
      <w:r>
        <w:rPr>
          <w:rFonts w:ascii="Times New Roman" w:hAnsi="Times New Roman" w:cs="Times New Roman"/>
          <w:sz w:val="24"/>
          <w:szCs w:val="24"/>
        </w:rPr>
        <w:t xml:space="preserve">) VCE Warrants Module shall be used to issue and track </w:t>
      </w:r>
      <w:r w:rsidR="00096CC0">
        <w:rPr>
          <w:rFonts w:ascii="Times New Roman" w:hAnsi="Times New Roman" w:cs="Times New Roman"/>
          <w:sz w:val="24"/>
          <w:szCs w:val="24"/>
        </w:rPr>
        <w:t>C</w:t>
      </w:r>
      <w:r>
        <w:rPr>
          <w:rFonts w:ascii="Times New Roman" w:hAnsi="Times New Roman" w:cs="Times New Roman"/>
          <w:sz w:val="24"/>
          <w:szCs w:val="24"/>
        </w:rPr>
        <w:t>ontracting officer and grant officer warrants; see 5101.603-3.</w:t>
      </w:r>
    </w:p>
    <w:p w14:paraId="54D06258" w14:textId="5B171CBD" w:rsidR="00E07DCB" w:rsidRPr="003E23CC" w:rsidRDefault="00E07DCB" w:rsidP="00971B8B">
      <w:pPr>
        <w:ind w:firstLine="360"/>
        <w:rPr>
          <w:rFonts w:ascii="Times New Roman" w:hAnsi="Times New Roman" w:cs="Times New Roman"/>
          <w:sz w:val="24"/>
          <w:szCs w:val="24"/>
        </w:rPr>
      </w:pPr>
      <w:r>
        <w:rPr>
          <w:rFonts w:ascii="Times New Roman" w:hAnsi="Times New Roman" w:cs="Times New Roman"/>
          <w:sz w:val="24"/>
          <w:szCs w:val="24"/>
        </w:rPr>
        <w:t>(</w:t>
      </w:r>
      <w:r w:rsidR="00703045">
        <w:rPr>
          <w:rFonts w:ascii="Times New Roman" w:hAnsi="Times New Roman" w:cs="Times New Roman"/>
          <w:sz w:val="24"/>
          <w:szCs w:val="24"/>
        </w:rPr>
        <w:t>ii</w:t>
      </w:r>
      <w:r w:rsidR="003A2D5C">
        <w:rPr>
          <w:rFonts w:ascii="Times New Roman" w:hAnsi="Times New Roman" w:cs="Times New Roman"/>
          <w:sz w:val="24"/>
          <w:szCs w:val="24"/>
        </w:rPr>
        <w:t>i</w:t>
      </w:r>
      <w:r>
        <w:rPr>
          <w:rFonts w:ascii="Times New Roman" w:hAnsi="Times New Roman" w:cs="Times New Roman"/>
          <w:sz w:val="24"/>
          <w:szCs w:val="24"/>
        </w:rPr>
        <w:t>) VCE shall be used for the Announcement of Awards and Small Business Coordination Record (DD Form 2579); see 5105.303 and 5119.201(d)(10)(B)(i) respectively.</w:t>
      </w:r>
    </w:p>
    <w:p w14:paraId="7C0A6754" w14:textId="30DD36DF" w:rsidR="00833BEA" w:rsidRPr="00E00960" w:rsidRDefault="002002B8" w:rsidP="003E23CC">
      <w:pPr>
        <w:pStyle w:val="Heading4"/>
      </w:pPr>
      <w:bookmarkStart w:id="83" w:name="_Toc512602649"/>
      <w:bookmarkStart w:id="84" w:name="_Toc513811445"/>
      <w:bookmarkStart w:id="85" w:name="_Toc519841193"/>
      <w:bookmarkStart w:id="86" w:name="_Toc1628379"/>
      <w:bookmarkStart w:id="87" w:name="_Toc83814757"/>
      <w:proofErr w:type="gramStart"/>
      <w:r>
        <w:t>5104.803  Contents</w:t>
      </w:r>
      <w:proofErr w:type="gramEnd"/>
      <w:r>
        <w:t xml:space="preserve"> of contract f</w:t>
      </w:r>
      <w:r w:rsidR="00833BEA" w:rsidRPr="00E00960">
        <w:t>iles.</w:t>
      </w:r>
      <w:bookmarkEnd w:id="83"/>
      <w:bookmarkEnd w:id="84"/>
      <w:bookmarkEnd w:id="85"/>
      <w:bookmarkEnd w:id="86"/>
      <w:bookmarkEnd w:id="87"/>
    </w:p>
    <w:p w14:paraId="7C0A6755" w14:textId="77777777" w:rsidR="00103C55" w:rsidRPr="00103C55" w:rsidRDefault="00833BEA" w:rsidP="00E00960">
      <w:pPr>
        <w:pStyle w:val="PlainText"/>
        <w:spacing w:after="240" w:line="276" w:lineRule="auto"/>
        <w:rPr>
          <w:rFonts w:ascii="Times New Roman" w:hAnsi="Times New Roman" w:cs="Times New Roman"/>
          <w:sz w:val="24"/>
          <w:szCs w:val="24"/>
        </w:rPr>
      </w:pPr>
      <w:r w:rsidRPr="00E00960">
        <w:rPr>
          <w:rFonts w:ascii="Times New Roman" w:hAnsi="Times New Roman" w:cs="Times New Roman"/>
          <w:sz w:val="24"/>
          <w:szCs w:val="24"/>
        </w:rPr>
        <w:t>(a)(24</w:t>
      </w:r>
      <w:proofErr w:type="gramStart"/>
      <w:r w:rsidRPr="00E00960">
        <w:rPr>
          <w:rFonts w:ascii="Times New Roman" w:hAnsi="Times New Roman" w:cs="Times New Roman"/>
          <w:sz w:val="24"/>
          <w:szCs w:val="24"/>
        </w:rPr>
        <w:t xml:space="preserve">)  </w:t>
      </w:r>
      <w:r w:rsidR="00103C55" w:rsidRPr="00103C55">
        <w:rPr>
          <w:rFonts w:ascii="Times New Roman" w:hAnsi="Times New Roman" w:cs="Times New Roman"/>
          <w:sz w:val="24"/>
          <w:szCs w:val="24"/>
        </w:rPr>
        <w:t>Legal</w:t>
      </w:r>
      <w:proofErr w:type="gramEnd"/>
      <w:r w:rsidR="00103C55" w:rsidRPr="00103C55">
        <w:rPr>
          <w:rFonts w:ascii="Times New Roman" w:hAnsi="Times New Roman" w:cs="Times New Roman"/>
          <w:sz w:val="24"/>
          <w:szCs w:val="24"/>
        </w:rPr>
        <w:t xml:space="preserve"> reviews in accordance with 5101.602-2</w:t>
      </w:r>
      <w:r w:rsidR="00877C00">
        <w:rPr>
          <w:rFonts w:ascii="Times New Roman" w:hAnsi="Times New Roman" w:cs="Times New Roman"/>
          <w:sz w:val="24"/>
          <w:szCs w:val="24"/>
        </w:rPr>
        <w:t>-90</w:t>
      </w:r>
      <w:r w:rsidR="00103C55" w:rsidRPr="00103C55">
        <w:rPr>
          <w:rFonts w:ascii="Times New Roman" w:hAnsi="Times New Roman" w:cs="Times New Roman"/>
          <w:sz w:val="24"/>
          <w:szCs w:val="24"/>
        </w:rPr>
        <w:t>(c) shall be done in writing and documented in the contract file.</w:t>
      </w:r>
    </w:p>
    <w:p w14:paraId="44EE7312" w14:textId="68F0BF2C" w:rsidR="00392C7E" w:rsidRDefault="00392C7E" w:rsidP="003E23CC">
      <w:pPr>
        <w:pStyle w:val="Heading4"/>
      </w:pPr>
      <w:bookmarkStart w:id="88" w:name="_Toc512602650"/>
      <w:bookmarkStart w:id="89" w:name="_Toc513811446"/>
      <w:bookmarkStart w:id="90" w:name="_Toc519841194"/>
      <w:bookmarkStart w:id="91" w:name="_Toc1628380"/>
      <w:bookmarkStart w:id="92" w:name="_Toc83814758"/>
      <w:proofErr w:type="gramStart"/>
      <w:r>
        <w:t xml:space="preserve">5104.804 </w:t>
      </w:r>
      <w:r w:rsidR="00CC50C3">
        <w:t xml:space="preserve"> </w:t>
      </w:r>
      <w:r>
        <w:t>Closeout</w:t>
      </w:r>
      <w:proofErr w:type="gramEnd"/>
      <w:r>
        <w:t xml:space="preserve"> of contract files.</w:t>
      </w:r>
      <w:bookmarkEnd w:id="88"/>
      <w:bookmarkEnd w:id="89"/>
      <w:bookmarkEnd w:id="90"/>
      <w:bookmarkEnd w:id="91"/>
      <w:bookmarkEnd w:id="92"/>
    </w:p>
    <w:p w14:paraId="524299F5" w14:textId="53EA170B" w:rsidR="00392C7E" w:rsidRPr="003E23CC" w:rsidRDefault="00392C7E" w:rsidP="003E23CC">
      <w:pPr>
        <w:rPr>
          <w:rFonts w:ascii="Times New Roman" w:hAnsi="Times New Roman" w:cs="Times New Roman"/>
          <w:b/>
          <w:sz w:val="24"/>
          <w:szCs w:val="24"/>
        </w:rPr>
      </w:pPr>
      <w:r w:rsidRPr="003E23CC">
        <w:rPr>
          <w:rFonts w:ascii="Times New Roman" w:hAnsi="Times New Roman" w:cs="Times New Roman"/>
          <w:sz w:val="24"/>
          <w:szCs w:val="24"/>
        </w:rPr>
        <w:t xml:space="preserve">(2) </w:t>
      </w:r>
      <w:r w:rsidR="006C1FF4" w:rsidRPr="003E23CC">
        <w:rPr>
          <w:rFonts w:ascii="Times New Roman" w:hAnsi="Times New Roman" w:cs="Times New Roman"/>
          <w:sz w:val="24"/>
          <w:szCs w:val="24"/>
        </w:rPr>
        <w:t xml:space="preserve">The head of contracting activity shall perform the duties as described in DFARS 204.804(2).  </w:t>
      </w:r>
      <w:r w:rsidRPr="003E23CC">
        <w:rPr>
          <w:rFonts w:ascii="Times New Roman" w:hAnsi="Times New Roman" w:cs="Times New Roman"/>
          <w:sz w:val="24"/>
          <w:szCs w:val="24"/>
        </w:rPr>
        <w:t xml:space="preserve">See </w:t>
      </w:r>
      <w:hyperlink r:id="rId15" w:history="1">
        <w:r w:rsidRPr="00F7566B">
          <w:rPr>
            <w:rStyle w:val="Hyperlink"/>
            <w:rFonts w:ascii="Times New Roman" w:hAnsi="Times New Roman" w:cs="Times New Roman"/>
            <w:sz w:val="24"/>
            <w:szCs w:val="24"/>
          </w:rPr>
          <w:t>Appendix GG</w:t>
        </w:r>
      </w:hyperlink>
      <w:r w:rsidRPr="003E23CC">
        <w:rPr>
          <w:rFonts w:ascii="Times New Roman" w:hAnsi="Times New Roman" w:cs="Times New Roman"/>
          <w:sz w:val="24"/>
          <w:szCs w:val="24"/>
        </w:rPr>
        <w:t xml:space="preserve"> for further delegation.</w:t>
      </w:r>
    </w:p>
    <w:p w14:paraId="7C0A6756" w14:textId="77777777" w:rsidR="00C85DC4" w:rsidRPr="0008391D" w:rsidRDefault="00DE3565" w:rsidP="003E23CC">
      <w:pPr>
        <w:pStyle w:val="Heading4"/>
      </w:pPr>
      <w:bookmarkStart w:id="93" w:name="_Toc512602651"/>
      <w:bookmarkStart w:id="94" w:name="_Toc513811447"/>
      <w:bookmarkStart w:id="95" w:name="_Toc519841195"/>
      <w:bookmarkStart w:id="96" w:name="_Toc1628381"/>
      <w:bookmarkStart w:id="97" w:name="_Toc83814759"/>
      <w:r w:rsidRPr="0008391D">
        <w:t>5104.804-</w:t>
      </w:r>
      <w:proofErr w:type="gramStart"/>
      <w:r w:rsidRPr="0008391D">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93"/>
      <w:bookmarkEnd w:id="94"/>
      <w:bookmarkEnd w:id="95"/>
      <w:bookmarkEnd w:id="96"/>
      <w:bookmarkEnd w:id="97"/>
    </w:p>
    <w:p w14:paraId="7C0A6757" w14:textId="0B4CDC75" w:rsidR="00C85DC4" w:rsidRDefault="0098469C" w:rsidP="00C9310C">
      <w:pPr>
        <w:spacing w:after="240"/>
        <w:rPr>
          <w:rFonts w:ascii="Times New Roman" w:hAnsi="Times New Roman" w:cs="Times New Roman"/>
          <w:sz w:val="24"/>
          <w:szCs w:val="24"/>
        </w:rPr>
      </w:pPr>
      <w:r w:rsidRPr="00F82049">
        <w:rPr>
          <w:rFonts w:ascii="Times New Roman" w:hAnsi="Times New Roman" w:cs="Times New Roman"/>
          <w:sz w:val="24"/>
          <w:szCs w:val="24"/>
        </w:rPr>
        <w:t>(a)(12</w:t>
      </w:r>
      <w:proofErr w:type="gramStart"/>
      <w:r w:rsidRPr="00F82049">
        <w:rPr>
          <w:rFonts w:ascii="Times New Roman" w:hAnsi="Times New Roman" w:cs="Times New Roman"/>
          <w:sz w:val="24"/>
          <w:szCs w:val="24"/>
        </w:rPr>
        <w:t>)</w:t>
      </w:r>
      <w:r w:rsidR="00DE3565">
        <w:rPr>
          <w:rFonts w:ascii="Times New Roman" w:hAnsi="Times New Roman" w:cs="Times New Roman"/>
          <w:sz w:val="24"/>
          <w:szCs w:val="24"/>
        </w:rPr>
        <w:t xml:space="preserve">  </w:t>
      </w:r>
      <w:r w:rsidR="00350462" w:rsidRPr="00976787">
        <w:rPr>
          <w:rFonts w:ascii="Times New Roman" w:hAnsi="Times New Roman" w:cs="Times New Roman"/>
          <w:sz w:val="24"/>
          <w:szCs w:val="24"/>
        </w:rPr>
        <w:t>When</w:t>
      </w:r>
      <w:proofErr w:type="gramEnd"/>
      <w:r w:rsidR="00350462" w:rsidRPr="00976787">
        <w:rPr>
          <w:rFonts w:ascii="Times New Roman" w:hAnsi="Times New Roman" w:cs="Times New Roman"/>
          <w:sz w:val="24"/>
          <w:szCs w:val="24"/>
        </w:rPr>
        <w:t xml:space="preserve"> </w:t>
      </w:r>
      <w:r w:rsidR="00BB6EEB">
        <w:rPr>
          <w:rFonts w:ascii="Times New Roman" w:hAnsi="Times New Roman" w:cs="Times New Roman"/>
          <w:sz w:val="24"/>
          <w:szCs w:val="24"/>
        </w:rPr>
        <w:t xml:space="preserve">the </w:t>
      </w:r>
      <w:r w:rsidR="009A6285" w:rsidRPr="00976787">
        <w:rPr>
          <w:rFonts w:ascii="Times New Roman" w:hAnsi="Times New Roman" w:cs="Times New Roman"/>
          <w:sz w:val="24"/>
          <w:szCs w:val="24"/>
        </w:rPr>
        <w:t xml:space="preserve">contractor submits an adequate final indirect cost rate proposal </w:t>
      </w:r>
      <w:r w:rsidR="00350462" w:rsidRPr="00976787">
        <w:rPr>
          <w:rFonts w:ascii="Times New Roman" w:hAnsi="Times New Roman" w:cs="Times New Roman"/>
          <w:sz w:val="24"/>
          <w:szCs w:val="24"/>
        </w:rPr>
        <w:t xml:space="preserve">in accordance with FAR 42.705-1(b)(1)(iii), the </w:t>
      </w:r>
      <w:r w:rsidR="00096CC0">
        <w:rPr>
          <w:rFonts w:ascii="Times New Roman" w:hAnsi="Times New Roman" w:cs="Times New Roman"/>
          <w:sz w:val="24"/>
          <w:szCs w:val="24"/>
        </w:rPr>
        <w:t>C</w:t>
      </w:r>
      <w:r w:rsidR="00350462" w:rsidRPr="00976787">
        <w:rPr>
          <w:rFonts w:ascii="Times New Roman" w:hAnsi="Times New Roman" w:cs="Times New Roman"/>
          <w:sz w:val="24"/>
          <w:szCs w:val="24"/>
        </w:rPr>
        <w:t xml:space="preserve">ontracting officer must obtain a </w:t>
      </w:r>
      <w:r w:rsidR="00DE3565" w:rsidRPr="00976787">
        <w:rPr>
          <w:rFonts w:ascii="Times New Roman" w:hAnsi="Times New Roman" w:cs="Times New Roman"/>
          <w:sz w:val="24"/>
          <w:szCs w:val="24"/>
        </w:rPr>
        <w:t>Defense Contract</w:t>
      </w:r>
      <w:r w:rsidR="00364B50">
        <w:rPr>
          <w:rFonts w:ascii="Times New Roman" w:hAnsi="Times New Roman" w:cs="Times New Roman"/>
          <w:sz w:val="24"/>
          <w:szCs w:val="24"/>
        </w:rPr>
        <w:t xml:space="preserve"> </w:t>
      </w:r>
      <w:r w:rsidR="00DE3565" w:rsidRPr="00976787">
        <w:rPr>
          <w:rFonts w:ascii="Times New Roman" w:hAnsi="Times New Roman" w:cs="Times New Roman"/>
          <w:sz w:val="24"/>
          <w:szCs w:val="24"/>
        </w:rPr>
        <w:t xml:space="preserve">Audit Agency </w:t>
      </w:r>
      <w:r w:rsidR="00350462" w:rsidRPr="00976787">
        <w:rPr>
          <w:rFonts w:ascii="Times New Roman" w:hAnsi="Times New Roman" w:cs="Times New Roman"/>
          <w:sz w:val="24"/>
          <w:szCs w:val="24"/>
        </w:rPr>
        <w:t>a</w:t>
      </w:r>
      <w:r w:rsidR="00DE3565" w:rsidRPr="00976787">
        <w:rPr>
          <w:rFonts w:ascii="Times New Roman" w:hAnsi="Times New Roman" w:cs="Times New Roman"/>
          <w:sz w:val="24"/>
          <w:szCs w:val="24"/>
        </w:rPr>
        <w:t>udit report</w:t>
      </w:r>
      <w:r w:rsidR="00350462" w:rsidRPr="00976787">
        <w:rPr>
          <w:rFonts w:ascii="Times New Roman" w:hAnsi="Times New Roman" w:cs="Times New Roman"/>
          <w:sz w:val="24"/>
          <w:szCs w:val="24"/>
        </w:rPr>
        <w:t xml:space="preserve"> or</w:t>
      </w:r>
      <w:r w:rsidR="00BB6EEB">
        <w:rPr>
          <w:rFonts w:ascii="Times New Roman" w:hAnsi="Times New Roman" w:cs="Times New Roman"/>
          <w:sz w:val="24"/>
          <w:szCs w:val="24"/>
        </w:rPr>
        <w:t xml:space="preserve"> document the file with</w:t>
      </w:r>
      <w:r w:rsidR="00350462" w:rsidRPr="00976787">
        <w:rPr>
          <w:rFonts w:ascii="Times New Roman" w:hAnsi="Times New Roman" w:cs="Times New Roman"/>
          <w:sz w:val="24"/>
          <w:szCs w:val="24"/>
        </w:rPr>
        <w:t xml:space="preserve"> </w:t>
      </w:r>
      <w:r w:rsidR="003474EB">
        <w:rPr>
          <w:rFonts w:ascii="Times New Roman" w:hAnsi="Times New Roman" w:cs="Times New Roman"/>
          <w:sz w:val="24"/>
          <w:szCs w:val="24"/>
        </w:rPr>
        <w:t xml:space="preserve">a </w:t>
      </w:r>
      <w:r w:rsidR="00350462" w:rsidRPr="00976787">
        <w:rPr>
          <w:rFonts w:ascii="Times New Roman" w:hAnsi="Times New Roman" w:cs="Times New Roman"/>
          <w:sz w:val="24"/>
          <w:szCs w:val="24"/>
        </w:rPr>
        <w:t>memorandum that deems the proposal to be low-risk</w:t>
      </w:r>
      <w:r w:rsidR="00976787" w:rsidRPr="00976787">
        <w:rPr>
          <w:rFonts w:ascii="Times New Roman" w:hAnsi="Times New Roman" w:cs="Times New Roman"/>
          <w:sz w:val="24"/>
          <w:szCs w:val="24"/>
        </w:rPr>
        <w:t xml:space="preserve"> and not subject to further audit </w:t>
      </w:r>
      <w:r w:rsidR="00364B50">
        <w:rPr>
          <w:rFonts w:ascii="Times New Roman" w:hAnsi="Times New Roman" w:cs="Times New Roman"/>
          <w:sz w:val="24"/>
          <w:szCs w:val="24"/>
        </w:rPr>
        <w:t>before</w:t>
      </w:r>
      <w:r w:rsidR="00976787">
        <w:rPr>
          <w:rFonts w:ascii="Times New Roman" w:hAnsi="Times New Roman" w:cs="Times New Roman"/>
          <w:sz w:val="24"/>
          <w:szCs w:val="24"/>
        </w:rPr>
        <w:t xml:space="preserve"> closing out </w:t>
      </w:r>
      <w:r w:rsidR="00976787" w:rsidRPr="00976787">
        <w:rPr>
          <w:rFonts w:ascii="Times New Roman" w:hAnsi="Times New Roman" w:cs="Times New Roman"/>
          <w:sz w:val="24"/>
          <w:szCs w:val="24"/>
        </w:rPr>
        <w:t>the contract file.</w:t>
      </w:r>
    </w:p>
    <w:p w14:paraId="0BD87498" w14:textId="1DE258FC" w:rsidR="00FB7CD0" w:rsidRDefault="006617DF" w:rsidP="003E23CC">
      <w:pPr>
        <w:pStyle w:val="Heading3"/>
        <w:rPr>
          <w:lang w:val="en"/>
        </w:rPr>
      </w:pPr>
      <w:bookmarkStart w:id="98" w:name="_Toc512602652"/>
      <w:bookmarkStart w:id="99" w:name="_Toc513811448"/>
      <w:bookmarkStart w:id="100" w:name="_Toc519841196"/>
      <w:bookmarkStart w:id="101" w:name="_Toc1628382"/>
      <w:bookmarkStart w:id="102" w:name="_Toc83814760"/>
      <w:r w:rsidRPr="006617DF">
        <w:rPr>
          <w:lang w:val="en"/>
        </w:rPr>
        <w:lastRenderedPageBreak/>
        <w:t xml:space="preserve">Subpart </w:t>
      </w:r>
      <w:r w:rsidR="00CD4272">
        <w:rPr>
          <w:lang w:val="en"/>
        </w:rPr>
        <w:t>510</w:t>
      </w:r>
      <w:r w:rsidRPr="006617DF">
        <w:rPr>
          <w:lang w:val="en"/>
        </w:rPr>
        <w:t>4.9 – Taxpayer Identification Number Information</w:t>
      </w:r>
      <w:bookmarkEnd w:id="98"/>
      <w:bookmarkEnd w:id="99"/>
      <w:bookmarkEnd w:id="100"/>
      <w:bookmarkEnd w:id="101"/>
      <w:bookmarkEnd w:id="102"/>
    </w:p>
    <w:p w14:paraId="570048A9" w14:textId="05769FA7" w:rsidR="006617DF" w:rsidRDefault="002002B8" w:rsidP="003E23CC">
      <w:pPr>
        <w:pStyle w:val="Heading4"/>
        <w:rPr>
          <w:lang w:val="en"/>
        </w:rPr>
      </w:pPr>
      <w:bookmarkStart w:id="103" w:name="_Toc512602653"/>
      <w:bookmarkStart w:id="104" w:name="_Toc513811449"/>
      <w:bookmarkStart w:id="105" w:name="_Toc519841197"/>
      <w:bookmarkStart w:id="106" w:name="_Toc1628383"/>
      <w:bookmarkStart w:id="107" w:name="_Toc83814761"/>
      <w:proofErr w:type="gramStart"/>
      <w:r>
        <w:rPr>
          <w:lang w:val="en"/>
        </w:rPr>
        <w:t>5104.903  Reporting</w:t>
      </w:r>
      <w:proofErr w:type="gramEnd"/>
      <w:r>
        <w:rPr>
          <w:lang w:val="en"/>
        </w:rPr>
        <w:t xml:space="preserve"> contract i</w:t>
      </w:r>
      <w:r w:rsidR="006617DF">
        <w:rPr>
          <w:lang w:val="en"/>
        </w:rPr>
        <w:t>nformation to the IRS.</w:t>
      </w:r>
      <w:bookmarkEnd w:id="103"/>
      <w:bookmarkEnd w:id="104"/>
      <w:bookmarkEnd w:id="105"/>
      <w:bookmarkEnd w:id="106"/>
      <w:bookmarkEnd w:id="107"/>
    </w:p>
    <w:p w14:paraId="40F053A9" w14:textId="1136FD89" w:rsidR="006617DF" w:rsidRDefault="006617DF" w:rsidP="006617DF">
      <w:pPr>
        <w:spacing w:after="240"/>
        <w:rPr>
          <w:rFonts w:ascii="Times New Roman" w:hAnsi="Times New Roman" w:cs="Times New Roman"/>
          <w:sz w:val="24"/>
          <w:szCs w:val="24"/>
          <w:lang w:val="en"/>
        </w:rPr>
      </w:pPr>
      <w:r w:rsidRPr="006617DF">
        <w:rPr>
          <w:rFonts w:ascii="Times New Roman" w:hAnsi="Times New Roman" w:cs="Times New Roman"/>
          <w:sz w:val="24"/>
          <w:szCs w:val="24"/>
          <w:lang w:val="en"/>
        </w:rPr>
        <w:t>(a)  The Assistant Sec</w:t>
      </w:r>
      <w:r w:rsidR="002002B8">
        <w:rPr>
          <w:rFonts w:ascii="Times New Roman" w:hAnsi="Times New Roman" w:cs="Times New Roman"/>
          <w:sz w:val="24"/>
          <w:szCs w:val="24"/>
          <w:lang w:val="en"/>
        </w:rPr>
        <w:t xml:space="preserve">retary of the Army (Acquisition, </w:t>
      </w:r>
      <w:r w:rsidRPr="006617DF">
        <w:rPr>
          <w:rFonts w:ascii="Times New Roman" w:hAnsi="Times New Roman" w:cs="Times New Roman"/>
          <w:sz w:val="24"/>
          <w:szCs w:val="24"/>
          <w:lang w:val="en"/>
        </w:rPr>
        <w:t xml:space="preserve">Logistics and Technology) shall report the information set forth in FAR 4.903 to the IRS.  See </w:t>
      </w:r>
      <w:hyperlink r:id="rId16" w:history="1">
        <w:r w:rsidRPr="00F7566B">
          <w:rPr>
            <w:rStyle w:val="Hyperlink"/>
            <w:rFonts w:ascii="Times New Roman" w:hAnsi="Times New Roman" w:cs="Times New Roman"/>
            <w:sz w:val="24"/>
            <w:szCs w:val="24"/>
            <w:lang w:val="en"/>
          </w:rPr>
          <w:t>Appendix GG</w:t>
        </w:r>
      </w:hyperlink>
      <w:r w:rsidRPr="006617DF">
        <w:rPr>
          <w:rFonts w:ascii="Times New Roman" w:hAnsi="Times New Roman" w:cs="Times New Roman"/>
          <w:sz w:val="24"/>
          <w:szCs w:val="24"/>
          <w:lang w:val="en"/>
        </w:rPr>
        <w:t xml:space="preserve"> for further delegation. </w:t>
      </w:r>
    </w:p>
    <w:p w14:paraId="523DE98D" w14:textId="210372EF" w:rsidR="00E76C87" w:rsidRPr="00E76C87" w:rsidRDefault="00E76C87" w:rsidP="003E23CC">
      <w:pPr>
        <w:pStyle w:val="Heading3"/>
        <w:rPr>
          <w:lang w:val="en"/>
        </w:rPr>
      </w:pPr>
      <w:bookmarkStart w:id="108" w:name="_Toc512602657"/>
      <w:bookmarkStart w:id="109" w:name="_Toc513811453"/>
      <w:bookmarkStart w:id="110" w:name="_Toc519841198"/>
      <w:bookmarkStart w:id="111" w:name="_Toc1628384"/>
      <w:bookmarkStart w:id="112" w:name="_Toc83814762"/>
      <w:r>
        <w:rPr>
          <w:lang w:val="en"/>
        </w:rPr>
        <w:t xml:space="preserve">Subpart 5104.71 - </w:t>
      </w:r>
      <w:r w:rsidRPr="00E76C87">
        <w:rPr>
          <w:lang w:val="en"/>
        </w:rPr>
        <w:t xml:space="preserve">Uniform Contract </w:t>
      </w:r>
      <w:proofErr w:type="gramStart"/>
      <w:r w:rsidRPr="00E76C87">
        <w:rPr>
          <w:lang w:val="en"/>
        </w:rPr>
        <w:t>Line Item</w:t>
      </w:r>
      <w:proofErr w:type="gramEnd"/>
      <w:r w:rsidRPr="00E76C87">
        <w:rPr>
          <w:lang w:val="en"/>
        </w:rPr>
        <w:t xml:space="preserve"> Numbering System</w:t>
      </w:r>
      <w:bookmarkEnd w:id="108"/>
      <w:bookmarkEnd w:id="109"/>
      <w:bookmarkEnd w:id="110"/>
      <w:bookmarkEnd w:id="111"/>
      <w:bookmarkEnd w:id="112"/>
    </w:p>
    <w:p w14:paraId="2C35AC0D" w14:textId="77777777" w:rsidR="00E76C87" w:rsidRPr="00E76C87" w:rsidRDefault="00E76C87" w:rsidP="003E23CC">
      <w:pPr>
        <w:pStyle w:val="Heading4"/>
        <w:rPr>
          <w:lang w:val="en"/>
        </w:rPr>
      </w:pPr>
      <w:bookmarkStart w:id="113" w:name="_Toc512602658"/>
      <w:bookmarkStart w:id="114" w:name="_Toc513811454"/>
      <w:bookmarkStart w:id="115" w:name="_Toc519841199"/>
      <w:bookmarkStart w:id="116" w:name="_Toc1628385"/>
      <w:bookmarkStart w:id="117" w:name="_Toc83814763"/>
      <w:r w:rsidRPr="00E76C87">
        <w:rPr>
          <w:lang w:val="en"/>
        </w:rPr>
        <w:t>5104.7103-90 Contract line items for internal use software (IUS).</w:t>
      </w:r>
      <w:bookmarkEnd w:id="113"/>
      <w:bookmarkEnd w:id="114"/>
      <w:bookmarkEnd w:id="115"/>
      <w:bookmarkEnd w:id="116"/>
      <w:bookmarkEnd w:id="117"/>
    </w:p>
    <w:p w14:paraId="4CBE607F" w14:textId="2DC66756" w:rsidR="00971B8B" w:rsidRPr="00E76C87" w:rsidRDefault="00E76C87" w:rsidP="007471D9">
      <w:pPr>
        <w:rPr>
          <w:rFonts w:ascii="Times New Roman" w:hAnsi="Times New Roman" w:cs="Times New Roman"/>
          <w:sz w:val="24"/>
          <w:szCs w:val="24"/>
        </w:rPr>
      </w:pPr>
      <w:r w:rsidRPr="00E76C87">
        <w:rPr>
          <w:rFonts w:ascii="Times New Roman" w:hAnsi="Times New Roman" w:cs="Times New Roman"/>
          <w:sz w:val="24"/>
          <w:szCs w:val="24"/>
        </w:rPr>
        <w:t xml:space="preserve">(a) </w:t>
      </w:r>
      <w:r w:rsidRPr="00E76C87">
        <w:rPr>
          <w:rFonts w:ascii="Times New Roman" w:hAnsi="Times New Roman" w:cs="Times New Roman"/>
          <w:i/>
          <w:sz w:val="24"/>
          <w:szCs w:val="24"/>
        </w:rPr>
        <w:t>Definition</w:t>
      </w:r>
      <w:r w:rsidRPr="00E76C87">
        <w:rPr>
          <w:rFonts w:ascii="Times New Roman" w:hAnsi="Times New Roman" w:cs="Times New Roman"/>
          <w:sz w:val="24"/>
          <w:szCs w:val="24"/>
        </w:rPr>
        <w:t xml:space="preserve">.  As used in this section, the following terms have the same meaning as given in the </w:t>
      </w:r>
      <w:hyperlink r:id="rId17" w:history="1">
        <w:r w:rsidRPr="00F7566B">
          <w:rPr>
            <w:rStyle w:val="Hyperlink"/>
            <w:rFonts w:ascii="Times New Roman" w:hAnsi="Times New Roman" w:cs="Times New Roman"/>
            <w:sz w:val="24"/>
            <w:szCs w:val="24"/>
          </w:rPr>
          <w:t>Implementation Guide for Internal Use Software</w:t>
        </w:r>
      </w:hyperlink>
      <w:r w:rsidRPr="00E76C87">
        <w:rPr>
          <w:rFonts w:ascii="Times New Roman" w:hAnsi="Times New Roman" w:cs="Times New Roman"/>
          <w:sz w:val="24"/>
          <w:szCs w:val="24"/>
        </w:rPr>
        <w:t xml:space="preserve"> located on </w:t>
      </w:r>
      <w:ins w:id="118" w:author="Jordan, Amanda C CIV USARMY HQDA ASA ALT (USA)" w:date="2024-09-19T09:23:00Z">
        <w:r w:rsidR="007471D9">
          <w:rPr>
            <w:rFonts w:ascii="Times New Roman" w:hAnsi="Times New Roman" w:cs="Times New Roman"/>
            <w:sz w:val="24"/>
            <w:szCs w:val="24"/>
          </w:rPr>
          <w:fldChar w:fldCharType="begin"/>
        </w:r>
        <w:r w:rsidR="007471D9">
          <w:rPr>
            <w:rFonts w:ascii="Times New Roman" w:hAnsi="Times New Roman" w:cs="Times New Roman"/>
            <w:sz w:val="24"/>
            <w:szCs w:val="24"/>
          </w:rPr>
          <w:instrText>HYPERLINK "</w:instrText>
        </w:r>
      </w:ins>
      <w:r w:rsidR="007471D9">
        <w:rPr>
          <w:rFonts w:ascii="Times New Roman" w:hAnsi="Times New Roman" w:cs="Times New Roman"/>
          <w:sz w:val="24"/>
          <w:szCs w:val="24"/>
        </w:rPr>
        <w:instrText>https://</w:instrText>
      </w:r>
      <w:r w:rsidR="007471D9" w:rsidRPr="00E76C87">
        <w:rPr>
          <w:rFonts w:ascii="Times New Roman" w:hAnsi="Times New Roman" w:cs="Times New Roman"/>
          <w:sz w:val="24"/>
          <w:szCs w:val="24"/>
        </w:rPr>
        <w:instrText>Procurement.Army.Mil</w:instrText>
      </w:r>
      <w:ins w:id="119" w:author="Jordan, Amanda C CIV USARMY HQDA ASA ALT (USA)" w:date="2024-09-19T09:23:00Z">
        <w:r w:rsidR="007471D9">
          <w:rPr>
            <w:rFonts w:ascii="Times New Roman" w:hAnsi="Times New Roman" w:cs="Times New Roman"/>
            <w:sz w:val="24"/>
            <w:szCs w:val="24"/>
          </w:rPr>
          <w:instrText>"</w:instrText>
        </w:r>
        <w:r w:rsidR="007471D9">
          <w:rPr>
            <w:rFonts w:ascii="Times New Roman" w:hAnsi="Times New Roman" w:cs="Times New Roman"/>
            <w:sz w:val="24"/>
            <w:szCs w:val="24"/>
          </w:rPr>
        </w:r>
        <w:r w:rsidR="007471D9">
          <w:rPr>
            <w:rFonts w:ascii="Times New Roman" w:hAnsi="Times New Roman" w:cs="Times New Roman"/>
            <w:sz w:val="24"/>
            <w:szCs w:val="24"/>
          </w:rPr>
          <w:fldChar w:fldCharType="separate"/>
        </w:r>
      </w:ins>
      <w:r w:rsidR="007471D9" w:rsidRPr="00CC7486">
        <w:rPr>
          <w:rStyle w:val="Hyperlink"/>
          <w:rFonts w:ascii="Times New Roman" w:hAnsi="Times New Roman" w:cs="Times New Roman"/>
          <w:sz w:val="24"/>
          <w:szCs w:val="24"/>
        </w:rPr>
        <w:t>https://Procurement.Army.Mil</w:t>
      </w:r>
      <w:ins w:id="120" w:author="Jordan, Amanda C CIV USARMY HQDA ASA ALT (USA)" w:date="2024-09-19T09:23:00Z">
        <w:r w:rsidR="007471D9">
          <w:rPr>
            <w:rFonts w:ascii="Times New Roman" w:hAnsi="Times New Roman" w:cs="Times New Roman"/>
            <w:sz w:val="24"/>
            <w:szCs w:val="24"/>
          </w:rPr>
          <w:fldChar w:fldCharType="end"/>
        </w:r>
        <w:r w:rsidR="007471D9">
          <w:rPr>
            <w:rFonts w:ascii="Times New Roman" w:hAnsi="Times New Roman" w:cs="Times New Roman"/>
            <w:sz w:val="24"/>
            <w:szCs w:val="24"/>
          </w:rPr>
          <w:t xml:space="preserve"> </w:t>
        </w:r>
      </w:ins>
      <w:r w:rsidRPr="00E76C87">
        <w:rPr>
          <w:rFonts w:ascii="Times New Roman" w:hAnsi="Times New Roman" w:cs="Times New Roman"/>
          <w:sz w:val="24"/>
          <w:szCs w:val="24"/>
        </w:rPr>
        <w:t xml:space="preserve"> </w:t>
      </w:r>
      <w:r w:rsidR="007471D9">
        <w:rPr>
          <w:rFonts w:ascii="Times New Roman" w:hAnsi="Times New Roman" w:cs="Times New Roman"/>
          <w:sz w:val="24"/>
          <w:szCs w:val="24"/>
        </w:rPr>
        <w:t xml:space="preserve">(PAM) </w:t>
      </w:r>
      <w:r w:rsidRPr="00E76C87">
        <w:rPr>
          <w:rFonts w:ascii="Times New Roman" w:hAnsi="Times New Roman" w:cs="Times New Roman"/>
          <w:sz w:val="24"/>
          <w:szCs w:val="24"/>
        </w:rPr>
        <w:t>at</w:t>
      </w:r>
      <w:r w:rsidR="00CA01A4">
        <w:t xml:space="preserve"> </w:t>
      </w:r>
      <w:bookmarkStart w:id="121" w:name="_Hlk163487846"/>
      <w:r w:rsidR="00CA01A4" w:rsidRPr="007471D9">
        <w:rPr>
          <w:rFonts w:ascii="Times New Roman" w:hAnsi="Times New Roman" w:cs="Times New Roman"/>
          <w:sz w:val="24"/>
          <w:szCs w:val="24"/>
        </w:rPr>
        <w:fldChar w:fldCharType="begin"/>
      </w:r>
      <w:r w:rsidR="00CA01A4" w:rsidRPr="007471D9">
        <w:rPr>
          <w:rFonts w:ascii="Times New Roman" w:hAnsi="Times New Roman" w:cs="Times New Roman"/>
          <w:sz w:val="24"/>
          <w:szCs w:val="24"/>
        </w:rPr>
        <w:instrText>HYPERLINK "https://armyeitaas.sharepoint-mil.us/:u:/r/sites/ASA-ALT-PAM/Documents/Policy%20Alert%2019-79%20Instructions%20for%20Accounting%20for%20IUS%20in%20Contract%20Documents.msg?csf=1&amp;web=1&amp;e=hnNJmM"</w:instrText>
      </w:r>
      <w:r w:rsidR="00CA01A4" w:rsidRPr="007471D9">
        <w:rPr>
          <w:rFonts w:ascii="Times New Roman" w:hAnsi="Times New Roman" w:cs="Times New Roman"/>
          <w:sz w:val="24"/>
          <w:szCs w:val="24"/>
        </w:rPr>
      </w:r>
      <w:r w:rsidR="00CA01A4" w:rsidRPr="007471D9">
        <w:rPr>
          <w:rFonts w:ascii="Times New Roman" w:hAnsi="Times New Roman" w:cs="Times New Roman"/>
          <w:sz w:val="24"/>
          <w:szCs w:val="24"/>
        </w:rPr>
        <w:fldChar w:fldCharType="separate"/>
      </w:r>
      <w:r w:rsidR="00CA01A4" w:rsidRPr="007471D9">
        <w:rPr>
          <w:rStyle w:val="Hyperlink"/>
          <w:rFonts w:ascii="Times New Roman" w:hAnsi="Times New Roman" w:cs="Times New Roman"/>
          <w:sz w:val="24"/>
          <w:szCs w:val="24"/>
        </w:rPr>
        <w:t>https://armyeitaas.sharepoint-mil.us/:u:/r/sites/ASA-ALT-PAM/Documents/Policy%20Alert%2019-79%20Instructions%20for%20Accounting%20for%20IUS%20in%20Contract%20Documents.msg?csf=1&amp;web=1&amp;e=hnNJmM</w:t>
      </w:r>
      <w:bookmarkEnd w:id="121"/>
      <w:r w:rsidR="00CA01A4" w:rsidRPr="007471D9">
        <w:rPr>
          <w:rFonts w:ascii="Times New Roman" w:hAnsi="Times New Roman" w:cs="Times New Roman"/>
          <w:sz w:val="24"/>
          <w:szCs w:val="24"/>
        </w:rPr>
        <w:fldChar w:fldCharType="end"/>
      </w:r>
      <w:r w:rsidR="00F7566B" w:rsidRPr="007471D9">
        <w:rPr>
          <w:rFonts w:ascii="Times New Roman" w:hAnsi="Times New Roman" w:cs="Times New Roman"/>
          <w:sz w:val="24"/>
          <w:szCs w:val="24"/>
        </w:rPr>
        <w:t>.</w:t>
      </w:r>
      <w:r w:rsidR="00F7566B">
        <w:rPr>
          <w:rFonts w:ascii="Times New Roman" w:hAnsi="Times New Roman" w:cs="Times New Roman"/>
          <w:sz w:val="24"/>
          <w:szCs w:val="24"/>
        </w:rPr>
        <w:t xml:space="preserve">  </w:t>
      </w:r>
    </w:p>
    <w:p w14:paraId="5527FC5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(1) internal use software</w:t>
      </w:r>
    </w:p>
    <w:p w14:paraId="7A0906CC"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(2) valuation</w:t>
      </w:r>
    </w:p>
    <w:p w14:paraId="4756B4D9"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(3) capitalized</w:t>
      </w:r>
    </w:p>
    <w:p w14:paraId="6464C2AB" w14:textId="77777777" w:rsidR="00E76C87" w:rsidRPr="00E76C87" w:rsidRDefault="00E76C87" w:rsidP="00E76C87">
      <w:pPr>
        <w:autoSpaceDE w:val="0"/>
        <w:autoSpaceDN w:val="0"/>
        <w:adjustRightInd w:val="0"/>
        <w:spacing w:after="0" w:line="240" w:lineRule="auto"/>
        <w:rPr>
          <w:rFonts w:ascii="Times New Roman" w:hAnsi="Times New Roman" w:cs="Times New Roman"/>
          <w:sz w:val="24"/>
          <w:szCs w:val="24"/>
        </w:rPr>
      </w:pPr>
      <w:r w:rsidRPr="00E76C87">
        <w:rPr>
          <w:rFonts w:ascii="Times New Roman" w:hAnsi="Times New Roman" w:cs="Times New Roman"/>
          <w:sz w:val="24"/>
          <w:szCs w:val="24"/>
        </w:rPr>
        <w:tab/>
        <w:t>(4) expensed</w:t>
      </w:r>
    </w:p>
    <w:p w14:paraId="088D1229" w14:textId="77777777" w:rsidR="00E76C87" w:rsidRPr="00E76C87" w:rsidRDefault="00E76C87" w:rsidP="00E76C87">
      <w:pPr>
        <w:spacing w:before="100" w:beforeAutospacing="1" w:after="100" w:afterAutospacing="1" w:line="240" w:lineRule="auto"/>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(b) </w:t>
      </w:r>
      <w:r w:rsidRPr="00E76C87">
        <w:rPr>
          <w:rFonts w:ascii="Times New Roman" w:hAnsi="Times New Roman" w:cs="Times New Roman"/>
          <w:i/>
          <w:sz w:val="24"/>
          <w:szCs w:val="24"/>
          <w:lang w:val="en"/>
        </w:rPr>
        <w:t>Procedures</w:t>
      </w:r>
      <w:r w:rsidRPr="00E76C87">
        <w:rPr>
          <w:rFonts w:ascii="Times New Roman" w:hAnsi="Times New Roman" w:cs="Times New Roman"/>
          <w:sz w:val="24"/>
          <w:szCs w:val="24"/>
          <w:lang w:val="en"/>
        </w:rPr>
        <w:t>.  When procuring internal use software, Army contracting activities shall—</w:t>
      </w:r>
    </w:p>
    <w:p w14:paraId="26FE61EC"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lang w:val="en"/>
        </w:rPr>
      </w:pPr>
      <w:r w:rsidRPr="00E76C87">
        <w:rPr>
          <w:rFonts w:ascii="Times New Roman" w:hAnsi="Times New Roman" w:cs="Times New Roman"/>
          <w:sz w:val="24"/>
          <w:szCs w:val="24"/>
          <w:lang w:val="en"/>
        </w:rPr>
        <w:t xml:space="preserve">(1) Confirm that the requiring activity has established separately identifiable line items for all capitalized and expensed requirements in the purchase </w:t>
      </w:r>
      <w:proofErr w:type="gramStart"/>
      <w:r w:rsidRPr="00E76C87">
        <w:rPr>
          <w:rFonts w:ascii="Times New Roman" w:hAnsi="Times New Roman" w:cs="Times New Roman"/>
          <w:sz w:val="24"/>
          <w:szCs w:val="24"/>
          <w:lang w:val="en"/>
        </w:rPr>
        <w:t>request;</w:t>
      </w:r>
      <w:proofErr w:type="gramEnd"/>
      <w:r w:rsidRPr="00E76C87">
        <w:rPr>
          <w:rFonts w:ascii="Times New Roman" w:hAnsi="Times New Roman" w:cs="Times New Roman"/>
          <w:sz w:val="24"/>
          <w:szCs w:val="24"/>
          <w:lang w:val="en"/>
        </w:rPr>
        <w:t xml:space="preserve"> </w:t>
      </w:r>
    </w:p>
    <w:p w14:paraId="07FF68F7" w14:textId="77777777" w:rsidR="00E76C87" w:rsidRPr="00E76C87" w:rsidRDefault="00E76C87" w:rsidP="00E76C87">
      <w:pPr>
        <w:spacing w:before="100" w:beforeAutospacing="1" w:after="100" w:afterAutospacing="1" w:line="240" w:lineRule="auto"/>
        <w:ind w:firstLine="720"/>
        <w:rPr>
          <w:rFonts w:ascii="Times New Roman" w:hAnsi="Times New Roman" w:cs="Times New Roman"/>
          <w:sz w:val="24"/>
          <w:szCs w:val="24"/>
        </w:rPr>
      </w:pPr>
      <w:r w:rsidRPr="00E76C87">
        <w:rPr>
          <w:rFonts w:ascii="Times New Roman" w:hAnsi="Times New Roman" w:cs="Times New Roman"/>
          <w:sz w:val="24"/>
          <w:szCs w:val="24"/>
          <w:lang w:val="en"/>
        </w:rPr>
        <w:t>(2)</w:t>
      </w:r>
      <w:r w:rsidRPr="00E76C87">
        <w:rPr>
          <w:rFonts w:ascii="Times New Roman" w:hAnsi="Times New Roman" w:cs="Times New Roman"/>
          <w:sz w:val="24"/>
          <w:szCs w:val="24"/>
        </w:rPr>
        <w:t xml:space="preserve"> Ensure the </w:t>
      </w:r>
      <w:proofErr w:type="gramStart"/>
      <w:r w:rsidRPr="00E76C87">
        <w:rPr>
          <w:rFonts w:ascii="Times New Roman" w:hAnsi="Times New Roman" w:cs="Times New Roman"/>
          <w:sz w:val="24"/>
          <w:szCs w:val="24"/>
        </w:rPr>
        <w:t>line item</w:t>
      </w:r>
      <w:proofErr w:type="gramEnd"/>
      <w:r w:rsidRPr="00E76C87">
        <w:rPr>
          <w:rFonts w:ascii="Times New Roman" w:hAnsi="Times New Roman" w:cs="Times New Roman"/>
          <w:sz w:val="24"/>
          <w:szCs w:val="24"/>
        </w:rPr>
        <w:t xml:space="preserve"> structure aligns with the lines of accounting related to the capitalized and expensed classifications assigned by the requiring activity; and</w:t>
      </w:r>
    </w:p>
    <w:p w14:paraId="708C524B" w14:textId="7202D901" w:rsidR="00E76C87" w:rsidRDefault="00E76C87" w:rsidP="00B2272A">
      <w:pPr>
        <w:spacing w:before="100" w:beforeAutospacing="1" w:after="100" w:afterAutospacing="1" w:line="240" w:lineRule="auto"/>
        <w:ind w:firstLine="720"/>
        <w:rPr>
          <w:rFonts w:ascii="Times New Roman" w:hAnsi="Times New Roman" w:cs="Times New Roman"/>
          <w:sz w:val="24"/>
          <w:szCs w:val="24"/>
        </w:rPr>
      </w:pPr>
      <w:r w:rsidRPr="00E76C87">
        <w:rPr>
          <w:rFonts w:ascii="Times New Roman" w:hAnsi="Times New Roman" w:cs="Times New Roman"/>
          <w:sz w:val="24"/>
          <w:szCs w:val="24"/>
        </w:rPr>
        <w:t>(3)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ascii="Times New Roman" w:hAnsi="Times New Roman" w:cs="Times New Roman"/>
          <w:sz w:val="24"/>
          <w:szCs w:val="24"/>
        </w:rPr>
      </w:pPr>
    </w:p>
    <w:p w14:paraId="76A9320F" w14:textId="77777777" w:rsidR="004E0EFF" w:rsidRDefault="004E0EFF" w:rsidP="004E0EFF">
      <w:pPr>
        <w:pStyle w:val="Heading3"/>
      </w:pPr>
      <w:bookmarkStart w:id="122" w:name="BM204_72"/>
      <w:bookmarkStart w:id="123" w:name="_Toc83814764"/>
      <w:r w:rsidRPr="00193D4A">
        <w:t>Subpart 5104.73—Safeguarding Covered Defense Information and Cyber Incident Reporting</w:t>
      </w:r>
      <w:bookmarkEnd w:id="122"/>
      <w:bookmarkEnd w:id="123"/>
    </w:p>
    <w:p w14:paraId="53F259EA" w14:textId="77777777" w:rsidR="004E0EFF" w:rsidRDefault="004E0EFF" w:rsidP="004E0EFF">
      <w:pPr>
        <w:pStyle w:val="Heading4"/>
        <w:rPr>
          <w:bCs/>
        </w:rPr>
      </w:pPr>
      <w:bookmarkStart w:id="124" w:name="204.7304"/>
      <w:bookmarkStart w:id="125" w:name="_Toc83814765"/>
      <w:proofErr w:type="gramStart"/>
      <w:r w:rsidRPr="00193D4A">
        <w:rPr>
          <w:bCs/>
        </w:rPr>
        <w:t>5104.7304</w:t>
      </w:r>
      <w:bookmarkEnd w:id="124"/>
      <w:r w:rsidRPr="00193D4A">
        <w:rPr>
          <w:bCs/>
        </w:rPr>
        <w:t xml:space="preserve">  Solicitation</w:t>
      </w:r>
      <w:proofErr w:type="gramEnd"/>
      <w:r w:rsidRPr="00193D4A">
        <w:rPr>
          <w:bCs/>
        </w:rPr>
        <w:t xml:space="preserve"> provisions and contract clauses.</w:t>
      </w:r>
      <w:bookmarkEnd w:id="125"/>
    </w:p>
    <w:p w14:paraId="4A569544" w14:textId="6D24B9DA" w:rsidR="004E0EFF" w:rsidRPr="00B2272A" w:rsidRDefault="004E0EFF" w:rsidP="007471D9">
      <w:pPr>
        <w:rPr>
          <w:rFonts w:ascii="Times New Roman" w:hAnsi="Times New Roman" w:cs="Times New Roman"/>
          <w:sz w:val="24"/>
          <w:szCs w:val="24"/>
          <w:lang w:val="en"/>
        </w:rPr>
      </w:pPr>
      <w:r w:rsidRPr="00193D4A">
        <w:rPr>
          <w:rFonts w:ascii="Times New Roman" w:hAnsi="Times New Roman" w:cs="Times New Roman"/>
          <w:sz w:val="24"/>
          <w:szCs w:val="24"/>
          <w:lang w:val="en"/>
        </w:rPr>
        <w:t xml:space="preserve">See </w:t>
      </w:r>
      <w:hyperlink r:id="rId18" w:history="1">
        <w:r w:rsidRPr="004E0EFF">
          <w:rPr>
            <w:rStyle w:val="Hyperlink"/>
            <w:rFonts w:ascii="Times New Roman" w:hAnsi="Times New Roman" w:cs="Times New Roman"/>
            <w:sz w:val="24"/>
            <w:szCs w:val="24"/>
            <w:lang w:val="en"/>
          </w:rPr>
          <w:t>AFARS PGI 5104.7304-1</w:t>
        </w:r>
      </w:hyperlink>
      <w:r w:rsidRPr="00193D4A">
        <w:rPr>
          <w:rFonts w:ascii="Times New Roman" w:hAnsi="Times New Roman" w:cs="Times New Roman"/>
          <w:sz w:val="24"/>
          <w:szCs w:val="24"/>
          <w:lang w:val="en"/>
        </w:rPr>
        <w:t xml:space="preserve"> for implementation guidance of Enhanced Security Protections for Contractor Information Systems.</w:t>
      </w:r>
    </w:p>
    <w:sectPr w:rsidR="004E0EFF" w:rsidRPr="00B2272A" w:rsidSect="00170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5C72"/>
    <w:multiLevelType w:val="hybridMultilevel"/>
    <w:tmpl w:val="A2B689AE"/>
    <w:lvl w:ilvl="0" w:tplc="C42EA788">
      <w:start w:val="1"/>
      <w:numFmt w:val="decimal"/>
      <w:lvlText w:val="(%1)"/>
      <w:lvlJc w:val="left"/>
      <w:pPr>
        <w:ind w:left="953" w:hanging="360"/>
      </w:pPr>
      <w:rPr>
        <w:color w:val="1F497D"/>
      </w:rPr>
    </w:lvl>
    <w:lvl w:ilvl="1" w:tplc="04090019">
      <w:start w:val="1"/>
      <w:numFmt w:val="lowerLetter"/>
      <w:lvlText w:val="%2."/>
      <w:lvlJc w:val="left"/>
      <w:pPr>
        <w:ind w:left="1673" w:hanging="360"/>
      </w:pPr>
    </w:lvl>
    <w:lvl w:ilvl="2" w:tplc="0409001B">
      <w:start w:val="1"/>
      <w:numFmt w:val="lowerRoman"/>
      <w:lvlText w:val="%3."/>
      <w:lvlJc w:val="right"/>
      <w:pPr>
        <w:ind w:left="2393" w:hanging="180"/>
      </w:pPr>
    </w:lvl>
    <w:lvl w:ilvl="3" w:tplc="0409000F">
      <w:start w:val="1"/>
      <w:numFmt w:val="decimal"/>
      <w:lvlText w:val="%4."/>
      <w:lvlJc w:val="left"/>
      <w:pPr>
        <w:ind w:left="3113" w:hanging="360"/>
      </w:pPr>
    </w:lvl>
    <w:lvl w:ilvl="4" w:tplc="04090019">
      <w:start w:val="1"/>
      <w:numFmt w:val="lowerLetter"/>
      <w:lvlText w:val="%5."/>
      <w:lvlJc w:val="left"/>
      <w:pPr>
        <w:ind w:left="3833" w:hanging="360"/>
      </w:pPr>
    </w:lvl>
    <w:lvl w:ilvl="5" w:tplc="0409001B">
      <w:start w:val="1"/>
      <w:numFmt w:val="lowerRoman"/>
      <w:lvlText w:val="%6."/>
      <w:lvlJc w:val="right"/>
      <w:pPr>
        <w:ind w:left="4553" w:hanging="180"/>
      </w:pPr>
    </w:lvl>
    <w:lvl w:ilvl="6" w:tplc="0409000F">
      <w:start w:val="1"/>
      <w:numFmt w:val="decimal"/>
      <w:lvlText w:val="%7."/>
      <w:lvlJc w:val="left"/>
      <w:pPr>
        <w:ind w:left="5273" w:hanging="360"/>
      </w:pPr>
    </w:lvl>
    <w:lvl w:ilvl="7" w:tplc="04090019">
      <w:start w:val="1"/>
      <w:numFmt w:val="lowerLetter"/>
      <w:lvlText w:val="%8."/>
      <w:lvlJc w:val="left"/>
      <w:pPr>
        <w:ind w:left="5993" w:hanging="360"/>
      </w:pPr>
    </w:lvl>
    <w:lvl w:ilvl="8" w:tplc="0409001B">
      <w:start w:val="1"/>
      <w:numFmt w:val="lowerRoman"/>
      <w:lvlText w:val="%9."/>
      <w:lvlJc w:val="right"/>
      <w:pPr>
        <w:ind w:left="6713" w:hanging="180"/>
      </w:pPr>
    </w:lvl>
  </w:abstractNum>
  <w:num w:numId="1" w16cid:durableId="2038314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ye, Rachel J CIV USARMY HQDA ASA ALT (USA)">
    <w15:presenceInfo w15:providerId="AD" w15:userId="S::rachel.j.moye.civ@army.mil::66af4eef-4160-440d-8b5e-44a6d796f70c"/>
  </w15:person>
  <w15:person w15:author="AMANDA">
    <w15:presenceInfo w15:providerId="AD" w15:userId="S::amanda.c.jordan14.civ@cvr.mil::870b8c5a-b52a-4e72-93f6-a41229d4002f"/>
  </w15:person>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25668"/>
    <w:rsid w:val="00036005"/>
    <w:rsid w:val="00061772"/>
    <w:rsid w:val="0007629C"/>
    <w:rsid w:val="0008391D"/>
    <w:rsid w:val="0009433C"/>
    <w:rsid w:val="00094C7B"/>
    <w:rsid w:val="00094DA0"/>
    <w:rsid w:val="00096CC0"/>
    <w:rsid w:val="000A65B3"/>
    <w:rsid w:val="000B4546"/>
    <w:rsid w:val="000C44FC"/>
    <w:rsid w:val="000D6A92"/>
    <w:rsid w:val="000E4DD1"/>
    <w:rsid w:val="001004AB"/>
    <w:rsid w:val="00103C55"/>
    <w:rsid w:val="00130E97"/>
    <w:rsid w:val="0014306B"/>
    <w:rsid w:val="001513EF"/>
    <w:rsid w:val="001625EA"/>
    <w:rsid w:val="00170DA9"/>
    <w:rsid w:val="0017178A"/>
    <w:rsid w:val="00177740"/>
    <w:rsid w:val="00190925"/>
    <w:rsid w:val="00196E81"/>
    <w:rsid w:val="001B1C80"/>
    <w:rsid w:val="001B4A25"/>
    <w:rsid w:val="002002B8"/>
    <w:rsid w:val="002026CC"/>
    <w:rsid w:val="00222E97"/>
    <w:rsid w:val="00223C17"/>
    <w:rsid w:val="00227F3F"/>
    <w:rsid w:val="00247104"/>
    <w:rsid w:val="00271959"/>
    <w:rsid w:val="00273CB7"/>
    <w:rsid w:val="002939C5"/>
    <w:rsid w:val="002C35DA"/>
    <w:rsid w:val="002C437B"/>
    <w:rsid w:val="002E420B"/>
    <w:rsid w:val="002E5CCF"/>
    <w:rsid w:val="002F2624"/>
    <w:rsid w:val="002F75A2"/>
    <w:rsid w:val="003069DF"/>
    <w:rsid w:val="003114B3"/>
    <w:rsid w:val="00311AEF"/>
    <w:rsid w:val="0031791E"/>
    <w:rsid w:val="003474EB"/>
    <w:rsid w:val="00350462"/>
    <w:rsid w:val="00355425"/>
    <w:rsid w:val="00364B50"/>
    <w:rsid w:val="00364E0F"/>
    <w:rsid w:val="0036545E"/>
    <w:rsid w:val="00380EBF"/>
    <w:rsid w:val="00384724"/>
    <w:rsid w:val="00384EFD"/>
    <w:rsid w:val="00392C7E"/>
    <w:rsid w:val="003A2674"/>
    <w:rsid w:val="003A2D5C"/>
    <w:rsid w:val="003D653F"/>
    <w:rsid w:val="003E23CC"/>
    <w:rsid w:val="003E5335"/>
    <w:rsid w:val="00411573"/>
    <w:rsid w:val="00422BFF"/>
    <w:rsid w:val="00431166"/>
    <w:rsid w:val="00437299"/>
    <w:rsid w:val="00457BBD"/>
    <w:rsid w:val="00461E0F"/>
    <w:rsid w:val="00462E35"/>
    <w:rsid w:val="004675F3"/>
    <w:rsid w:val="00482BB6"/>
    <w:rsid w:val="0048316A"/>
    <w:rsid w:val="00484C60"/>
    <w:rsid w:val="004B7A2D"/>
    <w:rsid w:val="004C1168"/>
    <w:rsid w:val="004C388C"/>
    <w:rsid w:val="004D39FA"/>
    <w:rsid w:val="004E0EFF"/>
    <w:rsid w:val="005271F2"/>
    <w:rsid w:val="00550750"/>
    <w:rsid w:val="005729E7"/>
    <w:rsid w:val="00586D83"/>
    <w:rsid w:val="00590659"/>
    <w:rsid w:val="005967C2"/>
    <w:rsid w:val="005B4494"/>
    <w:rsid w:val="005C289E"/>
    <w:rsid w:val="005F0AFB"/>
    <w:rsid w:val="006074EA"/>
    <w:rsid w:val="006109EA"/>
    <w:rsid w:val="006402B2"/>
    <w:rsid w:val="006612DC"/>
    <w:rsid w:val="006617DF"/>
    <w:rsid w:val="006754DD"/>
    <w:rsid w:val="00682A0A"/>
    <w:rsid w:val="006961B5"/>
    <w:rsid w:val="006B4ABB"/>
    <w:rsid w:val="006C1FF4"/>
    <w:rsid w:val="006D3EB7"/>
    <w:rsid w:val="006E49A9"/>
    <w:rsid w:val="00703045"/>
    <w:rsid w:val="0070549C"/>
    <w:rsid w:val="0073368B"/>
    <w:rsid w:val="007404C7"/>
    <w:rsid w:val="00740B01"/>
    <w:rsid w:val="007471D9"/>
    <w:rsid w:val="00751BAB"/>
    <w:rsid w:val="007540B5"/>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35492"/>
    <w:rsid w:val="00943234"/>
    <w:rsid w:val="00962F6E"/>
    <w:rsid w:val="00971B8B"/>
    <w:rsid w:val="00976787"/>
    <w:rsid w:val="0098469C"/>
    <w:rsid w:val="00984A54"/>
    <w:rsid w:val="009947C1"/>
    <w:rsid w:val="009A6285"/>
    <w:rsid w:val="009B58FA"/>
    <w:rsid w:val="009E053A"/>
    <w:rsid w:val="009E74B4"/>
    <w:rsid w:val="009F0004"/>
    <w:rsid w:val="009F12A1"/>
    <w:rsid w:val="00A030DF"/>
    <w:rsid w:val="00A04589"/>
    <w:rsid w:val="00A14741"/>
    <w:rsid w:val="00A43C09"/>
    <w:rsid w:val="00A537D0"/>
    <w:rsid w:val="00A555D8"/>
    <w:rsid w:val="00A64DC9"/>
    <w:rsid w:val="00A6580B"/>
    <w:rsid w:val="00A67985"/>
    <w:rsid w:val="00A67A2F"/>
    <w:rsid w:val="00A713FC"/>
    <w:rsid w:val="00A71593"/>
    <w:rsid w:val="00A76DAD"/>
    <w:rsid w:val="00A83ED5"/>
    <w:rsid w:val="00A93B95"/>
    <w:rsid w:val="00AB50D8"/>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A4700"/>
    <w:rsid w:val="00BA72B4"/>
    <w:rsid w:val="00BB6EEB"/>
    <w:rsid w:val="00BD4109"/>
    <w:rsid w:val="00C04DD9"/>
    <w:rsid w:val="00C16751"/>
    <w:rsid w:val="00C16DC2"/>
    <w:rsid w:val="00C17BBC"/>
    <w:rsid w:val="00C26950"/>
    <w:rsid w:val="00C40ACD"/>
    <w:rsid w:val="00C47D0E"/>
    <w:rsid w:val="00C7482C"/>
    <w:rsid w:val="00C856F2"/>
    <w:rsid w:val="00C85DC4"/>
    <w:rsid w:val="00C9310C"/>
    <w:rsid w:val="00C95FB1"/>
    <w:rsid w:val="00C96673"/>
    <w:rsid w:val="00CA01A4"/>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7566B"/>
    <w:rsid w:val="00F82049"/>
    <w:rsid w:val="00FB1C53"/>
    <w:rsid w:val="00FB7CD0"/>
    <w:rsid w:val="00FC6FF5"/>
    <w:rsid w:val="00FE02C0"/>
    <w:rsid w:val="00FE41FF"/>
    <w:rsid w:val="01F55936"/>
    <w:rsid w:val="098BE830"/>
    <w:rsid w:val="0B13360D"/>
    <w:rsid w:val="0C095ACE"/>
    <w:rsid w:val="129B4A80"/>
    <w:rsid w:val="161DD67E"/>
    <w:rsid w:val="1673A39D"/>
    <w:rsid w:val="180822D9"/>
    <w:rsid w:val="180F73FE"/>
    <w:rsid w:val="1CEE574F"/>
    <w:rsid w:val="23225A23"/>
    <w:rsid w:val="257D363F"/>
    <w:rsid w:val="27C624C5"/>
    <w:rsid w:val="34666841"/>
    <w:rsid w:val="3495C3A3"/>
    <w:rsid w:val="429920FB"/>
    <w:rsid w:val="43FCB43D"/>
    <w:rsid w:val="48019669"/>
    <w:rsid w:val="4CA69818"/>
    <w:rsid w:val="4E31A375"/>
    <w:rsid w:val="5173674B"/>
    <w:rsid w:val="5390FAB4"/>
    <w:rsid w:val="54F00E50"/>
    <w:rsid w:val="630F2A8C"/>
    <w:rsid w:val="6555D35F"/>
    <w:rsid w:val="6FF98502"/>
    <w:rsid w:val="74CC75EB"/>
    <w:rsid w:val="751009C3"/>
    <w:rsid w:val="76B9CB4B"/>
    <w:rsid w:val="79F371E0"/>
    <w:rsid w:val="79FFF317"/>
    <w:rsid w:val="7CE34B97"/>
    <w:rsid w:val="7D41DD1F"/>
    <w:rsid w:val="7DD11A3D"/>
    <w:rsid w:val="7EB4A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2">
    <w:name w:val="heading 2"/>
    <w:basedOn w:val="Normal"/>
    <w:next w:val="Normal"/>
    <w:link w:val="Heading2Char"/>
    <w:unhideWhenUsed/>
    <w:qFormat/>
    <w:rsid w:val="00ED49E9"/>
    <w:pPr>
      <w:keepNext/>
      <w:keepLines/>
      <w:spacing w:before="120"/>
      <w:jc w:val="center"/>
      <w:outlineLvl w:val="1"/>
    </w:pPr>
    <w:rPr>
      <w:b/>
      <w:sz w:val="32"/>
    </w:rPr>
  </w:style>
  <w:style w:type="paragraph" w:styleId="Heading3">
    <w:name w:val="heading 3"/>
    <w:basedOn w:val="Heading2"/>
    <w:link w:val="Heading3Char"/>
    <w:unhideWhenUsed/>
    <w:qFormat/>
    <w:rsid w:val="003E23CC"/>
    <w:pPr>
      <w:spacing w:before="0" w:after="240"/>
      <w:outlineLvl w:val="2"/>
    </w:pPr>
    <w:rPr>
      <w:rFonts w:ascii="Times New Roman" w:hAnsi="Times New Roman" w:cs="Times New Roman"/>
      <w:sz w:val="24"/>
      <w:szCs w:val="24"/>
    </w:rPr>
  </w:style>
  <w:style w:type="paragraph" w:styleId="Heading4">
    <w:name w:val="heading 4"/>
    <w:basedOn w:val="ind16"/>
    <w:link w:val="Heading4Char"/>
    <w:unhideWhenUsed/>
    <w:qFormat/>
    <w:rsid w:val="003E23CC"/>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49E9"/>
    <w:rPr>
      <w:b/>
      <w:sz w:val="32"/>
    </w:rPr>
  </w:style>
  <w:style w:type="character" w:customStyle="1" w:styleId="Heading3Char">
    <w:name w:val="Heading 3 Char"/>
    <w:basedOn w:val="DefaultParagraphFont"/>
    <w:link w:val="Heading3"/>
    <w:rsid w:val="003E23CC"/>
    <w:rPr>
      <w:rFonts w:ascii="Times New Roman" w:hAnsi="Times New Roman" w:cs="Times New Roman"/>
      <w:b/>
      <w:sz w:val="24"/>
      <w:szCs w:val="24"/>
    </w:rPr>
  </w:style>
  <w:style w:type="character" w:customStyle="1" w:styleId="Heading4Char">
    <w:name w:val="Heading 4 Char"/>
    <w:basedOn w:val="DefaultParagraphFont"/>
    <w:link w:val="Heading4"/>
    <w:rsid w:val="003E23CC"/>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paragraph" w:styleId="ListParagraph">
    <w:name w:val="List Paragraph"/>
    <w:basedOn w:val="Normal"/>
    <w:uiPriority w:val="34"/>
    <w:qFormat/>
    <w:rsid w:val="0070549C"/>
    <w:pPr>
      <w:spacing w:after="0" w:line="240" w:lineRule="auto"/>
      <w:ind w:left="720"/>
    </w:pPr>
    <w:rPr>
      <w:rFonts w:ascii="Calibri" w:hAnsi="Calibri" w:cs="Calibri"/>
    </w:rPr>
  </w:style>
  <w:style w:type="paragraph" w:customStyle="1" w:styleId="p">
    <w:name w:val="p"/>
    <w:basedOn w:val="Normal"/>
    <w:rsid w:val="0070549C"/>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A0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5243">
      <w:bodyDiv w:val="1"/>
      <w:marLeft w:val="0"/>
      <w:marRight w:val="0"/>
      <w:marTop w:val="0"/>
      <w:marBottom w:val="0"/>
      <w:divBdr>
        <w:top w:val="none" w:sz="0" w:space="0" w:color="auto"/>
        <w:left w:val="none" w:sz="0" w:space="0" w:color="auto"/>
        <w:bottom w:val="none" w:sz="0" w:space="0" w:color="auto"/>
        <w:right w:val="none" w:sz="0" w:space="0" w:color="auto"/>
      </w:divBdr>
      <w:divsChild>
        <w:div w:id="361832478">
          <w:marLeft w:val="0"/>
          <w:marRight w:val="0"/>
          <w:marTop w:val="0"/>
          <w:marBottom w:val="0"/>
          <w:divBdr>
            <w:top w:val="none" w:sz="0" w:space="0" w:color="auto"/>
            <w:left w:val="none" w:sz="0" w:space="0" w:color="auto"/>
            <w:bottom w:val="none" w:sz="0" w:space="0" w:color="auto"/>
            <w:right w:val="none" w:sz="0" w:space="0" w:color="auto"/>
          </w:divBdr>
        </w:div>
        <w:div w:id="753358997">
          <w:marLeft w:val="0"/>
          <w:marRight w:val="0"/>
          <w:marTop w:val="0"/>
          <w:marBottom w:val="0"/>
          <w:divBdr>
            <w:top w:val="none" w:sz="0" w:space="0" w:color="auto"/>
            <w:left w:val="none" w:sz="0" w:space="0" w:color="auto"/>
            <w:bottom w:val="none" w:sz="0" w:space="0" w:color="auto"/>
            <w:right w:val="none" w:sz="0" w:space="0" w:color="auto"/>
          </w:divBdr>
        </w:div>
        <w:div w:id="1946572182">
          <w:marLeft w:val="0"/>
          <w:marRight w:val="0"/>
          <w:marTop w:val="0"/>
          <w:marBottom w:val="0"/>
          <w:divBdr>
            <w:top w:val="none" w:sz="0" w:space="0" w:color="auto"/>
            <w:left w:val="none" w:sz="0" w:space="0" w:color="auto"/>
            <w:bottom w:val="none" w:sz="0" w:space="0" w:color="auto"/>
            <w:right w:val="none" w:sz="0" w:space="0" w:color="auto"/>
          </w:divBdr>
        </w:div>
      </w:divsChild>
    </w:div>
    <w:div w:id="49546987">
      <w:bodyDiv w:val="1"/>
      <w:marLeft w:val="0"/>
      <w:marRight w:val="0"/>
      <w:marTop w:val="0"/>
      <w:marBottom w:val="0"/>
      <w:divBdr>
        <w:top w:val="none" w:sz="0" w:space="0" w:color="auto"/>
        <w:left w:val="none" w:sz="0" w:space="0" w:color="auto"/>
        <w:bottom w:val="none" w:sz="0" w:space="0" w:color="auto"/>
        <w:right w:val="none" w:sz="0" w:space="0" w:color="auto"/>
      </w:divBdr>
    </w:div>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797381918">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490561623">
      <w:bodyDiv w:val="1"/>
      <w:marLeft w:val="0"/>
      <w:marRight w:val="0"/>
      <w:marTop w:val="0"/>
      <w:marBottom w:val="0"/>
      <w:divBdr>
        <w:top w:val="none" w:sz="0" w:space="0" w:color="auto"/>
        <w:left w:val="none" w:sz="0" w:space="0" w:color="auto"/>
        <w:bottom w:val="none" w:sz="0" w:space="0" w:color="auto"/>
        <w:right w:val="none" w:sz="0" w:space="0" w:color="auto"/>
      </w:divBdr>
    </w:div>
    <w:div w:id="1566991619">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58551603">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myeitaas.sharepoint-mil.us/:b:/r/sites/ASA-ALT-PAM-PP/PGIPDF/PGI5104.pdf?csf=1&amp;web=1&amp;e=qeK9VR" TargetMode="External"/><Relationship Id="rId18" Type="http://schemas.openxmlformats.org/officeDocument/2006/relationships/hyperlink" Target="https://armyeitaas.sharepoint-mil.us/:b:/r/sites/ASA-ALT-PAM-PP/PGIPDF/PGI5104.pdf?csf=1&amp;web=1&amp;e=rgxn3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rmyeitaas.sharepoint-mil.us/:b:/r/sites/ASA-ALT-PAM-PP/PGIPDF/PGI5104.pdf?csf=1&amp;web=1&amp;e=qeK9VR" TargetMode="External"/><Relationship Id="rId17" Type="http://schemas.openxmlformats.org/officeDocument/2006/relationships/hyperlink" Target="https://armyeitaas.sharepoint-mil.us/:u:/r/sites/ASA-ALT-PAM/Documents/Policy%20Alert%2019-79%20Instructions%20for%20Accounting%20for%20IUS%20in%20Contract%20Documents.msg?csf=1&amp;web=1&amp;e=sVQsht" TargetMode="Externa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a0OsT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b:/r/sites/ASA-ALT-PAM-PP/PGIPDF/PGI5104.pdf?csf=1&amp;web=1&amp;e=qeK9VR" TargetMode="External"/><Relationship Id="rId5" Type="http://schemas.openxmlformats.org/officeDocument/2006/relationships/numbering" Target="numbering.xml"/><Relationship Id="rId15" Type="http://schemas.openxmlformats.org/officeDocument/2006/relationships/hyperlink" Target="https://armyeitaas.sharepoint-mil.us/:x:/r/sites/ASA-ALT-PAM-PP/AFARSPDF/AFARSGG.xlsx?d=w5cd5fba948e94467be69dbb717e123ce&amp;csf=1&amp;web=1&amp;e=a0OsTg" TargetMode="External"/><Relationship Id="rId10" Type="http://schemas.openxmlformats.org/officeDocument/2006/relationships/hyperlink" Target="https://wawf.eb.mi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rmyeitaas.sharepoint-mil.us/:x:/r/sites/ASA-ALT-PAM-PP/AFARSPDF/AFARSGG.xlsx?d=w5cd5fba948e94467be69dbb717e123ce&amp;csf=1&amp;web=1&amp;e=OKemSb" TargetMode="External"/><Relationship Id="rId14" Type="http://schemas.openxmlformats.org/officeDocument/2006/relationships/hyperlink" Target="https://armyeitaas.sharepoint-mil.us/:b:/r/sites/ASA-ALT-PAM-PP/PGIPDF/PGI5104.pdf?csf=1&amp;web=1&amp;e=qeK9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4adc925-6b5d-4628-b7e0-5b86efa98958" xsi:nil="true"/>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7" ma:contentTypeDescription="Create a new document." ma:contentTypeScope="" ma:versionID="9a420a606c7216ab5f2efbe30dbc6847">
  <xsd:schema xmlns:xsd="http://www.w3.org/2001/XMLSchema" xmlns:xs="http://www.w3.org/2001/XMLSchema" xmlns:p="http://schemas.microsoft.com/office/2006/metadata/properties" xmlns:ns1="http://schemas.microsoft.com/sharepoint/v3" xmlns:ns3="bc96db8f-62c4-44cc-8b28-7ef117495d18" xmlns:ns4="04adc925-6b5d-4628-b7e0-5b86efa98958" targetNamespace="http://schemas.microsoft.com/office/2006/metadata/properties" ma:root="true" ma:fieldsID="6c636ec1e0c1d68b0c6ea07ba30dbc8d" ns1:_="" ns3:_="" ns4:_="">
    <xsd:import namespace="http://schemas.microsoft.com/sharepoint/v3"/>
    <xsd:import namespace="bc96db8f-62c4-44cc-8b28-7ef117495d18"/>
    <xsd:import namespace="04adc925-6b5d-4628-b7e0-5b86efa989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bjectDetectorVersion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2.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 ds:uri="04adc925-6b5d-4628-b7e0-5b86efa98958"/>
    <ds:schemaRef ds:uri="http://schemas.microsoft.com/sharepoint/v3"/>
  </ds:schemaRefs>
</ds:datastoreItem>
</file>

<file path=customXml/itemProps3.xml><?xml version="1.0" encoding="utf-8"?>
<ds:datastoreItem xmlns:ds="http://schemas.openxmlformats.org/officeDocument/2006/customXml" ds:itemID="{FFC1382D-7890-452E-AB9C-567E9C630F93}">
  <ds:schemaRefs>
    <ds:schemaRef ds:uri="http://schemas.openxmlformats.org/officeDocument/2006/bibliography"/>
  </ds:schemaRefs>
</ds:datastoreItem>
</file>

<file path=customXml/itemProps4.xml><?xml version="1.0" encoding="utf-8"?>
<ds:datastoreItem xmlns:ds="http://schemas.openxmlformats.org/officeDocument/2006/customXml" ds:itemID="{A01AE815-7022-426D-949E-7493BD2FC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96db8f-62c4-44cc-8b28-7ef117495d18"/>
    <ds:schemaRef ds:uri="04adc925-6b5d-4628-b7e0-5b86efa98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AFARS_5104_Revision_28_06</dc:title>
  <dc:creator>Administrator</dc:creator>
  <cp:lastModifiedBy>AMANDA</cp:lastModifiedBy>
  <cp:revision>2</cp:revision>
  <cp:lastPrinted>2019-02-13T18:29:00Z</cp:lastPrinted>
  <dcterms:created xsi:type="dcterms:W3CDTF">2025-03-10T13:04:00Z</dcterms:created>
  <dcterms:modified xsi:type="dcterms:W3CDTF">2025-03-10T13:04:00Z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0x010100398C060DC519C5438F279013B0EC9B02</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f6d654ad-f432-4314-a5cf-08ade996fba9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y fmtid="{D5CDD505-2E9C-101B-9397-08002B2CF9AE}" pid="43" name="g9d2a862e44547e0b49a65fb6f50af7d">
    <vt:lpwstr/>
  </property>
  <property fmtid="{D5CDD505-2E9C-101B-9397-08002B2CF9AE}" pid="44" name="n1f53f438c0b451c9f12744c2d53faea">
    <vt:lpwstr/>
  </property>
  <property fmtid="{D5CDD505-2E9C-101B-9397-08002B2CF9AE}" pid="45" name="ceb9413c6ca94765b17a7c77e496dffc">
    <vt:lpwstr/>
  </property>
  <property fmtid="{D5CDD505-2E9C-101B-9397-08002B2CF9AE}" pid="46" name="i985fb4ba1b74433aef9ca5eaedaab6a">
    <vt:lpwstr/>
  </property>
  <property fmtid="{D5CDD505-2E9C-101B-9397-08002B2CF9AE}" pid="47" name="Presented Date">
    <vt:filetime>2022-05-19T18:05:59Z</vt:filetime>
  </property>
</Properties>
</file>