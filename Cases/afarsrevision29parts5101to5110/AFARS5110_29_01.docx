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98D7" w14:textId="77777777" w:rsidR="00E00487" w:rsidRPr="00742861" w:rsidRDefault="00E00487" w:rsidP="00CC7A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2861">
        <w:rPr>
          <w:rFonts w:ascii="Times New Roman" w:hAnsi="Times New Roman" w:cs="Times New Roman"/>
          <w:b/>
          <w:sz w:val="32"/>
          <w:szCs w:val="32"/>
        </w:rPr>
        <w:t>AFARS – P</w:t>
      </w:r>
      <w:r w:rsidR="001F4A1D" w:rsidRPr="00742861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742861">
        <w:rPr>
          <w:rFonts w:ascii="Times New Roman" w:hAnsi="Times New Roman" w:cs="Times New Roman"/>
          <w:b/>
          <w:sz w:val="32"/>
          <w:szCs w:val="32"/>
        </w:rPr>
        <w:t>5110</w:t>
      </w:r>
    </w:p>
    <w:p w14:paraId="49243D48" w14:textId="77777777" w:rsidR="00CC7ACD" w:rsidRPr="00742861" w:rsidRDefault="00E00487" w:rsidP="00CC7A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2861">
        <w:rPr>
          <w:rFonts w:ascii="Times New Roman" w:hAnsi="Times New Roman" w:cs="Times New Roman"/>
          <w:b/>
          <w:sz w:val="32"/>
          <w:szCs w:val="32"/>
        </w:rPr>
        <w:t>Market Research</w:t>
      </w:r>
    </w:p>
    <w:p w14:paraId="0E4FD072" w14:textId="6E258092" w:rsidR="001F4A1D" w:rsidRPr="008C4E58" w:rsidRDefault="001F4A1D" w:rsidP="00CC7AC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C4E58">
        <w:rPr>
          <w:rFonts w:ascii="Times New Roman" w:hAnsi="Times New Roman" w:cs="Times New Roman"/>
          <w:i/>
          <w:sz w:val="24"/>
          <w:szCs w:val="24"/>
        </w:rPr>
        <w:t>(Revised</w:t>
      </w:r>
      <w:r w:rsidR="00742861">
        <w:rPr>
          <w:rFonts w:ascii="Times New Roman" w:hAnsi="Times New Roman" w:cs="Times New Roman"/>
          <w:i/>
          <w:sz w:val="24"/>
          <w:szCs w:val="24"/>
        </w:rPr>
        <w:t xml:space="preserve"> </w:t>
      </w:r>
      <w:del w:id="0" w:author="Amanda" w:date="2024-08-07T10:00:00Z">
        <w:r w:rsidR="0083303E" w:rsidDel="000F610F">
          <w:rPr>
            <w:rFonts w:ascii="Times New Roman" w:hAnsi="Times New Roman" w:cs="Times New Roman"/>
            <w:i/>
            <w:sz w:val="24"/>
            <w:szCs w:val="24"/>
          </w:rPr>
          <w:delText>27 January 2023</w:delText>
        </w:r>
      </w:del>
      <w:ins w:id="1" w:author="Jordan, Amanda C CIV USARMY HQDA ASA ALT (USA)" w:date="2024-09-19T10:23:00Z">
        <w:r w:rsidR="00B80515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Amanda" w:date="2024-08-07T10:00:00Z">
        <w:r w:rsidR="000F610F">
          <w:rPr>
            <w:rFonts w:ascii="Times New Roman" w:hAnsi="Times New Roman" w:cs="Times New Roman"/>
            <w:i/>
            <w:sz w:val="24"/>
            <w:szCs w:val="24"/>
          </w:rPr>
          <w:t xml:space="preserve"> October 2024</w:t>
        </w:r>
      </w:ins>
      <w:r w:rsidRPr="008C4E58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26FC5E5D" w14:textId="77777777" w:rsidR="00CC7ACD" w:rsidRPr="008C4E58" w:rsidRDefault="00CC7ACD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8C4E58">
        <w:rPr>
          <w:rFonts w:ascii="Times New Roman" w:hAnsi="Times New Roman" w:cs="Times New Roman"/>
          <w:sz w:val="24"/>
          <w:szCs w:val="24"/>
        </w:rPr>
        <w:fldChar w:fldCharType="begin"/>
      </w:r>
      <w:r w:rsidRPr="008C4E58">
        <w:rPr>
          <w:rFonts w:ascii="Times New Roman" w:hAnsi="Times New Roman" w:cs="Times New Roman"/>
          <w:sz w:val="24"/>
          <w:szCs w:val="24"/>
        </w:rPr>
        <w:instrText xml:space="preserve"> TOC \o "1-4" \h \z \u </w:instrText>
      </w:r>
      <w:r w:rsidRPr="008C4E5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2859277" w:history="1">
        <w:r w:rsidRPr="008C4E5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5110.002  Procedures.</w:t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_Toc512859277 \h </w:instrText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8C4E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BCCB0F" w14:textId="77777777" w:rsidR="00E00487" w:rsidRPr="008C4E58" w:rsidRDefault="00CC7ACD" w:rsidP="00867512">
      <w:pPr>
        <w:rPr>
          <w:rFonts w:ascii="Times New Roman" w:hAnsi="Times New Roman" w:cs="Times New Roman"/>
          <w:sz w:val="24"/>
          <w:szCs w:val="24"/>
        </w:rPr>
      </w:pPr>
      <w:r w:rsidRPr="008C4E5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7C6DDE8" w14:textId="77777777" w:rsidR="00E00487" w:rsidRPr="008C4E58" w:rsidRDefault="00E00487" w:rsidP="00F57AEB">
      <w:pPr>
        <w:pStyle w:val="Heading4"/>
      </w:pPr>
      <w:bookmarkStart w:id="3" w:name="_Toc512859277"/>
      <w:r w:rsidRPr="008C4E58">
        <w:t>5110.002  Procedures.</w:t>
      </w:r>
      <w:bookmarkEnd w:id="3"/>
    </w:p>
    <w:p w14:paraId="233BF6DB" w14:textId="77777777" w:rsidR="00105771" w:rsidRPr="008C4E58" w:rsidRDefault="00E00487" w:rsidP="00E0048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C4E58">
        <w:rPr>
          <w:rFonts w:ascii="Times New Roman" w:hAnsi="Times New Roman" w:cs="Times New Roman"/>
          <w:bCs/>
          <w:sz w:val="24"/>
          <w:szCs w:val="24"/>
        </w:rPr>
        <w:t>(b)</w:t>
      </w:r>
      <w:r w:rsidRPr="008C4E58">
        <w:rPr>
          <w:rFonts w:ascii="Times New Roman" w:hAnsi="Times New Roman" w:cs="Times New Roman"/>
          <w:sz w:val="24"/>
          <w:szCs w:val="24"/>
        </w:rPr>
        <w:t xml:space="preserve">  All members of the acquisition team </w:t>
      </w:r>
      <w:r w:rsidR="003C1DF8" w:rsidRPr="008C4E58">
        <w:rPr>
          <w:rFonts w:ascii="Times New Roman" w:hAnsi="Times New Roman" w:cs="Times New Roman"/>
          <w:sz w:val="24"/>
          <w:szCs w:val="24"/>
        </w:rPr>
        <w:t xml:space="preserve">will </w:t>
      </w:r>
      <w:r w:rsidRPr="008C4E58">
        <w:rPr>
          <w:rFonts w:ascii="Times New Roman" w:hAnsi="Times New Roman" w:cs="Times New Roman"/>
          <w:sz w:val="24"/>
          <w:szCs w:val="24"/>
        </w:rPr>
        <w:t xml:space="preserve">participate in market research and apply their functional tools and expertise.  </w:t>
      </w:r>
      <w:r w:rsidR="000E6435" w:rsidRPr="008C4E58">
        <w:rPr>
          <w:rFonts w:ascii="Times New Roman" w:hAnsi="Times New Roman" w:cs="Times New Roman"/>
          <w:sz w:val="24"/>
          <w:szCs w:val="24"/>
        </w:rPr>
        <w:t>P</w:t>
      </w:r>
      <w:r w:rsidRPr="008C4E58">
        <w:rPr>
          <w:rFonts w:ascii="Times New Roman" w:hAnsi="Times New Roman" w:cs="Times New Roman"/>
          <w:sz w:val="24"/>
          <w:szCs w:val="24"/>
        </w:rPr>
        <w:t>rogram managers or representatives of the requiring activity</w:t>
      </w:r>
      <w:r w:rsidR="00463ECB" w:rsidRPr="008C4E58">
        <w:rPr>
          <w:rFonts w:ascii="Times New Roman" w:hAnsi="Times New Roman" w:cs="Times New Roman"/>
          <w:sz w:val="24"/>
          <w:szCs w:val="24"/>
        </w:rPr>
        <w:t xml:space="preserve"> will</w:t>
      </w:r>
      <w:r w:rsidRPr="008C4E58">
        <w:rPr>
          <w:rFonts w:ascii="Times New Roman" w:hAnsi="Times New Roman" w:cs="Times New Roman"/>
          <w:sz w:val="24"/>
          <w:szCs w:val="24"/>
        </w:rPr>
        <w:t xml:space="preserve"> typically lead the market research effort.</w:t>
      </w:r>
      <w:r w:rsidR="00F82A26" w:rsidRPr="008C4E58">
        <w:rPr>
          <w:rFonts w:ascii="Times New Roman" w:hAnsi="Times New Roman" w:cs="Times New Roman"/>
          <w:sz w:val="24"/>
          <w:szCs w:val="24"/>
        </w:rPr>
        <w:t xml:space="preserve">  A statement that the solicitation will be synopsized and that all proposals received will be evaluat</w:t>
      </w:r>
      <w:r w:rsidR="00BB46AE" w:rsidRPr="008C4E58">
        <w:rPr>
          <w:rFonts w:ascii="Times New Roman" w:hAnsi="Times New Roman" w:cs="Times New Roman"/>
          <w:sz w:val="24"/>
          <w:szCs w:val="24"/>
        </w:rPr>
        <w:t>ed</w:t>
      </w:r>
      <w:r w:rsidR="00F82A26" w:rsidRPr="008C4E58">
        <w:rPr>
          <w:rFonts w:ascii="Times New Roman" w:hAnsi="Times New Roman" w:cs="Times New Roman"/>
          <w:sz w:val="24"/>
          <w:szCs w:val="24"/>
        </w:rPr>
        <w:t xml:space="preserve"> is not a substitute for performing adequate market research and in itself does not support and justify procurement under other than full and open conditions.</w:t>
      </w:r>
      <w:r w:rsidRPr="008C4E58">
        <w:rPr>
          <w:rFonts w:ascii="Times New Roman" w:hAnsi="Times New Roman" w:cs="Times New Roman"/>
          <w:sz w:val="24"/>
          <w:szCs w:val="24"/>
        </w:rPr>
        <w:t xml:space="preserve">  </w:t>
      </w:r>
      <w:r w:rsidR="00D31E4C" w:rsidRPr="008C4E58">
        <w:rPr>
          <w:rFonts w:ascii="Times New Roman" w:hAnsi="Times New Roman" w:cs="Times New Roman"/>
          <w:sz w:val="24"/>
          <w:szCs w:val="24"/>
        </w:rPr>
        <w:t>Specific requirements pertaining to market research in support of other than full and open competition are included in 5153.303-5, paragraph 8.</w:t>
      </w:r>
      <w:r w:rsidR="00105771" w:rsidRPr="008C4E5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7A06D9" w14:textId="1C433953" w:rsidR="00E00487" w:rsidDel="00383E22" w:rsidRDefault="00105771" w:rsidP="00E00487">
      <w:pPr>
        <w:spacing w:after="240"/>
        <w:rPr>
          <w:del w:id="4" w:author="Jordan, Amanda C CIV USARMY HQDA ASA ALT (USA)" w:date="2024-07-24T09:22:00Z"/>
          <w:rFonts w:ascii="Times New Roman" w:hAnsi="Times New Roman" w:cs="Times New Roman"/>
          <w:b/>
          <w:sz w:val="24"/>
          <w:szCs w:val="24"/>
        </w:rPr>
      </w:pPr>
      <w:del w:id="5" w:author="Jordan, Amanda C CIV USARMY HQDA ASA ALT (USA)" w:date="2024-07-24T09:22:00Z">
        <w:r w:rsidRPr="008C4E58" w:rsidDel="00383E22">
          <w:rPr>
            <w:rFonts w:ascii="Times New Roman" w:hAnsi="Times New Roman" w:cs="Times New Roman"/>
            <w:sz w:val="24"/>
            <w:szCs w:val="24"/>
          </w:rPr>
          <w:delText xml:space="preserve">See </w:delText>
        </w:r>
        <w:r w:rsidDel="00383E22">
          <w:fldChar w:fldCharType="begin"/>
        </w:r>
        <w:r w:rsidDel="00383E22">
          <w:delInstrText>HYPERLINK "https://armyeitaas.sharepoint-mil.us/:b:/r/sites/ASA-ALT-PAM-PP/PGIPDF/PGI5110.pdf?csf=1&amp;web=1&amp;e=sADEXJ"</w:delInstrText>
        </w:r>
        <w:r w:rsidDel="00383E22">
          <w:fldChar w:fldCharType="separate"/>
        </w:r>
        <w:r w:rsidRPr="008C4E58" w:rsidDel="00383E22">
          <w:rPr>
            <w:rStyle w:val="Hyperlink"/>
            <w:rFonts w:ascii="Times New Roman" w:hAnsi="Times New Roman" w:cs="Times New Roman"/>
            <w:sz w:val="24"/>
            <w:szCs w:val="24"/>
          </w:rPr>
          <w:delText>AFARS PGI 5110.002(b)-1</w:delText>
        </w:r>
        <w:r w:rsidDel="00383E22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="00185881" w:rsidRPr="008C4E58" w:rsidDel="00383E22">
          <w:rPr>
            <w:rFonts w:ascii="Times New Roman" w:hAnsi="Times New Roman" w:cs="Times New Roman"/>
            <w:sz w:val="24"/>
            <w:szCs w:val="24"/>
          </w:rPr>
          <w:delText xml:space="preserve"> for information and instructions on using ProcurementIQ, a market intelligence tool specifically designed for procurement, strategic sourcing and indirect procurement.</w:delText>
        </w:r>
        <w:r w:rsidRPr="008C4E58" w:rsidDel="00383E22">
          <w:rPr>
            <w:rFonts w:ascii="Times New Roman" w:hAnsi="Times New Roman" w:cs="Times New Roman"/>
            <w:b/>
            <w:sz w:val="24"/>
            <w:szCs w:val="24"/>
          </w:rPr>
          <w:delText xml:space="preserve"> </w:delText>
        </w:r>
      </w:del>
    </w:p>
    <w:p w14:paraId="3CC5F3D5" w14:textId="41E55347" w:rsidR="00383E22" w:rsidRPr="00383E22" w:rsidRDefault="00383E22" w:rsidP="00E00487">
      <w:pPr>
        <w:spacing w:after="240"/>
        <w:rPr>
          <w:ins w:id="6" w:author="Jordan, Amanda C CIV USARMY HQDA ASA ALT (USA)" w:date="2024-07-24T09:23:00Z"/>
          <w:rFonts w:ascii="Times New Roman" w:hAnsi="Times New Roman" w:cs="Times New Roman"/>
          <w:b/>
          <w:strike/>
          <w:sz w:val="24"/>
          <w:szCs w:val="24"/>
        </w:rPr>
      </w:pPr>
      <w:ins w:id="7" w:author="Jordan, Amanda C CIV USARMY HQDA ASA ALT (USA)" w:date="2024-07-24T09:23:00Z">
        <w:r w:rsidRPr="00672529">
          <w:rPr>
            <w:rFonts w:ascii="Times New Roman" w:hAnsi="Times New Roman" w:cs="Times New Roman"/>
            <w:color w:val="222222"/>
            <w:sz w:val="24"/>
            <w:szCs w:val="24"/>
            <w:shd w:val="clear" w:color="auto" w:fill="F2F2F2"/>
          </w:rPr>
          <w:t xml:space="preserve">Contracting officers are reminded to consider the use of pre-existing contracts to fulfill requirements for supplies or services, before awarding new contracts. Contracting officers should ensure the results of the market research justify the basis </w:t>
        </w:r>
      </w:ins>
      <w:ins w:id="8" w:author="Jordan, Amanda C CIV USARMY HQDA ASA ALT (USA)" w:date="2024-08-22T14:44:00Z">
        <w:r w:rsidR="0012358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2F2F2"/>
          </w:rPr>
          <w:t xml:space="preserve">for the </w:t>
        </w:r>
      </w:ins>
      <w:ins w:id="9" w:author="Jordan, Amanda C CIV USARMY HQDA ASA ALT (USA)" w:date="2024-07-24T09:23:00Z">
        <w:r w:rsidRPr="00672529">
          <w:rPr>
            <w:rFonts w:ascii="Times New Roman" w:hAnsi="Times New Roman" w:cs="Times New Roman"/>
            <w:color w:val="222222"/>
            <w:sz w:val="24"/>
            <w:szCs w:val="24"/>
            <w:shd w:val="clear" w:color="auto" w:fill="F2F2F2"/>
          </w:rPr>
          <w:t xml:space="preserve">decision to </w:t>
        </w:r>
      </w:ins>
      <w:ins w:id="10" w:author="Jordan, Amanda C CIV USARMY HQDA ASA ALT (USA)" w:date="2024-08-22T14:44:00Z">
        <w:r w:rsidR="0012358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2F2F2"/>
          </w:rPr>
          <w:t>initiate</w:t>
        </w:r>
      </w:ins>
      <w:ins w:id="11" w:author="Jordan, Amanda C CIV USARMY HQDA ASA ALT (USA)" w:date="2024-07-24T09:23:00Z">
        <w:r w:rsidRPr="00672529">
          <w:rPr>
            <w:rFonts w:ascii="Times New Roman" w:hAnsi="Times New Roman" w:cs="Times New Roman"/>
            <w:color w:val="222222"/>
            <w:sz w:val="24"/>
            <w:szCs w:val="24"/>
            <w:shd w:val="clear" w:color="auto" w:fill="F2F2F2"/>
          </w:rPr>
          <w:t xml:space="preserve"> a new standalone contract when a preexisting contract is available, and that the decision is documented in the written acquisition </w:t>
        </w:r>
        <w:r w:rsidRPr="00672529">
          <w:rPr>
            <w:rStyle w:val="bluf2"/>
            <w:rFonts w:ascii="Times New Roman" w:hAnsi="Times New Roman" w:cs="Times New Roman"/>
            <w:color w:val="222222"/>
            <w:sz w:val="24"/>
            <w:szCs w:val="24"/>
            <w:shd w:val="clear" w:color="auto" w:fill="F2F2F2"/>
          </w:rPr>
          <w:t>plan in accordance with FAR 7.10</w:t>
        </w:r>
      </w:ins>
      <w:ins w:id="12" w:author="Jordan, Amanda C CIV USARMY HQDA ASA ALT (USA)" w:date="2024-08-22T14:44:00Z">
        <w:r w:rsidR="0012358A">
          <w:rPr>
            <w:rStyle w:val="bluf2"/>
            <w:rFonts w:ascii="Times New Roman" w:hAnsi="Times New Roman" w:cs="Times New Roman"/>
            <w:color w:val="222222"/>
            <w:sz w:val="24"/>
            <w:szCs w:val="24"/>
            <w:shd w:val="clear" w:color="auto" w:fill="F2F2F2"/>
          </w:rPr>
          <w:t xml:space="preserve">; DFARS 207.1; and AFARS 5107.1 and the acquisition strategy for services in accordance with 5137.590-6.  </w:t>
        </w:r>
      </w:ins>
    </w:p>
    <w:p w14:paraId="3A65A420" w14:textId="13E6C9B6" w:rsidR="00185881" w:rsidRPr="008C4E58" w:rsidRDefault="00185881" w:rsidP="00E00487">
      <w:pPr>
        <w:spacing w:after="240"/>
        <w:rPr>
          <w:rFonts w:ascii="Times New Roman" w:hAnsi="Times New Roman" w:cs="Times New Roman"/>
          <w:sz w:val="24"/>
          <w:szCs w:val="24"/>
        </w:rPr>
      </w:pPr>
      <w:del w:id="13" w:author="Jordan, Amanda C CIV USARMY HQDA ASA ALT (USA)" w:date="2024-07-24T09:22:00Z">
        <w:r w:rsidRPr="008C4E58" w:rsidDel="00383E22">
          <w:rPr>
            <w:rFonts w:ascii="Times New Roman" w:hAnsi="Times New Roman" w:cs="Times New Roman"/>
            <w:sz w:val="24"/>
            <w:szCs w:val="24"/>
          </w:rPr>
          <w:delText xml:space="preserve">Additional </w:delText>
        </w:r>
      </w:del>
      <w:ins w:id="14" w:author="Jordan, Amanda C CIV USARMY HQDA ASA ALT (USA)" w:date="2024-07-24T09:22:00Z">
        <w:r w:rsidR="00383E22">
          <w:rPr>
            <w:rFonts w:ascii="Times New Roman" w:hAnsi="Times New Roman" w:cs="Times New Roman"/>
            <w:sz w:val="24"/>
            <w:szCs w:val="24"/>
          </w:rPr>
          <w:t>M</w:t>
        </w:r>
      </w:ins>
      <w:del w:id="15" w:author="Jordan, Amanda C CIV USARMY HQDA ASA ALT (USA)" w:date="2024-07-24T09:22:00Z">
        <w:r w:rsidRPr="008C4E58" w:rsidDel="00383E22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Pr="008C4E58">
        <w:rPr>
          <w:rFonts w:ascii="Times New Roman" w:hAnsi="Times New Roman" w:cs="Times New Roman"/>
          <w:sz w:val="24"/>
          <w:szCs w:val="24"/>
        </w:rPr>
        <w:t xml:space="preserve">arket research and planning guidance is available at </w:t>
      </w:r>
      <w:hyperlink r:id="rId10" w:history="1">
        <w:r w:rsidRPr="008C4E58">
          <w:rPr>
            <w:rStyle w:val="Hyperlink"/>
            <w:rFonts w:ascii="Times New Roman" w:hAnsi="Times New Roman" w:cs="Times New Roman"/>
            <w:sz w:val="24"/>
            <w:szCs w:val="24"/>
          </w:rPr>
          <w:t>AFARS PGI 5110.002(b)-2.</w:t>
        </w:r>
      </w:hyperlink>
    </w:p>
    <w:p w14:paraId="6AD16FD5" w14:textId="489B0B9F" w:rsidR="00EF19F5" w:rsidRPr="00845CCE" w:rsidRDefault="00EF19F5" w:rsidP="00EF19F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45C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(e)  The Assistant Secretary of the Army (Acquisition, Logistics an</w:t>
      </w:r>
      <w:r w:rsidRPr="00E708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 Technology) </w:t>
      </w:r>
      <w:r w:rsidRPr="00845C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shall document the results of market research in a manner appropriate to the size and complexity of the acquisition as stated at FAR 10.002(e).  See </w:t>
      </w:r>
      <w:hyperlink r:id="rId11" w:history="1">
        <w:r w:rsidRPr="00E708E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Appendix GG</w:t>
        </w:r>
      </w:hyperlink>
      <w:r w:rsidRPr="00845C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further delegation.</w:t>
      </w:r>
    </w:p>
    <w:p w14:paraId="148189E8" w14:textId="77777777" w:rsidR="00845CCE" w:rsidRDefault="00845CCE" w:rsidP="002B73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562BAD" w14:textId="4DD6A546" w:rsidR="002B7391" w:rsidRPr="008C4E58" w:rsidRDefault="00845CCE" w:rsidP="002B739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2B7391" w:rsidRPr="008C4E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(i) In addition to using the </w:t>
      </w:r>
      <w:ins w:id="16" w:author="Jordan, Amanda C CIV USARMY HQDA ASA ALT (USA)" w:date="2024-07-24T09:23:00Z">
        <w:r w:rsidR="00383E2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DoD </w:t>
        </w:r>
      </w:ins>
      <w:r w:rsidR="002B7391" w:rsidRPr="008C4E58">
        <w:rPr>
          <w:rFonts w:ascii="Times New Roman" w:hAnsi="Times New Roman" w:cs="Times New Roman"/>
          <w:color w:val="000000" w:themeColor="text1"/>
          <w:sz w:val="24"/>
          <w:szCs w:val="24"/>
        </w:rPr>
        <w:t>“Market Research Report Guide for Improving the Tradecraft in Services Acquisition</w:t>
      </w:r>
      <w:ins w:id="17" w:author="Jordan, Amanda C CIV USARMY HQDA ASA ALT (USA)" w:date="2024-07-24T09:23:00Z">
        <w:r w:rsidR="00383E2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(March 2017)</w:t>
        </w:r>
      </w:ins>
      <w:r w:rsidR="002B7391" w:rsidRPr="008C4E58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2B7391" w:rsidRPr="008C4E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service acquisitions, the format and processes should also be </w:t>
      </w:r>
      <w:r w:rsidR="00407517" w:rsidRPr="008C4E58">
        <w:rPr>
          <w:rFonts w:ascii="Times New Roman" w:hAnsi="Times New Roman" w:cs="Times New Roman"/>
          <w:sz w:val="24"/>
          <w:szCs w:val="24"/>
        </w:rPr>
        <w:t xml:space="preserve">adapted for use in </w:t>
      </w:r>
      <w:r w:rsidR="002B7391" w:rsidRPr="008C4E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documenting market research for supplies.  The </w:t>
      </w:r>
      <w:ins w:id="18" w:author="Jordan, Amanda C CIV USARMY HQDA ASA ALT (USA)" w:date="2024-08-22T14:45:00Z">
        <w:r w:rsidR="0012358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Services Acquisition </w:t>
        </w:r>
      </w:ins>
      <w:del w:id="19" w:author="Jordan, Amanda C CIV USARMY HQDA ASA ALT (USA)" w:date="2024-07-24T09:23:00Z">
        <w:r w:rsidDel="00383E22">
          <w:fldChar w:fldCharType="begin"/>
        </w:r>
        <w:r w:rsidDel="00383E22">
          <w:delInstrText>HYPERLINK "file:///\\\\USR.OSD.MIL\\Org\\HQDA\\ASA%20ALT\\DATA\\ZP\\SAAL-PP%20Tasking%20Documents\\AFARS\\AFARS%20Revision%2028\\DoD"</w:delInstrText>
        </w:r>
        <w:r w:rsidDel="00383E22">
          <w:fldChar w:fldCharType="separate"/>
        </w:r>
        <w:r w:rsidR="0083303E" w:rsidRPr="00BB7A19" w:rsidDel="00383E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delText>DoD</w:delText>
        </w:r>
        <w:r w:rsidDel="00383E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="0083303E" w:rsidDel="00383E2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20" w:author="Jordan, Amanda C CIV USARMY HQDA ASA ALT (USA)" w:date="2024-08-22T14:45:00Z">
        <w:r w:rsidR="0012358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ins w:id="21" w:author="Jordan, Amanda C CIV USARMY HQDA ASA ALT (USA)" w:date="2024-07-24T09:23:00Z">
        <w:r w:rsidR="00383E22" w:rsidRPr="00383E22">
          <w:rPr>
            <w:rFonts w:ascii="Times New Roman" w:eastAsia="Times New Roman" w:hAnsi="Times New Roman" w:cs="Times New Roman"/>
            <w:sz w:val="24"/>
            <w:szCs w:val="24"/>
          </w:rPr>
          <w:t>arke</w:t>
        </w:r>
        <w:r w:rsidR="00383E22">
          <w:rPr>
            <w:rFonts w:ascii="Times New Roman" w:eastAsia="Times New Roman" w:hAnsi="Times New Roman" w:cs="Times New Roman"/>
            <w:sz w:val="24"/>
            <w:szCs w:val="24"/>
          </w:rPr>
          <w:t xml:space="preserve">t </w:t>
        </w:r>
      </w:ins>
      <w:ins w:id="22" w:author="Jordan, Amanda C CIV USARMY HQDA ASA ALT (USA)" w:date="2024-08-22T14:45:00Z">
        <w:r w:rsidR="0012358A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ins w:id="23" w:author="Jordan, Amanda C CIV USARMY HQDA ASA ALT (USA)" w:date="2024-07-24T09:23:00Z">
        <w:r w:rsidR="00383E22">
          <w:rPr>
            <w:rFonts w:ascii="Times New Roman" w:eastAsia="Times New Roman" w:hAnsi="Times New Roman" w:cs="Times New Roman"/>
            <w:sz w:val="24"/>
            <w:szCs w:val="24"/>
          </w:rPr>
          <w:t>esearch</w:t>
        </w:r>
      </w:ins>
      <w:ins w:id="24" w:author="Jordan, Amanda C CIV USARMY HQDA ASA ALT (USA)" w:date="2024-07-24T09:24:00Z">
        <w:r w:rsidR="00383E2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5" w:author="Jordan, Amanda C CIV USARMY HQDA ASA ALT (USA)" w:date="2024-08-22T14:45:00Z">
        <w:r w:rsidR="0012358A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ins w:id="26" w:author="Jordan, Amanda C CIV USARMY HQDA ASA ALT (USA)" w:date="2024-07-24T09:24:00Z">
        <w:r w:rsidR="00383E22">
          <w:rPr>
            <w:rFonts w:ascii="Times New Roman" w:eastAsia="Times New Roman" w:hAnsi="Times New Roman" w:cs="Times New Roman"/>
            <w:sz w:val="24"/>
            <w:szCs w:val="24"/>
          </w:rPr>
          <w:t>eport</w:t>
        </w:r>
      </w:ins>
      <w:ins w:id="27" w:author="Jordan, Amanda C CIV USARMY HQDA ASA ALT (USA)" w:date="2024-08-22T14:46:00Z">
        <w:r w:rsidR="0012358A">
          <w:rPr>
            <w:rFonts w:ascii="Times New Roman" w:eastAsia="Times New Roman" w:hAnsi="Times New Roman" w:cs="Times New Roman"/>
            <w:sz w:val="24"/>
            <w:szCs w:val="24"/>
          </w:rPr>
          <w:t xml:space="preserve"> Template</w:t>
        </w:r>
      </w:ins>
      <w:ins w:id="28" w:author="Jordan, Amanda C CIV USARMY HQDA ASA ALT (USA)" w:date="2024-07-24T09:24:00Z">
        <w:r w:rsidR="00383E22">
          <w:rPr>
            <w:rFonts w:ascii="Times New Roman" w:eastAsia="Times New Roman" w:hAnsi="Times New Roman" w:cs="Times New Roman"/>
            <w:sz w:val="24"/>
            <w:szCs w:val="24"/>
          </w:rPr>
          <w:t xml:space="preserve"> should be developed using the DAU</w:t>
        </w:r>
      </w:ins>
      <w:ins w:id="29" w:author="Jordan, Amanda C CIV USARMY HQDA ASA ALT (USA)" w:date="2024-07-24T09:23:00Z">
        <w:r w:rsidR="00383E2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8330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tool at </w:t>
      </w:r>
      <w:hyperlink r:id="rId12" w:history="1">
        <w:r w:rsidR="00742861" w:rsidRPr="00BB7A1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https://www.dau.edu/tools/t/Services-Acquisition-Market-Research-Report</w:t>
        </w:r>
      </w:hyperlink>
      <w:r w:rsidR="007428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ins w:id="30" w:author="Jordan, Amanda C CIV USARMY HQDA ASA ALT (USA)" w:date="2024-07-24T09:24:00Z">
        <w:r w:rsidR="00383E2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when acquiring supplies.  </w:t>
        </w:r>
      </w:ins>
      <w:del w:id="31" w:author="Jordan, Amanda C CIV USARMY HQDA ASA ALT (USA)" w:date="2024-07-24T09:24:00Z">
        <w:r w:rsidR="002B7391" w:rsidRPr="008C4E58" w:rsidDel="00383E2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delText>should be used to develop the Market Research report.</w:delText>
        </w:r>
      </w:del>
    </w:p>
    <w:p w14:paraId="4CD673B3" w14:textId="77777777" w:rsidR="004D123F" w:rsidRPr="008C4E58" w:rsidRDefault="004D123F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4D123F" w:rsidRPr="008C4E58" w:rsidSect="00FB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0685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86F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4C24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3AE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82F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2C9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26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F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348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6B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77547">
    <w:abstractNumId w:val="9"/>
  </w:num>
  <w:num w:numId="2" w16cid:durableId="475611402">
    <w:abstractNumId w:val="7"/>
  </w:num>
  <w:num w:numId="3" w16cid:durableId="1010180408">
    <w:abstractNumId w:val="6"/>
  </w:num>
  <w:num w:numId="4" w16cid:durableId="1047752748">
    <w:abstractNumId w:val="5"/>
  </w:num>
  <w:num w:numId="5" w16cid:durableId="1575119167">
    <w:abstractNumId w:val="4"/>
  </w:num>
  <w:num w:numId="6" w16cid:durableId="1390571422">
    <w:abstractNumId w:val="8"/>
  </w:num>
  <w:num w:numId="7" w16cid:durableId="106393814">
    <w:abstractNumId w:val="3"/>
  </w:num>
  <w:num w:numId="8" w16cid:durableId="2014214029">
    <w:abstractNumId w:val="2"/>
  </w:num>
  <w:num w:numId="9" w16cid:durableId="1236165315">
    <w:abstractNumId w:val="1"/>
  </w:num>
  <w:num w:numId="10" w16cid:durableId="4581834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c.jordan14.civ@army.mil::b3c70d6d-a846-4b2c-bbb3-8ecaeb947b79"/>
  </w15:person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1E"/>
    <w:rsid w:val="00030E61"/>
    <w:rsid w:val="00090D32"/>
    <w:rsid w:val="000B3EAE"/>
    <w:rsid w:val="000C5EC9"/>
    <w:rsid w:val="000E6435"/>
    <w:rsid w:val="000F5975"/>
    <w:rsid w:val="000F610F"/>
    <w:rsid w:val="00100256"/>
    <w:rsid w:val="00105771"/>
    <w:rsid w:val="0012358A"/>
    <w:rsid w:val="00185881"/>
    <w:rsid w:val="001B2787"/>
    <w:rsid w:val="001B5BA3"/>
    <w:rsid w:val="001F4A1D"/>
    <w:rsid w:val="002459CE"/>
    <w:rsid w:val="002600B2"/>
    <w:rsid w:val="00276903"/>
    <w:rsid w:val="002A4821"/>
    <w:rsid w:val="002B0291"/>
    <w:rsid w:val="002B4755"/>
    <w:rsid w:val="002B6336"/>
    <w:rsid w:val="002B7391"/>
    <w:rsid w:val="002E5341"/>
    <w:rsid w:val="003069DF"/>
    <w:rsid w:val="0030756B"/>
    <w:rsid w:val="003544AF"/>
    <w:rsid w:val="00383E22"/>
    <w:rsid w:val="00394501"/>
    <w:rsid w:val="003C1DF8"/>
    <w:rsid w:val="00403D25"/>
    <w:rsid w:val="00407517"/>
    <w:rsid w:val="00413A0D"/>
    <w:rsid w:val="004231D0"/>
    <w:rsid w:val="00463ECB"/>
    <w:rsid w:val="00484B2D"/>
    <w:rsid w:val="004C47C6"/>
    <w:rsid w:val="004D123F"/>
    <w:rsid w:val="005843E4"/>
    <w:rsid w:val="005F348B"/>
    <w:rsid w:val="00643E05"/>
    <w:rsid w:val="00673BC7"/>
    <w:rsid w:val="00696588"/>
    <w:rsid w:val="00742861"/>
    <w:rsid w:val="007E4658"/>
    <w:rsid w:val="0083303E"/>
    <w:rsid w:val="00845CCE"/>
    <w:rsid w:val="00867512"/>
    <w:rsid w:val="00895E71"/>
    <w:rsid w:val="008A0543"/>
    <w:rsid w:val="008C4E58"/>
    <w:rsid w:val="008F510F"/>
    <w:rsid w:val="0092741F"/>
    <w:rsid w:val="009317F2"/>
    <w:rsid w:val="00936B51"/>
    <w:rsid w:val="00981632"/>
    <w:rsid w:val="009D781D"/>
    <w:rsid w:val="009E74B4"/>
    <w:rsid w:val="00A0004E"/>
    <w:rsid w:val="00A023AE"/>
    <w:rsid w:val="00A652CF"/>
    <w:rsid w:val="00A91E2D"/>
    <w:rsid w:val="00AA6B76"/>
    <w:rsid w:val="00B80515"/>
    <w:rsid w:val="00B93C5D"/>
    <w:rsid w:val="00BA1D6F"/>
    <w:rsid w:val="00BB46AE"/>
    <w:rsid w:val="00C07869"/>
    <w:rsid w:val="00C57E6A"/>
    <w:rsid w:val="00CC7ACD"/>
    <w:rsid w:val="00CF162F"/>
    <w:rsid w:val="00D31E4C"/>
    <w:rsid w:val="00D90416"/>
    <w:rsid w:val="00DD24F6"/>
    <w:rsid w:val="00DF6A03"/>
    <w:rsid w:val="00E00487"/>
    <w:rsid w:val="00E708EB"/>
    <w:rsid w:val="00E802E1"/>
    <w:rsid w:val="00E8221E"/>
    <w:rsid w:val="00EE5674"/>
    <w:rsid w:val="00EF19F5"/>
    <w:rsid w:val="00F57AEB"/>
    <w:rsid w:val="00F7190F"/>
    <w:rsid w:val="00F82A26"/>
    <w:rsid w:val="00F834E8"/>
    <w:rsid w:val="00FB39F8"/>
    <w:rsid w:val="00FD02FF"/>
    <w:rsid w:val="00F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AD9D"/>
  <w15:docId w15:val="{40C5F15E-D329-4407-94CE-9EE38E1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CD"/>
  </w:style>
  <w:style w:type="paragraph" w:styleId="Heading2">
    <w:name w:val="heading 2"/>
    <w:basedOn w:val="Normal"/>
    <w:next w:val="Normal"/>
    <w:link w:val="Heading2Char"/>
    <w:unhideWhenUsed/>
    <w:qFormat/>
    <w:rsid w:val="00E8221E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7ACD"/>
    <w:pPr>
      <w:spacing w:before="0" w:after="240"/>
      <w:jc w:val="left"/>
      <w:outlineLvl w:val="2"/>
    </w:pPr>
    <w:rPr>
      <w:rFonts w:ascii="Times New Roman" w:hAnsi="Times New Roman" w:cs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AEB"/>
    <w:pPr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221E"/>
    <w:rPr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3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A0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7ACD"/>
    <w:rPr>
      <w:rFonts w:ascii="Times New Roman" w:hAnsi="Times New Roman" w:cs="Times New Roman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C7A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7AC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7AEB"/>
    <w:rPr>
      <w:rFonts w:ascii="Times New Roman" w:hAnsi="Times New Roman" w:cs="Times New Roman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708E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83E22"/>
    <w:pPr>
      <w:spacing w:after="0" w:line="240" w:lineRule="auto"/>
    </w:pPr>
  </w:style>
  <w:style w:type="character" w:customStyle="1" w:styleId="bluf2">
    <w:name w:val="bluf2"/>
    <w:basedOn w:val="DefaultParagraphFont"/>
    <w:rsid w:val="00383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dau.edu/tools/t/Services-Acquisition-Market-Research-Repo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armyeitaas.sharepoint-mil.us/:x:/r/sites/ASA-ALT-PAM-PP/AFARSPDF/AFARSGG.xlsx?d=w5cd5fba948e94467be69dbb717e123ce&amp;csf=1&amp;web=1&amp;e=TX8r3q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armyeitaas.sharepoint-mil.us/:b:/r/sites/ASA-ALT-PAM-PP/PGIPDF/PGI5110.pdf?csf=1&amp;web=1&amp;e=sADEXJ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Updated broken link for DoD Market Research tool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DASAP-90-826</_dlc_DocId>
    <_dlc_DocIdUrl xmlns="4d2834f2-6e62-48ef-822a-880d84868a39">
      <Url>https://spcs3.kc.army.mil/asaalt/ZPTeam/PPS/_layouts/15/DocIdRedir.aspx?ID=DASAP-90-826</Url>
      <Description>DASAP-90-826</Description>
    </_dlc_DocIdUrl>
    <WebPartName xmlns="4d2834f2-6e62-48ef-822a-880d84868a39" xsi:nil="true"/>
    <AFARSRevisionNo xmlns="4d2834f2-6e62-48ef-822a-880d84868a39">28.05</AFARSRevisionNo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760EE49-11A9-4E09-9980-9DEE87F5E2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01B8B-608C-4124-8474-B88B2A74A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AEB82-1371-4321-909A-B956B50EC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D4978-832D-4F1D-9F94-214D611C6C69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6FD024C2-7CDF-4DF2-A3F4-2BC64F6591C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437</Words>
  <Characters>2666</Characters>
  <Application>Microsoft Office Word</Application>
  <DocSecurity>0</DocSecurity>
  <Lines>43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AFARS_5110_Revision_28_05</vt:lpstr>
    </vt:vector>
  </TitlesOfParts>
  <Company>U.S. Army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AFARS_5110_Revision_28_05</dc:title>
  <dc:creator>Administrator</dc:creator>
  <cp:lastModifiedBy>Jordan, Amanda C CIV USARMY HQDA ASA ALT (USA)</cp:lastModifiedBy>
  <cp:revision>9</cp:revision>
  <cp:lastPrinted>2013-08-20T17:48:00Z</cp:lastPrinted>
  <dcterms:created xsi:type="dcterms:W3CDTF">2024-07-24T13:25:00Z</dcterms:created>
  <dcterms:modified xsi:type="dcterms:W3CDTF">2024-09-19T14:23:00Z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72c7fedc-963c-4386-965c-ae4c29454d6a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</Properties>
</file>