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9AA" w14:textId="77777777" w:rsidR="008A255A" w:rsidRDefault="008A255A" w:rsidP="00541DD4">
      <w:pPr>
        <w:jc w:val="center"/>
        <w:rPr>
          <w:rFonts w:ascii="Times New Roman" w:hAnsi="Times New Roman" w:cs="Times New Roman"/>
          <w:b/>
          <w:sz w:val="32"/>
          <w:szCs w:val="32"/>
        </w:rPr>
      </w:pPr>
      <w:r>
        <w:rPr>
          <w:rFonts w:ascii="Times New Roman" w:hAnsi="Times New Roman" w:cs="Times New Roman"/>
          <w:b/>
          <w:sz w:val="32"/>
          <w:szCs w:val="32"/>
        </w:rPr>
        <w:t>AFARS – PART 5119</w:t>
      </w:r>
    </w:p>
    <w:p w14:paraId="039C899E" w14:textId="4D5E79CE" w:rsidR="00290F6E" w:rsidRPr="00541DD4" w:rsidRDefault="004906FB" w:rsidP="00541DD4">
      <w:pPr>
        <w:jc w:val="center"/>
        <w:rPr>
          <w:rFonts w:ascii="Times New Roman" w:hAnsi="Times New Roman" w:cs="Times New Roman"/>
          <w:b/>
          <w:sz w:val="32"/>
          <w:szCs w:val="32"/>
        </w:rPr>
      </w:pPr>
      <w:r w:rsidRPr="00973B69">
        <w:rPr>
          <w:rFonts w:ascii="Times New Roman" w:hAnsi="Times New Roman" w:cs="Times New Roman"/>
          <w:b/>
          <w:sz w:val="32"/>
          <w:szCs w:val="32"/>
        </w:rPr>
        <w:t>Small Business Programs</w:t>
      </w:r>
    </w:p>
    <w:p w14:paraId="2758170A" w14:textId="434FB5B8" w:rsidR="00FF4E1D" w:rsidRDefault="004C3232" w:rsidP="00FF4E1D">
      <w:pPr>
        <w:jc w:val="center"/>
        <w:rPr>
          <w:rFonts w:ascii="Times New Roman" w:hAnsi="Times New Roman" w:cs="Times New Roman"/>
          <w:i/>
          <w:sz w:val="24"/>
          <w:szCs w:val="24"/>
        </w:rPr>
      </w:pPr>
      <w:r>
        <w:rPr>
          <w:rFonts w:ascii="Times New Roman" w:hAnsi="Times New Roman" w:cs="Times New Roman"/>
          <w:i/>
          <w:sz w:val="24"/>
          <w:szCs w:val="24"/>
        </w:rPr>
        <w:t xml:space="preserve"> (</w:t>
      </w:r>
      <w:del w:id="0" w:author="Jordan, Amanda C CIV USARMY HQDA ASA ALT (USA)" w:date="2022-11-07T07:53:00Z">
        <w:r w:rsidR="00AC70F9" w:rsidDel="00FB74CE">
          <w:rPr>
            <w:rFonts w:ascii="Times New Roman" w:hAnsi="Times New Roman" w:cs="Times New Roman"/>
            <w:i/>
            <w:sz w:val="24"/>
            <w:szCs w:val="24"/>
          </w:rPr>
          <w:delText>24</w:delText>
        </w:r>
        <w:r w:rsidR="005E3BFB" w:rsidDel="00FB74CE">
          <w:rPr>
            <w:rFonts w:ascii="Times New Roman" w:hAnsi="Times New Roman" w:cs="Times New Roman"/>
            <w:i/>
            <w:sz w:val="24"/>
            <w:szCs w:val="24"/>
          </w:rPr>
          <w:delText xml:space="preserve"> August</w:delText>
        </w:r>
      </w:del>
      <w:ins w:id="1" w:author="Jordan, Amanda C CIV USARMY HQDA ASA ALT (USA)" w:date="2022-11-07T07:53:00Z">
        <w:r w:rsidR="00FB74CE">
          <w:rPr>
            <w:rFonts w:ascii="Times New Roman" w:hAnsi="Times New Roman" w:cs="Times New Roman"/>
            <w:i/>
            <w:sz w:val="24"/>
            <w:szCs w:val="24"/>
          </w:rPr>
          <w:t>07 November</w:t>
        </w:r>
      </w:ins>
      <w:r w:rsidR="005E3BFB">
        <w:rPr>
          <w:rFonts w:ascii="Times New Roman" w:hAnsi="Times New Roman" w:cs="Times New Roman"/>
          <w:i/>
          <w:sz w:val="24"/>
          <w:szCs w:val="24"/>
        </w:rPr>
        <w:t xml:space="preserve"> </w:t>
      </w:r>
      <w:r>
        <w:rPr>
          <w:rFonts w:ascii="Times New Roman" w:hAnsi="Times New Roman" w:cs="Times New Roman"/>
          <w:i/>
          <w:sz w:val="24"/>
          <w:szCs w:val="24"/>
        </w:rPr>
        <w:t>2022)</w:t>
      </w:r>
    </w:p>
    <w:p w14:paraId="7978ADA6" w14:textId="77777777" w:rsidR="00EB12E0" w:rsidRPr="00EB12E0" w:rsidRDefault="00EB12E0">
      <w:pPr>
        <w:pStyle w:val="TOC3"/>
        <w:tabs>
          <w:tab w:val="right" w:leader="dot" w:pos="9350"/>
        </w:tabs>
        <w:rPr>
          <w:rFonts w:ascii="Times New Roman" w:eastAsiaTheme="minorEastAsia" w:hAnsi="Times New Roman" w:cs="Times New Roman"/>
          <w:noProof/>
          <w:sz w:val="24"/>
          <w:szCs w:val="24"/>
        </w:rPr>
      </w:pPr>
      <w:r w:rsidRPr="00EB12E0">
        <w:rPr>
          <w:rFonts w:ascii="Times New Roman" w:hAnsi="Times New Roman" w:cs="Times New Roman"/>
          <w:i/>
          <w:sz w:val="24"/>
          <w:szCs w:val="24"/>
        </w:rPr>
        <w:fldChar w:fldCharType="begin"/>
      </w:r>
      <w:r w:rsidRPr="00EB12E0">
        <w:rPr>
          <w:rFonts w:ascii="Times New Roman" w:hAnsi="Times New Roman" w:cs="Times New Roman"/>
          <w:i/>
          <w:sz w:val="24"/>
          <w:szCs w:val="24"/>
        </w:rPr>
        <w:instrText xml:space="preserve"> TOC \o "1-4" \h \z \u </w:instrText>
      </w:r>
      <w:r w:rsidRPr="00EB12E0">
        <w:rPr>
          <w:rFonts w:ascii="Times New Roman" w:hAnsi="Times New Roman" w:cs="Times New Roman"/>
          <w:i/>
          <w:sz w:val="24"/>
          <w:szCs w:val="24"/>
        </w:rPr>
        <w:fldChar w:fldCharType="separate"/>
      </w:r>
      <w:hyperlink w:anchor="_Toc18650721" w:history="1">
        <w:r w:rsidRPr="00EB12E0">
          <w:rPr>
            <w:rStyle w:val="Hyperlink"/>
            <w:rFonts w:ascii="Times New Roman" w:hAnsi="Times New Roman" w:cs="Times New Roman"/>
            <w:noProof/>
            <w:sz w:val="24"/>
            <w:szCs w:val="24"/>
          </w:rPr>
          <w:t>Subpart 5119.2 – Policies</w:t>
        </w:r>
        <w:r w:rsidRPr="00EB12E0">
          <w:rPr>
            <w:rFonts w:ascii="Times New Roman" w:hAnsi="Times New Roman" w:cs="Times New Roman"/>
            <w:noProof/>
            <w:webHidden/>
            <w:sz w:val="24"/>
            <w:szCs w:val="24"/>
          </w:rPr>
          <w:tab/>
        </w:r>
        <w:r w:rsidRPr="00EB12E0">
          <w:rPr>
            <w:rFonts w:ascii="Times New Roman" w:hAnsi="Times New Roman" w:cs="Times New Roman"/>
            <w:noProof/>
            <w:webHidden/>
            <w:sz w:val="24"/>
            <w:szCs w:val="24"/>
          </w:rPr>
          <w:fldChar w:fldCharType="begin"/>
        </w:r>
        <w:r w:rsidRPr="00EB12E0">
          <w:rPr>
            <w:rFonts w:ascii="Times New Roman" w:hAnsi="Times New Roman" w:cs="Times New Roman"/>
            <w:noProof/>
            <w:webHidden/>
            <w:sz w:val="24"/>
            <w:szCs w:val="24"/>
          </w:rPr>
          <w:instrText xml:space="preserve"> PAGEREF _Toc18650721 \h </w:instrText>
        </w:r>
        <w:r w:rsidRPr="00EB12E0">
          <w:rPr>
            <w:rFonts w:ascii="Times New Roman" w:hAnsi="Times New Roman" w:cs="Times New Roman"/>
            <w:noProof/>
            <w:webHidden/>
            <w:sz w:val="24"/>
            <w:szCs w:val="24"/>
          </w:rPr>
        </w:r>
        <w:r w:rsidRPr="00EB12E0">
          <w:rPr>
            <w:rFonts w:ascii="Times New Roman" w:hAnsi="Times New Roman" w:cs="Times New Roman"/>
            <w:noProof/>
            <w:webHidden/>
            <w:sz w:val="24"/>
            <w:szCs w:val="24"/>
          </w:rPr>
          <w:fldChar w:fldCharType="separate"/>
        </w:r>
        <w:r w:rsidR="00DB548C">
          <w:rPr>
            <w:rFonts w:ascii="Times New Roman" w:hAnsi="Times New Roman" w:cs="Times New Roman"/>
            <w:noProof/>
            <w:webHidden/>
            <w:sz w:val="24"/>
            <w:szCs w:val="24"/>
          </w:rPr>
          <w:t>2</w:t>
        </w:r>
        <w:r w:rsidRPr="00EB12E0">
          <w:rPr>
            <w:rFonts w:ascii="Times New Roman" w:hAnsi="Times New Roman" w:cs="Times New Roman"/>
            <w:noProof/>
            <w:webHidden/>
            <w:sz w:val="24"/>
            <w:szCs w:val="24"/>
          </w:rPr>
          <w:fldChar w:fldCharType="end"/>
        </w:r>
      </w:hyperlink>
    </w:p>
    <w:p w14:paraId="25AAC366" w14:textId="77777777"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2" w:history="1">
        <w:r w:rsidR="00EB12E0" w:rsidRPr="00EB12E0">
          <w:rPr>
            <w:rStyle w:val="Hyperlink"/>
            <w:rFonts w:ascii="Times New Roman" w:hAnsi="Times New Roman" w:cs="Times New Roman"/>
            <w:noProof/>
            <w:sz w:val="24"/>
            <w:szCs w:val="24"/>
          </w:rPr>
          <w:t>5119.201  General policy.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DB548C">
          <w:rPr>
            <w:rFonts w:ascii="Times New Roman" w:hAnsi="Times New Roman" w:cs="Times New Roman"/>
            <w:noProof/>
            <w:webHidden/>
            <w:sz w:val="24"/>
            <w:szCs w:val="24"/>
          </w:rPr>
          <w:t>2</w:t>
        </w:r>
        <w:r w:rsidR="00EB12E0" w:rsidRPr="00EB12E0">
          <w:rPr>
            <w:rFonts w:ascii="Times New Roman" w:hAnsi="Times New Roman" w:cs="Times New Roman"/>
            <w:noProof/>
            <w:webHidden/>
            <w:sz w:val="24"/>
            <w:szCs w:val="24"/>
          </w:rPr>
          <w:fldChar w:fldCharType="end"/>
        </w:r>
      </w:hyperlink>
    </w:p>
    <w:p w14:paraId="2316F0E8" w14:textId="0903BB43"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3" w:history="1">
        <w:r w:rsidR="00EB12E0" w:rsidRPr="00EB12E0">
          <w:rPr>
            <w:rStyle w:val="Hyperlink"/>
            <w:rFonts w:ascii="Times New Roman" w:hAnsi="Times New Roman" w:cs="Times New Roman"/>
            <w:noProof/>
            <w:sz w:val="24"/>
            <w:szCs w:val="24"/>
          </w:rPr>
          <w:t>5119.202-1  Encouraging small business participation in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224A762" w14:textId="2A6B9744"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4" w:history="1">
        <w:r w:rsidR="00EB12E0" w:rsidRPr="00EB12E0">
          <w:rPr>
            <w:rStyle w:val="Hyperlink"/>
            <w:rFonts w:ascii="Times New Roman" w:hAnsi="Times New Roman" w:cs="Times New Roman"/>
            <w:noProof/>
            <w:sz w:val="24"/>
            <w:szCs w:val="24"/>
          </w:rPr>
          <w:t>5119.203  Relationship among small business programs.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3362FCC" w14:textId="41EB6E72" w:rsidR="00EB12E0" w:rsidRPr="00EB12E0" w:rsidRDefault="00126388">
      <w:pPr>
        <w:pStyle w:val="TOC3"/>
        <w:tabs>
          <w:tab w:val="right" w:leader="dot" w:pos="9350"/>
        </w:tabs>
        <w:rPr>
          <w:rFonts w:ascii="Times New Roman" w:eastAsiaTheme="minorEastAsia" w:hAnsi="Times New Roman" w:cs="Times New Roman"/>
          <w:noProof/>
          <w:sz w:val="24"/>
          <w:szCs w:val="24"/>
        </w:rPr>
      </w:pPr>
      <w:hyperlink w:anchor="_Toc18650725" w:history="1">
        <w:r w:rsidR="00EB12E0" w:rsidRPr="00EB12E0">
          <w:rPr>
            <w:rStyle w:val="Hyperlink"/>
            <w:rFonts w:ascii="Times New Roman" w:hAnsi="Times New Roman" w:cs="Times New Roman"/>
            <w:noProof/>
            <w:sz w:val="24"/>
            <w:szCs w:val="24"/>
          </w:rPr>
          <w:t>Subpart 5119.5 –</w:t>
        </w:r>
        <w:r w:rsidR="00F70C8F">
          <w:rPr>
            <w:rStyle w:val="Hyperlink"/>
            <w:rFonts w:ascii="Times New Roman" w:hAnsi="Times New Roman" w:cs="Times New Roman"/>
            <w:strike/>
            <w:noProof/>
            <w:sz w:val="24"/>
            <w:szCs w:val="24"/>
          </w:rPr>
          <w:t xml:space="preserve"> </w:t>
        </w:r>
        <w:r w:rsidR="00057037">
          <w:rPr>
            <w:rStyle w:val="Hyperlink"/>
            <w:rFonts w:ascii="Times New Roman" w:hAnsi="Times New Roman" w:cs="Times New Roman"/>
            <w:noProof/>
            <w:sz w:val="24"/>
            <w:szCs w:val="24"/>
          </w:rPr>
          <w:t>Small Business Total Set-Asides, Partial Set-Asides, and Reserves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20D46CBE" w14:textId="0C62AA90"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6" w:history="1">
        <w:r w:rsidR="00EB12E0" w:rsidRPr="00EB12E0">
          <w:rPr>
            <w:rStyle w:val="Hyperlink"/>
            <w:rFonts w:ascii="Times New Roman" w:hAnsi="Times New Roman" w:cs="Times New Roman"/>
            <w:noProof/>
            <w:sz w:val="24"/>
            <w:szCs w:val="24"/>
          </w:rPr>
          <w:t xml:space="preserve">5119.502  </w:t>
        </w:r>
        <w:r w:rsidR="00EB12E0" w:rsidRPr="00EB12E0">
          <w:rPr>
            <w:rStyle w:val="Hyperlink"/>
            <w:rFonts w:ascii="Times New Roman" w:hAnsi="Times New Roman" w:cs="Times New Roman"/>
            <w:noProof/>
            <w:sz w:val="24"/>
            <w:szCs w:val="24"/>
            <w:lang w:val="en"/>
          </w:rPr>
          <w:t>Setting aside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05C8161" w14:textId="73D1DFAC"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7" w:history="1">
        <w:r w:rsidR="00EB12E0" w:rsidRPr="00EB12E0">
          <w:rPr>
            <w:rStyle w:val="Hyperlink"/>
            <w:rFonts w:ascii="Times New Roman" w:hAnsi="Times New Roman" w:cs="Times New Roman"/>
            <w:noProof/>
            <w:sz w:val="24"/>
            <w:szCs w:val="24"/>
            <w:lang w:val="en"/>
          </w:rPr>
          <w:t>5119.502-3  Partial set-asides</w:t>
        </w:r>
        <w:r w:rsidR="00057037">
          <w:rPr>
            <w:rStyle w:val="Hyperlink"/>
            <w:rFonts w:ascii="Times New Roman" w:hAnsi="Times New Roman" w:cs="Times New Roman"/>
            <w:noProof/>
            <w:sz w:val="24"/>
            <w:szCs w:val="24"/>
            <w:lang w:val="en"/>
          </w:rPr>
          <w:t xml:space="preserve"> of contracts other than multiple-award contracts</w:t>
        </w:r>
        <w:r w:rsidR="00EB12E0" w:rsidRPr="00EB12E0">
          <w:rPr>
            <w:rStyle w:val="Hyperlink"/>
            <w:rFonts w:ascii="Times New Roman" w:hAnsi="Times New Roman" w:cs="Times New Roman"/>
            <w:noProof/>
            <w:sz w:val="24"/>
            <w:szCs w:val="24"/>
            <w:lang w:val="en"/>
          </w:rPr>
          <w:t>.</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7DC1D3C" w14:textId="7C0676F1"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8" w:history="1">
        <w:r w:rsidR="00EB12E0" w:rsidRPr="00EB12E0">
          <w:rPr>
            <w:rStyle w:val="Hyperlink"/>
            <w:rFonts w:ascii="Times New Roman" w:hAnsi="Times New Roman" w:cs="Times New Roman"/>
            <w:noProof/>
            <w:sz w:val="24"/>
            <w:szCs w:val="24"/>
          </w:rPr>
          <w:t>5119.50</w:t>
        </w:r>
        <w:r w:rsidR="00057037">
          <w:rPr>
            <w:rStyle w:val="Hyperlink"/>
            <w:rFonts w:ascii="Times New Roman" w:hAnsi="Times New Roman" w:cs="Times New Roman"/>
            <w:noProof/>
            <w:sz w:val="24"/>
            <w:szCs w:val="24"/>
          </w:rPr>
          <w:t>2-8</w:t>
        </w:r>
        <w:r w:rsidR="00EB12E0" w:rsidRPr="00EB12E0">
          <w:rPr>
            <w:rStyle w:val="Hyperlink"/>
            <w:rFonts w:ascii="Times New Roman" w:hAnsi="Times New Roman" w:cs="Times New Roman"/>
            <w:noProof/>
            <w:sz w:val="24"/>
            <w:szCs w:val="24"/>
          </w:rPr>
          <w:t xml:space="preserve">  Rejecting Small Business Administration recommendations.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625A6D12" w14:textId="72F67585"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29" w:history="1">
        <w:r w:rsidR="00EB12E0" w:rsidRPr="00EB12E0">
          <w:rPr>
            <w:rStyle w:val="Hyperlink"/>
            <w:rFonts w:ascii="Times New Roman" w:hAnsi="Times New Roman" w:cs="Times New Roman"/>
            <w:noProof/>
            <w:sz w:val="24"/>
            <w:szCs w:val="24"/>
          </w:rPr>
          <w:t>5119.50</w:t>
        </w:r>
        <w:r w:rsidR="009D5B8A">
          <w:rPr>
            <w:rStyle w:val="Hyperlink"/>
            <w:rFonts w:ascii="Times New Roman" w:hAnsi="Times New Roman" w:cs="Times New Roman"/>
            <w:noProof/>
            <w:sz w:val="24"/>
            <w:szCs w:val="24"/>
          </w:rPr>
          <w:t>2-9</w:t>
        </w:r>
        <w:r w:rsidR="00EB12E0" w:rsidRPr="00EB12E0">
          <w:rPr>
            <w:rStyle w:val="Hyperlink"/>
            <w:rFonts w:ascii="Times New Roman" w:hAnsi="Times New Roman" w:cs="Times New Roman"/>
            <w:noProof/>
            <w:sz w:val="24"/>
            <w:szCs w:val="24"/>
          </w:rPr>
          <w:t xml:space="preserve">  Withdrawing or modifying small business set-asides.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217496B" w14:textId="5B4E3EA6" w:rsidR="00EB12E0" w:rsidRPr="00EB12E0" w:rsidRDefault="00126388">
      <w:pPr>
        <w:pStyle w:val="TOC3"/>
        <w:tabs>
          <w:tab w:val="right" w:leader="dot" w:pos="9350"/>
        </w:tabs>
        <w:rPr>
          <w:rFonts w:ascii="Times New Roman" w:eastAsiaTheme="minorEastAsia" w:hAnsi="Times New Roman" w:cs="Times New Roman"/>
          <w:noProof/>
          <w:sz w:val="24"/>
          <w:szCs w:val="24"/>
        </w:rPr>
      </w:pPr>
      <w:hyperlink w:anchor="_Toc18650730" w:history="1">
        <w:r w:rsidR="00EB12E0" w:rsidRPr="00EB12E0">
          <w:rPr>
            <w:rStyle w:val="Hyperlink"/>
            <w:rFonts w:ascii="Times New Roman" w:hAnsi="Times New Roman" w:cs="Times New Roman"/>
            <w:noProof/>
            <w:sz w:val="24"/>
            <w:szCs w:val="24"/>
          </w:rPr>
          <w:t>Subpart 5119.6  Certificates of Competency and Determinations of Responsibility</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12686DB5" w14:textId="471922CE"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1" w:history="1">
        <w:r w:rsidR="00EB12E0" w:rsidRPr="00EB12E0">
          <w:rPr>
            <w:rStyle w:val="Hyperlink"/>
            <w:rFonts w:ascii="Times New Roman" w:hAnsi="Times New Roman" w:cs="Times New Roman"/>
            <w:noProof/>
            <w:sz w:val="24"/>
            <w:szCs w:val="24"/>
          </w:rPr>
          <w:t>5119.602  Procedures.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B457871" w14:textId="32B9F6B0"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2" w:history="1">
        <w:r w:rsidR="00EB12E0" w:rsidRPr="00EB12E0">
          <w:rPr>
            <w:rStyle w:val="Hyperlink"/>
            <w:rFonts w:ascii="Times New Roman" w:hAnsi="Times New Roman" w:cs="Times New Roman"/>
            <w:noProof/>
            <w:sz w:val="24"/>
            <w:szCs w:val="24"/>
          </w:rPr>
          <w:t>5119.602-3  Resolving differences between the agency and the Small Business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32A7007" w14:textId="74806A74" w:rsidR="00EB12E0" w:rsidRPr="00EB12E0" w:rsidRDefault="00126388">
      <w:pPr>
        <w:pStyle w:val="TOC3"/>
        <w:tabs>
          <w:tab w:val="right" w:leader="dot" w:pos="9350"/>
        </w:tabs>
        <w:rPr>
          <w:rFonts w:ascii="Times New Roman" w:eastAsiaTheme="minorEastAsia" w:hAnsi="Times New Roman" w:cs="Times New Roman"/>
          <w:noProof/>
          <w:sz w:val="24"/>
          <w:szCs w:val="24"/>
        </w:rPr>
      </w:pPr>
      <w:hyperlink w:anchor="_Toc18650733" w:history="1">
        <w:r w:rsidR="00EB12E0" w:rsidRPr="00EB12E0">
          <w:rPr>
            <w:rStyle w:val="Hyperlink"/>
            <w:rFonts w:ascii="Times New Roman" w:hAnsi="Times New Roman" w:cs="Times New Roman"/>
            <w:noProof/>
            <w:sz w:val="24"/>
            <w:szCs w:val="24"/>
          </w:rPr>
          <w:t>Subpart 5119.7 – The Small Business Subcontracting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E188260" w14:textId="55DE890A"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4" w:history="1">
        <w:r w:rsidR="00EB12E0" w:rsidRPr="00EB12E0">
          <w:rPr>
            <w:rStyle w:val="Hyperlink"/>
            <w:rFonts w:ascii="Times New Roman" w:hAnsi="Times New Roman" w:cs="Times New Roman"/>
            <w:noProof/>
            <w:sz w:val="24"/>
            <w:szCs w:val="24"/>
          </w:rPr>
          <w:t>5119.705  Responsibilities of the contracting officer under the subcontracting assistance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1D4E81CE" w14:textId="021E6EF5"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5" w:history="1">
        <w:r w:rsidR="00EB12E0" w:rsidRPr="00EB12E0">
          <w:rPr>
            <w:rStyle w:val="Hyperlink"/>
            <w:rFonts w:ascii="Times New Roman" w:hAnsi="Times New Roman" w:cs="Times New Roman"/>
            <w:noProof/>
            <w:sz w:val="24"/>
            <w:szCs w:val="24"/>
          </w:rPr>
          <w:t>5119.705-2  Determining the need for a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67D68903" w14:textId="0242BEE2"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6" w:history="1">
        <w:r w:rsidR="00EB12E0" w:rsidRPr="00EB12E0">
          <w:rPr>
            <w:rStyle w:val="Hyperlink"/>
            <w:rFonts w:ascii="Times New Roman" w:hAnsi="Times New Roman" w:cs="Times New Roman"/>
            <w:noProof/>
            <w:sz w:val="24"/>
            <w:szCs w:val="24"/>
          </w:rPr>
          <w:t>5119.705-4  Reviewing the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2C531561" w14:textId="32E7BE73"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7" w:history="1">
        <w:r w:rsidR="00EB12E0" w:rsidRPr="00EB12E0">
          <w:rPr>
            <w:rStyle w:val="Hyperlink"/>
            <w:rFonts w:ascii="Times New Roman" w:hAnsi="Times New Roman" w:cs="Times New Roman"/>
            <w:noProof/>
            <w:sz w:val="24"/>
            <w:szCs w:val="24"/>
          </w:rPr>
          <w:t>5119.705-6  Postaward responsibilities of the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0A67E330" w14:textId="3CF19381"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38" w:history="1">
        <w:r w:rsidR="00EB12E0" w:rsidRPr="00EB12E0">
          <w:rPr>
            <w:rStyle w:val="Hyperlink"/>
            <w:rFonts w:ascii="Times New Roman" w:hAnsi="Times New Roman" w:cs="Times New Roman"/>
            <w:noProof/>
            <w:sz w:val="24"/>
            <w:szCs w:val="24"/>
          </w:rPr>
          <w:t>5119.705-6-90  Transferring postaward responsibilities of the contracting officer to another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6</w:t>
        </w:r>
      </w:hyperlink>
    </w:p>
    <w:p w14:paraId="4E835DB6" w14:textId="77B49434" w:rsidR="00EB12E0" w:rsidRPr="00EB12E0" w:rsidRDefault="00126388">
      <w:pPr>
        <w:pStyle w:val="TOC3"/>
        <w:tabs>
          <w:tab w:val="right" w:leader="dot" w:pos="9350"/>
        </w:tabs>
        <w:rPr>
          <w:rFonts w:ascii="Times New Roman" w:eastAsiaTheme="minorEastAsia" w:hAnsi="Times New Roman" w:cs="Times New Roman"/>
          <w:noProof/>
          <w:sz w:val="24"/>
          <w:szCs w:val="24"/>
        </w:rPr>
      </w:pPr>
      <w:hyperlink w:anchor="_Toc18650739" w:history="1">
        <w:r w:rsidR="00EB12E0" w:rsidRPr="00EB12E0">
          <w:rPr>
            <w:rStyle w:val="Hyperlink"/>
            <w:rFonts w:ascii="Times New Roman" w:hAnsi="Times New Roman" w:cs="Times New Roman"/>
            <w:noProof/>
            <w:sz w:val="24"/>
            <w:szCs w:val="24"/>
          </w:rPr>
          <w:t>Subpart 5119.8 – Contracting with the Small Business Administration (The 8(a) Program)</w:t>
        </w:r>
        <w:r w:rsidR="002E13FD">
          <w:rPr>
            <w:rStyle w:val="Hyperlink"/>
            <w:rFonts w:ascii="Times New Roman" w:hAnsi="Times New Roman" w:cs="Times New Roman"/>
            <w:noProof/>
            <w:sz w:val="24"/>
            <w:szCs w:val="24"/>
          </w:rPr>
          <w:t>..</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20AEEE94" w14:textId="428FD4AC"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0" w:history="1">
        <w:r w:rsidR="00EB12E0" w:rsidRPr="00EB12E0">
          <w:rPr>
            <w:rStyle w:val="Hyperlink"/>
            <w:rFonts w:ascii="Times New Roman" w:hAnsi="Times New Roman" w:cs="Times New Roman"/>
            <w:noProof/>
            <w:sz w:val="24"/>
            <w:szCs w:val="24"/>
          </w:rPr>
          <w:t>5119.803  Selecting acquisitions for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720366F9" w14:textId="518C7EBF"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1" w:history="1">
        <w:r w:rsidR="00EB12E0" w:rsidRPr="00EB12E0">
          <w:rPr>
            <w:rStyle w:val="Hyperlink"/>
            <w:rFonts w:ascii="Times New Roman" w:hAnsi="Times New Roman" w:cs="Times New Roman"/>
            <w:noProof/>
            <w:sz w:val="24"/>
            <w:szCs w:val="24"/>
          </w:rPr>
          <w:t>5119.804  Evaluation, offering, and acceptance.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07925C0A" w14:textId="65BEAB3A"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2" w:history="1">
        <w:r w:rsidR="00EB12E0" w:rsidRPr="00EB12E0">
          <w:rPr>
            <w:rStyle w:val="Hyperlink"/>
            <w:rFonts w:ascii="Times New Roman" w:hAnsi="Times New Roman" w:cs="Times New Roman"/>
            <w:noProof/>
            <w:sz w:val="24"/>
            <w:szCs w:val="24"/>
          </w:rPr>
          <w:t>5119.804-2  Agency offering.</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14E1AF99" w14:textId="6601014C"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3" w:history="1">
        <w:r w:rsidR="00EB12E0" w:rsidRPr="00EB12E0">
          <w:rPr>
            <w:rStyle w:val="Hyperlink"/>
            <w:rFonts w:ascii="Times New Roman" w:hAnsi="Times New Roman" w:cs="Times New Roman"/>
            <w:noProof/>
            <w:sz w:val="24"/>
            <w:szCs w:val="24"/>
          </w:rPr>
          <w:t>5119.808  Contract negotiation.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311A2A65" w14:textId="242FA986"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4" w:history="1">
        <w:r w:rsidR="00EB12E0" w:rsidRPr="00EB12E0">
          <w:rPr>
            <w:rStyle w:val="Hyperlink"/>
            <w:rFonts w:ascii="Times New Roman" w:hAnsi="Times New Roman" w:cs="Times New Roman"/>
            <w:noProof/>
            <w:sz w:val="24"/>
            <w:szCs w:val="24"/>
          </w:rPr>
          <w:t>5119.808-1  Sole source.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53D925CE" w14:textId="04F8BC67"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5" w:history="1">
        <w:r w:rsidR="00EB12E0" w:rsidRPr="00EB12E0">
          <w:rPr>
            <w:rStyle w:val="Hyperlink"/>
            <w:rFonts w:ascii="Times New Roman" w:hAnsi="Times New Roman" w:cs="Times New Roman"/>
            <w:noProof/>
            <w:sz w:val="24"/>
            <w:szCs w:val="24"/>
          </w:rPr>
          <w:t>5119.810  SBA appeals.</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4C8C23C1" w14:textId="178B0030" w:rsidR="00EB12E0" w:rsidRDefault="00126388">
      <w:pPr>
        <w:pStyle w:val="TOC4"/>
        <w:tabs>
          <w:tab w:val="right" w:leader="dot" w:pos="9350"/>
        </w:tabs>
        <w:rPr>
          <w:rFonts w:ascii="Times New Roman" w:hAnsi="Times New Roman" w:cs="Times New Roman"/>
          <w:noProof/>
          <w:sz w:val="24"/>
          <w:szCs w:val="24"/>
        </w:rPr>
      </w:pPr>
      <w:hyperlink w:anchor="_Toc18650746" w:history="1">
        <w:r w:rsidR="00EB12E0" w:rsidRPr="00EB12E0">
          <w:rPr>
            <w:rStyle w:val="Hyperlink"/>
            <w:rFonts w:ascii="Times New Roman" w:hAnsi="Times New Roman" w:cs="Times New Roman"/>
            <w:noProof/>
            <w:sz w:val="24"/>
            <w:szCs w:val="24"/>
          </w:rPr>
          <w:t>5119.812  Contract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22E615F3" w14:textId="55613246" w:rsidR="002E13FD" w:rsidRDefault="00126388" w:rsidP="002E13FD">
      <w:pPr>
        <w:pStyle w:val="TOC4"/>
        <w:tabs>
          <w:tab w:val="right" w:leader="dot" w:pos="9350"/>
        </w:tabs>
        <w:rPr>
          <w:rFonts w:ascii="Times New Roman" w:hAnsi="Times New Roman" w:cs="Times New Roman"/>
          <w:noProof/>
          <w:sz w:val="24"/>
          <w:szCs w:val="24"/>
        </w:rPr>
      </w:pPr>
      <w:hyperlink w:anchor="_Toc18650746" w:history="1">
        <w:r w:rsidR="002E13FD">
          <w:rPr>
            <w:rStyle w:val="Hyperlink"/>
            <w:rFonts w:ascii="Times New Roman" w:hAnsi="Times New Roman" w:cs="Times New Roman"/>
            <w:noProof/>
            <w:sz w:val="24"/>
            <w:szCs w:val="24"/>
          </w:rPr>
          <w:t>5119.815</w:t>
        </w:r>
        <w:r w:rsidR="002E13FD" w:rsidRPr="00EB12E0">
          <w:rPr>
            <w:rStyle w:val="Hyperlink"/>
            <w:rFonts w:ascii="Times New Roman" w:hAnsi="Times New Roman" w:cs="Times New Roman"/>
            <w:noProof/>
            <w:sz w:val="24"/>
            <w:szCs w:val="24"/>
          </w:rPr>
          <w:t xml:space="preserve">  </w:t>
        </w:r>
        <w:r w:rsidR="002E13FD">
          <w:rPr>
            <w:rStyle w:val="Hyperlink"/>
            <w:rFonts w:ascii="Times New Roman" w:hAnsi="Times New Roman" w:cs="Times New Roman"/>
            <w:noProof/>
            <w:sz w:val="24"/>
            <w:szCs w:val="24"/>
          </w:rPr>
          <w:t>Release for non-8(a) procurement</w:t>
        </w:r>
        <w:r w:rsidR="002E13FD" w:rsidRPr="00EB12E0">
          <w:rPr>
            <w:rStyle w:val="Hyperlink"/>
            <w:rFonts w:ascii="Times New Roman" w:hAnsi="Times New Roman" w:cs="Times New Roman"/>
            <w:noProof/>
            <w:sz w:val="24"/>
            <w:szCs w:val="24"/>
          </w:rPr>
          <w:t>.</w:t>
        </w:r>
        <w:r w:rsidR="002E13FD"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37448DBD" w14:textId="4F6602EC"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7" w:history="1">
        <w:r w:rsidR="00EB12E0" w:rsidRPr="00EB12E0">
          <w:rPr>
            <w:rStyle w:val="Hyperlink"/>
            <w:rFonts w:ascii="Times New Roman" w:hAnsi="Times New Roman" w:cs="Times New Roman"/>
            <w:noProof/>
            <w:sz w:val="24"/>
            <w:szCs w:val="24"/>
          </w:rPr>
          <w:t>5119.816  Exiting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5BFE5158" w14:textId="34AED0DF"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48" w:history="1">
        <w:r w:rsidR="00EB12E0" w:rsidRPr="00EB12E0">
          <w:rPr>
            <w:rStyle w:val="Hyperlink"/>
            <w:rFonts w:ascii="Times New Roman" w:hAnsi="Times New Roman" w:cs="Times New Roman"/>
            <w:noProof/>
            <w:sz w:val="24"/>
            <w:szCs w:val="24"/>
          </w:rPr>
          <w:t>5119.890  Notification of award.</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468373F6" w14:textId="75BD42AD" w:rsidR="00EB12E0" w:rsidRPr="00EB12E0" w:rsidRDefault="00126388">
      <w:pPr>
        <w:pStyle w:val="TOC3"/>
        <w:tabs>
          <w:tab w:val="right" w:leader="dot" w:pos="9350"/>
        </w:tabs>
        <w:rPr>
          <w:rFonts w:ascii="Times New Roman" w:eastAsiaTheme="minorEastAsia" w:hAnsi="Times New Roman" w:cs="Times New Roman"/>
          <w:noProof/>
          <w:sz w:val="24"/>
          <w:szCs w:val="24"/>
        </w:rPr>
      </w:pPr>
      <w:hyperlink w:anchor="_Toc18650749" w:history="1">
        <w:r w:rsidR="00EB12E0" w:rsidRPr="00EB12E0">
          <w:rPr>
            <w:rStyle w:val="Hyperlink"/>
            <w:rFonts w:ascii="Times New Roman" w:hAnsi="Times New Roman" w:cs="Times New Roman"/>
            <w:noProof/>
            <w:sz w:val="24"/>
            <w:szCs w:val="24"/>
          </w:rPr>
          <w:t xml:space="preserve">Subpart 5119.13 – Historically </w:t>
        </w:r>
        <w:r w:rsidR="00EB12E0" w:rsidRPr="00EB12E0">
          <w:rPr>
            <w:rStyle w:val="Hyperlink"/>
            <w:rFonts w:ascii="Times New Roman" w:hAnsi="Times New Roman" w:cs="Times New Roman"/>
            <w:noProof/>
            <w:sz w:val="24"/>
            <w:szCs w:val="24"/>
            <w:lang w:val="en"/>
          </w:rPr>
          <w:t>Underutilized Business Zone (HUBZone) Program</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3C0479C9" w14:textId="25C85119"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50" w:history="1">
        <w:r w:rsidR="00EB12E0" w:rsidRPr="00EB12E0">
          <w:rPr>
            <w:rStyle w:val="Hyperlink"/>
            <w:rFonts w:ascii="Times New Roman" w:hAnsi="Times New Roman" w:cs="Times New Roman"/>
            <w:noProof/>
            <w:sz w:val="24"/>
            <w:szCs w:val="24"/>
          </w:rPr>
          <w:t xml:space="preserve">5119.1305  </w:t>
        </w:r>
        <w:r w:rsidR="00EB12E0" w:rsidRPr="00EB12E0">
          <w:rPr>
            <w:rStyle w:val="Hyperlink"/>
            <w:rFonts w:ascii="Times New Roman" w:hAnsi="Times New Roman" w:cs="Times New Roman"/>
            <w:noProof/>
            <w:sz w:val="24"/>
            <w:szCs w:val="24"/>
            <w:lang w:val="en"/>
          </w:rPr>
          <w:t>HUBZone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12C0F08F" w14:textId="5EB1BBE5" w:rsidR="00EB12E0" w:rsidRPr="00EB12E0" w:rsidRDefault="00126388">
      <w:pPr>
        <w:pStyle w:val="TOC3"/>
        <w:tabs>
          <w:tab w:val="right" w:leader="dot" w:pos="9350"/>
        </w:tabs>
        <w:rPr>
          <w:rFonts w:ascii="Times New Roman" w:eastAsiaTheme="minorEastAsia" w:hAnsi="Times New Roman" w:cs="Times New Roman"/>
          <w:noProof/>
          <w:sz w:val="24"/>
          <w:szCs w:val="24"/>
        </w:rPr>
      </w:pPr>
      <w:hyperlink w:anchor="_Toc18650751" w:history="1">
        <w:r w:rsidR="00EB12E0" w:rsidRPr="00EB12E0">
          <w:rPr>
            <w:rStyle w:val="Hyperlink"/>
            <w:rFonts w:ascii="Times New Roman" w:hAnsi="Times New Roman" w:cs="Times New Roman"/>
            <w:noProof/>
            <w:sz w:val="24"/>
            <w:szCs w:val="24"/>
            <w:lang w:val="en"/>
          </w:rPr>
          <w:t>Subpart 5119.14 - Service-Disabled Veteran-Owned Small Business Procurement Program</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0ED95DF1" w14:textId="137D9BF1" w:rsidR="00EB12E0" w:rsidRPr="00EB12E0" w:rsidRDefault="00126388">
      <w:pPr>
        <w:pStyle w:val="TOC4"/>
        <w:tabs>
          <w:tab w:val="right" w:leader="dot" w:pos="9350"/>
        </w:tabs>
        <w:rPr>
          <w:rFonts w:ascii="Times New Roman" w:eastAsiaTheme="minorEastAsia" w:hAnsi="Times New Roman" w:cs="Times New Roman"/>
          <w:noProof/>
          <w:sz w:val="24"/>
          <w:szCs w:val="24"/>
        </w:rPr>
      </w:pPr>
      <w:hyperlink w:anchor="_Toc18650752" w:history="1">
        <w:r w:rsidR="00EB12E0" w:rsidRPr="00EB12E0">
          <w:rPr>
            <w:rStyle w:val="Hyperlink"/>
            <w:rFonts w:ascii="Times New Roman" w:hAnsi="Times New Roman" w:cs="Times New Roman"/>
            <w:noProof/>
            <w:sz w:val="24"/>
            <w:szCs w:val="24"/>
            <w:lang w:val="en"/>
          </w:rPr>
          <w:t>5119.1405  Service-disabled veteran-owned small business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43F59EAC" w14:textId="77777777" w:rsidR="00A604AB" w:rsidRPr="00541DD4" w:rsidRDefault="00EB12E0" w:rsidP="00A604AB">
      <w:pPr>
        <w:jc w:val="center"/>
        <w:rPr>
          <w:rFonts w:ascii="Times New Roman" w:hAnsi="Times New Roman" w:cs="Times New Roman"/>
          <w:i/>
          <w:sz w:val="24"/>
          <w:szCs w:val="24"/>
        </w:rPr>
      </w:pPr>
      <w:r w:rsidRPr="00EB12E0">
        <w:rPr>
          <w:rFonts w:ascii="Times New Roman" w:hAnsi="Times New Roman" w:cs="Times New Roman"/>
          <w:i/>
          <w:sz w:val="24"/>
          <w:szCs w:val="24"/>
        </w:rPr>
        <w:fldChar w:fldCharType="end"/>
      </w:r>
    </w:p>
    <w:p w14:paraId="40D50832" w14:textId="77777777" w:rsidR="006E20EB" w:rsidRPr="00D02F00" w:rsidRDefault="005235E6" w:rsidP="00541DD4">
      <w:pPr>
        <w:pStyle w:val="Heading3"/>
      </w:pPr>
      <w:bookmarkStart w:id="2" w:name="_Toc514064298"/>
      <w:bookmarkStart w:id="3" w:name="_Toc519841581"/>
      <w:bookmarkStart w:id="4" w:name="_Toc18650233"/>
      <w:bookmarkStart w:id="5" w:name="_Toc18650528"/>
      <w:bookmarkStart w:id="6" w:name="_Toc18650721"/>
      <w:r w:rsidRPr="00541DD4">
        <w:t>Subpart</w:t>
      </w:r>
      <w:r w:rsidRPr="00D02F00">
        <w:t xml:space="preserve"> 5119.2 – Policies</w:t>
      </w:r>
      <w:bookmarkEnd w:id="2"/>
      <w:bookmarkEnd w:id="3"/>
      <w:bookmarkEnd w:id="4"/>
      <w:bookmarkEnd w:id="5"/>
      <w:bookmarkEnd w:id="6"/>
    </w:p>
    <w:p w14:paraId="47A84C97" w14:textId="77777777" w:rsidR="00290F6E" w:rsidRPr="00871D88" w:rsidRDefault="005235E6" w:rsidP="00541DD4">
      <w:pPr>
        <w:pStyle w:val="Heading4"/>
      </w:pPr>
      <w:bookmarkStart w:id="7" w:name="_Toc514064299"/>
      <w:bookmarkStart w:id="8" w:name="_Toc519841582"/>
      <w:bookmarkStart w:id="9" w:name="_Toc18650234"/>
      <w:bookmarkStart w:id="10" w:name="_Toc18650529"/>
      <w:bookmarkStart w:id="11" w:name="_Toc18650722"/>
      <w:r w:rsidRPr="00871D88">
        <w:t xml:space="preserve">5119.201  </w:t>
      </w:r>
      <w:r w:rsidRPr="00541DD4">
        <w:t>General</w:t>
      </w:r>
      <w:r w:rsidRPr="00871D88">
        <w:t xml:space="preserve"> policy.</w:t>
      </w:r>
      <w:bookmarkEnd w:id="7"/>
      <w:bookmarkEnd w:id="8"/>
      <w:bookmarkEnd w:id="9"/>
      <w:bookmarkEnd w:id="10"/>
      <w:bookmarkEnd w:id="11"/>
    </w:p>
    <w:p w14:paraId="2423A8E0" w14:textId="43A80F20" w:rsidR="00875BB2" w:rsidRPr="00CA51BF" w:rsidRDefault="00F400E7" w:rsidP="00875BB2">
      <w:pPr>
        <w:rPr>
          <w:rFonts w:ascii="Times New Roman" w:hAnsi="Times New Roman" w:cs="Times New Roman"/>
          <w:color w:val="000000" w:themeColor="text1"/>
          <w:sz w:val="24"/>
          <w:szCs w:val="24"/>
        </w:rPr>
      </w:pPr>
      <w:r>
        <w:rPr>
          <w:rFonts w:ascii="Times New Roman" w:hAnsi="Times New Roman" w:cs="Times New Roman"/>
          <w:sz w:val="24"/>
          <w:szCs w:val="24"/>
        </w:rPr>
        <w:t>(c)</w:t>
      </w:r>
      <w:r w:rsidR="00B1767B" w:rsidRPr="00925342">
        <w:rPr>
          <w:rFonts w:ascii="Times New Roman" w:hAnsi="Times New Roman" w:cs="Times New Roman"/>
          <w:sz w:val="24"/>
          <w:szCs w:val="24"/>
        </w:rPr>
        <w:t xml:space="preserve">(8) </w:t>
      </w:r>
      <w:r w:rsidR="00875BB2" w:rsidRPr="00875BB2">
        <w:rPr>
          <w:rFonts w:ascii="Times New Roman" w:hAnsi="Times New Roman" w:cs="Times New Roman"/>
          <w:sz w:val="24"/>
          <w:szCs w:val="24"/>
        </w:rPr>
        <w:t xml:space="preserve">At those contracting activities where the Small Business Administration (SBA) has assigned a procurement center representative (PCR), </w:t>
      </w:r>
      <w:r w:rsidR="00F65667">
        <w:rPr>
          <w:rFonts w:ascii="Times New Roman" w:hAnsi="Times New Roman" w:cs="Times New Roman"/>
          <w:sz w:val="24"/>
          <w:szCs w:val="24"/>
        </w:rPr>
        <w:t xml:space="preserve">a </w:t>
      </w:r>
      <w:r w:rsidR="00875BB2" w:rsidRPr="00875BB2">
        <w:rPr>
          <w:rFonts w:ascii="Times New Roman" w:hAnsi="Times New Roman" w:cs="Times New Roman"/>
          <w:sz w:val="24"/>
          <w:szCs w:val="24"/>
        </w:rPr>
        <w:t>small business professional serve</w:t>
      </w:r>
      <w:r w:rsidR="00F65667">
        <w:rPr>
          <w:rFonts w:ascii="Times New Roman" w:hAnsi="Times New Roman" w:cs="Times New Roman"/>
          <w:sz w:val="24"/>
          <w:szCs w:val="24"/>
        </w:rPr>
        <w:t>s</w:t>
      </w:r>
      <w:r w:rsidR="00875BB2" w:rsidRPr="00875BB2">
        <w:rPr>
          <w:rFonts w:ascii="Times New Roman" w:hAnsi="Times New Roman" w:cs="Times New Roman"/>
          <w:sz w:val="24"/>
          <w:szCs w:val="24"/>
        </w:rPr>
        <w:t xml:space="preserve"> as the designated small business technical advisor. The Contracting Officer’s Representative (COR), or primary technical point of contact for the requirement when a COR is not required, shall assist the PCR and address technical aspects of the acquisition when requested by the small business professional.</w:t>
      </w:r>
    </w:p>
    <w:p w14:paraId="255EE5B0" w14:textId="6BAF90F8" w:rsidR="00F400E7" w:rsidRPr="006E4525" w:rsidRDefault="00F400E7" w:rsidP="00F400E7">
      <w:pPr>
        <w:rPr>
          <w:rFonts w:ascii="Times New Roman" w:hAnsi="Times New Roman" w:cs="Times New Roman"/>
          <w:i/>
          <w:sz w:val="24"/>
          <w:szCs w:val="24"/>
        </w:rPr>
      </w:pPr>
    </w:p>
    <w:p w14:paraId="512BAB16" w14:textId="444B91A8" w:rsidR="00290F6E" w:rsidRPr="00390C77" w:rsidRDefault="009C7ACD" w:rsidP="002E4F11">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sidRPr="00812282">
        <w:rPr>
          <w:rFonts w:ascii="Times New Roman" w:hAnsi="Times New Roman" w:cs="Times New Roman"/>
          <w:sz w:val="24"/>
          <w:szCs w:val="24"/>
        </w:rPr>
        <w:t xml:space="preserve"> </w:t>
      </w:r>
      <w:r w:rsidR="005235E6" w:rsidRPr="00951919">
        <w:rPr>
          <w:rFonts w:ascii="Times New Roman" w:hAnsi="Times New Roman" w:cs="Times New Roman"/>
          <w:sz w:val="24"/>
          <w:szCs w:val="24"/>
        </w:rPr>
        <w:t>(10)(B)(</w:t>
      </w:r>
      <w:r w:rsidR="005235E6" w:rsidRPr="00951919">
        <w:rPr>
          <w:rFonts w:ascii="Times New Roman" w:hAnsi="Times New Roman" w:cs="Times New Roman"/>
          <w:i/>
          <w:sz w:val="24"/>
          <w:szCs w:val="24"/>
        </w:rPr>
        <w:t>i</w:t>
      </w:r>
      <w:r w:rsidR="005235E6" w:rsidRPr="00951919">
        <w:rPr>
          <w:rFonts w:ascii="Times New Roman" w:hAnsi="Times New Roman" w:cs="Times New Roman"/>
          <w:sz w:val="24"/>
          <w:szCs w:val="24"/>
        </w:rPr>
        <w:t xml:space="preserve">) </w:t>
      </w:r>
      <w:r w:rsidR="00340CB9" w:rsidRPr="00951919">
        <w:rPr>
          <w:rFonts w:ascii="Times New Roman" w:hAnsi="Times New Roman" w:cs="Times New Roman"/>
          <w:sz w:val="24"/>
          <w:szCs w:val="24"/>
        </w:rPr>
        <w:t xml:space="preserve"> </w:t>
      </w:r>
      <w:r w:rsidR="005933D7" w:rsidRPr="00971596">
        <w:rPr>
          <w:rFonts w:ascii="Times New Roman" w:hAnsi="Times New Roman" w:cs="Times New Roman"/>
          <w:sz w:val="24"/>
          <w:szCs w:val="24"/>
        </w:rPr>
        <w:t>T</w:t>
      </w:r>
      <w:r w:rsidR="00871B88" w:rsidRPr="00971596">
        <w:rPr>
          <w:rFonts w:ascii="Times New Roman" w:hAnsi="Times New Roman" w:cs="Times New Roman"/>
          <w:sz w:val="24"/>
          <w:szCs w:val="24"/>
        </w:rPr>
        <w:t>he contracting officer shall prepare and submit the DD Form 2579 and supporting documentation to the assigned small business specialist for all acquisitions above</w:t>
      </w:r>
      <w:ins w:id="12" w:author="Jordan, Amanda C CIV USARMY HQDA ASA ALT (USA)" w:date="2022-11-07T07:59:00Z">
        <w:r w:rsidR="00126388">
          <w:rPr>
            <w:rFonts w:ascii="Times New Roman" w:hAnsi="Times New Roman" w:cs="Times New Roman"/>
            <w:sz w:val="24"/>
            <w:szCs w:val="24"/>
          </w:rPr>
          <w:t xml:space="preserve"> the</w:t>
        </w:r>
      </w:ins>
      <w:del w:id="13" w:author="Jordan, Amanda C CIV USARMY HQDA ASA ALT (USA)" w:date="2022-11-07T07:54:00Z">
        <w:r w:rsidR="00871B88" w:rsidRPr="00971596" w:rsidDel="00FB74CE">
          <w:rPr>
            <w:rFonts w:ascii="Times New Roman" w:hAnsi="Times New Roman" w:cs="Times New Roman"/>
            <w:sz w:val="24"/>
            <w:szCs w:val="24"/>
          </w:rPr>
          <w:delText xml:space="preserve"> </w:delText>
        </w:r>
      </w:del>
      <w:ins w:id="14" w:author="Jordan, Amanda C CIV USARMY HQDA ASA ALT (USA)" w:date="2022-11-07T07:54:00Z">
        <w:r w:rsidR="00FB74CE">
          <w:rPr>
            <w:rFonts w:ascii="Times New Roman" w:hAnsi="Times New Roman" w:cs="Times New Roman"/>
            <w:sz w:val="24"/>
            <w:szCs w:val="24"/>
          </w:rPr>
          <w:t>micro-purchase threshold</w:t>
        </w:r>
      </w:ins>
      <w:del w:id="15" w:author="Jordan, Amanda C CIV USARMY HQDA ASA ALT (USA)" w:date="2022-11-07T07:54:00Z">
        <w:r w:rsidR="00871B88" w:rsidRPr="00971596" w:rsidDel="00FB74CE">
          <w:rPr>
            <w:rFonts w:ascii="Times New Roman" w:hAnsi="Times New Roman" w:cs="Times New Roman"/>
            <w:sz w:val="24"/>
            <w:szCs w:val="24"/>
          </w:rPr>
          <w:delText>$10,000</w:delText>
        </w:r>
      </w:del>
      <w:r w:rsidR="00871B88" w:rsidRPr="00971596">
        <w:rPr>
          <w:rFonts w:ascii="Times New Roman" w:hAnsi="Times New Roman" w:cs="Times New Roman"/>
          <w:sz w:val="24"/>
          <w:szCs w:val="24"/>
        </w:rPr>
        <w:t>.</w:t>
      </w:r>
      <w:r w:rsidR="00871B88" w:rsidRPr="00812282">
        <w:rPr>
          <w:rFonts w:ascii="Times New Roman" w:hAnsi="Times New Roman" w:cs="Times New Roman"/>
          <w:sz w:val="24"/>
          <w:szCs w:val="24"/>
        </w:rPr>
        <w:t xml:space="preserve">  </w:t>
      </w:r>
      <w:r w:rsidR="00390C77">
        <w:rPr>
          <w:rFonts w:ascii="Times New Roman" w:hAnsi="Times New Roman" w:cs="Times New Roman"/>
          <w:sz w:val="24"/>
          <w:szCs w:val="24"/>
        </w:rPr>
        <w:t>The DD Form 2579 shall include the small business specialist’s recommendation for actions including, but not limited</w:t>
      </w:r>
      <w:r w:rsidR="000D311F">
        <w:rPr>
          <w:rFonts w:ascii="Times New Roman" w:hAnsi="Times New Roman" w:cs="Times New Roman"/>
          <w:sz w:val="24"/>
          <w:szCs w:val="24"/>
        </w:rPr>
        <w:t xml:space="preserve"> to: </w:t>
      </w:r>
      <w:r w:rsidR="005933D7">
        <w:rPr>
          <w:rFonts w:ascii="Times New Roman" w:hAnsi="Times New Roman" w:cs="Times New Roman"/>
          <w:sz w:val="24"/>
          <w:szCs w:val="24"/>
        </w:rPr>
        <w:t xml:space="preserve">all Federal Acquisition Regulation (FAR) part 13, 14, and 15 actions, all orders placed against FAR 8.405-3 blanket purchase agreements, </w:t>
      </w:r>
      <w:r w:rsidR="00A80DB2" w:rsidRPr="00A80DB2">
        <w:rPr>
          <w:rFonts w:ascii="Times New Roman" w:hAnsi="Times New Roman" w:cs="Times New Roman"/>
          <w:sz w:val="24"/>
          <w:szCs w:val="24"/>
        </w:rPr>
        <w:t>General Services Administration Federal Supply Schedule orders</w:t>
      </w:r>
      <w:r w:rsidR="004D2D25" w:rsidRPr="00A80DB2">
        <w:rPr>
          <w:rFonts w:ascii="Times New Roman" w:hAnsi="Times New Roman" w:cs="Times New Roman"/>
          <w:sz w:val="24"/>
          <w:szCs w:val="24"/>
        </w:rPr>
        <w:t>, and all</w:t>
      </w:r>
      <w:r w:rsidR="000D311F" w:rsidRPr="00A80DB2">
        <w:rPr>
          <w:rFonts w:ascii="Times New Roman" w:hAnsi="Times New Roman" w:cs="Times New Roman"/>
          <w:sz w:val="24"/>
          <w:szCs w:val="24"/>
        </w:rPr>
        <w:t xml:space="preserve"> </w:t>
      </w:r>
      <w:r w:rsidR="005933D7" w:rsidRPr="00A80DB2">
        <w:rPr>
          <w:rFonts w:ascii="Times New Roman" w:hAnsi="Times New Roman" w:cs="Times New Roman"/>
          <w:sz w:val="24"/>
          <w:szCs w:val="24"/>
        </w:rPr>
        <w:t>delivery</w:t>
      </w:r>
      <w:r w:rsidR="000D311F" w:rsidRPr="00A80DB2">
        <w:rPr>
          <w:rFonts w:ascii="Times New Roman" w:hAnsi="Times New Roman" w:cs="Times New Roman"/>
          <w:sz w:val="24"/>
          <w:szCs w:val="24"/>
        </w:rPr>
        <w:t xml:space="preserve"> and task orders under multiple award, indefinite delivery indefinite quantity</w:t>
      </w:r>
      <w:r w:rsidR="005933D7" w:rsidRPr="00A80DB2">
        <w:rPr>
          <w:rFonts w:ascii="Times New Roman" w:hAnsi="Times New Roman" w:cs="Times New Roman"/>
          <w:sz w:val="24"/>
          <w:szCs w:val="24"/>
        </w:rPr>
        <w:t xml:space="preserve"> contracts</w:t>
      </w:r>
      <w:r w:rsidR="00A80DB2" w:rsidRPr="00A80DB2">
        <w:rPr>
          <w:rFonts w:ascii="Times New Roman" w:hAnsi="Times New Roman" w:cs="Times New Roman"/>
          <w:sz w:val="24"/>
          <w:szCs w:val="24"/>
        </w:rPr>
        <w:t>.</w:t>
      </w:r>
      <w:r w:rsidR="00A80DB2">
        <w:rPr>
          <w:rFonts w:ascii="Times New Roman" w:hAnsi="Times New Roman" w:cs="Times New Roman"/>
          <w:sz w:val="24"/>
          <w:szCs w:val="24"/>
        </w:rPr>
        <w:t xml:space="preserve">  Neither small business coordination nor a DD Form 2579 is required when the contracting office complies with the small business reservation under the simplified acquisition threshold at FAR 19.502-2(a). </w:t>
      </w:r>
      <w:r w:rsidR="005933D7" w:rsidRPr="00A80DB2">
        <w:rPr>
          <w:rFonts w:ascii="Times New Roman" w:hAnsi="Times New Roman" w:cs="Times New Roman"/>
          <w:sz w:val="24"/>
          <w:szCs w:val="24"/>
        </w:rPr>
        <w:t xml:space="preserve"> </w:t>
      </w:r>
      <w:r w:rsidR="00871B88" w:rsidRPr="00A80DB2">
        <w:rPr>
          <w:rFonts w:ascii="Times New Roman" w:eastAsia="Times New Roman" w:hAnsi="Times New Roman" w:cs="Times New Roman"/>
          <w:color w:val="000000"/>
          <w:sz w:val="24"/>
          <w:szCs w:val="24"/>
        </w:rPr>
        <w:t>T</w:t>
      </w:r>
      <w:r w:rsidR="00871B88" w:rsidRPr="00A80DB2">
        <w:rPr>
          <w:rFonts w:ascii="Times New Roman" w:hAnsi="Times New Roman" w:cs="Times New Roman"/>
          <w:sz w:val="24"/>
          <w:szCs w:val="24"/>
        </w:rPr>
        <w:t>he Virtual Contracting Enterprise (VCE) shall be used for DD</w:t>
      </w:r>
      <w:r w:rsidR="00812282" w:rsidRPr="00A80DB2">
        <w:rPr>
          <w:rFonts w:ascii="Times New Roman" w:hAnsi="Times New Roman" w:cs="Times New Roman"/>
          <w:sz w:val="24"/>
          <w:szCs w:val="24"/>
        </w:rPr>
        <w:t xml:space="preserve"> Form </w:t>
      </w:r>
      <w:r w:rsidR="00871B88" w:rsidRPr="00A80DB2">
        <w:rPr>
          <w:rFonts w:ascii="Times New Roman" w:hAnsi="Times New Roman" w:cs="Times New Roman"/>
          <w:sz w:val="24"/>
          <w:szCs w:val="24"/>
        </w:rPr>
        <w:t>2579 submission</w:t>
      </w:r>
      <w:r w:rsidR="00812282" w:rsidRPr="00A80DB2">
        <w:rPr>
          <w:rFonts w:ascii="Times New Roman" w:hAnsi="Times New Roman" w:cs="Times New Roman"/>
          <w:sz w:val="24"/>
          <w:szCs w:val="24"/>
        </w:rPr>
        <w:t>s</w:t>
      </w:r>
      <w:r w:rsidR="00871B88" w:rsidRPr="00A80DB2">
        <w:rPr>
          <w:rFonts w:ascii="Times New Roman" w:hAnsi="Times New Roman" w:cs="Times New Roman"/>
          <w:sz w:val="24"/>
          <w:szCs w:val="24"/>
        </w:rPr>
        <w:t>. The original DD Form 2579 shall remain in the contract file with a copy furnished to the SBA PCR and the activity small business professional.</w:t>
      </w:r>
      <w:r w:rsidR="00A80DB2">
        <w:rPr>
          <w:rFonts w:ascii="Times New Roman" w:hAnsi="Times New Roman" w:cs="Times New Roman"/>
          <w:sz w:val="24"/>
          <w:szCs w:val="24"/>
        </w:rPr>
        <w:t xml:space="preserve">  </w:t>
      </w:r>
      <w:r w:rsidR="00BC1504">
        <w:rPr>
          <w:rFonts w:ascii="Times New Roman" w:hAnsi="Times New Roman" w:cs="Times New Roman"/>
          <w:sz w:val="24"/>
          <w:szCs w:val="24"/>
        </w:rPr>
        <w:t xml:space="preserve"> </w:t>
      </w:r>
      <w:r w:rsidR="00875BB2">
        <w:rPr>
          <w:rFonts w:ascii="Times New Roman" w:hAnsi="Times New Roman" w:cs="Times New Roman"/>
          <w:sz w:val="24"/>
          <w:szCs w:val="24"/>
        </w:rPr>
        <w:t xml:space="preserve"> </w:t>
      </w:r>
      <w:r w:rsidR="00875BB2" w:rsidRPr="00875BB2">
        <w:rPr>
          <w:rFonts w:ascii="Times New Roman" w:hAnsi="Times New Roman" w:cs="Times New Roman"/>
          <w:sz w:val="24"/>
          <w:szCs w:val="24"/>
        </w:rPr>
        <w:t>The DD Form 2579 shall be approved by all parties including the SBA PCR when required, prior to issuing a notice of proposed contract action or solicitation.</w:t>
      </w:r>
    </w:p>
    <w:p w14:paraId="134F5D09" w14:textId="77777777" w:rsidR="00871B88" w:rsidRPr="00F70C8F" w:rsidRDefault="00CD151B" w:rsidP="00871B88">
      <w:pPr>
        <w:pStyle w:val="ind20"/>
        <w:tabs>
          <w:tab w:val="clear" w:pos="3456"/>
          <w:tab w:val="clear" w:pos="4032"/>
          <w:tab w:val="left" w:pos="1440"/>
        </w:tabs>
        <w:spacing w:after="240"/>
        <w:ind w:left="0"/>
        <w:rPr>
          <w:rFonts w:ascii="Times New Roman" w:hAnsi="Times New Roman" w:cs="Times New Roman"/>
          <w:sz w:val="24"/>
          <w:szCs w:val="24"/>
        </w:rPr>
      </w:pP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w:t>
      </w:r>
      <w:r w:rsidR="005235E6" w:rsidRPr="00871B88">
        <w:rPr>
          <w:rFonts w:ascii="Times New Roman" w:hAnsi="Times New Roman" w:cs="Times New Roman"/>
          <w:sz w:val="24"/>
          <w:szCs w:val="24"/>
        </w:rPr>
        <w:t xml:space="preserve">)  </w:t>
      </w:r>
      <w:r w:rsidR="00871B88" w:rsidRPr="00F70C8F">
        <w:rPr>
          <w:rFonts w:ascii="Times New Roman" w:hAnsi="Times New Roman" w:cs="Times New Roman"/>
          <w:sz w:val="24"/>
          <w:szCs w:val="24"/>
        </w:rPr>
        <w:t xml:space="preserve">VCE automatically assigns the Control Number for each DD Form 2579.  The small business professional must review and sign to their concurrence/non-concurrence on the DD Form 2579.  If the SBA PCR lacks the necessary security clearance to review the DD Form 2579, the contracting officer shall contact the SBA office serving the area where the contracting office is located for assistance. </w:t>
      </w:r>
    </w:p>
    <w:p w14:paraId="66B0E747" w14:textId="77777777" w:rsidR="00871B88" w:rsidRDefault="00CD151B" w:rsidP="00871B88">
      <w:pPr>
        <w:pStyle w:val="ind20"/>
        <w:tabs>
          <w:tab w:val="clear" w:pos="3456"/>
          <w:tab w:val="clear" w:pos="4032"/>
        </w:tabs>
        <w:spacing w:after="240"/>
        <w:ind w:left="0"/>
        <w:rPr>
          <w:rFonts w:ascii="Times New Roman" w:hAnsi="Times New Roman" w:cs="Times New Roman"/>
          <w:b/>
          <w:bCs/>
          <w:sz w:val="24"/>
          <w:szCs w:val="24"/>
        </w:rPr>
      </w:pPr>
      <w:r w:rsidRPr="00871B88">
        <w:rPr>
          <w:rFonts w:ascii="Times New Roman" w:hAnsi="Times New Roman" w:cs="Times New Roman"/>
          <w:sz w:val="24"/>
          <w:szCs w:val="24"/>
        </w:rPr>
        <w:tab/>
      </w: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iii</w:t>
      </w:r>
      <w:r w:rsidR="005235E6" w:rsidRPr="00871B88">
        <w:rPr>
          <w:rFonts w:ascii="Times New Roman" w:hAnsi="Times New Roman" w:cs="Times New Roman"/>
          <w:sz w:val="24"/>
          <w:szCs w:val="24"/>
        </w:rPr>
        <w:t xml:space="preserve">)  </w:t>
      </w:r>
      <w:r w:rsidR="00871B88" w:rsidRPr="00871B88">
        <w:rPr>
          <w:rFonts w:ascii="Times New Roman" w:hAnsi="Times New Roman" w:cs="Times New Roman"/>
          <w:sz w:val="24"/>
          <w:szCs w:val="24"/>
        </w:rPr>
        <w:t>The DD Form 2579 must be made available only to personnel who have a “need to know” until the contract is awarded.  Copies distributed outside the Army, including SBA PCR coordination, must be marked “Controlled Unclassified Information.”</w:t>
      </w:r>
      <w:r w:rsidR="00871B88">
        <w:rPr>
          <w:rFonts w:ascii="Times New Roman" w:hAnsi="Times New Roman" w:cs="Times New Roman"/>
          <w:sz w:val="24"/>
          <w:szCs w:val="24"/>
        </w:rPr>
        <w:t xml:space="preserve">  </w:t>
      </w:r>
    </w:p>
    <w:p w14:paraId="05582D42" w14:textId="65E55C28" w:rsidR="00290F6E" w:rsidRPr="009C3FEB" w:rsidRDefault="00541DD4" w:rsidP="009C3FEB">
      <w:pPr>
        <w:pStyle w:val="Heading4"/>
      </w:pPr>
      <w:bookmarkStart w:id="16" w:name="_Toc514064300"/>
      <w:bookmarkStart w:id="17" w:name="_Toc519841583"/>
      <w:bookmarkStart w:id="18" w:name="_Toc18650235"/>
      <w:bookmarkStart w:id="19" w:name="_Toc18650530"/>
      <w:bookmarkStart w:id="20" w:name="_Toc18650723"/>
      <w:r w:rsidRPr="009C3FEB">
        <w:t xml:space="preserve">5119.202-1  </w:t>
      </w:r>
      <w:r w:rsidR="005235E6" w:rsidRPr="009C3FEB">
        <w:t>Encouraging small business participation in acquisitions.</w:t>
      </w:r>
      <w:bookmarkEnd w:id="16"/>
      <w:bookmarkEnd w:id="17"/>
      <w:bookmarkEnd w:id="18"/>
      <w:bookmarkEnd w:id="19"/>
      <w:bookmarkEnd w:id="20"/>
    </w:p>
    <w:p w14:paraId="22CCEFC8" w14:textId="0BB1E86C" w:rsidR="00290F6E" w:rsidRPr="0046035B" w:rsidRDefault="005235E6" w:rsidP="0046035B">
      <w:pPr>
        <w:rPr>
          <w:rFonts w:ascii="Times New Roman" w:hAnsi="Times New Roman" w:cs="Times New Roman"/>
          <w:i/>
          <w:sz w:val="24"/>
          <w:szCs w:val="24"/>
        </w:rPr>
      </w:pPr>
      <w:r w:rsidRPr="0046035B">
        <w:rPr>
          <w:rFonts w:ascii="Times New Roman" w:hAnsi="Times New Roman" w:cs="Times New Roman"/>
          <w:sz w:val="24"/>
          <w:szCs w:val="24"/>
        </w:rPr>
        <w:t xml:space="preserve">(1)  If circumstances dictate consolidation, the contracting officer must obtain from the program manager or requiring activity written justification supporting the consolidated action.  The </w:t>
      </w:r>
      <w:r w:rsidR="004D32A8" w:rsidRPr="0046035B">
        <w:rPr>
          <w:rFonts w:ascii="Times New Roman" w:hAnsi="Times New Roman" w:cs="Times New Roman"/>
          <w:sz w:val="24"/>
          <w:szCs w:val="24"/>
        </w:rPr>
        <w:t>h</w:t>
      </w:r>
      <w:r w:rsidRPr="0046035B">
        <w:rPr>
          <w:rFonts w:ascii="Times New Roman" w:hAnsi="Times New Roman" w:cs="Times New Roman"/>
          <w:sz w:val="24"/>
          <w:szCs w:val="24"/>
        </w:rPr>
        <w:t xml:space="preserve">ead of the </w:t>
      </w:r>
      <w:r w:rsidR="004D32A8" w:rsidRPr="0046035B">
        <w:rPr>
          <w:rFonts w:ascii="Times New Roman" w:hAnsi="Times New Roman" w:cs="Times New Roman"/>
          <w:sz w:val="24"/>
          <w:szCs w:val="24"/>
        </w:rPr>
        <w:t>c</w:t>
      </w:r>
      <w:r w:rsidRPr="0046035B">
        <w:rPr>
          <w:rFonts w:ascii="Times New Roman" w:hAnsi="Times New Roman" w:cs="Times New Roman"/>
          <w:sz w:val="24"/>
          <w:szCs w:val="24"/>
        </w:rPr>
        <w:t xml:space="preserve">ontracting </w:t>
      </w:r>
      <w:r w:rsidR="004D32A8" w:rsidRPr="0046035B">
        <w:rPr>
          <w:rFonts w:ascii="Times New Roman" w:hAnsi="Times New Roman" w:cs="Times New Roman"/>
          <w:sz w:val="24"/>
          <w:szCs w:val="24"/>
        </w:rPr>
        <w:t>a</w:t>
      </w:r>
      <w:r w:rsidRPr="0046035B">
        <w:rPr>
          <w:rFonts w:ascii="Times New Roman" w:hAnsi="Times New Roman" w:cs="Times New Roman"/>
          <w:sz w:val="24"/>
          <w:szCs w:val="24"/>
        </w:rPr>
        <w:t>ctivity must determine that a consolidated requirement cannot be placed under one of the preference programs prior to release of the solicitation.</w:t>
      </w:r>
      <w:r w:rsidR="00A8460E" w:rsidRPr="0046035B">
        <w:rPr>
          <w:rFonts w:ascii="Times New Roman" w:hAnsi="Times New Roman" w:cs="Times New Roman"/>
          <w:sz w:val="24"/>
          <w:szCs w:val="24"/>
        </w:rPr>
        <w:t xml:space="preserve">  See </w:t>
      </w:r>
      <w:hyperlink r:id="rId12" w:history="1">
        <w:r w:rsidR="00A8460E" w:rsidRPr="005E3BFB">
          <w:rPr>
            <w:rStyle w:val="Hyperlink"/>
            <w:rFonts w:ascii="Times New Roman" w:hAnsi="Times New Roman" w:cs="Times New Roman"/>
            <w:sz w:val="24"/>
            <w:szCs w:val="24"/>
          </w:rPr>
          <w:t>Appendix GG</w:t>
        </w:r>
      </w:hyperlink>
      <w:r w:rsidR="00A8460E" w:rsidRPr="0046035B">
        <w:rPr>
          <w:rFonts w:ascii="Times New Roman" w:hAnsi="Times New Roman" w:cs="Times New Roman"/>
          <w:sz w:val="24"/>
          <w:szCs w:val="24"/>
        </w:rPr>
        <w:t xml:space="preserve"> for further delegation.</w:t>
      </w:r>
    </w:p>
    <w:p w14:paraId="2B1784FA" w14:textId="77777777" w:rsidR="00290F6E" w:rsidRDefault="004906FB">
      <w:pPr>
        <w:pStyle w:val="NormalWeb"/>
        <w:spacing w:before="0" w:beforeAutospacing="0" w:after="240" w:afterAutospacing="0" w:line="276" w:lineRule="auto"/>
        <w:rPr>
          <w:i/>
          <w:iCs/>
        </w:rPr>
      </w:pPr>
      <w:r w:rsidRPr="004906FB">
        <w:rPr>
          <w:iCs/>
        </w:rPr>
        <w:t>(2)</w:t>
      </w:r>
      <w:r w:rsidR="0018271B">
        <w:rPr>
          <w:iCs/>
        </w:rPr>
        <w:t xml:space="preserve"> </w:t>
      </w:r>
      <w:r w:rsidRPr="004906FB">
        <w:rPr>
          <w:iCs/>
        </w:rPr>
        <w:t xml:space="preserve"> When the acquisition strategy contemplates full and open, multiple award</w:t>
      </w:r>
      <w:r w:rsidR="008E27E8">
        <w:rPr>
          <w:iCs/>
        </w:rPr>
        <w:t>,</w:t>
      </w:r>
      <w:r w:rsidRPr="004906FB">
        <w:rPr>
          <w:iCs/>
        </w:rPr>
        <w:t xml:space="preserve"> </w:t>
      </w:r>
      <w:r w:rsidR="008E27E8">
        <w:rPr>
          <w:iCs/>
        </w:rPr>
        <w:t>i</w:t>
      </w:r>
      <w:r w:rsidRPr="004906FB">
        <w:rPr>
          <w:iCs/>
        </w:rPr>
        <w:t xml:space="preserve">ndefinite </w:t>
      </w:r>
      <w:r w:rsidR="008E27E8">
        <w:rPr>
          <w:iCs/>
        </w:rPr>
        <w:t>d</w:t>
      </w:r>
      <w:r w:rsidRPr="004906FB">
        <w:rPr>
          <w:iCs/>
        </w:rPr>
        <w:t xml:space="preserve">elivery </w:t>
      </w:r>
      <w:r w:rsidR="008E27E8">
        <w:rPr>
          <w:iCs/>
        </w:rPr>
        <w:t>i</w:t>
      </w:r>
      <w:r w:rsidRPr="004906FB">
        <w:rPr>
          <w:iCs/>
        </w:rPr>
        <w:t xml:space="preserve">ndefinite </w:t>
      </w:r>
      <w:r w:rsidR="008E27E8">
        <w:rPr>
          <w:iCs/>
        </w:rPr>
        <w:t>q</w:t>
      </w:r>
      <w:r w:rsidRPr="004906FB">
        <w:rPr>
          <w:iCs/>
        </w:rPr>
        <w:t xml:space="preserve">uantity </w:t>
      </w:r>
      <w:r w:rsidR="003E4C89">
        <w:rPr>
          <w:iCs/>
        </w:rPr>
        <w:t xml:space="preserve">(IDIQ) </w:t>
      </w:r>
      <w:r w:rsidRPr="004906FB">
        <w:rPr>
          <w:iCs/>
        </w:rPr>
        <w:t>contracts, the contracting officer shall insert language in the solicitation that allows for requirements to be set aside (total</w:t>
      </w:r>
      <w:r w:rsidR="003E4C89">
        <w:rPr>
          <w:iCs/>
        </w:rPr>
        <w:t>ly</w:t>
      </w:r>
      <w:r w:rsidRPr="004906FB">
        <w:rPr>
          <w:iCs/>
        </w:rPr>
        <w:t xml:space="preserve"> or partial</w:t>
      </w:r>
      <w:r w:rsidR="003E4C89">
        <w:rPr>
          <w:iCs/>
        </w:rPr>
        <w:t>ly</w:t>
      </w:r>
      <w:r w:rsidRPr="004906FB">
        <w:rPr>
          <w:iCs/>
        </w:rPr>
        <w:t xml:space="preserve">) for small businesses.  </w:t>
      </w:r>
      <w:r w:rsidR="003E4C89">
        <w:rPr>
          <w:iCs/>
        </w:rPr>
        <w:t>Additionally</w:t>
      </w:r>
      <w:r w:rsidRPr="004906FB">
        <w:rPr>
          <w:iCs/>
        </w:rPr>
        <w:t xml:space="preserve">, where two or more small businesses hold </w:t>
      </w:r>
      <w:r w:rsidR="003E4C89">
        <w:rPr>
          <w:iCs/>
        </w:rPr>
        <w:t xml:space="preserve">IDIQ </w:t>
      </w:r>
      <w:r w:rsidRPr="004906FB">
        <w:rPr>
          <w:iCs/>
        </w:rPr>
        <w:t>contracts, the contracting officer shall reserve the right to set aside any and all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Pr="004906FB">
        <w:rPr>
          <w:iCs/>
        </w:rPr>
        <w:t>seek approval one level above the c</w:t>
      </w:r>
      <w:r w:rsidR="00F25970">
        <w:rPr>
          <w:iCs/>
        </w:rPr>
        <w:t xml:space="preserve">ontracting officer, and submit </w:t>
      </w:r>
      <w:r w:rsidR="00812282">
        <w:rPr>
          <w:iCs/>
        </w:rPr>
        <w:t xml:space="preserve">supporting documentation </w:t>
      </w:r>
      <w:r w:rsidRPr="004906FB">
        <w:rPr>
          <w:iCs/>
        </w:rPr>
        <w:t>to the s</w:t>
      </w:r>
      <w:r w:rsidR="00F70C8F">
        <w:rPr>
          <w:iCs/>
        </w:rPr>
        <w:t>mall business specialist and PC</w:t>
      </w:r>
      <w:r w:rsidR="007C57B6">
        <w:rPr>
          <w:iCs/>
        </w:rPr>
        <w:t xml:space="preserve">R </w:t>
      </w:r>
      <w:r w:rsidR="00812282">
        <w:rPr>
          <w:iCs/>
        </w:rPr>
        <w:t xml:space="preserve">during small business coordination. </w:t>
      </w:r>
    </w:p>
    <w:p w14:paraId="405542F0" w14:textId="77777777" w:rsidR="00290F6E" w:rsidRPr="00E1095C" w:rsidRDefault="004906FB" w:rsidP="00541DD4">
      <w:pPr>
        <w:pStyle w:val="Heading4"/>
      </w:pPr>
      <w:bookmarkStart w:id="21" w:name="_Toc514064301"/>
      <w:bookmarkStart w:id="22" w:name="_Toc519841584"/>
      <w:bookmarkStart w:id="23" w:name="_Toc18650236"/>
      <w:bookmarkStart w:id="24" w:name="_Toc18650531"/>
      <w:bookmarkStart w:id="25" w:name="_Toc18650724"/>
      <w:r w:rsidRPr="00E1095C">
        <w:t xml:space="preserve">5119.203  Relationship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21"/>
      <w:bookmarkEnd w:id="22"/>
      <w:bookmarkEnd w:id="23"/>
      <w:bookmarkEnd w:id="24"/>
      <w:bookmarkEnd w:id="25"/>
    </w:p>
    <w:p w14:paraId="21F5BC0B" w14:textId="58E192ED" w:rsidR="00E1095C" w:rsidRDefault="004906FB" w:rsidP="00541DD4">
      <w:pPr>
        <w:rPr>
          <w:rFonts w:ascii="Times New Roman" w:hAnsi="Times New Roman" w:cs="Times New Roman"/>
          <w:sz w:val="24"/>
          <w:szCs w:val="24"/>
        </w:rPr>
      </w:pPr>
      <w:r w:rsidRPr="00541DD4">
        <w:rPr>
          <w:rFonts w:ascii="Times New Roman" w:hAnsi="Times New Roman" w:cs="Times New Roman"/>
          <w:sz w:val="24"/>
          <w:szCs w:val="24"/>
        </w:rPr>
        <w:t>(c)  The contract file must document the</w:t>
      </w:r>
      <w:r w:rsidR="004C3232">
        <w:rPr>
          <w:rFonts w:ascii="Times New Roman" w:hAnsi="Times New Roman" w:cs="Times New Roman"/>
          <w:sz w:val="24"/>
          <w:szCs w:val="24"/>
        </w:rPr>
        <w:t xml:space="preserve"> release</w:t>
      </w:r>
      <w:r w:rsidR="006E4525">
        <w:rPr>
          <w:rFonts w:ascii="Times New Roman" w:hAnsi="Times New Roman" w:cs="Times New Roman"/>
          <w:sz w:val="24"/>
          <w:szCs w:val="24"/>
        </w:rPr>
        <w:t xml:space="preserve"> </w:t>
      </w:r>
      <w:r w:rsidRPr="00541DD4">
        <w:rPr>
          <w:rFonts w:ascii="Times New Roman" w:hAnsi="Times New Roman" w:cs="Times New Roman"/>
          <w:sz w:val="24"/>
          <w:szCs w:val="24"/>
        </w:rPr>
        <w:t xml:space="preserve">of an 8(a) commitment in accordance with FAR 19.203(c).  The contracting officer shall provide a copy of all documentation </w:t>
      </w:r>
      <w:r w:rsidR="004C3232">
        <w:rPr>
          <w:rFonts w:ascii="Times New Roman" w:hAnsi="Times New Roman" w:cs="Times New Roman"/>
          <w:sz w:val="24"/>
          <w:szCs w:val="24"/>
        </w:rPr>
        <w:t>releasing</w:t>
      </w:r>
      <w:r w:rsidR="004C3232" w:rsidRPr="00541DD4">
        <w:rPr>
          <w:rFonts w:ascii="Times New Roman" w:hAnsi="Times New Roman" w:cs="Times New Roman"/>
          <w:sz w:val="24"/>
          <w:szCs w:val="24"/>
        </w:rPr>
        <w:t xml:space="preserve"> </w:t>
      </w:r>
      <w:r w:rsidRPr="00541DD4">
        <w:rPr>
          <w:rFonts w:ascii="Times New Roman" w:hAnsi="Times New Roman" w:cs="Times New Roman"/>
          <w:sz w:val="24"/>
          <w:szCs w:val="24"/>
        </w:rPr>
        <w:t xml:space="preserve">the 8(a) commitment to the small business </w:t>
      </w:r>
      <w:r w:rsidR="00A801B7">
        <w:rPr>
          <w:rFonts w:ascii="Times New Roman" w:hAnsi="Times New Roman" w:cs="Times New Roman"/>
          <w:sz w:val="24"/>
          <w:szCs w:val="24"/>
        </w:rPr>
        <w:t>professional</w:t>
      </w:r>
      <w:r w:rsidRPr="00541DD4">
        <w:rPr>
          <w:rFonts w:ascii="Times New Roman" w:hAnsi="Times New Roman" w:cs="Times New Roman"/>
          <w:sz w:val="24"/>
          <w:szCs w:val="24"/>
        </w:rPr>
        <w:t>.</w:t>
      </w:r>
    </w:p>
    <w:p w14:paraId="60CE726D" w14:textId="77777777" w:rsidR="005873CB" w:rsidRDefault="005873CB" w:rsidP="00541DD4">
      <w:pPr>
        <w:rPr>
          <w:rFonts w:ascii="Times New Roman" w:hAnsi="Times New Roman" w:cs="Times New Roman"/>
          <w:sz w:val="24"/>
          <w:szCs w:val="24"/>
        </w:rPr>
      </w:pPr>
    </w:p>
    <w:p w14:paraId="6CEB663C" w14:textId="77777777" w:rsidR="00290F6E" w:rsidRPr="001E25EF" w:rsidRDefault="00F70C8F" w:rsidP="005873CB">
      <w:pPr>
        <w:pStyle w:val="Heading3"/>
        <w:ind w:firstLine="720"/>
      </w:pPr>
      <w:bookmarkStart w:id="26" w:name="_Toc514064302"/>
      <w:bookmarkStart w:id="27" w:name="_Toc519841585"/>
      <w:bookmarkStart w:id="28" w:name="_Toc18650237"/>
      <w:bookmarkStart w:id="29" w:name="_Toc18650532"/>
      <w:bookmarkStart w:id="30" w:name="_Toc18650725"/>
      <w:r>
        <w:t>S</w:t>
      </w:r>
      <w:r w:rsidR="005235E6" w:rsidRPr="00E1095C">
        <w:t xml:space="preserve">ubpart 5119.5 </w:t>
      </w:r>
      <w:r w:rsidR="00FE4807" w:rsidRPr="00E1095C">
        <w:t>–</w:t>
      </w:r>
      <w:bookmarkEnd w:id="26"/>
      <w:bookmarkEnd w:id="27"/>
      <w:bookmarkEnd w:id="28"/>
      <w:bookmarkEnd w:id="29"/>
      <w:bookmarkEnd w:id="30"/>
      <w:r w:rsidR="001E25EF">
        <w:t>Small Business Total Set-Asides, Partial Set-Asides, and Reserves</w:t>
      </w:r>
    </w:p>
    <w:p w14:paraId="1DBE0243" w14:textId="77777777" w:rsidR="00673863" w:rsidRPr="00E1095C" w:rsidRDefault="00673863" w:rsidP="00541DD4">
      <w:pPr>
        <w:pStyle w:val="Heading4"/>
        <w:rPr>
          <w:lang w:val="en"/>
        </w:rPr>
      </w:pPr>
      <w:bookmarkStart w:id="31" w:name="_Toc514064303"/>
      <w:bookmarkStart w:id="32" w:name="_Toc519841586"/>
      <w:bookmarkStart w:id="33" w:name="_Toc18650238"/>
      <w:bookmarkStart w:id="34" w:name="_Toc18650533"/>
      <w:bookmarkStart w:id="35" w:name="_Toc18650726"/>
      <w:r w:rsidRPr="00E1095C">
        <w:t xml:space="preserve">5119.502  </w:t>
      </w:r>
      <w:r w:rsidRPr="00E1095C">
        <w:rPr>
          <w:lang w:val="en"/>
        </w:rPr>
        <w:t xml:space="preserve">Setting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31"/>
      <w:bookmarkEnd w:id="32"/>
      <w:bookmarkEnd w:id="33"/>
      <w:bookmarkEnd w:id="34"/>
      <w:bookmarkEnd w:id="35"/>
    </w:p>
    <w:p w14:paraId="1D697E90" w14:textId="77777777" w:rsidR="00673863" w:rsidRPr="00E1095C" w:rsidRDefault="00541DD4" w:rsidP="00541DD4">
      <w:pPr>
        <w:pStyle w:val="Heading4"/>
        <w:rPr>
          <w:lang w:val="en"/>
        </w:rPr>
      </w:pPr>
      <w:bookmarkStart w:id="36" w:name="_Toc514064304"/>
      <w:bookmarkStart w:id="37" w:name="_Toc519841587"/>
      <w:bookmarkStart w:id="38" w:name="_Toc18650239"/>
      <w:bookmarkStart w:id="39" w:name="_Toc18650534"/>
      <w:bookmarkStart w:id="40" w:name="_Toc18650727"/>
      <w:r>
        <w:rPr>
          <w:lang w:val="en"/>
        </w:rPr>
        <w:t>5119.502-3  Partial s</w:t>
      </w:r>
      <w:r w:rsidR="00673863" w:rsidRPr="00E1095C">
        <w:rPr>
          <w:lang w:val="en"/>
        </w:rPr>
        <w:t>et-</w:t>
      </w:r>
      <w:r w:rsidR="00E1095C" w:rsidRPr="00E1095C">
        <w:rPr>
          <w:lang w:val="en"/>
        </w:rPr>
        <w:t>a</w:t>
      </w:r>
      <w:r w:rsidR="00673863" w:rsidRPr="00E1095C">
        <w:rPr>
          <w:lang w:val="en"/>
        </w:rPr>
        <w:t>sides</w:t>
      </w:r>
      <w:r w:rsidR="001E25EF">
        <w:rPr>
          <w:lang w:val="en"/>
        </w:rPr>
        <w:t xml:space="preserve"> of contracts other than multiple-award contracts</w:t>
      </w:r>
      <w:r w:rsidR="00673863" w:rsidRPr="00E1095C">
        <w:rPr>
          <w:lang w:val="en"/>
        </w:rPr>
        <w:t>.</w:t>
      </w:r>
      <w:bookmarkEnd w:id="36"/>
      <w:bookmarkEnd w:id="37"/>
      <w:bookmarkEnd w:id="38"/>
      <w:bookmarkEnd w:id="39"/>
      <w:bookmarkEnd w:id="40"/>
    </w:p>
    <w:p w14:paraId="732912F5" w14:textId="75763210"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lang w:val="en"/>
        </w:rPr>
        <w:t xml:space="preserve">(a)(5) The head of the contracting activity shall </w:t>
      </w:r>
      <w:r w:rsidR="00946681">
        <w:rPr>
          <w:rFonts w:ascii="Times New Roman" w:hAnsi="Times New Roman" w:cs="Times New Roman"/>
          <w:sz w:val="24"/>
          <w:szCs w:val="24"/>
          <w:lang w:val="en"/>
        </w:rPr>
        <w:t>authorize actions</w:t>
      </w:r>
      <w:r w:rsidRPr="00673863">
        <w:rPr>
          <w:rFonts w:ascii="Times New Roman" w:hAnsi="Times New Roman" w:cs="Times New Roman"/>
          <w:sz w:val="24"/>
          <w:szCs w:val="24"/>
          <w:lang w:val="en"/>
        </w:rPr>
        <w:t xml:space="preserve"> as described in FAR 19.502-3.  See </w:t>
      </w:r>
      <w:hyperlink r:id="rId13" w:history="1">
        <w:r w:rsidRPr="005E3BFB">
          <w:rPr>
            <w:rStyle w:val="Hyperlink"/>
            <w:rFonts w:ascii="Times New Roman" w:hAnsi="Times New Roman" w:cs="Times New Roman"/>
            <w:sz w:val="24"/>
            <w:szCs w:val="24"/>
            <w:lang w:val="en"/>
          </w:rPr>
          <w:t>Appendix GG</w:t>
        </w:r>
      </w:hyperlink>
      <w:r w:rsidRPr="00673863">
        <w:rPr>
          <w:rFonts w:ascii="Times New Roman" w:hAnsi="Times New Roman" w:cs="Times New Roman"/>
          <w:sz w:val="24"/>
          <w:szCs w:val="24"/>
          <w:lang w:val="en"/>
        </w:rPr>
        <w:t xml:space="preserve"> for further delegation.</w:t>
      </w:r>
    </w:p>
    <w:p w14:paraId="09C92723" w14:textId="77777777" w:rsidR="00290F6E" w:rsidRDefault="005235E6" w:rsidP="00541DD4">
      <w:pPr>
        <w:pStyle w:val="Heading4"/>
      </w:pPr>
      <w:bookmarkStart w:id="41" w:name="_Toc514064305"/>
      <w:bookmarkStart w:id="42" w:name="_Toc519841588"/>
      <w:bookmarkStart w:id="43" w:name="_Toc18650240"/>
      <w:bookmarkStart w:id="44" w:name="_Toc18650535"/>
      <w:bookmarkStart w:id="45" w:name="_Toc18650728"/>
      <w:r w:rsidRPr="00871D88">
        <w:t>5119.50</w:t>
      </w:r>
      <w:r w:rsidR="001E25EF">
        <w:t>2-8</w:t>
      </w:r>
      <w:r w:rsidRPr="00871D88">
        <w:t xml:space="preserve">  Rejecting Small Business Administration recommendations.</w:t>
      </w:r>
      <w:bookmarkEnd w:id="41"/>
      <w:bookmarkEnd w:id="42"/>
      <w:bookmarkEnd w:id="43"/>
      <w:bookmarkEnd w:id="44"/>
      <w:bookmarkEnd w:id="45"/>
    </w:p>
    <w:p w14:paraId="04EF0D03" w14:textId="3DA226A9"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rPr>
        <w:t xml:space="preserve">(b)  The </w:t>
      </w:r>
      <w:r w:rsidR="00BD4916">
        <w:rPr>
          <w:rFonts w:ascii="Times New Roman" w:hAnsi="Times New Roman" w:cs="Times New Roman"/>
          <w:sz w:val="24"/>
          <w:szCs w:val="24"/>
        </w:rPr>
        <w:t xml:space="preserve">Head of the Contracting Activity (HCA) </w:t>
      </w:r>
      <w:r w:rsidRPr="00673863">
        <w:rPr>
          <w:rFonts w:ascii="Times New Roman" w:hAnsi="Times New Roman" w:cs="Times New Roman"/>
          <w:sz w:val="24"/>
          <w:szCs w:val="24"/>
        </w:rPr>
        <w:t xml:space="preserve">shall make the decision as described in FAR </w:t>
      </w:r>
      <w:r w:rsidR="001E25EF">
        <w:rPr>
          <w:rFonts w:ascii="Times New Roman" w:hAnsi="Times New Roman" w:cs="Times New Roman"/>
          <w:sz w:val="24"/>
          <w:szCs w:val="24"/>
        </w:rPr>
        <w:t>19.502-8</w:t>
      </w:r>
      <w:r w:rsidR="00BD4916">
        <w:rPr>
          <w:rFonts w:ascii="Times New Roman" w:hAnsi="Times New Roman" w:cs="Times New Roman"/>
          <w:sz w:val="24"/>
          <w:szCs w:val="24"/>
        </w:rPr>
        <w:t>(b)</w:t>
      </w:r>
      <w:r w:rsidRPr="00673863">
        <w:rPr>
          <w:rFonts w:ascii="Times New Roman" w:hAnsi="Times New Roman" w:cs="Times New Roman"/>
          <w:sz w:val="24"/>
          <w:szCs w:val="24"/>
        </w:rPr>
        <w:t xml:space="preserve">.  See </w:t>
      </w:r>
      <w:hyperlink r:id="rId14" w:history="1">
        <w:r w:rsidRPr="005E3BFB">
          <w:rPr>
            <w:rStyle w:val="Hyperlink"/>
            <w:rFonts w:ascii="Times New Roman" w:hAnsi="Times New Roman" w:cs="Times New Roman"/>
            <w:sz w:val="24"/>
            <w:szCs w:val="24"/>
          </w:rPr>
          <w:t>Appendix GG</w:t>
        </w:r>
      </w:hyperlink>
      <w:r w:rsidRPr="00673863">
        <w:rPr>
          <w:rFonts w:ascii="Times New Roman" w:hAnsi="Times New Roman" w:cs="Times New Roman"/>
          <w:sz w:val="24"/>
          <w:szCs w:val="24"/>
        </w:rPr>
        <w:t xml:space="preserve"> for further delegation.</w:t>
      </w:r>
    </w:p>
    <w:p w14:paraId="61D2CE68" w14:textId="0A62BF24" w:rsidR="00A151DB" w:rsidRDefault="005235E6" w:rsidP="00F70C8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(d)</w:t>
      </w:r>
      <w:r w:rsidR="00A21D57">
        <w:rPr>
          <w:rFonts w:ascii="Times New Roman" w:hAnsi="Times New Roman" w:cs="Times New Roman"/>
          <w:sz w:val="24"/>
          <w:szCs w:val="24"/>
        </w:rPr>
        <w:t>(i)</w:t>
      </w:r>
      <w:r>
        <w:rPr>
          <w:rFonts w:ascii="Times New Roman" w:hAnsi="Times New Roman" w:cs="Times New Roman"/>
          <w:sz w:val="24"/>
          <w:szCs w:val="24"/>
        </w:rPr>
        <w:t xml:space="preserve">  Process appeals, on a case-by-case basis, in accordance with</w:t>
      </w:r>
      <w:r w:rsidR="0080078A">
        <w:rPr>
          <w:rFonts w:ascii="Times New Roman" w:hAnsi="Times New Roman" w:cs="Times New Roman"/>
          <w:sz w:val="24"/>
          <w:szCs w:val="24"/>
        </w:rPr>
        <w:t xml:space="preserve"> the appropriate FAR </w:t>
      </w:r>
      <w:r w:rsidR="007762A4">
        <w:rPr>
          <w:rFonts w:ascii="Times New Roman" w:hAnsi="Times New Roman" w:cs="Times New Roman"/>
          <w:sz w:val="24"/>
          <w:szCs w:val="24"/>
        </w:rPr>
        <w:t xml:space="preserve">section </w:t>
      </w:r>
      <w:r w:rsidR="0080078A">
        <w:rPr>
          <w:rFonts w:ascii="Times New Roman" w:hAnsi="Times New Roman" w:cs="Times New Roman"/>
          <w:sz w:val="24"/>
          <w:szCs w:val="24"/>
        </w:rPr>
        <w:t>(</w:t>
      </w:r>
      <w:r w:rsidR="001E25EF">
        <w:rPr>
          <w:rFonts w:ascii="Times New Roman" w:hAnsi="Times New Roman" w:cs="Times New Roman"/>
          <w:sz w:val="24"/>
          <w:szCs w:val="24"/>
        </w:rPr>
        <w:t>19.502-8,</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810, </w:t>
      </w:r>
      <w:r w:rsidR="008B43F8">
        <w:rPr>
          <w:rFonts w:ascii="Times New Roman" w:hAnsi="Times New Roman" w:cs="Times New Roman"/>
          <w:sz w:val="24"/>
          <w:szCs w:val="24"/>
        </w:rPr>
        <w:t>19.</w:t>
      </w:r>
      <w:r w:rsidR="0080078A">
        <w:rPr>
          <w:rFonts w:ascii="Times New Roman" w:hAnsi="Times New Roman" w:cs="Times New Roman"/>
          <w:sz w:val="24"/>
          <w:szCs w:val="24"/>
        </w:rPr>
        <w:t>1305,</w:t>
      </w:r>
      <w:r w:rsidR="001E25EF">
        <w:rPr>
          <w:rFonts w:ascii="Times New Roman" w:hAnsi="Times New Roman" w:cs="Times New Roman"/>
          <w:sz w:val="24"/>
          <w:szCs w:val="24"/>
        </w:rPr>
        <w:t xml:space="preserve"> 19.1405,</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1505</w:t>
      </w:r>
      <w:r w:rsidR="00B65A00">
        <w:rPr>
          <w:rFonts w:ascii="Times New Roman" w:hAnsi="Times New Roman" w:cs="Times New Roman"/>
          <w:sz w:val="24"/>
          <w:szCs w:val="24"/>
        </w:rPr>
        <w:t>, or 19.506</w:t>
      </w:r>
      <w:r w:rsidR="0080078A">
        <w:rPr>
          <w:rFonts w:ascii="Times New Roman" w:hAnsi="Times New Roman" w:cs="Times New Roman"/>
          <w:sz w:val="24"/>
          <w:szCs w:val="24"/>
        </w:rPr>
        <w:t>)</w:t>
      </w:r>
      <w:r w:rsidR="0059339B">
        <w:rPr>
          <w:rFonts w:ascii="Times New Roman" w:hAnsi="Times New Roman" w:cs="Times New Roman"/>
          <w:sz w:val="24"/>
          <w:szCs w:val="24"/>
        </w:rPr>
        <w:t xml:space="preserve"> and in accordance with </w:t>
      </w:r>
      <w:r>
        <w:rPr>
          <w:rFonts w:ascii="Times New Roman" w:hAnsi="Times New Roman" w:cs="Times New Roman"/>
          <w:sz w:val="24"/>
          <w:szCs w:val="24"/>
        </w:rPr>
        <w:t xml:space="preserve">instructions from the Director, </w:t>
      </w:r>
      <w:r w:rsidR="00B65A00">
        <w:rPr>
          <w:rFonts w:ascii="Times New Roman" w:hAnsi="Times New Roman" w:cs="Times New Roman"/>
          <w:sz w:val="24"/>
          <w:szCs w:val="24"/>
        </w:rPr>
        <w:t>HQDA OSBP</w:t>
      </w:r>
      <w:r>
        <w:rPr>
          <w:rFonts w:ascii="Times New Roman" w:hAnsi="Times New Roman" w:cs="Times New Roman"/>
          <w:sz w:val="24"/>
          <w:szCs w:val="24"/>
        </w:rPr>
        <w:t xml:space="preserve">.  </w:t>
      </w:r>
      <w:r w:rsidR="000060AB" w:rsidRPr="00574FC5">
        <w:rPr>
          <w:rFonts w:ascii="Times New Roman" w:hAnsi="Times New Roman" w:cs="Times New Roman"/>
          <w:sz w:val="24"/>
          <w:szCs w:val="24"/>
        </w:rPr>
        <w:t>T</w:t>
      </w:r>
      <w:r w:rsidRPr="00574FC5">
        <w:rPr>
          <w:rFonts w:ascii="Times New Roman" w:hAnsi="Times New Roman" w:cs="Times New Roman"/>
          <w:sz w:val="24"/>
          <w:szCs w:val="24"/>
        </w:rPr>
        <w:t>he contracting officer</w:t>
      </w:r>
      <w:r w:rsidR="00C8132A"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will</w:t>
      </w:r>
      <w:r w:rsidRPr="00574FC5">
        <w:rPr>
          <w:rFonts w:ascii="Times New Roman" w:hAnsi="Times New Roman" w:cs="Times New Roman"/>
          <w:sz w:val="24"/>
          <w:szCs w:val="24"/>
        </w:rPr>
        <w:t xml:space="preserve"> prepare and submit the case file </w:t>
      </w:r>
      <w:r w:rsidR="00574FC5">
        <w:rPr>
          <w:rFonts w:ascii="Times New Roman" w:hAnsi="Times New Roman" w:cs="Times New Roman"/>
          <w:sz w:val="24"/>
          <w:szCs w:val="24"/>
        </w:rPr>
        <w:t xml:space="preserve">documents by email to the HQDA, OSBP Program Manager </w:t>
      </w:r>
      <w:r w:rsidRPr="00574FC5">
        <w:rPr>
          <w:rFonts w:ascii="Times New Roman" w:hAnsi="Times New Roman" w:cs="Times New Roman"/>
          <w:sz w:val="24"/>
          <w:szCs w:val="24"/>
        </w:rPr>
        <w:t xml:space="preserve">through contracting </w:t>
      </w:r>
      <w:r w:rsidR="00574FC5">
        <w:rPr>
          <w:rFonts w:ascii="Times New Roman" w:hAnsi="Times New Roman" w:cs="Times New Roman"/>
          <w:sz w:val="24"/>
          <w:szCs w:val="24"/>
        </w:rPr>
        <w:t xml:space="preserve">and small business </w:t>
      </w:r>
      <w:r w:rsidRPr="00574FC5">
        <w:rPr>
          <w:rFonts w:ascii="Times New Roman" w:hAnsi="Times New Roman" w:cs="Times New Roman"/>
          <w:sz w:val="24"/>
          <w:szCs w:val="24"/>
        </w:rPr>
        <w:t>channels</w:t>
      </w:r>
      <w:r w:rsidR="00684EF9"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T</w:t>
      </w:r>
      <w:r w:rsidR="00684EF9" w:rsidRPr="00574FC5">
        <w:rPr>
          <w:rFonts w:ascii="Times New Roman" w:hAnsi="Times New Roman" w:cs="Times New Roman"/>
          <w:sz w:val="24"/>
          <w:szCs w:val="24"/>
        </w:rPr>
        <w:t>he files shall be coordinated with</w:t>
      </w:r>
      <w:r w:rsidR="006A2B67" w:rsidRPr="00574FC5">
        <w:rPr>
          <w:rFonts w:ascii="Times New Roman" w:hAnsi="Times New Roman" w:cs="Times New Roman"/>
          <w:sz w:val="24"/>
          <w:szCs w:val="24"/>
        </w:rPr>
        <w:t xml:space="preserve"> the </w:t>
      </w:r>
      <w:r w:rsidR="00C8132A" w:rsidRPr="00574FC5">
        <w:rPr>
          <w:rFonts w:ascii="Times New Roman" w:hAnsi="Times New Roman" w:cs="Times New Roman"/>
          <w:sz w:val="24"/>
          <w:szCs w:val="24"/>
        </w:rPr>
        <w:t>A</w:t>
      </w:r>
      <w:r w:rsidR="00875BB2">
        <w:rPr>
          <w:rFonts w:ascii="Times New Roman" w:hAnsi="Times New Roman" w:cs="Times New Roman"/>
          <w:sz w:val="24"/>
          <w:szCs w:val="24"/>
        </w:rPr>
        <w:t xml:space="preserve">ssociate </w:t>
      </w:r>
      <w:r w:rsidR="00C8132A" w:rsidRPr="00574FC5">
        <w:rPr>
          <w:rFonts w:ascii="Times New Roman" w:hAnsi="Times New Roman" w:cs="Times New Roman"/>
          <w:sz w:val="24"/>
          <w:szCs w:val="24"/>
        </w:rPr>
        <w:t>D</w:t>
      </w:r>
      <w:r w:rsidR="00875BB2">
        <w:rPr>
          <w:rFonts w:ascii="Times New Roman" w:hAnsi="Times New Roman" w:cs="Times New Roman"/>
          <w:sz w:val="24"/>
          <w:szCs w:val="24"/>
        </w:rPr>
        <w:t>irector (AD)</w:t>
      </w:r>
      <w:r w:rsidR="00CA1A5C" w:rsidRPr="00574FC5">
        <w:rPr>
          <w:rFonts w:ascii="Times New Roman" w:hAnsi="Times New Roman" w:cs="Times New Roman"/>
          <w:sz w:val="24"/>
          <w:szCs w:val="24"/>
        </w:rPr>
        <w:t xml:space="preserve">, prior to </w:t>
      </w:r>
      <w:r w:rsidR="000D7F2E" w:rsidRPr="00574FC5">
        <w:rPr>
          <w:rFonts w:ascii="Times New Roman" w:hAnsi="Times New Roman" w:cs="Times New Roman"/>
          <w:sz w:val="24"/>
          <w:szCs w:val="24"/>
        </w:rPr>
        <w:t>contracting officer release to HQDA.</w:t>
      </w:r>
      <w:r w:rsidR="00CA1A5C">
        <w:rPr>
          <w:rFonts w:ascii="Times New Roman" w:hAnsi="Times New Roman" w:cs="Times New Roman"/>
          <w:sz w:val="24"/>
          <w:szCs w:val="24"/>
        </w:rPr>
        <w:t xml:space="preserve">  </w:t>
      </w:r>
    </w:p>
    <w:p w14:paraId="6F454CF6" w14:textId="77777777" w:rsidR="00290F6E" w:rsidRDefault="000D7F2E" w:rsidP="0046035B">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 </w:t>
      </w:r>
      <w:r w:rsidR="00A21D57">
        <w:rPr>
          <w:rFonts w:ascii="Times New Roman" w:hAnsi="Times New Roman" w:cs="Times New Roman"/>
          <w:sz w:val="24"/>
          <w:szCs w:val="24"/>
        </w:rPr>
        <w:t xml:space="preserve">(ii)  </w:t>
      </w:r>
      <w:r w:rsidR="005235E6">
        <w:rPr>
          <w:rFonts w:ascii="Times New Roman" w:hAnsi="Times New Roman" w:cs="Times New Roman"/>
          <w:sz w:val="24"/>
          <w:szCs w:val="24"/>
        </w:rPr>
        <w:t>The small business specialist at each level must review the case.  The case file must include</w:t>
      </w:r>
      <w:r w:rsidR="0085631F">
        <w:rPr>
          <w:rFonts w:ascii="Times New Roman" w:hAnsi="Times New Roman" w:cs="Times New Roman"/>
          <w:sz w:val="24"/>
          <w:szCs w:val="24"/>
        </w:rPr>
        <w:t xml:space="preserve"> </w:t>
      </w:r>
      <w:r w:rsidR="0018271B">
        <w:rPr>
          <w:rFonts w:ascii="Times New Roman" w:hAnsi="Times New Roman" w:cs="Times New Roman"/>
          <w:sz w:val="24"/>
          <w:szCs w:val="24"/>
        </w:rPr>
        <w:t>–</w:t>
      </w:r>
    </w:p>
    <w:p w14:paraId="50A669C2"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A</w:t>
      </w:r>
      <w:r>
        <w:rPr>
          <w:rFonts w:ascii="Times New Roman" w:hAnsi="Times New Roman" w:cs="Times New Roman"/>
          <w:sz w:val="24"/>
          <w:szCs w:val="24"/>
        </w:rPr>
        <w:t>)  A statement of attempts to resolve the matter</w:t>
      </w:r>
      <w:r w:rsidR="00FE4807">
        <w:rPr>
          <w:rFonts w:ascii="Times New Roman" w:hAnsi="Times New Roman" w:cs="Times New Roman"/>
          <w:sz w:val="24"/>
          <w:szCs w:val="24"/>
        </w:rPr>
        <w:t>;</w:t>
      </w:r>
    </w:p>
    <w:p w14:paraId="1B342300"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B</w:t>
      </w:r>
      <w:r>
        <w:rPr>
          <w:rFonts w:ascii="Times New Roman" w:hAnsi="Times New Roman" w:cs="Times New Roman"/>
          <w:sz w:val="24"/>
          <w:szCs w:val="24"/>
        </w:rPr>
        <w:t>)  A response to each issue raised by SBA in its appeal</w:t>
      </w:r>
      <w:r w:rsidR="00FE4807">
        <w:rPr>
          <w:rFonts w:ascii="Times New Roman" w:hAnsi="Times New Roman" w:cs="Times New Roman"/>
          <w:sz w:val="24"/>
          <w:szCs w:val="24"/>
        </w:rPr>
        <w:t>;</w:t>
      </w:r>
    </w:p>
    <w:p w14:paraId="2C6147FC" w14:textId="33F49FC0" w:rsidR="005A09B2" w:rsidRDefault="005235E6" w:rsidP="005873CB">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C</w:t>
      </w:r>
      <w:r>
        <w:rPr>
          <w:rFonts w:ascii="Times New Roman" w:hAnsi="Times New Roman" w:cs="Times New Roman"/>
          <w:sz w:val="24"/>
          <w:szCs w:val="24"/>
        </w:rPr>
        <w:t>)  Supporting documents related to controversial aspects</w:t>
      </w:r>
      <w:r w:rsidR="00FE4807">
        <w:rPr>
          <w:rFonts w:ascii="Times New Roman" w:hAnsi="Times New Roman" w:cs="Times New Roman"/>
          <w:sz w:val="24"/>
          <w:szCs w:val="24"/>
        </w:rPr>
        <w:t>; and</w:t>
      </w:r>
      <w:r w:rsidR="005A09B2" w:rsidRPr="005A09B2">
        <w:rPr>
          <w:rFonts w:ascii="Times New Roman" w:hAnsi="Times New Roman" w:cs="Times New Roman"/>
          <w:sz w:val="24"/>
          <w:szCs w:val="24"/>
        </w:rPr>
        <w:t xml:space="preserve">      </w:t>
      </w:r>
    </w:p>
    <w:p w14:paraId="481C234B" w14:textId="60953104" w:rsidR="005A09B2" w:rsidRPr="005A09B2" w:rsidRDefault="005A09B2" w:rsidP="005A09B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Pr="005A09B2">
        <w:rPr>
          <w:rFonts w:ascii="Times New Roman" w:hAnsi="Times New Roman" w:cs="Times New Roman"/>
          <w:sz w:val="24"/>
          <w:szCs w:val="24"/>
        </w:rPr>
        <w:t>(iii)  Suspend actions on the requirement pending outcome of the appeal.</w:t>
      </w:r>
    </w:p>
    <w:p w14:paraId="27D5CA09" w14:textId="77777777" w:rsidR="00290F6E" w:rsidRPr="00871D88" w:rsidRDefault="00B65A00" w:rsidP="00541DD4">
      <w:pPr>
        <w:pStyle w:val="Heading4"/>
      </w:pPr>
      <w:bookmarkStart w:id="46" w:name="_Toc514064306"/>
      <w:bookmarkStart w:id="47" w:name="_Toc519841589"/>
      <w:bookmarkStart w:id="48" w:name="_Toc18650241"/>
      <w:bookmarkStart w:id="49" w:name="_Toc18650536"/>
      <w:bookmarkStart w:id="50" w:name="_Toc18650729"/>
      <w:r>
        <w:t>5119.502-9</w:t>
      </w:r>
      <w:r w:rsidR="005235E6" w:rsidRPr="00871D88">
        <w:t xml:space="preserve"> Withdrawing or modifying small business set-asides.</w:t>
      </w:r>
      <w:bookmarkEnd w:id="46"/>
      <w:bookmarkEnd w:id="47"/>
      <w:bookmarkEnd w:id="48"/>
      <w:bookmarkEnd w:id="49"/>
      <w:bookmarkEnd w:id="50"/>
    </w:p>
    <w:p w14:paraId="4FB493E9" w14:textId="3DB29086"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If a SBA representative is not assigned or available, the </w:t>
      </w:r>
      <w:r w:rsidR="006A7017">
        <w:rPr>
          <w:rFonts w:ascii="Times New Roman" w:hAnsi="Times New Roman" w:cs="Times New Roman"/>
          <w:sz w:val="24"/>
          <w:szCs w:val="24"/>
        </w:rPr>
        <w:t>AD</w:t>
      </w:r>
      <w:r w:rsidR="00B129FC">
        <w:rPr>
          <w:rFonts w:ascii="Times New Roman" w:hAnsi="Times New Roman" w:cs="Times New Roman"/>
          <w:sz w:val="24"/>
          <w:szCs w:val="24"/>
        </w:rPr>
        <w:t xml:space="preserve"> sh</w:t>
      </w:r>
      <w:r>
        <w:rPr>
          <w:rFonts w:ascii="Times New Roman" w:hAnsi="Times New Roman" w:cs="Times New Roman"/>
          <w:sz w:val="24"/>
          <w:szCs w:val="24"/>
        </w:rPr>
        <w:t xml:space="preserve">all refer disagreements to the small business </w:t>
      </w:r>
      <w:r w:rsidR="00B129FC">
        <w:rPr>
          <w:rFonts w:ascii="Times New Roman" w:hAnsi="Times New Roman" w:cs="Times New Roman"/>
          <w:sz w:val="24"/>
          <w:szCs w:val="24"/>
        </w:rPr>
        <w:t>professional</w:t>
      </w:r>
      <w:r>
        <w:rPr>
          <w:rFonts w:ascii="Times New Roman" w:hAnsi="Times New Roman" w:cs="Times New Roman"/>
          <w:sz w:val="24"/>
          <w:szCs w:val="24"/>
        </w:rPr>
        <w:t>’s appointing authority for resolution</w:t>
      </w:r>
      <w:r w:rsidR="00413D65">
        <w:rPr>
          <w:rFonts w:ascii="Times New Roman" w:hAnsi="Times New Roman" w:cs="Times New Roman"/>
          <w:sz w:val="24"/>
          <w:szCs w:val="24"/>
        </w:rPr>
        <w:t xml:space="preserve">. </w:t>
      </w:r>
      <w:r w:rsidR="00B57AA0">
        <w:rPr>
          <w:rFonts w:ascii="Times New Roman" w:hAnsi="Times New Roman" w:cs="Times New Roman"/>
          <w:sz w:val="24"/>
          <w:szCs w:val="24"/>
        </w:rPr>
        <w:t xml:space="preserve"> (</w:t>
      </w:r>
      <w:hyperlink r:id="rId15" w:history="1">
        <w:r w:rsidR="00A801B7" w:rsidRPr="00971596">
          <w:rPr>
            <w:rStyle w:val="Hyperlink"/>
            <w:rFonts w:ascii="Times New Roman" w:hAnsi="Times New Roman" w:cs="Times New Roman"/>
            <w:sz w:val="24"/>
            <w:szCs w:val="24"/>
          </w:rPr>
          <w:t xml:space="preserve">See AFARS PGI </w:t>
        </w:r>
        <w:r w:rsidR="0072668B" w:rsidRPr="00971596">
          <w:rPr>
            <w:rStyle w:val="Hyperlink"/>
            <w:rFonts w:ascii="Times New Roman" w:hAnsi="Times New Roman" w:cs="Times New Roman"/>
            <w:sz w:val="24"/>
            <w:szCs w:val="24"/>
          </w:rPr>
          <w:t>5119.201</w:t>
        </w:r>
      </w:hyperlink>
      <w:r w:rsidR="00B57AA0">
        <w:rPr>
          <w:rFonts w:ascii="Times New Roman" w:hAnsi="Times New Roman" w:cs="Times New Roman"/>
          <w:sz w:val="24"/>
          <w:szCs w:val="24"/>
        </w:rPr>
        <w:t>)</w:t>
      </w:r>
      <w:r w:rsidR="00CD151B">
        <w:rPr>
          <w:rFonts w:ascii="Times New Roman" w:hAnsi="Times New Roman" w:cs="Times New Roman"/>
          <w:sz w:val="24"/>
          <w:szCs w:val="24"/>
        </w:rPr>
        <w:t>.</w:t>
      </w:r>
    </w:p>
    <w:p w14:paraId="5D9B26E9" w14:textId="77777777" w:rsidR="00290F6E" w:rsidRDefault="005235E6" w:rsidP="00541DD4">
      <w:pPr>
        <w:pStyle w:val="Heading3"/>
      </w:pPr>
      <w:bookmarkStart w:id="51" w:name="_Toc514064307"/>
      <w:bookmarkStart w:id="52" w:name="_Toc519841590"/>
      <w:bookmarkStart w:id="53" w:name="_Toc18650242"/>
      <w:bookmarkStart w:id="54" w:name="_Toc18650537"/>
      <w:bookmarkStart w:id="55" w:name="_Toc18650730"/>
      <w:r>
        <w:t>Subpart 5119.6  Certificates of Competency and Determinations of Responsibility</w:t>
      </w:r>
      <w:bookmarkEnd w:id="51"/>
      <w:bookmarkEnd w:id="52"/>
      <w:bookmarkEnd w:id="53"/>
      <w:bookmarkEnd w:id="54"/>
      <w:bookmarkEnd w:id="55"/>
    </w:p>
    <w:p w14:paraId="2430AD9C" w14:textId="77777777" w:rsidR="00290F6E" w:rsidRPr="00871D88" w:rsidRDefault="005235E6" w:rsidP="00541DD4">
      <w:pPr>
        <w:pStyle w:val="Heading4"/>
      </w:pPr>
      <w:bookmarkStart w:id="56" w:name="_Toc514064308"/>
      <w:bookmarkStart w:id="57" w:name="_Toc519841591"/>
      <w:bookmarkStart w:id="58" w:name="_Toc18650243"/>
      <w:bookmarkStart w:id="59" w:name="_Toc18650538"/>
      <w:bookmarkStart w:id="60" w:name="_Toc18650731"/>
      <w:r w:rsidRPr="00871D88">
        <w:t>5119.602  Procedures.</w:t>
      </w:r>
      <w:bookmarkEnd w:id="56"/>
      <w:bookmarkEnd w:id="57"/>
      <w:bookmarkEnd w:id="58"/>
      <w:bookmarkEnd w:id="59"/>
      <w:bookmarkEnd w:id="60"/>
    </w:p>
    <w:p w14:paraId="7A8101E6" w14:textId="77777777" w:rsidR="00290F6E" w:rsidRDefault="005235E6" w:rsidP="00541DD4">
      <w:pPr>
        <w:pStyle w:val="Heading4"/>
      </w:pPr>
      <w:bookmarkStart w:id="61" w:name="_Toc514064309"/>
      <w:bookmarkStart w:id="62" w:name="_Toc519841592"/>
      <w:bookmarkStart w:id="63" w:name="_Toc18650244"/>
      <w:bookmarkStart w:id="64" w:name="_Toc18650539"/>
      <w:bookmarkStart w:id="65" w:name="_Toc18650732"/>
      <w:r>
        <w:t>5119.602-3  Resolving differences between the agency and the Small Business Administration.</w:t>
      </w:r>
      <w:bookmarkEnd w:id="61"/>
      <w:bookmarkEnd w:id="62"/>
      <w:bookmarkEnd w:id="63"/>
      <w:bookmarkEnd w:id="64"/>
      <w:bookmarkEnd w:id="65"/>
    </w:p>
    <w:p w14:paraId="4232D8A7" w14:textId="77777777" w:rsidR="00290F6E" w:rsidRDefault="005235E6" w:rsidP="006B17EB">
      <w:pPr>
        <w:pStyle w:val="hangind12"/>
        <w:tabs>
          <w:tab w:val="clear" w:pos="1728"/>
          <w:tab w:val="clear" w:pos="2304"/>
          <w:tab w:val="clear" w:pos="2880"/>
          <w:tab w:val="clear" w:pos="3456"/>
        </w:tabs>
        <w:spacing w:after="240"/>
        <w:ind w:left="0" w:firstLine="0"/>
        <w:rPr>
          <w:rFonts w:ascii="Times New Roman" w:hAnsi="Times New Roman" w:cs="Times New Roman"/>
          <w:sz w:val="24"/>
          <w:szCs w:val="24"/>
        </w:rPr>
      </w:pPr>
      <w:r>
        <w:rPr>
          <w:rFonts w:ascii="Times New Roman" w:hAnsi="Times New Roman" w:cs="Times New Roman"/>
          <w:sz w:val="24"/>
          <w:szCs w:val="24"/>
        </w:rPr>
        <w:t xml:space="preserve">(c)(1)(i)  The contracting officer must prepare the case and send through contracting channels </w:t>
      </w:r>
      <w:r w:rsidR="001B42A5" w:rsidRPr="00A571E7">
        <w:rPr>
          <w:rFonts w:ascii="Times New Roman" w:hAnsi="Times New Roman" w:cs="Times New Roman"/>
          <w:sz w:val="24"/>
          <w:szCs w:val="24"/>
        </w:rPr>
        <w:t xml:space="preserve">as described </w:t>
      </w:r>
      <w:r w:rsidR="00F70C8F" w:rsidRPr="00A571E7">
        <w:rPr>
          <w:rFonts w:ascii="Times New Roman" w:hAnsi="Times New Roman" w:cs="Times New Roman"/>
          <w:sz w:val="24"/>
          <w:szCs w:val="24"/>
        </w:rPr>
        <w:t xml:space="preserve">in </w:t>
      </w:r>
      <w:r w:rsidRPr="00A571E7">
        <w:rPr>
          <w:rFonts w:ascii="Times New Roman" w:hAnsi="Times New Roman" w:cs="Times New Roman"/>
          <w:sz w:val="24"/>
          <w:szCs w:val="24"/>
        </w:rPr>
        <w:t>5119.</w:t>
      </w:r>
      <w:r w:rsidR="00A571E7">
        <w:rPr>
          <w:rFonts w:ascii="Times New Roman" w:hAnsi="Times New Roman" w:cs="Times New Roman"/>
          <w:sz w:val="24"/>
          <w:szCs w:val="24"/>
        </w:rPr>
        <w:t>502-8</w:t>
      </w:r>
      <w:r>
        <w:rPr>
          <w:rFonts w:ascii="Times New Roman" w:hAnsi="Times New Roman" w:cs="Times New Roman"/>
          <w:sz w:val="24"/>
          <w:szCs w:val="24"/>
        </w:rPr>
        <w:t>.  The small business specialist at each level will review the case.</w:t>
      </w:r>
    </w:p>
    <w:p w14:paraId="33AE6180" w14:textId="77777777" w:rsidR="00290F6E" w:rsidRPr="006D273A" w:rsidRDefault="005235E6" w:rsidP="00541DD4">
      <w:pPr>
        <w:pStyle w:val="Heading3"/>
      </w:pPr>
      <w:bookmarkStart w:id="66" w:name="_Toc514064310"/>
      <w:bookmarkStart w:id="67" w:name="_Toc519841593"/>
      <w:bookmarkStart w:id="68" w:name="_Toc18650245"/>
      <w:bookmarkStart w:id="69" w:name="_Toc18650540"/>
      <w:bookmarkStart w:id="70" w:name="_Toc18650733"/>
      <w:r w:rsidRPr="006D273A">
        <w:t>Subpart 5119.7 – The Small Business Subcontracting Program</w:t>
      </w:r>
      <w:bookmarkEnd w:id="66"/>
      <w:bookmarkEnd w:id="67"/>
      <w:bookmarkEnd w:id="68"/>
      <w:bookmarkEnd w:id="69"/>
      <w:bookmarkEnd w:id="70"/>
    </w:p>
    <w:p w14:paraId="43DF3561" w14:textId="77777777" w:rsidR="00290F6E" w:rsidRPr="006D273A" w:rsidRDefault="005235E6" w:rsidP="00541DD4">
      <w:pPr>
        <w:pStyle w:val="Heading4"/>
      </w:pPr>
      <w:bookmarkStart w:id="71" w:name="_Toc514064312"/>
      <w:bookmarkStart w:id="72" w:name="_Toc519841595"/>
      <w:bookmarkStart w:id="73" w:name="_Toc18650246"/>
      <w:bookmarkStart w:id="74" w:name="_Toc18650541"/>
      <w:bookmarkStart w:id="75" w:name="_Toc18650734"/>
      <w:r w:rsidRPr="006D273A">
        <w:t>5119.705  Responsibilities of the contracting officer under the subcontracting assistance program.</w:t>
      </w:r>
      <w:bookmarkEnd w:id="71"/>
      <w:bookmarkEnd w:id="72"/>
      <w:bookmarkEnd w:id="73"/>
      <w:bookmarkEnd w:id="74"/>
      <w:bookmarkEnd w:id="75"/>
    </w:p>
    <w:p w14:paraId="650FA7D2" w14:textId="77777777" w:rsidR="00E64885" w:rsidRPr="006D273A" w:rsidRDefault="00E64885" w:rsidP="00541DD4">
      <w:pPr>
        <w:pStyle w:val="Heading4"/>
      </w:pPr>
      <w:bookmarkStart w:id="76" w:name="_Toc18650247"/>
      <w:bookmarkStart w:id="77" w:name="_Toc18650542"/>
      <w:bookmarkStart w:id="78" w:name="_Toc18650735"/>
      <w:bookmarkStart w:id="79" w:name="_Toc514064313"/>
      <w:bookmarkStart w:id="80" w:name="_Toc519841596"/>
      <w:bookmarkStart w:id="81" w:name="OLE_LINK5"/>
      <w:bookmarkStart w:id="82" w:name="OLE_LINK6"/>
      <w:r w:rsidRPr="006D273A">
        <w:t>5119.705-2  Determining the need for a subcontracting plan.</w:t>
      </w:r>
      <w:bookmarkEnd w:id="76"/>
      <w:bookmarkEnd w:id="77"/>
      <w:bookmarkEnd w:id="78"/>
    </w:p>
    <w:p w14:paraId="24A61E79" w14:textId="77777777" w:rsidR="00E64885" w:rsidRPr="006D273A" w:rsidRDefault="00E64885" w:rsidP="00E64885">
      <w:pPr>
        <w:pStyle w:val="ind12"/>
        <w:tabs>
          <w:tab w:val="clear" w:pos="2304"/>
          <w:tab w:val="clear" w:pos="2880"/>
          <w:tab w:val="clear" w:pos="3456"/>
        </w:tabs>
        <w:spacing w:after="240"/>
        <w:ind w:left="0"/>
        <w:rPr>
          <w:rFonts w:ascii="Times New Roman" w:hAnsi="Times New Roman" w:cs="Times New Roman"/>
          <w:sz w:val="24"/>
          <w:szCs w:val="24"/>
        </w:rPr>
      </w:pPr>
      <w:r w:rsidRPr="00CF0A03">
        <w:rPr>
          <w:rFonts w:ascii="Times New Roman" w:hAnsi="Times New Roman" w:cs="Times New Roman"/>
          <w:sz w:val="24"/>
          <w:szCs w:val="24"/>
        </w:rPr>
        <w:t xml:space="preserve">(d)  </w:t>
      </w:r>
      <w:r w:rsidRPr="006D273A">
        <w:rPr>
          <w:rFonts w:ascii="Times New Roman" w:hAnsi="Times New Roman" w:cs="Times New Roman"/>
          <w:sz w:val="24"/>
          <w:szCs w:val="24"/>
        </w:rPr>
        <w:t>When FAR 19.705-2(d)</w:t>
      </w:r>
      <w:r w:rsidR="00E01301" w:rsidRPr="00CF0A03">
        <w:rPr>
          <w:rFonts w:ascii="Times New Roman" w:hAnsi="Times New Roman" w:cs="Times New Roman"/>
          <w:sz w:val="24"/>
          <w:szCs w:val="24"/>
        </w:rPr>
        <w:t xml:space="preserve"> applies</w:t>
      </w:r>
      <w:r w:rsidRPr="00CF0A03">
        <w:rPr>
          <w:rFonts w:ascii="Times New Roman" w:hAnsi="Times New Roman" w:cs="Times New Roman"/>
          <w:sz w:val="24"/>
          <w:szCs w:val="24"/>
        </w:rPr>
        <w:t xml:space="preserve">, </w:t>
      </w:r>
      <w:r w:rsidR="006B4915" w:rsidRPr="00CF0A03">
        <w:rPr>
          <w:rFonts w:ascii="Times New Roman" w:hAnsi="Times New Roman" w:cs="Times New Roman"/>
          <w:sz w:val="24"/>
          <w:szCs w:val="24"/>
        </w:rPr>
        <w:t xml:space="preserve">contracting officers shall </w:t>
      </w:r>
      <w:r w:rsidRPr="006D273A">
        <w:rPr>
          <w:rFonts w:ascii="Times New Roman" w:hAnsi="Times New Roman" w:cs="Times New Roman"/>
          <w:sz w:val="24"/>
          <w:szCs w:val="24"/>
        </w:rPr>
        <w:t xml:space="preserve">include a notice in </w:t>
      </w:r>
      <w:r w:rsidR="006B4915" w:rsidRPr="006D273A">
        <w:rPr>
          <w:rFonts w:ascii="Times New Roman" w:hAnsi="Times New Roman" w:cs="Times New Roman"/>
          <w:sz w:val="24"/>
          <w:szCs w:val="24"/>
        </w:rPr>
        <w:t>S</w:t>
      </w:r>
      <w:r w:rsidRPr="006D273A">
        <w:rPr>
          <w:rFonts w:ascii="Times New Roman" w:hAnsi="Times New Roman" w:cs="Times New Roman"/>
          <w:sz w:val="24"/>
          <w:szCs w:val="24"/>
        </w:rPr>
        <w:t xml:space="preserve">ection L </w:t>
      </w:r>
      <w:r w:rsidR="00150F87" w:rsidRPr="006D273A">
        <w:rPr>
          <w:rFonts w:ascii="Times New Roman" w:hAnsi="Times New Roman" w:cs="Times New Roman"/>
          <w:sz w:val="24"/>
          <w:szCs w:val="24"/>
        </w:rPr>
        <w:t xml:space="preserve">or the Instruction to Offerors section </w:t>
      </w:r>
      <w:r w:rsidRPr="006D273A">
        <w:rPr>
          <w:rFonts w:ascii="Times New Roman" w:hAnsi="Times New Roman" w:cs="Times New Roman"/>
          <w:sz w:val="24"/>
          <w:szCs w:val="24"/>
        </w:rPr>
        <w:t>of the solicitation to instruct offerors</w:t>
      </w:r>
      <w:r w:rsidR="00E6498A" w:rsidRPr="006D273A">
        <w:rPr>
          <w:rFonts w:ascii="Times New Roman" w:hAnsi="Times New Roman" w:cs="Times New Roman"/>
          <w:sz w:val="24"/>
          <w:szCs w:val="24"/>
        </w:rPr>
        <w:t xml:space="preserve"> classified as </w:t>
      </w:r>
      <w:r w:rsidR="008B5086">
        <w:rPr>
          <w:rFonts w:ascii="Times New Roman" w:hAnsi="Times New Roman" w:cs="Times New Roman"/>
          <w:sz w:val="24"/>
          <w:szCs w:val="24"/>
        </w:rPr>
        <w:t>an other than small business</w:t>
      </w:r>
      <w:r w:rsidRPr="006D273A">
        <w:rPr>
          <w:rFonts w:ascii="Times New Roman" w:hAnsi="Times New Roman" w:cs="Times New Roman"/>
          <w:sz w:val="24"/>
          <w:szCs w:val="24"/>
        </w:rPr>
        <w:t xml:space="preserve"> </w:t>
      </w:r>
      <w:r w:rsidR="00E6498A" w:rsidRPr="006D273A">
        <w:rPr>
          <w:rFonts w:ascii="Times New Roman" w:hAnsi="Times New Roman" w:cs="Times New Roman"/>
          <w:sz w:val="24"/>
          <w:szCs w:val="24"/>
        </w:rPr>
        <w:t xml:space="preserve">when </w:t>
      </w:r>
      <w:r w:rsidRPr="006D273A">
        <w:rPr>
          <w:rFonts w:ascii="Times New Roman" w:hAnsi="Times New Roman" w:cs="Times New Roman"/>
          <w:sz w:val="24"/>
          <w:szCs w:val="24"/>
        </w:rPr>
        <w:t>to submit subcontracting plans</w:t>
      </w:r>
      <w:r w:rsidR="00E6498A" w:rsidRPr="006D273A">
        <w:rPr>
          <w:rFonts w:ascii="Times New Roman" w:hAnsi="Times New Roman" w:cs="Times New Roman"/>
          <w:sz w:val="24"/>
          <w:szCs w:val="24"/>
        </w:rPr>
        <w:t>, whether with their initial proposals or at another time</w:t>
      </w:r>
      <w:r w:rsidR="008B5086">
        <w:rPr>
          <w:rFonts w:ascii="Times New Roman" w:hAnsi="Times New Roman" w:cs="Times New Roman"/>
          <w:sz w:val="24"/>
          <w:szCs w:val="24"/>
        </w:rPr>
        <w:t xml:space="preserve"> prior to award</w:t>
      </w:r>
      <w:r w:rsidR="00E6498A" w:rsidRPr="006D273A">
        <w:rPr>
          <w:rFonts w:ascii="Times New Roman" w:hAnsi="Times New Roman" w:cs="Times New Roman"/>
          <w:sz w:val="24"/>
          <w:szCs w:val="24"/>
        </w:rPr>
        <w:t xml:space="preserve"> as determined by the contracting officer</w:t>
      </w:r>
      <w:r w:rsidR="00AC2ECA" w:rsidRPr="006D273A">
        <w:rPr>
          <w:rFonts w:ascii="Times New Roman" w:hAnsi="Times New Roman" w:cs="Times New Roman"/>
          <w:sz w:val="24"/>
          <w:szCs w:val="24"/>
        </w:rPr>
        <w:t xml:space="preserve">.  </w:t>
      </w:r>
      <w:r w:rsidR="000F6F2C" w:rsidRPr="006D273A">
        <w:rPr>
          <w:rFonts w:ascii="Times New Roman" w:hAnsi="Times New Roman" w:cs="Times New Roman"/>
          <w:sz w:val="24"/>
          <w:szCs w:val="24"/>
        </w:rPr>
        <w:t xml:space="preserve">For </w:t>
      </w:r>
      <w:r w:rsidR="000F6F2C" w:rsidRPr="00CF0A03">
        <w:rPr>
          <w:rFonts w:ascii="Times New Roman" w:hAnsi="Times New Roman" w:cs="Times New Roman"/>
          <w:sz w:val="24"/>
          <w:szCs w:val="24"/>
        </w:rPr>
        <w:t xml:space="preserve">information on small business participation proposals, see </w:t>
      </w:r>
      <w:r w:rsidR="00A571E7">
        <w:rPr>
          <w:rFonts w:ascii="Times New Roman" w:hAnsi="Times New Roman" w:cs="Times New Roman"/>
          <w:sz w:val="24"/>
          <w:szCs w:val="24"/>
        </w:rPr>
        <w:t xml:space="preserve">AFARS </w:t>
      </w:r>
      <w:r w:rsidR="000F6F2C" w:rsidRPr="00CF0A03">
        <w:rPr>
          <w:rFonts w:ascii="Times New Roman" w:hAnsi="Times New Roman" w:cs="Times New Roman"/>
          <w:sz w:val="24"/>
          <w:szCs w:val="24"/>
        </w:rPr>
        <w:t>5115.304, Evaluation factors and significant subfactors.</w:t>
      </w:r>
    </w:p>
    <w:p w14:paraId="13EBD31D" w14:textId="77777777" w:rsidR="00290F6E" w:rsidRPr="006D273A" w:rsidRDefault="005235E6" w:rsidP="00541DD4">
      <w:pPr>
        <w:pStyle w:val="Heading4"/>
      </w:pPr>
      <w:bookmarkStart w:id="83" w:name="_Toc18650248"/>
      <w:bookmarkStart w:id="84" w:name="_Toc18650543"/>
      <w:bookmarkStart w:id="85" w:name="_Toc18650736"/>
      <w:r w:rsidRPr="006D273A">
        <w:t xml:space="preserve">5119.705-4  Reviewing the </w:t>
      </w:r>
      <w:r w:rsidR="008E27E8" w:rsidRPr="006D273A">
        <w:t>s</w:t>
      </w:r>
      <w:r w:rsidRPr="006D273A">
        <w:t xml:space="preserve">ubcontracting </w:t>
      </w:r>
      <w:r w:rsidR="008E27E8" w:rsidRPr="006D273A">
        <w:t>p</w:t>
      </w:r>
      <w:r w:rsidRPr="006D273A">
        <w:t>lan.</w:t>
      </w:r>
      <w:bookmarkEnd w:id="79"/>
      <w:bookmarkEnd w:id="80"/>
      <w:bookmarkEnd w:id="83"/>
      <w:bookmarkEnd w:id="84"/>
      <w:bookmarkEnd w:id="85"/>
    </w:p>
    <w:p w14:paraId="590EBA21" w14:textId="77777777" w:rsidR="00290F6E" w:rsidRPr="006D273A"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(d)(i)  Contracting officers shall, with the participation of the small business specialist –</w:t>
      </w:r>
    </w:p>
    <w:p w14:paraId="25075F7A" w14:textId="66212EA0" w:rsidR="00290F6E" w:rsidRPr="00CF0A03" w:rsidRDefault="005235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ab/>
      </w:r>
      <w:r w:rsidRPr="006D273A">
        <w:rPr>
          <w:rFonts w:ascii="Times New Roman" w:hAnsi="Times New Roman" w:cs="Times New Roman"/>
          <w:sz w:val="24"/>
          <w:szCs w:val="24"/>
        </w:rPr>
        <w:tab/>
        <w:t xml:space="preserve">(A)  </w:t>
      </w:r>
      <w:r w:rsidR="009B7646" w:rsidRPr="006D273A">
        <w:rPr>
          <w:rFonts w:ascii="Times New Roman" w:hAnsi="Times New Roman" w:cs="Times New Roman"/>
          <w:sz w:val="24"/>
          <w:szCs w:val="24"/>
        </w:rPr>
        <w:t>Adhere to the requirements in FAR 19.705-4 and DFARS 219.705-4 and u</w:t>
      </w:r>
      <w:r w:rsidRPr="006D273A">
        <w:rPr>
          <w:rFonts w:ascii="Times New Roman" w:hAnsi="Times New Roman" w:cs="Times New Roman"/>
          <w:sz w:val="24"/>
          <w:szCs w:val="24"/>
        </w:rPr>
        <w:t>se the guidance prescribed</w:t>
      </w:r>
      <w:r w:rsidR="00A91DBD" w:rsidRPr="006D273A">
        <w:rPr>
          <w:rFonts w:ascii="Times New Roman" w:hAnsi="Times New Roman" w:cs="Times New Roman"/>
          <w:sz w:val="24"/>
          <w:szCs w:val="24"/>
        </w:rPr>
        <w:t xml:space="preserve"> in Appendix DD</w:t>
      </w:r>
      <w:r w:rsidR="0000433F" w:rsidRPr="006D273A">
        <w:rPr>
          <w:rFonts w:ascii="Times New Roman" w:hAnsi="Times New Roman" w:cs="Times New Roman"/>
          <w:sz w:val="24"/>
          <w:szCs w:val="24"/>
        </w:rPr>
        <w:t>,</w:t>
      </w:r>
      <w:r w:rsidR="00BC7148" w:rsidRPr="006D273A">
        <w:rPr>
          <w:rFonts w:ascii="Times New Roman" w:hAnsi="Times New Roman" w:cs="Times New Roman"/>
          <w:sz w:val="24"/>
          <w:szCs w:val="24"/>
        </w:rPr>
        <w:t xml:space="preserve"> Subcontracting Plan Evaluation Guide</w:t>
      </w:r>
      <w:r w:rsidR="0000433F" w:rsidRPr="006D273A">
        <w:rPr>
          <w:rFonts w:ascii="Times New Roman" w:hAnsi="Times New Roman" w:cs="Times New Roman"/>
          <w:sz w:val="24"/>
          <w:szCs w:val="24"/>
        </w:rPr>
        <w:t xml:space="preserve">, </w:t>
      </w:r>
      <w:r w:rsidR="00BC7148" w:rsidRPr="006D273A">
        <w:rPr>
          <w:rFonts w:ascii="Times New Roman" w:hAnsi="Times New Roman" w:cs="Times New Roman"/>
          <w:sz w:val="24"/>
          <w:szCs w:val="24"/>
        </w:rPr>
        <w:t>Appendix AA</w:t>
      </w:r>
      <w:r w:rsidR="00E01301" w:rsidRPr="006D273A">
        <w:rPr>
          <w:rFonts w:ascii="Times New Roman" w:hAnsi="Times New Roman" w:cs="Times New Roman"/>
          <w:sz w:val="24"/>
          <w:szCs w:val="24"/>
        </w:rPr>
        <w:t>,</w:t>
      </w:r>
      <w:r w:rsidR="00BC7148" w:rsidRPr="00CF0A03">
        <w:rPr>
          <w:rFonts w:ascii="Times New Roman" w:hAnsi="Times New Roman" w:cs="Times New Roman"/>
          <w:sz w:val="24"/>
          <w:szCs w:val="24"/>
        </w:rPr>
        <w:t xml:space="preserve"> </w:t>
      </w:r>
      <w:bookmarkStart w:id="86" w:name="OLE_LINK1"/>
      <w:bookmarkStart w:id="87" w:name="OLE_LINK2"/>
      <w:r w:rsidRPr="00CF0A03">
        <w:rPr>
          <w:rFonts w:ascii="Times New Roman" w:hAnsi="Times New Roman" w:cs="Times New Roman"/>
          <w:sz w:val="24"/>
          <w:szCs w:val="24"/>
        </w:rPr>
        <w:t>Army Source Selection Supplement</w:t>
      </w:r>
      <w:r w:rsidR="00CF0A03">
        <w:rPr>
          <w:rFonts w:ascii="Times New Roman" w:hAnsi="Times New Roman" w:cs="Times New Roman"/>
          <w:sz w:val="24"/>
          <w:szCs w:val="24"/>
        </w:rPr>
        <w:t xml:space="preserve">, </w:t>
      </w:r>
      <w:r w:rsidR="009B7646" w:rsidRPr="00054945">
        <w:rPr>
          <w:rFonts w:ascii="Times New Roman" w:hAnsi="Times New Roman" w:cs="Times New Roman"/>
          <w:sz w:val="24"/>
          <w:szCs w:val="24"/>
        </w:rPr>
        <w:t xml:space="preserve">and the </w:t>
      </w:r>
      <w:hyperlink r:id="rId16" w:history="1">
        <w:r w:rsidR="00054945" w:rsidRPr="005F5FA5">
          <w:rPr>
            <w:rStyle w:val="Hyperlink"/>
            <w:rFonts w:ascii="Times New Roman" w:hAnsi="Times New Roman" w:cs="Times New Roman"/>
            <w:sz w:val="24"/>
            <w:szCs w:val="24"/>
          </w:rPr>
          <w:t>DoD Subcontracting Program – Business Rules and Processes</w:t>
        </w:r>
      </w:hyperlink>
      <w:r w:rsidR="00054945">
        <w:rPr>
          <w:rFonts w:ascii="Times New Roman" w:hAnsi="Times New Roman" w:cs="Times New Roman"/>
          <w:sz w:val="24"/>
          <w:szCs w:val="24"/>
        </w:rPr>
        <w:t xml:space="preserve"> </w:t>
      </w:r>
      <w:r w:rsidR="0098151B" w:rsidRPr="00054945">
        <w:rPr>
          <w:rFonts w:ascii="Times New Roman" w:hAnsi="Times New Roman" w:cs="Times New Roman"/>
          <w:sz w:val="24"/>
          <w:szCs w:val="24"/>
        </w:rPr>
        <w:t>(</w:t>
      </w:r>
      <w:r w:rsidR="00054945" w:rsidRPr="00054945">
        <w:rPr>
          <w:rFonts w:ascii="Times New Roman" w:hAnsi="Times New Roman" w:cs="Times New Roman"/>
          <w:sz w:val="24"/>
          <w:szCs w:val="24"/>
        </w:rPr>
        <w:t xml:space="preserve">referenced at </w:t>
      </w:r>
      <w:r w:rsidR="00E334A9" w:rsidRPr="00054945">
        <w:rPr>
          <w:rFonts w:ascii="Times New Roman" w:hAnsi="Times New Roman" w:cs="Times New Roman"/>
          <w:sz w:val="24"/>
          <w:szCs w:val="24"/>
        </w:rPr>
        <w:t>DFARS PGI 219.705-6(f)</w:t>
      </w:r>
      <w:r w:rsidR="009B7646" w:rsidRPr="006D273A">
        <w:rPr>
          <w:rFonts w:ascii="Times New Roman" w:hAnsi="Times New Roman" w:cs="Times New Roman"/>
          <w:sz w:val="24"/>
          <w:szCs w:val="24"/>
        </w:rPr>
        <w:t>)</w:t>
      </w:r>
      <w:r w:rsidR="0098151B" w:rsidRPr="006D273A">
        <w:rPr>
          <w:rFonts w:ascii="Times New Roman" w:hAnsi="Times New Roman" w:cs="Times New Roman"/>
          <w:sz w:val="24"/>
          <w:szCs w:val="24"/>
        </w:rPr>
        <w:t xml:space="preserve"> </w:t>
      </w:r>
      <w:r w:rsidR="0098151B" w:rsidRPr="00CF0A03">
        <w:rPr>
          <w:rFonts w:ascii="Times New Roman" w:hAnsi="Times New Roman" w:cs="Times New Roman"/>
          <w:sz w:val="24"/>
          <w:szCs w:val="24"/>
        </w:rPr>
        <w:t>to review all subcontracting plans</w:t>
      </w:r>
      <w:bookmarkEnd w:id="86"/>
      <w:bookmarkEnd w:id="87"/>
      <w:r w:rsidR="009C5FFC" w:rsidRPr="006D273A">
        <w:rPr>
          <w:rFonts w:ascii="Times New Roman" w:hAnsi="Times New Roman" w:cs="Times New Roman"/>
          <w:sz w:val="24"/>
          <w:szCs w:val="24"/>
        </w:rPr>
        <w:t>, except for commercial plans that have been approved by the Government</w:t>
      </w:r>
      <w:r w:rsidR="003A3BAC" w:rsidRPr="00CF0A03">
        <w:rPr>
          <w:rFonts w:ascii="Times New Roman" w:hAnsi="Times New Roman" w:cs="Times New Roman"/>
          <w:sz w:val="24"/>
          <w:szCs w:val="24"/>
        </w:rPr>
        <w:t>;</w:t>
      </w:r>
    </w:p>
    <w:bookmarkEnd w:id="81"/>
    <w:bookmarkEnd w:id="82"/>
    <w:p w14:paraId="26E69CD8" w14:textId="77777777" w:rsidR="00290F6E" w:rsidRPr="006D273A" w:rsidRDefault="004906FB">
      <w:pPr>
        <w:pStyle w:val="NormalWeb"/>
        <w:spacing w:before="0" w:beforeAutospacing="0" w:after="240" w:afterAutospacing="0" w:line="276" w:lineRule="auto"/>
      </w:pPr>
      <w:r w:rsidRPr="00CF0A03">
        <w:tab/>
      </w:r>
      <w:r w:rsidRPr="00CF0A03">
        <w:tab/>
        <w:t>(B) Ensure separate</w:t>
      </w:r>
      <w:r w:rsidR="0000433F" w:rsidRPr="00CF0A03">
        <w:t xml:space="preserve"> statements and</w:t>
      </w:r>
      <w:r w:rsidRPr="00CF0A03">
        <w:t xml:space="preserve"> goals are provided for the </w:t>
      </w:r>
      <w:r w:rsidR="0098252D" w:rsidRPr="00CF0A03">
        <w:t>basic contract</w:t>
      </w:r>
      <w:r w:rsidRPr="00CF0A03">
        <w:t xml:space="preserve"> and, if applicable, each option;</w:t>
      </w:r>
    </w:p>
    <w:p w14:paraId="781BD5EB" w14:textId="77777777" w:rsidR="00290F6E" w:rsidRPr="006D273A" w:rsidRDefault="004906FB">
      <w:pPr>
        <w:pStyle w:val="NormalWeb"/>
        <w:spacing w:before="0" w:beforeAutospacing="0" w:after="240" w:afterAutospacing="0" w:line="276" w:lineRule="auto"/>
      </w:pPr>
      <w:r w:rsidRPr="006D273A">
        <w:tab/>
      </w:r>
      <w:r w:rsidRPr="006D273A">
        <w:tab/>
        <w:t>(</w:t>
      </w:r>
      <w:r w:rsidR="0000433F" w:rsidRPr="006D273A">
        <w:t>C</w:t>
      </w:r>
      <w:r w:rsidRPr="006D273A">
        <w:t>) Identify those areas where the plan is deficient and clarify with the offeror in an attempt to correct omissions</w:t>
      </w:r>
      <w:r w:rsidR="00F74A27" w:rsidRPr="006D273A">
        <w:t>; and</w:t>
      </w:r>
    </w:p>
    <w:p w14:paraId="5EEA9533" w14:textId="62DD1D16" w:rsidR="004F6499" w:rsidRPr="00CF0A03" w:rsidRDefault="004F6499" w:rsidP="00871101">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6D273A">
        <w:rPr>
          <w:rFonts w:ascii="Times New Roman" w:hAnsi="Times New Roman" w:cs="Times New Roman"/>
          <w:sz w:val="24"/>
          <w:szCs w:val="24"/>
        </w:rPr>
        <w:t xml:space="preserve">(D)  </w:t>
      </w:r>
      <w:r w:rsidR="00F74A27" w:rsidRPr="006D273A">
        <w:rPr>
          <w:rFonts w:ascii="Times New Roman" w:hAnsi="Times New Roman" w:cs="Times New Roman"/>
          <w:sz w:val="24"/>
          <w:szCs w:val="24"/>
        </w:rPr>
        <w:t xml:space="preserve">Ensure that, if there is a commercial plan, it has been approved in accordance with FAR 19.704(d).  If it </w:t>
      </w:r>
      <w:r w:rsidR="00A571E7">
        <w:rPr>
          <w:rFonts w:ascii="Times New Roman" w:hAnsi="Times New Roman" w:cs="Times New Roman"/>
          <w:sz w:val="24"/>
          <w:szCs w:val="24"/>
        </w:rPr>
        <w:t>has</w:t>
      </w:r>
      <w:r w:rsidR="00A571E7" w:rsidRPr="006D273A">
        <w:rPr>
          <w:rFonts w:ascii="Times New Roman" w:hAnsi="Times New Roman" w:cs="Times New Roman"/>
          <w:sz w:val="24"/>
          <w:szCs w:val="24"/>
        </w:rPr>
        <w:t xml:space="preserve"> </w:t>
      </w:r>
      <w:r w:rsidR="00F74A27" w:rsidRPr="006D273A">
        <w:rPr>
          <w:rFonts w:ascii="Times New Roman" w:hAnsi="Times New Roman" w:cs="Times New Roman"/>
          <w:sz w:val="24"/>
          <w:szCs w:val="24"/>
        </w:rPr>
        <w:t xml:space="preserve">not been previously </w:t>
      </w:r>
      <w:r w:rsidR="00F74A27" w:rsidRPr="00054945">
        <w:rPr>
          <w:rFonts w:ascii="Times New Roman" w:hAnsi="Times New Roman" w:cs="Times New Roman"/>
          <w:sz w:val="24"/>
          <w:szCs w:val="24"/>
        </w:rPr>
        <w:t xml:space="preserve">approved, follow the </w:t>
      </w:r>
      <w:r w:rsidR="00054945" w:rsidRPr="00054945">
        <w:rPr>
          <w:rFonts w:ascii="Times New Roman" w:hAnsi="Times New Roman" w:cs="Times New Roman"/>
          <w:sz w:val="24"/>
          <w:szCs w:val="24"/>
        </w:rPr>
        <w:t xml:space="preserve">DoD Subcontracting Program – Business Rules and Processes </w:t>
      </w:r>
      <w:r w:rsidR="00F74A27" w:rsidRPr="00054945">
        <w:rPr>
          <w:rFonts w:ascii="Times New Roman" w:hAnsi="Times New Roman" w:cs="Times New Roman"/>
          <w:sz w:val="24"/>
          <w:szCs w:val="24"/>
        </w:rPr>
        <w:t>to review the commercial plan.</w:t>
      </w:r>
    </w:p>
    <w:p w14:paraId="686AB70B" w14:textId="77777777"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0FD01F4" w14:textId="77777777" w:rsidR="00290F6E" w:rsidRPr="006D273A" w:rsidRDefault="004906FB" w:rsidP="00541DD4">
      <w:pPr>
        <w:pStyle w:val="Heading4"/>
      </w:pPr>
      <w:bookmarkStart w:id="88" w:name="_Toc514064314"/>
      <w:bookmarkStart w:id="89" w:name="_Toc519841597"/>
      <w:bookmarkStart w:id="90" w:name="_Toc18650249"/>
      <w:bookmarkStart w:id="91" w:name="_Toc18650544"/>
      <w:bookmarkStart w:id="92" w:name="_Toc18650737"/>
      <w:r w:rsidRPr="006D273A">
        <w:t xml:space="preserve">5119.705-6 </w:t>
      </w:r>
      <w:r w:rsidR="00874732" w:rsidRPr="006D273A">
        <w:t xml:space="preserve"> </w:t>
      </w:r>
      <w:r w:rsidRPr="006D273A">
        <w:t>Postaward responsibilities of the contracting officer.</w:t>
      </w:r>
      <w:bookmarkEnd w:id="88"/>
      <w:bookmarkEnd w:id="89"/>
      <w:bookmarkEnd w:id="90"/>
      <w:bookmarkEnd w:id="91"/>
      <w:bookmarkEnd w:id="92"/>
    </w:p>
    <w:p w14:paraId="6540C920" w14:textId="77777777" w:rsidR="00AE463A"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93" w:name="_Toc514064315"/>
      <w:bookmarkStart w:id="94" w:name="_Toc519841598"/>
      <w:r w:rsidR="002827DE">
        <w:rPr>
          <w:rFonts w:ascii="Times New Roman" w:hAnsi="Times New Roman" w:cs="Times New Roman"/>
          <w:sz w:val="24"/>
          <w:szCs w:val="24"/>
        </w:rPr>
        <w:t xml:space="preserve"> </w:t>
      </w:r>
    </w:p>
    <w:p w14:paraId="0170C884" w14:textId="57B1CC6D" w:rsidR="003964A2" w:rsidRPr="00FF4E1D" w:rsidRDefault="003964A2" w:rsidP="00E11D3F">
      <w:pPr>
        <w:rPr>
          <w:rFonts w:ascii="Times New Roman" w:hAnsi="Times New Roman" w:cs="Times New Roman"/>
          <w:b/>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c</w:t>
      </w:r>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and its appendices</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(eSRS).</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Business Rules and Processes </w:t>
      </w:r>
      <w:r w:rsidR="00703788" w:rsidRPr="00FF4E1D">
        <w:rPr>
          <w:rFonts w:ascii="Times New Roman" w:hAnsi="Times New Roman" w:cs="Times New Roman"/>
          <w:sz w:val="24"/>
          <w:szCs w:val="24"/>
        </w:rPr>
        <w:t>serves as guidance on the business rules and processes for the eSRS,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5EC9150B" w14:textId="77777777" w:rsidR="00703788" w:rsidRPr="00FF4E1D" w:rsidRDefault="00703788" w:rsidP="00E11D3F">
      <w:pPr>
        <w:rPr>
          <w:rFonts w:ascii="Times New Roman" w:hAnsi="Times New Roman" w:cs="Times New Roman"/>
          <w:b/>
          <w:sz w:val="24"/>
          <w:szCs w:val="24"/>
        </w:rPr>
      </w:pPr>
      <w:r w:rsidRPr="00FF4E1D">
        <w:rPr>
          <w:rFonts w:ascii="Times New Roman" w:hAnsi="Times New Roman" w:cs="Times New Roman"/>
          <w:sz w:val="24"/>
          <w:szCs w:val="24"/>
        </w:rPr>
        <w:t>(g)(1)  The contractor’s explanation and mitigation plan should demonstrate its good faith effort in meeting the subcontracting goals, and the contractor’s effort or lack of effort should be assessed annually in the Contract Performance Assessment Reporting System (CPARS).</w:t>
      </w:r>
    </w:p>
    <w:p w14:paraId="63391D76" w14:textId="77777777" w:rsidR="00C9759B" w:rsidRPr="00FF4E1D" w:rsidRDefault="00C9759B" w:rsidP="00C9759B">
      <w:pPr>
        <w:pStyle w:val="Heading4"/>
      </w:pPr>
      <w:bookmarkStart w:id="95" w:name="_Toc18650250"/>
      <w:bookmarkStart w:id="96" w:name="_Toc18650545"/>
      <w:bookmarkStart w:id="97" w:name="_Toc18650738"/>
      <w:r w:rsidRPr="00FF4E1D">
        <w:t>5119.705-6-90  Transferring postaward responsibilities of the contracting officer to another contracting officer.</w:t>
      </w:r>
      <w:bookmarkEnd w:id="95"/>
      <w:bookmarkEnd w:id="96"/>
      <w:bookmarkEnd w:id="97"/>
    </w:p>
    <w:p w14:paraId="212C34B3" w14:textId="77777777" w:rsidR="00C567FD"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rPr>
        <w:t xml:space="preserve">(a)  </w:t>
      </w:r>
      <w:r w:rsidR="006F6A16" w:rsidRPr="00FF4E1D">
        <w:rPr>
          <w:rFonts w:ascii="Times New Roman" w:hAnsi="Times New Roman" w:cs="Times New Roman"/>
          <w:sz w:val="24"/>
          <w:szCs w:val="24"/>
        </w:rPr>
        <w:t>Prior to release from their contracting officer responsibilities</w:t>
      </w:r>
      <w:r w:rsidRPr="00FF4E1D">
        <w:rPr>
          <w:rFonts w:ascii="Times New Roman" w:hAnsi="Times New Roman" w:cs="Times New Roman"/>
          <w:sz w:val="24"/>
          <w:szCs w:val="24"/>
          <w:lang w:val="en"/>
        </w:rPr>
        <w:t xml:space="preserve">, the </w:t>
      </w:r>
      <w:r w:rsidR="006B4915" w:rsidRPr="00FF4E1D">
        <w:rPr>
          <w:rFonts w:ascii="Times New Roman" w:hAnsi="Times New Roman" w:cs="Times New Roman"/>
          <w:sz w:val="24"/>
          <w:szCs w:val="24"/>
          <w:lang w:val="en"/>
        </w:rPr>
        <w:t>outgoing</w:t>
      </w:r>
      <w:r w:rsidRPr="00FF4E1D">
        <w:rPr>
          <w:rFonts w:ascii="Times New Roman" w:hAnsi="Times New Roman" w:cs="Times New Roman"/>
          <w:sz w:val="24"/>
          <w:szCs w:val="24"/>
          <w:lang w:val="en"/>
        </w:rPr>
        <w:t xml:space="preserve"> contracting officer shall ensure required reviews </w:t>
      </w:r>
      <w:r w:rsidR="005F02B9" w:rsidRPr="00FF4E1D">
        <w:rPr>
          <w:rFonts w:ascii="Times New Roman" w:hAnsi="Times New Roman" w:cs="Times New Roman"/>
          <w:sz w:val="24"/>
          <w:szCs w:val="24"/>
          <w:lang w:val="en"/>
        </w:rPr>
        <w:t xml:space="preserve">of subcontracting </w:t>
      </w:r>
      <w:r w:rsidR="00C25C01" w:rsidRPr="00FF4E1D">
        <w:rPr>
          <w:rFonts w:ascii="Times New Roman" w:hAnsi="Times New Roman" w:cs="Times New Roman"/>
          <w:sz w:val="24"/>
          <w:szCs w:val="24"/>
          <w:lang w:val="en"/>
        </w:rPr>
        <w:t>reports</w:t>
      </w:r>
      <w:r w:rsidR="005F02B9" w:rsidRPr="00FF4E1D">
        <w:rPr>
          <w:rFonts w:ascii="Times New Roman" w:hAnsi="Times New Roman" w:cs="Times New Roman"/>
          <w:sz w:val="24"/>
          <w:szCs w:val="24"/>
          <w:lang w:val="en"/>
        </w:rPr>
        <w:t xml:space="preserve"> under their purview </w:t>
      </w:r>
      <w:r w:rsidRPr="00FF4E1D">
        <w:rPr>
          <w:rFonts w:ascii="Times New Roman" w:hAnsi="Times New Roman" w:cs="Times New Roman"/>
          <w:sz w:val="24"/>
          <w:szCs w:val="24"/>
          <w:lang w:val="en"/>
        </w:rPr>
        <w:t>have been conducted</w:t>
      </w:r>
      <w:r w:rsidR="000C069F" w:rsidRPr="00FF4E1D">
        <w:rPr>
          <w:rFonts w:ascii="Times New Roman" w:hAnsi="Times New Roman" w:cs="Times New Roman"/>
          <w:sz w:val="24"/>
          <w:szCs w:val="24"/>
          <w:lang w:val="en"/>
        </w:rPr>
        <w:t xml:space="preserve">.  If a </w:t>
      </w:r>
      <w:r w:rsidR="00BF2342" w:rsidRPr="00FF4E1D">
        <w:rPr>
          <w:rFonts w:ascii="Times New Roman" w:hAnsi="Times New Roman" w:cs="Times New Roman"/>
          <w:sz w:val="24"/>
          <w:szCs w:val="24"/>
          <w:lang w:val="en"/>
        </w:rPr>
        <w:t>report</w:t>
      </w:r>
      <w:r w:rsidR="000C069F" w:rsidRPr="00FF4E1D">
        <w:rPr>
          <w:rFonts w:ascii="Times New Roman" w:hAnsi="Times New Roman" w:cs="Times New Roman"/>
          <w:sz w:val="24"/>
          <w:szCs w:val="24"/>
          <w:lang w:val="en"/>
        </w:rPr>
        <w:t xml:space="preserve"> is rejected, provide an explanation to the</w:t>
      </w:r>
      <w:r w:rsidR="00F6482C" w:rsidRPr="00FF4E1D">
        <w:rPr>
          <w:rFonts w:ascii="Times New Roman" w:hAnsi="Times New Roman" w:cs="Times New Roman"/>
          <w:sz w:val="24"/>
          <w:szCs w:val="24"/>
          <w:lang w:val="en"/>
        </w:rPr>
        <w:t xml:space="preserve"> contractor</w:t>
      </w:r>
      <w:r w:rsidR="00B564DC">
        <w:rPr>
          <w:rFonts w:ascii="Times New Roman" w:hAnsi="Times New Roman" w:cs="Times New Roman"/>
          <w:sz w:val="24"/>
          <w:szCs w:val="24"/>
          <w:lang w:val="en"/>
        </w:rPr>
        <w:t>,</w:t>
      </w:r>
      <w:r w:rsidR="00F6482C" w:rsidRPr="00FF4E1D">
        <w:rPr>
          <w:rFonts w:ascii="Times New Roman" w:hAnsi="Times New Roman" w:cs="Times New Roman"/>
          <w:sz w:val="24"/>
          <w:szCs w:val="24"/>
          <w:lang w:val="en"/>
        </w:rPr>
        <w:t xml:space="preserve"> </w:t>
      </w:r>
      <w:r w:rsidR="008B5086" w:rsidRPr="00FF4E1D">
        <w:rPr>
          <w:rFonts w:ascii="Times New Roman" w:hAnsi="Times New Roman" w:cs="Times New Roman"/>
          <w:sz w:val="24"/>
          <w:szCs w:val="24"/>
          <w:lang w:val="en"/>
        </w:rPr>
        <w:t xml:space="preserve">and document the explanation in eSRS </w:t>
      </w:r>
      <w:r w:rsidRPr="00FF4E1D">
        <w:rPr>
          <w:rFonts w:ascii="Times New Roman" w:hAnsi="Times New Roman" w:cs="Times New Roman"/>
          <w:sz w:val="24"/>
          <w:szCs w:val="24"/>
          <w:lang w:val="en"/>
        </w:rPr>
        <w:t>prior to transfer of responsibility.</w:t>
      </w:r>
    </w:p>
    <w:p w14:paraId="37EE8208" w14:textId="77777777" w:rsidR="00F6482C"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b</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006F6A16" w:rsidRPr="00FF4E1D">
        <w:rPr>
          <w:rFonts w:ascii="Times New Roman" w:hAnsi="Times New Roman" w:cs="Times New Roman"/>
          <w:sz w:val="24"/>
          <w:szCs w:val="24"/>
          <w:lang w:val="en"/>
        </w:rPr>
        <w:t xml:space="preserve">f a new contracting officer has been identified,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advise the new contracting officer of</w:t>
      </w:r>
      <w:r w:rsidR="00B564DC">
        <w:rPr>
          <w:rFonts w:ascii="Times New Roman" w:hAnsi="Times New Roman" w:cs="Times New Roman"/>
          <w:sz w:val="24"/>
          <w:szCs w:val="24"/>
          <w:lang w:val="en"/>
        </w:rPr>
        <w:t xml:space="preserve"> - </w:t>
      </w:r>
    </w:p>
    <w:p w14:paraId="53FF3FED" w14:textId="77777777" w:rsidR="00F6482C" w:rsidRPr="00FF4E1D" w:rsidRDefault="00F6482C" w:rsidP="00E11D3F">
      <w:pPr>
        <w:ind w:firstLine="720"/>
        <w:rPr>
          <w:rFonts w:ascii="Times New Roman" w:hAnsi="Times New Roman" w:cs="Times New Roman"/>
          <w:b/>
          <w:sz w:val="24"/>
          <w:szCs w:val="24"/>
        </w:rPr>
      </w:pPr>
      <w:bookmarkStart w:id="98" w:name="P65_12702"/>
      <w:bookmarkEnd w:id="98"/>
      <w:r w:rsidRPr="00FF4E1D">
        <w:rPr>
          <w:rFonts w:ascii="Times New Roman" w:hAnsi="Times New Roman" w:cs="Times New Roman"/>
          <w:sz w:val="24"/>
          <w:szCs w:val="24"/>
        </w:rPr>
        <w:t>(</w:t>
      </w:r>
      <w:r w:rsidR="00C567FD" w:rsidRPr="00FF4E1D">
        <w:rPr>
          <w:rFonts w:ascii="Times New Roman" w:hAnsi="Times New Roman" w:cs="Times New Roman"/>
          <w:sz w:val="24"/>
          <w:szCs w:val="24"/>
        </w:rPr>
        <w:t>1</w:t>
      </w:r>
      <w:r w:rsidRPr="00FF4E1D">
        <w:rPr>
          <w:rFonts w:ascii="Times New Roman" w:hAnsi="Times New Roman" w:cs="Times New Roman"/>
          <w:sz w:val="24"/>
          <w:szCs w:val="24"/>
        </w:rPr>
        <w:t xml:space="preserve">)  any </w:t>
      </w:r>
      <w:r w:rsidR="000C069F" w:rsidRPr="00FF4E1D">
        <w:rPr>
          <w:rFonts w:ascii="Times New Roman" w:hAnsi="Times New Roman" w:cs="Times New Roman"/>
          <w:sz w:val="24"/>
          <w:szCs w:val="24"/>
        </w:rPr>
        <w:t xml:space="preserve">eSRS </w:t>
      </w:r>
      <w:r w:rsidRPr="00FF4E1D">
        <w:rPr>
          <w:rFonts w:ascii="Times New Roman" w:hAnsi="Times New Roman" w:cs="Times New Roman"/>
          <w:sz w:val="24"/>
          <w:szCs w:val="24"/>
        </w:rPr>
        <w:t xml:space="preserve">reports </w:t>
      </w:r>
      <w:r w:rsidR="000C069F" w:rsidRPr="00FF4E1D">
        <w:rPr>
          <w:rFonts w:ascii="Times New Roman" w:hAnsi="Times New Roman" w:cs="Times New Roman"/>
          <w:sz w:val="24"/>
          <w:szCs w:val="24"/>
        </w:rPr>
        <w:t>that are required to</w:t>
      </w:r>
      <w:r w:rsidRPr="00FF4E1D">
        <w:rPr>
          <w:rFonts w:ascii="Times New Roman" w:hAnsi="Times New Roman" w:cs="Times New Roman"/>
          <w:sz w:val="24"/>
          <w:szCs w:val="24"/>
        </w:rPr>
        <w:t xml:space="preserve"> be resubmitted by the contractor; and</w:t>
      </w:r>
    </w:p>
    <w:p w14:paraId="02444AD5" w14:textId="77777777"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lang w:val="en"/>
        </w:rPr>
        <w:t>(</w:t>
      </w:r>
      <w:r w:rsidR="00C567FD" w:rsidRPr="00FF4E1D">
        <w:rPr>
          <w:rFonts w:ascii="Times New Roman" w:hAnsi="Times New Roman" w:cs="Times New Roman"/>
          <w:sz w:val="24"/>
          <w:szCs w:val="24"/>
          <w:lang w:val="en"/>
        </w:rPr>
        <w:t>2</w:t>
      </w:r>
      <w:r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rPr>
        <w:t>any</w:t>
      </w:r>
      <w:r w:rsidRPr="00FF4E1D">
        <w:rPr>
          <w:rFonts w:ascii="Times New Roman" w:hAnsi="Times New Roman" w:cs="Times New Roman"/>
          <w:sz w:val="24"/>
          <w:szCs w:val="24"/>
          <w:lang w:val="en"/>
        </w:rPr>
        <w:t xml:space="preserve"> issues or concerns with the contractor’s </w:t>
      </w:r>
      <w:r w:rsidR="000C069F" w:rsidRPr="00FF4E1D">
        <w:rPr>
          <w:rFonts w:ascii="Times New Roman" w:hAnsi="Times New Roman" w:cs="Times New Roman"/>
          <w:sz w:val="24"/>
          <w:szCs w:val="24"/>
          <w:lang w:val="en"/>
        </w:rPr>
        <w:t xml:space="preserve">good faith </w:t>
      </w:r>
      <w:r w:rsidRPr="00FF4E1D">
        <w:rPr>
          <w:rFonts w:ascii="Times New Roman" w:hAnsi="Times New Roman" w:cs="Times New Roman"/>
          <w:sz w:val="24"/>
          <w:szCs w:val="24"/>
          <w:lang w:val="en"/>
        </w:rPr>
        <w:t>effort to meet the goals provided in the approved subcontracting plan.</w:t>
      </w:r>
    </w:p>
    <w:p w14:paraId="10F777CB" w14:textId="77777777" w:rsidR="006F6A16" w:rsidRPr="00FF4E1D" w:rsidRDefault="006F6A16"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c</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Pr="00FF4E1D">
        <w:rPr>
          <w:rFonts w:ascii="Times New Roman" w:hAnsi="Times New Roman" w:cs="Times New Roman"/>
          <w:sz w:val="24"/>
          <w:szCs w:val="24"/>
          <w:lang w:val="en"/>
        </w:rPr>
        <w:t xml:space="preserve">f a new contracting officer has not been identified prior to their release,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 xml:space="preserve">notify </w:t>
      </w:r>
      <w:r w:rsidR="0000690E" w:rsidRPr="00FF4E1D">
        <w:rPr>
          <w:rFonts w:ascii="Times New Roman" w:hAnsi="Times New Roman" w:cs="Times New Roman"/>
          <w:sz w:val="24"/>
          <w:szCs w:val="24"/>
          <w:lang w:val="en"/>
        </w:rPr>
        <w:t>their supervisor or document the file with information pertinent to the subcontracting report reviews for the new contracting officer.</w:t>
      </w:r>
    </w:p>
    <w:p w14:paraId="00BB52E3" w14:textId="77777777" w:rsidR="00F6482C" w:rsidRPr="00FF4E1D" w:rsidRDefault="003032D9" w:rsidP="00A2238A">
      <w:pPr>
        <w:rPr>
          <w:rFonts w:ascii="Times New Roman" w:hAnsi="Times New Roman" w:cs="Times New Roman"/>
          <w:b/>
          <w:sz w:val="24"/>
          <w:szCs w:val="24"/>
        </w:rPr>
      </w:pPr>
      <w:r w:rsidRPr="00FF4E1D">
        <w:rPr>
          <w:rFonts w:ascii="Times New Roman" w:hAnsi="Times New Roman" w:cs="Times New Roman"/>
          <w:sz w:val="24"/>
          <w:szCs w:val="24"/>
        </w:rPr>
        <w:t>(</w:t>
      </w:r>
      <w:r w:rsidR="0000690E" w:rsidRPr="00FF4E1D">
        <w:rPr>
          <w:rFonts w:ascii="Times New Roman" w:hAnsi="Times New Roman" w:cs="Times New Roman"/>
          <w:sz w:val="24"/>
          <w:szCs w:val="24"/>
        </w:rPr>
        <w:t>d</w:t>
      </w:r>
      <w:r w:rsidRPr="00FF4E1D">
        <w:rPr>
          <w:rFonts w:ascii="Times New Roman" w:hAnsi="Times New Roman" w:cs="Times New Roman"/>
          <w:sz w:val="24"/>
          <w:szCs w:val="24"/>
        </w:rPr>
        <w:t xml:space="preserve">)  </w:t>
      </w:r>
      <w:r w:rsidR="006F6A16" w:rsidRPr="00FF4E1D">
        <w:rPr>
          <w:rFonts w:ascii="Times New Roman" w:hAnsi="Times New Roman" w:cs="Times New Roman"/>
          <w:sz w:val="24"/>
          <w:szCs w:val="24"/>
        </w:rPr>
        <w:t>P</w:t>
      </w:r>
      <w:r w:rsidRPr="00FF4E1D">
        <w:rPr>
          <w:rFonts w:ascii="Times New Roman" w:hAnsi="Times New Roman" w:cs="Times New Roman"/>
          <w:sz w:val="24"/>
          <w:szCs w:val="24"/>
        </w:rPr>
        <w:t xml:space="preserve">rior to accepting responsibility for administering subcontracting </w:t>
      </w:r>
      <w:r w:rsidR="003E6915" w:rsidRPr="00FF4E1D">
        <w:rPr>
          <w:rFonts w:ascii="Times New Roman" w:hAnsi="Times New Roman" w:cs="Times New Roman"/>
          <w:sz w:val="24"/>
          <w:szCs w:val="24"/>
        </w:rPr>
        <w:t>reports</w:t>
      </w:r>
      <w:r w:rsidRPr="00FF4E1D">
        <w:rPr>
          <w:rFonts w:ascii="Times New Roman" w:hAnsi="Times New Roman" w:cs="Times New Roman"/>
          <w:sz w:val="24"/>
          <w:szCs w:val="24"/>
        </w:rPr>
        <w:t>, the new contracting officer shall</w:t>
      </w:r>
      <w:r w:rsidR="00CF0A03" w:rsidRPr="00FF4E1D">
        <w:rPr>
          <w:rFonts w:ascii="Times New Roman" w:hAnsi="Times New Roman" w:cs="Times New Roman"/>
          <w:sz w:val="24"/>
          <w:szCs w:val="24"/>
        </w:rPr>
        <w:t xml:space="preserve"> –</w:t>
      </w:r>
    </w:p>
    <w:p w14:paraId="2D67720F" w14:textId="77777777" w:rsidR="00C9759B" w:rsidRPr="00A2238A" w:rsidRDefault="00F6482C" w:rsidP="00A2238A">
      <w:pPr>
        <w:ind w:firstLine="720"/>
        <w:rPr>
          <w:rFonts w:ascii="Times New Roman" w:hAnsi="Times New Roman" w:cs="Times New Roman"/>
          <w:b/>
          <w:sz w:val="24"/>
          <w:szCs w:val="24"/>
        </w:rPr>
      </w:pPr>
      <w:r w:rsidRPr="00FF4E1D">
        <w:rPr>
          <w:rFonts w:ascii="Times New Roman" w:hAnsi="Times New Roman" w:cs="Times New Roman"/>
          <w:sz w:val="24"/>
          <w:szCs w:val="24"/>
        </w:rPr>
        <w:t xml:space="preserve">(1)  </w:t>
      </w:r>
      <w:r w:rsidR="003032D9" w:rsidRPr="00FF4E1D">
        <w:rPr>
          <w:rFonts w:ascii="Times New Roman" w:hAnsi="Times New Roman" w:cs="Times New Roman"/>
          <w:sz w:val="24"/>
          <w:szCs w:val="24"/>
        </w:rPr>
        <w:t xml:space="preserve">ensure they </w:t>
      </w:r>
      <w:r w:rsidR="005F02B9" w:rsidRPr="00FF4E1D">
        <w:rPr>
          <w:rFonts w:ascii="Times New Roman" w:hAnsi="Times New Roman" w:cs="Times New Roman"/>
          <w:sz w:val="24"/>
          <w:szCs w:val="24"/>
        </w:rPr>
        <w:t>are registered as a contractin</w:t>
      </w:r>
      <w:r w:rsidR="005F02B9" w:rsidRPr="00A2238A">
        <w:rPr>
          <w:rFonts w:ascii="Times New Roman" w:hAnsi="Times New Roman" w:cs="Times New Roman"/>
          <w:sz w:val="24"/>
          <w:szCs w:val="24"/>
        </w:rPr>
        <w:t xml:space="preserve">g official in </w:t>
      </w:r>
      <w:r w:rsidRPr="00A2238A">
        <w:rPr>
          <w:rFonts w:ascii="Times New Roman" w:hAnsi="Times New Roman" w:cs="Times New Roman"/>
          <w:sz w:val="24"/>
          <w:szCs w:val="24"/>
        </w:rPr>
        <w:t>the eSRS;</w:t>
      </w:r>
    </w:p>
    <w:p w14:paraId="10B61572" w14:textId="77777777" w:rsidR="008A255A" w:rsidRDefault="00F6482C" w:rsidP="008A255A">
      <w:pPr>
        <w:ind w:firstLine="720"/>
        <w:rPr>
          <w:rFonts w:ascii="Times New Roman" w:hAnsi="Times New Roman" w:cs="Times New Roman"/>
          <w:b/>
          <w:sz w:val="24"/>
          <w:szCs w:val="24"/>
        </w:rPr>
      </w:pPr>
      <w:r w:rsidRPr="00A2238A">
        <w:rPr>
          <w:rFonts w:ascii="Times New Roman" w:hAnsi="Times New Roman" w:cs="Times New Roman"/>
          <w:sz w:val="24"/>
          <w:szCs w:val="24"/>
        </w:rPr>
        <w:t>(2)  review their responsibilities as a reviewer in the FAR</w:t>
      </w:r>
      <w:r w:rsidR="00CF0A03" w:rsidRPr="00A2238A">
        <w:rPr>
          <w:rFonts w:ascii="Times New Roman" w:hAnsi="Times New Roman" w:cs="Times New Roman"/>
          <w:sz w:val="24"/>
          <w:szCs w:val="24"/>
        </w:rPr>
        <w:t xml:space="preserve"> subpart</w:t>
      </w:r>
      <w:r w:rsidR="00B24656" w:rsidRPr="00A2238A">
        <w:rPr>
          <w:rFonts w:ascii="Times New Roman" w:hAnsi="Times New Roman" w:cs="Times New Roman"/>
          <w:sz w:val="24"/>
          <w:szCs w:val="24"/>
        </w:rPr>
        <w:t xml:space="preserve"> 19.7</w:t>
      </w:r>
      <w:r w:rsidRPr="00A2238A">
        <w:rPr>
          <w:rFonts w:ascii="Times New Roman" w:hAnsi="Times New Roman" w:cs="Times New Roman"/>
          <w:sz w:val="24"/>
          <w:szCs w:val="24"/>
        </w:rPr>
        <w:t>, DFARS</w:t>
      </w:r>
      <w:r w:rsidR="00B24656" w:rsidRPr="00A2238A">
        <w:rPr>
          <w:rFonts w:ascii="Times New Roman" w:hAnsi="Times New Roman" w:cs="Times New Roman"/>
          <w:sz w:val="24"/>
          <w:szCs w:val="24"/>
        </w:rPr>
        <w:t xml:space="preserve"> </w:t>
      </w:r>
      <w:r w:rsidR="00CF0A03" w:rsidRPr="00A2238A">
        <w:rPr>
          <w:rFonts w:ascii="Times New Roman" w:hAnsi="Times New Roman" w:cs="Times New Roman"/>
          <w:sz w:val="24"/>
          <w:szCs w:val="24"/>
        </w:rPr>
        <w:t xml:space="preserve">subpart </w:t>
      </w:r>
      <w:r w:rsidR="00B24656" w:rsidRPr="00A2238A">
        <w:rPr>
          <w:rFonts w:ascii="Times New Roman" w:hAnsi="Times New Roman" w:cs="Times New Roman"/>
          <w:sz w:val="24"/>
          <w:szCs w:val="24"/>
        </w:rPr>
        <w:t>219.7</w:t>
      </w:r>
      <w:r w:rsidRPr="00A2238A">
        <w:rPr>
          <w:rFonts w:ascii="Times New Roman" w:hAnsi="Times New Roman" w:cs="Times New Roman"/>
          <w:sz w:val="24"/>
          <w:szCs w:val="24"/>
        </w:rPr>
        <w:t xml:space="preserve">, and the </w:t>
      </w:r>
      <w:r w:rsidR="00054945" w:rsidRPr="00A2238A">
        <w:rPr>
          <w:rFonts w:ascii="Times New Roman" w:hAnsi="Times New Roman" w:cs="Times New Roman"/>
          <w:sz w:val="24"/>
          <w:szCs w:val="24"/>
        </w:rPr>
        <w:t xml:space="preserve">DoD Subcontracting Program – Business Rules and Processes, </w:t>
      </w:r>
      <w:r w:rsidR="002C1542" w:rsidRPr="00A2238A">
        <w:rPr>
          <w:rFonts w:ascii="Times New Roman" w:hAnsi="Times New Roman" w:cs="Times New Roman"/>
          <w:sz w:val="24"/>
          <w:szCs w:val="24"/>
        </w:rPr>
        <w:t>Appendices D, E, and F</w:t>
      </w:r>
      <w:r w:rsidR="000C069F" w:rsidRPr="00A2238A">
        <w:rPr>
          <w:rFonts w:ascii="Times New Roman" w:hAnsi="Times New Roman" w:cs="Times New Roman"/>
          <w:sz w:val="24"/>
          <w:szCs w:val="24"/>
        </w:rPr>
        <w:t>; and</w:t>
      </w:r>
      <w:bookmarkStart w:id="99" w:name="_Toc18650251"/>
    </w:p>
    <w:p w14:paraId="3C87DAC7" w14:textId="474A83FB" w:rsidR="000039B9" w:rsidRPr="008A255A" w:rsidRDefault="000C069F" w:rsidP="008A255A">
      <w:pPr>
        <w:ind w:firstLine="720"/>
        <w:rPr>
          <w:rFonts w:ascii="Times New Roman" w:hAnsi="Times New Roman" w:cs="Times New Roman"/>
          <w:b/>
          <w:sz w:val="24"/>
          <w:szCs w:val="24"/>
        </w:rPr>
      </w:pPr>
      <w:r w:rsidRPr="008A255A">
        <w:rPr>
          <w:rFonts w:ascii="Times New Roman" w:hAnsi="Times New Roman" w:cs="Times New Roman"/>
          <w:sz w:val="24"/>
          <w:szCs w:val="24"/>
        </w:rPr>
        <w:t>(3)  inform the prime contractor to update the contract profile in eSRS with the name and email address of the new contracting officer.</w:t>
      </w:r>
      <w:bookmarkEnd w:id="93"/>
      <w:bookmarkEnd w:id="94"/>
      <w:bookmarkEnd w:id="99"/>
    </w:p>
    <w:p w14:paraId="24B84AC2" w14:textId="77777777" w:rsidR="001F1535" w:rsidRPr="00FF4E1D" w:rsidRDefault="001F1535" w:rsidP="00FF4E1D">
      <w:pPr>
        <w:rPr>
          <w:rFonts w:ascii="Times New Roman" w:hAnsi="Times New Roman" w:cs="Times New Roman"/>
          <w:b/>
          <w:sz w:val="24"/>
          <w:szCs w:val="24"/>
        </w:rPr>
      </w:pPr>
    </w:p>
    <w:p w14:paraId="42E0DE95" w14:textId="77777777" w:rsidR="00290F6E" w:rsidRDefault="00E1095C" w:rsidP="00541DD4">
      <w:pPr>
        <w:pStyle w:val="Heading3"/>
      </w:pPr>
      <w:bookmarkStart w:id="100" w:name="_Toc514064316"/>
      <w:bookmarkStart w:id="101" w:name="_Toc519841599"/>
      <w:bookmarkStart w:id="102" w:name="_Toc18650252"/>
      <w:bookmarkStart w:id="103" w:name="_Toc18650546"/>
      <w:bookmarkStart w:id="104" w:name="_Toc18650739"/>
      <w:r>
        <w:t xml:space="preserve">Subpart 5119.8 – </w:t>
      </w:r>
      <w:r w:rsidR="004906FB" w:rsidRPr="004906FB">
        <w:t>Contracting with the Small Business Administration (The 8(a) Program)</w:t>
      </w:r>
      <w:bookmarkEnd w:id="100"/>
      <w:bookmarkEnd w:id="101"/>
      <w:bookmarkEnd w:id="102"/>
      <w:bookmarkEnd w:id="103"/>
      <w:bookmarkEnd w:id="104"/>
    </w:p>
    <w:p w14:paraId="47C7CF3F" w14:textId="77777777" w:rsidR="00290F6E" w:rsidRPr="00871D88" w:rsidRDefault="004906FB" w:rsidP="00541DD4">
      <w:pPr>
        <w:pStyle w:val="Heading4"/>
      </w:pPr>
      <w:bookmarkStart w:id="105" w:name="_Toc514064317"/>
      <w:bookmarkStart w:id="106" w:name="_Toc519841600"/>
      <w:bookmarkStart w:id="107" w:name="_Toc18650253"/>
      <w:bookmarkStart w:id="108" w:name="_Toc18650547"/>
      <w:bookmarkStart w:id="109" w:name="_Toc18650740"/>
      <w:r w:rsidRPr="00871D88">
        <w:t>5119.803</w:t>
      </w:r>
      <w:r w:rsidR="00874732" w:rsidRPr="00871D88">
        <w:t xml:space="preserve">  </w:t>
      </w:r>
      <w:r w:rsidRPr="00871D88">
        <w:t>Selecting acquisitions for the 8(a) program.</w:t>
      </w:r>
      <w:bookmarkEnd w:id="105"/>
      <w:bookmarkEnd w:id="106"/>
      <w:bookmarkEnd w:id="107"/>
      <w:bookmarkEnd w:id="108"/>
      <w:bookmarkEnd w:id="109"/>
    </w:p>
    <w:p w14:paraId="57668AE9"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(a)  The </w:t>
      </w:r>
      <w:r w:rsidR="000E312A">
        <w:rPr>
          <w:rFonts w:ascii="Times New Roman" w:hAnsi="Times New Roman" w:cs="Times New Roman"/>
          <w:sz w:val="24"/>
          <w:szCs w:val="24"/>
        </w:rPr>
        <w:t>AD</w:t>
      </w:r>
      <w:r w:rsidRPr="00871D88">
        <w:rPr>
          <w:rFonts w:ascii="Times New Roman" w:hAnsi="Times New Roman" w:cs="Times New Roman"/>
          <w:sz w:val="24"/>
          <w:szCs w:val="24"/>
        </w:rPr>
        <w:t xml:space="preserve"> shall respond directly to general search letters from SBA.  The </w:t>
      </w:r>
      <w:r w:rsidR="000E312A">
        <w:rPr>
          <w:rFonts w:ascii="Times New Roman" w:hAnsi="Times New Roman" w:cs="Times New Roman"/>
          <w:sz w:val="24"/>
          <w:szCs w:val="24"/>
        </w:rPr>
        <w:t xml:space="preserve">AD </w:t>
      </w:r>
      <w:r w:rsidRPr="00871D88">
        <w:rPr>
          <w:rFonts w:ascii="Times New Roman" w:hAnsi="Times New Roman" w:cs="Times New Roman"/>
          <w:sz w:val="24"/>
          <w:szCs w:val="24"/>
        </w:rPr>
        <w:t xml:space="preserve">may </w:t>
      </w:r>
      <w:r w:rsidR="003A3BAC" w:rsidRPr="00871D88">
        <w:rPr>
          <w:rFonts w:ascii="Times New Roman" w:hAnsi="Times New Roman" w:cs="Times New Roman"/>
          <w:sz w:val="24"/>
          <w:szCs w:val="24"/>
        </w:rPr>
        <w:t xml:space="preserve">further </w:t>
      </w:r>
      <w:r w:rsidRPr="00871D88">
        <w:rPr>
          <w:rFonts w:ascii="Times New Roman" w:hAnsi="Times New Roman" w:cs="Times New Roman"/>
          <w:sz w:val="24"/>
          <w:szCs w:val="24"/>
        </w:rPr>
        <w:t xml:space="preserve">delegate this function to the small business </w:t>
      </w:r>
      <w:r w:rsidR="00DA0EDD">
        <w:rPr>
          <w:rFonts w:ascii="Times New Roman" w:hAnsi="Times New Roman" w:cs="Times New Roman"/>
          <w:sz w:val="24"/>
          <w:szCs w:val="24"/>
        </w:rPr>
        <w:t>professionals</w:t>
      </w:r>
      <w:r w:rsidRPr="00871D88">
        <w:rPr>
          <w:rFonts w:ascii="Times New Roman" w:hAnsi="Times New Roman" w:cs="Times New Roman"/>
          <w:sz w:val="24"/>
          <w:szCs w:val="24"/>
        </w:rPr>
        <w:t xml:space="preserve"> at contracting activities.</w:t>
      </w:r>
    </w:p>
    <w:p w14:paraId="13EC037C"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(b)  The contracting officer, in coordination with the small business </w:t>
      </w:r>
      <w:r w:rsidR="00C35EC9">
        <w:rPr>
          <w:rFonts w:ascii="Times New Roman" w:hAnsi="Times New Roman" w:cs="Times New Roman"/>
          <w:sz w:val="24"/>
          <w:szCs w:val="24"/>
        </w:rPr>
        <w:t>professional</w:t>
      </w:r>
      <w:r w:rsidRPr="00871D88">
        <w:rPr>
          <w:rFonts w:ascii="Times New Roman" w:hAnsi="Times New Roman" w:cs="Times New Roman"/>
          <w:sz w:val="24"/>
          <w:szCs w:val="24"/>
        </w:rPr>
        <w:t xml:space="preserve">, shall respond to SBA requests for a specific requirement </w:t>
      </w:r>
      <w:r w:rsidR="00772E53" w:rsidRPr="00871D88">
        <w:rPr>
          <w:rFonts w:ascii="Times New Roman" w:hAnsi="Times New Roman" w:cs="Times New Roman"/>
          <w:sz w:val="24"/>
          <w:szCs w:val="24"/>
        </w:rPr>
        <w:t xml:space="preserve">either </w:t>
      </w:r>
      <w:r w:rsidRPr="00871D88">
        <w:rPr>
          <w:rFonts w:ascii="Times New Roman" w:hAnsi="Times New Roman" w:cs="Times New Roman"/>
          <w:sz w:val="24"/>
          <w:szCs w:val="24"/>
        </w:rPr>
        <w:t xml:space="preserve">by offering the requirement </w:t>
      </w:r>
      <w:r w:rsidR="00BD49A2" w:rsidRPr="00871D88">
        <w:rPr>
          <w:rFonts w:ascii="Times New Roman" w:hAnsi="Times New Roman" w:cs="Times New Roman"/>
          <w:sz w:val="24"/>
          <w:szCs w:val="24"/>
        </w:rPr>
        <w:t xml:space="preserve">to the 8(a) program or by explaining to the SBA the rationale for not offering the requirement to the 8(a) program </w:t>
      </w:r>
      <w:r w:rsidRPr="00871D88">
        <w:rPr>
          <w:rFonts w:ascii="Times New Roman" w:hAnsi="Times New Roman" w:cs="Times New Roman"/>
          <w:sz w:val="24"/>
          <w:szCs w:val="24"/>
        </w:rPr>
        <w:t>(see 5119.804-2)</w:t>
      </w:r>
      <w:r w:rsidR="005235E6" w:rsidRPr="00871D88">
        <w:rPr>
          <w:rFonts w:ascii="Times New Roman" w:hAnsi="Times New Roman" w:cs="Times New Roman"/>
          <w:sz w:val="24"/>
          <w:szCs w:val="24"/>
        </w:rPr>
        <w:t>.</w:t>
      </w:r>
    </w:p>
    <w:p w14:paraId="604E62AB" w14:textId="2AB10286" w:rsidR="00290F6E" w:rsidRPr="00871D88" w:rsidRDefault="005235E6"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(c)  Where a number of requirements are being offered to SBA for planning purposes, </w:t>
      </w:r>
      <w:r w:rsidR="00C35EC9">
        <w:rPr>
          <w:rFonts w:ascii="Times New Roman" w:hAnsi="Times New Roman" w:cs="Times New Roman"/>
          <w:sz w:val="24"/>
          <w:szCs w:val="24"/>
        </w:rPr>
        <w:t xml:space="preserve">the AD, </w:t>
      </w:r>
      <w:r w:rsidRPr="00871D88">
        <w:rPr>
          <w:rFonts w:ascii="Times New Roman" w:hAnsi="Times New Roman" w:cs="Times New Roman"/>
          <w:sz w:val="24"/>
          <w:szCs w:val="24"/>
        </w:rPr>
        <w:t xml:space="preserve">or their designated small business </w:t>
      </w:r>
      <w:r w:rsidR="00C35EC9">
        <w:rPr>
          <w:rFonts w:ascii="Times New Roman" w:hAnsi="Times New Roman" w:cs="Times New Roman"/>
          <w:sz w:val="24"/>
          <w:szCs w:val="24"/>
        </w:rPr>
        <w:t>professional</w:t>
      </w:r>
      <w:r w:rsidR="005D5404">
        <w:rPr>
          <w:rFonts w:ascii="Times New Roman" w:hAnsi="Times New Roman" w:cs="Times New Roman"/>
          <w:sz w:val="24"/>
          <w:szCs w:val="24"/>
        </w:rPr>
        <w:t>,</w:t>
      </w:r>
      <w:r w:rsidRPr="00871D88">
        <w:rPr>
          <w:rFonts w:ascii="Times New Roman" w:hAnsi="Times New Roman" w:cs="Times New Roman"/>
          <w:sz w:val="24"/>
          <w:szCs w:val="24"/>
        </w:rPr>
        <w:t xml:space="preserve"> must identify the requirements to SBA.  Specific individual requirements shall be offered in accordance with 5119.804-2(a).</w:t>
      </w:r>
    </w:p>
    <w:p w14:paraId="3A2C23EC" w14:textId="77777777" w:rsidR="00290F6E" w:rsidRPr="00871D88" w:rsidRDefault="005235E6" w:rsidP="00541DD4">
      <w:pPr>
        <w:pStyle w:val="Heading4"/>
      </w:pPr>
      <w:bookmarkStart w:id="110" w:name="_Toc514064318"/>
      <w:bookmarkStart w:id="111" w:name="_Toc519841601"/>
      <w:bookmarkStart w:id="112" w:name="_Toc18650254"/>
      <w:bookmarkStart w:id="113" w:name="_Toc18650548"/>
      <w:bookmarkStart w:id="114" w:name="_Toc18650741"/>
      <w:r w:rsidRPr="00871D88">
        <w:t>5119.804  Evaluation, offering, and acceptance.</w:t>
      </w:r>
      <w:bookmarkEnd w:id="110"/>
      <w:bookmarkEnd w:id="111"/>
      <w:bookmarkEnd w:id="112"/>
      <w:bookmarkEnd w:id="113"/>
      <w:bookmarkEnd w:id="114"/>
    </w:p>
    <w:p w14:paraId="4A6ADA7E" w14:textId="77777777" w:rsidR="00290F6E" w:rsidRDefault="005235E6" w:rsidP="00541DD4">
      <w:pPr>
        <w:pStyle w:val="Heading4"/>
      </w:pPr>
      <w:bookmarkStart w:id="115" w:name="_Toc514064319"/>
      <w:bookmarkStart w:id="116" w:name="_Toc519841602"/>
      <w:bookmarkStart w:id="117" w:name="_Toc18650255"/>
      <w:bookmarkStart w:id="118" w:name="_Toc18650549"/>
      <w:bookmarkStart w:id="119" w:name="_Toc18650742"/>
      <w:r>
        <w:t xml:space="preserve">5119.804-2 </w:t>
      </w:r>
      <w:r w:rsidR="00874732">
        <w:t xml:space="preserve"> </w:t>
      </w:r>
      <w:r>
        <w:t>Agency offering.</w:t>
      </w:r>
      <w:bookmarkEnd w:id="115"/>
      <w:bookmarkEnd w:id="116"/>
      <w:bookmarkEnd w:id="117"/>
      <w:bookmarkEnd w:id="118"/>
      <w:bookmarkEnd w:id="119"/>
    </w:p>
    <w:p w14:paraId="004CF1BD"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(a)  The contracting office must notify the SBA and contracting activity small business </w:t>
      </w:r>
      <w:r w:rsidR="00C35EC9">
        <w:rPr>
          <w:rFonts w:ascii="Times New Roman" w:hAnsi="Times New Roman" w:cs="Times New Roman"/>
          <w:sz w:val="24"/>
          <w:szCs w:val="24"/>
        </w:rPr>
        <w:t>professional</w:t>
      </w:r>
      <w:r w:rsidR="0029498B">
        <w:rPr>
          <w:rFonts w:ascii="Times New Roman" w:hAnsi="Times New Roman" w:cs="Times New Roman"/>
          <w:sz w:val="24"/>
          <w:szCs w:val="24"/>
        </w:rPr>
        <w:t xml:space="preserve"> of agency offering</w:t>
      </w:r>
      <w:r>
        <w:rPr>
          <w:rFonts w:ascii="Times New Roman" w:hAnsi="Times New Roman" w:cs="Times New Roman"/>
          <w:sz w:val="24"/>
          <w:szCs w:val="24"/>
        </w:rPr>
        <w:t xml:space="preserve">.  </w:t>
      </w:r>
      <w:r w:rsidR="00BB186E">
        <w:rPr>
          <w:rFonts w:ascii="Times New Roman" w:hAnsi="Times New Roman" w:cs="Times New Roman"/>
          <w:sz w:val="24"/>
          <w:szCs w:val="24"/>
        </w:rPr>
        <w:t>The notification commits the Army to negotiating with the SBA</w:t>
      </w:r>
      <w:r>
        <w:rPr>
          <w:rFonts w:ascii="Times New Roman" w:hAnsi="Times New Roman" w:cs="Times New Roman"/>
          <w:sz w:val="24"/>
          <w:szCs w:val="24"/>
        </w:rPr>
        <w:t>.</w:t>
      </w:r>
    </w:p>
    <w:p w14:paraId="489C2E88" w14:textId="4E73E8C3" w:rsidR="001F1535" w:rsidRPr="00645343" w:rsidRDefault="005235E6" w:rsidP="00645343">
      <w:pPr>
        <w:rPr>
          <w:rFonts w:ascii="Times New Roman" w:hAnsi="Times New Roman" w:cs="Times New Roman"/>
          <w:sz w:val="24"/>
          <w:szCs w:val="24"/>
        </w:rPr>
      </w:pPr>
      <w:r w:rsidRPr="00645343">
        <w:rPr>
          <w:rFonts w:ascii="Times New Roman" w:hAnsi="Times New Roman" w:cs="Times New Roman"/>
          <w:sz w:val="24"/>
          <w:szCs w:val="24"/>
        </w:rPr>
        <w:tab/>
        <w:t xml:space="preserve">(14)  The contracting officer must coordinate noncompetitive 8(a) offerings with a total estimated contract value above the thresholds in FAR 19.805-1(a)(2) with the local competition advocate, who will review the technical requirements to ensure </w:t>
      </w:r>
      <w:r w:rsidR="0096294D" w:rsidRPr="00645343">
        <w:rPr>
          <w:rFonts w:ascii="Times New Roman" w:hAnsi="Times New Roman" w:cs="Times New Roman"/>
          <w:sz w:val="24"/>
          <w:szCs w:val="24"/>
        </w:rPr>
        <w:t xml:space="preserve">that </w:t>
      </w:r>
      <w:r w:rsidRPr="00645343">
        <w:rPr>
          <w:rFonts w:ascii="Times New Roman" w:hAnsi="Times New Roman" w:cs="Times New Roman"/>
          <w:sz w:val="24"/>
          <w:szCs w:val="24"/>
        </w:rPr>
        <w:t>they are not overly restrictive.</w:t>
      </w:r>
      <w:bookmarkStart w:id="120" w:name="_Toc514064320"/>
      <w:bookmarkStart w:id="121" w:name="_Toc519841603"/>
      <w:bookmarkStart w:id="122" w:name="_Toc18650256"/>
      <w:bookmarkStart w:id="123" w:name="_Toc18650550"/>
      <w:bookmarkStart w:id="124" w:name="_Toc18650743"/>
    </w:p>
    <w:p w14:paraId="67EBC621" w14:textId="77777777" w:rsidR="00290F6E" w:rsidRPr="00871D88" w:rsidRDefault="00CD5CFB" w:rsidP="00541DD4">
      <w:pPr>
        <w:pStyle w:val="Heading4"/>
      </w:pPr>
      <w:r>
        <w:t xml:space="preserve">5119.808  Contract negotiation. </w:t>
      </w:r>
      <w:bookmarkEnd w:id="120"/>
      <w:bookmarkEnd w:id="121"/>
      <w:bookmarkEnd w:id="122"/>
      <w:bookmarkEnd w:id="123"/>
      <w:bookmarkEnd w:id="124"/>
    </w:p>
    <w:p w14:paraId="5B1CD134" w14:textId="77777777" w:rsidR="00290F6E" w:rsidRDefault="005235E6" w:rsidP="00541DD4">
      <w:pPr>
        <w:pStyle w:val="Heading4"/>
      </w:pPr>
      <w:bookmarkStart w:id="125" w:name="_Toc514064321"/>
      <w:bookmarkStart w:id="126" w:name="_Toc519841604"/>
      <w:bookmarkStart w:id="127" w:name="_Toc18650257"/>
      <w:bookmarkStart w:id="128" w:name="_Toc18650551"/>
      <w:bookmarkStart w:id="129" w:name="_Toc18650744"/>
      <w:r>
        <w:t>5119.808-1</w:t>
      </w:r>
      <w:r w:rsidR="00874732">
        <w:t xml:space="preserve"> </w:t>
      </w:r>
      <w:r>
        <w:t xml:space="preserve"> Sole source.</w:t>
      </w:r>
      <w:bookmarkEnd w:id="125"/>
      <w:bookmarkEnd w:id="126"/>
      <w:bookmarkEnd w:id="127"/>
      <w:bookmarkEnd w:id="128"/>
      <w:bookmarkEnd w:id="129"/>
    </w:p>
    <w:p w14:paraId="7B92A35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  The contracting activity must notify the contracting activity small business specialist of the intent to proceed with the acquisition if it exceeds $</w:t>
      </w:r>
      <w:r w:rsidR="00E77562">
        <w:rPr>
          <w:rFonts w:ascii="Times New Roman" w:hAnsi="Times New Roman" w:cs="Times New Roman"/>
          <w:sz w:val="24"/>
          <w:szCs w:val="24"/>
        </w:rPr>
        <w:t>100</w:t>
      </w:r>
      <w:r>
        <w:rPr>
          <w:rFonts w:ascii="Times New Roman" w:hAnsi="Times New Roman" w:cs="Times New Roman"/>
          <w:sz w:val="24"/>
          <w:szCs w:val="24"/>
        </w:rPr>
        <w:t xml:space="preserve"> million and the requesting agency has completed a justification in accordance with the requirements of FAR 6.303</w:t>
      </w:r>
      <w:r w:rsidR="00E77562">
        <w:rPr>
          <w:rFonts w:ascii="Times New Roman" w:hAnsi="Times New Roman" w:cs="Times New Roman"/>
          <w:sz w:val="24"/>
          <w:szCs w:val="24"/>
        </w:rPr>
        <w:t>-1(b)</w:t>
      </w:r>
      <w:r>
        <w:rPr>
          <w:rFonts w:ascii="Times New Roman" w:hAnsi="Times New Roman" w:cs="Times New Roman"/>
          <w:sz w:val="24"/>
          <w:szCs w:val="24"/>
        </w:rPr>
        <w:t>.</w:t>
      </w:r>
    </w:p>
    <w:p w14:paraId="4391063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When direct negotiation with an 8(a) subcontractor does not proceed satisfactorily, the contracting officer must ask the SBA to enter negotiations promptly to expedite the award.</w:t>
      </w:r>
    </w:p>
    <w:p w14:paraId="2DA83C15" w14:textId="77777777" w:rsidR="00290F6E" w:rsidRPr="00871D88" w:rsidRDefault="005235E6" w:rsidP="00541DD4">
      <w:pPr>
        <w:pStyle w:val="Heading4"/>
      </w:pPr>
      <w:bookmarkStart w:id="130" w:name="_Toc514064322"/>
      <w:bookmarkStart w:id="131" w:name="_Toc519841605"/>
      <w:bookmarkStart w:id="132" w:name="_Toc18650258"/>
      <w:bookmarkStart w:id="133" w:name="_Toc18650552"/>
      <w:bookmarkStart w:id="134" w:name="_Toc18650745"/>
      <w:r w:rsidRPr="00871D88">
        <w:t xml:space="preserve">5119.810 </w:t>
      </w:r>
      <w:r w:rsidR="003A3BAC" w:rsidRPr="00871D88">
        <w:t xml:space="preserve"> </w:t>
      </w:r>
      <w:r w:rsidRPr="00871D88">
        <w:t>SBA appeals.</w:t>
      </w:r>
      <w:bookmarkEnd w:id="130"/>
      <w:bookmarkEnd w:id="131"/>
      <w:bookmarkEnd w:id="132"/>
      <w:bookmarkEnd w:id="133"/>
      <w:bookmarkEnd w:id="134"/>
    </w:p>
    <w:p w14:paraId="2A15ABC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A34E3">
        <w:rPr>
          <w:rFonts w:ascii="Times New Roman" w:hAnsi="Times New Roman" w:cs="Times New Roman"/>
          <w:sz w:val="24"/>
          <w:szCs w:val="24"/>
        </w:rPr>
        <w:t>(b)  Process appeals in accordance with 5119.50</w:t>
      </w:r>
      <w:r w:rsidR="005A34E3">
        <w:rPr>
          <w:rFonts w:ascii="Times New Roman" w:hAnsi="Times New Roman" w:cs="Times New Roman"/>
          <w:sz w:val="24"/>
          <w:szCs w:val="24"/>
        </w:rPr>
        <w:t>2-8</w:t>
      </w:r>
      <w:r w:rsidRPr="005A34E3">
        <w:rPr>
          <w:rFonts w:ascii="Times New Roman" w:hAnsi="Times New Roman" w:cs="Times New Roman"/>
          <w:sz w:val="24"/>
          <w:szCs w:val="24"/>
        </w:rPr>
        <w:t>.</w:t>
      </w:r>
    </w:p>
    <w:p w14:paraId="1C6BA2F9" w14:textId="77777777" w:rsidR="00290F6E" w:rsidRPr="00871D88" w:rsidRDefault="005235E6" w:rsidP="00541DD4">
      <w:pPr>
        <w:pStyle w:val="Heading4"/>
      </w:pPr>
      <w:bookmarkStart w:id="135" w:name="_Toc514064323"/>
      <w:bookmarkStart w:id="136" w:name="_Toc519841606"/>
      <w:bookmarkStart w:id="137" w:name="_Toc18650259"/>
      <w:bookmarkStart w:id="138" w:name="_Toc18650553"/>
      <w:bookmarkStart w:id="139" w:name="_Toc18650746"/>
      <w:r w:rsidRPr="00871D88">
        <w:t xml:space="preserve">5119.812 </w:t>
      </w:r>
      <w:r w:rsidR="00874732" w:rsidRPr="00871D88">
        <w:t xml:space="preserve"> </w:t>
      </w:r>
      <w:r w:rsidRPr="00871D88">
        <w:t>Contract administration.</w:t>
      </w:r>
      <w:bookmarkEnd w:id="135"/>
      <w:bookmarkEnd w:id="136"/>
      <w:bookmarkEnd w:id="137"/>
      <w:bookmarkEnd w:id="138"/>
      <w:bookmarkEnd w:id="139"/>
    </w:p>
    <w:p w14:paraId="6857EE5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(c)(i)  The contracting officer must promptly notify </w:t>
      </w:r>
      <w:r w:rsidR="002A622A">
        <w:rPr>
          <w:rFonts w:ascii="Times New Roman" w:hAnsi="Times New Roman" w:cs="Times New Roman"/>
          <w:sz w:val="24"/>
          <w:szCs w:val="24"/>
        </w:rPr>
        <w:t xml:space="preserve">the </w:t>
      </w:r>
      <w:r>
        <w:rPr>
          <w:rFonts w:ascii="Times New Roman" w:hAnsi="Times New Roman" w:cs="Times New Roman"/>
          <w:sz w:val="24"/>
          <w:szCs w:val="24"/>
        </w:rPr>
        <w:t xml:space="preserve">SBA of subcontractor </w:t>
      </w:r>
      <w:r w:rsidR="002A622A">
        <w:rPr>
          <w:rFonts w:ascii="Times New Roman" w:hAnsi="Times New Roman" w:cs="Times New Roman"/>
          <w:sz w:val="24"/>
          <w:szCs w:val="24"/>
        </w:rPr>
        <w:t xml:space="preserve">performance </w:t>
      </w:r>
      <w:r>
        <w:rPr>
          <w:rFonts w:ascii="Times New Roman" w:hAnsi="Times New Roman" w:cs="Times New Roman"/>
          <w:sz w:val="24"/>
          <w:szCs w:val="24"/>
        </w:rPr>
        <w:t xml:space="preserve">deficiencies.  </w:t>
      </w:r>
      <w:r w:rsidR="002A622A">
        <w:rPr>
          <w:rFonts w:ascii="Times New Roman" w:hAnsi="Times New Roman" w:cs="Times New Roman"/>
          <w:sz w:val="24"/>
          <w:szCs w:val="24"/>
        </w:rPr>
        <w:t>The contracting officer must p</w:t>
      </w:r>
      <w:r>
        <w:rPr>
          <w:rFonts w:ascii="Times New Roman" w:hAnsi="Times New Roman" w:cs="Times New Roman"/>
          <w:sz w:val="24"/>
          <w:szCs w:val="24"/>
        </w:rPr>
        <w:t xml:space="preserve">romptly report </w:t>
      </w:r>
      <w:r w:rsidR="002A622A">
        <w:rPr>
          <w:rFonts w:ascii="Times New Roman" w:hAnsi="Times New Roman" w:cs="Times New Roman"/>
          <w:sz w:val="24"/>
          <w:szCs w:val="24"/>
        </w:rPr>
        <w:t xml:space="preserve">to the SBA </w:t>
      </w:r>
      <w:r>
        <w:rPr>
          <w:rFonts w:ascii="Times New Roman" w:hAnsi="Times New Roman" w:cs="Times New Roman"/>
          <w:sz w:val="24"/>
          <w:szCs w:val="24"/>
        </w:rPr>
        <w:t>any indication that the subcontractor requires technical or management assistance</w:t>
      </w:r>
      <w:r w:rsidR="002A622A">
        <w:rPr>
          <w:rFonts w:ascii="Times New Roman" w:hAnsi="Times New Roman" w:cs="Times New Roman"/>
          <w:sz w:val="24"/>
          <w:szCs w:val="24"/>
        </w:rPr>
        <w:t xml:space="preserve"> and </w:t>
      </w:r>
      <w:r>
        <w:rPr>
          <w:rFonts w:ascii="Times New Roman" w:hAnsi="Times New Roman" w:cs="Times New Roman"/>
          <w:sz w:val="24"/>
          <w:szCs w:val="24"/>
        </w:rPr>
        <w:t>document the file accordingly.</w:t>
      </w:r>
    </w:p>
    <w:p w14:paraId="105F6F2D" w14:textId="77777777" w:rsidR="00E1095C" w:rsidRDefault="005235E6" w:rsidP="00CD151B">
      <w:pPr>
        <w:pStyle w:val="ind4"/>
        <w:tabs>
          <w:tab w:val="clear" w:pos="1152"/>
          <w:tab w:val="clear" w:pos="1728"/>
          <w:tab w:val="clear" w:pos="2304"/>
          <w:tab w:val="clear" w:pos="2880"/>
          <w:tab w:val="clear" w:pos="3456"/>
        </w:tabs>
        <w:spacing w:after="240"/>
        <w:ind w:left="0" w:firstLine="270"/>
        <w:jc w:val="both"/>
        <w:rPr>
          <w:rFonts w:ascii="Times New Roman" w:hAnsi="Times New Roman" w:cs="Times New Roman"/>
          <w:strike/>
          <w:sz w:val="24"/>
          <w:szCs w:val="24"/>
        </w:rPr>
      </w:pPr>
      <w:r>
        <w:rPr>
          <w:rFonts w:ascii="Times New Roman" w:hAnsi="Times New Roman" w:cs="Times New Roman"/>
          <w:sz w:val="24"/>
          <w:szCs w:val="24"/>
        </w:rPr>
        <w:t xml:space="preserve">(ii)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If the SBA fails to act in a timely manner to help the subcontractor take corrective action, the contracting officer must report this failure to the </w:t>
      </w:r>
      <w:r w:rsidR="000E312A">
        <w:rPr>
          <w:rFonts w:ascii="Times New Roman" w:hAnsi="Times New Roman" w:cs="Times New Roman"/>
          <w:sz w:val="24"/>
          <w:szCs w:val="24"/>
        </w:rPr>
        <w:t>AD</w:t>
      </w:r>
      <w:r>
        <w:rPr>
          <w:rFonts w:ascii="Times New Roman" w:hAnsi="Times New Roman" w:cs="Times New Roman"/>
          <w:sz w:val="24"/>
          <w:szCs w:val="24"/>
        </w:rPr>
        <w:t xml:space="preserve"> with </w:t>
      </w:r>
      <w:r w:rsidR="002A622A">
        <w:rPr>
          <w:rFonts w:ascii="Times New Roman" w:hAnsi="Times New Roman" w:cs="Times New Roman"/>
          <w:sz w:val="24"/>
          <w:szCs w:val="24"/>
        </w:rPr>
        <w:t xml:space="preserve">a </w:t>
      </w:r>
      <w:r>
        <w:rPr>
          <w:rFonts w:ascii="Times New Roman" w:hAnsi="Times New Roman" w:cs="Times New Roman"/>
          <w:sz w:val="24"/>
          <w:szCs w:val="24"/>
        </w:rPr>
        <w:t>recommendation for action.  If the</w:t>
      </w:r>
      <w:r w:rsidR="00525FB0">
        <w:rPr>
          <w:rFonts w:ascii="Times New Roman" w:hAnsi="Times New Roman" w:cs="Times New Roman"/>
          <w:sz w:val="24"/>
          <w:szCs w:val="24"/>
        </w:rPr>
        <w:t xml:space="preserve"> </w:t>
      </w:r>
      <w:r w:rsidR="000E312A">
        <w:rPr>
          <w:rFonts w:ascii="Times New Roman" w:hAnsi="Times New Roman" w:cs="Times New Roman"/>
          <w:sz w:val="24"/>
          <w:szCs w:val="24"/>
        </w:rPr>
        <w:t>AD</w:t>
      </w:r>
      <w:r>
        <w:rPr>
          <w:rFonts w:ascii="Times New Roman" w:hAnsi="Times New Roman" w:cs="Times New Roman"/>
          <w:sz w:val="24"/>
          <w:szCs w:val="24"/>
        </w:rPr>
        <w:t xml:space="preserve"> cannot resolve</w:t>
      </w:r>
      <w:r w:rsidR="004D32A8">
        <w:rPr>
          <w:rFonts w:ascii="Times New Roman" w:hAnsi="Times New Roman" w:cs="Times New Roman"/>
          <w:sz w:val="24"/>
          <w:szCs w:val="24"/>
        </w:rPr>
        <w:t xml:space="preserve"> </w:t>
      </w:r>
      <w:r>
        <w:rPr>
          <w:rFonts w:ascii="Times New Roman" w:hAnsi="Times New Roman" w:cs="Times New Roman"/>
          <w:sz w:val="24"/>
          <w:szCs w:val="24"/>
        </w:rPr>
        <w:t xml:space="preserve">the matter, he or she will refer the matter to the Director, </w:t>
      </w:r>
      <w:r w:rsidR="00525FB0">
        <w:rPr>
          <w:rFonts w:ascii="Times New Roman" w:hAnsi="Times New Roman" w:cs="Times New Roman"/>
          <w:sz w:val="24"/>
          <w:szCs w:val="24"/>
        </w:rPr>
        <w:t xml:space="preserve">HQDA OSBP. </w:t>
      </w:r>
    </w:p>
    <w:p w14:paraId="3838D695" w14:textId="77777777" w:rsid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(d)(i) The contracting officer must notify the </w:t>
      </w:r>
      <w:r w:rsidR="000E312A">
        <w:rPr>
          <w:rFonts w:ascii="Times New Roman" w:hAnsi="Times New Roman" w:cs="Times New Roman"/>
          <w:sz w:val="24"/>
          <w:szCs w:val="24"/>
        </w:rPr>
        <w:t>AD</w:t>
      </w:r>
      <w:r>
        <w:rPr>
          <w:rFonts w:ascii="Times New Roman" w:hAnsi="Times New Roman" w:cs="Times New Roman"/>
          <w:sz w:val="24"/>
          <w:szCs w:val="24"/>
        </w:rPr>
        <w:t xml:space="preserve"> and the </w:t>
      </w:r>
      <w:r w:rsidR="000E312A">
        <w:rPr>
          <w:rFonts w:ascii="Times New Roman" w:hAnsi="Times New Roman" w:cs="Times New Roman"/>
          <w:sz w:val="24"/>
          <w:szCs w:val="24"/>
        </w:rPr>
        <w:t>cognizant</w:t>
      </w:r>
      <w:r>
        <w:rPr>
          <w:rFonts w:ascii="Times New Roman" w:hAnsi="Times New Roman" w:cs="Times New Roman"/>
          <w:sz w:val="24"/>
          <w:szCs w:val="24"/>
        </w:rPr>
        <w:t xml:space="preserve"> small business </w:t>
      </w:r>
      <w:r w:rsidR="00AE5730">
        <w:rPr>
          <w:rFonts w:ascii="Times New Roman" w:hAnsi="Times New Roman" w:cs="Times New Roman"/>
          <w:sz w:val="24"/>
          <w:szCs w:val="24"/>
        </w:rPr>
        <w:t>professional</w:t>
      </w:r>
      <w:r>
        <w:rPr>
          <w:rFonts w:ascii="Times New Roman" w:hAnsi="Times New Roman" w:cs="Times New Roman"/>
          <w:sz w:val="24"/>
          <w:szCs w:val="24"/>
        </w:rPr>
        <w:t>, if an 8(a) contractor to which a contract was awarded transfers ownership or control of the firm or if the contract is transferred for any reason to another firm an</w:t>
      </w:r>
      <w:r w:rsidR="00AA7A7E">
        <w:rPr>
          <w:rFonts w:ascii="Times New Roman" w:hAnsi="Times New Roman" w:cs="Times New Roman"/>
          <w:sz w:val="24"/>
          <w:szCs w:val="24"/>
        </w:rPr>
        <w:t>d</w:t>
      </w:r>
      <w:r>
        <w:rPr>
          <w:rFonts w:ascii="Times New Roman" w:hAnsi="Times New Roman" w:cs="Times New Roman"/>
          <w:sz w:val="24"/>
          <w:szCs w:val="24"/>
        </w:rPr>
        <w:t xml:space="preserve"> a termination for convenience or waiver approval is pending.</w:t>
      </w:r>
    </w:p>
    <w:p w14:paraId="778CE5AC" w14:textId="3276827E" w:rsidR="00525FB0" w:rsidRP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      (ii) </w:t>
      </w:r>
      <w:r w:rsidR="003F61E5">
        <w:rPr>
          <w:rFonts w:ascii="Times New Roman" w:hAnsi="Times New Roman" w:cs="Times New Roman"/>
          <w:sz w:val="24"/>
          <w:szCs w:val="24"/>
        </w:rPr>
        <w:t xml:space="preserve">The </w:t>
      </w:r>
      <w:r w:rsidR="00645343">
        <w:rPr>
          <w:rFonts w:ascii="Times New Roman" w:hAnsi="Times New Roman" w:cs="Times New Roman"/>
          <w:sz w:val="24"/>
          <w:szCs w:val="24"/>
        </w:rPr>
        <w:t>Assistant Secretary of the Army (Acquisition, Logistics and Technology)</w:t>
      </w:r>
      <w:r w:rsidR="003F61E5">
        <w:rPr>
          <w:rFonts w:ascii="Times New Roman" w:hAnsi="Times New Roman" w:cs="Times New Roman"/>
          <w:sz w:val="24"/>
          <w:szCs w:val="24"/>
        </w:rPr>
        <w:t xml:space="preserve"> is the approving authority under this section for </w:t>
      </w:r>
      <w:r w:rsidR="002827DE">
        <w:rPr>
          <w:rFonts w:ascii="Times New Roman" w:hAnsi="Times New Roman" w:cs="Times New Roman"/>
          <w:sz w:val="24"/>
          <w:szCs w:val="24"/>
        </w:rPr>
        <w:t xml:space="preserve">a </w:t>
      </w:r>
      <w:r w:rsidR="003F61E5">
        <w:rPr>
          <w:rFonts w:ascii="Times New Roman" w:hAnsi="Times New Roman" w:cs="Times New Roman"/>
          <w:sz w:val="24"/>
          <w:szCs w:val="24"/>
        </w:rPr>
        <w:t xml:space="preserve">waiver request to be submitted to the SBA.  See </w:t>
      </w:r>
      <w:hyperlink r:id="rId17" w:history="1">
        <w:r w:rsidR="003F61E5" w:rsidRPr="00645343">
          <w:rPr>
            <w:rStyle w:val="Hyperlink"/>
            <w:rFonts w:ascii="Times New Roman" w:hAnsi="Times New Roman" w:cs="Times New Roman"/>
            <w:sz w:val="24"/>
            <w:szCs w:val="24"/>
          </w:rPr>
          <w:t>Appendix GG</w:t>
        </w:r>
      </w:hyperlink>
      <w:r w:rsidR="003F61E5">
        <w:rPr>
          <w:rFonts w:ascii="Times New Roman" w:hAnsi="Times New Roman" w:cs="Times New Roman"/>
          <w:sz w:val="24"/>
          <w:szCs w:val="24"/>
        </w:rPr>
        <w:t xml:space="preserve"> for further delegation.</w:t>
      </w:r>
      <w:r>
        <w:rPr>
          <w:rFonts w:ascii="Times New Roman" w:hAnsi="Times New Roman" w:cs="Times New Roman"/>
          <w:sz w:val="24"/>
          <w:szCs w:val="24"/>
        </w:rPr>
        <w:t xml:space="preserve"> </w:t>
      </w:r>
    </w:p>
    <w:p w14:paraId="7353E5A0" w14:textId="77777777" w:rsidR="00525FB0" w:rsidRDefault="00525FB0" w:rsidP="00541DD4">
      <w:pPr>
        <w:pStyle w:val="Heading4"/>
      </w:pPr>
      <w:bookmarkStart w:id="140" w:name="_Toc514064324"/>
      <w:bookmarkStart w:id="141" w:name="_Toc519841607"/>
      <w:bookmarkStart w:id="142" w:name="_Toc18650260"/>
      <w:bookmarkStart w:id="143" w:name="_Toc18650554"/>
      <w:bookmarkStart w:id="144" w:name="_Toc18650747"/>
      <w:r>
        <w:t>5119.815 Release for non-8(a) procurement.</w:t>
      </w:r>
    </w:p>
    <w:p w14:paraId="749D2BED" w14:textId="6EBA2F71" w:rsidR="00525FB0" w:rsidRDefault="00525FB0" w:rsidP="00541DD4">
      <w:pPr>
        <w:pStyle w:val="Heading4"/>
        <w:rPr>
          <w:rFonts w:eastAsia="Calibri" w:cs="Arial"/>
          <w:b w:val="0"/>
          <w:color w:val="000000"/>
        </w:rPr>
      </w:pPr>
      <w:r w:rsidRPr="00525FB0">
        <w:rPr>
          <w:b w:val="0"/>
        </w:rPr>
        <w:t xml:space="preserve">(a) Where a procurement is awarded as an 8(a) contract, its follow-on or renewable acquisition must remain in the 8(a) program unless SBA agrees to release it, in accordance with 13 CFR </w:t>
      </w:r>
      <w:r w:rsidRPr="00525FB0">
        <w:rPr>
          <w:rFonts w:eastAsia="Calibri" w:cs="Arial"/>
          <w:b w:val="0"/>
          <w:color w:val="000000"/>
        </w:rPr>
        <w:t xml:space="preserve">§ 124.504(d), </w:t>
      </w:r>
      <w:r w:rsidRPr="00525FB0">
        <w:rPr>
          <w:rFonts w:cs="Arial"/>
          <w:b w:val="0"/>
          <w:color w:val="000000"/>
        </w:rPr>
        <w:t>FAR 19.815, and the DoD and SBA Partnership Agreement</w:t>
      </w:r>
      <w:r w:rsidR="00F81088">
        <w:rPr>
          <w:rFonts w:cs="Arial"/>
          <w:b w:val="0"/>
          <w:color w:val="000000"/>
        </w:rPr>
        <w:t>.</w:t>
      </w:r>
      <w:r w:rsidRPr="00525FB0">
        <w:rPr>
          <w:rFonts w:cs="Arial"/>
          <w:b w:val="0"/>
          <w:color w:val="000000"/>
        </w:rPr>
        <w:t xml:space="preserve"> </w:t>
      </w:r>
    </w:p>
    <w:p w14:paraId="4CAB063A" w14:textId="77777777" w:rsidR="00525FB0" w:rsidRPr="00FB0449" w:rsidRDefault="00525FB0" w:rsidP="00871B88">
      <w:pPr>
        <w:spacing w:before="100" w:beforeAutospacing="1" w:after="100" w:afterAutospacing="1" w:line="240" w:lineRule="auto"/>
        <w:textAlignment w:val="baseline"/>
        <w:outlineLvl w:val="2"/>
        <w:rPr>
          <w:rFonts w:eastAsia="Times New Roman"/>
          <w:bCs/>
          <w:sz w:val="27"/>
          <w:szCs w:val="27"/>
        </w:rPr>
      </w:pPr>
      <w:r w:rsidRPr="00871B88">
        <w:rPr>
          <w:rFonts w:ascii="Times New Roman" w:eastAsia="Calibri" w:hAnsi="Times New Roman" w:cs="Times New Roman"/>
          <w:color w:val="000000"/>
          <w:sz w:val="24"/>
          <w:szCs w:val="24"/>
        </w:rPr>
        <w:t>(3) Follow-on or renewable acquisitions can transition from a stand-alone 8(a) acquisition to an award under a multiple award contract and still be considered to remain in the 8(a) program.  The original multiple award contract must have been offered to and accepted by the SBA</w:t>
      </w:r>
      <w:r>
        <w:rPr>
          <w:rFonts w:ascii="Times New Roman" w:eastAsia="Calibri" w:hAnsi="Times New Roman" w:cs="Times New Roman"/>
          <w:color w:val="000000"/>
          <w:sz w:val="24"/>
          <w:szCs w:val="24"/>
        </w:rPr>
        <w:t>.</w:t>
      </w:r>
    </w:p>
    <w:p w14:paraId="581AC4E6" w14:textId="77777777" w:rsidR="00B406E5" w:rsidRPr="002B78E7" w:rsidRDefault="002B78E7" w:rsidP="00541DD4">
      <w:pPr>
        <w:pStyle w:val="Heading4"/>
      </w:pPr>
      <w:r w:rsidRPr="002B78E7">
        <w:t xml:space="preserve">5119.816  Exiting the 8(a) </w:t>
      </w:r>
      <w:r w:rsidR="00E1095C">
        <w:t>p</w:t>
      </w:r>
      <w:r w:rsidRPr="002B78E7">
        <w:t>rogram.</w:t>
      </w:r>
      <w:bookmarkEnd w:id="140"/>
      <w:bookmarkEnd w:id="141"/>
      <w:bookmarkEnd w:id="142"/>
      <w:bookmarkEnd w:id="143"/>
      <w:bookmarkEnd w:id="144"/>
      <w:r w:rsidRPr="002B78E7">
        <w:t xml:space="preserve"> </w:t>
      </w:r>
    </w:p>
    <w:p w14:paraId="16007FA1" w14:textId="2E4A56C8" w:rsidR="002B78E7" w:rsidRDefault="002B78E7" w:rsidP="002B78E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The </w:t>
      </w:r>
      <w:r w:rsidR="00CD151B">
        <w:rPr>
          <w:rFonts w:ascii="Times New Roman" w:hAnsi="Times New Roman" w:cs="Times New Roman"/>
          <w:sz w:val="24"/>
          <w:szCs w:val="24"/>
        </w:rPr>
        <w:t>head of the contracting a</w:t>
      </w:r>
      <w:r w:rsidR="005E6A35">
        <w:rPr>
          <w:rFonts w:ascii="Times New Roman" w:hAnsi="Times New Roman" w:cs="Times New Roman"/>
          <w:sz w:val="24"/>
          <w:szCs w:val="24"/>
        </w:rPr>
        <w:t xml:space="preserve">gency </w:t>
      </w:r>
      <w:r>
        <w:rPr>
          <w:rFonts w:ascii="Times New Roman" w:hAnsi="Times New Roman" w:cs="Times New Roman"/>
          <w:sz w:val="24"/>
          <w:szCs w:val="24"/>
        </w:rPr>
        <w:t xml:space="preserve">shall make the determination as set forth in FAR 19.816(b).  See </w:t>
      </w:r>
      <w:hyperlink r:id="rId18" w:history="1">
        <w:r w:rsidRPr="00B21B29">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2C2CEF53" w14:textId="77777777" w:rsidR="00290F6E" w:rsidRPr="00871D88" w:rsidRDefault="005235E6" w:rsidP="00541DD4">
      <w:pPr>
        <w:pStyle w:val="Heading4"/>
      </w:pPr>
      <w:bookmarkStart w:id="145" w:name="_Toc514064325"/>
      <w:bookmarkStart w:id="146" w:name="_Toc519841608"/>
      <w:bookmarkStart w:id="147" w:name="_Toc18650261"/>
      <w:bookmarkStart w:id="148" w:name="_Toc18650555"/>
      <w:bookmarkStart w:id="149" w:name="_Toc18650748"/>
      <w:r w:rsidRPr="00871D88">
        <w:t xml:space="preserve">5119.890 </w:t>
      </w:r>
      <w:r w:rsidR="00874732" w:rsidRPr="00871D88">
        <w:t xml:space="preserve"> </w:t>
      </w:r>
      <w:r w:rsidRPr="00871D88">
        <w:t xml:space="preserve">Notification of </w:t>
      </w:r>
      <w:r w:rsidR="003A3BAC" w:rsidRPr="00871D88">
        <w:t>a</w:t>
      </w:r>
      <w:r w:rsidRPr="00871D88">
        <w:t>ward.</w:t>
      </w:r>
      <w:bookmarkEnd w:id="145"/>
      <w:bookmarkEnd w:id="146"/>
      <w:bookmarkEnd w:id="147"/>
      <w:bookmarkEnd w:id="148"/>
      <w:bookmarkEnd w:id="149"/>
    </w:p>
    <w:p w14:paraId="52E60098"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w:t>
      </w:r>
      <w:r w:rsidR="007C57B6">
        <w:rPr>
          <w:rFonts w:ascii="Times New Roman" w:hAnsi="Times New Roman" w:cs="Times New Roman"/>
          <w:sz w:val="24"/>
          <w:szCs w:val="24"/>
        </w:rPr>
        <w:t xml:space="preserve">, </w:t>
      </w:r>
      <w:r w:rsidR="00666299">
        <w:rPr>
          <w:rFonts w:ascii="Times New Roman" w:hAnsi="Times New Roman" w:cs="Times New Roman"/>
          <w:sz w:val="24"/>
          <w:szCs w:val="24"/>
        </w:rPr>
        <w:t>SBA Requirement Number</w:t>
      </w:r>
      <w:r>
        <w:rPr>
          <w:rFonts w:ascii="Times New Roman" w:hAnsi="Times New Roman" w:cs="Times New Roman"/>
          <w:sz w:val="24"/>
          <w:szCs w:val="24"/>
        </w:rPr>
        <w:t xml:space="preserve"> and contract number.</w:t>
      </w:r>
    </w:p>
    <w:p w14:paraId="5CB19EF5" w14:textId="77777777" w:rsidR="004B2EA5" w:rsidRDefault="00E1095C" w:rsidP="00541DD4">
      <w:pPr>
        <w:pStyle w:val="Heading3"/>
        <w:rPr>
          <w:lang w:val="en"/>
        </w:rPr>
      </w:pPr>
      <w:bookmarkStart w:id="150" w:name="_Toc514064326"/>
      <w:bookmarkStart w:id="151" w:name="_Toc519841609"/>
      <w:bookmarkStart w:id="152" w:name="_Toc18650262"/>
      <w:bookmarkStart w:id="153" w:name="_Toc18650556"/>
      <w:bookmarkStart w:id="154" w:name="_Toc18650749"/>
      <w:r>
        <w:t xml:space="preserve">Subpart 5119.13 – </w:t>
      </w:r>
      <w:r w:rsidR="009C5FFC">
        <w:t xml:space="preserve">Historically </w:t>
      </w:r>
      <w:r w:rsidR="004B2EA5" w:rsidRPr="004B2EA5">
        <w:rPr>
          <w:lang w:val="en"/>
        </w:rPr>
        <w:t>Underutilized Business Zone (HUBZone) Program</w:t>
      </w:r>
      <w:bookmarkEnd w:id="150"/>
      <w:bookmarkEnd w:id="151"/>
      <w:bookmarkEnd w:id="152"/>
      <w:bookmarkEnd w:id="153"/>
      <w:bookmarkEnd w:id="154"/>
    </w:p>
    <w:p w14:paraId="252C11BF" w14:textId="77777777" w:rsidR="004B2EA5" w:rsidRDefault="004B2EA5" w:rsidP="00541DD4">
      <w:pPr>
        <w:pStyle w:val="Heading4"/>
        <w:rPr>
          <w:u w:val="single"/>
          <w:lang w:val="en"/>
        </w:rPr>
      </w:pPr>
      <w:bookmarkStart w:id="155" w:name="_Toc514064327"/>
      <w:bookmarkStart w:id="156" w:name="_Toc519841610"/>
      <w:bookmarkStart w:id="157" w:name="_Toc18650263"/>
      <w:bookmarkStart w:id="158" w:name="_Toc18650557"/>
      <w:bookmarkStart w:id="159" w:name="_Toc18650750"/>
      <w:r>
        <w:t>5119</w:t>
      </w:r>
      <w:r w:rsidRPr="004B2EA5">
        <w:t xml:space="preserve">.1305  </w:t>
      </w:r>
      <w:r w:rsidRPr="002F6BE0">
        <w:rPr>
          <w:lang w:val="en"/>
        </w:rPr>
        <w:t xml:space="preserve">HUBZone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55"/>
      <w:bookmarkEnd w:id="156"/>
      <w:bookmarkEnd w:id="157"/>
      <w:bookmarkEnd w:id="158"/>
      <w:bookmarkEnd w:id="159"/>
    </w:p>
    <w:p w14:paraId="26B17FB7" w14:textId="4AA1612A" w:rsidR="00920371" w:rsidRDefault="004B2EA5" w:rsidP="00E1095C">
      <w:pPr>
        <w:spacing w:after="240"/>
        <w:rPr>
          <w:rFonts w:ascii="Times New Roman" w:hAnsi="Times New Roman" w:cs="Times New Roman"/>
          <w:sz w:val="24"/>
          <w:szCs w:val="24"/>
          <w:lang w:val="en"/>
        </w:rPr>
      </w:pPr>
      <w:r w:rsidRPr="004B2EA5">
        <w:rPr>
          <w:rFonts w:ascii="Times New Roman" w:hAnsi="Times New Roman" w:cs="Times New Roman"/>
          <w:sz w:val="24"/>
          <w:szCs w:val="24"/>
          <w:lang w:val="en"/>
        </w:rPr>
        <w:t>(d)(2)</w:t>
      </w:r>
      <w:r>
        <w:rPr>
          <w:rFonts w:ascii="Times New Roman" w:hAnsi="Times New Roman" w:cs="Times New Roman"/>
          <w:sz w:val="24"/>
          <w:szCs w:val="24"/>
          <w:lang w:val="en"/>
        </w:rPr>
        <w:t xml:space="preserve">  The head of the contracting activity shall make the determination as described in FAR 19.1305(d)</w:t>
      </w:r>
      <w:r w:rsidR="00E602AF">
        <w:rPr>
          <w:rFonts w:ascii="Times New Roman" w:hAnsi="Times New Roman" w:cs="Times New Roman"/>
          <w:sz w:val="24"/>
          <w:szCs w:val="24"/>
          <w:lang w:val="en"/>
        </w:rPr>
        <w:t>(2</w:t>
      </w:r>
      <w:r>
        <w:rPr>
          <w:rFonts w:ascii="Times New Roman" w:hAnsi="Times New Roman" w:cs="Times New Roman"/>
          <w:sz w:val="24"/>
          <w:szCs w:val="24"/>
          <w:lang w:val="en"/>
        </w:rPr>
        <w:t xml:space="preserve">).  See </w:t>
      </w:r>
      <w:hyperlink r:id="rId19"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  </w:t>
      </w:r>
    </w:p>
    <w:p w14:paraId="2C196EFC" w14:textId="77777777" w:rsidR="005873CB" w:rsidRDefault="005873CB" w:rsidP="00E1095C">
      <w:pPr>
        <w:spacing w:after="240"/>
        <w:rPr>
          <w:rFonts w:ascii="Times New Roman" w:hAnsi="Times New Roman" w:cs="Times New Roman"/>
          <w:b/>
          <w:sz w:val="24"/>
          <w:szCs w:val="24"/>
          <w:lang w:val="en"/>
        </w:rPr>
      </w:pPr>
    </w:p>
    <w:p w14:paraId="027D5338" w14:textId="77777777" w:rsidR="004B2EA5" w:rsidRDefault="004B2EA5" w:rsidP="00541DD4">
      <w:pPr>
        <w:pStyle w:val="Heading3"/>
        <w:rPr>
          <w:lang w:val="en"/>
        </w:rPr>
      </w:pPr>
      <w:bookmarkStart w:id="160" w:name="_Toc514064328"/>
      <w:bookmarkStart w:id="161" w:name="_Toc519841611"/>
      <w:bookmarkStart w:id="162" w:name="_Toc18650264"/>
      <w:bookmarkStart w:id="163" w:name="_Toc18650558"/>
      <w:bookmarkStart w:id="164" w:name="_Toc18650751"/>
      <w:r w:rsidRPr="004B2EA5">
        <w:rPr>
          <w:lang w:val="en"/>
        </w:rPr>
        <w:t>Subpart 5119.14 - Service-Disabled Veteran-Owned Small Business Procurement Program</w:t>
      </w:r>
      <w:bookmarkEnd w:id="160"/>
      <w:bookmarkEnd w:id="161"/>
      <w:bookmarkEnd w:id="162"/>
      <w:bookmarkEnd w:id="163"/>
      <w:bookmarkEnd w:id="164"/>
    </w:p>
    <w:p w14:paraId="1CEE469D" w14:textId="77777777" w:rsidR="004B2EA5" w:rsidRDefault="004B2EA5" w:rsidP="00541DD4">
      <w:pPr>
        <w:pStyle w:val="Heading4"/>
        <w:rPr>
          <w:u w:val="single"/>
          <w:lang w:val="en"/>
        </w:rPr>
      </w:pPr>
      <w:bookmarkStart w:id="165" w:name="_Toc514064329"/>
      <w:bookmarkStart w:id="166" w:name="_Toc519841612"/>
      <w:bookmarkStart w:id="167" w:name="_Toc18650265"/>
      <w:bookmarkStart w:id="168" w:name="_Toc18650559"/>
      <w:bookmarkStart w:id="169" w:name="_Toc18650752"/>
      <w:r w:rsidRPr="00F035B3">
        <w:rPr>
          <w:lang w:val="en"/>
        </w:rPr>
        <w:t>5119.14</w:t>
      </w:r>
      <w:r w:rsidR="00F035B3" w:rsidRPr="00F035B3">
        <w:rPr>
          <w:lang w:val="en"/>
        </w:rPr>
        <w:t xml:space="preserve">05  </w:t>
      </w:r>
      <w:r w:rsidR="00F035B3" w:rsidRPr="00E1095C">
        <w:rPr>
          <w:lang w:val="en"/>
        </w:rPr>
        <w:t xml:space="preserve">Service-disabled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65"/>
      <w:bookmarkEnd w:id="166"/>
      <w:bookmarkEnd w:id="167"/>
      <w:bookmarkEnd w:id="168"/>
      <w:bookmarkEnd w:id="169"/>
    </w:p>
    <w:p w14:paraId="7C17C283" w14:textId="385B45EA" w:rsidR="00F035B3" w:rsidRPr="00CD151B" w:rsidRDefault="00F035B3" w:rsidP="00F035B3">
      <w:pPr>
        <w:spacing w:after="240"/>
        <w:rPr>
          <w:rFonts w:ascii="Times New Roman" w:hAnsi="Times New Roman" w:cs="Times New Roman"/>
          <w:sz w:val="24"/>
          <w:szCs w:val="24"/>
          <w:lang w:val="en"/>
        </w:rPr>
      </w:pPr>
      <w:r w:rsidRPr="00F035B3">
        <w:rPr>
          <w:rFonts w:ascii="Times New Roman" w:hAnsi="Times New Roman" w:cs="Times New Roman"/>
          <w:sz w:val="24"/>
          <w:szCs w:val="24"/>
          <w:lang w:val="en"/>
        </w:rPr>
        <w:t>(d)</w:t>
      </w:r>
      <w:r>
        <w:rPr>
          <w:rFonts w:ascii="Times New Roman" w:hAnsi="Times New Roman" w:cs="Times New Roman"/>
          <w:sz w:val="24"/>
          <w:szCs w:val="24"/>
          <w:lang w:val="en"/>
        </w:rPr>
        <w:t xml:space="preserve">  The head of the contracting activity shall make the decision as stated in FAR 19.1405(d).  See </w:t>
      </w:r>
      <w:hyperlink r:id="rId20"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w:t>
      </w:r>
    </w:p>
    <w:sectPr w:rsidR="00F035B3" w:rsidRPr="00CD151B" w:rsidSect="009C7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A052" w14:textId="77777777" w:rsidR="00D1265D" w:rsidRDefault="00D1265D" w:rsidP="00783E2A">
      <w:pPr>
        <w:spacing w:after="0" w:line="240" w:lineRule="auto"/>
      </w:pPr>
      <w:r>
        <w:separator/>
      </w:r>
    </w:p>
  </w:endnote>
  <w:endnote w:type="continuationSeparator" w:id="0">
    <w:p w14:paraId="55418564" w14:textId="77777777" w:rsidR="00D1265D" w:rsidRDefault="00D1265D"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4065D" w14:textId="77777777" w:rsidR="00D1265D" w:rsidRDefault="00D1265D" w:rsidP="00783E2A">
      <w:pPr>
        <w:spacing w:after="0" w:line="240" w:lineRule="auto"/>
      </w:pPr>
      <w:r>
        <w:separator/>
      </w:r>
    </w:p>
  </w:footnote>
  <w:footnote w:type="continuationSeparator" w:id="0">
    <w:p w14:paraId="295B7D7D" w14:textId="77777777" w:rsidR="00D1265D" w:rsidRDefault="00D1265D"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CE8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02F5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CED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12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A6B5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6222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50DD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18A3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5A5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6F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672C3"/>
    <w:multiLevelType w:val="hybridMultilevel"/>
    <w:tmpl w:val="4F306400"/>
    <w:lvl w:ilvl="0" w:tplc="6E5080D0">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86FFA"/>
    <w:multiLevelType w:val="hybridMultilevel"/>
    <w:tmpl w:val="369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6F9A"/>
    <w:multiLevelType w:val="hybridMultilevel"/>
    <w:tmpl w:val="E834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5C823983"/>
    <w:multiLevelType w:val="hybridMultilevel"/>
    <w:tmpl w:val="47EC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4F37"/>
    <w:multiLevelType w:val="hybridMultilevel"/>
    <w:tmpl w:val="43406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2986F9C"/>
    <w:multiLevelType w:val="hybridMultilevel"/>
    <w:tmpl w:val="2C9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57A33"/>
    <w:multiLevelType w:val="hybridMultilevel"/>
    <w:tmpl w:val="9C1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7"/>
  </w:num>
  <w:num w:numId="16">
    <w:abstractNumId w:val="18"/>
  </w:num>
  <w:num w:numId="17">
    <w:abstractNumId w:val="14"/>
  </w:num>
  <w:num w:numId="18">
    <w:abstractNumId w:val="15"/>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39B9"/>
    <w:rsid w:val="0000433F"/>
    <w:rsid w:val="000060AB"/>
    <w:rsid w:val="0000690E"/>
    <w:rsid w:val="00012A3A"/>
    <w:rsid w:val="00014BE5"/>
    <w:rsid w:val="00014DE0"/>
    <w:rsid w:val="000308A1"/>
    <w:rsid w:val="00030DEC"/>
    <w:rsid w:val="00031111"/>
    <w:rsid w:val="0003446A"/>
    <w:rsid w:val="00036696"/>
    <w:rsid w:val="00054945"/>
    <w:rsid w:val="00056C27"/>
    <w:rsid w:val="00057037"/>
    <w:rsid w:val="000678DE"/>
    <w:rsid w:val="00067FB6"/>
    <w:rsid w:val="00072908"/>
    <w:rsid w:val="00077614"/>
    <w:rsid w:val="000810BA"/>
    <w:rsid w:val="00087081"/>
    <w:rsid w:val="00091A9F"/>
    <w:rsid w:val="00091CF4"/>
    <w:rsid w:val="0009462F"/>
    <w:rsid w:val="000A58C6"/>
    <w:rsid w:val="000B3CC1"/>
    <w:rsid w:val="000B4F49"/>
    <w:rsid w:val="000C069F"/>
    <w:rsid w:val="000C2623"/>
    <w:rsid w:val="000D311F"/>
    <w:rsid w:val="000D35F5"/>
    <w:rsid w:val="000D7F2E"/>
    <w:rsid w:val="000E312A"/>
    <w:rsid w:val="000F192D"/>
    <w:rsid w:val="000F6F2C"/>
    <w:rsid w:val="001007AC"/>
    <w:rsid w:val="00115944"/>
    <w:rsid w:val="00120A24"/>
    <w:rsid w:val="0012233B"/>
    <w:rsid w:val="00122D00"/>
    <w:rsid w:val="001253C4"/>
    <w:rsid w:val="00126388"/>
    <w:rsid w:val="001339EE"/>
    <w:rsid w:val="00133B5C"/>
    <w:rsid w:val="00140A73"/>
    <w:rsid w:val="00144D34"/>
    <w:rsid w:val="0014522B"/>
    <w:rsid w:val="00145EA5"/>
    <w:rsid w:val="00150F87"/>
    <w:rsid w:val="00155776"/>
    <w:rsid w:val="00157BBF"/>
    <w:rsid w:val="00160077"/>
    <w:rsid w:val="00167728"/>
    <w:rsid w:val="0018056E"/>
    <w:rsid w:val="00180EAB"/>
    <w:rsid w:val="0018268A"/>
    <w:rsid w:val="0018271B"/>
    <w:rsid w:val="0018594A"/>
    <w:rsid w:val="0019155F"/>
    <w:rsid w:val="00193F30"/>
    <w:rsid w:val="0019432E"/>
    <w:rsid w:val="00196BD7"/>
    <w:rsid w:val="001A239F"/>
    <w:rsid w:val="001A6748"/>
    <w:rsid w:val="001B3858"/>
    <w:rsid w:val="001B42A5"/>
    <w:rsid w:val="001B5DAC"/>
    <w:rsid w:val="001C1F75"/>
    <w:rsid w:val="001C6031"/>
    <w:rsid w:val="001E25EF"/>
    <w:rsid w:val="001F117B"/>
    <w:rsid w:val="001F1535"/>
    <w:rsid w:val="001F47C1"/>
    <w:rsid w:val="001F542F"/>
    <w:rsid w:val="002052A5"/>
    <w:rsid w:val="00211FD3"/>
    <w:rsid w:val="00216E93"/>
    <w:rsid w:val="002172E1"/>
    <w:rsid w:val="00221B9B"/>
    <w:rsid w:val="002236A3"/>
    <w:rsid w:val="00235986"/>
    <w:rsid w:val="0023665A"/>
    <w:rsid w:val="0023762D"/>
    <w:rsid w:val="0024471A"/>
    <w:rsid w:val="00247520"/>
    <w:rsid w:val="00261B8F"/>
    <w:rsid w:val="00265B20"/>
    <w:rsid w:val="002700DB"/>
    <w:rsid w:val="00270F2A"/>
    <w:rsid w:val="00272A00"/>
    <w:rsid w:val="00275898"/>
    <w:rsid w:val="002827DE"/>
    <w:rsid w:val="00290F6E"/>
    <w:rsid w:val="00291711"/>
    <w:rsid w:val="00292CD1"/>
    <w:rsid w:val="0029498B"/>
    <w:rsid w:val="00295865"/>
    <w:rsid w:val="0029602D"/>
    <w:rsid w:val="002A622A"/>
    <w:rsid w:val="002A69DF"/>
    <w:rsid w:val="002B3EAC"/>
    <w:rsid w:val="002B77ED"/>
    <w:rsid w:val="002B78E7"/>
    <w:rsid w:val="002C1542"/>
    <w:rsid w:val="002D2188"/>
    <w:rsid w:val="002D4E06"/>
    <w:rsid w:val="002E13FD"/>
    <w:rsid w:val="002E4F11"/>
    <w:rsid w:val="002E69FE"/>
    <w:rsid w:val="002F0317"/>
    <w:rsid w:val="002F4452"/>
    <w:rsid w:val="002F474F"/>
    <w:rsid w:val="002F6BE0"/>
    <w:rsid w:val="00300CEA"/>
    <w:rsid w:val="003012D9"/>
    <w:rsid w:val="00301B50"/>
    <w:rsid w:val="003032D9"/>
    <w:rsid w:val="003069DF"/>
    <w:rsid w:val="003306BB"/>
    <w:rsid w:val="003310B5"/>
    <w:rsid w:val="00333417"/>
    <w:rsid w:val="00340CB9"/>
    <w:rsid w:val="00344014"/>
    <w:rsid w:val="00345D96"/>
    <w:rsid w:val="00360AAD"/>
    <w:rsid w:val="00390C77"/>
    <w:rsid w:val="0039287F"/>
    <w:rsid w:val="003964A2"/>
    <w:rsid w:val="003976AA"/>
    <w:rsid w:val="003A1417"/>
    <w:rsid w:val="003A2351"/>
    <w:rsid w:val="003A26B3"/>
    <w:rsid w:val="003A3631"/>
    <w:rsid w:val="003A3BAC"/>
    <w:rsid w:val="003A7A97"/>
    <w:rsid w:val="003C0BDE"/>
    <w:rsid w:val="003C28AC"/>
    <w:rsid w:val="003D0457"/>
    <w:rsid w:val="003D696C"/>
    <w:rsid w:val="003E027F"/>
    <w:rsid w:val="003E39BF"/>
    <w:rsid w:val="003E4C89"/>
    <w:rsid w:val="003E5019"/>
    <w:rsid w:val="003E6915"/>
    <w:rsid w:val="003F15ED"/>
    <w:rsid w:val="003F61E5"/>
    <w:rsid w:val="00401569"/>
    <w:rsid w:val="0041356E"/>
    <w:rsid w:val="00413D65"/>
    <w:rsid w:val="004156AC"/>
    <w:rsid w:val="00417622"/>
    <w:rsid w:val="00417E9F"/>
    <w:rsid w:val="004200C0"/>
    <w:rsid w:val="00420D5A"/>
    <w:rsid w:val="0042362C"/>
    <w:rsid w:val="00424E17"/>
    <w:rsid w:val="0043086E"/>
    <w:rsid w:val="0044212F"/>
    <w:rsid w:val="0045477D"/>
    <w:rsid w:val="0046035B"/>
    <w:rsid w:val="0046076E"/>
    <w:rsid w:val="004611B6"/>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B6056"/>
    <w:rsid w:val="004B6437"/>
    <w:rsid w:val="004C3232"/>
    <w:rsid w:val="004D2D25"/>
    <w:rsid w:val="004D32A8"/>
    <w:rsid w:val="004D5406"/>
    <w:rsid w:val="004D6CA4"/>
    <w:rsid w:val="004E35F0"/>
    <w:rsid w:val="004E75DB"/>
    <w:rsid w:val="004E769A"/>
    <w:rsid w:val="004F59A4"/>
    <w:rsid w:val="004F6499"/>
    <w:rsid w:val="004F761C"/>
    <w:rsid w:val="00502F8B"/>
    <w:rsid w:val="00507C10"/>
    <w:rsid w:val="00517429"/>
    <w:rsid w:val="005235E6"/>
    <w:rsid w:val="00524F05"/>
    <w:rsid w:val="00525FB0"/>
    <w:rsid w:val="00534D63"/>
    <w:rsid w:val="00541332"/>
    <w:rsid w:val="00541DD4"/>
    <w:rsid w:val="00547CBA"/>
    <w:rsid w:val="00552215"/>
    <w:rsid w:val="00554761"/>
    <w:rsid w:val="00554919"/>
    <w:rsid w:val="005568BF"/>
    <w:rsid w:val="00556A05"/>
    <w:rsid w:val="00561832"/>
    <w:rsid w:val="00564DD7"/>
    <w:rsid w:val="00573EF9"/>
    <w:rsid w:val="00574FC5"/>
    <w:rsid w:val="005871C1"/>
    <w:rsid w:val="005873CB"/>
    <w:rsid w:val="0059339B"/>
    <w:rsid w:val="005933D7"/>
    <w:rsid w:val="005A09B2"/>
    <w:rsid w:val="005A27D6"/>
    <w:rsid w:val="005A34E3"/>
    <w:rsid w:val="005B11C2"/>
    <w:rsid w:val="005B41CE"/>
    <w:rsid w:val="005C50CE"/>
    <w:rsid w:val="005D5404"/>
    <w:rsid w:val="005D63C1"/>
    <w:rsid w:val="005D75A1"/>
    <w:rsid w:val="005E034B"/>
    <w:rsid w:val="005E03DC"/>
    <w:rsid w:val="005E1864"/>
    <w:rsid w:val="005E19FB"/>
    <w:rsid w:val="005E1A00"/>
    <w:rsid w:val="005E322B"/>
    <w:rsid w:val="005E3BFB"/>
    <w:rsid w:val="005E6811"/>
    <w:rsid w:val="005E6A35"/>
    <w:rsid w:val="005F02B9"/>
    <w:rsid w:val="005F34C0"/>
    <w:rsid w:val="005F5FA5"/>
    <w:rsid w:val="00601F68"/>
    <w:rsid w:val="00602ACB"/>
    <w:rsid w:val="00607BE9"/>
    <w:rsid w:val="00611696"/>
    <w:rsid w:val="00613901"/>
    <w:rsid w:val="00624067"/>
    <w:rsid w:val="00625E98"/>
    <w:rsid w:val="00627E80"/>
    <w:rsid w:val="006376E6"/>
    <w:rsid w:val="00640ECD"/>
    <w:rsid w:val="00644FAF"/>
    <w:rsid w:val="00645343"/>
    <w:rsid w:val="006466FC"/>
    <w:rsid w:val="006473CA"/>
    <w:rsid w:val="00650406"/>
    <w:rsid w:val="006506E8"/>
    <w:rsid w:val="00654485"/>
    <w:rsid w:val="00660F88"/>
    <w:rsid w:val="00664C3A"/>
    <w:rsid w:val="00665BD3"/>
    <w:rsid w:val="00666299"/>
    <w:rsid w:val="006736F4"/>
    <w:rsid w:val="00673863"/>
    <w:rsid w:val="006805B9"/>
    <w:rsid w:val="00682867"/>
    <w:rsid w:val="00684EF9"/>
    <w:rsid w:val="006978D6"/>
    <w:rsid w:val="006A2B67"/>
    <w:rsid w:val="006A7017"/>
    <w:rsid w:val="006B17EB"/>
    <w:rsid w:val="006B4915"/>
    <w:rsid w:val="006C107E"/>
    <w:rsid w:val="006C1B93"/>
    <w:rsid w:val="006C6267"/>
    <w:rsid w:val="006D273A"/>
    <w:rsid w:val="006D547A"/>
    <w:rsid w:val="006E20EB"/>
    <w:rsid w:val="006E4525"/>
    <w:rsid w:val="006E5E30"/>
    <w:rsid w:val="006E7A3C"/>
    <w:rsid w:val="006F4A22"/>
    <w:rsid w:val="006F6A16"/>
    <w:rsid w:val="00702EDD"/>
    <w:rsid w:val="00703788"/>
    <w:rsid w:val="007056FC"/>
    <w:rsid w:val="00706BD4"/>
    <w:rsid w:val="00707D5C"/>
    <w:rsid w:val="00711FE9"/>
    <w:rsid w:val="00716B62"/>
    <w:rsid w:val="007209C6"/>
    <w:rsid w:val="00721B7F"/>
    <w:rsid w:val="007250A1"/>
    <w:rsid w:val="0072668B"/>
    <w:rsid w:val="00727599"/>
    <w:rsid w:val="00730B67"/>
    <w:rsid w:val="007325DC"/>
    <w:rsid w:val="0073334D"/>
    <w:rsid w:val="00750BD7"/>
    <w:rsid w:val="00754190"/>
    <w:rsid w:val="007575B6"/>
    <w:rsid w:val="00760B29"/>
    <w:rsid w:val="00762F33"/>
    <w:rsid w:val="0076627F"/>
    <w:rsid w:val="00766DF7"/>
    <w:rsid w:val="00767E6B"/>
    <w:rsid w:val="00772E53"/>
    <w:rsid w:val="00775BC8"/>
    <w:rsid w:val="007762A4"/>
    <w:rsid w:val="007773AA"/>
    <w:rsid w:val="00783E2A"/>
    <w:rsid w:val="007918A3"/>
    <w:rsid w:val="007979B6"/>
    <w:rsid w:val="007A0666"/>
    <w:rsid w:val="007A27E4"/>
    <w:rsid w:val="007B0E51"/>
    <w:rsid w:val="007B7819"/>
    <w:rsid w:val="007C26CA"/>
    <w:rsid w:val="007C3EE9"/>
    <w:rsid w:val="007C57B6"/>
    <w:rsid w:val="007D1F4A"/>
    <w:rsid w:val="007D397F"/>
    <w:rsid w:val="007E3529"/>
    <w:rsid w:val="007E463C"/>
    <w:rsid w:val="007F5060"/>
    <w:rsid w:val="007F7F6B"/>
    <w:rsid w:val="0080078A"/>
    <w:rsid w:val="00800E9D"/>
    <w:rsid w:val="0080126B"/>
    <w:rsid w:val="00812282"/>
    <w:rsid w:val="00817FD5"/>
    <w:rsid w:val="00822B56"/>
    <w:rsid w:val="00830BCE"/>
    <w:rsid w:val="008408F4"/>
    <w:rsid w:val="00844FF0"/>
    <w:rsid w:val="008476DF"/>
    <w:rsid w:val="00851EB5"/>
    <w:rsid w:val="0085631F"/>
    <w:rsid w:val="00860AC9"/>
    <w:rsid w:val="00871101"/>
    <w:rsid w:val="00871214"/>
    <w:rsid w:val="00871B88"/>
    <w:rsid w:val="00871D88"/>
    <w:rsid w:val="00874732"/>
    <w:rsid w:val="00875BB2"/>
    <w:rsid w:val="008912E9"/>
    <w:rsid w:val="008934A1"/>
    <w:rsid w:val="00894978"/>
    <w:rsid w:val="008A0243"/>
    <w:rsid w:val="008A255A"/>
    <w:rsid w:val="008A4E74"/>
    <w:rsid w:val="008B18A8"/>
    <w:rsid w:val="008B38B2"/>
    <w:rsid w:val="008B43F8"/>
    <w:rsid w:val="008B5086"/>
    <w:rsid w:val="008B6CF7"/>
    <w:rsid w:val="008C04AB"/>
    <w:rsid w:val="008D0629"/>
    <w:rsid w:val="008D6407"/>
    <w:rsid w:val="008E27E8"/>
    <w:rsid w:val="008E7727"/>
    <w:rsid w:val="008F0E6D"/>
    <w:rsid w:val="00900570"/>
    <w:rsid w:val="00904C2D"/>
    <w:rsid w:val="00905DE9"/>
    <w:rsid w:val="009128FA"/>
    <w:rsid w:val="00912984"/>
    <w:rsid w:val="00920371"/>
    <w:rsid w:val="009221A3"/>
    <w:rsid w:val="00925342"/>
    <w:rsid w:val="00925B0A"/>
    <w:rsid w:val="009364D6"/>
    <w:rsid w:val="00937122"/>
    <w:rsid w:val="00944949"/>
    <w:rsid w:val="00946681"/>
    <w:rsid w:val="0095126F"/>
    <w:rsid w:val="00951919"/>
    <w:rsid w:val="0095358B"/>
    <w:rsid w:val="0095674E"/>
    <w:rsid w:val="00961E3B"/>
    <w:rsid w:val="0096294D"/>
    <w:rsid w:val="00966C65"/>
    <w:rsid w:val="0097129A"/>
    <w:rsid w:val="00971596"/>
    <w:rsid w:val="009716BC"/>
    <w:rsid w:val="00971D47"/>
    <w:rsid w:val="00973B69"/>
    <w:rsid w:val="0098138B"/>
    <w:rsid w:val="0098151B"/>
    <w:rsid w:val="0098252D"/>
    <w:rsid w:val="00983E79"/>
    <w:rsid w:val="00985495"/>
    <w:rsid w:val="00985958"/>
    <w:rsid w:val="00991107"/>
    <w:rsid w:val="009942A1"/>
    <w:rsid w:val="009B324A"/>
    <w:rsid w:val="009B4775"/>
    <w:rsid w:val="009B7646"/>
    <w:rsid w:val="009C3515"/>
    <w:rsid w:val="009C3FEB"/>
    <w:rsid w:val="009C5FFC"/>
    <w:rsid w:val="009C7ACD"/>
    <w:rsid w:val="009D5B8A"/>
    <w:rsid w:val="009D79CC"/>
    <w:rsid w:val="009D7B9F"/>
    <w:rsid w:val="009E74B4"/>
    <w:rsid w:val="009F08A0"/>
    <w:rsid w:val="009F4473"/>
    <w:rsid w:val="009F65B8"/>
    <w:rsid w:val="00A0064E"/>
    <w:rsid w:val="00A03114"/>
    <w:rsid w:val="00A046DE"/>
    <w:rsid w:val="00A078D7"/>
    <w:rsid w:val="00A1109F"/>
    <w:rsid w:val="00A12016"/>
    <w:rsid w:val="00A12915"/>
    <w:rsid w:val="00A14733"/>
    <w:rsid w:val="00A151DB"/>
    <w:rsid w:val="00A21D57"/>
    <w:rsid w:val="00A2238A"/>
    <w:rsid w:val="00A25C66"/>
    <w:rsid w:val="00A25DAD"/>
    <w:rsid w:val="00A2788F"/>
    <w:rsid w:val="00A3024A"/>
    <w:rsid w:val="00A47DAC"/>
    <w:rsid w:val="00A571E7"/>
    <w:rsid w:val="00A604AB"/>
    <w:rsid w:val="00A67CB7"/>
    <w:rsid w:val="00A801B7"/>
    <w:rsid w:val="00A80A1C"/>
    <w:rsid w:val="00A80DB2"/>
    <w:rsid w:val="00A8460E"/>
    <w:rsid w:val="00A87657"/>
    <w:rsid w:val="00A91DBD"/>
    <w:rsid w:val="00A9500B"/>
    <w:rsid w:val="00A95D16"/>
    <w:rsid w:val="00A972A8"/>
    <w:rsid w:val="00AA7144"/>
    <w:rsid w:val="00AA7A7E"/>
    <w:rsid w:val="00AB2A5F"/>
    <w:rsid w:val="00AC2ECA"/>
    <w:rsid w:val="00AC3951"/>
    <w:rsid w:val="00AC70F9"/>
    <w:rsid w:val="00AC7E8E"/>
    <w:rsid w:val="00AD7A24"/>
    <w:rsid w:val="00AE11CE"/>
    <w:rsid w:val="00AE463A"/>
    <w:rsid w:val="00AE5730"/>
    <w:rsid w:val="00AF31A8"/>
    <w:rsid w:val="00B00B20"/>
    <w:rsid w:val="00B02A41"/>
    <w:rsid w:val="00B129FC"/>
    <w:rsid w:val="00B13974"/>
    <w:rsid w:val="00B16DC3"/>
    <w:rsid w:val="00B1723C"/>
    <w:rsid w:val="00B1767B"/>
    <w:rsid w:val="00B2197C"/>
    <w:rsid w:val="00B21B29"/>
    <w:rsid w:val="00B22784"/>
    <w:rsid w:val="00B24656"/>
    <w:rsid w:val="00B328C9"/>
    <w:rsid w:val="00B33E76"/>
    <w:rsid w:val="00B35FFA"/>
    <w:rsid w:val="00B3716B"/>
    <w:rsid w:val="00B406E5"/>
    <w:rsid w:val="00B41342"/>
    <w:rsid w:val="00B42E01"/>
    <w:rsid w:val="00B456C1"/>
    <w:rsid w:val="00B46D75"/>
    <w:rsid w:val="00B564DC"/>
    <w:rsid w:val="00B57AA0"/>
    <w:rsid w:val="00B65A00"/>
    <w:rsid w:val="00B679CF"/>
    <w:rsid w:val="00B71468"/>
    <w:rsid w:val="00B74373"/>
    <w:rsid w:val="00B77F6E"/>
    <w:rsid w:val="00B9522C"/>
    <w:rsid w:val="00B962EC"/>
    <w:rsid w:val="00BA1FC3"/>
    <w:rsid w:val="00BA29EB"/>
    <w:rsid w:val="00BB186E"/>
    <w:rsid w:val="00BB6477"/>
    <w:rsid w:val="00BC0E8B"/>
    <w:rsid w:val="00BC1504"/>
    <w:rsid w:val="00BC6B31"/>
    <w:rsid w:val="00BC7148"/>
    <w:rsid w:val="00BD4916"/>
    <w:rsid w:val="00BD49A2"/>
    <w:rsid w:val="00BE0709"/>
    <w:rsid w:val="00BE1EF9"/>
    <w:rsid w:val="00BE60AB"/>
    <w:rsid w:val="00BE72FE"/>
    <w:rsid w:val="00BF2342"/>
    <w:rsid w:val="00C1115F"/>
    <w:rsid w:val="00C12FB8"/>
    <w:rsid w:val="00C2193D"/>
    <w:rsid w:val="00C242B4"/>
    <w:rsid w:val="00C24B31"/>
    <w:rsid w:val="00C24ED6"/>
    <w:rsid w:val="00C25C01"/>
    <w:rsid w:val="00C328EF"/>
    <w:rsid w:val="00C333BF"/>
    <w:rsid w:val="00C35EC9"/>
    <w:rsid w:val="00C43937"/>
    <w:rsid w:val="00C5479D"/>
    <w:rsid w:val="00C55813"/>
    <w:rsid w:val="00C567FD"/>
    <w:rsid w:val="00C60B11"/>
    <w:rsid w:val="00C62141"/>
    <w:rsid w:val="00C62735"/>
    <w:rsid w:val="00C70F57"/>
    <w:rsid w:val="00C8132A"/>
    <w:rsid w:val="00C834F5"/>
    <w:rsid w:val="00C85DF7"/>
    <w:rsid w:val="00C87394"/>
    <w:rsid w:val="00C94D61"/>
    <w:rsid w:val="00C9550F"/>
    <w:rsid w:val="00C9759B"/>
    <w:rsid w:val="00CA1A5C"/>
    <w:rsid w:val="00CA51BF"/>
    <w:rsid w:val="00CB0794"/>
    <w:rsid w:val="00CB176E"/>
    <w:rsid w:val="00CB696D"/>
    <w:rsid w:val="00CC07AA"/>
    <w:rsid w:val="00CC28EB"/>
    <w:rsid w:val="00CC513E"/>
    <w:rsid w:val="00CD151B"/>
    <w:rsid w:val="00CD4C60"/>
    <w:rsid w:val="00CD5CFB"/>
    <w:rsid w:val="00CE5A95"/>
    <w:rsid w:val="00CE71C8"/>
    <w:rsid w:val="00CF0929"/>
    <w:rsid w:val="00CF0A03"/>
    <w:rsid w:val="00CF185E"/>
    <w:rsid w:val="00CF496E"/>
    <w:rsid w:val="00CF5869"/>
    <w:rsid w:val="00D011B9"/>
    <w:rsid w:val="00D02F00"/>
    <w:rsid w:val="00D065EB"/>
    <w:rsid w:val="00D11CF8"/>
    <w:rsid w:val="00D1265D"/>
    <w:rsid w:val="00D147E2"/>
    <w:rsid w:val="00D17912"/>
    <w:rsid w:val="00D30EAF"/>
    <w:rsid w:val="00D31448"/>
    <w:rsid w:val="00D3595E"/>
    <w:rsid w:val="00D37C7D"/>
    <w:rsid w:val="00D405C7"/>
    <w:rsid w:val="00D41DF4"/>
    <w:rsid w:val="00D41F1E"/>
    <w:rsid w:val="00D51460"/>
    <w:rsid w:val="00D52E05"/>
    <w:rsid w:val="00D57389"/>
    <w:rsid w:val="00D573B7"/>
    <w:rsid w:val="00D577B2"/>
    <w:rsid w:val="00D62DBC"/>
    <w:rsid w:val="00D7179C"/>
    <w:rsid w:val="00D81ECD"/>
    <w:rsid w:val="00D84640"/>
    <w:rsid w:val="00D8515D"/>
    <w:rsid w:val="00D86462"/>
    <w:rsid w:val="00D87712"/>
    <w:rsid w:val="00D90B2D"/>
    <w:rsid w:val="00D939A7"/>
    <w:rsid w:val="00D97216"/>
    <w:rsid w:val="00DA0EDD"/>
    <w:rsid w:val="00DA29EE"/>
    <w:rsid w:val="00DA5CEA"/>
    <w:rsid w:val="00DB4F42"/>
    <w:rsid w:val="00DB548C"/>
    <w:rsid w:val="00DC2ED6"/>
    <w:rsid w:val="00DC36D2"/>
    <w:rsid w:val="00DC37C8"/>
    <w:rsid w:val="00DD3F2C"/>
    <w:rsid w:val="00DE0A03"/>
    <w:rsid w:val="00DE5AC9"/>
    <w:rsid w:val="00DE773B"/>
    <w:rsid w:val="00DF304F"/>
    <w:rsid w:val="00DF369B"/>
    <w:rsid w:val="00DF45B5"/>
    <w:rsid w:val="00DF481C"/>
    <w:rsid w:val="00DF6941"/>
    <w:rsid w:val="00DF6D68"/>
    <w:rsid w:val="00DF7A8B"/>
    <w:rsid w:val="00E01301"/>
    <w:rsid w:val="00E04401"/>
    <w:rsid w:val="00E0573E"/>
    <w:rsid w:val="00E1095C"/>
    <w:rsid w:val="00E11D3F"/>
    <w:rsid w:val="00E144C0"/>
    <w:rsid w:val="00E175EC"/>
    <w:rsid w:val="00E1782F"/>
    <w:rsid w:val="00E243A5"/>
    <w:rsid w:val="00E25CDA"/>
    <w:rsid w:val="00E30731"/>
    <w:rsid w:val="00E3249A"/>
    <w:rsid w:val="00E334A9"/>
    <w:rsid w:val="00E353F7"/>
    <w:rsid w:val="00E602AF"/>
    <w:rsid w:val="00E63664"/>
    <w:rsid w:val="00E64885"/>
    <w:rsid w:val="00E6498A"/>
    <w:rsid w:val="00E722E1"/>
    <w:rsid w:val="00E73BDD"/>
    <w:rsid w:val="00E75957"/>
    <w:rsid w:val="00E767FF"/>
    <w:rsid w:val="00E77562"/>
    <w:rsid w:val="00E803E3"/>
    <w:rsid w:val="00E80D85"/>
    <w:rsid w:val="00E810A4"/>
    <w:rsid w:val="00E82B8A"/>
    <w:rsid w:val="00E8518A"/>
    <w:rsid w:val="00E87753"/>
    <w:rsid w:val="00E926B6"/>
    <w:rsid w:val="00E93B2F"/>
    <w:rsid w:val="00E96681"/>
    <w:rsid w:val="00EA0BF5"/>
    <w:rsid w:val="00EA24EB"/>
    <w:rsid w:val="00EA65FA"/>
    <w:rsid w:val="00EB12E0"/>
    <w:rsid w:val="00EB27F7"/>
    <w:rsid w:val="00EC1699"/>
    <w:rsid w:val="00EC4D87"/>
    <w:rsid w:val="00EC68EB"/>
    <w:rsid w:val="00EC7EEA"/>
    <w:rsid w:val="00ED45F9"/>
    <w:rsid w:val="00EF0A69"/>
    <w:rsid w:val="00EF7D74"/>
    <w:rsid w:val="00F035B3"/>
    <w:rsid w:val="00F052BE"/>
    <w:rsid w:val="00F0562D"/>
    <w:rsid w:val="00F0565F"/>
    <w:rsid w:val="00F05768"/>
    <w:rsid w:val="00F25970"/>
    <w:rsid w:val="00F26E0C"/>
    <w:rsid w:val="00F341E4"/>
    <w:rsid w:val="00F400E7"/>
    <w:rsid w:val="00F44339"/>
    <w:rsid w:val="00F6482C"/>
    <w:rsid w:val="00F65667"/>
    <w:rsid w:val="00F70C8F"/>
    <w:rsid w:val="00F71849"/>
    <w:rsid w:val="00F72941"/>
    <w:rsid w:val="00F74028"/>
    <w:rsid w:val="00F7441F"/>
    <w:rsid w:val="00F74A27"/>
    <w:rsid w:val="00F81088"/>
    <w:rsid w:val="00F87765"/>
    <w:rsid w:val="00F939E4"/>
    <w:rsid w:val="00F9625D"/>
    <w:rsid w:val="00FA19FA"/>
    <w:rsid w:val="00FA7691"/>
    <w:rsid w:val="00FA76FA"/>
    <w:rsid w:val="00FB0449"/>
    <w:rsid w:val="00FB0E7E"/>
    <w:rsid w:val="00FB3B20"/>
    <w:rsid w:val="00FB57B3"/>
    <w:rsid w:val="00FB70AA"/>
    <w:rsid w:val="00FB74CE"/>
    <w:rsid w:val="00FC2F07"/>
    <w:rsid w:val="00FD1804"/>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007"/>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2">
    <w:name w:val="heading 2"/>
    <w:basedOn w:val="Normal"/>
    <w:next w:val="Normal"/>
    <w:link w:val="Heading2Char"/>
    <w:unhideWhenUsed/>
    <w:qFormat/>
    <w:rsid w:val="00B71468"/>
    <w:pPr>
      <w:keepNext/>
      <w:keepLines/>
      <w:spacing w:before="120"/>
      <w:jc w:val="center"/>
      <w:outlineLvl w:val="1"/>
    </w:pPr>
    <w:rPr>
      <w:b/>
      <w:sz w:val="32"/>
    </w:rPr>
  </w:style>
  <w:style w:type="paragraph" w:styleId="Heading3">
    <w:name w:val="heading 3"/>
    <w:basedOn w:val="Normal"/>
    <w:link w:val="Heading3Char"/>
    <w:unhideWhenUsed/>
    <w:qFormat/>
    <w:rsid w:val="00541DD4"/>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468"/>
    <w:rPr>
      <w:b/>
      <w:sz w:val="32"/>
    </w:rPr>
  </w:style>
  <w:style w:type="character" w:customStyle="1" w:styleId="Heading3Char">
    <w:name w:val="Heading 3 Char"/>
    <w:basedOn w:val="DefaultParagraphFont"/>
    <w:link w:val="Heading3"/>
    <w:rsid w:val="00541DD4"/>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styleId="LineNumber">
    <w:name w:val="line number"/>
    <w:basedOn w:val="DefaultParagraphFont"/>
    <w:uiPriority w:val="99"/>
    <w:semiHidden/>
    <w:unhideWhenUsed/>
    <w:rsid w:val="008C04AB"/>
  </w:style>
  <w:style w:type="paragraph" w:customStyle="1" w:styleId="Default">
    <w:name w:val="Default"/>
    <w:basedOn w:val="Normal"/>
    <w:rsid w:val="001007AC"/>
    <w:pPr>
      <w:autoSpaceDE w:val="0"/>
      <w:autoSpaceDN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5342"/>
    <w:pPr>
      <w:ind w:left="720"/>
      <w:contextualSpacing/>
    </w:pPr>
  </w:style>
  <w:style w:type="character" w:customStyle="1" w:styleId="UnresolvedMention1">
    <w:name w:val="Unresolved Mention1"/>
    <w:basedOn w:val="DefaultParagraphFont"/>
    <w:uiPriority w:val="99"/>
    <w:semiHidden/>
    <w:unhideWhenUsed/>
    <w:rsid w:val="005E3BFB"/>
    <w:rPr>
      <w:color w:val="605E5C"/>
      <w:shd w:val="clear" w:color="auto" w:fill="E1DFDD"/>
    </w:rPr>
  </w:style>
  <w:style w:type="character" w:styleId="UnresolvedMention">
    <w:name w:val="Unresolved Mention"/>
    <w:basedOn w:val="DefaultParagraphFont"/>
    <w:uiPriority w:val="99"/>
    <w:semiHidden/>
    <w:unhideWhenUsed/>
    <w:rsid w:val="00971596"/>
    <w:rPr>
      <w:color w:val="605E5C"/>
      <w:shd w:val="clear" w:color="auto" w:fill="E1DFDD"/>
    </w:rPr>
  </w:style>
  <w:style w:type="character" w:styleId="FollowedHyperlink">
    <w:name w:val="FollowedHyperlink"/>
    <w:basedOn w:val="DefaultParagraphFont"/>
    <w:uiPriority w:val="99"/>
    <w:semiHidden/>
    <w:unhideWhenUsed/>
    <w:rsid w:val="00FB0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87392565">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921261067">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business.defense.gov/Portals/57/Documents/Busi%20Rules%20Processes%20eSRS%20Subk%20Plans.pdf?ver=2018-02-26-143608-743"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pcs3.kc.army.mil/asaalt/procurement/PGI/PGI_5119.asp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gda6e4b5ce9b49d2aa48ca756ed1550e>
    <Visibility xmlns="4d2834f2-6e62-48ef-822a-880d84868a39"/>
    <Related_x0020_Words_x002f_Description xmlns="4d2834f2-6e62-48ef-822a-880d84868a39" xsi:nil="true"/>
    <Posted_x0020_By_x002f_Author xmlns="4d2834f2-6e62-48ef-822a-880d84868a39">
      <UserInfo>
        <DisplayName/>
        <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b32cdbbdcfbf448899278e680467c731 xmlns="4d2834f2-6e62-48ef-822a-880d84868a39">
      <Terms xmlns="http://schemas.microsoft.com/office/infopath/2007/PartnerControls"/>
    </b32cdbbdcfbf448899278e680467c731>
    <_dlc_DocId xmlns="4d2834f2-6e62-48ef-822a-880d84868a39" xsi:nil="true"/>
    <_dlc_DocIdUrl xmlns="4d2834f2-6e62-48ef-822a-880d84868a39">
      <Url xsi:nil="true"/>
      <Description xsi:nil="true"/>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
    <Subpart xmlns="4d2834f2-6e62-48ef-822a-880d84868a39" xsi:nil="true"/>
    <AFARSRevisionNo xmlns="4d2834f2-6e62-48ef-822a-880d84868a39" xsi:nil="true"/>
    <WebPartName xmlns="4d2834f2-6e62-48ef-822a-880d84868a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2.xml><?xml version="1.0" encoding="utf-8"?>
<ds:datastoreItem xmlns:ds="http://schemas.openxmlformats.org/officeDocument/2006/customXml" ds:itemID="{291AA42C-E601-48AF-8723-D78460AF8382}">
  <ds:schemaRef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4d2834f2-6e62-48ef-822a-880d84868a39"/>
    <ds:schemaRef ds:uri="http://schemas.openxmlformats.org/package/2006/metadata/core-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FA7EB39-E170-4FE4-B23B-F669813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5.xml><?xml version="1.0" encoding="utf-8"?>
<ds:datastoreItem xmlns:ds="http://schemas.openxmlformats.org/officeDocument/2006/customXml" ds:itemID="{889AB1C3-E465-4C22-8F4B-3CCB4D0F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AFARS 5119_Revision_28_03</vt:lpstr>
    </vt:vector>
  </TitlesOfParts>
  <Company>U.S. Army</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5119_Revision_28_03</dc:title>
  <dc:creator>Administrator</dc:creator>
  <cp:lastModifiedBy>Jordan, Amanda C CIV USARMY HQDA ASA ALT (USA)</cp:lastModifiedBy>
  <cp:revision>3</cp:revision>
  <cp:lastPrinted>2021-08-09T20:46:00Z</cp:lastPrinted>
  <dcterms:created xsi:type="dcterms:W3CDTF">2022-11-07T12:54:00Z</dcterms:created>
  <dcterms:modified xsi:type="dcterms:W3CDTF">2022-11-07T12:59:00Z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b9683acf-af40-4faa-a4a7-7273683ac887</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Pillar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Organization Reviewed">
    <vt:lpwstr/>
  </property>
  <property fmtid="{D5CDD505-2E9C-101B-9397-08002B2CF9AE}" pid="38" name="Select Content Type">
    <vt:lpwstr>Please Select</vt:lpwstr>
  </property>
  <property fmtid="{D5CDD505-2E9C-101B-9397-08002B2CF9AE}" pid="39" name="Template">
    <vt:lpwstr>No</vt:lpwstr>
  </property>
  <property fmtid="{D5CDD505-2E9C-101B-9397-08002B2CF9AE}" pid="40" name="g9d2a862e44547e0b49a65fb6f50af7d">
    <vt:lpwstr/>
  </property>
  <property fmtid="{D5CDD505-2E9C-101B-9397-08002B2CF9AE}" pid="41" name="n1f53f438c0b451c9f12744c2d53faea">
    <vt:lpwstr/>
  </property>
  <property fmtid="{D5CDD505-2E9C-101B-9397-08002B2CF9AE}" pid="42" name="ceb9413c6ca94765b17a7c77e496dffc">
    <vt:lpwstr/>
  </property>
  <property fmtid="{D5CDD505-2E9C-101B-9397-08002B2CF9AE}" pid="43" name="i985fb4ba1b74433aef9ca5eaedaab6a">
    <vt:lpwstr/>
  </property>
</Properties>
</file>