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2E2A3F0D"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2-11-07T08:37:00Z">
        <w:r w:rsidR="0018256D" w:rsidDel="00D854CB">
          <w:rPr>
            <w:rFonts w:ascii="Times New Roman" w:hAnsi="Times New Roman" w:cs="Times New Roman"/>
            <w:i/>
            <w:sz w:val="24"/>
            <w:szCs w:val="24"/>
          </w:rPr>
          <w:delText>23 March</w:delText>
        </w:r>
      </w:del>
      <w:ins w:id="1" w:author="Jordan, Amanda C CIV USARMY HQDA ASA ALT (USA)" w:date="2022-11-07T08:37:00Z">
        <w:r w:rsidR="00D854CB">
          <w:rPr>
            <w:rFonts w:ascii="Times New Roman" w:hAnsi="Times New Roman" w:cs="Times New Roman"/>
            <w:i/>
            <w:sz w:val="24"/>
            <w:szCs w:val="24"/>
          </w:rPr>
          <w:t>07 November</w:t>
        </w:r>
      </w:ins>
      <w:r w:rsidR="00FE0B9E">
        <w:rPr>
          <w:rFonts w:ascii="Times New Roman" w:hAnsi="Times New Roman" w:cs="Times New Roman"/>
          <w:i/>
          <w:sz w:val="24"/>
          <w:szCs w:val="24"/>
        </w:rPr>
        <w:t xml:space="preserve"> 2022</w:t>
      </w:r>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D854CB">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D854CB">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D854CB">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D854CB">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D854CB">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2" w:name="_Toc514056291"/>
      <w:bookmarkStart w:id="3" w:name="_Toc1024321"/>
      <w:bookmarkStart w:id="4" w:name="_Toc77076544"/>
      <w:bookmarkStart w:id="5" w:name="_Toc77076615"/>
      <w:proofErr w:type="gramStart"/>
      <w:r w:rsidRPr="00321269">
        <w:t xml:space="preserve">5115.000  </w:t>
      </w:r>
      <w:r w:rsidRPr="009A0B79">
        <w:t>Scope</w:t>
      </w:r>
      <w:proofErr w:type="gramEnd"/>
      <w:r w:rsidRPr="00321269">
        <w:t xml:space="preserve"> of part.</w:t>
      </w:r>
      <w:bookmarkEnd w:id="2"/>
      <w:bookmarkEnd w:id="3"/>
      <w:bookmarkEnd w:id="4"/>
      <w:bookmarkEnd w:id="5"/>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9"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6" w:name="_Toc514056292"/>
      <w:bookmarkStart w:id="7" w:name="_Toc1024322"/>
      <w:bookmarkStart w:id="8" w:name="_Toc77076545"/>
      <w:bookmarkStart w:id="9" w:name="_Toc77076616"/>
      <w:proofErr w:type="gramStart"/>
      <w:r w:rsidRPr="007329F3">
        <w:t>5115.001  Definitions</w:t>
      </w:r>
      <w:proofErr w:type="gramEnd"/>
      <w:r w:rsidRPr="007329F3">
        <w:t>.</w:t>
      </w:r>
      <w:bookmarkEnd w:id="6"/>
      <w:bookmarkEnd w:id="7"/>
      <w:bookmarkEnd w:id="8"/>
      <w:bookmarkEnd w:id="9"/>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0" w:name="_Toc514056293"/>
      <w:bookmarkStart w:id="11" w:name="_Toc1024323"/>
      <w:bookmarkStart w:id="12" w:name="_Toc77076546"/>
      <w:bookmarkStart w:id="13" w:name="_Toc77076617"/>
      <w:r w:rsidRPr="00321269">
        <w:t>Subpart 5115.2 – Solicitation and Receipt of Proposals and Information</w:t>
      </w:r>
      <w:bookmarkEnd w:id="10"/>
      <w:bookmarkEnd w:id="11"/>
      <w:bookmarkEnd w:id="12"/>
      <w:bookmarkEnd w:id="13"/>
    </w:p>
    <w:p w14:paraId="7974922F" w14:textId="77777777" w:rsidR="00C743DC" w:rsidRPr="007329F3" w:rsidRDefault="00321269" w:rsidP="009A0B79">
      <w:pPr>
        <w:pStyle w:val="Heading4"/>
      </w:pPr>
      <w:bookmarkStart w:id="14" w:name="_Toc514056294"/>
      <w:bookmarkStart w:id="15" w:name="_Toc1024324"/>
      <w:bookmarkStart w:id="16" w:name="_Toc77076547"/>
      <w:bookmarkStart w:id="17" w:name="_Toc77076618"/>
      <w:proofErr w:type="gramStart"/>
      <w:r w:rsidRPr="007329F3">
        <w:t>5115.201  Exchanges</w:t>
      </w:r>
      <w:proofErr w:type="gramEnd"/>
      <w:r w:rsidRPr="007329F3">
        <w:t xml:space="preserve"> with industry before receipt of proposals.</w:t>
      </w:r>
      <w:bookmarkEnd w:id="14"/>
      <w:bookmarkEnd w:id="15"/>
      <w:bookmarkEnd w:id="16"/>
      <w:bookmarkEnd w:id="17"/>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0"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18" w:name="_Toc514056295"/>
      <w:bookmarkStart w:id="19" w:name="_Toc1024325"/>
      <w:bookmarkStart w:id="20" w:name="_Toc77076548"/>
      <w:bookmarkStart w:id="21" w:name="_Toc77076619"/>
      <w:proofErr w:type="gramStart"/>
      <w:r w:rsidRPr="007329F3">
        <w:t>5115.204  Contract</w:t>
      </w:r>
      <w:proofErr w:type="gramEnd"/>
      <w:r w:rsidRPr="007329F3">
        <w:t xml:space="preserve"> format.</w:t>
      </w:r>
      <w:bookmarkEnd w:id="18"/>
      <w:bookmarkEnd w:id="19"/>
      <w:bookmarkEnd w:id="20"/>
      <w:bookmarkEnd w:id="21"/>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1"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2" w:name="_Toc514056296"/>
      <w:bookmarkStart w:id="23" w:name="_Toc1024326"/>
      <w:bookmarkStart w:id="24" w:name="_Toc77076549"/>
      <w:bookmarkStart w:id="25" w:name="_Toc77076620"/>
      <w:r w:rsidRPr="00321269">
        <w:t>Subpart 5115.3 – Source Selection</w:t>
      </w:r>
      <w:bookmarkEnd w:id="22"/>
      <w:bookmarkEnd w:id="23"/>
      <w:bookmarkEnd w:id="24"/>
      <w:bookmarkEnd w:id="25"/>
    </w:p>
    <w:p w14:paraId="79749236" w14:textId="77777777" w:rsidR="00E9597B" w:rsidRPr="007329F3" w:rsidRDefault="00E9597B" w:rsidP="009A0B79">
      <w:pPr>
        <w:pStyle w:val="Heading4"/>
      </w:pPr>
      <w:bookmarkStart w:id="26" w:name="_Toc514056297"/>
      <w:bookmarkStart w:id="27" w:name="_Toc1024327"/>
      <w:bookmarkStart w:id="28" w:name="_Toc77076550"/>
      <w:bookmarkStart w:id="29" w:name="_Toc77076621"/>
      <w:proofErr w:type="gramStart"/>
      <w:r w:rsidRPr="007329F3">
        <w:t>5115.300  Scope</w:t>
      </w:r>
      <w:proofErr w:type="gramEnd"/>
      <w:r w:rsidRPr="007329F3">
        <w:t xml:space="preserve"> of </w:t>
      </w:r>
      <w:r w:rsidR="00483109" w:rsidRPr="007329F3">
        <w:t>s</w:t>
      </w:r>
      <w:r w:rsidRPr="007329F3">
        <w:t>ubpart.</w:t>
      </w:r>
      <w:bookmarkEnd w:id="26"/>
      <w:bookmarkEnd w:id="27"/>
      <w:bookmarkEnd w:id="28"/>
      <w:bookmarkEnd w:id="29"/>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0" w:name="_Toc514056298"/>
      <w:bookmarkStart w:id="31" w:name="_Toc1024328"/>
      <w:bookmarkStart w:id="32" w:name="_Toc77076551"/>
      <w:bookmarkStart w:id="33" w:name="_Toc77076622"/>
      <w:r w:rsidRPr="00897E14">
        <w:t>5115.300-90</w:t>
      </w:r>
      <w:r w:rsidR="00903C8A" w:rsidRPr="00897E14">
        <w:t xml:space="preserve"> </w:t>
      </w:r>
      <w:r w:rsidR="00D6034F" w:rsidRPr="00897E14">
        <w:t>Waiver approvals.</w:t>
      </w:r>
      <w:bookmarkEnd w:id="30"/>
      <w:bookmarkEnd w:id="31"/>
      <w:bookmarkEnd w:id="32"/>
      <w:bookmarkEnd w:id="33"/>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2"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4" w:name="_Toc514056299"/>
      <w:bookmarkStart w:id="35" w:name="_Toc1024329"/>
      <w:bookmarkStart w:id="36" w:name="_Toc77076552"/>
      <w:bookmarkStart w:id="37" w:name="_Toc77076623"/>
      <w:proofErr w:type="gramStart"/>
      <w:r w:rsidRPr="007329F3">
        <w:t>5115.303  Responsibilities</w:t>
      </w:r>
      <w:proofErr w:type="gramEnd"/>
      <w:r w:rsidRPr="007329F3">
        <w:t>.</w:t>
      </w:r>
      <w:bookmarkEnd w:id="34"/>
      <w:bookmarkEnd w:id="35"/>
      <w:bookmarkEnd w:id="36"/>
      <w:bookmarkEnd w:id="37"/>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5639C068"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Contracting activities shall submit nominations for SSA appointment to the AAE, DASA(P) or Senior Services Manager as indicated in paragraphs (a)(i) and (ii)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21DE2ECF"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(D) Request for Source Selection Appointment documents for DASA(P) or AAE signature should be sent encrypted email to: usarmy.pentagon.hqda-asa-alt.list.saal-ps-staff@</w:t>
      </w:r>
      <w:del w:id="38" w:author="Jordan, Amanda C CIV USARMY HQDA ASA ALT (USA)" w:date="2022-11-07T08:37:00Z">
        <w:r w:rsidDel="00D854CB">
          <w:rPr>
            <w:color w:val="000000"/>
          </w:rPr>
          <w:delText>mail</w:delText>
        </w:r>
      </w:del>
      <w:ins w:id="39" w:author="Jordan, Amanda C CIV USARMY HQDA ASA ALT (USA)" w:date="2022-11-07T08:37:00Z">
        <w:r w:rsidR="00D854CB">
          <w:rPr>
            <w:color w:val="000000"/>
          </w:rPr>
          <w:t>army</w:t>
        </w:r>
      </w:ins>
      <w:r>
        <w:rPr>
          <w:color w:val="000000"/>
        </w:rPr>
        <w:t>.mil.</w:t>
      </w:r>
    </w:p>
    <w:p w14:paraId="7974923F" w14:textId="49849C0E" w:rsidR="00D263CC" w:rsidRDefault="008931E7"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w:t>
      </w: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40" w:name="_Toc514056300"/>
      <w:bookmarkStart w:id="41" w:name="_Toc1024330"/>
      <w:bookmarkStart w:id="42" w:name="_Toc77076553"/>
      <w:bookmarkStart w:id="43" w:name="_Toc77076624"/>
      <w:proofErr w:type="gramStart"/>
      <w:r w:rsidRPr="007329F3">
        <w:t>5115.304  Evaluation</w:t>
      </w:r>
      <w:proofErr w:type="gramEnd"/>
      <w:r w:rsidRPr="007329F3">
        <w:t xml:space="preserve"> factors and significant subfactors.</w:t>
      </w:r>
      <w:bookmarkEnd w:id="40"/>
      <w:bookmarkEnd w:id="41"/>
      <w:bookmarkEnd w:id="42"/>
      <w:bookmarkEnd w:id="43"/>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w:t>
      </w:r>
      <w:proofErr w:type="gramStart"/>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proofErr w:type="gramEnd"/>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4" w:name="_Toc514056301"/>
      <w:bookmarkStart w:id="45" w:name="_Toc1024331"/>
      <w:bookmarkStart w:id="46" w:name="_Toc77076554"/>
      <w:bookmarkStart w:id="47" w:name="_Toc77076625"/>
      <w:proofErr w:type="gramStart"/>
      <w:r w:rsidRPr="00321269">
        <w:t>5115.305  Proposal</w:t>
      </w:r>
      <w:proofErr w:type="gramEnd"/>
      <w:r w:rsidRPr="00321269">
        <w:t xml:space="preserve"> evaluation.</w:t>
      </w:r>
      <w:bookmarkEnd w:id="44"/>
      <w:bookmarkEnd w:id="45"/>
      <w:bookmarkEnd w:id="46"/>
      <w:bookmarkEnd w:id="47"/>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3"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8" w:name="_Toc514056302"/>
      <w:bookmarkStart w:id="49" w:name="_Toc1024332"/>
      <w:bookmarkStart w:id="50" w:name="_Toc77076555"/>
      <w:bookmarkStart w:id="51" w:name="_Toc77076626"/>
      <w:proofErr w:type="gramStart"/>
      <w:r w:rsidRPr="007329F3">
        <w:t>5115.306  Exchanges</w:t>
      </w:r>
      <w:proofErr w:type="gramEnd"/>
      <w:r w:rsidRPr="007329F3">
        <w:t xml:space="preserve"> with offerors after receipt of proposals.</w:t>
      </w:r>
      <w:bookmarkEnd w:id="48"/>
      <w:bookmarkEnd w:id="49"/>
      <w:bookmarkEnd w:id="50"/>
      <w:bookmarkEnd w:id="51"/>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52" w:name="_Toc514056303"/>
      <w:bookmarkStart w:id="53" w:name="_Toc1024333"/>
      <w:bookmarkStart w:id="54" w:name="_Toc77076556"/>
      <w:bookmarkStart w:id="55" w:name="_Toc77076627"/>
      <w:proofErr w:type="gramStart"/>
      <w:r w:rsidRPr="00321269">
        <w:t>5115.308  Source</w:t>
      </w:r>
      <w:proofErr w:type="gramEnd"/>
      <w:r w:rsidRPr="00321269">
        <w:t xml:space="preserve"> selection decision.</w:t>
      </w:r>
      <w:bookmarkEnd w:id="52"/>
      <w:bookmarkEnd w:id="53"/>
      <w:bookmarkEnd w:id="54"/>
      <w:bookmarkEnd w:id="55"/>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6" w:name="_Toc514056304"/>
      <w:bookmarkStart w:id="57" w:name="_Toc1024334"/>
      <w:bookmarkStart w:id="58" w:name="_Toc77076557"/>
      <w:bookmarkStart w:id="59" w:name="_Toc77076628"/>
      <w:proofErr w:type="gramStart"/>
      <w:r w:rsidRPr="00AB7229">
        <w:t>5115.371  Only</w:t>
      </w:r>
      <w:proofErr w:type="gramEnd"/>
      <w:r w:rsidRPr="00AB7229">
        <w:t xml:space="preserve"> one offer.</w:t>
      </w:r>
      <w:bookmarkEnd w:id="56"/>
      <w:bookmarkEnd w:id="57"/>
      <w:bookmarkEnd w:id="58"/>
      <w:bookmarkEnd w:id="59"/>
    </w:p>
    <w:p w14:paraId="76C0F00C" w14:textId="069D75B2" w:rsidR="00AB7229" w:rsidRPr="00AB7229" w:rsidRDefault="00AB7229" w:rsidP="009A0B79">
      <w:pPr>
        <w:pStyle w:val="Heading4"/>
      </w:pPr>
      <w:bookmarkStart w:id="60" w:name="_Toc514056305"/>
      <w:bookmarkStart w:id="61" w:name="_Toc1024335"/>
      <w:bookmarkStart w:id="62" w:name="_Toc77076558"/>
      <w:bookmarkStart w:id="63" w:name="_Toc77076629"/>
      <w:r w:rsidRPr="00AB7229">
        <w:t>5115.371-</w:t>
      </w:r>
      <w:proofErr w:type="gramStart"/>
      <w:r w:rsidRPr="00AB7229">
        <w:t>5  Waiver</w:t>
      </w:r>
      <w:proofErr w:type="gramEnd"/>
      <w:r w:rsidRPr="00AB7229">
        <w:t>.</w:t>
      </w:r>
      <w:bookmarkEnd w:id="60"/>
      <w:bookmarkEnd w:id="61"/>
      <w:bookmarkEnd w:id="62"/>
      <w:bookmarkEnd w:id="63"/>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4"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4" w:name="_Toc514056306"/>
      <w:bookmarkStart w:id="65" w:name="_Toc1024336"/>
      <w:bookmarkStart w:id="66" w:name="_Toc77076559"/>
      <w:bookmarkStart w:id="67" w:name="_Toc77076630"/>
      <w:r w:rsidRPr="00321269">
        <w:t>Subpart 5115.4 – Contract Pricing</w:t>
      </w:r>
      <w:bookmarkEnd w:id="64"/>
      <w:bookmarkEnd w:id="65"/>
      <w:bookmarkEnd w:id="66"/>
      <w:bookmarkEnd w:id="67"/>
    </w:p>
    <w:p w14:paraId="7974925B" w14:textId="77777777" w:rsidR="008446D8" w:rsidRDefault="00321269" w:rsidP="009A0B79">
      <w:pPr>
        <w:pStyle w:val="Heading4"/>
        <w:rPr>
          <w:i/>
        </w:rPr>
      </w:pPr>
      <w:bookmarkStart w:id="68" w:name="_Toc514056307"/>
      <w:bookmarkStart w:id="69" w:name="_Toc1024337"/>
      <w:bookmarkStart w:id="70" w:name="_Toc77076560"/>
      <w:bookmarkStart w:id="71" w:name="_Toc77076631"/>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68"/>
      <w:bookmarkEnd w:id="69"/>
      <w:bookmarkEnd w:id="70"/>
      <w:bookmarkEnd w:id="71"/>
    </w:p>
    <w:p w14:paraId="05E69440" w14:textId="4D83A900" w:rsidR="00FE0B9E" w:rsidRPr="00FE0B9E" w:rsidRDefault="00321269" w:rsidP="00FE0B9E">
      <w:pPr>
        <w:pStyle w:val="Heading4"/>
      </w:pPr>
      <w:bookmarkStart w:id="72" w:name="_Toc514056308"/>
      <w:bookmarkStart w:id="73" w:name="_Toc1024338"/>
      <w:bookmarkStart w:id="74" w:name="_Toc77076561"/>
      <w:bookmarkStart w:id="75" w:name="_Toc77076632"/>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72"/>
      <w:bookmarkEnd w:id="73"/>
      <w:bookmarkEnd w:id="74"/>
      <w:bookmarkEnd w:id="75"/>
    </w:p>
    <w:p w14:paraId="3028D8C8" w14:textId="54A244E6" w:rsidR="00FE0B9E" w:rsidRPr="00FE0B9E" w:rsidRDefault="00FE0B9E" w:rsidP="00FE0B9E">
      <w:pPr>
        <w:pStyle w:val="paragraph"/>
        <w:shd w:val="clear" w:color="auto" w:fill="FFFFFF"/>
        <w:spacing w:before="0" w:beforeAutospacing="0" w:after="0" w:afterAutospacing="0"/>
        <w:textAlignment w:val="baseline"/>
        <w:rPr>
          <w:rFonts w:ascii="Segoe UI" w:hAnsi="Segoe UI" w:cs="Segoe UI"/>
          <w:sz w:val="18"/>
          <w:szCs w:val="18"/>
        </w:rPr>
      </w:pPr>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432D1B4D" w14:textId="4DA527A0" w:rsidR="00FE0B9E" w:rsidRDefault="00FE0B9E" w:rsidP="00FE0B9E">
      <w:pPr>
        <w:pStyle w:val="paragraph"/>
        <w:shd w:val="clear" w:color="auto" w:fill="FFFFFF"/>
        <w:spacing w:before="0" w:beforeAutospacing="0" w:after="0" w:afterAutospacing="0"/>
        <w:textAlignment w:val="baseline"/>
        <w:rPr>
          <w:rFonts w:ascii="Segoe UI" w:hAnsi="Segoe UI" w:cs="Segoe UI"/>
          <w:sz w:val="18"/>
          <w:szCs w:val="18"/>
        </w:rPr>
      </w:pPr>
      <w:r w:rsidRPr="00B86ECE">
        <w:rPr>
          <w:rStyle w:val="normaltextrun"/>
          <w:color w:val="000000" w:themeColor="text1"/>
        </w:rPr>
        <w:t xml:space="preserve">Army Contracting Officers shall follow the procedures IAW </w:t>
      </w:r>
      <w:hyperlink r:id="rId15"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6C423661" w14:textId="77777777" w:rsidR="00FE0B9E" w:rsidRPr="009A0B79" w:rsidRDefault="00FE0B9E" w:rsidP="009A0B79">
      <w:pPr>
        <w:rPr>
          <w:rFonts w:ascii="Times New Roman" w:hAnsi="Times New Roman" w:cs="Times New Roman"/>
          <w:sz w:val="24"/>
          <w:szCs w:val="24"/>
        </w:rPr>
      </w:pPr>
    </w:p>
    <w:p w14:paraId="7974925F" w14:textId="2978E69B" w:rsidR="008446D8" w:rsidRDefault="00321269" w:rsidP="009A0B79">
      <w:pPr>
        <w:pStyle w:val="Heading4"/>
      </w:pPr>
      <w:r w:rsidRPr="45C4F081">
        <w:t xml:space="preserve">(A)(2) </w:t>
      </w:r>
      <w:r w:rsidR="006E3412" w:rsidRPr="45C4F081">
        <w:t>Coordinate p</w:t>
      </w:r>
      <w:r w:rsidRPr="45C4F081">
        <w:t xml:space="preserve">roposed exceptional case waivers that exceed $100 million </w:t>
      </w:r>
      <w:r w:rsidR="00D01B52" w:rsidRPr="45C4F081">
        <w:t>in writing</w:t>
      </w:r>
      <w:r w:rsidRPr="45C4F081">
        <w:t xml:space="preserve"> with the </w:t>
      </w:r>
      <w:r w:rsidR="00E20B81" w:rsidRPr="45C4F081">
        <w:t>Deputy Assistant Secretary of the Army (Procurement) (</w:t>
      </w:r>
      <w:r w:rsidRPr="45C4F081">
        <w:t>DASA(P)</w:t>
      </w:r>
      <w:r w:rsidR="00E20B81" w:rsidRPr="45C4F081">
        <w:t>)</w:t>
      </w:r>
      <w:r w:rsidRPr="45C4F081">
        <w:t xml:space="preserve"> prior to </w:t>
      </w:r>
      <w:r w:rsidR="00D01B52" w:rsidRPr="45C4F081">
        <w:t xml:space="preserve">submission to the </w:t>
      </w:r>
      <w:r w:rsidR="00E20B81" w:rsidRPr="45C4F081">
        <w:t>head of contracting activity (</w:t>
      </w:r>
      <w:r w:rsidR="00D01B52" w:rsidRPr="45C4F081">
        <w:t>HCA</w:t>
      </w:r>
      <w:r w:rsidR="00E20B81" w:rsidRPr="45C4F081">
        <w:t>)</w:t>
      </w:r>
      <w:r w:rsidR="00D01B52" w:rsidRPr="45C4F081">
        <w:t xml:space="preserve"> for approval</w:t>
      </w:r>
      <w:r w:rsidRPr="45C4F081">
        <w:t xml:space="preserve">. </w:t>
      </w:r>
      <w:r w:rsidR="00557C2E" w:rsidRPr="45C4F081">
        <w:t xml:space="preserve"> </w:t>
      </w:r>
      <w:r w:rsidRPr="45C4F081">
        <w:t xml:space="preserve">Submit the proposed waiver to the addressee listed at </w:t>
      </w:r>
      <w:r w:rsidR="00EE497F" w:rsidRPr="45C4F081">
        <w:t>5101.290(b)(2)(ii)(</w:t>
      </w:r>
      <w:r w:rsidR="00FE0B9E">
        <w:t>A</w:t>
      </w:r>
      <w:r w:rsidR="00EE497F" w:rsidRPr="45C4F081">
        <w:t>)</w:t>
      </w:r>
      <w:r w:rsidR="00701135" w:rsidRPr="45C4F081">
        <w:t>.</w:t>
      </w:r>
      <w:bookmarkStart w:id="76" w:name="_Toc514056309"/>
      <w:bookmarkStart w:id="77" w:name="_Toc1024339"/>
      <w:bookmarkStart w:id="78" w:name="_Toc77076562"/>
      <w:bookmarkStart w:id="79" w:name="_Toc77076633"/>
      <w:r w:rsidRPr="00321269">
        <w:t>5115.403-</w:t>
      </w:r>
      <w:proofErr w:type="gramStart"/>
      <w:r w:rsidRPr="00321269">
        <w:t>3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76"/>
      <w:bookmarkEnd w:id="77"/>
      <w:bookmarkEnd w:id="78"/>
      <w:bookmarkEnd w:id="79"/>
    </w:p>
    <w:p w14:paraId="37D36154" w14:textId="26D095D1" w:rsidR="00CD7074" w:rsidRPr="009A0B79" w:rsidRDefault="00CD7074" w:rsidP="009A0B79">
      <w:pPr>
        <w:rPr>
          <w:rFonts w:ascii="Times New Roman" w:hAnsi="Times New Roman" w:cs="Times New Roman"/>
          <w:b/>
          <w:sz w:val="24"/>
          <w:szCs w:val="24"/>
        </w:rPr>
      </w:pPr>
      <w:r w:rsidRPr="009A0B79">
        <w:rPr>
          <w:rFonts w:ascii="Times New Roman" w:hAnsi="Times New Roman" w:cs="Times New Roman"/>
          <w:sz w:val="24"/>
          <w:szCs w:val="24"/>
        </w:rPr>
        <w:t>(a)(4</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contracting activity makes the determination as specified in FAR 15.403-3(a)(4).  </w:t>
      </w:r>
      <w:r w:rsidRPr="009A0B79">
        <w:rPr>
          <w:rFonts w:ascii="Times New Roman" w:hAnsi="Times New Roman" w:cs="Times New Roman"/>
          <w:sz w:val="24"/>
          <w:szCs w:val="24"/>
        </w:rPr>
        <w:t xml:space="preserve">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80" w:name="_Toc514056310"/>
      <w:bookmarkStart w:id="81" w:name="_Toc1024340"/>
      <w:bookmarkStart w:id="82" w:name="_Toc77076563"/>
      <w:bookmarkStart w:id="83" w:name="_Toc77076634"/>
      <w:r>
        <w:t>5115.403-3-</w:t>
      </w:r>
      <w:proofErr w:type="gramStart"/>
      <w:r>
        <w:t xml:space="preserve">90  </w:t>
      </w:r>
      <w:bookmarkEnd w:id="80"/>
      <w:bookmarkEnd w:id="81"/>
      <w:bookmarkEnd w:id="82"/>
      <w:r w:rsidR="00367B0B">
        <w:t>Process</w:t>
      </w:r>
      <w:proofErr w:type="gramEnd"/>
      <w:r w:rsidR="00367B0B">
        <w:t xml:space="preserve"> and Reporting Requirements Pertaining to Contractor Denials of Contracting Officer Requests for Data Other Than Certified Cost or Pricing Data.</w:t>
      </w:r>
      <w:bookmarkEnd w:id="83"/>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17">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84" w:name="_Toc514056311"/>
      <w:bookmarkStart w:id="85" w:name="_Toc1024341"/>
      <w:bookmarkStart w:id="86" w:name="_Toc77076564"/>
      <w:bookmarkStart w:id="87" w:name="_Toc77076635"/>
      <w:proofErr w:type="gramStart"/>
      <w:r>
        <w:t>5115.404  Proposal</w:t>
      </w:r>
      <w:proofErr w:type="gramEnd"/>
      <w:r>
        <w:t xml:space="preserve"> analysis.</w:t>
      </w:r>
      <w:bookmarkEnd w:id="84"/>
      <w:bookmarkEnd w:id="85"/>
      <w:bookmarkEnd w:id="86"/>
      <w:bookmarkEnd w:id="87"/>
    </w:p>
    <w:p w14:paraId="4F9794E8" w14:textId="22B9C297" w:rsidR="00CD7074" w:rsidRDefault="00CD7074" w:rsidP="009A0B79">
      <w:pPr>
        <w:pStyle w:val="Heading4"/>
      </w:pPr>
      <w:bookmarkStart w:id="88" w:name="_Toc514056312"/>
      <w:bookmarkStart w:id="89" w:name="_Toc1024342"/>
      <w:bookmarkStart w:id="90" w:name="_Toc77076565"/>
      <w:bookmarkStart w:id="91" w:name="_Toc77076636"/>
      <w:r>
        <w:t>5115.404-</w:t>
      </w:r>
      <w:proofErr w:type="gramStart"/>
      <w:r>
        <w:t>1  Proposal</w:t>
      </w:r>
      <w:proofErr w:type="gramEnd"/>
      <w:r>
        <w:t xml:space="preserve"> analysis techniques.</w:t>
      </w:r>
      <w:bookmarkEnd w:id="88"/>
      <w:bookmarkEnd w:id="89"/>
      <w:bookmarkEnd w:id="90"/>
      <w:bookmarkEnd w:id="91"/>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proofErr w:type="gramStart"/>
      <w:r w:rsidRPr="5F874101">
        <w:rPr>
          <w:rFonts w:ascii="Times New Roman" w:hAnsi="Times New Roman" w:cs="Times New Roman"/>
          <w:sz w:val="24"/>
          <w:szCs w:val="24"/>
        </w:rPr>
        <w:t>)</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w:t>
      </w:r>
      <w:proofErr w:type="gramEnd"/>
      <w:r w:rsidR="00531722" w:rsidRPr="5F874101">
        <w:rPr>
          <w:rFonts w:ascii="Times New Roman" w:hAnsi="Times New Roman" w:cs="Times New Roman"/>
          <w:sz w:val="24"/>
          <w:szCs w:val="24"/>
        </w:rPr>
        <w:t xml:space="preserv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18">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92" w:name="_Toc514056313"/>
      <w:bookmarkStart w:id="93" w:name="_Toc1024343"/>
      <w:bookmarkStart w:id="94" w:name="_Toc77076566"/>
      <w:bookmarkStart w:id="95" w:name="_Toc77076637"/>
      <w:r w:rsidRPr="006F1D5E">
        <w:t>51</w:t>
      </w:r>
      <w:r w:rsidR="006F1D5E" w:rsidRPr="006F1D5E">
        <w:t>15.404-</w:t>
      </w:r>
      <w:proofErr w:type="gramStart"/>
      <w:r w:rsidR="006F1D5E" w:rsidRPr="006F1D5E">
        <w:t>4  Profit</w:t>
      </w:r>
      <w:proofErr w:type="gramEnd"/>
      <w:r w:rsidR="00B933DB">
        <w:t>.</w:t>
      </w:r>
      <w:bookmarkEnd w:id="92"/>
      <w:bookmarkEnd w:id="93"/>
      <w:bookmarkEnd w:id="94"/>
      <w:bookmarkEnd w:id="95"/>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(2)(C)(2</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19"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6" w:name="_Toc514056314"/>
      <w:bookmarkStart w:id="97" w:name="_Toc1024344"/>
      <w:bookmarkStart w:id="98" w:name="_Toc77076567"/>
      <w:bookmarkStart w:id="99" w:name="_Toc77076638"/>
      <w:proofErr w:type="gramStart"/>
      <w:r w:rsidRPr="00321269">
        <w:t>5115.406  Documentation</w:t>
      </w:r>
      <w:proofErr w:type="gramEnd"/>
      <w:r w:rsidRPr="00321269">
        <w:t>.</w:t>
      </w:r>
      <w:bookmarkEnd w:id="96"/>
      <w:bookmarkEnd w:id="97"/>
      <w:bookmarkEnd w:id="98"/>
      <w:bookmarkEnd w:id="99"/>
    </w:p>
    <w:p w14:paraId="7974926C" w14:textId="77777777" w:rsidR="008446D8" w:rsidRPr="007329F3" w:rsidRDefault="00321269" w:rsidP="009A0B79">
      <w:pPr>
        <w:pStyle w:val="Heading4"/>
      </w:pPr>
      <w:bookmarkStart w:id="100" w:name="_Toc514056315"/>
      <w:bookmarkStart w:id="101" w:name="_Toc1024345"/>
      <w:bookmarkStart w:id="102" w:name="_Toc77076568"/>
      <w:bookmarkStart w:id="103" w:name="_Toc77076639"/>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100"/>
      <w:bookmarkEnd w:id="101"/>
      <w:bookmarkEnd w:id="102"/>
      <w:bookmarkEnd w:id="103"/>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w:t>
      </w:r>
      <w:proofErr w:type="gramStart"/>
      <w:r w:rsidR="4170B050" w:rsidRPr="06999180">
        <w:rPr>
          <w:rFonts w:ascii="Times New Roman" w:hAnsi="Times New Roman" w:cs="Times New Roman"/>
          <w:sz w:val="24"/>
          <w:szCs w:val="24"/>
        </w:rPr>
        <w:t xml:space="preserve">include </w:t>
      </w:r>
      <w:r w:rsidRPr="06999180">
        <w:rPr>
          <w:rFonts w:ascii="Times New Roman" w:hAnsi="Times New Roman" w:cs="Times New Roman"/>
          <w:sz w:val="24"/>
          <w:szCs w:val="24"/>
        </w:rPr>
        <w:t xml:space="preserve"> the</w:t>
      </w:r>
      <w:proofErr w:type="gramEnd"/>
      <w:r w:rsidRPr="06999180">
        <w:rPr>
          <w:rFonts w:ascii="Times New Roman" w:hAnsi="Times New Roman" w:cs="Times New Roman"/>
          <w:sz w:val="24"/>
          <w:szCs w:val="24"/>
        </w:rPr>
        <w:t xml:space="preserv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04" w:name="_Toc514056316"/>
      <w:bookmarkStart w:id="105" w:name="_Toc1024346"/>
      <w:bookmarkStart w:id="106" w:name="_Toc77076569"/>
      <w:bookmarkStart w:id="107" w:name="_Toc77076640"/>
      <w:r w:rsidRPr="00321269">
        <w:t>5115.406-</w:t>
      </w:r>
      <w:proofErr w:type="gramStart"/>
      <w:r w:rsidRPr="00321269">
        <w:t>3  Documenting</w:t>
      </w:r>
      <w:proofErr w:type="gramEnd"/>
      <w:r w:rsidRPr="00321269">
        <w:t xml:space="preserve"> the negotiation.</w:t>
      </w:r>
      <w:bookmarkEnd w:id="104"/>
      <w:bookmarkEnd w:id="105"/>
      <w:bookmarkEnd w:id="106"/>
      <w:bookmarkEnd w:id="107"/>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0"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08" w:name="_Toc514056317"/>
      <w:bookmarkStart w:id="109" w:name="_Toc1024347"/>
      <w:bookmarkStart w:id="110" w:name="_Toc77076570"/>
      <w:bookmarkStart w:id="111" w:name="_Toc77076641"/>
      <w:r>
        <w:t>5115.407-</w:t>
      </w:r>
      <w:proofErr w:type="gramStart"/>
      <w:r>
        <w:t>3  Forward</w:t>
      </w:r>
      <w:proofErr w:type="gramEnd"/>
      <w:r>
        <w:t xml:space="preserve"> pricing rate agreements.</w:t>
      </w:r>
      <w:bookmarkEnd w:id="108"/>
      <w:bookmarkEnd w:id="109"/>
      <w:bookmarkEnd w:id="110"/>
      <w:bookmarkEnd w:id="111"/>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(b)(i</w:t>
      </w:r>
      <w:proofErr w:type="gramStart"/>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w:t>
      </w:r>
      <w:proofErr w:type="gramEnd"/>
      <w:r w:rsidR="00531722">
        <w:rPr>
          <w:rFonts w:ascii="Times New Roman" w:hAnsi="Times New Roman" w:cs="Times New Roman"/>
          <w:sz w:val="24"/>
          <w:szCs w:val="24"/>
        </w:rPr>
        <w:t xml:space="preserve"> head of the contracting activity may waive rates as described in DFARS 215.407-3(b)(i).  </w:t>
      </w:r>
      <w:r>
        <w:rPr>
          <w:rFonts w:ascii="Times New Roman" w:hAnsi="Times New Roman" w:cs="Times New Roman"/>
          <w:sz w:val="24"/>
          <w:szCs w:val="24"/>
        </w:rPr>
        <w:t xml:space="preserve">See </w:t>
      </w:r>
      <w:hyperlink r:id="rId21"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12" w:name="_Toc514056318"/>
      <w:bookmarkStart w:id="113" w:name="_Toc1024348"/>
      <w:bookmarkStart w:id="114" w:name="_Toc77076571"/>
      <w:bookmarkStart w:id="115" w:name="_Toc77076642"/>
      <w:r w:rsidRPr="007329F3">
        <w:t>5115.407-</w:t>
      </w:r>
      <w:proofErr w:type="gramStart"/>
      <w:r w:rsidRPr="007329F3">
        <w:t>4  Should</w:t>
      </w:r>
      <w:proofErr w:type="gramEnd"/>
      <w:r w:rsidRPr="007329F3">
        <w:t>-cost review.</w:t>
      </w:r>
      <w:bookmarkEnd w:id="112"/>
      <w:bookmarkEnd w:id="113"/>
      <w:bookmarkEnd w:id="114"/>
      <w:bookmarkEnd w:id="115"/>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(2)(</w:t>
      </w:r>
      <w:proofErr w:type="gramStart"/>
      <w:r w:rsidRPr="00AE3F6A">
        <w:rPr>
          <w:rFonts w:ascii="Times New Roman" w:hAnsi="Times New Roman" w:cs="Times New Roman"/>
          <w:sz w:val="24"/>
          <w:szCs w:val="24"/>
        </w:rPr>
        <w:t xml:space="preserve">B)  </w:t>
      </w:r>
      <w:r w:rsidR="00531722" w:rsidRPr="00AE3F6A">
        <w:rPr>
          <w:rFonts w:ascii="Times New Roman" w:hAnsi="Times New Roman" w:cs="Times New Roman"/>
          <w:sz w:val="24"/>
          <w:szCs w:val="24"/>
        </w:rPr>
        <w:t>The</w:t>
      </w:r>
      <w:proofErr w:type="gramEnd"/>
      <w:r w:rsidR="00531722" w:rsidRPr="00AE3F6A">
        <w:rPr>
          <w:rFonts w:ascii="Times New Roman" w:hAnsi="Times New Roman" w:cs="Times New Roman"/>
          <w:sz w:val="24"/>
          <w:szCs w:val="24"/>
        </w:rPr>
        <w:t xml:space="preserv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6" w:name="_Toc514056319"/>
      <w:bookmarkStart w:id="117" w:name="_Toc1024349"/>
      <w:bookmarkStart w:id="118" w:name="_Toc77076572"/>
      <w:bookmarkStart w:id="119" w:name="_Toc77076643"/>
      <w:r w:rsidRPr="00321269">
        <w:t>Subpart 5115.6 – Unsolicited Proposals</w:t>
      </w:r>
      <w:bookmarkEnd w:id="116"/>
      <w:bookmarkEnd w:id="117"/>
      <w:bookmarkEnd w:id="118"/>
      <w:bookmarkEnd w:id="119"/>
    </w:p>
    <w:p w14:paraId="79749277" w14:textId="77777777" w:rsidR="008446D8" w:rsidRPr="007329F3" w:rsidRDefault="00321269" w:rsidP="00AE3F6A">
      <w:pPr>
        <w:pStyle w:val="Heading4"/>
      </w:pPr>
      <w:bookmarkStart w:id="120" w:name="_Toc514056320"/>
      <w:bookmarkStart w:id="121" w:name="_Toc1024350"/>
      <w:bookmarkStart w:id="122" w:name="_Toc77076573"/>
      <w:bookmarkStart w:id="123" w:name="_Toc77076644"/>
      <w:proofErr w:type="gramStart"/>
      <w:r w:rsidRPr="007329F3">
        <w:t>5115.606  Agency</w:t>
      </w:r>
      <w:proofErr w:type="gramEnd"/>
      <w:r w:rsidRPr="007329F3">
        <w:t xml:space="preserve"> procedures.</w:t>
      </w:r>
      <w:bookmarkEnd w:id="120"/>
      <w:bookmarkEnd w:id="121"/>
      <w:bookmarkEnd w:id="122"/>
      <w:bookmarkEnd w:id="123"/>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3"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4" w:name="_Toc1024351"/>
      <w:bookmarkStart w:id="125" w:name="_Toc77076574"/>
      <w:bookmarkStart w:id="126" w:name="_Toc77076645"/>
      <w:proofErr w:type="gramStart"/>
      <w:r w:rsidRPr="00247846">
        <w:t>5115.608  Prohibitions</w:t>
      </w:r>
      <w:proofErr w:type="gramEnd"/>
      <w:r w:rsidRPr="00247846">
        <w:t>.</w:t>
      </w:r>
      <w:bookmarkEnd w:id="124"/>
      <w:bookmarkEnd w:id="125"/>
      <w:bookmarkEnd w:id="126"/>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1C50"/>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44EC"/>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62C01"/>
    <w:rsid w:val="00172832"/>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3DDF"/>
    <w:rsid w:val="001F45D2"/>
    <w:rsid w:val="00216C41"/>
    <w:rsid w:val="0022269D"/>
    <w:rsid w:val="002229FF"/>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4DFA"/>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97D44"/>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3FFE"/>
    <w:rsid w:val="00B15C24"/>
    <w:rsid w:val="00B27267"/>
    <w:rsid w:val="00B309C2"/>
    <w:rsid w:val="00B34E02"/>
    <w:rsid w:val="00B5725C"/>
    <w:rsid w:val="00B6131B"/>
    <w:rsid w:val="00B6737E"/>
    <w:rsid w:val="00B77207"/>
    <w:rsid w:val="00B81A4D"/>
    <w:rsid w:val="00B81FDC"/>
    <w:rsid w:val="00B86ECE"/>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pars.gov" TargetMode="External"/><Relationship Id="rId18" Type="http://schemas.openxmlformats.org/officeDocument/2006/relationships/hyperlink" Target="https://spcs3.kc.army.mil/asaalt/procurement/AFARS/AFARS_AppGG.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www.acq.osd.mil/dpap/policy/policyvault/USA000642-19-DPC.pdf"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1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pcs3.kc.army.mil/asaalt/procurement/PGI/PGI_5115.aspx" TargetMode="External"/><Relationship Id="rId23" Type="http://schemas.openxmlformats.org/officeDocument/2006/relationships/hyperlink" Target="http://www.apd.army.mil/" TargetMode="External"/><Relationship Id="rId10" Type="http://schemas.openxmlformats.org/officeDocument/2006/relationships/hyperlink" Target="https://armypubs.army.mil/epubs/DR_pubs/DR_a/pdf/web/ARN14261_AD2018_26_Final.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SiteAssets/AFARS/AFARSAA.pdf" TargetMode="Externa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862B2B-6489-4E13-8F57-F4E4D873C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4233fc49-3339-4531-8895-cee7bd229291"/>
    <ds:schemaRef ds:uri="http://www.w3.org/XML/1998/namespace"/>
    <ds:schemaRef ds:uri="http://purl.org/dc/terms/"/>
  </ds:schemaRefs>
</ds:datastoreItem>
</file>

<file path=customXml/itemProps3.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4.xml><?xml version="1.0" encoding="utf-8"?>
<ds:datastoreItem xmlns:ds="http://schemas.openxmlformats.org/officeDocument/2006/customXml" ds:itemID="{DD84A3C9-1D45-4A5A-9123-61BC0947B1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AFARS 5115_Revision_28_06</vt:lpstr>
    </vt:vector>
  </TitlesOfParts>
  <Company>U.S. Army</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5115_Revision_28_06</dc:title>
  <dc:creator>Administrator</dc:creator>
  <cp:lastModifiedBy>Jordan, Amanda C CIV USARMY HQDA ASA ALT (USA)</cp:lastModifiedBy>
  <cp:revision>2</cp:revision>
  <cp:lastPrinted>2018-11-30T20:42:00Z</cp:lastPrinted>
  <dcterms:created xsi:type="dcterms:W3CDTF">2022-11-07T13:38:00Z</dcterms:created>
  <dcterms:modified xsi:type="dcterms:W3CDTF">2022-11-07T13:38:00Z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cd7ff6d5-ec82-469f-81b2-1cff9c0ff19f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