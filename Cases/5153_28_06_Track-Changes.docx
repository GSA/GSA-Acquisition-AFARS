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77777777"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2BB14776"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FD124F">
        <w:rPr>
          <w:rFonts w:ascii="Times New Roman" w:hAnsi="Times New Roman" w:cs="Times New Roman"/>
          <w:bCs/>
          <w:i/>
          <w:sz w:val="24"/>
          <w:szCs w:val="24"/>
        </w:rPr>
        <w:t xml:space="preserve"> </w:t>
      </w:r>
      <w:ins w:id="0" w:author="Jordan, Amanda C CIV USARMY HQDA ASA ALT (USA)" w:date="2023-02-17T07:26:00Z">
        <w:r w:rsidR="0062694F">
          <w:rPr>
            <w:rFonts w:ascii="Times New Roman" w:hAnsi="Times New Roman" w:cs="Times New Roman"/>
            <w:bCs/>
            <w:i/>
            <w:sz w:val="24"/>
            <w:szCs w:val="24"/>
          </w:rPr>
          <w:t>17 February</w:t>
        </w:r>
      </w:ins>
      <w:del w:id="1" w:author="Jordan, Amanda C CIV USARMY HQDA ASA ALT (USA)" w:date="2023-02-17T07:26:00Z">
        <w:r w:rsidR="000F4471" w:rsidDel="0062694F">
          <w:rPr>
            <w:rFonts w:ascii="Times New Roman" w:hAnsi="Times New Roman" w:cs="Times New Roman"/>
            <w:bCs/>
            <w:i/>
            <w:sz w:val="24"/>
            <w:szCs w:val="24"/>
          </w:rPr>
          <w:delText>13</w:delText>
        </w:r>
        <w:r w:rsidR="00C24C70" w:rsidDel="0062694F">
          <w:rPr>
            <w:rFonts w:ascii="Times New Roman" w:hAnsi="Times New Roman" w:cs="Times New Roman"/>
            <w:bCs/>
            <w:i/>
            <w:sz w:val="24"/>
            <w:szCs w:val="24"/>
          </w:rPr>
          <w:delText xml:space="preserve"> January</w:delText>
        </w:r>
      </w:del>
      <w:r w:rsidR="00C24C70">
        <w:rPr>
          <w:rFonts w:ascii="Times New Roman" w:hAnsi="Times New Roman" w:cs="Times New Roman"/>
          <w:bCs/>
          <w:i/>
          <w:sz w:val="24"/>
          <w:szCs w:val="24"/>
        </w:rPr>
        <w:t xml:space="preserve"> 2023</w:t>
      </w:r>
      <w:r w:rsidR="00F95F2E">
        <w:rPr>
          <w:rFonts w:ascii="Times New Roman" w:hAnsi="Times New Roman" w:cs="Times New Roman"/>
          <w:bCs/>
          <w:i/>
          <w:sz w:val="24"/>
          <w:szCs w:val="24"/>
        </w:rPr>
        <w:t>)</w:t>
      </w:r>
    </w:p>
    <w:p w14:paraId="434E7D44" w14:textId="45E18CAA" w:rsidR="00DE3C8E" w:rsidRPr="00DE3C8E" w:rsidRDefault="00DE3C8E">
      <w:pPr>
        <w:pStyle w:val="TOC3"/>
        <w:tabs>
          <w:tab w:val="right" w:leader="dot" w:pos="9350"/>
        </w:tabs>
        <w:rPr>
          <w:rFonts w:ascii="Times New Roman" w:eastAsiaTheme="minorEastAsia" w:hAnsi="Times New Roman" w:cs="Times New Roman"/>
          <w:noProof/>
          <w:sz w:val="24"/>
          <w:szCs w:val="24"/>
        </w:rPr>
      </w:pPr>
      <w:r w:rsidRPr="00DE3C8E">
        <w:rPr>
          <w:rFonts w:ascii="Times New Roman" w:hAnsi="Times New Roman" w:cs="Times New Roman"/>
          <w:bCs/>
          <w:iCs/>
          <w:sz w:val="24"/>
          <w:szCs w:val="24"/>
        </w:rPr>
        <w:fldChar w:fldCharType="begin"/>
      </w:r>
      <w:r w:rsidRPr="00DE3C8E">
        <w:rPr>
          <w:rFonts w:ascii="Times New Roman" w:hAnsi="Times New Roman" w:cs="Times New Roman"/>
          <w:bCs/>
          <w:iCs/>
          <w:sz w:val="24"/>
          <w:szCs w:val="24"/>
        </w:rPr>
        <w:instrText xml:space="preserve"> TOC \o "1-4" \h \z \u </w:instrText>
      </w:r>
      <w:r w:rsidRPr="00DE3C8E">
        <w:rPr>
          <w:rFonts w:ascii="Times New Roman" w:hAnsi="Times New Roman" w:cs="Times New Roman"/>
          <w:bCs/>
          <w:iCs/>
          <w:sz w:val="24"/>
          <w:szCs w:val="24"/>
        </w:rPr>
        <w:fldChar w:fldCharType="separate"/>
      </w:r>
      <w:hyperlink w:anchor="_Toc124493424" w:history="1">
        <w:r w:rsidRPr="00DE3C8E">
          <w:rPr>
            <w:rStyle w:val="Hyperlink"/>
            <w:rFonts w:ascii="Times New Roman" w:hAnsi="Times New Roman" w:cs="Times New Roman"/>
            <w:noProof/>
            <w:sz w:val="24"/>
            <w:szCs w:val="24"/>
          </w:rPr>
          <w:t>Subpart 5153.2 – Prescription of Forms</w:t>
        </w:r>
        <w:r w:rsidRPr="00DE3C8E">
          <w:rPr>
            <w:rFonts w:ascii="Times New Roman" w:hAnsi="Times New Roman" w:cs="Times New Roman"/>
            <w:noProof/>
            <w:webHidden/>
            <w:sz w:val="24"/>
            <w:szCs w:val="24"/>
          </w:rPr>
          <w:tab/>
        </w:r>
        <w:r w:rsidRPr="00DE3C8E">
          <w:rPr>
            <w:rFonts w:ascii="Times New Roman" w:hAnsi="Times New Roman" w:cs="Times New Roman"/>
            <w:noProof/>
            <w:webHidden/>
            <w:sz w:val="24"/>
            <w:szCs w:val="24"/>
          </w:rPr>
          <w:fldChar w:fldCharType="begin"/>
        </w:r>
        <w:r w:rsidRPr="00DE3C8E">
          <w:rPr>
            <w:rFonts w:ascii="Times New Roman" w:hAnsi="Times New Roman" w:cs="Times New Roman"/>
            <w:noProof/>
            <w:webHidden/>
            <w:sz w:val="24"/>
            <w:szCs w:val="24"/>
          </w:rPr>
          <w:instrText xml:space="preserve"> PAGEREF _Toc124493424 \h </w:instrText>
        </w:r>
        <w:r w:rsidRPr="00DE3C8E">
          <w:rPr>
            <w:rFonts w:ascii="Times New Roman" w:hAnsi="Times New Roman" w:cs="Times New Roman"/>
            <w:noProof/>
            <w:webHidden/>
            <w:sz w:val="24"/>
            <w:szCs w:val="24"/>
          </w:rPr>
        </w:r>
        <w:r w:rsidRPr="00DE3C8E">
          <w:rPr>
            <w:rFonts w:ascii="Times New Roman" w:hAnsi="Times New Roman" w:cs="Times New Roman"/>
            <w:noProof/>
            <w:webHidden/>
            <w:sz w:val="24"/>
            <w:szCs w:val="24"/>
          </w:rPr>
          <w:fldChar w:fldCharType="separate"/>
        </w:r>
        <w:r w:rsidRPr="00DE3C8E">
          <w:rPr>
            <w:rFonts w:ascii="Times New Roman" w:hAnsi="Times New Roman" w:cs="Times New Roman"/>
            <w:noProof/>
            <w:webHidden/>
            <w:sz w:val="24"/>
            <w:szCs w:val="24"/>
          </w:rPr>
          <w:t>2</w:t>
        </w:r>
        <w:r w:rsidRPr="00DE3C8E">
          <w:rPr>
            <w:rFonts w:ascii="Times New Roman" w:hAnsi="Times New Roman" w:cs="Times New Roman"/>
            <w:noProof/>
            <w:webHidden/>
            <w:sz w:val="24"/>
            <w:szCs w:val="24"/>
          </w:rPr>
          <w:fldChar w:fldCharType="end"/>
        </w:r>
      </w:hyperlink>
    </w:p>
    <w:p w14:paraId="35286A1A" w14:textId="18BA4FC7"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25" w:history="1">
        <w:r w:rsidR="00DE3C8E" w:rsidRPr="00DE3C8E">
          <w:rPr>
            <w:rStyle w:val="Hyperlink"/>
            <w:rFonts w:ascii="Times New Roman" w:hAnsi="Times New Roman" w:cs="Times New Roman"/>
            <w:noProof/>
            <w:sz w:val="24"/>
            <w:szCs w:val="24"/>
          </w:rPr>
          <w:t>5153.201  Federal acquisition system.</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_Toc124493425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w:t>
        </w:r>
        <w:r w:rsidR="00DE3C8E" w:rsidRPr="00DE3C8E">
          <w:rPr>
            <w:rFonts w:ascii="Times New Roman" w:hAnsi="Times New Roman" w:cs="Times New Roman"/>
            <w:noProof/>
            <w:webHidden/>
            <w:sz w:val="24"/>
            <w:szCs w:val="24"/>
          </w:rPr>
          <w:fldChar w:fldCharType="end"/>
        </w:r>
      </w:hyperlink>
    </w:p>
    <w:p w14:paraId="6A7B3D76" w14:textId="0095086E"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26" w:history="1">
        <w:r w:rsidR="00DE3C8E" w:rsidRPr="00DE3C8E">
          <w:rPr>
            <w:rStyle w:val="Hyperlink"/>
            <w:rFonts w:ascii="Times New Roman" w:hAnsi="Times New Roman" w:cs="Times New Roman"/>
            <w:noProof/>
            <w:sz w:val="24"/>
            <w:szCs w:val="24"/>
          </w:rPr>
          <w:t>5153.201-90  Sample contracting officer’s representative designation letter.</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_Toc124493426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w:t>
        </w:r>
        <w:r w:rsidR="00DE3C8E" w:rsidRPr="00DE3C8E">
          <w:rPr>
            <w:rFonts w:ascii="Times New Roman" w:hAnsi="Times New Roman" w:cs="Times New Roman"/>
            <w:noProof/>
            <w:webHidden/>
            <w:sz w:val="24"/>
            <w:szCs w:val="24"/>
          </w:rPr>
          <w:fldChar w:fldCharType="end"/>
        </w:r>
      </w:hyperlink>
    </w:p>
    <w:p w14:paraId="14F1C5CA" w14:textId="54D20C68"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27" w:history="1">
        <w:r w:rsidR="00DE3C8E" w:rsidRPr="00DE3C8E">
          <w:rPr>
            <w:rStyle w:val="Hyperlink"/>
            <w:rFonts w:ascii="Times New Roman" w:hAnsi="Times New Roman" w:cs="Times New Roman"/>
            <w:noProof/>
            <w:sz w:val="24"/>
            <w:szCs w:val="24"/>
          </w:rPr>
          <w:t>5153.201-91  Sample ordering officer appointment letter.</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_Toc124493427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w:t>
        </w:r>
        <w:r w:rsidR="00DE3C8E" w:rsidRPr="00DE3C8E">
          <w:rPr>
            <w:rFonts w:ascii="Times New Roman" w:hAnsi="Times New Roman" w:cs="Times New Roman"/>
            <w:noProof/>
            <w:webHidden/>
            <w:sz w:val="24"/>
            <w:szCs w:val="24"/>
          </w:rPr>
          <w:fldChar w:fldCharType="end"/>
        </w:r>
      </w:hyperlink>
    </w:p>
    <w:p w14:paraId="1A3D9BC5" w14:textId="05A10EDA"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28" w:history="1">
        <w:r w:rsidR="00DE3C8E" w:rsidRPr="00DE3C8E">
          <w:rPr>
            <w:rStyle w:val="Hyperlink"/>
            <w:rFonts w:ascii="Times New Roman" w:hAnsi="Times New Roman" w:cs="Times New Roman"/>
            <w:noProof/>
            <w:sz w:val="24"/>
            <w:szCs w:val="24"/>
          </w:rPr>
          <w:t>5153.206  Competition requirements.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_Toc124493428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3</w:t>
        </w:r>
        <w:r w:rsidR="00DE3C8E" w:rsidRPr="00DE3C8E">
          <w:rPr>
            <w:rFonts w:ascii="Times New Roman" w:hAnsi="Times New Roman" w:cs="Times New Roman"/>
            <w:noProof/>
            <w:webHidden/>
            <w:sz w:val="24"/>
            <w:szCs w:val="24"/>
          </w:rPr>
          <w:fldChar w:fldCharType="end"/>
        </w:r>
      </w:hyperlink>
    </w:p>
    <w:p w14:paraId="488D8FAF" w14:textId="18449388"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29" w:history="1">
        <w:r w:rsidR="00DE3C8E" w:rsidRPr="00DE3C8E">
          <w:rPr>
            <w:rStyle w:val="Hyperlink"/>
            <w:rFonts w:ascii="Times New Roman" w:hAnsi="Times New Roman" w:cs="Times New Roman"/>
            <w:noProof/>
            <w:sz w:val="24"/>
            <w:szCs w:val="24"/>
          </w:rPr>
          <w:t>5153.206-90  Format for justification review document.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_Toc124493429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3</w:t>
        </w:r>
        <w:r w:rsidR="00DE3C8E" w:rsidRPr="00DE3C8E">
          <w:rPr>
            <w:rFonts w:ascii="Times New Roman" w:hAnsi="Times New Roman" w:cs="Times New Roman"/>
            <w:noProof/>
            <w:webHidden/>
            <w:sz w:val="24"/>
            <w:szCs w:val="24"/>
          </w:rPr>
          <w:fldChar w:fldCharType="end"/>
        </w:r>
      </w:hyperlink>
    </w:p>
    <w:p w14:paraId="79CE1279" w14:textId="07BC84DA"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0" w:history="1">
        <w:r w:rsidR="00DE3C8E" w:rsidRPr="00DE3C8E">
          <w:rPr>
            <w:rStyle w:val="Hyperlink"/>
            <w:rFonts w:ascii="Times New Roman" w:hAnsi="Times New Roman" w:cs="Times New Roman"/>
            <w:noProof/>
            <w:sz w:val="24"/>
            <w:szCs w:val="24"/>
          </w:rPr>
          <w:t>5153.206-91  Format for justification and approval for other than full and open competition.</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_Toc124493430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3</w:t>
        </w:r>
        <w:r w:rsidR="00DE3C8E" w:rsidRPr="00DE3C8E">
          <w:rPr>
            <w:rFonts w:ascii="Times New Roman" w:hAnsi="Times New Roman" w:cs="Times New Roman"/>
            <w:noProof/>
            <w:webHidden/>
            <w:sz w:val="24"/>
            <w:szCs w:val="24"/>
          </w:rPr>
          <w:fldChar w:fldCharType="end"/>
        </w:r>
      </w:hyperlink>
    </w:p>
    <w:p w14:paraId="71A7AD5B" w14:textId="4C052267"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1" w:history="1">
        <w:r w:rsidR="00DE3C8E" w:rsidRPr="00DE3C8E">
          <w:rPr>
            <w:rStyle w:val="Hyperlink"/>
            <w:rFonts w:ascii="Times New Roman" w:hAnsi="Times New Roman" w:cs="Times New Roman"/>
            <w:bCs/>
            <w:noProof/>
            <w:sz w:val="24"/>
            <w:szCs w:val="24"/>
          </w:rPr>
          <w:t xml:space="preserve">5153.206-92 Format for Determination and Findings for other than full and open competition. </w:t>
        </w:r>
        <w:r w:rsidR="00DE3C8E" w:rsidRPr="00DE3C8E">
          <w:rPr>
            <w:rStyle w:val="Hyperlink"/>
            <w:rFonts w:ascii="Times New Roman" w:hAnsi="Times New Roman" w:cs="Times New Roman"/>
            <w:noProof/>
            <w:sz w:val="24"/>
            <w:szCs w:val="24"/>
          </w:rPr>
          <w:t>(DPC 2023-O0003 Class Deviation—Temporary Authorizations for Covered Contracts Related to Ukraine).</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_Toc124493431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3</w:t>
        </w:r>
        <w:r w:rsidR="00DE3C8E" w:rsidRPr="00DE3C8E">
          <w:rPr>
            <w:rFonts w:ascii="Times New Roman" w:hAnsi="Times New Roman" w:cs="Times New Roman"/>
            <w:noProof/>
            <w:webHidden/>
            <w:sz w:val="24"/>
            <w:szCs w:val="24"/>
          </w:rPr>
          <w:fldChar w:fldCharType="end"/>
        </w:r>
      </w:hyperlink>
    </w:p>
    <w:p w14:paraId="48B27092" w14:textId="5275E494"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2" w:history="1">
        <w:r w:rsidR="00DE3C8E" w:rsidRPr="00DE3C8E">
          <w:rPr>
            <w:rStyle w:val="Hyperlink"/>
            <w:rFonts w:ascii="Times New Roman" w:hAnsi="Times New Roman" w:cs="Times New Roman"/>
            <w:bCs/>
            <w:noProof/>
            <w:sz w:val="24"/>
            <w:szCs w:val="24"/>
          </w:rPr>
          <w:t>5153.206-93 Instructions for Congressional Notification Requirement When Utilizing Authorities Conferred by DPC 2023-O0003 Class Deviation—Temporary Authorizations for Covered Contracts Related to Ukraine.</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_Toc124493432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3</w:t>
        </w:r>
        <w:r w:rsidR="00DE3C8E" w:rsidRPr="00DE3C8E">
          <w:rPr>
            <w:rFonts w:ascii="Times New Roman" w:hAnsi="Times New Roman" w:cs="Times New Roman"/>
            <w:noProof/>
            <w:webHidden/>
            <w:sz w:val="24"/>
            <w:szCs w:val="24"/>
          </w:rPr>
          <w:fldChar w:fldCharType="end"/>
        </w:r>
      </w:hyperlink>
    </w:p>
    <w:p w14:paraId="00957C44" w14:textId="1025BDA5"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3" w:history="1">
        <w:r w:rsidR="00DE3C8E" w:rsidRPr="00DE3C8E">
          <w:rPr>
            <w:rStyle w:val="Hyperlink"/>
            <w:rFonts w:ascii="Times New Roman" w:hAnsi="Times New Roman" w:cs="Times New Roman"/>
            <w:noProof/>
            <w:sz w:val="24"/>
            <w:szCs w:val="24"/>
          </w:rPr>
          <w:t>5153.213  Simplified acquisition procedures.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_Toc124493433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01CCED69" w14:textId="74E65FC4"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4" w:history="1">
        <w:r w:rsidR="00DE3C8E" w:rsidRPr="00DE3C8E">
          <w:rPr>
            <w:rStyle w:val="Hyperlink"/>
            <w:rFonts w:ascii="Times New Roman" w:hAnsi="Times New Roman" w:cs="Times New Roman"/>
            <w:noProof/>
            <w:sz w:val="24"/>
            <w:szCs w:val="24"/>
          </w:rPr>
          <w:t>5153.213-70  Completion of DD Form 1155, order for supplies or services.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_Toc124493434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2DBC8B2C" w14:textId="64C6B9B6"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5" w:history="1">
        <w:r w:rsidR="00DE3C8E" w:rsidRPr="00DE3C8E">
          <w:rPr>
            <w:rStyle w:val="Hyperlink"/>
            <w:rFonts w:ascii="Times New Roman" w:hAnsi="Times New Roman" w:cs="Times New Roman"/>
            <w:noProof/>
            <w:sz w:val="24"/>
            <w:szCs w:val="24"/>
          </w:rPr>
          <w:t>5153.233  Protests, disputes, and appeals.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_Toc124493435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3533D489" w14:textId="7A1E511C"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6" w:history="1">
        <w:r w:rsidR="00DE3C8E" w:rsidRPr="00DE3C8E">
          <w:rPr>
            <w:rStyle w:val="Hyperlink"/>
            <w:rFonts w:ascii="Times New Roman" w:hAnsi="Times New Roman" w:cs="Times New Roman"/>
            <w:noProof/>
            <w:sz w:val="24"/>
            <w:szCs w:val="24"/>
          </w:rPr>
          <w:t>5153.233-90  Format for bid protest action report.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_Toc124493436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206D6A25" w14:textId="7435B687"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7" w:history="1">
        <w:r w:rsidR="00DE3C8E" w:rsidRPr="00DE3C8E">
          <w:rPr>
            <w:rStyle w:val="Hyperlink"/>
            <w:rFonts w:ascii="Times New Roman" w:hAnsi="Times New Roman" w:cs="Times New Roman"/>
            <w:noProof/>
            <w:sz w:val="24"/>
            <w:szCs w:val="24"/>
          </w:rPr>
          <w:t>5153.233-91  Format for quarterly bid protest analysis report.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_Toc124493437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208DCB86" w14:textId="1231F8CE"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8" w:history="1">
        <w:r w:rsidR="00DE3C8E" w:rsidRPr="00DE3C8E">
          <w:rPr>
            <w:rStyle w:val="Hyperlink"/>
            <w:rFonts w:ascii="Times New Roman" w:hAnsi="Times New Roman" w:cs="Times New Roman"/>
            <w:noProof/>
            <w:sz w:val="24"/>
            <w:szCs w:val="24"/>
          </w:rPr>
          <w:t>5153.242  Contract administration and audit services.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_Toc124493438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7AC586BD" w14:textId="7E8C7E49"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39" w:history="1">
        <w:r w:rsidR="00DE3C8E" w:rsidRPr="00DE3C8E">
          <w:rPr>
            <w:rStyle w:val="Hyperlink"/>
            <w:rFonts w:ascii="Times New Roman" w:hAnsi="Times New Roman" w:cs="Times New Roman"/>
            <w:noProof/>
            <w:sz w:val="24"/>
            <w:szCs w:val="24"/>
          </w:rPr>
          <w:t>5153.242-90  Contractor Performance Assessment Reporting System initial registration consolidated format.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_Toc124493439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06CF0BEB" w14:textId="0F81E117"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0" w:history="1">
        <w:r w:rsidR="00DE3C8E" w:rsidRPr="00DE3C8E">
          <w:rPr>
            <w:rStyle w:val="Hyperlink"/>
            <w:rFonts w:ascii="Times New Roman" w:hAnsi="Times New Roman" w:cs="Times New Roman"/>
            <w:noProof/>
            <w:sz w:val="24"/>
            <w:szCs w:val="24"/>
          </w:rPr>
          <w:t>5153.242-91  CPARS access request format.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_Toc124493440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4</w:t>
        </w:r>
        <w:r w:rsidR="00DE3C8E" w:rsidRPr="00DE3C8E">
          <w:rPr>
            <w:rFonts w:ascii="Times New Roman" w:hAnsi="Times New Roman" w:cs="Times New Roman"/>
            <w:noProof/>
            <w:webHidden/>
            <w:sz w:val="24"/>
            <w:szCs w:val="24"/>
          </w:rPr>
          <w:fldChar w:fldCharType="end"/>
        </w:r>
      </w:hyperlink>
    </w:p>
    <w:p w14:paraId="5008ECFE" w14:textId="07247627"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1" w:history="1">
        <w:r w:rsidR="00DE3C8E" w:rsidRPr="00DE3C8E">
          <w:rPr>
            <w:rStyle w:val="Hyperlink"/>
            <w:rFonts w:ascii="Times New Roman" w:hAnsi="Times New Roman" w:cs="Times New Roman"/>
            <w:noProof/>
            <w:sz w:val="24"/>
            <w:szCs w:val="24"/>
          </w:rPr>
          <w:t>5153.245  Government property.</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_Toc124493441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0178B614" w14:textId="66CA5E57"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2" w:history="1">
        <w:r w:rsidR="00DE3C8E" w:rsidRPr="00DE3C8E">
          <w:rPr>
            <w:rStyle w:val="Hyperlink"/>
            <w:rFonts w:ascii="Times New Roman" w:hAnsi="Times New Roman" w:cs="Times New Roman"/>
            <w:noProof/>
            <w:sz w:val="24"/>
            <w:szCs w:val="24"/>
          </w:rPr>
          <w:t>5153.245-90  Sample withdrawal of approval of property control system letter.</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_Toc124493442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0EEDBCAA" w14:textId="2E2A2601"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3" w:history="1">
        <w:r w:rsidR="00DE3C8E" w:rsidRPr="00DE3C8E">
          <w:rPr>
            <w:rStyle w:val="Hyperlink"/>
            <w:rFonts w:ascii="Times New Roman" w:hAnsi="Times New Roman" w:cs="Times New Roman"/>
            <w:noProof/>
            <w:sz w:val="24"/>
            <w:szCs w:val="24"/>
          </w:rPr>
          <w:t>5153.245-91  Consumption reports for ammunition.</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_Toc124493443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516B7D5B" w14:textId="24B581B7" w:rsidR="00DE3C8E" w:rsidRPr="00DE3C8E" w:rsidRDefault="00A9035D">
      <w:pPr>
        <w:pStyle w:val="TOC3"/>
        <w:tabs>
          <w:tab w:val="right" w:leader="dot" w:pos="9350"/>
        </w:tabs>
        <w:rPr>
          <w:rFonts w:ascii="Times New Roman" w:eastAsiaTheme="minorEastAsia" w:hAnsi="Times New Roman" w:cs="Times New Roman"/>
          <w:noProof/>
          <w:sz w:val="24"/>
          <w:szCs w:val="24"/>
        </w:rPr>
      </w:pPr>
      <w:hyperlink w:anchor="_Toc124493444" w:history="1">
        <w:r w:rsidR="00DE3C8E" w:rsidRPr="00DE3C8E">
          <w:rPr>
            <w:rStyle w:val="Hyperlink"/>
            <w:rFonts w:ascii="Times New Roman" w:hAnsi="Times New Roman" w:cs="Times New Roman"/>
            <w:noProof/>
            <w:sz w:val="24"/>
            <w:szCs w:val="24"/>
          </w:rPr>
          <w:t>Subpart 5153.3 – Illustration of Forms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_Toc124493444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23B4E8DC" w14:textId="0CE2AC7F"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5" w:history="1">
        <w:r w:rsidR="00DE3C8E" w:rsidRPr="00DE3C8E">
          <w:rPr>
            <w:rStyle w:val="Hyperlink"/>
            <w:rFonts w:ascii="Times New Roman" w:hAnsi="Times New Roman" w:cs="Times New Roman"/>
            <w:noProof/>
            <w:sz w:val="24"/>
            <w:szCs w:val="24"/>
          </w:rPr>
          <w:t>5153.303  Agency forms.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_Toc124493445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6E560527" w14:textId="1B2FDDD0"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6" w:history="1">
        <w:r w:rsidR="00DE3C8E" w:rsidRPr="00DE3C8E">
          <w:rPr>
            <w:rStyle w:val="Hyperlink"/>
            <w:rFonts w:ascii="Times New Roman" w:hAnsi="Times New Roman" w:cs="Times New Roman"/>
            <w:noProof/>
            <w:sz w:val="24"/>
            <w:szCs w:val="24"/>
          </w:rPr>
          <w:t>5153.303-1  Sample contracting officer’s representative (COR) designation.</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_Toc124493446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7510A313" w14:textId="2CDA8F74"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7" w:history="1">
        <w:r w:rsidR="00DE3C8E" w:rsidRPr="00DE3C8E">
          <w:rPr>
            <w:rStyle w:val="Hyperlink"/>
            <w:rFonts w:ascii="Times New Roman" w:hAnsi="Times New Roman" w:cs="Times New Roman"/>
            <w:noProof/>
            <w:sz w:val="24"/>
            <w:szCs w:val="24"/>
          </w:rPr>
          <w:t>5153.303-2  Sample ordering officer appointment.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_Toc124493447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8</w:t>
        </w:r>
        <w:r w:rsidR="00DE3C8E" w:rsidRPr="00DE3C8E">
          <w:rPr>
            <w:rFonts w:ascii="Times New Roman" w:hAnsi="Times New Roman" w:cs="Times New Roman"/>
            <w:noProof/>
            <w:webHidden/>
            <w:sz w:val="24"/>
            <w:szCs w:val="24"/>
          </w:rPr>
          <w:fldChar w:fldCharType="end"/>
        </w:r>
      </w:hyperlink>
    </w:p>
    <w:p w14:paraId="1A4CFE20" w14:textId="52618539"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8" w:history="1">
        <w:r w:rsidR="00DE3C8E" w:rsidRPr="00DE3C8E">
          <w:rPr>
            <w:rStyle w:val="Hyperlink"/>
            <w:rFonts w:ascii="Times New Roman" w:hAnsi="Times New Roman" w:cs="Times New Roman"/>
            <w:noProof/>
            <w:sz w:val="24"/>
            <w:szCs w:val="24"/>
          </w:rPr>
          <w:t>5153.303-3  Reserved.</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_Toc124493448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11</w:t>
        </w:r>
        <w:r w:rsidR="00DE3C8E" w:rsidRPr="00DE3C8E">
          <w:rPr>
            <w:rFonts w:ascii="Times New Roman" w:hAnsi="Times New Roman" w:cs="Times New Roman"/>
            <w:noProof/>
            <w:webHidden/>
            <w:sz w:val="24"/>
            <w:szCs w:val="24"/>
          </w:rPr>
          <w:fldChar w:fldCharType="end"/>
        </w:r>
      </w:hyperlink>
    </w:p>
    <w:p w14:paraId="16BDCC99" w14:textId="7150E61D"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49" w:history="1">
        <w:r w:rsidR="00DE3C8E" w:rsidRPr="00DE3C8E">
          <w:rPr>
            <w:rStyle w:val="Hyperlink"/>
            <w:rFonts w:ascii="Times New Roman" w:hAnsi="Times New Roman" w:cs="Times New Roman"/>
            <w:noProof/>
            <w:sz w:val="24"/>
            <w:szCs w:val="24"/>
          </w:rPr>
          <w:t>5153.303-4  Format for a justification review document for other than full and open competition.</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_Toc124493449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11</w:t>
        </w:r>
        <w:r w:rsidR="00DE3C8E" w:rsidRPr="00DE3C8E">
          <w:rPr>
            <w:rFonts w:ascii="Times New Roman" w:hAnsi="Times New Roman" w:cs="Times New Roman"/>
            <w:noProof/>
            <w:webHidden/>
            <w:sz w:val="24"/>
            <w:szCs w:val="24"/>
          </w:rPr>
          <w:fldChar w:fldCharType="end"/>
        </w:r>
      </w:hyperlink>
    </w:p>
    <w:p w14:paraId="0A5EBB30" w14:textId="17EBB04C"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0" w:history="1">
        <w:r w:rsidR="00DE3C8E" w:rsidRPr="00DE3C8E">
          <w:rPr>
            <w:rStyle w:val="Hyperlink"/>
            <w:rFonts w:ascii="Times New Roman" w:hAnsi="Times New Roman" w:cs="Times New Roman"/>
            <w:noProof/>
            <w:sz w:val="24"/>
            <w:szCs w:val="24"/>
          </w:rPr>
          <w:t>5153.303-5  Format for a justification and approval for other than full and open competition.</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_Toc124493450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13</w:t>
        </w:r>
        <w:r w:rsidR="00DE3C8E" w:rsidRPr="00DE3C8E">
          <w:rPr>
            <w:rFonts w:ascii="Times New Roman" w:hAnsi="Times New Roman" w:cs="Times New Roman"/>
            <w:noProof/>
            <w:webHidden/>
            <w:sz w:val="24"/>
            <w:szCs w:val="24"/>
          </w:rPr>
          <w:fldChar w:fldCharType="end"/>
        </w:r>
      </w:hyperlink>
    </w:p>
    <w:p w14:paraId="6F3FDD5A" w14:textId="06A35360"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1" w:history="1">
        <w:r w:rsidR="00DE3C8E" w:rsidRPr="00DE3C8E">
          <w:rPr>
            <w:rStyle w:val="Hyperlink"/>
            <w:rFonts w:ascii="Times New Roman" w:hAnsi="Times New Roman" w:cs="Times New Roman"/>
            <w:noProof/>
            <w:sz w:val="24"/>
            <w:szCs w:val="24"/>
          </w:rPr>
          <w:t>5153.303-6  Format for a bid protest action report.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_Toc124493451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17</w:t>
        </w:r>
        <w:r w:rsidR="00DE3C8E" w:rsidRPr="00DE3C8E">
          <w:rPr>
            <w:rFonts w:ascii="Times New Roman" w:hAnsi="Times New Roman" w:cs="Times New Roman"/>
            <w:noProof/>
            <w:webHidden/>
            <w:sz w:val="24"/>
            <w:szCs w:val="24"/>
          </w:rPr>
          <w:fldChar w:fldCharType="end"/>
        </w:r>
      </w:hyperlink>
    </w:p>
    <w:p w14:paraId="001BB964" w14:textId="2BFA313D"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2" w:history="1">
        <w:r w:rsidR="00DE3C8E" w:rsidRPr="00DE3C8E">
          <w:rPr>
            <w:rStyle w:val="Hyperlink"/>
            <w:rFonts w:ascii="Times New Roman" w:hAnsi="Times New Roman" w:cs="Times New Roman"/>
            <w:noProof/>
            <w:sz w:val="24"/>
            <w:szCs w:val="24"/>
          </w:rPr>
          <w:t>5153.303-7  Format for a quarterly bid protest analysis report.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_Toc124493452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18</w:t>
        </w:r>
        <w:r w:rsidR="00DE3C8E" w:rsidRPr="00DE3C8E">
          <w:rPr>
            <w:rFonts w:ascii="Times New Roman" w:hAnsi="Times New Roman" w:cs="Times New Roman"/>
            <w:noProof/>
            <w:webHidden/>
            <w:sz w:val="24"/>
            <w:szCs w:val="24"/>
          </w:rPr>
          <w:fldChar w:fldCharType="end"/>
        </w:r>
      </w:hyperlink>
    </w:p>
    <w:p w14:paraId="42A3CFD3" w14:textId="12147675"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3" w:history="1">
        <w:r w:rsidR="00DE3C8E" w:rsidRPr="00DE3C8E">
          <w:rPr>
            <w:rStyle w:val="Hyperlink"/>
            <w:rFonts w:ascii="Times New Roman" w:hAnsi="Times New Roman" w:cs="Times New Roman"/>
            <w:noProof/>
            <w:sz w:val="24"/>
            <w:szCs w:val="24"/>
          </w:rPr>
          <w:t>5153.303-8  Withdrawal of approval of property control system.</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_Toc124493453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19</w:t>
        </w:r>
        <w:r w:rsidR="00DE3C8E" w:rsidRPr="00DE3C8E">
          <w:rPr>
            <w:rFonts w:ascii="Times New Roman" w:hAnsi="Times New Roman" w:cs="Times New Roman"/>
            <w:noProof/>
            <w:webHidden/>
            <w:sz w:val="24"/>
            <w:szCs w:val="24"/>
          </w:rPr>
          <w:fldChar w:fldCharType="end"/>
        </w:r>
      </w:hyperlink>
    </w:p>
    <w:p w14:paraId="2168A8B9" w14:textId="1F586630"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4" w:history="1">
        <w:r w:rsidR="00DE3C8E" w:rsidRPr="00DE3C8E">
          <w:rPr>
            <w:rStyle w:val="Hyperlink"/>
            <w:rFonts w:ascii="Times New Roman" w:hAnsi="Times New Roman" w:cs="Times New Roman"/>
            <w:noProof/>
            <w:sz w:val="24"/>
            <w:szCs w:val="24"/>
          </w:rPr>
          <w:t>5153.303-9  Contractor Performance Assessment Report System initial registration consolidated format.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_Toc124493454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20</w:t>
        </w:r>
        <w:r w:rsidR="00DE3C8E" w:rsidRPr="00DE3C8E">
          <w:rPr>
            <w:rFonts w:ascii="Times New Roman" w:hAnsi="Times New Roman" w:cs="Times New Roman"/>
            <w:noProof/>
            <w:webHidden/>
            <w:sz w:val="24"/>
            <w:szCs w:val="24"/>
          </w:rPr>
          <w:fldChar w:fldCharType="end"/>
        </w:r>
      </w:hyperlink>
    </w:p>
    <w:p w14:paraId="471D859E" w14:textId="004DEB5F"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5" w:history="1">
        <w:r w:rsidR="00DE3C8E" w:rsidRPr="00DE3C8E">
          <w:rPr>
            <w:rStyle w:val="Hyperlink"/>
            <w:rFonts w:ascii="Times New Roman" w:hAnsi="Times New Roman" w:cs="Times New Roman"/>
            <w:noProof/>
            <w:sz w:val="24"/>
            <w:szCs w:val="24"/>
          </w:rPr>
          <w:t>5153.303-10  Contractor Performance Assessment Report System access request format.</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_Toc124493455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22</w:t>
        </w:r>
        <w:r w:rsidR="00DE3C8E" w:rsidRPr="00DE3C8E">
          <w:rPr>
            <w:rFonts w:ascii="Times New Roman" w:hAnsi="Times New Roman" w:cs="Times New Roman"/>
            <w:noProof/>
            <w:webHidden/>
            <w:sz w:val="24"/>
            <w:szCs w:val="24"/>
          </w:rPr>
          <w:fldChar w:fldCharType="end"/>
        </w:r>
      </w:hyperlink>
    </w:p>
    <w:p w14:paraId="529BD205" w14:textId="37A3CBAC"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6" w:history="1">
        <w:r w:rsidR="00DE3C8E" w:rsidRPr="00DE3C8E">
          <w:rPr>
            <w:rStyle w:val="Hyperlink"/>
            <w:rFonts w:ascii="Times New Roman" w:hAnsi="Times New Roman" w:cs="Times New Roman"/>
            <w:noProof/>
            <w:sz w:val="24"/>
            <w:szCs w:val="24"/>
          </w:rPr>
          <w:t xml:space="preserve">5153.303-11 </w:t>
        </w:r>
        <w:r w:rsidR="00DE3C8E" w:rsidRPr="00DE3C8E">
          <w:rPr>
            <w:rStyle w:val="Hyperlink"/>
            <w:rFonts w:ascii="Times New Roman" w:hAnsi="Times New Roman" w:cs="Times New Roman"/>
            <w:bCs/>
            <w:noProof/>
            <w:sz w:val="24"/>
            <w:szCs w:val="24"/>
          </w:rPr>
          <w:t xml:space="preserve">Format for Determination and Findings for other than full and open competition. </w:t>
        </w:r>
        <w:r w:rsidR="00DE3C8E" w:rsidRPr="00DE3C8E">
          <w:rPr>
            <w:rStyle w:val="Hyperlink"/>
            <w:rFonts w:ascii="Times New Roman" w:hAnsi="Times New Roman" w:cs="Times New Roman"/>
            <w:noProof/>
            <w:sz w:val="24"/>
            <w:szCs w:val="24"/>
          </w:rPr>
          <w:t>(DPC 2023-O0003 Class Deviation—Temporary Authorizations for Covered Contracts Related to Ukraine).</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_Toc124493456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24</w:t>
        </w:r>
        <w:r w:rsidR="00DE3C8E" w:rsidRPr="00DE3C8E">
          <w:rPr>
            <w:rFonts w:ascii="Times New Roman" w:hAnsi="Times New Roman" w:cs="Times New Roman"/>
            <w:noProof/>
            <w:webHidden/>
            <w:sz w:val="24"/>
            <w:szCs w:val="24"/>
          </w:rPr>
          <w:fldChar w:fldCharType="end"/>
        </w:r>
      </w:hyperlink>
    </w:p>
    <w:p w14:paraId="3ED4D891" w14:textId="0064D643" w:rsidR="00DE3C8E" w:rsidRPr="00DE3C8E" w:rsidRDefault="00A9035D">
      <w:pPr>
        <w:pStyle w:val="TOC4"/>
        <w:tabs>
          <w:tab w:val="right" w:leader="dot" w:pos="9350"/>
        </w:tabs>
        <w:rPr>
          <w:rFonts w:ascii="Times New Roman" w:eastAsiaTheme="minorEastAsia" w:hAnsi="Times New Roman" w:cs="Times New Roman"/>
          <w:noProof/>
          <w:sz w:val="24"/>
          <w:szCs w:val="24"/>
        </w:rPr>
      </w:pPr>
      <w:hyperlink w:anchor="_Toc124493457" w:history="1">
        <w:r w:rsidR="00DE3C8E" w:rsidRPr="00DE3C8E">
          <w:rPr>
            <w:rStyle w:val="Hyperlink"/>
            <w:rFonts w:ascii="Times New Roman" w:hAnsi="Times New Roman" w:cs="Times New Roman"/>
            <w:noProof/>
            <w:sz w:val="24"/>
            <w:szCs w:val="24"/>
          </w:rPr>
          <w:t>5153.303-12 Format for Congressional Notification When Utilizing Authorities Conferred by DPC 2023-O0003 Class Deviation—Temporary Authorizations for Covered Contracts Related to Ukraine.</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_Toc124493457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27</w:t>
        </w:r>
        <w:r w:rsidR="00DE3C8E" w:rsidRPr="00DE3C8E">
          <w:rPr>
            <w:rFonts w:ascii="Times New Roman" w:hAnsi="Times New Roman" w:cs="Times New Roman"/>
            <w:noProof/>
            <w:webHidden/>
            <w:sz w:val="24"/>
            <w:szCs w:val="24"/>
          </w:rPr>
          <w:fldChar w:fldCharType="end"/>
        </w:r>
      </w:hyperlink>
    </w:p>
    <w:p w14:paraId="44344A39" w14:textId="068508D9" w:rsidR="00A96D5A" w:rsidRPr="00DE3C8E" w:rsidRDefault="00DE3C8E" w:rsidP="00633A4B">
      <w:pPr>
        <w:pStyle w:val="note"/>
        <w:tabs>
          <w:tab w:val="clear" w:pos="1656"/>
        </w:tabs>
        <w:spacing w:after="240"/>
        <w:ind w:left="0" w:firstLine="0"/>
        <w:jc w:val="center"/>
        <w:rPr>
          <w:rFonts w:ascii="Times New Roman" w:hAnsi="Times New Roman" w:cs="Times New Roman"/>
          <w:bCs/>
          <w:iCs/>
          <w:sz w:val="24"/>
          <w:szCs w:val="24"/>
        </w:rPr>
      </w:pPr>
      <w:r w:rsidRPr="00DE3C8E">
        <w:rPr>
          <w:rFonts w:ascii="Times New Roman" w:hAnsi="Times New Roman" w:cs="Times New Roman"/>
          <w:bCs/>
          <w:iCs/>
          <w:sz w:val="24"/>
          <w:szCs w:val="24"/>
        </w:rPr>
        <w:fldChar w:fldCharType="end"/>
      </w:r>
    </w:p>
    <w:p w14:paraId="5473A932" w14:textId="77777777" w:rsidR="008318E1" w:rsidRPr="008318E1" w:rsidRDefault="008318E1" w:rsidP="00A96D5A">
      <w:pPr>
        <w:pStyle w:val="Heading3"/>
      </w:pPr>
      <w:bookmarkStart w:id="2" w:name="_Toc512858658"/>
      <w:bookmarkStart w:id="3" w:name="_Toc123213310"/>
      <w:bookmarkStart w:id="4" w:name="_Toc124493424"/>
      <w:r w:rsidRPr="008318E1">
        <w:t xml:space="preserve">Subpart 5153.2 </w:t>
      </w:r>
      <w:r w:rsidR="00407B1B">
        <w:t>–</w:t>
      </w:r>
      <w:r w:rsidRPr="008318E1">
        <w:t xml:space="preserve"> Prescription of Forms</w:t>
      </w:r>
      <w:bookmarkEnd w:id="2"/>
      <w:bookmarkEnd w:id="3"/>
      <w:bookmarkEnd w:id="4"/>
    </w:p>
    <w:p w14:paraId="5473A933" w14:textId="77777777" w:rsidR="008318E1" w:rsidRDefault="00796F5E" w:rsidP="00A96D5A">
      <w:pPr>
        <w:pStyle w:val="Heading4"/>
      </w:pPr>
      <w:bookmarkStart w:id="5" w:name="_Toc512858659"/>
      <w:bookmarkStart w:id="6" w:name="_Toc123213311"/>
      <w:bookmarkStart w:id="7" w:name="_Toc124493425"/>
      <w:r>
        <w:t xml:space="preserve">5153.201 </w:t>
      </w:r>
      <w:r w:rsidR="00407B1B">
        <w:t xml:space="preserve"> </w:t>
      </w:r>
      <w:r>
        <w:t xml:space="preserve">Federal acquisition </w:t>
      </w:r>
      <w:r w:rsidRPr="00A96D5A">
        <w:t>system</w:t>
      </w:r>
      <w:r>
        <w:t>.</w:t>
      </w:r>
      <w:bookmarkEnd w:id="5"/>
      <w:bookmarkEnd w:id="6"/>
      <w:bookmarkEnd w:id="7"/>
    </w:p>
    <w:p w14:paraId="5473A934" w14:textId="77777777" w:rsidR="008318E1" w:rsidRPr="008318E1" w:rsidRDefault="008318E1" w:rsidP="00A96D5A">
      <w:pPr>
        <w:pStyle w:val="Heading4"/>
      </w:pPr>
      <w:bookmarkStart w:id="8" w:name="_Toc512858660"/>
      <w:bookmarkStart w:id="9" w:name="_Toc123213312"/>
      <w:bookmarkStart w:id="10" w:name="_Toc124493426"/>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8"/>
      <w:bookmarkEnd w:id="9"/>
      <w:bookmarkEnd w:id="10"/>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11" w:name="_Toc512858661"/>
      <w:bookmarkStart w:id="12" w:name="_Toc123213313"/>
      <w:bookmarkStart w:id="13" w:name="_Toc124493427"/>
      <w:r w:rsidRPr="008318E1">
        <w:t xml:space="preserve">5153.201-91  </w:t>
      </w:r>
      <w:r w:rsidR="007F4ED0">
        <w:t xml:space="preserve">Sample </w:t>
      </w:r>
      <w:r w:rsidR="00107AC9">
        <w:t>o</w:t>
      </w:r>
      <w:r w:rsidR="007F4ED0">
        <w:t xml:space="preserve">rdering </w:t>
      </w:r>
      <w:r w:rsidR="00107AC9">
        <w:t>o</w:t>
      </w:r>
      <w:r w:rsidR="007F4ED0">
        <w:t>fficer appointment letter.</w:t>
      </w:r>
      <w:bookmarkEnd w:id="11"/>
      <w:bookmarkEnd w:id="12"/>
      <w:bookmarkEnd w:id="13"/>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14" w:name="_Toc512858662"/>
      <w:bookmarkStart w:id="15" w:name="_Toc123213314"/>
      <w:bookmarkStart w:id="16" w:name="_Toc124493428"/>
      <w:r w:rsidRPr="008318E1">
        <w:t xml:space="preserve">5153.206  </w:t>
      </w:r>
      <w:r w:rsidR="00407B1B">
        <w:t>Competition requirements.</w:t>
      </w:r>
      <w:bookmarkEnd w:id="14"/>
      <w:bookmarkEnd w:id="15"/>
      <w:bookmarkEnd w:id="16"/>
    </w:p>
    <w:p w14:paraId="5473A939" w14:textId="77777777" w:rsidR="008318E1" w:rsidRPr="008318E1" w:rsidRDefault="008318E1" w:rsidP="00A96D5A">
      <w:pPr>
        <w:pStyle w:val="Heading4"/>
      </w:pPr>
      <w:bookmarkStart w:id="17" w:name="_Toc512858663"/>
      <w:bookmarkStart w:id="18" w:name="_Toc123213315"/>
      <w:bookmarkStart w:id="19" w:name="_Toc124493429"/>
      <w:r w:rsidRPr="008318E1">
        <w:t xml:space="preserve">5153.206-90  </w:t>
      </w:r>
      <w:r w:rsidR="007F4ED0">
        <w:t>Format for j</w:t>
      </w:r>
      <w:r w:rsidRPr="008318E1">
        <w:t>ustification review document.</w:t>
      </w:r>
      <w:bookmarkEnd w:id="17"/>
      <w:bookmarkEnd w:id="18"/>
      <w:bookmarkEnd w:id="19"/>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20" w:name="_Toc512858664"/>
      <w:bookmarkStart w:id="21" w:name="_Toc123213316"/>
      <w:bookmarkStart w:id="22" w:name="_Toc124493430"/>
      <w:r w:rsidRPr="008318E1">
        <w:t>5153.206-91  Format for justification and approval for other than full and open competition</w:t>
      </w:r>
      <w:r w:rsidR="007F4ED0">
        <w:t>.</w:t>
      </w:r>
      <w:bookmarkEnd w:id="20"/>
      <w:bookmarkEnd w:id="21"/>
      <w:bookmarkEnd w:id="22"/>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69AB0FB6" w:rsidR="00474685" w:rsidRPr="00474685" w:rsidRDefault="00474685" w:rsidP="00B84A65">
      <w:pPr>
        <w:pStyle w:val="Heading4"/>
        <w:rPr>
          <w:bCs/>
        </w:rPr>
      </w:pPr>
      <w:bookmarkStart w:id="23" w:name="_Toc123213317"/>
      <w:bookmarkStart w:id="24" w:name="_Toc124493431"/>
      <w:r w:rsidRPr="00474685">
        <w:rPr>
          <w:bCs/>
        </w:rPr>
        <w:t xml:space="preserve">5153.206-92 Format for Determination and Findings for other than full and open competition. </w:t>
      </w:r>
      <w:r w:rsidRPr="00474685">
        <w:t>(DPC 2023-O0003 Class Deviation—Temporary Authorizations for Covered Contracts Related to Ukraine)</w:t>
      </w:r>
      <w:r w:rsidR="00B84A65">
        <w:t>.</w:t>
      </w:r>
      <w:bookmarkEnd w:id="23"/>
      <w:bookmarkEnd w:id="24"/>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0509E35D" w:rsidR="0075503A" w:rsidRDefault="0075503A" w:rsidP="00AE1C53">
      <w:pPr>
        <w:pStyle w:val="Heading4"/>
        <w:rPr>
          <w:noProof/>
          <w:webHidden/>
        </w:rPr>
      </w:pPr>
      <w:bookmarkStart w:id="25" w:name="_Toc124493432"/>
      <w:r w:rsidRPr="00CF1F2A">
        <w:rPr>
          <w:bCs/>
          <w:noProof/>
        </w:rPr>
        <w:t xml:space="preserve">5153.206-93 </w:t>
      </w:r>
      <w:r w:rsidR="00291BB8" w:rsidRPr="00291BB8">
        <w:rPr>
          <w:bCs/>
          <w:noProof/>
        </w:rPr>
        <w:t>Instructions for Congressional Notification Requirement When Utilizing Authorities Conferred by DPC 2023-O0003 Class Deviation—Temporary Authorizations for Covered Contracts Related to Ukraine</w:t>
      </w:r>
      <w:r w:rsidR="00CA7C84">
        <w:rPr>
          <w:bCs/>
          <w:noProof/>
        </w:rPr>
        <w:t>.</w:t>
      </w:r>
      <w:bookmarkEnd w:id="25"/>
    </w:p>
    <w:p w14:paraId="73A3AAC9" w14:textId="60F41719" w:rsidR="00291BB8" w:rsidRDefault="00291BB8" w:rsidP="00CF1F2A">
      <w:pPr>
        <w:pStyle w:val="NormalWeb"/>
        <w:shd w:val="clear" w:color="auto" w:fill="FFFFFF"/>
        <w:spacing w:before="0" w:beforeAutospacing="0" w:after="0" w:afterAutospacing="0"/>
        <w:rPr>
          <w:bCs/>
          <w:noProof/>
        </w:rPr>
      </w:pPr>
      <w:r w:rsidRPr="00291BB8">
        <w:rPr>
          <w:bCs/>
          <w:noProof/>
        </w:rPr>
        <w:t>DPC 2023-O0003 Class Deviation—Temporary Authorizations for Covered Contracts Related to Ukraine</w:t>
      </w:r>
      <w:r>
        <w:rPr>
          <w:bCs/>
          <w:noProof/>
        </w:rPr>
        <w:t xml:space="preserve"> implements </w:t>
      </w:r>
      <w:r w:rsidR="00D87E72">
        <w:rPr>
          <w:bCs/>
          <w:noProof/>
        </w:rPr>
        <w:t>sub</w:t>
      </w:r>
      <w:r>
        <w:rPr>
          <w:bCs/>
          <w:noProof/>
        </w:rPr>
        <w:t>section 1244(a) of the James M. Inhofe National Defense Authorization Act for Fiscal Year 2023 (NDAA 2023).  The Joint Explanatory Statement that accompanies NDAA 2023 requires the Department to notify</w:t>
      </w:r>
      <w:r w:rsidR="00D87E72">
        <w:rPr>
          <w:bCs/>
          <w:noProof/>
        </w:rPr>
        <w:t xml:space="preserve"> in writing the congressional defense committees not more than 30 days after using an authority provided in that subsection.  This notification shall include the specific authority used, a description of such use, reason for such use, and expected outcome of such use.</w:t>
      </w:r>
      <w:r>
        <w:rPr>
          <w:bCs/>
          <w:noProof/>
        </w:rPr>
        <w:br/>
      </w:r>
    </w:p>
    <w:p w14:paraId="0311AE1C" w14:textId="6764190F" w:rsidR="00CF1F2A" w:rsidRPr="00CF1F2A" w:rsidRDefault="00D87E72" w:rsidP="00CF1F2A">
      <w:pPr>
        <w:pStyle w:val="NormalWeb"/>
        <w:shd w:val="clear" w:color="auto" w:fill="FFFFFF"/>
        <w:spacing w:before="0" w:beforeAutospacing="0" w:after="0" w:afterAutospacing="0"/>
        <w:rPr>
          <w:color w:val="242424"/>
        </w:rPr>
      </w:pPr>
      <w:r>
        <w:rPr>
          <w:color w:val="242424"/>
        </w:rPr>
        <w:t>To ensure compliance with this requirement c</w:t>
      </w:r>
      <w:r w:rsidR="00CF1F2A" w:rsidRPr="00CF1F2A">
        <w:rPr>
          <w:color w:val="242424"/>
        </w:rPr>
        <w:t>ontracting officers shall use th</w:t>
      </w:r>
      <w:r w:rsidR="00373C5E">
        <w:rPr>
          <w:color w:val="242424"/>
        </w:rPr>
        <w:t>e</w:t>
      </w:r>
      <w:r w:rsidR="00CF1F2A" w:rsidRPr="00CF1F2A">
        <w:rPr>
          <w:color w:val="242424"/>
        </w:rPr>
        <w:t xml:space="preserve"> format </w:t>
      </w:r>
      <w:r w:rsidR="00373C5E">
        <w:rPr>
          <w:color w:val="242424"/>
        </w:rPr>
        <w:t xml:space="preserve">at 5153.303-12 </w:t>
      </w:r>
      <w:r w:rsidR="00CF1F2A" w:rsidRPr="00CF1F2A">
        <w:rPr>
          <w:color w:val="242424"/>
        </w:rPr>
        <w:t xml:space="preserve">to collect and submit notice detailing use of the temporary authorizations for covered contracts related to Ukraine to the Office of the Deputy Assistant Secretary of the Army (Procurement) (ODASA(P)).  </w:t>
      </w:r>
    </w:p>
    <w:p w14:paraId="5851144E" w14:textId="77777777" w:rsidR="00CF1F2A" w:rsidRPr="00CF1F2A" w:rsidRDefault="00CF1F2A" w:rsidP="00CF1F2A">
      <w:pPr>
        <w:pStyle w:val="NormalWeb"/>
        <w:shd w:val="clear" w:color="auto" w:fill="FFFFFF"/>
        <w:spacing w:before="0" w:beforeAutospacing="0" w:after="0" w:afterAutospacing="0"/>
        <w:rPr>
          <w:color w:val="242424"/>
        </w:rPr>
      </w:pPr>
    </w:p>
    <w:p w14:paraId="566F3358" w14:textId="6D71C508" w:rsidR="00CF1F2A" w:rsidRDefault="00CF1F2A" w:rsidP="00CF1F2A">
      <w:pPr>
        <w:pStyle w:val="NormalWeb"/>
        <w:shd w:val="clear" w:color="auto" w:fill="FFFFFF"/>
        <w:spacing w:before="0" w:beforeAutospacing="0" w:after="0" w:afterAutospacing="0"/>
        <w:rPr>
          <w:color w:val="242424"/>
        </w:rPr>
      </w:pPr>
      <w:r w:rsidRPr="00CF1F2A">
        <w:rPr>
          <w:color w:val="242424"/>
        </w:rPr>
        <w:t xml:space="preserve">Contracting Officers shall submit this data via the HQDA Task Management Tool (TMT) to the ODASA(P) directorate listed at AFARS 5101.290(b)(1)(ii)(B).  The ODASA(P) will review for completeness and submit to the defense congressional committees. </w:t>
      </w:r>
    </w:p>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7539FA9C" w14:textId="1E5C45CC" w:rsidR="00CF1F2A" w:rsidRPr="00474685" w:rsidRDefault="0075503A" w:rsidP="00474685">
      <w:pPr>
        <w:spacing w:after="240"/>
        <w:rPr>
          <w:rFonts w:ascii="Times New Roman" w:hAnsi="Times New Roman" w:cs="Times New Roman"/>
          <w:sz w:val="24"/>
          <w:szCs w:val="24"/>
        </w:rPr>
      </w:pPr>
      <w:r>
        <w:rPr>
          <w:rFonts w:ascii="Times New Roman" w:hAnsi="Times New Roman" w:cs="Times New Roman"/>
          <w:sz w:val="24"/>
          <w:szCs w:val="24"/>
        </w:rPr>
        <w:t>See AFARS 5153.303-12 for sample reporting format</w:t>
      </w:r>
      <w:r w:rsidR="00BB5DE2">
        <w:rPr>
          <w:rFonts w:ascii="Times New Roman" w:hAnsi="Times New Roman" w:cs="Times New Roman"/>
          <w:sz w:val="24"/>
          <w:szCs w:val="24"/>
        </w:rPr>
        <w:t>.</w:t>
      </w:r>
    </w:p>
    <w:p w14:paraId="5473A93E" w14:textId="77777777" w:rsidR="005E18D1" w:rsidRDefault="005E18D1" w:rsidP="00A96D5A">
      <w:pPr>
        <w:pStyle w:val="Heading4"/>
      </w:pPr>
      <w:bookmarkStart w:id="26" w:name="_Toc512858665"/>
      <w:bookmarkStart w:id="27" w:name="_Toc123213318"/>
      <w:bookmarkStart w:id="28" w:name="_Toc124493433"/>
      <w:r>
        <w:t>5153.213  Simplified acquisition procedures.</w:t>
      </w:r>
      <w:bookmarkEnd w:id="26"/>
      <w:bookmarkEnd w:id="27"/>
      <w:bookmarkEnd w:id="28"/>
    </w:p>
    <w:p w14:paraId="5473A93F" w14:textId="77777777" w:rsidR="005E18D1" w:rsidRPr="008318E1" w:rsidRDefault="005E18D1" w:rsidP="00A96D5A">
      <w:pPr>
        <w:pStyle w:val="Heading4"/>
      </w:pPr>
      <w:bookmarkStart w:id="29" w:name="_Toc512858666"/>
      <w:bookmarkStart w:id="30" w:name="_Toc123213319"/>
      <w:bookmarkStart w:id="31" w:name="_Toc124493434"/>
      <w:r w:rsidRPr="008318E1">
        <w:t>5153.213-70</w:t>
      </w:r>
      <w:r w:rsidRPr="006C6027">
        <w:t xml:space="preserve"> </w:t>
      </w:r>
      <w:r>
        <w:t xml:space="preserve"> </w:t>
      </w:r>
      <w:r w:rsidRPr="008318E1">
        <w:t>Completion of DD Form 1155, order for supplies or services.</w:t>
      </w:r>
      <w:bookmarkEnd w:id="29"/>
      <w:bookmarkEnd w:id="30"/>
      <w:bookmarkEnd w:id="31"/>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A96D5A">
      <w:pPr>
        <w:pStyle w:val="Heading4"/>
      </w:pPr>
      <w:bookmarkStart w:id="32" w:name="_Toc512858667"/>
      <w:bookmarkStart w:id="33" w:name="_Toc123213320"/>
      <w:bookmarkStart w:id="34" w:name="_Toc124493435"/>
      <w:r>
        <w:t>5153.233  Protests, disputes, and appeals.</w:t>
      </w:r>
      <w:bookmarkEnd w:id="32"/>
      <w:bookmarkEnd w:id="33"/>
      <w:bookmarkEnd w:id="34"/>
    </w:p>
    <w:p w14:paraId="5473A943" w14:textId="77777777" w:rsidR="008318E1" w:rsidRPr="008318E1" w:rsidRDefault="008318E1" w:rsidP="00A96D5A">
      <w:pPr>
        <w:pStyle w:val="Heading4"/>
      </w:pPr>
      <w:bookmarkStart w:id="35" w:name="_Toc512858668"/>
      <w:bookmarkStart w:id="36" w:name="_Toc123213321"/>
      <w:bookmarkStart w:id="37" w:name="_Toc124493436"/>
      <w:r w:rsidRPr="008318E1">
        <w:t>5153.233-90  Format for bid protest action report.</w:t>
      </w:r>
      <w:bookmarkEnd w:id="35"/>
      <w:bookmarkEnd w:id="36"/>
      <w:bookmarkEnd w:id="37"/>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38" w:name="_Toc512858669"/>
      <w:bookmarkStart w:id="39" w:name="_Toc123213322"/>
      <w:bookmarkStart w:id="40" w:name="_Toc124493437"/>
      <w:r w:rsidRPr="008318E1">
        <w:t>5153.233-91  Format for quarterly bid protest analysis report.</w:t>
      </w:r>
      <w:bookmarkEnd w:id="38"/>
      <w:bookmarkEnd w:id="39"/>
      <w:bookmarkEnd w:id="40"/>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41" w:name="_Toc512858670"/>
      <w:bookmarkStart w:id="42" w:name="_Toc123213323"/>
      <w:bookmarkStart w:id="43" w:name="_Toc124493438"/>
      <w:r>
        <w:t xml:space="preserve">5153.242  </w:t>
      </w:r>
      <w:r w:rsidR="008501A4">
        <w:t>Contract administration and audit services.</w:t>
      </w:r>
      <w:bookmarkEnd w:id="41"/>
      <w:bookmarkEnd w:id="42"/>
      <w:bookmarkEnd w:id="43"/>
    </w:p>
    <w:p w14:paraId="5473A948" w14:textId="77777777" w:rsidR="007F4ED0" w:rsidRPr="007F4ED0" w:rsidRDefault="008318E1" w:rsidP="00A96D5A">
      <w:pPr>
        <w:pStyle w:val="Heading4"/>
      </w:pPr>
      <w:bookmarkStart w:id="44" w:name="_Toc512858671"/>
      <w:bookmarkStart w:id="45" w:name="_Toc123213324"/>
      <w:bookmarkStart w:id="46" w:name="_Toc124493439"/>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44"/>
      <w:bookmarkEnd w:id="45"/>
      <w:bookmarkEnd w:id="46"/>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47" w:name="_Toc512858672"/>
      <w:bookmarkStart w:id="48" w:name="_Toc123213325"/>
      <w:bookmarkStart w:id="49" w:name="_Toc124493440"/>
      <w:r w:rsidRPr="008318E1">
        <w:t>5153.242-91  CPARS access request format.</w:t>
      </w:r>
      <w:bookmarkEnd w:id="47"/>
      <w:bookmarkEnd w:id="48"/>
      <w:bookmarkEnd w:id="49"/>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50" w:name="_Toc512858673"/>
      <w:bookmarkStart w:id="51" w:name="_Toc123213326"/>
      <w:bookmarkStart w:id="52" w:name="_Toc124493441"/>
      <w:r>
        <w:t>5153.245  Government property.</w:t>
      </w:r>
      <w:bookmarkEnd w:id="50"/>
      <w:bookmarkEnd w:id="51"/>
      <w:bookmarkEnd w:id="52"/>
    </w:p>
    <w:p w14:paraId="5473A94D" w14:textId="77777777" w:rsidR="007F4ED0" w:rsidRPr="007F4ED0" w:rsidRDefault="008318E1" w:rsidP="00A96D5A">
      <w:pPr>
        <w:pStyle w:val="Heading4"/>
      </w:pPr>
      <w:bookmarkStart w:id="53" w:name="_Toc512858674"/>
      <w:bookmarkStart w:id="54" w:name="_Toc123213327"/>
      <w:bookmarkStart w:id="55" w:name="_Toc124493442"/>
      <w:r w:rsidRPr="008318E1">
        <w:t>5153.245-90  Sample withdrawal of approval of property control system letter.</w:t>
      </w:r>
      <w:bookmarkEnd w:id="53"/>
      <w:bookmarkEnd w:id="54"/>
      <w:bookmarkEnd w:id="55"/>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56" w:name="_Toc512858675"/>
      <w:bookmarkStart w:id="57" w:name="_Toc123213328"/>
      <w:bookmarkStart w:id="58" w:name="_Toc124493443"/>
      <w:r w:rsidRPr="004D1FE2">
        <w:t xml:space="preserve">5153.245-91 </w:t>
      </w:r>
      <w:r w:rsidR="003A4EE4">
        <w:t xml:space="preserve"> </w:t>
      </w:r>
      <w:r w:rsidR="00A930D3">
        <w:t>Consumption reports for a</w:t>
      </w:r>
      <w:r w:rsidRPr="004D1FE2">
        <w:t>mmunition</w:t>
      </w:r>
      <w:bookmarkEnd w:id="56"/>
      <w:r w:rsidR="00A930D3">
        <w:t>.</w:t>
      </w:r>
      <w:bookmarkEnd w:id="57"/>
      <w:bookmarkEnd w:id="58"/>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59" w:name="_Toc512858676"/>
      <w:bookmarkStart w:id="60" w:name="_Toc123213329"/>
      <w:bookmarkStart w:id="61" w:name="_Toc124493444"/>
      <w:r w:rsidRPr="008318E1">
        <w:t xml:space="preserve">Subpart 5153.3 </w:t>
      </w:r>
      <w:r w:rsidR="004D0881">
        <w:t xml:space="preserve">– </w:t>
      </w:r>
      <w:r w:rsidRPr="008318E1">
        <w:t>Illustration of Forms</w:t>
      </w:r>
      <w:bookmarkEnd w:id="59"/>
      <w:bookmarkEnd w:id="60"/>
      <w:bookmarkEnd w:id="61"/>
    </w:p>
    <w:p w14:paraId="5473A950" w14:textId="77777777" w:rsidR="008318E1" w:rsidRPr="008318E1" w:rsidRDefault="008318E1" w:rsidP="00A96D5A">
      <w:pPr>
        <w:pStyle w:val="Heading4"/>
      </w:pPr>
      <w:bookmarkStart w:id="62" w:name="_Toc512858677"/>
      <w:bookmarkStart w:id="63" w:name="_Toc123213330"/>
      <w:bookmarkStart w:id="64" w:name="_Toc124493445"/>
      <w:r w:rsidRPr="008318E1">
        <w:t>5153.</w:t>
      </w:r>
      <w:r w:rsidR="00796F5E">
        <w:t xml:space="preserve">303 </w:t>
      </w:r>
      <w:r w:rsidR="004D0881">
        <w:t xml:space="preserve"> </w:t>
      </w:r>
      <w:r w:rsidR="00796F5E">
        <w:t>Agency forms.</w:t>
      </w:r>
      <w:bookmarkEnd w:id="62"/>
      <w:bookmarkEnd w:id="63"/>
      <w:bookmarkEnd w:id="64"/>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65" w:name="_Toc512858678"/>
      <w:bookmarkStart w:id="66" w:name="_Toc123213331"/>
      <w:bookmarkStart w:id="67" w:name="_Toc124493446"/>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65"/>
      <w:bookmarkEnd w:id="66"/>
      <w:bookmarkEnd w:id="67"/>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68" w:name="_Toc512858679"/>
      <w:bookmarkStart w:id="69" w:name="_Toc123213332"/>
      <w:bookmarkStart w:id="70" w:name="_Toc124493447"/>
      <w:r w:rsidRPr="008318E1">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68"/>
      <w:bookmarkEnd w:id="69"/>
      <w:bookmarkEnd w:id="70"/>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Subject to your ensuring that local purchase authority exists for the transaction, you may make purchases using </w:t>
      </w:r>
      <w:proofErr w:type="spellStart"/>
      <w:r w:rsidRPr="008318E1">
        <w:rPr>
          <w:rFonts w:ascii="Times New Roman" w:hAnsi="Times New Roman" w:cs="Times New Roman"/>
          <w:sz w:val="24"/>
          <w:szCs w:val="24"/>
        </w:rPr>
        <w:t>imprest</w:t>
      </w:r>
      <w:proofErr w:type="spellEnd"/>
      <w:r w:rsidRPr="008318E1">
        <w:rPr>
          <w:rFonts w:ascii="Times New Roman" w:hAnsi="Times New Roman" w:cs="Times New Roman"/>
          <w:sz w:val="24"/>
          <w:szCs w:val="24"/>
        </w:rPr>
        <w:t xml:space="preserve"> funds for payments and using Standard Form 1165, Receipt for Cash - </w:t>
      </w:r>
      <w:proofErr w:type="spellStart"/>
      <w:r w:rsidRPr="008318E1">
        <w:rPr>
          <w:rFonts w:ascii="Times New Roman" w:hAnsi="Times New Roman" w:cs="Times New Roman"/>
          <w:sz w:val="24"/>
          <w:szCs w:val="24"/>
        </w:rPr>
        <w:t>Subvouchers</w:t>
      </w:r>
      <w:proofErr w:type="spellEnd"/>
      <w:r w:rsidRPr="008318E1">
        <w:rPr>
          <w:rFonts w:ascii="Times New Roman" w:hAnsi="Times New Roman" w:cs="Times New Roman"/>
          <w:sz w:val="24"/>
          <w:szCs w:val="24"/>
        </w:rPr>
        <w:t>, provided all of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The aggregate amount of a purchase transaction is not in excess of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The aggregate amount of the purchase transaction is not in excess of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Brand Name contracts published in Defense Personnel Support Center Supply Bulletins in the SB 10-500 or SB 10-600 series;</w:t>
      </w:r>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Defense Personnel Support Center requirements contracts for subsistence items;</w:t>
      </w:r>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Distributing and administering delivery orders that you place;</w:t>
      </w:r>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71" w:name="_Toc512858680"/>
      <w:bookmarkStart w:id="72" w:name="_Toc123213333"/>
      <w:bookmarkStart w:id="73" w:name="_Toc124493448"/>
      <w:r w:rsidRPr="008318E1">
        <w:t>5153.</w:t>
      </w:r>
      <w:r w:rsidR="00BB1B64">
        <w:t>303-3</w:t>
      </w:r>
      <w:r w:rsidRPr="008318E1">
        <w:t xml:space="preserve"> </w:t>
      </w:r>
      <w:r w:rsidR="004D0881">
        <w:t xml:space="preserve"> </w:t>
      </w:r>
      <w:r w:rsidR="00BA078C">
        <w:t>Reserved</w:t>
      </w:r>
      <w:r w:rsidRPr="008318E1">
        <w:t>.</w:t>
      </w:r>
      <w:bookmarkEnd w:id="71"/>
      <w:bookmarkEnd w:id="72"/>
      <w:bookmarkEnd w:id="73"/>
    </w:p>
    <w:p w14:paraId="5473A99F" w14:textId="77777777" w:rsidR="008318E1" w:rsidRPr="008318E1" w:rsidRDefault="008318E1" w:rsidP="00A96D5A">
      <w:pPr>
        <w:pStyle w:val="Heading4"/>
      </w:pPr>
      <w:bookmarkStart w:id="74" w:name="_Toc512858681"/>
      <w:bookmarkStart w:id="75" w:name="_Toc123213334"/>
      <w:bookmarkStart w:id="76" w:name="_Toc124493449"/>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74"/>
      <w:bookmarkEnd w:id="75"/>
      <w:bookmarkEnd w:id="76"/>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77" w:name="_Toc512858682"/>
      <w:bookmarkStart w:id="78" w:name="_Toc123213335"/>
      <w:bookmarkStart w:id="79" w:name="_Toc124493450"/>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77"/>
      <w:bookmarkEnd w:id="78"/>
      <w:bookmarkEnd w:id="79"/>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80" w:name="_Toc512858683"/>
      <w:bookmarkStart w:id="81" w:name="_Toc123213336"/>
      <w:bookmarkStart w:id="82" w:name="_Toc124493451"/>
      <w:r w:rsidRPr="008318E1">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80"/>
      <w:bookmarkEnd w:id="81"/>
      <w:bookmarkEnd w:id="82"/>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83" w:name="_Toc512858684"/>
      <w:bookmarkStart w:id="84" w:name="_Toc123213337"/>
      <w:bookmarkStart w:id="85" w:name="_Toc124493452"/>
      <w:r w:rsidRPr="008318E1">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83"/>
      <w:bookmarkEnd w:id="84"/>
      <w:bookmarkEnd w:id="85"/>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(1)  </w:t>
      </w:r>
      <w:proofErr w:type="spellStart"/>
      <w:r w:rsidRPr="008318E1">
        <w:rPr>
          <w:rFonts w:ascii="Times New Roman" w:hAnsi="Times New Roman" w:cs="Times New Roman"/>
          <w:sz w:val="24"/>
          <w:szCs w:val="24"/>
        </w:rPr>
        <w:t>Preaward</w:t>
      </w:r>
      <w:proofErr w:type="spellEnd"/>
      <w:r w:rsidRPr="008318E1">
        <w:rPr>
          <w:rFonts w:ascii="Times New Roman" w:hAnsi="Times New Roman" w:cs="Times New Roman"/>
          <w:sz w:val="24"/>
          <w:szCs w:val="24"/>
        </w:rPr>
        <w:t xml:space="preserve">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(2)  </w:t>
      </w:r>
      <w:proofErr w:type="spellStart"/>
      <w:r w:rsidRPr="008318E1">
        <w:rPr>
          <w:rFonts w:ascii="Times New Roman" w:hAnsi="Times New Roman" w:cs="Times New Roman"/>
          <w:sz w:val="24"/>
          <w:szCs w:val="24"/>
        </w:rPr>
        <w:t>Postaward</w:t>
      </w:r>
      <w:proofErr w:type="spellEnd"/>
      <w:r w:rsidRPr="008318E1">
        <w:rPr>
          <w:rFonts w:ascii="Times New Roman" w:hAnsi="Times New Roman" w:cs="Times New Roman"/>
          <w:sz w:val="24"/>
          <w:szCs w:val="24"/>
        </w:rPr>
        <w:t xml:space="preserve">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86" w:name="_Toc512858685"/>
      <w:bookmarkStart w:id="87" w:name="_Toc123213338"/>
      <w:bookmarkStart w:id="88" w:name="_Toc124493453"/>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86"/>
      <w:bookmarkEnd w:id="87"/>
      <w:bookmarkEnd w:id="8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89" w:name="_Toc512858686"/>
      <w:bookmarkStart w:id="90" w:name="_Toc123213339"/>
      <w:bookmarkStart w:id="91" w:name="_Toc124493454"/>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89"/>
      <w:bookmarkEnd w:id="90"/>
      <w:bookmarkEnd w:id="91"/>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92" w:name="_Toc512858687"/>
      <w:bookmarkStart w:id="93" w:name="_Toc123213340"/>
      <w:bookmarkStart w:id="94" w:name="_Toc124493455"/>
      <w:r w:rsidRPr="008318E1">
        <w:t>51</w:t>
      </w:r>
      <w:bookmarkEnd w:id="92"/>
      <w:r w:rsidRPr="008318E1">
        <w:t>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93"/>
      <w:bookmarkEnd w:id="94"/>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rFonts w:ascii="Times New Roman" w:hAnsi="Times New Roman" w:cs="Times New Roman"/>
          <w:bCs/>
          <w:sz w:val="24"/>
          <w:szCs w:val="24"/>
        </w:rPr>
      </w:pPr>
    </w:p>
    <w:p w14:paraId="3AD0EE90" w14:textId="2CF6A6E6" w:rsidR="00474685" w:rsidRPr="00F21BE9" w:rsidRDefault="00474685" w:rsidP="00B84A65">
      <w:pPr>
        <w:pStyle w:val="Heading4"/>
        <w:rPr>
          <w:rFonts w:ascii="Arial" w:hAnsi="Arial" w:cs="Arial"/>
        </w:rPr>
      </w:pPr>
      <w:bookmarkStart w:id="95" w:name="_Toc124493456"/>
      <w:bookmarkStart w:id="96" w:name="_Toc123213341"/>
      <w:r w:rsidRPr="00F21BE9">
        <w:t xml:space="preserve">5153.303-11 </w:t>
      </w:r>
      <w:r w:rsidR="006D5A3E" w:rsidRPr="00474685">
        <w:rPr>
          <w:bCs/>
        </w:rPr>
        <w:t xml:space="preserve">Format for Determination and Findings for other than full and open competition. </w:t>
      </w:r>
      <w:r w:rsidR="006D5A3E" w:rsidRPr="00474685">
        <w:t>(DPC 2023-O0003 Class Deviation—Temporary Authorizations for Covered Contracts Related to Ukraine)</w:t>
      </w:r>
      <w:r w:rsidR="006D5A3E">
        <w:t>.</w:t>
      </w:r>
      <w:bookmarkEnd w:id="95"/>
      <w:r w:rsidR="006D5A3E">
        <w:t xml:space="preserve"> </w:t>
      </w:r>
      <w:bookmarkEnd w:id="96"/>
    </w:p>
    <w:p w14:paraId="7C5CE5A6" w14:textId="006F3D09" w:rsidR="00474685" w:rsidRPr="00F21BE9" w:rsidRDefault="00474685" w:rsidP="00474685">
      <w:pPr>
        <w:spacing w:after="240"/>
        <w:rPr>
          <w:rFonts w:ascii="Arial" w:hAnsi="Arial" w:cs="Arial"/>
          <w:sz w:val="24"/>
          <w:szCs w:val="24"/>
        </w:rPr>
      </w:pPr>
      <w:r w:rsidRPr="00F21BE9">
        <w:rPr>
          <w:rFonts w:ascii="Times New Roman" w:hAnsi="Times New Roman" w:cs="Times New Roman"/>
          <w:sz w:val="24"/>
          <w:szCs w:val="24"/>
        </w:rPr>
        <w:t xml:space="preserve">This form shall be used to document a public interest determination under 10 USC 3204(a)(7) and FAR 6.302-7 in support of the award of “covered contracts.”  See DPC 2023-O0003 Class Deviation </w:t>
      </w:r>
      <w:r w:rsidR="006D5A3E">
        <w:rPr>
          <w:rFonts w:ascii="Times New Roman" w:hAnsi="Times New Roman" w:cs="Times New Roman"/>
          <w:sz w:val="24"/>
          <w:szCs w:val="24"/>
        </w:rPr>
        <w:t>–</w:t>
      </w:r>
      <w:r w:rsidRPr="00F21BE9">
        <w:rPr>
          <w:rFonts w:ascii="Times New Roman" w:hAnsi="Times New Roman" w:cs="Times New Roman"/>
          <w:sz w:val="24"/>
          <w:szCs w:val="24"/>
        </w:rPr>
        <w:t xml:space="preserve"> </w:t>
      </w:r>
      <w:r w:rsidR="006D5A3E">
        <w:rPr>
          <w:rFonts w:ascii="Times New Roman" w:hAnsi="Times New Roman" w:cs="Times New Roman"/>
          <w:sz w:val="24"/>
          <w:szCs w:val="24"/>
        </w:rPr>
        <w:t>Temporary Authorizations for Covered Contracts Related to Ukraine</w:t>
      </w:r>
      <w:r w:rsidRPr="00F21BE9">
        <w:rPr>
          <w:rFonts w:ascii="Times New Roman" w:hAnsi="Times New Roman" w:cs="Times New Roman"/>
          <w:sz w:val="24"/>
          <w:szCs w:val="24"/>
        </w:rPr>
        <w:t>.</w:t>
      </w:r>
    </w:p>
    <w:p w14:paraId="12E2FB42" w14:textId="77777777" w:rsidR="00474685" w:rsidRPr="00F21BE9" w:rsidRDefault="00474685" w:rsidP="00474685">
      <w:pPr>
        <w:spacing w:after="240"/>
        <w:rPr>
          <w:rFonts w:ascii="Times New Roman" w:hAnsi="Times New Roman" w:cs="Times New Roman"/>
          <w:sz w:val="24"/>
          <w:szCs w:val="24"/>
        </w:rPr>
      </w:pPr>
      <w:r w:rsidRPr="00F21BE9">
        <w:rPr>
          <w:rFonts w:ascii="Times New Roman" w:hAnsi="Times New Roman" w:cs="Times New Roman"/>
          <w:sz w:val="24"/>
          <w:szCs w:val="24"/>
        </w:rPr>
        <w:t xml:space="preserve">Do not use letterhead for this document. </w:t>
      </w:r>
    </w:p>
    <w:p w14:paraId="28CDC076" w14:textId="77777777" w:rsidR="00474685" w:rsidRPr="00F21BE9" w:rsidRDefault="00474685" w:rsidP="00474685">
      <w:pPr>
        <w:spacing w:after="240"/>
        <w:rPr>
          <w:rFonts w:ascii="Times New Roman" w:hAnsi="Times New Roman" w:cs="Times New Roman"/>
          <w:i/>
          <w:iCs/>
          <w:sz w:val="24"/>
          <w:szCs w:val="24"/>
        </w:rPr>
      </w:pPr>
      <w:r w:rsidRPr="00F21BE9">
        <w:rPr>
          <w:rFonts w:ascii="Times New Roman" w:hAnsi="Times New Roman" w:cs="Times New Roman"/>
          <w:i/>
          <w:iCs/>
          <w:sz w:val="24"/>
          <w:szCs w:val="24"/>
        </w:rPr>
        <w:t xml:space="preserve">(See AFARS 5106.302-7, AFARS 5153, and Appendix GG for further delegations)  </w:t>
      </w:r>
    </w:p>
    <w:p w14:paraId="4D7C87DE" w14:textId="77777777" w:rsidR="00240299" w:rsidRPr="002A2346" w:rsidRDefault="00240299" w:rsidP="00240299">
      <w:pPr>
        <w:pBdr>
          <w:bottom w:val="single" w:sz="6" w:space="1" w:color="auto"/>
        </w:pBdr>
        <w:jc w:val="center"/>
        <w:rPr>
          <w:rFonts w:ascii="Arial" w:hAnsi="Arial" w:cs="Arial"/>
          <w:b/>
          <w:bCs/>
          <w:sz w:val="24"/>
          <w:szCs w:val="24"/>
        </w:rPr>
      </w:pPr>
      <w:r w:rsidRPr="002A2346">
        <w:rPr>
          <w:rFonts w:ascii="Arial" w:hAnsi="Arial" w:cs="Arial"/>
          <w:b/>
          <w:bCs/>
          <w:sz w:val="24"/>
          <w:szCs w:val="24"/>
        </w:rPr>
        <w:t>DETERMINATION AND FINDINGS</w:t>
      </w:r>
    </w:p>
    <w:p w14:paraId="3D752451" w14:textId="77777777" w:rsidR="00240299" w:rsidRDefault="00240299" w:rsidP="00240299">
      <w:pPr>
        <w:spacing w:after="0" w:line="240" w:lineRule="auto"/>
        <w:rPr>
          <w:rFonts w:ascii="Arial" w:eastAsia="Times New Roman" w:hAnsi="Arial" w:cs="Arial"/>
          <w:sz w:val="24"/>
          <w:szCs w:val="24"/>
        </w:rPr>
      </w:pPr>
    </w:p>
    <w:p w14:paraId="51FF1B01" w14:textId="77777777" w:rsidR="00240299" w:rsidRPr="0091317D" w:rsidRDefault="00240299" w:rsidP="00240299">
      <w:pPr>
        <w:rPr>
          <w:rFonts w:ascii="Arial" w:hAnsi="Arial" w:cs="Arial"/>
          <w:sz w:val="24"/>
          <w:szCs w:val="24"/>
        </w:rPr>
      </w:pPr>
      <w:r>
        <w:rPr>
          <w:rFonts w:ascii="Arial" w:hAnsi="Arial" w:cs="Arial"/>
          <w:b/>
          <w:bCs/>
          <w:sz w:val="24"/>
          <w:szCs w:val="24"/>
        </w:rPr>
        <w:t>Title</w:t>
      </w:r>
      <w:r w:rsidRPr="002A2346">
        <w:rPr>
          <w:rFonts w:ascii="Arial" w:hAnsi="Arial" w:cs="Arial"/>
          <w:b/>
          <w:bCs/>
          <w:sz w:val="24"/>
          <w:szCs w:val="24"/>
        </w:rPr>
        <w:t>:</w:t>
      </w:r>
      <w:r w:rsidRPr="0091317D">
        <w:rPr>
          <w:rFonts w:ascii="Arial" w:hAnsi="Arial" w:cs="Arial"/>
          <w:sz w:val="24"/>
          <w:szCs w:val="24"/>
        </w:rPr>
        <w:t xml:space="preserve">  </w:t>
      </w:r>
      <w:r>
        <w:rPr>
          <w:rFonts w:ascii="Arial" w:hAnsi="Arial" w:cs="Arial"/>
          <w:sz w:val="24"/>
          <w:szCs w:val="24"/>
        </w:rPr>
        <w:t>Public Interest Determination Under Section 3204(a)(7) of Title 10, United States Code</w:t>
      </w:r>
    </w:p>
    <w:p w14:paraId="42BBDE90" w14:textId="77777777" w:rsidR="00240299" w:rsidRDefault="00240299" w:rsidP="00240299">
      <w:pPr>
        <w:rPr>
          <w:rFonts w:ascii="Arial" w:hAnsi="Arial" w:cs="Arial"/>
          <w:sz w:val="24"/>
          <w:szCs w:val="24"/>
        </w:rPr>
      </w:pPr>
      <w:r w:rsidRPr="0091317D">
        <w:rPr>
          <w:rFonts w:ascii="Arial" w:hAnsi="Arial" w:cs="Arial"/>
          <w:b/>
          <w:bCs/>
          <w:sz w:val="24"/>
          <w:szCs w:val="24"/>
        </w:rPr>
        <w:t>Authority:</w:t>
      </w:r>
      <w:r w:rsidRPr="0091317D">
        <w:rPr>
          <w:rFonts w:ascii="Arial" w:hAnsi="Arial" w:cs="Arial"/>
          <w:sz w:val="24"/>
          <w:szCs w:val="24"/>
        </w:rPr>
        <w:t xml:space="preserve">  </w:t>
      </w:r>
    </w:p>
    <w:p w14:paraId="3C56150D"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Section 3204(a)(7) of Title 10, United States Code (10 U.S.C. 3204(a)(7))</w:t>
      </w:r>
    </w:p>
    <w:p w14:paraId="4D726C4A"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Subsection 1244(a)(2), of the James M. Inhofe National Defense Authorization Act for</w:t>
      </w:r>
      <w:r>
        <w:rPr>
          <w:rFonts w:ascii="Arial" w:hAnsi="Arial" w:cs="Arial"/>
          <w:sz w:val="24"/>
          <w:szCs w:val="24"/>
        </w:rPr>
        <w:t xml:space="preserve"> </w:t>
      </w:r>
      <w:r w:rsidRPr="00FA37D5">
        <w:rPr>
          <w:rFonts w:ascii="Arial" w:hAnsi="Arial" w:cs="Arial"/>
          <w:sz w:val="24"/>
          <w:szCs w:val="24"/>
        </w:rPr>
        <w:t>Fiscal Year 2023</w:t>
      </w:r>
    </w:p>
    <w:p w14:paraId="39B1212F"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 xml:space="preserve">Defense Contracting and Pricing </w:t>
      </w:r>
      <w:r w:rsidRPr="00FA37D5">
        <w:rPr>
          <w:rFonts w:ascii="Arial" w:eastAsia="Times New Roman" w:hAnsi="Arial" w:cs="Arial"/>
          <w:sz w:val="24"/>
          <w:szCs w:val="24"/>
        </w:rPr>
        <w:t xml:space="preserve">CLASS DEVIATION 2023-O0003 </w:t>
      </w:r>
    </w:p>
    <w:p w14:paraId="5B52DACB" w14:textId="77777777" w:rsidR="00240299"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Army FAR Supplement 5106.302-7 and Appendix GG</w:t>
      </w:r>
    </w:p>
    <w:p w14:paraId="14A08BF8" w14:textId="77777777" w:rsidR="00240299" w:rsidRPr="00FA37D5" w:rsidRDefault="00240299" w:rsidP="00240299">
      <w:pPr>
        <w:pStyle w:val="NoSpacing"/>
        <w:rPr>
          <w:rFonts w:ascii="Arial" w:hAnsi="Arial" w:cs="Arial"/>
          <w:sz w:val="24"/>
          <w:szCs w:val="24"/>
        </w:rPr>
      </w:pPr>
    </w:p>
    <w:p w14:paraId="6E2663FC" w14:textId="4685270F" w:rsidR="00240299" w:rsidRPr="0091317D" w:rsidRDefault="00240299" w:rsidP="00240299">
      <w:pPr>
        <w:rPr>
          <w:rFonts w:ascii="Arial" w:hAnsi="Arial" w:cs="Arial"/>
          <w:sz w:val="24"/>
          <w:szCs w:val="24"/>
        </w:rPr>
      </w:pPr>
      <w:r>
        <w:rPr>
          <w:rFonts w:ascii="Arial" w:hAnsi="Arial" w:cs="Arial"/>
          <w:b/>
          <w:bCs/>
          <w:sz w:val="24"/>
          <w:szCs w:val="24"/>
        </w:rPr>
        <w:t>Requesting Activity/</w:t>
      </w:r>
      <w:r w:rsidRPr="0091317D">
        <w:rPr>
          <w:rFonts w:ascii="Arial" w:hAnsi="Arial" w:cs="Arial"/>
          <w:b/>
          <w:bCs/>
          <w:sz w:val="24"/>
          <w:szCs w:val="24"/>
        </w:rPr>
        <w:t>Program Office:</w:t>
      </w:r>
      <w:r w:rsidRPr="0091317D">
        <w:rPr>
          <w:rFonts w:ascii="Arial" w:hAnsi="Arial" w:cs="Arial"/>
          <w:sz w:val="24"/>
          <w:szCs w:val="24"/>
        </w:rPr>
        <w:t xml:space="preserve"> </w:t>
      </w:r>
      <w:r w:rsidRPr="00304877">
        <w:rPr>
          <w:rFonts w:ascii="Arial" w:hAnsi="Arial" w:cs="Arial"/>
          <w:i/>
          <w:iCs/>
          <w:color w:val="FF0000"/>
          <w:sz w:val="24"/>
          <w:szCs w:val="24"/>
        </w:rPr>
        <w:t xml:space="preserve">(insert requiring/program office name – e.g. PEO </w:t>
      </w:r>
      <w:r>
        <w:rPr>
          <w:rFonts w:ascii="Arial" w:hAnsi="Arial" w:cs="Arial"/>
          <w:i/>
          <w:iCs/>
          <w:color w:val="FF0000"/>
          <w:sz w:val="24"/>
          <w:szCs w:val="24"/>
        </w:rPr>
        <w:t>Missiles and Space</w:t>
      </w:r>
      <w:r w:rsidRPr="00304877">
        <w:rPr>
          <w:rFonts w:ascii="Arial" w:hAnsi="Arial" w:cs="Arial"/>
          <w:i/>
          <w:iCs/>
          <w:color w:val="FF0000"/>
          <w:sz w:val="24"/>
          <w:szCs w:val="24"/>
        </w:rPr>
        <w:t>)</w:t>
      </w:r>
    </w:p>
    <w:p w14:paraId="51D6B1E8" w14:textId="7D384B67" w:rsidR="00240299" w:rsidRPr="0091317D" w:rsidRDefault="00240299" w:rsidP="00240299">
      <w:pPr>
        <w:rPr>
          <w:rFonts w:ascii="Arial" w:hAnsi="Arial" w:cs="Arial"/>
          <w:sz w:val="24"/>
          <w:szCs w:val="24"/>
        </w:rPr>
      </w:pPr>
      <w:r w:rsidRPr="0091317D">
        <w:rPr>
          <w:rFonts w:ascii="Arial" w:hAnsi="Arial" w:cs="Arial"/>
          <w:b/>
          <w:bCs/>
          <w:sz w:val="24"/>
          <w:szCs w:val="24"/>
        </w:rPr>
        <w:t>Contracting Activity:</w:t>
      </w:r>
      <w:r w:rsidRPr="0091317D">
        <w:rPr>
          <w:rFonts w:ascii="Arial" w:hAnsi="Arial" w:cs="Arial"/>
          <w:sz w:val="24"/>
          <w:szCs w:val="24"/>
        </w:rPr>
        <w:t xml:space="preserve"> </w:t>
      </w:r>
      <w:r w:rsidRPr="00304877">
        <w:rPr>
          <w:rFonts w:ascii="Arial" w:hAnsi="Arial" w:cs="Arial"/>
          <w:i/>
          <w:iCs/>
          <w:color w:val="FF0000"/>
          <w:sz w:val="24"/>
          <w:szCs w:val="24"/>
        </w:rPr>
        <w:t xml:space="preserve">(insert awarding contracting office – e.g. Army Contracting Command – </w:t>
      </w:r>
      <w:r>
        <w:rPr>
          <w:rFonts w:ascii="Arial" w:hAnsi="Arial" w:cs="Arial"/>
          <w:i/>
          <w:iCs/>
          <w:color w:val="FF0000"/>
          <w:sz w:val="24"/>
          <w:szCs w:val="24"/>
        </w:rPr>
        <w:t>Redstone Arsenal</w:t>
      </w:r>
      <w:r w:rsidRPr="00304877">
        <w:rPr>
          <w:rFonts w:ascii="Arial" w:hAnsi="Arial" w:cs="Arial"/>
          <w:i/>
          <w:iCs/>
          <w:color w:val="FF0000"/>
          <w:sz w:val="24"/>
          <w:szCs w:val="24"/>
        </w:rPr>
        <w:t xml:space="preserve"> and Contracting Officer name and email address)</w:t>
      </w:r>
    </w:p>
    <w:p w14:paraId="3473F8C2" w14:textId="73B1BBBB" w:rsidR="00240299" w:rsidRPr="00FD124F" w:rsidRDefault="00240299" w:rsidP="00240299">
      <w:pPr>
        <w:rPr>
          <w:rFonts w:ascii="Arial" w:hAnsi="Arial" w:cs="Arial"/>
          <w:b/>
          <w:bCs/>
          <w:color w:val="FF0000"/>
          <w:sz w:val="24"/>
          <w:szCs w:val="24"/>
        </w:rPr>
      </w:pPr>
      <w:r w:rsidRPr="0091317D">
        <w:rPr>
          <w:rFonts w:ascii="Arial" w:hAnsi="Arial" w:cs="Arial"/>
          <w:b/>
          <w:bCs/>
          <w:sz w:val="24"/>
          <w:szCs w:val="24"/>
        </w:rPr>
        <w:t xml:space="preserve">Contract Information: </w:t>
      </w:r>
      <w:r w:rsidRPr="00FD124F">
        <w:rPr>
          <w:rFonts w:ascii="Arial" w:hAnsi="Arial" w:cs="Arial"/>
          <w:i/>
          <w:iCs/>
          <w:color w:val="FF0000"/>
          <w:sz w:val="24"/>
          <w:szCs w:val="24"/>
        </w:rPr>
        <w:t>(insert contract number, total contract value, and total obligated dollars)</w:t>
      </w:r>
    </w:p>
    <w:p w14:paraId="601AFE65" w14:textId="047BE4F5" w:rsidR="00240299" w:rsidRDefault="00240299" w:rsidP="00240299">
      <w:pPr>
        <w:rPr>
          <w:rFonts w:ascii="Arial" w:hAnsi="Arial" w:cs="Arial"/>
          <w:i/>
          <w:iCs/>
          <w:sz w:val="24"/>
          <w:szCs w:val="24"/>
        </w:rPr>
      </w:pPr>
      <w:r w:rsidRPr="0091317D">
        <w:rPr>
          <w:rFonts w:ascii="Arial" w:hAnsi="Arial" w:cs="Arial"/>
          <w:b/>
          <w:bCs/>
          <w:sz w:val="24"/>
          <w:szCs w:val="24"/>
        </w:rPr>
        <w:t>Anticipated Award Date:</w:t>
      </w:r>
      <w:r w:rsidRPr="0091317D">
        <w:rPr>
          <w:rFonts w:ascii="Arial" w:hAnsi="Arial" w:cs="Arial"/>
          <w:i/>
          <w:iCs/>
          <w:sz w:val="24"/>
          <w:szCs w:val="24"/>
        </w:rPr>
        <w:t xml:space="preserve"> </w:t>
      </w:r>
      <w:r w:rsidRPr="00304877">
        <w:rPr>
          <w:rFonts w:ascii="Arial" w:hAnsi="Arial" w:cs="Arial"/>
          <w:i/>
          <w:iCs/>
          <w:color w:val="FF0000"/>
          <w:sz w:val="24"/>
          <w:szCs w:val="24"/>
        </w:rPr>
        <w:t xml:space="preserve">(insert award date </w:t>
      </w:r>
      <w:r>
        <w:rPr>
          <w:rFonts w:ascii="Arial" w:hAnsi="Arial" w:cs="Arial"/>
          <w:i/>
          <w:iCs/>
          <w:color w:val="FF0000"/>
          <w:sz w:val="24"/>
          <w:szCs w:val="24"/>
        </w:rPr>
        <w:t>taking into account the seven (7) congressional notification requirement.</w:t>
      </w:r>
    </w:p>
    <w:p w14:paraId="069E5351" w14:textId="77777777" w:rsidR="00240299" w:rsidRPr="00553B21" w:rsidRDefault="00240299" w:rsidP="00240299">
      <w:pPr>
        <w:pStyle w:val="NoSpacing"/>
        <w:rPr>
          <w:rFonts w:ascii="Arial" w:hAnsi="Arial" w:cs="Arial"/>
          <w:sz w:val="24"/>
          <w:szCs w:val="24"/>
        </w:rPr>
      </w:pPr>
    </w:p>
    <w:p w14:paraId="02EF101D" w14:textId="77777777" w:rsidR="00240299" w:rsidRPr="00553B21" w:rsidRDefault="00240299" w:rsidP="00240299">
      <w:pPr>
        <w:pStyle w:val="NoSpacing"/>
        <w:rPr>
          <w:rFonts w:ascii="Arial" w:hAnsi="Arial" w:cs="Arial"/>
          <w:sz w:val="24"/>
          <w:szCs w:val="24"/>
        </w:rPr>
      </w:pPr>
      <w:r w:rsidRPr="00A903A6">
        <w:rPr>
          <w:rFonts w:ascii="Arial" w:hAnsi="Arial" w:cs="Arial"/>
          <w:b/>
          <w:bCs/>
          <w:sz w:val="24"/>
          <w:szCs w:val="24"/>
        </w:rPr>
        <w:t>Requirement Description:</w:t>
      </w:r>
      <w:r w:rsidRPr="00553B21">
        <w:rPr>
          <w:rFonts w:ascii="Arial" w:hAnsi="Arial" w:cs="Arial"/>
          <w:sz w:val="24"/>
          <w:szCs w:val="24"/>
        </w:rPr>
        <w:t xml:space="preserve"> </w:t>
      </w:r>
      <w:r w:rsidRPr="00304877">
        <w:rPr>
          <w:rFonts w:ascii="Arial" w:hAnsi="Arial" w:cs="Arial"/>
          <w:i/>
          <w:color w:val="FF0000"/>
          <w:sz w:val="24"/>
          <w:szCs w:val="24"/>
        </w:rPr>
        <w:t>(Insert brief description of the type of supplies/services to be acquired</w:t>
      </w:r>
      <w:r>
        <w:rPr>
          <w:rFonts w:ascii="Arial" w:hAnsi="Arial" w:cs="Arial"/>
          <w:i/>
          <w:color w:val="FF0000"/>
          <w:sz w:val="24"/>
          <w:szCs w:val="24"/>
        </w:rPr>
        <w:t xml:space="preserve"> and estimated dollar value of the award</w:t>
      </w:r>
      <w:r w:rsidRPr="00304877">
        <w:rPr>
          <w:rFonts w:ascii="Arial" w:hAnsi="Arial" w:cs="Arial"/>
          <w:i/>
          <w:color w:val="FF0000"/>
          <w:sz w:val="24"/>
          <w:szCs w:val="24"/>
        </w:rPr>
        <w:t>)</w:t>
      </w:r>
      <w:r w:rsidRPr="00304877">
        <w:rPr>
          <w:rFonts w:ascii="Arial" w:hAnsi="Arial" w:cs="Arial"/>
          <w:color w:val="FF0000"/>
          <w:sz w:val="24"/>
          <w:szCs w:val="24"/>
        </w:rPr>
        <w:t xml:space="preserve"> </w:t>
      </w:r>
    </w:p>
    <w:p w14:paraId="2849D92A" w14:textId="77777777" w:rsidR="00240299" w:rsidRPr="00553B21" w:rsidRDefault="00240299" w:rsidP="00240299">
      <w:pPr>
        <w:pStyle w:val="NoSpacing"/>
        <w:rPr>
          <w:rFonts w:ascii="Arial" w:hAnsi="Arial" w:cs="Arial"/>
          <w:sz w:val="24"/>
          <w:szCs w:val="24"/>
        </w:rPr>
      </w:pPr>
    </w:p>
    <w:p w14:paraId="341CF5AE" w14:textId="77777777" w:rsidR="00240299" w:rsidRPr="00553B21" w:rsidRDefault="00240299" w:rsidP="00240299">
      <w:pPr>
        <w:pStyle w:val="NoSpacing"/>
        <w:rPr>
          <w:rFonts w:ascii="Arial" w:hAnsi="Arial" w:cs="Arial"/>
          <w:i/>
          <w:sz w:val="24"/>
          <w:szCs w:val="24"/>
        </w:rPr>
      </w:pPr>
    </w:p>
    <w:p w14:paraId="5609E163" w14:textId="77777777" w:rsidR="00240299" w:rsidRDefault="00240299" w:rsidP="00240299">
      <w:pPr>
        <w:jc w:val="center"/>
        <w:rPr>
          <w:rFonts w:ascii="Arial" w:hAnsi="Arial" w:cs="Arial"/>
          <w:b/>
          <w:bCs/>
          <w:sz w:val="24"/>
          <w:szCs w:val="24"/>
        </w:rPr>
      </w:pPr>
      <w:r>
        <w:rPr>
          <w:rFonts w:ascii="Arial" w:hAnsi="Arial" w:cs="Arial"/>
          <w:b/>
          <w:bCs/>
          <w:sz w:val="24"/>
          <w:szCs w:val="24"/>
        </w:rPr>
        <w:t>FINDINGS</w:t>
      </w:r>
    </w:p>
    <w:p w14:paraId="54187040"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i/>
          <w:iCs/>
          <w:sz w:val="24"/>
          <w:szCs w:val="24"/>
        </w:rPr>
      </w:pPr>
      <w:r>
        <w:rPr>
          <w:rFonts w:ascii="Arial" w:hAnsi="Arial" w:cs="Arial"/>
          <w:sz w:val="24"/>
          <w:szCs w:val="24"/>
        </w:rPr>
        <w:t xml:space="preserve">1.  Pursuant to 10 U.S.C. section 3207(a)(7), as implemented in Federal Acquisition Regulation 6.302-7, full and open competition need not be provided for when the head of the agency determines that it is not in the public interest in the particular procurement concerned.  Subsection 1244(a)(2) of the James M. Inhofe National Defense Authorization Act for Fiscal Year 2023 (NDAA 2023), implemented in Class Deviation 2023-O0003, provides that a “covered contract” may be presumed to be in the public interest.  A “covered contract” is any </w:t>
      </w:r>
      <w:r w:rsidRPr="00FA37D5">
        <w:rPr>
          <w:rFonts w:ascii="Arial" w:hAnsi="Arial" w:cs="Arial"/>
          <w:sz w:val="24"/>
          <w:szCs w:val="24"/>
        </w:rPr>
        <w:t>contract, subcontract, or modification of a contract, or subcontract</w:t>
      </w:r>
      <w:r w:rsidRPr="0091317D">
        <w:rPr>
          <w:rFonts w:ascii="Arial" w:hAnsi="Arial" w:cs="Arial"/>
          <w:sz w:val="24"/>
          <w:szCs w:val="24"/>
        </w:rPr>
        <w:t xml:space="preserve"> awarded by the Department of Defense</w:t>
      </w:r>
      <w:r>
        <w:rPr>
          <w:rFonts w:ascii="Arial" w:hAnsi="Arial" w:cs="Arial"/>
          <w:sz w:val="24"/>
          <w:szCs w:val="24"/>
        </w:rPr>
        <w:t xml:space="preserve"> to:</w:t>
      </w:r>
    </w:p>
    <w:p w14:paraId="4897268F"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r w:rsidRPr="0091317D">
        <w:rPr>
          <w:rFonts w:ascii="Arial" w:hAnsi="Arial" w:cs="Arial"/>
          <w:sz w:val="24"/>
          <w:szCs w:val="24"/>
        </w:rPr>
        <w:t xml:space="preserve">□ </w:t>
      </w:r>
      <w:r>
        <w:rPr>
          <w:rFonts w:ascii="Arial" w:hAnsi="Arial" w:cs="Arial"/>
          <w:sz w:val="24"/>
          <w:szCs w:val="24"/>
        </w:rPr>
        <w:t xml:space="preserve"> </w:t>
      </w:r>
      <w:r w:rsidRPr="0091317D">
        <w:rPr>
          <w:rFonts w:ascii="Arial" w:hAnsi="Arial" w:cs="Arial"/>
          <w:sz w:val="24"/>
          <w:szCs w:val="24"/>
        </w:rPr>
        <w:t>build the stocks of critical munitions and other defense articles of the Department</w:t>
      </w:r>
    </w:p>
    <w:p w14:paraId="69AF1796"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r w:rsidRPr="0091317D">
        <w:rPr>
          <w:rFonts w:ascii="Arial" w:hAnsi="Arial" w:cs="Arial"/>
          <w:sz w:val="24"/>
          <w:szCs w:val="24"/>
        </w:rPr>
        <w:t xml:space="preserve">□  provide materiel and related services to foreign allies and partners that have provided support to the Government of Ukraine </w:t>
      </w:r>
    </w:p>
    <w:p w14:paraId="7D28B4F3"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r w:rsidRPr="0091317D">
        <w:rPr>
          <w:rFonts w:ascii="Arial" w:hAnsi="Arial" w:cs="Arial"/>
          <w:sz w:val="24"/>
          <w:szCs w:val="24"/>
        </w:rPr>
        <w:t>□  provide materiel and related services to the Government of Ukraine</w:t>
      </w:r>
    </w:p>
    <w:p w14:paraId="1DB2B7DB"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6C43FD7C"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 xml:space="preserve">2.  Pursuant to AFARS 5106.302-7 and Appendix GG, the head of agency authority has been delegated to </w:t>
      </w:r>
      <w:r w:rsidRPr="00FA37D5">
        <w:rPr>
          <w:rFonts w:ascii="Arial" w:hAnsi="Arial" w:cs="Arial"/>
          <w:i/>
          <w:iCs/>
          <w:color w:val="FF0000"/>
          <w:sz w:val="24"/>
          <w:szCs w:val="24"/>
        </w:rPr>
        <w:t>(identify delegate).</w:t>
      </w:r>
    </w:p>
    <w:p w14:paraId="07606F58"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199C28A9"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3</w:t>
      </w:r>
      <w:r w:rsidRPr="00FA37D5">
        <w:rPr>
          <w:rFonts w:ascii="Arial" w:hAnsi="Arial" w:cs="Arial"/>
          <w:sz w:val="24"/>
          <w:szCs w:val="24"/>
        </w:rPr>
        <w:t xml:space="preserve">.  </w:t>
      </w:r>
      <w:r>
        <w:rPr>
          <w:rFonts w:ascii="Arial" w:hAnsi="Arial" w:cs="Arial"/>
          <w:sz w:val="24"/>
          <w:szCs w:val="24"/>
        </w:rPr>
        <w:t xml:space="preserve">Army Contracting Command – </w:t>
      </w:r>
      <w:r w:rsidRPr="00304877">
        <w:rPr>
          <w:rFonts w:ascii="Arial" w:hAnsi="Arial" w:cs="Arial"/>
          <w:i/>
          <w:iCs/>
          <w:color w:val="FF0000"/>
          <w:sz w:val="24"/>
          <w:szCs w:val="24"/>
        </w:rPr>
        <w:t>(insert awarding contracting office</w:t>
      </w:r>
      <w:r>
        <w:rPr>
          <w:rFonts w:ascii="Arial" w:hAnsi="Arial" w:cs="Arial"/>
          <w:i/>
          <w:iCs/>
          <w:color w:val="FF0000"/>
          <w:sz w:val="24"/>
          <w:szCs w:val="24"/>
        </w:rPr>
        <w:t>)</w:t>
      </w:r>
      <w:r w:rsidRPr="00304877">
        <w:rPr>
          <w:rFonts w:ascii="Arial" w:hAnsi="Arial" w:cs="Arial"/>
          <w:i/>
          <w:iCs/>
          <w:color w:val="FF0000"/>
          <w:sz w:val="24"/>
          <w:szCs w:val="24"/>
        </w:rPr>
        <w:t xml:space="preserve"> </w:t>
      </w:r>
      <w:r>
        <w:rPr>
          <w:rFonts w:ascii="Arial" w:hAnsi="Arial" w:cs="Arial"/>
          <w:sz w:val="24"/>
          <w:szCs w:val="24"/>
        </w:rPr>
        <w:t xml:space="preserve">on behalf of Program Executive Office </w:t>
      </w:r>
      <w:r w:rsidRPr="00304877">
        <w:rPr>
          <w:rFonts w:ascii="Arial" w:hAnsi="Arial" w:cs="Arial"/>
          <w:i/>
          <w:iCs/>
          <w:color w:val="FF0000"/>
          <w:sz w:val="24"/>
          <w:szCs w:val="24"/>
        </w:rPr>
        <w:t xml:space="preserve">(insert </w:t>
      </w:r>
      <w:r>
        <w:rPr>
          <w:rFonts w:ascii="Arial" w:hAnsi="Arial" w:cs="Arial"/>
          <w:i/>
          <w:iCs/>
          <w:color w:val="FF0000"/>
          <w:sz w:val="24"/>
          <w:szCs w:val="24"/>
        </w:rPr>
        <w:t>the responsible PEO)</w:t>
      </w:r>
      <w:r>
        <w:rPr>
          <w:rFonts w:ascii="Arial" w:hAnsi="Arial" w:cs="Arial"/>
          <w:sz w:val="24"/>
          <w:szCs w:val="24"/>
        </w:rPr>
        <w:t xml:space="preserve"> plans to award a contract for </w:t>
      </w:r>
      <w:r w:rsidRPr="00304877">
        <w:rPr>
          <w:rFonts w:ascii="Arial" w:hAnsi="Arial" w:cs="Arial"/>
          <w:i/>
          <w:iCs/>
          <w:color w:val="FF0000"/>
          <w:sz w:val="24"/>
          <w:szCs w:val="24"/>
        </w:rPr>
        <w:t xml:space="preserve">(insert </w:t>
      </w:r>
      <w:r>
        <w:rPr>
          <w:rFonts w:ascii="Arial" w:hAnsi="Arial" w:cs="Arial"/>
          <w:i/>
          <w:iCs/>
          <w:color w:val="FF0000"/>
          <w:sz w:val="24"/>
          <w:szCs w:val="24"/>
        </w:rPr>
        <w:t>brief description)</w:t>
      </w:r>
      <w:r>
        <w:rPr>
          <w:rFonts w:ascii="Arial" w:hAnsi="Arial" w:cs="Arial"/>
          <w:sz w:val="24"/>
          <w:szCs w:val="24"/>
        </w:rPr>
        <w:t xml:space="preserve">.  The planned contract is a “covered contract” because </w:t>
      </w:r>
      <w:r w:rsidRPr="00304877">
        <w:rPr>
          <w:rFonts w:ascii="Arial" w:hAnsi="Arial" w:cs="Arial"/>
          <w:i/>
          <w:iCs/>
          <w:color w:val="FF0000"/>
          <w:sz w:val="24"/>
          <w:szCs w:val="24"/>
        </w:rPr>
        <w:t xml:space="preserve">(insert </w:t>
      </w:r>
      <w:r>
        <w:rPr>
          <w:rFonts w:ascii="Arial" w:hAnsi="Arial" w:cs="Arial"/>
          <w:i/>
          <w:iCs/>
          <w:color w:val="FF0000"/>
          <w:sz w:val="24"/>
          <w:szCs w:val="24"/>
        </w:rPr>
        <w:t>succinct explanation as to how it meets the above criteria)</w:t>
      </w:r>
      <w:r>
        <w:rPr>
          <w:rFonts w:ascii="Arial" w:hAnsi="Arial" w:cs="Arial"/>
          <w:sz w:val="24"/>
          <w:szCs w:val="24"/>
        </w:rPr>
        <w:t xml:space="preserve">. </w:t>
      </w:r>
    </w:p>
    <w:p w14:paraId="16D09CE2"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C1F5A80" w14:textId="7349F5F8"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4.  As a “covered contract” the planned award may be presumed to be in the public interest.  Application of that presumption to this procurement expedites contract award and thereby advances important DoD and national objectives related to Ukraine support.</w:t>
      </w:r>
      <w:r w:rsidR="001E738F">
        <w:rPr>
          <w:rFonts w:ascii="Arial" w:hAnsi="Arial" w:cs="Arial"/>
          <w:sz w:val="24"/>
          <w:szCs w:val="24"/>
        </w:rPr>
        <w:t xml:space="preserve"> </w:t>
      </w:r>
      <w:r w:rsidR="001E738F" w:rsidRPr="00FD124F">
        <w:rPr>
          <w:rFonts w:ascii="Arial" w:hAnsi="Arial" w:cs="Arial"/>
          <w:i/>
          <w:iCs/>
          <w:color w:val="FF0000"/>
          <w:sz w:val="24"/>
          <w:szCs w:val="24"/>
        </w:rPr>
        <w:t>(add other pertinent considerations)</w:t>
      </w:r>
      <w:r w:rsidR="001E738F" w:rsidRPr="004927D3">
        <w:rPr>
          <w:rFonts w:ascii="Arial" w:hAnsi="Arial" w:cs="Arial"/>
          <w:i/>
          <w:iCs/>
          <w:sz w:val="24"/>
          <w:szCs w:val="24"/>
        </w:rPr>
        <w:t>.</w:t>
      </w:r>
      <w:r>
        <w:rPr>
          <w:rFonts w:ascii="Arial" w:hAnsi="Arial" w:cs="Arial"/>
          <w:sz w:val="24"/>
          <w:szCs w:val="24"/>
        </w:rPr>
        <w:t xml:space="preserve"> </w:t>
      </w:r>
    </w:p>
    <w:p w14:paraId="39DFB68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669D3DF" w14:textId="200B2D66"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5.  The contracting activity will ensure compliance with the seven (7)-day congressional notification requirement, under NDAA 2023, subsection 1244(a)(2)(B)(iii), prior to making award.</w:t>
      </w:r>
    </w:p>
    <w:p w14:paraId="67D963D7" w14:textId="77777777" w:rsidR="00FD124F" w:rsidRPr="00FA37D5" w:rsidRDefault="00FD124F"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4F1FDC2" w14:textId="77777777" w:rsidR="00240299" w:rsidRPr="00FA37D5" w:rsidRDefault="00240299" w:rsidP="00240299">
      <w:pPr>
        <w:spacing w:after="160" w:line="259" w:lineRule="auto"/>
        <w:rPr>
          <w:rFonts w:ascii="Arial" w:hAnsi="Arial" w:cs="Arial"/>
          <w:sz w:val="24"/>
          <w:szCs w:val="24"/>
        </w:rPr>
      </w:pPr>
      <w:r>
        <w:rPr>
          <w:rFonts w:ascii="Arial" w:hAnsi="Arial" w:cs="Arial"/>
          <w:sz w:val="24"/>
          <w:szCs w:val="24"/>
        </w:rPr>
        <w:t>The undersigned attest that the preceding findings are accurate and complete and are sufficient to substantiate use of the public interest exception.</w:t>
      </w:r>
    </w:p>
    <w:p w14:paraId="42A0DCF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304988E8"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Pr>
          <w:rFonts w:ascii="Arial" w:hAnsi="Arial" w:cs="Arial"/>
          <w:b/>
          <w:bCs/>
          <w:sz w:val="24"/>
          <w:szCs w:val="24"/>
        </w:rPr>
        <w:t>Contracting Officer:</w:t>
      </w:r>
    </w:p>
    <w:p w14:paraId="10160753"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823A2DD"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Pr>
          <w:rFonts w:ascii="Arial" w:hAnsi="Arial" w:cs="Arial"/>
          <w:sz w:val="24"/>
          <w:szCs w:val="24"/>
        </w:rPr>
        <w:tab/>
      </w:r>
      <w:r w:rsidRPr="00FA37D5">
        <w:rPr>
          <w:rFonts w:ascii="Arial" w:hAnsi="Arial" w:cs="Arial"/>
          <w:sz w:val="24"/>
          <w:szCs w:val="24"/>
        </w:rPr>
        <w:t>Email:</w:t>
      </w:r>
    </w:p>
    <w:p w14:paraId="4A2BDC77"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0FB59574"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44333CE9" w14:textId="77777777" w:rsidR="00240299" w:rsidRPr="00D54FC4"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7CB49234"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Pr>
          <w:rFonts w:ascii="Arial" w:hAnsi="Arial" w:cs="Arial"/>
          <w:b/>
          <w:bCs/>
          <w:sz w:val="24"/>
          <w:szCs w:val="24"/>
        </w:rPr>
        <w:t>Requiring Activity/</w:t>
      </w:r>
      <w:r w:rsidRPr="00415A9C">
        <w:rPr>
          <w:rFonts w:ascii="Arial" w:hAnsi="Arial" w:cs="Arial"/>
          <w:b/>
          <w:bCs/>
          <w:sz w:val="24"/>
          <w:szCs w:val="24"/>
        </w:rPr>
        <w:t xml:space="preserve">Program </w:t>
      </w:r>
      <w:r>
        <w:rPr>
          <w:rFonts w:ascii="Arial" w:hAnsi="Arial" w:cs="Arial"/>
          <w:b/>
          <w:bCs/>
          <w:sz w:val="24"/>
          <w:szCs w:val="24"/>
        </w:rPr>
        <w:t>Executive Officer</w:t>
      </w:r>
    </w:p>
    <w:p w14:paraId="3659D3BF"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2F1D0DCB" w14:textId="77777777" w:rsidR="00240299" w:rsidRPr="00FA37D5" w:rsidRDefault="00240299" w:rsidP="00240299">
      <w:pPr>
        <w:kinsoku w:val="0"/>
        <w:overflowPunct w:val="0"/>
        <w:autoSpaceDE w:val="0"/>
        <w:autoSpaceDN w:val="0"/>
        <w:adjustRightInd w:val="0"/>
        <w:spacing w:before="1" w:after="0" w:line="240" w:lineRule="auto"/>
        <w:ind w:right="113"/>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p>
    <w:p w14:paraId="08A7028F"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0A19EB50"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4B0F435F" w14:textId="77777777" w:rsidR="0062694F" w:rsidRPr="0062694F" w:rsidRDefault="0062694F" w:rsidP="0062694F">
      <w:pPr>
        <w:kinsoku w:val="0"/>
        <w:overflowPunct w:val="0"/>
        <w:autoSpaceDE w:val="0"/>
        <w:autoSpaceDN w:val="0"/>
        <w:adjustRightInd w:val="0"/>
        <w:spacing w:before="1" w:after="0" w:line="240" w:lineRule="auto"/>
        <w:ind w:left="40" w:right="113"/>
        <w:rPr>
          <w:ins w:id="97" w:author="Jordan, Amanda C CIV USARMY HQDA ASA ALT (USA)" w:date="2023-02-17T07:26:00Z"/>
          <w:rFonts w:ascii="Arial" w:hAnsi="Arial" w:cs="Arial"/>
          <w:b/>
          <w:bCs/>
          <w:sz w:val="24"/>
          <w:szCs w:val="24"/>
        </w:rPr>
      </w:pPr>
      <w:ins w:id="98" w:author="Jordan, Amanda C CIV USARMY HQDA ASA ALT (USA)" w:date="2023-02-17T07:26:00Z">
        <w:r w:rsidRPr="0062694F">
          <w:rPr>
            <w:rFonts w:ascii="Arial" w:hAnsi="Arial" w:cs="Arial"/>
            <w:b/>
            <w:bCs/>
            <w:sz w:val="24"/>
            <w:szCs w:val="24"/>
          </w:rPr>
          <w:t>Chief Legal Counsel</w:t>
        </w:r>
      </w:ins>
    </w:p>
    <w:p w14:paraId="2398749F" w14:textId="77777777" w:rsidR="0062694F" w:rsidRPr="0062694F" w:rsidRDefault="0062694F" w:rsidP="0062694F">
      <w:pPr>
        <w:kinsoku w:val="0"/>
        <w:overflowPunct w:val="0"/>
        <w:autoSpaceDE w:val="0"/>
        <w:autoSpaceDN w:val="0"/>
        <w:adjustRightInd w:val="0"/>
        <w:spacing w:before="13" w:after="0" w:line="240" w:lineRule="auto"/>
        <w:ind w:left="46"/>
        <w:rPr>
          <w:ins w:id="99" w:author="Jordan, Amanda C CIV USARMY HQDA ASA ALT (USA)" w:date="2023-02-17T07:26:00Z"/>
          <w:rFonts w:ascii="Arial" w:hAnsi="Arial" w:cs="Arial"/>
          <w:sz w:val="24"/>
          <w:szCs w:val="24"/>
        </w:rPr>
      </w:pPr>
    </w:p>
    <w:p w14:paraId="2ABEBAD3" w14:textId="77777777" w:rsidR="0062694F" w:rsidRPr="0062694F" w:rsidRDefault="0062694F" w:rsidP="0062694F">
      <w:pPr>
        <w:kinsoku w:val="0"/>
        <w:overflowPunct w:val="0"/>
        <w:autoSpaceDE w:val="0"/>
        <w:autoSpaceDN w:val="0"/>
        <w:adjustRightInd w:val="0"/>
        <w:spacing w:before="13" w:after="0" w:line="240" w:lineRule="auto"/>
        <w:ind w:left="46"/>
        <w:rPr>
          <w:ins w:id="100" w:author="Jordan, Amanda C CIV USARMY HQDA ASA ALT (USA)" w:date="2023-02-17T07:26:00Z"/>
          <w:rFonts w:ascii="Arial" w:hAnsi="Arial" w:cs="Arial"/>
          <w:position w:val="-3"/>
          <w:sz w:val="24"/>
          <w:szCs w:val="24"/>
        </w:rPr>
      </w:pPr>
      <w:ins w:id="101" w:author="Jordan, Amanda C CIV USARMY HQDA ASA ALT (USA)" w:date="2023-02-17T07:26:00Z">
        <w:r w:rsidRPr="0062694F">
          <w:rPr>
            <w:rFonts w:ascii="Arial" w:hAnsi="Arial" w:cs="Arial"/>
            <w:sz w:val="24"/>
            <w:szCs w:val="24"/>
          </w:rPr>
          <w:t>Typed Name:</w:t>
        </w:r>
        <w:r w:rsidRPr="0062694F">
          <w:rPr>
            <w:rFonts w:ascii="Arial" w:hAnsi="Arial" w:cs="Arial"/>
            <w:spacing w:val="80"/>
            <w:w w:val="150"/>
            <w:sz w:val="24"/>
            <w:szCs w:val="24"/>
          </w:rPr>
          <w:t xml:space="preserve">                    </w:t>
        </w:r>
        <w:r w:rsidRPr="0062694F">
          <w:rPr>
            <w:rFonts w:ascii="Arial" w:hAnsi="Arial" w:cs="Arial"/>
            <w:spacing w:val="80"/>
            <w:w w:val="150"/>
            <w:sz w:val="24"/>
            <w:szCs w:val="24"/>
          </w:rPr>
          <w:tab/>
        </w:r>
        <w:r w:rsidRPr="0062694F">
          <w:rPr>
            <w:rFonts w:ascii="Arial" w:hAnsi="Arial" w:cs="Arial"/>
            <w:position w:val="-3"/>
            <w:sz w:val="24"/>
            <w:szCs w:val="24"/>
          </w:rPr>
          <w:t>Email:</w:t>
        </w:r>
      </w:ins>
    </w:p>
    <w:p w14:paraId="7211F9EE" w14:textId="77777777" w:rsidR="0062694F" w:rsidRPr="00FA37D5" w:rsidRDefault="0062694F" w:rsidP="0062694F">
      <w:pPr>
        <w:kinsoku w:val="0"/>
        <w:overflowPunct w:val="0"/>
        <w:autoSpaceDE w:val="0"/>
        <w:autoSpaceDN w:val="0"/>
        <w:adjustRightInd w:val="0"/>
        <w:spacing w:before="13" w:after="0" w:line="240" w:lineRule="auto"/>
        <w:ind w:left="46"/>
        <w:rPr>
          <w:ins w:id="102" w:author="Jordan, Amanda C CIV USARMY HQDA ASA ALT (USA)" w:date="2023-02-17T07:26:00Z"/>
          <w:rFonts w:ascii="Arial" w:hAnsi="Arial" w:cs="Arial"/>
          <w:position w:val="1"/>
          <w:sz w:val="24"/>
          <w:szCs w:val="24"/>
        </w:rPr>
      </w:pPr>
      <w:ins w:id="103" w:author="Jordan, Amanda C CIV USARMY HQDA ASA ALT (USA)" w:date="2023-02-17T07:26:00Z">
        <w:r w:rsidRPr="0062694F">
          <w:rPr>
            <w:rFonts w:ascii="Arial" w:hAnsi="Arial" w:cs="Arial"/>
            <w:sz w:val="24"/>
            <w:szCs w:val="24"/>
          </w:rPr>
          <w:t>Date:</w:t>
        </w:r>
        <w:r w:rsidRPr="0062694F">
          <w:rPr>
            <w:rFonts w:ascii="Arial" w:hAnsi="Arial" w:cs="Arial"/>
            <w:spacing w:val="80"/>
            <w:w w:val="150"/>
            <w:sz w:val="24"/>
            <w:szCs w:val="24"/>
          </w:rPr>
          <w:t xml:space="preserve">                        </w:t>
        </w:r>
        <w:r w:rsidRPr="0062694F">
          <w:rPr>
            <w:rFonts w:ascii="Arial" w:hAnsi="Arial" w:cs="Arial"/>
            <w:spacing w:val="80"/>
            <w:w w:val="150"/>
            <w:sz w:val="24"/>
            <w:szCs w:val="24"/>
          </w:rPr>
          <w:tab/>
        </w:r>
        <w:r w:rsidRPr="0062694F">
          <w:rPr>
            <w:rFonts w:ascii="Arial" w:hAnsi="Arial" w:cs="Arial"/>
            <w:spacing w:val="80"/>
            <w:w w:val="150"/>
            <w:sz w:val="24"/>
            <w:szCs w:val="24"/>
          </w:rPr>
          <w:tab/>
        </w:r>
        <w:r w:rsidRPr="0062694F">
          <w:rPr>
            <w:rFonts w:ascii="Arial" w:hAnsi="Arial" w:cs="Arial"/>
            <w:position w:val="1"/>
            <w:sz w:val="24"/>
            <w:szCs w:val="24"/>
          </w:rPr>
          <w:t>Signature:</w:t>
        </w:r>
      </w:ins>
    </w:p>
    <w:p w14:paraId="1F651ADB"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04C3FF48"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sidRPr="0091317D">
        <w:rPr>
          <w:rFonts w:ascii="Arial" w:hAnsi="Arial" w:cs="Arial"/>
          <w:b/>
          <w:bCs/>
          <w:sz w:val="24"/>
          <w:szCs w:val="24"/>
        </w:rPr>
        <w:t>Senior Contracting Official</w:t>
      </w:r>
      <w:r>
        <w:rPr>
          <w:rFonts w:ascii="Arial" w:hAnsi="Arial" w:cs="Arial"/>
          <w:b/>
          <w:bCs/>
          <w:sz w:val="24"/>
          <w:szCs w:val="24"/>
        </w:rPr>
        <w:t xml:space="preserve"> (when not serving as approval authority)</w:t>
      </w:r>
      <w:r w:rsidRPr="0091317D">
        <w:rPr>
          <w:rFonts w:ascii="Arial" w:hAnsi="Arial" w:cs="Arial"/>
          <w:b/>
          <w:bCs/>
          <w:sz w:val="24"/>
          <w:szCs w:val="24"/>
        </w:rPr>
        <w:t xml:space="preserve">  </w:t>
      </w:r>
    </w:p>
    <w:p w14:paraId="6E2517B7"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200BA7EA" w14:textId="77777777" w:rsidR="00240299" w:rsidRPr="00FA37D5" w:rsidRDefault="00240299" w:rsidP="00240299">
      <w:pPr>
        <w:kinsoku w:val="0"/>
        <w:overflowPunct w:val="0"/>
        <w:autoSpaceDE w:val="0"/>
        <w:autoSpaceDN w:val="0"/>
        <w:adjustRightInd w:val="0"/>
        <w:spacing w:before="13" w:after="0" w:line="240" w:lineRule="auto"/>
        <w:ind w:left="46"/>
        <w:rPr>
          <w:rFonts w:ascii="Arial" w:hAnsi="Arial" w:cs="Arial"/>
          <w:position w:val="-3"/>
          <w:sz w:val="24"/>
          <w:szCs w:val="24"/>
        </w:rPr>
      </w:pPr>
      <w:r w:rsidRPr="00FA37D5">
        <w:rPr>
          <w:rFonts w:ascii="Arial" w:hAnsi="Arial" w:cs="Arial"/>
          <w:sz w:val="24"/>
          <w:szCs w:val="24"/>
        </w:rPr>
        <w:t>Typed Name: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position w:val="-3"/>
          <w:sz w:val="24"/>
          <w:szCs w:val="24"/>
        </w:rPr>
        <w:t>Email:</w:t>
      </w:r>
    </w:p>
    <w:p w14:paraId="7A358D27" w14:textId="77777777" w:rsidR="00240299" w:rsidRPr="00FA37D5" w:rsidRDefault="00240299" w:rsidP="00240299">
      <w:pPr>
        <w:kinsoku w:val="0"/>
        <w:overflowPunct w:val="0"/>
        <w:autoSpaceDE w:val="0"/>
        <w:autoSpaceDN w:val="0"/>
        <w:adjustRightInd w:val="0"/>
        <w:spacing w:before="13" w:after="0" w:line="240" w:lineRule="auto"/>
        <w:ind w:left="46"/>
        <w:rPr>
          <w:rFonts w:ascii="Arial" w:hAnsi="Arial" w:cs="Arial"/>
          <w:position w:val="1"/>
          <w:sz w:val="24"/>
          <w:szCs w:val="24"/>
        </w:rPr>
      </w:pPr>
      <w:r w:rsidRPr="00FA37D5">
        <w:rPr>
          <w:rFonts w:ascii="Arial" w:hAnsi="Arial" w:cs="Arial"/>
          <w:sz w:val="24"/>
          <w:szCs w:val="24"/>
        </w:rPr>
        <w:t>Date: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spacing w:val="80"/>
          <w:w w:val="150"/>
          <w:sz w:val="24"/>
          <w:szCs w:val="24"/>
        </w:rPr>
        <w:tab/>
      </w:r>
      <w:r w:rsidRPr="00FA37D5">
        <w:rPr>
          <w:rFonts w:ascii="Arial" w:hAnsi="Arial" w:cs="Arial"/>
          <w:position w:val="1"/>
          <w:sz w:val="24"/>
          <w:szCs w:val="24"/>
        </w:rPr>
        <w:t>Signature:</w:t>
      </w:r>
    </w:p>
    <w:p w14:paraId="73750681"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p>
    <w:p w14:paraId="6B876E15" w14:textId="77777777" w:rsidR="00240299" w:rsidRDefault="00240299" w:rsidP="00240299">
      <w:pPr>
        <w:rPr>
          <w:rFonts w:ascii="Arial" w:hAnsi="Arial" w:cs="Arial"/>
          <w:b/>
          <w:bCs/>
          <w:sz w:val="24"/>
          <w:szCs w:val="24"/>
        </w:rPr>
      </w:pPr>
    </w:p>
    <w:p w14:paraId="45971922"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r>
        <w:rPr>
          <w:rFonts w:ascii="Arial" w:hAnsi="Arial" w:cs="Arial"/>
          <w:b/>
          <w:bCs/>
          <w:sz w:val="24"/>
          <w:szCs w:val="24"/>
        </w:rPr>
        <w:t>DETERMINATION</w:t>
      </w:r>
    </w:p>
    <w:p w14:paraId="50AC10C8"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p>
    <w:p w14:paraId="740CA3EB" w14:textId="77777777" w:rsidR="00240299" w:rsidRPr="002A2346" w:rsidRDefault="00240299" w:rsidP="00240299">
      <w:pPr>
        <w:kinsoku w:val="0"/>
        <w:overflowPunct w:val="0"/>
        <w:autoSpaceDE w:val="0"/>
        <w:autoSpaceDN w:val="0"/>
        <w:adjustRightInd w:val="0"/>
        <w:spacing w:before="52" w:after="0" w:line="290" w:lineRule="auto"/>
        <w:ind w:left="47" w:right="146"/>
        <w:rPr>
          <w:rFonts w:ascii="Arial" w:hAnsi="Arial" w:cs="Arial"/>
          <w:b/>
          <w:bCs/>
          <w:sz w:val="24"/>
          <w:szCs w:val="24"/>
        </w:rPr>
      </w:pPr>
      <w:r w:rsidRPr="002A2346">
        <w:rPr>
          <w:rFonts w:ascii="Arial" w:hAnsi="Arial" w:cs="Arial"/>
          <w:b/>
          <w:bCs/>
          <w:sz w:val="24"/>
          <w:szCs w:val="24"/>
        </w:rPr>
        <w:t>(</w:t>
      </w:r>
      <w:r>
        <w:rPr>
          <w:rFonts w:ascii="Arial" w:hAnsi="Arial" w:cs="Arial"/>
          <w:b/>
          <w:bCs/>
          <w:sz w:val="24"/>
          <w:szCs w:val="24"/>
        </w:rPr>
        <w:t xml:space="preserve">By </w:t>
      </w:r>
      <w:r w:rsidRPr="002A2346">
        <w:rPr>
          <w:rFonts w:ascii="Arial" w:hAnsi="Arial" w:cs="Arial"/>
          <w:b/>
          <w:bCs/>
          <w:sz w:val="24"/>
          <w:szCs w:val="24"/>
        </w:rPr>
        <w:t xml:space="preserve">Head of the Contracting Activity or </w:t>
      </w:r>
      <w:r>
        <w:rPr>
          <w:rFonts w:ascii="Arial" w:hAnsi="Arial" w:cs="Arial"/>
          <w:b/>
          <w:bCs/>
          <w:sz w:val="24"/>
          <w:szCs w:val="24"/>
        </w:rPr>
        <w:t>authorized delegate</w:t>
      </w:r>
      <w:r w:rsidRPr="002A2346">
        <w:rPr>
          <w:rFonts w:ascii="Arial" w:hAnsi="Arial" w:cs="Arial"/>
          <w:b/>
          <w:bCs/>
          <w:sz w:val="24"/>
          <w:szCs w:val="24"/>
        </w:rPr>
        <w:t>)</w:t>
      </w:r>
    </w:p>
    <w:p w14:paraId="23F9515A" w14:textId="7526ED73" w:rsidR="00240299" w:rsidRDefault="00240299" w:rsidP="00240299">
      <w:pPr>
        <w:kinsoku w:val="0"/>
        <w:overflowPunct w:val="0"/>
        <w:autoSpaceDE w:val="0"/>
        <w:autoSpaceDN w:val="0"/>
        <w:adjustRightInd w:val="0"/>
        <w:spacing w:before="52" w:after="0" w:line="290" w:lineRule="auto"/>
        <w:ind w:left="47" w:right="146"/>
        <w:rPr>
          <w:rFonts w:ascii="Arial" w:hAnsi="Arial" w:cs="Arial"/>
          <w:sz w:val="24"/>
          <w:szCs w:val="24"/>
        </w:rPr>
      </w:pPr>
      <w:r>
        <w:rPr>
          <w:rFonts w:ascii="Arial" w:hAnsi="Arial" w:cs="Arial"/>
          <w:sz w:val="24"/>
          <w:szCs w:val="24"/>
        </w:rPr>
        <w:t>Based u</w:t>
      </w:r>
      <w:r w:rsidRPr="00215FAE">
        <w:rPr>
          <w:rFonts w:ascii="Arial" w:hAnsi="Arial" w:cs="Arial"/>
          <w:sz w:val="24"/>
          <w:szCs w:val="24"/>
        </w:rPr>
        <w:t>pon the for</w:t>
      </w:r>
      <w:r>
        <w:rPr>
          <w:rFonts w:ascii="Arial" w:hAnsi="Arial" w:cs="Arial"/>
          <w:sz w:val="24"/>
          <w:szCs w:val="24"/>
        </w:rPr>
        <w:t>eg</w:t>
      </w:r>
      <w:r w:rsidRPr="00215FAE">
        <w:rPr>
          <w:rFonts w:ascii="Arial" w:hAnsi="Arial" w:cs="Arial"/>
          <w:sz w:val="24"/>
          <w:szCs w:val="24"/>
        </w:rPr>
        <w:t xml:space="preserve">oing findings, </w:t>
      </w:r>
      <w:r>
        <w:rPr>
          <w:rFonts w:ascii="Arial" w:hAnsi="Arial" w:cs="Arial"/>
          <w:sz w:val="24"/>
          <w:szCs w:val="24"/>
        </w:rPr>
        <w:t>and pursuant to 10 U.S.C. 3204(a)(7)</w:t>
      </w:r>
      <w:r w:rsidR="00C73C61">
        <w:rPr>
          <w:rFonts w:ascii="Arial" w:hAnsi="Arial" w:cs="Arial"/>
          <w:sz w:val="24"/>
          <w:szCs w:val="24"/>
        </w:rPr>
        <w:t xml:space="preserve"> and</w:t>
      </w:r>
      <w:r w:rsidR="00C73C61" w:rsidRPr="00C73C61">
        <w:rPr>
          <w:rFonts w:ascii="Arial" w:hAnsi="Arial" w:cs="Arial"/>
          <w:sz w:val="24"/>
          <w:szCs w:val="24"/>
        </w:rPr>
        <w:t xml:space="preserve"> </w:t>
      </w:r>
      <w:r w:rsidR="00C73C61">
        <w:rPr>
          <w:rFonts w:ascii="Arial" w:hAnsi="Arial" w:cs="Arial"/>
          <w:sz w:val="24"/>
          <w:szCs w:val="24"/>
        </w:rPr>
        <w:t>Federal Acquisition Regulation 6.302-7</w:t>
      </w:r>
      <w:r>
        <w:rPr>
          <w:rFonts w:ascii="Arial" w:hAnsi="Arial" w:cs="Arial"/>
          <w:sz w:val="24"/>
          <w:szCs w:val="24"/>
        </w:rPr>
        <w:t xml:space="preserve">, </w:t>
      </w:r>
      <w:r w:rsidRPr="00215FAE">
        <w:rPr>
          <w:rFonts w:ascii="Arial" w:hAnsi="Arial" w:cs="Arial"/>
          <w:sz w:val="24"/>
          <w:szCs w:val="24"/>
        </w:rPr>
        <w:t>I determine</w:t>
      </w:r>
      <w:r>
        <w:rPr>
          <w:rFonts w:ascii="Arial" w:hAnsi="Arial" w:cs="Arial"/>
          <w:sz w:val="24"/>
          <w:szCs w:val="24"/>
        </w:rPr>
        <w:t xml:space="preserve"> that use of full and open competition is not in the public interest for the procurement of </w:t>
      </w:r>
      <w:r w:rsidRPr="00FA37D5">
        <w:rPr>
          <w:rFonts w:ascii="Arial" w:hAnsi="Arial" w:cs="Arial"/>
          <w:i/>
          <w:iCs/>
          <w:color w:val="FF0000"/>
          <w:sz w:val="24"/>
          <w:szCs w:val="24"/>
        </w:rPr>
        <w:t>(insert description)</w:t>
      </w:r>
      <w:r>
        <w:rPr>
          <w:rFonts w:ascii="Arial" w:hAnsi="Arial" w:cs="Arial"/>
          <w:sz w:val="24"/>
          <w:szCs w:val="24"/>
        </w:rPr>
        <w:t>.</w:t>
      </w:r>
    </w:p>
    <w:p w14:paraId="2EB2C196" w14:textId="77777777" w:rsidR="00240299" w:rsidRPr="00FA37D5" w:rsidRDefault="00240299" w:rsidP="00240299">
      <w:pPr>
        <w:kinsoku w:val="0"/>
        <w:overflowPunct w:val="0"/>
        <w:autoSpaceDE w:val="0"/>
        <w:autoSpaceDN w:val="0"/>
        <w:adjustRightInd w:val="0"/>
        <w:spacing w:before="52" w:after="0" w:line="290" w:lineRule="auto"/>
        <w:ind w:left="47" w:right="146"/>
        <w:rPr>
          <w:rFonts w:ascii="Arial" w:hAnsi="Arial" w:cs="Arial"/>
          <w:i/>
          <w:iCs/>
          <w:color w:val="FF0000"/>
          <w:sz w:val="24"/>
          <w:szCs w:val="24"/>
        </w:rPr>
      </w:pPr>
    </w:p>
    <w:p w14:paraId="1AB973CE" w14:textId="77777777" w:rsidR="00240299" w:rsidRPr="00FA37D5" w:rsidRDefault="00240299" w:rsidP="00240299">
      <w:pPr>
        <w:kinsoku w:val="0"/>
        <w:overflowPunct w:val="0"/>
        <w:autoSpaceDE w:val="0"/>
        <w:autoSpaceDN w:val="0"/>
        <w:adjustRightInd w:val="0"/>
        <w:spacing w:after="0" w:line="251" w:lineRule="exact"/>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p>
    <w:p w14:paraId="579C7748" w14:textId="77777777" w:rsidR="00240299" w:rsidRPr="00FA37D5" w:rsidRDefault="00240299" w:rsidP="00240299">
      <w:pPr>
        <w:kinsoku w:val="0"/>
        <w:overflowPunct w:val="0"/>
        <w:autoSpaceDE w:val="0"/>
        <w:autoSpaceDN w:val="0"/>
        <w:adjustRightInd w:val="0"/>
        <w:spacing w:after="0" w:line="251" w:lineRule="exact"/>
        <w:rPr>
          <w:rFonts w:ascii="Arial" w:hAnsi="Arial" w:cs="Arial"/>
          <w:spacing w:val="-2"/>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45B70D73" w14:textId="77777777" w:rsidR="00A809B4" w:rsidRDefault="00A809B4" w:rsidP="008318E1">
      <w:pPr>
        <w:spacing w:after="240"/>
        <w:rPr>
          <w:rFonts w:ascii="Times New Roman" w:hAnsi="Times New Roman" w:cs="Times New Roman"/>
          <w:bCs/>
          <w:sz w:val="24"/>
          <w:szCs w:val="24"/>
        </w:rPr>
      </w:pPr>
    </w:p>
    <w:p w14:paraId="6F7BB1E2" w14:textId="06225016" w:rsidR="0075503A" w:rsidRPr="00FD124F" w:rsidRDefault="0075503A" w:rsidP="00AE1C53">
      <w:pPr>
        <w:pStyle w:val="Heading4"/>
        <w:rPr>
          <w:rFonts w:eastAsiaTheme="minorEastAsia"/>
          <w:noProof/>
        </w:rPr>
      </w:pPr>
      <w:bookmarkStart w:id="104" w:name="_Toc124493457"/>
      <w:r w:rsidRPr="00E37FA9">
        <w:rPr>
          <w:noProof/>
        </w:rPr>
        <w:t xml:space="preserve">5153.303-12 </w:t>
      </w:r>
      <w:r w:rsidR="00FE333A" w:rsidRPr="00FE333A">
        <w:rPr>
          <w:noProof/>
        </w:rPr>
        <w:t>Format for Congressional Notification When Utilizing Authorities Conferred by DPC 2023-O0003 Class Deviation—Temporary Authorizations for Covered Contracts Related to Ukraine</w:t>
      </w:r>
      <w:r w:rsidR="00CA7C84">
        <w:rPr>
          <w:noProof/>
        </w:rPr>
        <w:t>.</w:t>
      </w:r>
      <w:bookmarkEnd w:id="104"/>
    </w:p>
    <w:p w14:paraId="127D83E5" w14:textId="77777777" w:rsidR="000F4471" w:rsidRPr="004C1D9A" w:rsidRDefault="000F4471" w:rsidP="004C1D9A">
      <w:pPr>
        <w:spacing w:after="0" w:line="240" w:lineRule="auto"/>
        <w:rPr>
          <w:rFonts w:ascii="Times New Roman" w:eastAsia="Calibri" w:hAnsi="Times New Roman"/>
          <w:i/>
          <w:iCs/>
          <w:color w:val="FF0000"/>
          <w:sz w:val="24"/>
          <w:szCs w:val="24"/>
        </w:rPr>
      </w:pPr>
      <w:r w:rsidRPr="004C1D9A">
        <w:rPr>
          <w:rFonts w:ascii="Times New Roman" w:eastAsia="Calibri" w:hAnsi="Times New Roman"/>
          <w:sz w:val="24"/>
          <w:szCs w:val="24"/>
        </w:rPr>
        <w:t xml:space="preserve">The Honorable </w:t>
      </w:r>
      <w:r w:rsidRPr="004C1D9A">
        <w:rPr>
          <w:rFonts w:ascii="Times New Roman" w:eastAsia="Calibri" w:hAnsi="Times New Roman"/>
          <w:i/>
          <w:iCs/>
          <w:color w:val="FF0000"/>
          <w:sz w:val="24"/>
          <w:szCs w:val="24"/>
        </w:rPr>
        <w:t>(insert name)</w:t>
      </w:r>
    </w:p>
    <w:p w14:paraId="74399B37"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color w:val="000000" w:themeColor="text1"/>
          <w:sz w:val="24"/>
          <w:szCs w:val="24"/>
        </w:rPr>
        <w:t>Chairman</w:t>
      </w:r>
    </w:p>
    <w:p w14:paraId="61048191" w14:textId="77777777" w:rsidR="000F4471" w:rsidRPr="004C1D9A" w:rsidRDefault="000F4471" w:rsidP="004C1D9A">
      <w:pPr>
        <w:spacing w:after="0" w:line="240" w:lineRule="auto"/>
        <w:rPr>
          <w:rFonts w:ascii="Times New Roman" w:eastAsia="Calibri" w:hAnsi="Times New Roman"/>
          <w:i/>
          <w:iCs/>
          <w:sz w:val="24"/>
          <w:szCs w:val="24"/>
        </w:rPr>
      </w:pPr>
      <w:r w:rsidRPr="004C1D9A">
        <w:rPr>
          <w:rFonts w:ascii="Times New Roman" w:eastAsia="Calibri" w:hAnsi="Times New Roman"/>
          <w:sz w:val="24"/>
          <w:szCs w:val="24"/>
        </w:rPr>
        <w:t>Committee on</w:t>
      </w:r>
      <w:r w:rsidRPr="004C1D9A">
        <w:rPr>
          <w:rFonts w:ascii="Times New Roman" w:eastAsia="Calibri" w:hAnsi="Times New Roman"/>
          <w:i/>
          <w:iCs/>
          <w:sz w:val="24"/>
          <w:szCs w:val="24"/>
        </w:rPr>
        <w:t xml:space="preserve"> (</w:t>
      </w:r>
      <w:r w:rsidRPr="004C1D9A">
        <w:rPr>
          <w:rFonts w:ascii="Times New Roman" w:eastAsia="Calibri" w:hAnsi="Times New Roman"/>
          <w:i/>
          <w:iCs/>
          <w:color w:val="FF0000"/>
          <w:sz w:val="24"/>
          <w:szCs w:val="24"/>
        </w:rPr>
        <w:t>Insert Committee</w:t>
      </w:r>
      <w:r w:rsidRPr="004C1D9A">
        <w:rPr>
          <w:rFonts w:ascii="Times New Roman" w:eastAsia="Calibri" w:hAnsi="Times New Roman"/>
          <w:i/>
          <w:iCs/>
          <w:sz w:val="24"/>
          <w:szCs w:val="24"/>
        </w:rPr>
        <w:t>)</w:t>
      </w:r>
    </w:p>
    <w:p w14:paraId="04EB89CC" w14:textId="77777777" w:rsidR="000F4471" w:rsidRPr="004C1D9A" w:rsidRDefault="000F4471" w:rsidP="004C1D9A">
      <w:pPr>
        <w:spacing w:after="0" w:line="240" w:lineRule="auto"/>
        <w:rPr>
          <w:rFonts w:ascii="Times New Roman" w:eastAsia="Calibri" w:hAnsi="Times New Roman"/>
          <w:color w:val="FF0000"/>
          <w:sz w:val="24"/>
          <w:szCs w:val="24"/>
        </w:rPr>
      </w:pPr>
      <w:r w:rsidRPr="004C1D9A">
        <w:rPr>
          <w:rFonts w:ascii="Times New Roman" w:eastAsia="Calibri" w:hAnsi="Times New Roman"/>
          <w:sz w:val="24"/>
          <w:szCs w:val="24"/>
        </w:rPr>
        <w:t xml:space="preserve">United States </w:t>
      </w:r>
      <w:r w:rsidRPr="004C1D9A">
        <w:rPr>
          <w:rFonts w:ascii="Times New Roman" w:eastAsia="Calibri" w:hAnsi="Times New Roman"/>
          <w:i/>
          <w:iCs/>
          <w:color w:val="FF0000"/>
          <w:sz w:val="24"/>
          <w:szCs w:val="24"/>
        </w:rPr>
        <w:t>(Senate or House of Representatives)</w:t>
      </w:r>
    </w:p>
    <w:p w14:paraId="5B11FCB9" w14:textId="77777777" w:rsidR="000F4471" w:rsidRPr="004C1D9A" w:rsidRDefault="000F4471" w:rsidP="004C1D9A">
      <w:pPr>
        <w:spacing w:after="0" w:line="240" w:lineRule="auto"/>
        <w:rPr>
          <w:rFonts w:ascii="Times New Roman" w:eastAsia="Calibri" w:hAnsi="Times New Roman"/>
          <w:sz w:val="24"/>
          <w:szCs w:val="24"/>
        </w:rPr>
      </w:pPr>
      <w:r w:rsidRPr="004C1D9A">
        <w:rPr>
          <w:rFonts w:ascii="Times New Roman" w:eastAsia="Calibri" w:hAnsi="Times New Roman"/>
          <w:sz w:val="24"/>
          <w:szCs w:val="24"/>
        </w:rPr>
        <w:t>Washington, DC 20510</w:t>
      </w:r>
    </w:p>
    <w:p w14:paraId="5C192617" w14:textId="77777777" w:rsidR="000F4471" w:rsidRPr="004C1D9A" w:rsidRDefault="000F4471" w:rsidP="004C1D9A">
      <w:pPr>
        <w:spacing w:after="0" w:line="240" w:lineRule="auto"/>
        <w:rPr>
          <w:rFonts w:ascii="Times New Roman" w:eastAsia="Calibri" w:hAnsi="Times New Roman"/>
          <w:sz w:val="24"/>
          <w:szCs w:val="24"/>
        </w:rPr>
      </w:pPr>
    </w:p>
    <w:p w14:paraId="4BD714E0"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sz w:val="24"/>
          <w:szCs w:val="24"/>
        </w:rPr>
        <w:t>Dear Mr. Chairman</w:t>
      </w:r>
      <w:r w:rsidRPr="004C1D9A">
        <w:rPr>
          <w:rFonts w:ascii="Times New Roman" w:eastAsia="Calibri" w:hAnsi="Times New Roman"/>
          <w:i/>
          <w:iCs/>
          <w:sz w:val="24"/>
          <w:szCs w:val="24"/>
        </w:rPr>
        <w:t>/</w:t>
      </w:r>
      <w:r w:rsidRPr="00DE3C8E">
        <w:rPr>
          <w:rStyle w:val="Emphasis"/>
          <w:rFonts w:ascii="Times New Roman" w:hAnsi="Times New Roman"/>
          <w:i w:val="0"/>
          <w:iCs w:val="0"/>
          <w:color w:val="000000" w:themeColor="text1"/>
          <w:sz w:val="24"/>
          <w:szCs w:val="24"/>
          <w:shd w:val="clear" w:color="auto" w:fill="FFFFFF"/>
        </w:rPr>
        <w:t>Madam Chairwoman</w:t>
      </w:r>
      <w:r w:rsidRPr="00DE3C8E">
        <w:rPr>
          <w:rFonts w:ascii="Times New Roman" w:eastAsia="Calibri" w:hAnsi="Times New Roman"/>
          <w:i/>
          <w:iCs/>
          <w:color w:val="000000" w:themeColor="text1"/>
          <w:sz w:val="24"/>
          <w:szCs w:val="24"/>
        </w:rPr>
        <w:t>:</w:t>
      </w:r>
    </w:p>
    <w:p w14:paraId="1548AB05" w14:textId="77777777" w:rsidR="000F4471" w:rsidRPr="004C1D9A" w:rsidRDefault="000F4471" w:rsidP="004C1D9A">
      <w:pPr>
        <w:spacing w:after="0" w:line="240" w:lineRule="auto"/>
        <w:rPr>
          <w:rFonts w:ascii="Times New Roman" w:eastAsia="Calibri" w:hAnsi="Times New Roman"/>
          <w:sz w:val="24"/>
          <w:szCs w:val="24"/>
        </w:rPr>
      </w:pPr>
    </w:p>
    <w:p w14:paraId="1FD5A9E6" w14:textId="68281BEA"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ins w:id="105" w:author="Jordan, Amanda C CIV USARMY HQDA ASA ALT (USA)" w:date="2023-02-17T07:27:00Z">
        <w:r w:rsidR="0062694F" w:rsidRPr="0062694F">
          <w:rPr>
            <w:rFonts w:ascii="Times New Roman" w:eastAsia="Calibri" w:hAnsi="Times New Roman"/>
            <w:sz w:val="24"/>
            <w:szCs w:val="24"/>
          </w:rPr>
          <w:t xml:space="preserve">This notification is provided pursuant to  subsection 1244(a)(2) of the James M. Inhofe National Defense Authorization Act for Fiscal Year 2023 (NDAA 2023), Temporary authorizations related to </w:t>
        </w:r>
      </w:ins>
      <w:ins w:id="106" w:author="Jordan, Amanda C CIV USARMY HQDA ASA ALT (USA)" w:date="2023-02-17T07:30:00Z">
        <w:r w:rsidR="00A9035D" w:rsidRPr="0062694F">
          <w:rPr>
            <w:rFonts w:ascii="Times New Roman" w:eastAsia="Calibri" w:hAnsi="Times New Roman"/>
            <w:sz w:val="24"/>
            <w:szCs w:val="24"/>
          </w:rPr>
          <w:t>Ukraine</w:t>
        </w:r>
      </w:ins>
      <w:ins w:id="107" w:author="Jordan, Amanda C CIV USARMY HQDA ASA ALT (USA)" w:date="2023-02-17T07:27:00Z">
        <w:r w:rsidR="0062694F" w:rsidRPr="0062694F">
          <w:rPr>
            <w:rFonts w:ascii="Times New Roman" w:eastAsia="Calibri" w:hAnsi="Times New Roman"/>
            <w:sz w:val="24"/>
            <w:szCs w:val="24"/>
          </w:rPr>
          <w:t xml:space="preserve"> and other matters (Public Law 117-263).</w:t>
        </w:r>
      </w:ins>
      <w:del w:id="108" w:author="Jordan, Amanda C CIV USARMY HQDA ASA ALT (USA)" w:date="2023-02-17T07:27:00Z">
        <w:r w:rsidRPr="004C1D9A" w:rsidDel="0062694F">
          <w:rPr>
            <w:rFonts w:ascii="Times New Roman" w:eastAsia="Calibri" w:hAnsi="Times New Roman"/>
            <w:sz w:val="24"/>
            <w:szCs w:val="24"/>
          </w:rPr>
          <w:delText xml:space="preserve">Pursuant to </w:delText>
        </w:r>
        <w:r w:rsidRPr="004C1D9A" w:rsidDel="0062694F">
          <w:rPr>
            <w:rFonts w:ascii="Times New Roman" w:hAnsi="Times New Roman"/>
            <w:sz w:val="24"/>
            <w:szCs w:val="24"/>
          </w:rPr>
          <w:delText>Joint Explanatory Statement notification requirement when using section 1244(a) authorities</w:delText>
        </w:r>
        <w:r w:rsidRPr="004C1D9A" w:rsidDel="0062694F">
          <w:rPr>
            <w:rFonts w:ascii="Times New Roman" w:eastAsia="Calibri" w:hAnsi="Times New Roman"/>
            <w:sz w:val="24"/>
            <w:szCs w:val="24"/>
          </w:rPr>
          <w:delText xml:space="preserve"> of the Fiscal Year 2023 National Defense Authorization Act for (FY23 NDAA), this letter provides notice of not more than 30 days after using a temporary authority provided for covered contracts related to Ukraine</w:delText>
        </w:r>
      </w:del>
      <w:r w:rsidRPr="004C1D9A">
        <w:rPr>
          <w:rFonts w:ascii="Times New Roman" w:eastAsia="Calibri" w:hAnsi="Times New Roman"/>
          <w:sz w:val="24"/>
          <w:szCs w:val="24"/>
        </w:rPr>
        <w:t xml:space="preserve">. </w:t>
      </w:r>
    </w:p>
    <w:p w14:paraId="62E3902E"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4F1F1452" w14:textId="1779C2F9"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ins w:id="109" w:author="Jordan, Amanda C CIV USARMY HQDA ASA ALT (USA)" w:date="2023-02-17T07:27:00Z">
        <w:r w:rsidR="0062694F" w:rsidRPr="0062694F">
          <w:rPr>
            <w:rFonts w:ascii="Times New Roman" w:eastAsia="Calibri" w:hAnsi="Times New Roman"/>
            <w:sz w:val="24"/>
            <w:szCs w:val="24"/>
          </w:rPr>
          <w:t xml:space="preserve">The Department of the Army intends to award </w:t>
        </w:r>
        <w:r w:rsidR="0062694F">
          <w:rPr>
            <w:rFonts w:ascii="Times New Roman" w:eastAsia="Calibri" w:hAnsi="Times New Roman"/>
            <w:sz w:val="24"/>
            <w:szCs w:val="24"/>
          </w:rPr>
          <w:t>c</w:t>
        </w:r>
      </w:ins>
      <w:del w:id="110" w:author="Jordan, Amanda C CIV USARMY HQDA ASA ALT (USA)" w:date="2023-02-17T07:27:00Z">
        <w:r w:rsidRPr="004C1D9A" w:rsidDel="0062694F">
          <w:rPr>
            <w:rFonts w:ascii="Times New Roman" w:eastAsia="Calibri" w:hAnsi="Times New Roman"/>
            <w:sz w:val="24"/>
            <w:szCs w:val="24"/>
          </w:rPr>
          <w:delText>C</w:delText>
        </w:r>
      </w:del>
      <w:r w:rsidRPr="004C1D9A">
        <w:rPr>
          <w:rFonts w:ascii="Times New Roman" w:eastAsia="Calibri" w:hAnsi="Times New Roman"/>
          <w:sz w:val="24"/>
          <w:szCs w:val="24"/>
        </w:rPr>
        <w:t xml:space="preserve">ontract # </w:t>
      </w:r>
      <w:r w:rsidRPr="004C1D9A">
        <w:rPr>
          <w:rFonts w:ascii="Times New Roman" w:eastAsia="Calibri" w:hAnsi="Times New Roman"/>
          <w:i/>
          <w:iCs/>
          <w:color w:val="FF0000"/>
          <w:sz w:val="24"/>
          <w:szCs w:val="24"/>
        </w:rPr>
        <w:t>(insert contract number)</w:t>
      </w:r>
      <w:r w:rsidRPr="004C1D9A">
        <w:rPr>
          <w:rFonts w:ascii="Times New Roman" w:eastAsia="Calibri" w:hAnsi="Times New Roman"/>
          <w:color w:val="FF0000"/>
          <w:sz w:val="24"/>
          <w:szCs w:val="24"/>
        </w:rPr>
        <w:t xml:space="preserve"> </w:t>
      </w:r>
      <w:del w:id="111" w:author="Jordan, Amanda C CIV USARMY HQDA ASA ALT (USA)" w:date="2023-02-17T07:27:00Z">
        <w:r w:rsidRPr="004C1D9A" w:rsidDel="0062694F">
          <w:rPr>
            <w:rFonts w:ascii="Times New Roman" w:eastAsia="Calibri" w:hAnsi="Times New Roman"/>
            <w:sz w:val="24"/>
            <w:szCs w:val="24"/>
          </w:rPr>
          <w:delText xml:space="preserve">is awarded </w:delText>
        </w:r>
      </w:del>
      <w:r w:rsidRPr="004C1D9A">
        <w:rPr>
          <w:rFonts w:ascii="Times New Roman" w:eastAsia="Calibri" w:hAnsi="Times New Roman"/>
          <w:sz w:val="24"/>
          <w:szCs w:val="24"/>
        </w:rPr>
        <w:t xml:space="preserve">to Company ABC </w:t>
      </w:r>
      <w:r w:rsidRPr="004C1D9A">
        <w:rPr>
          <w:rFonts w:ascii="Times New Roman" w:eastAsia="Calibri" w:hAnsi="Times New Roman"/>
          <w:i/>
          <w:iCs/>
          <w:color w:val="FF0000"/>
          <w:sz w:val="24"/>
          <w:szCs w:val="24"/>
        </w:rPr>
        <w:t>(insert vendor name and Cage Code).</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The contract period of performance is October 30, 2022 through October 30, 2023 </w:t>
      </w:r>
      <w:r w:rsidRPr="004C1D9A">
        <w:rPr>
          <w:rFonts w:ascii="Times New Roman" w:eastAsia="Calibri" w:hAnsi="Times New Roman"/>
          <w:i/>
          <w:iCs/>
          <w:color w:val="FF0000"/>
          <w:sz w:val="24"/>
          <w:szCs w:val="24"/>
        </w:rPr>
        <w:t>(insert period of performance</w:t>
      </w:r>
      <w:r w:rsidRPr="004C1D9A">
        <w:rPr>
          <w:rFonts w:ascii="Times New Roman" w:eastAsia="Calibri" w:hAnsi="Times New Roman"/>
          <w:i/>
          <w:iCs/>
          <w:sz w:val="24"/>
          <w:szCs w:val="24"/>
        </w:rPr>
        <w:t>)</w:t>
      </w:r>
      <w:r w:rsidRPr="004C1D9A">
        <w:rPr>
          <w:rFonts w:ascii="Times New Roman" w:eastAsia="Calibri" w:hAnsi="Times New Roman"/>
          <w:sz w:val="24"/>
          <w:szCs w:val="24"/>
        </w:rPr>
        <w:t xml:space="preserve"> for $12 million dollars </w:t>
      </w:r>
      <w:r w:rsidRPr="004C1D9A">
        <w:rPr>
          <w:rFonts w:ascii="Times New Roman" w:eastAsia="Calibri" w:hAnsi="Times New Roman"/>
          <w:i/>
          <w:iCs/>
          <w:color w:val="FF0000"/>
          <w:sz w:val="24"/>
          <w:szCs w:val="24"/>
        </w:rPr>
        <w:t>(insert total contract value</w:t>
      </w:r>
      <w:ins w:id="112" w:author="Jordan, Amanda C CIV USARMY HQDA ASA ALT (USA)" w:date="2023-02-17T07:28:00Z">
        <w:r w:rsidR="0062694F">
          <w:rPr>
            <w:rFonts w:ascii="Times New Roman" w:eastAsia="Calibri" w:hAnsi="Times New Roman"/>
            <w:i/>
            <w:iCs/>
            <w:color w:val="FF0000"/>
            <w:sz w:val="24"/>
            <w:szCs w:val="24"/>
          </w:rPr>
          <w:t>, inclusive of options</w:t>
        </w:r>
      </w:ins>
      <w:r w:rsidRPr="004C1D9A">
        <w:rPr>
          <w:rFonts w:ascii="Times New Roman" w:eastAsia="Calibri" w:hAnsi="Times New Roman"/>
          <w:i/>
          <w:iCs/>
          <w:sz w:val="24"/>
          <w:szCs w:val="24"/>
        </w:rPr>
        <w:t>)</w:t>
      </w:r>
      <w:r w:rsidRPr="004C1D9A">
        <w:rPr>
          <w:rFonts w:ascii="Times New Roman" w:eastAsia="Calibri" w:hAnsi="Times New Roman"/>
          <w:sz w:val="24"/>
          <w:szCs w:val="24"/>
        </w:rPr>
        <w:t>.</w:t>
      </w:r>
    </w:p>
    <w:p w14:paraId="765B5EEF" w14:textId="77777777" w:rsidR="000F4471" w:rsidRPr="004C1D9A" w:rsidRDefault="000F4471" w:rsidP="004C1D9A">
      <w:pPr>
        <w:tabs>
          <w:tab w:val="left" w:pos="360"/>
        </w:tabs>
        <w:spacing w:after="0" w:line="240" w:lineRule="auto"/>
        <w:ind w:left="360"/>
        <w:rPr>
          <w:rFonts w:ascii="Times New Roman" w:eastAsia="Calibri" w:hAnsi="Times New Roman"/>
          <w:sz w:val="24"/>
          <w:szCs w:val="24"/>
        </w:rPr>
      </w:pPr>
    </w:p>
    <w:p w14:paraId="2A55EC2A" w14:textId="77777777" w:rsidR="000F4471" w:rsidRPr="004C1D9A" w:rsidRDefault="000F4471" w:rsidP="004C1D9A">
      <w:pPr>
        <w:tabs>
          <w:tab w:val="left" w:pos="360"/>
        </w:tabs>
        <w:spacing w:after="0" w:line="240" w:lineRule="auto"/>
        <w:ind w:firstLine="360"/>
        <w:rPr>
          <w:rFonts w:ascii="Times New Roman" w:eastAsia="Calibri" w:hAnsi="Times New Roman"/>
          <w:color w:val="FF0000"/>
          <w:sz w:val="24"/>
          <w:szCs w:val="24"/>
        </w:rPr>
      </w:pPr>
      <w:r w:rsidRPr="004C1D9A">
        <w:rPr>
          <w:rFonts w:ascii="Times New Roman" w:hAnsi="Times New Roman"/>
          <w:sz w:val="24"/>
          <w:szCs w:val="24"/>
        </w:rPr>
        <w:t xml:space="preserve">Pursuant to the authority at </w:t>
      </w:r>
      <w:r w:rsidRPr="004C1D9A">
        <w:rPr>
          <w:rFonts w:ascii="Times New Roman" w:hAnsi="Times New Roman"/>
          <w:i/>
          <w:iCs/>
          <w:color w:val="FF0000"/>
          <w:sz w:val="24"/>
          <w:szCs w:val="24"/>
        </w:rPr>
        <w:t xml:space="preserve">(insert applicable authority used:1244(a)(2) Other than Competitive Procedures; 1244(a)(3)Special Emergency Procurement Authority; 1244(a)(4) </w:t>
      </w:r>
      <w:proofErr w:type="spellStart"/>
      <w:r w:rsidRPr="004C1D9A">
        <w:rPr>
          <w:rFonts w:ascii="Times New Roman" w:hAnsi="Times New Roman"/>
          <w:i/>
          <w:iCs/>
          <w:color w:val="FF0000"/>
          <w:sz w:val="24"/>
          <w:szCs w:val="24"/>
        </w:rPr>
        <w:t>Undefinitized</w:t>
      </w:r>
      <w:proofErr w:type="spellEnd"/>
      <w:r w:rsidRPr="004C1D9A">
        <w:rPr>
          <w:rFonts w:ascii="Times New Roman" w:hAnsi="Times New Roman"/>
          <w:i/>
          <w:iCs/>
          <w:color w:val="FF0000"/>
          <w:sz w:val="24"/>
          <w:szCs w:val="24"/>
        </w:rPr>
        <w:t xml:space="preserve"> Contract Actions or 1244(a)(6) Waiver of Certified Cost and Pricing Data)</w:t>
      </w:r>
      <w:r w:rsidRPr="004C1D9A">
        <w:rPr>
          <w:rFonts w:ascii="Times New Roman" w:hAnsi="Times New Roman"/>
          <w:color w:val="FF0000"/>
          <w:sz w:val="24"/>
          <w:szCs w:val="24"/>
        </w:rPr>
        <w:t xml:space="preserve"> </w:t>
      </w:r>
      <w:r w:rsidRPr="004C1D9A">
        <w:rPr>
          <w:rFonts w:ascii="Times New Roman" w:hAnsi="Times New Roman"/>
          <w:sz w:val="24"/>
          <w:szCs w:val="24"/>
        </w:rPr>
        <w:t xml:space="preserve">of the FY23 NDAA, the Army Federal Acquisition Regulation Supplement (AFARS) Part </w:t>
      </w:r>
      <w:r w:rsidRPr="004C1D9A">
        <w:rPr>
          <w:rFonts w:ascii="Times New Roman" w:hAnsi="Times New Roman"/>
          <w:i/>
          <w:iCs/>
          <w:color w:val="FF0000"/>
          <w:sz w:val="24"/>
          <w:szCs w:val="24"/>
        </w:rPr>
        <w:t>(insert AFARS Part)</w:t>
      </w:r>
      <w:r w:rsidRPr="004C1D9A">
        <w:rPr>
          <w:rFonts w:ascii="Times New Roman" w:hAnsi="Times New Roman"/>
          <w:color w:val="FF0000"/>
          <w:sz w:val="24"/>
          <w:szCs w:val="24"/>
        </w:rPr>
        <w:t xml:space="preserve"> </w:t>
      </w:r>
      <w:r w:rsidRPr="004C1D9A">
        <w:rPr>
          <w:rFonts w:ascii="Times New Roman" w:hAnsi="Times New Roman"/>
          <w:sz w:val="24"/>
          <w:szCs w:val="24"/>
        </w:rPr>
        <w:t xml:space="preserve">and AFARS Appendix GG, the Army Contracting Command – </w:t>
      </w:r>
      <w:r w:rsidRPr="004C1D9A">
        <w:rPr>
          <w:rFonts w:ascii="Times New Roman" w:hAnsi="Times New Roman"/>
          <w:i/>
          <w:iCs/>
          <w:color w:val="FF0000"/>
          <w:sz w:val="24"/>
          <w:szCs w:val="24"/>
        </w:rPr>
        <w:t>(insert awarding contracting office)</w:t>
      </w:r>
      <w:r w:rsidRPr="004C1D9A">
        <w:rPr>
          <w:rFonts w:ascii="Times New Roman" w:hAnsi="Times New Roman"/>
          <w:color w:val="FF0000"/>
          <w:sz w:val="24"/>
          <w:szCs w:val="24"/>
        </w:rPr>
        <w:t xml:space="preserve"> </w:t>
      </w:r>
      <w:r w:rsidRPr="004C1D9A">
        <w:rPr>
          <w:rFonts w:ascii="Times New Roman" w:hAnsi="Times New Roman"/>
          <w:sz w:val="24"/>
          <w:szCs w:val="24"/>
        </w:rPr>
        <w:t xml:space="preserve">on behalf of Program Executive Office </w:t>
      </w:r>
      <w:r w:rsidRPr="004C1D9A">
        <w:rPr>
          <w:rFonts w:ascii="Times New Roman" w:hAnsi="Times New Roman"/>
          <w:i/>
          <w:iCs/>
          <w:color w:val="FF0000"/>
          <w:sz w:val="24"/>
          <w:szCs w:val="24"/>
        </w:rPr>
        <w:t>(insert the responsible PEO)</w:t>
      </w:r>
      <w:r w:rsidRPr="004C1D9A">
        <w:rPr>
          <w:rFonts w:ascii="Times New Roman" w:hAnsi="Times New Roman"/>
          <w:sz w:val="24"/>
          <w:szCs w:val="24"/>
        </w:rPr>
        <w:t xml:space="preserve">, </w:t>
      </w:r>
      <w:r w:rsidRPr="004C1D9A">
        <w:rPr>
          <w:rFonts w:ascii="Times New Roman" w:eastAsia="Calibri" w:hAnsi="Times New Roman"/>
          <w:sz w:val="24"/>
          <w:szCs w:val="24"/>
        </w:rPr>
        <w:t xml:space="preserve">awarded Contract # </w:t>
      </w:r>
      <w:r w:rsidRPr="004C1D9A">
        <w:rPr>
          <w:rFonts w:ascii="Times New Roman" w:eastAsia="Calibri" w:hAnsi="Times New Roman"/>
          <w:i/>
          <w:iCs/>
          <w:color w:val="FF0000"/>
          <w:sz w:val="24"/>
          <w:szCs w:val="24"/>
        </w:rPr>
        <w:t>(insert contract number)</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to Company ABC </w:t>
      </w:r>
      <w:r w:rsidRPr="004C1D9A">
        <w:rPr>
          <w:rFonts w:ascii="Times New Roman" w:eastAsia="Calibri" w:hAnsi="Times New Roman"/>
          <w:i/>
          <w:iCs/>
          <w:color w:val="FF0000"/>
          <w:sz w:val="24"/>
          <w:szCs w:val="24"/>
        </w:rPr>
        <w:t>(insert vendor name and Cage Code)</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to provide </w:t>
      </w:r>
      <w:r w:rsidRPr="004C1D9A">
        <w:rPr>
          <w:rFonts w:ascii="Times New Roman" w:eastAsia="Calibri" w:hAnsi="Times New Roman"/>
          <w:i/>
          <w:iCs/>
          <w:color w:val="FF0000"/>
          <w:sz w:val="24"/>
          <w:szCs w:val="24"/>
        </w:rPr>
        <w:t>(insert brief description)</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The contract period of performance is October 30, 2022 through October 30, 2023 </w:t>
      </w:r>
      <w:r w:rsidRPr="004C1D9A">
        <w:rPr>
          <w:rFonts w:ascii="Times New Roman" w:eastAsia="Calibri" w:hAnsi="Times New Roman"/>
          <w:i/>
          <w:iCs/>
          <w:color w:val="FF0000"/>
          <w:sz w:val="24"/>
          <w:szCs w:val="24"/>
        </w:rPr>
        <w:t>(insert period of performance)</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for $12 million dollars </w:t>
      </w:r>
      <w:r w:rsidRPr="004C1D9A">
        <w:rPr>
          <w:rFonts w:ascii="Times New Roman" w:eastAsia="Calibri" w:hAnsi="Times New Roman"/>
          <w:i/>
          <w:iCs/>
          <w:color w:val="FF0000"/>
          <w:sz w:val="24"/>
          <w:szCs w:val="24"/>
        </w:rPr>
        <w:t>(insert total contract value)</w:t>
      </w:r>
      <w:r w:rsidRPr="004C1D9A">
        <w:rPr>
          <w:rFonts w:ascii="Times New Roman" w:eastAsia="Calibri" w:hAnsi="Times New Roman"/>
          <w:color w:val="FF0000"/>
          <w:sz w:val="24"/>
          <w:szCs w:val="24"/>
        </w:rPr>
        <w:t xml:space="preserve">.  </w:t>
      </w:r>
    </w:p>
    <w:p w14:paraId="3D51CC1E" w14:textId="77777777" w:rsidR="000F4471" w:rsidRPr="004C1D9A" w:rsidRDefault="000F4471" w:rsidP="004C1D9A">
      <w:pPr>
        <w:tabs>
          <w:tab w:val="left" w:pos="360"/>
        </w:tabs>
        <w:spacing w:after="0" w:line="240" w:lineRule="auto"/>
        <w:ind w:firstLine="360"/>
        <w:rPr>
          <w:rFonts w:ascii="Times New Roman" w:hAnsi="Times New Roman"/>
          <w:sz w:val="24"/>
          <w:szCs w:val="24"/>
        </w:rPr>
      </w:pPr>
    </w:p>
    <w:p w14:paraId="061071F8" w14:textId="77777777" w:rsidR="000F4471" w:rsidRPr="004C1D9A" w:rsidRDefault="000F4471" w:rsidP="004C1D9A">
      <w:pPr>
        <w:tabs>
          <w:tab w:val="left" w:pos="360"/>
        </w:tabs>
        <w:spacing w:after="0" w:line="240" w:lineRule="auto"/>
        <w:ind w:right="-450" w:firstLine="360"/>
        <w:rPr>
          <w:rFonts w:ascii="Times New Roman" w:eastAsia="Calibri" w:hAnsi="Times New Roman"/>
          <w:sz w:val="24"/>
          <w:szCs w:val="24"/>
        </w:rPr>
      </w:pPr>
      <w:r w:rsidRPr="004C1D9A">
        <w:rPr>
          <w:rFonts w:ascii="Times New Roman" w:eastAsia="Calibri" w:hAnsi="Times New Roman"/>
          <w:sz w:val="24"/>
          <w:szCs w:val="24"/>
        </w:rPr>
        <w:t xml:space="preserve">As a “covered contract” this procurement expedites contract award and thereby advances important DoD and national objectives related to support to Ukraine, foreign allies and partners assisting Ukraine, and to replenish domestic stocks more rapidly. </w:t>
      </w:r>
      <w:r w:rsidRPr="004C1D9A">
        <w:rPr>
          <w:rFonts w:ascii="Times New Roman" w:eastAsia="Calibri" w:hAnsi="Times New Roman"/>
          <w:i/>
          <w:iCs/>
          <w:color w:val="FF0000"/>
          <w:sz w:val="24"/>
          <w:szCs w:val="24"/>
        </w:rPr>
        <w:t>(add other pertinent considerations</w:t>
      </w:r>
      <w:r w:rsidRPr="004C1D9A">
        <w:rPr>
          <w:rFonts w:ascii="Times New Roman" w:eastAsia="Calibri" w:hAnsi="Times New Roman"/>
          <w:i/>
          <w:iCs/>
          <w:sz w:val="24"/>
          <w:szCs w:val="24"/>
        </w:rPr>
        <w:t>)</w:t>
      </w:r>
      <w:r w:rsidRPr="004C1D9A">
        <w:rPr>
          <w:rFonts w:ascii="Times New Roman" w:eastAsia="Calibri" w:hAnsi="Times New Roman"/>
          <w:sz w:val="24"/>
          <w:szCs w:val="24"/>
        </w:rPr>
        <w:t xml:space="preserve">.  </w:t>
      </w:r>
    </w:p>
    <w:p w14:paraId="3FF0ED1E" w14:textId="77777777" w:rsidR="000F4471" w:rsidRPr="004C1D9A" w:rsidRDefault="000F4471" w:rsidP="004C1D9A">
      <w:pPr>
        <w:tabs>
          <w:tab w:val="left" w:pos="360"/>
        </w:tabs>
        <w:spacing w:after="0" w:line="240" w:lineRule="auto"/>
        <w:ind w:firstLine="360"/>
        <w:rPr>
          <w:rFonts w:ascii="Times New Roman" w:hAnsi="Times New Roman"/>
          <w:sz w:val="24"/>
          <w:szCs w:val="24"/>
        </w:rPr>
      </w:pPr>
    </w:p>
    <w:p w14:paraId="18C57051" w14:textId="77777777"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t xml:space="preserve">Award of this contract is expected to </w:t>
      </w:r>
      <w:r w:rsidRPr="004C1D9A">
        <w:rPr>
          <w:rFonts w:ascii="Times New Roman" w:eastAsia="Calibri" w:hAnsi="Times New Roman"/>
          <w:i/>
          <w:iCs/>
          <w:color w:val="FF0000"/>
          <w:sz w:val="24"/>
          <w:szCs w:val="24"/>
        </w:rPr>
        <w:t>(insert applicable outcome e.g. build the stocks of critical munitions and other defense articles for the DoD; provide material and related services to foreign allies and partners that have provided support to the government of Ukraine; and provide material and related services to the Government of Ukraine)</w:t>
      </w:r>
      <w:r w:rsidRPr="004C1D9A">
        <w:rPr>
          <w:rFonts w:ascii="Times New Roman" w:eastAsia="Calibri" w:hAnsi="Times New Roman"/>
          <w:sz w:val="24"/>
          <w:szCs w:val="24"/>
        </w:rPr>
        <w:t>.</w:t>
      </w:r>
      <w:r w:rsidRPr="004C1D9A">
        <w:rPr>
          <w:rFonts w:ascii="Times New Roman" w:eastAsia="Calibri" w:hAnsi="Times New Roman"/>
          <w:sz w:val="24"/>
          <w:szCs w:val="24"/>
        </w:rPr>
        <w:tab/>
        <w:t xml:space="preserve">   </w:t>
      </w:r>
    </w:p>
    <w:p w14:paraId="697293C9"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6B9C8758" w14:textId="77777777"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t>Thank you for your continued support of defense programs and our Service men and women.</w:t>
      </w:r>
    </w:p>
    <w:p w14:paraId="6F012870" w14:textId="77777777" w:rsidR="000F4471" w:rsidRPr="004C1D9A" w:rsidRDefault="000F4471" w:rsidP="004C1D9A">
      <w:pPr>
        <w:spacing w:after="0" w:line="240" w:lineRule="auto"/>
        <w:rPr>
          <w:rFonts w:ascii="Times New Roman" w:hAnsi="Times New Roman"/>
          <w:sz w:val="24"/>
          <w:szCs w:val="24"/>
        </w:rPr>
      </w:pPr>
    </w:p>
    <w:p w14:paraId="1A793911" w14:textId="77777777" w:rsidR="000F4471" w:rsidRPr="004C1D9A" w:rsidRDefault="000F4471" w:rsidP="004C1D9A">
      <w:pPr>
        <w:spacing w:after="0" w:line="240" w:lineRule="auto"/>
        <w:jc w:val="center"/>
        <w:rPr>
          <w:rFonts w:ascii="Times New Roman" w:hAnsi="Times New Roman"/>
          <w:sz w:val="24"/>
          <w:szCs w:val="24"/>
        </w:rPr>
      </w:pPr>
      <w:r w:rsidRPr="004C1D9A">
        <w:rPr>
          <w:rFonts w:ascii="Times New Roman" w:hAnsi="Times New Roman"/>
          <w:sz w:val="24"/>
          <w:szCs w:val="24"/>
        </w:rPr>
        <w:t xml:space="preserve">     Sincerely,</w:t>
      </w:r>
    </w:p>
    <w:p w14:paraId="378EF5B4" w14:textId="0844718D" w:rsidR="000F4471" w:rsidRPr="004C1D9A" w:rsidRDefault="000F4471" w:rsidP="004C1D9A">
      <w:pPr>
        <w:spacing w:after="0" w:line="240" w:lineRule="auto"/>
        <w:jc w:val="center"/>
        <w:rPr>
          <w:rFonts w:ascii="Times New Roman" w:hAnsi="Times New Roman"/>
          <w:sz w:val="24"/>
          <w:szCs w:val="24"/>
        </w:rPr>
      </w:pPr>
    </w:p>
    <w:p w14:paraId="44C4D350" w14:textId="4DEB7A87" w:rsidR="004C1D9A" w:rsidRPr="004C1D9A" w:rsidRDefault="004C1D9A" w:rsidP="004C1D9A">
      <w:pPr>
        <w:spacing w:after="0" w:line="240" w:lineRule="auto"/>
        <w:jc w:val="center"/>
        <w:rPr>
          <w:rFonts w:ascii="Times New Roman" w:hAnsi="Times New Roman"/>
          <w:sz w:val="24"/>
          <w:szCs w:val="24"/>
        </w:rPr>
      </w:pPr>
    </w:p>
    <w:p w14:paraId="5DC87E68" w14:textId="77777777" w:rsidR="004C1D9A" w:rsidRPr="004C1D9A" w:rsidRDefault="004C1D9A" w:rsidP="004C1D9A">
      <w:pPr>
        <w:spacing w:after="0" w:line="240" w:lineRule="auto"/>
        <w:jc w:val="center"/>
        <w:rPr>
          <w:rFonts w:ascii="Times New Roman" w:hAnsi="Times New Roman"/>
          <w:sz w:val="24"/>
          <w:szCs w:val="24"/>
        </w:rPr>
      </w:pPr>
    </w:p>
    <w:p w14:paraId="0274BA89" w14:textId="77777777" w:rsidR="000F4471" w:rsidRPr="004C1D9A" w:rsidRDefault="000F4471" w:rsidP="004C1D9A">
      <w:pPr>
        <w:spacing w:after="0" w:line="240" w:lineRule="auto"/>
        <w:jc w:val="center"/>
        <w:rPr>
          <w:rFonts w:ascii="Times New Roman" w:hAnsi="Times New Roman"/>
          <w:sz w:val="24"/>
          <w:szCs w:val="24"/>
        </w:rPr>
      </w:pPr>
    </w:p>
    <w:p w14:paraId="5324B977" w14:textId="77777777" w:rsidR="000F4471" w:rsidRPr="004C1D9A" w:rsidRDefault="000F4471" w:rsidP="004C1D9A">
      <w:pPr>
        <w:spacing w:after="0" w:line="240" w:lineRule="auto"/>
        <w:ind w:left="3600" w:firstLine="720"/>
        <w:rPr>
          <w:rFonts w:ascii="Times New Roman" w:hAnsi="Times New Roman"/>
          <w:sz w:val="24"/>
          <w:szCs w:val="24"/>
        </w:rPr>
      </w:pPr>
      <w:r w:rsidRPr="004C1D9A">
        <w:rPr>
          <w:rFonts w:ascii="Times New Roman" w:hAnsi="Times New Roman"/>
          <w:sz w:val="24"/>
          <w:szCs w:val="24"/>
        </w:rPr>
        <w:t>Megan R. Dake</w:t>
      </w:r>
    </w:p>
    <w:p w14:paraId="42EBDDB4" w14:textId="77777777" w:rsidR="000F4471" w:rsidRPr="004C1D9A" w:rsidRDefault="000F4471" w:rsidP="004C1D9A">
      <w:pPr>
        <w:spacing w:after="0" w:line="240" w:lineRule="auto"/>
        <w:ind w:left="3600"/>
        <w:rPr>
          <w:rFonts w:ascii="Times New Roman" w:hAnsi="Times New Roman"/>
          <w:sz w:val="24"/>
          <w:szCs w:val="24"/>
        </w:rPr>
      </w:pPr>
      <w:r w:rsidRPr="004C1D9A">
        <w:rPr>
          <w:rFonts w:ascii="Times New Roman" w:hAnsi="Times New Roman"/>
          <w:sz w:val="24"/>
          <w:szCs w:val="24"/>
        </w:rPr>
        <w:t xml:space="preserve">   Deputy Assistant Secretary of </w:t>
      </w:r>
    </w:p>
    <w:p w14:paraId="6DA51A34" w14:textId="77777777" w:rsidR="000F4471" w:rsidRPr="004C1D9A" w:rsidRDefault="000F4471" w:rsidP="004C1D9A">
      <w:pPr>
        <w:spacing w:after="0" w:line="240" w:lineRule="auto"/>
        <w:ind w:left="3600"/>
        <w:rPr>
          <w:rFonts w:ascii="Times New Roman" w:hAnsi="Times New Roman"/>
          <w:sz w:val="24"/>
          <w:szCs w:val="24"/>
        </w:rPr>
      </w:pPr>
      <w:r w:rsidRPr="004C1D9A">
        <w:rPr>
          <w:rFonts w:ascii="Times New Roman" w:hAnsi="Times New Roman"/>
          <w:sz w:val="24"/>
          <w:szCs w:val="24"/>
        </w:rPr>
        <w:t xml:space="preserve">     the Army (Procurement)</w:t>
      </w:r>
    </w:p>
    <w:p w14:paraId="417ACBED" w14:textId="6426C355" w:rsidR="00D34B2A" w:rsidRPr="004C1D9A" w:rsidRDefault="00D34B2A" w:rsidP="004C1D9A">
      <w:pPr>
        <w:spacing w:after="0" w:line="240" w:lineRule="auto"/>
        <w:rPr>
          <w:rFonts w:ascii="Times New Roman" w:hAnsi="Times New Roman" w:cs="Times New Roman"/>
          <w:bCs/>
          <w:sz w:val="24"/>
          <w:szCs w:val="24"/>
        </w:rPr>
      </w:pPr>
    </w:p>
    <w:sectPr w:rsidR="00D34B2A" w:rsidRPr="004C1D9A"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02F4" w14:textId="77777777" w:rsidR="00D313B8" w:rsidRDefault="00D313B8" w:rsidP="00A771AD">
      <w:pPr>
        <w:spacing w:after="0" w:line="240" w:lineRule="auto"/>
      </w:pPr>
      <w:r>
        <w:separator/>
      </w:r>
    </w:p>
  </w:endnote>
  <w:endnote w:type="continuationSeparator" w:id="0">
    <w:p w14:paraId="5372ED97" w14:textId="77777777" w:rsidR="00D313B8" w:rsidRDefault="00D313B8"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30F0" w14:textId="77777777" w:rsidR="00D313B8" w:rsidRDefault="00D313B8" w:rsidP="00A771AD">
      <w:pPr>
        <w:spacing w:after="0" w:line="240" w:lineRule="auto"/>
      </w:pPr>
      <w:r>
        <w:separator/>
      </w:r>
    </w:p>
  </w:footnote>
  <w:footnote w:type="continuationSeparator" w:id="0">
    <w:p w14:paraId="5EC89D5B" w14:textId="77777777" w:rsidR="00D313B8" w:rsidRDefault="00D313B8"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3"/>
  </w:num>
  <w:num w:numId="5">
    <w:abstractNumId w:val="12"/>
  </w:num>
  <w:num w:numId="6">
    <w:abstractNumId w:val="8"/>
  </w:num>
  <w:num w:numId="7">
    <w:abstractNumId w:val="11"/>
  </w:num>
  <w:num w:numId="8">
    <w:abstractNumId w:val="2"/>
  </w:num>
  <w:num w:numId="9">
    <w:abstractNumId w:val="0"/>
  </w:num>
  <w:num w:numId="10">
    <w:abstractNumId w:val="1"/>
  </w:num>
  <w:num w:numId="11">
    <w:abstractNumId w:val="10"/>
  </w:num>
  <w:num w:numId="12">
    <w:abstractNumId w:val="9"/>
  </w:num>
  <w:num w:numId="13">
    <w:abstractNumId w:val="7"/>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11171"/>
    <w:rsid w:val="00017990"/>
    <w:rsid w:val="00026AAF"/>
    <w:rsid w:val="0003406C"/>
    <w:rsid w:val="0004201B"/>
    <w:rsid w:val="000454E7"/>
    <w:rsid w:val="0005545F"/>
    <w:rsid w:val="0006238B"/>
    <w:rsid w:val="000830D8"/>
    <w:rsid w:val="00090F5E"/>
    <w:rsid w:val="000B2553"/>
    <w:rsid w:val="000C48A5"/>
    <w:rsid w:val="000C6E9A"/>
    <w:rsid w:val="000D0D9F"/>
    <w:rsid w:val="000D0F6C"/>
    <w:rsid w:val="000D3C0C"/>
    <w:rsid w:val="000E0643"/>
    <w:rsid w:val="000E1615"/>
    <w:rsid w:val="000F4471"/>
    <w:rsid w:val="00102BFE"/>
    <w:rsid w:val="00102EAC"/>
    <w:rsid w:val="00107AC9"/>
    <w:rsid w:val="001174E0"/>
    <w:rsid w:val="001229B4"/>
    <w:rsid w:val="00127667"/>
    <w:rsid w:val="00131D05"/>
    <w:rsid w:val="00137943"/>
    <w:rsid w:val="00147BF2"/>
    <w:rsid w:val="001521F8"/>
    <w:rsid w:val="00154E90"/>
    <w:rsid w:val="001560D1"/>
    <w:rsid w:val="00157D2E"/>
    <w:rsid w:val="00166A57"/>
    <w:rsid w:val="001677C4"/>
    <w:rsid w:val="0017267A"/>
    <w:rsid w:val="00180BC9"/>
    <w:rsid w:val="0018226B"/>
    <w:rsid w:val="001838D5"/>
    <w:rsid w:val="001855DF"/>
    <w:rsid w:val="00186590"/>
    <w:rsid w:val="00187817"/>
    <w:rsid w:val="001A7CAE"/>
    <w:rsid w:val="001B3520"/>
    <w:rsid w:val="001B79D4"/>
    <w:rsid w:val="001B7AD0"/>
    <w:rsid w:val="001C22DB"/>
    <w:rsid w:val="001D2C55"/>
    <w:rsid w:val="001E738F"/>
    <w:rsid w:val="00224E11"/>
    <w:rsid w:val="00227473"/>
    <w:rsid w:val="00240299"/>
    <w:rsid w:val="00242F4D"/>
    <w:rsid w:val="002477AD"/>
    <w:rsid w:val="00254F50"/>
    <w:rsid w:val="00267B97"/>
    <w:rsid w:val="00271BD1"/>
    <w:rsid w:val="002737FA"/>
    <w:rsid w:val="00276FD1"/>
    <w:rsid w:val="00280273"/>
    <w:rsid w:val="00291BB8"/>
    <w:rsid w:val="00291FCF"/>
    <w:rsid w:val="0029694A"/>
    <w:rsid w:val="002A2B0C"/>
    <w:rsid w:val="002A31E4"/>
    <w:rsid w:val="002A633A"/>
    <w:rsid w:val="002B6320"/>
    <w:rsid w:val="002D033D"/>
    <w:rsid w:val="002D363F"/>
    <w:rsid w:val="002D5165"/>
    <w:rsid w:val="002D6A80"/>
    <w:rsid w:val="002E39BB"/>
    <w:rsid w:val="002E5FC6"/>
    <w:rsid w:val="002F3C82"/>
    <w:rsid w:val="002F70B6"/>
    <w:rsid w:val="00300C85"/>
    <w:rsid w:val="00304410"/>
    <w:rsid w:val="003067A5"/>
    <w:rsid w:val="003069DF"/>
    <w:rsid w:val="003132FE"/>
    <w:rsid w:val="003350CD"/>
    <w:rsid w:val="00336A3F"/>
    <w:rsid w:val="00340DA5"/>
    <w:rsid w:val="00343821"/>
    <w:rsid w:val="00345455"/>
    <w:rsid w:val="003552AD"/>
    <w:rsid w:val="003734EA"/>
    <w:rsid w:val="00373C5E"/>
    <w:rsid w:val="00383F74"/>
    <w:rsid w:val="0039366B"/>
    <w:rsid w:val="003A4EE4"/>
    <w:rsid w:val="003A6ABD"/>
    <w:rsid w:val="003F06F8"/>
    <w:rsid w:val="003F50B1"/>
    <w:rsid w:val="00407B1B"/>
    <w:rsid w:val="00410F78"/>
    <w:rsid w:val="00434F19"/>
    <w:rsid w:val="00440C94"/>
    <w:rsid w:val="00441BCC"/>
    <w:rsid w:val="00452791"/>
    <w:rsid w:val="0045369C"/>
    <w:rsid w:val="00453F01"/>
    <w:rsid w:val="00465426"/>
    <w:rsid w:val="004715FB"/>
    <w:rsid w:val="00474685"/>
    <w:rsid w:val="00491E3F"/>
    <w:rsid w:val="004927D3"/>
    <w:rsid w:val="00493484"/>
    <w:rsid w:val="00497993"/>
    <w:rsid w:val="004B3B64"/>
    <w:rsid w:val="004C1D9A"/>
    <w:rsid w:val="004C3D5A"/>
    <w:rsid w:val="004D0881"/>
    <w:rsid w:val="004D1FE2"/>
    <w:rsid w:val="004D4478"/>
    <w:rsid w:val="004D4763"/>
    <w:rsid w:val="004D7168"/>
    <w:rsid w:val="004D75CC"/>
    <w:rsid w:val="004F0D42"/>
    <w:rsid w:val="00501151"/>
    <w:rsid w:val="00503D5B"/>
    <w:rsid w:val="00507BFF"/>
    <w:rsid w:val="0051189A"/>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5065"/>
    <w:rsid w:val="0062637F"/>
    <w:rsid w:val="0062694F"/>
    <w:rsid w:val="0063016F"/>
    <w:rsid w:val="00633A4B"/>
    <w:rsid w:val="00634E18"/>
    <w:rsid w:val="00635F64"/>
    <w:rsid w:val="0064466C"/>
    <w:rsid w:val="00647DE9"/>
    <w:rsid w:val="0065281B"/>
    <w:rsid w:val="0069641B"/>
    <w:rsid w:val="006A5788"/>
    <w:rsid w:val="006B057E"/>
    <w:rsid w:val="006B1415"/>
    <w:rsid w:val="006C6027"/>
    <w:rsid w:val="006D50D9"/>
    <w:rsid w:val="006D5A3E"/>
    <w:rsid w:val="006D67DC"/>
    <w:rsid w:val="006D798B"/>
    <w:rsid w:val="007016E0"/>
    <w:rsid w:val="00703285"/>
    <w:rsid w:val="00713A34"/>
    <w:rsid w:val="00725CF5"/>
    <w:rsid w:val="00731214"/>
    <w:rsid w:val="00732536"/>
    <w:rsid w:val="007549E9"/>
    <w:rsid w:val="0075503A"/>
    <w:rsid w:val="00756D57"/>
    <w:rsid w:val="00762B4D"/>
    <w:rsid w:val="007708A9"/>
    <w:rsid w:val="00770F5F"/>
    <w:rsid w:val="00772095"/>
    <w:rsid w:val="00772EAB"/>
    <w:rsid w:val="0079129A"/>
    <w:rsid w:val="00794B47"/>
    <w:rsid w:val="00796F5E"/>
    <w:rsid w:val="00797B98"/>
    <w:rsid w:val="007A45A5"/>
    <w:rsid w:val="007C41F8"/>
    <w:rsid w:val="007E73A7"/>
    <w:rsid w:val="007F4ED0"/>
    <w:rsid w:val="00800397"/>
    <w:rsid w:val="0080118E"/>
    <w:rsid w:val="0081135B"/>
    <w:rsid w:val="00812365"/>
    <w:rsid w:val="008144B9"/>
    <w:rsid w:val="00826580"/>
    <w:rsid w:val="0082704F"/>
    <w:rsid w:val="008318E1"/>
    <w:rsid w:val="00833D04"/>
    <w:rsid w:val="00835907"/>
    <w:rsid w:val="008501A4"/>
    <w:rsid w:val="00863EB8"/>
    <w:rsid w:val="00882957"/>
    <w:rsid w:val="00887566"/>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E83"/>
    <w:rsid w:val="009F3F95"/>
    <w:rsid w:val="00A01224"/>
    <w:rsid w:val="00A01CC2"/>
    <w:rsid w:val="00A25287"/>
    <w:rsid w:val="00A457DB"/>
    <w:rsid w:val="00A50317"/>
    <w:rsid w:val="00A504E8"/>
    <w:rsid w:val="00A5097E"/>
    <w:rsid w:val="00A54668"/>
    <w:rsid w:val="00A608E3"/>
    <w:rsid w:val="00A65F25"/>
    <w:rsid w:val="00A71E81"/>
    <w:rsid w:val="00A771AD"/>
    <w:rsid w:val="00A809B4"/>
    <w:rsid w:val="00A84BC2"/>
    <w:rsid w:val="00A84FF5"/>
    <w:rsid w:val="00A9035D"/>
    <w:rsid w:val="00A930D3"/>
    <w:rsid w:val="00A96D5A"/>
    <w:rsid w:val="00AB14BE"/>
    <w:rsid w:val="00AB231C"/>
    <w:rsid w:val="00AC36FB"/>
    <w:rsid w:val="00AE1C53"/>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84A65"/>
    <w:rsid w:val="00B965D5"/>
    <w:rsid w:val="00BA078C"/>
    <w:rsid w:val="00BB1B64"/>
    <w:rsid w:val="00BB5DE2"/>
    <w:rsid w:val="00BF23BF"/>
    <w:rsid w:val="00BF2F58"/>
    <w:rsid w:val="00BF33FD"/>
    <w:rsid w:val="00C132BF"/>
    <w:rsid w:val="00C166BB"/>
    <w:rsid w:val="00C24391"/>
    <w:rsid w:val="00C24C70"/>
    <w:rsid w:val="00C3737F"/>
    <w:rsid w:val="00C50AE1"/>
    <w:rsid w:val="00C54CDD"/>
    <w:rsid w:val="00C5506F"/>
    <w:rsid w:val="00C56EE2"/>
    <w:rsid w:val="00C61388"/>
    <w:rsid w:val="00C73C61"/>
    <w:rsid w:val="00C81CE9"/>
    <w:rsid w:val="00C85C2B"/>
    <w:rsid w:val="00CA7C84"/>
    <w:rsid w:val="00CB473F"/>
    <w:rsid w:val="00CB4DDB"/>
    <w:rsid w:val="00CE01E9"/>
    <w:rsid w:val="00CE213E"/>
    <w:rsid w:val="00CF1F2A"/>
    <w:rsid w:val="00CF2004"/>
    <w:rsid w:val="00D03788"/>
    <w:rsid w:val="00D10556"/>
    <w:rsid w:val="00D132EE"/>
    <w:rsid w:val="00D213FC"/>
    <w:rsid w:val="00D313B8"/>
    <w:rsid w:val="00D34B2A"/>
    <w:rsid w:val="00D3731A"/>
    <w:rsid w:val="00D45C12"/>
    <w:rsid w:val="00D5237C"/>
    <w:rsid w:val="00D52774"/>
    <w:rsid w:val="00D67CA5"/>
    <w:rsid w:val="00D87E72"/>
    <w:rsid w:val="00DA4D4F"/>
    <w:rsid w:val="00DA7E20"/>
    <w:rsid w:val="00DC5489"/>
    <w:rsid w:val="00DD3111"/>
    <w:rsid w:val="00DD5398"/>
    <w:rsid w:val="00DE3C8E"/>
    <w:rsid w:val="00DE5853"/>
    <w:rsid w:val="00DF2558"/>
    <w:rsid w:val="00E2593F"/>
    <w:rsid w:val="00E37FA9"/>
    <w:rsid w:val="00E40DA5"/>
    <w:rsid w:val="00E4511B"/>
    <w:rsid w:val="00E52F2C"/>
    <w:rsid w:val="00E62AE1"/>
    <w:rsid w:val="00E64CDD"/>
    <w:rsid w:val="00E835F3"/>
    <w:rsid w:val="00E84791"/>
    <w:rsid w:val="00E86628"/>
    <w:rsid w:val="00E93509"/>
    <w:rsid w:val="00EA7054"/>
    <w:rsid w:val="00EB180B"/>
    <w:rsid w:val="00EB4E33"/>
    <w:rsid w:val="00EB7673"/>
    <w:rsid w:val="00EB7E4A"/>
    <w:rsid w:val="00ED4707"/>
    <w:rsid w:val="00EE51CE"/>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124F"/>
    <w:rsid w:val="00FD72F5"/>
    <w:rsid w:val="00FE01F1"/>
    <w:rsid w:val="00FE333A"/>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2.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3.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4.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53162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Jordan, Amanda C CIV USARMY HQDA ASA ALT (USA)</cp:lastModifiedBy>
  <cp:revision>3</cp:revision>
  <cp:lastPrinted>2013-09-26T13:16:00Z</cp:lastPrinted>
  <dcterms:created xsi:type="dcterms:W3CDTF">2023-02-17T12:30:00Z</dcterms:created>
  <dcterms:modified xsi:type="dcterms:W3CDTF">2023-02-17T12:30:00Z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