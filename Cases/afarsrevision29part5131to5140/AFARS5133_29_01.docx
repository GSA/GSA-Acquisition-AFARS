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80FE2" w14:textId="0CD8E39A" w:rsidR="00561C8E" w:rsidRPr="00D76306" w:rsidRDefault="00E91EDF" w:rsidP="00D76306">
      <w:pPr>
        <w:jc w:val="center"/>
        <w:rPr>
          <w:rFonts w:ascii="Times New Roman" w:hAnsi="Times New Roman" w:cs="Times New Roman"/>
          <w:b/>
          <w:sz w:val="32"/>
          <w:szCs w:val="32"/>
        </w:rPr>
      </w:pPr>
      <w:r w:rsidRPr="00D76306">
        <w:rPr>
          <w:rFonts w:ascii="Times New Roman" w:hAnsi="Times New Roman" w:cs="Times New Roman"/>
          <w:b/>
          <w:sz w:val="32"/>
          <w:szCs w:val="32"/>
        </w:rPr>
        <w:t xml:space="preserve">AFARS </w:t>
      </w:r>
      <w:r w:rsidR="006E372C" w:rsidRPr="00D76306">
        <w:rPr>
          <w:rFonts w:ascii="Times New Roman" w:hAnsi="Times New Roman" w:cs="Times New Roman"/>
          <w:b/>
          <w:sz w:val="32"/>
          <w:szCs w:val="32"/>
        </w:rPr>
        <w:t>–</w:t>
      </w:r>
      <w:r w:rsidRPr="00D76306">
        <w:rPr>
          <w:rFonts w:ascii="Times New Roman" w:hAnsi="Times New Roman" w:cs="Times New Roman"/>
          <w:b/>
          <w:sz w:val="32"/>
          <w:szCs w:val="32"/>
        </w:rPr>
        <w:t xml:space="preserve"> P</w:t>
      </w:r>
      <w:r w:rsidR="00794E76">
        <w:rPr>
          <w:rFonts w:ascii="Times New Roman" w:hAnsi="Times New Roman" w:cs="Times New Roman"/>
          <w:b/>
          <w:sz w:val="32"/>
          <w:szCs w:val="32"/>
        </w:rPr>
        <w:t>ART</w:t>
      </w:r>
      <w:r w:rsidRPr="00D76306">
        <w:rPr>
          <w:rFonts w:ascii="Times New Roman" w:hAnsi="Times New Roman" w:cs="Times New Roman"/>
          <w:b/>
          <w:sz w:val="32"/>
          <w:szCs w:val="32"/>
        </w:rPr>
        <w:t xml:space="preserve"> 5133</w:t>
      </w:r>
    </w:p>
    <w:p w14:paraId="3A580FE3" w14:textId="77777777" w:rsidR="00561C8E" w:rsidRPr="00D76306" w:rsidRDefault="00E91EDF" w:rsidP="00D76306">
      <w:pPr>
        <w:jc w:val="center"/>
        <w:rPr>
          <w:rFonts w:ascii="Times New Roman" w:hAnsi="Times New Roman" w:cs="Times New Roman"/>
          <w:b/>
          <w:sz w:val="32"/>
          <w:szCs w:val="32"/>
        </w:rPr>
      </w:pPr>
      <w:r w:rsidRPr="00D76306">
        <w:rPr>
          <w:rFonts w:ascii="Times New Roman" w:hAnsi="Times New Roman" w:cs="Times New Roman"/>
          <w:b/>
          <w:sz w:val="32"/>
          <w:szCs w:val="32"/>
        </w:rPr>
        <w:t>Protests, Disputes, and Appeals</w:t>
      </w:r>
    </w:p>
    <w:p w14:paraId="3A580FE5" w14:textId="1ACF05CA" w:rsidR="00561C8E" w:rsidRDefault="00416950" w:rsidP="00D76306">
      <w:pPr>
        <w:jc w:val="center"/>
        <w:rPr>
          <w:rFonts w:ascii="Times New Roman" w:hAnsi="Times New Roman" w:cs="Times New Roman"/>
          <w:i/>
          <w:sz w:val="24"/>
          <w:szCs w:val="24"/>
        </w:rPr>
      </w:pPr>
      <w:r w:rsidRPr="00D76306">
        <w:rPr>
          <w:rFonts w:ascii="Times New Roman" w:hAnsi="Times New Roman" w:cs="Times New Roman"/>
          <w:i/>
          <w:sz w:val="24"/>
          <w:szCs w:val="24"/>
        </w:rPr>
        <w:t xml:space="preserve">(Revised </w:t>
      </w:r>
      <w:del w:id="0" w:author="Stephenson, Evelyn K CIV HQDA ASA ALT" w:date="2024-08-27T14:50:00Z">
        <w:r w:rsidR="00E438E8" w:rsidDel="001E75A4">
          <w:rPr>
            <w:rFonts w:ascii="Times New Roman" w:hAnsi="Times New Roman" w:cs="Times New Roman"/>
            <w:i/>
            <w:sz w:val="24"/>
            <w:szCs w:val="24"/>
          </w:rPr>
          <w:delText>14</w:delText>
        </w:r>
      </w:del>
      <w:r w:rsidR="00B208F1">
        <w:rPr>
          <w:rFonts w:ascii="Times New Roman" w:hAnsi="Times New Roman" w:cs="Times New Roman"/>
          <w:i/>
          <w:sz w:val="24"/>
          <w:szCs w:val="24"/>
        </w:rPr>
        <w:t xml:space="preserve"> </w:t>
      </w:r>
      <w:ins w:id="1" w:author="Jordan, Amanda C CIV USARMY HQDA ASA ALT (USA)" w:date="2024-09-22T16:30:00Z">
        <w:r w:rsidR="00792676">
          <w:rPr>
            <w:rFonts w:ascii="Times New Roman" w:hAnsi="Times New Roman" w:cs="Times New Roman"/>
            <w:i/>
            <w:sz w:val="24"/>
            <w:szCs w:val="24"/>
          </w:rPr>
          <w:t xml:space="preserve">01 </w:t>
        </w:r>
      </w:ins>
      <w:ins w:id="2" w:author="Stephenson, Evelyn K CIV HQDA ASA ALT" w:date="2024-08-27T14:50:00Z">
        <w:r w:rsidR="001E75A4">
          <w:rPr>
            <w:rFonts w:ascii="Times New Roman" w:hAnsi="Times New Roman" w:cs="Times New Roman"/>
            <w:i/>
            <w:sz w:val="24"/>
            <w:szCs w:val="24"/>
          </w:rPr>
          <w:t xml:space="preserve">October </w:t>
        </w:r>
      </w:ins>
      <w:del w:id="3" w:author="Stephenson, Evelyn K CIV HQDA ASA ALT" w:date="2024-08-27T14:50:00Z">
        <w:r w:rsidR="00B208F1" w:rsidDel="001E75A4">
          <w:rPr>
            <w:rFonts w:ascii="Times New Roman" w:hAnsi="Times New Roman" w:cs="Times New Roman"/>
            <w:i/>
            <w:sz w:val="24"/>
            <w:szCs w:val="24"/>
          </w:rPr>
          <w:delText>June</w:delText>
        </w:r>
      </w:del>
      <w:r w:rsidR="0063350C">
        <w:rPr>
          <w:rFonts w:ascii="Times New Roman" w:hAnsi="Times New Roman" w:cs="Times New Roman"/>
          <w:i/>
          <w:sz w:val="24"/>
          <w:szCs w:val="24"/>
        </w:rPr>
        <w:t xml:space="preserve"> 202</w:t>
      </w:r>
      <w:ins w:id="4" w:author="Jordan, Amanda C CIV USARMY HQDA ASA ALT (USA)" w:date="2024-09-22T16:30:00Z">
        <w:r w:rsidR="00576BE6">
          <w:rPr>
            <w:rFonts w:ascii="Times New Roman" w:hAnsi="Times New Roman" w:cs="Times New Roman"/>
            <w:i/>
            <w:sz w:val="24"/>
            <w:szCs w:val="24"/>
          </w:rPr>
          <w:t>4</w:t>
        </w:r>
      </w:ins>
      <w:del w:id="5" w:author="Stephenson, Evelyn K CIV HQDA ASA ALT" w:date="2024-08-27T14:50:00Z">
        <w:r w:rsidR="00950C04" w:rsidDel="001E75A4">
          <w:rPr>
            <w:rFonts w:ascii="Times New Roman" w:hAnsi="Times New Roman" w:cs="Times New Roman"/>
            <w:i/>
            <w:sz w:val="24"/>
            <w:szCs w:val="24"/>
          </w:rPr>
          <w:delText>2</w:delText>
        </w:r>
      </w:del>
      <w:ins w:id="6" w:author="Stephenson, Evelyn K CIV HQDA ASA ALT" w:date="2024-08-27T14:50:00Z">
        <w:r w:rsidR="001E75A4">
          <w:rPr>
            <w:rFonts w:ascii="Times New Roman" w:hAnsi="Times New Roman" w:cs="Times New Roman"/>
            <w:i/>
            <w:sz w:val="24"/>
            <w:szCs w:val="24"/>
          </w:rPr>
          <w:t>4</w:t>
        </w:r>
      </w:ins>
      <w:r w:rsidRPr="00D76306">
        <w:rPr>
          <w:rFonts w:ascii="Times New Roman" w:hAnsi="Times New Roman" w:cs="Times New Roman"/>
          <w:i/>
          <w:sz w:val="24"/>
          <w:szCs w:val="24"/>
        </w:rPr>
        <w:t>)</w:t>
      </w:r>
    </w:p>
    <w:p w14:paraId="78912181" w14:textId="13D0D616" w:rsidR="002344B3" w:rsidRPr="002344B3" w:rsidRDefault="002344B3">
      <w:pPr>
        <w:pStyle w:val="TOC4"/>
        <w:tabs>
          <w:tab w:val="right" w:leader="dot" w:pos="9350"/>
        </w:tabs>
        <w:rPr>
          <w:rFonts w:ascii="Times New Roman" w:eastAsiaTheme="minorEastAsia" w:hAnsi="Times New Roman" w:cs="Times New Roman"/>
          <w:noProof/>
          <w:sz w:val="24"/>
          <w:szCs w:val="24"/>
        </w:rPr>
      </w:pPr>
      <w:r w:rsidRPr="002344B3">
        <w:rPr>
          <w:rFonts w:ascii="Times New Roman" w:hAnsi="Times New Roman" w:cs="Times New Roman"/>
          <w:i/>
          <w:sz w:val="24"/>
          <w:szCs w:val="24"/>
        </w:rPr>
        <w:fldChar w:fldCharType="begin"/>
      </w:r>
      <w:r w:rsidRPr="002344B3">
        <w:rPr>
          <w:rFonts w:ascii="Times New Roman" w:hAnsi="Times New Roman" w:cs="Times New Roman"/>
          <w:i/>
          <w:sz w:val="24"/>
          <w:szCs w:val="24"/>
        </w:rPr>
        <w:instrText xml:space="preserve"> TOC \o "1-4" \h \z \u </w:instrText>
      </w:r>
      <w:r w:rsidRPr="002344B3">
        <w:rPr>
          <w:rFonts w:ascii="Times New Roman" w:hAnsi="Times New Roman" w:cs="Times New Roman"/>
          <w:i/>
          <w:sz w:val="24"/>
          <w:szCs w:val="24"/>
        </w:rPr>
        <w:fldChar w:fldCharType="separate"/>
      </w:r>
      <w:hyperlink w:anchor="_Toc519842039" w:history="1">
        <w:r w:rsidRPr="002344B3">
          <w:rPr>
            <w:rStyle w:val="Hyperlink"/>
            <w:rFonts w:ascii="Times New Roman" w:hAnsi="Times New Roman" w:cs="Times New Roman"/>
            <w:noProof/>
            <w:sz w:val="24"/>
            <w:szCs w:val="24"/>
          </w:rPr>
          <w:t>5133.090  Definition.</w:t>
        </w:r>
        <w:r w:rsidRPr="002344B3">
          <w:rPr>
            <w:rFonts w:ascii="Times New Roman" w:hAnsi="Times New Roman" w:cs="Times New Roman"/>
            <w:noProof/>
            <w:webHidden/>
            <w:sz w:val="24"/>
            <w:szCs w:val="24"/>
          </w:rPr>
          <w:tab/>
        </w:r>
        <w:r w:rsidRPr="002344B3">
          <w:rPr>
            <w:rFonts w:ascii="Times New Roman" w:hAnsi="Times New Roman" w:cs="Times New Roman"/>
            <w:noProof/>
            <w:webHidden/>
            <w:sz w:val="24"/>
            <w:szCs w:val="24"/>
          </w:rPr>
          <w:fldChar w:fldCharType="begin"/>
        </w:r>
        <w:r w:rsidRPr="002344B3">
          <w:rPr>
            <w:rFonts w:ascii="Times New Roman" w:hAnsi="Times New Roman" w:cs="Times New Roman"/>
            <w:noProof/>
            <w:webHidden/>
            <w:sz w:val="24"/>
            <w:szCs w:val="24"/>
          </w:rPr>
          <w:instrText xml:space="preserve"> PAGEREF _Toc519842039 \h </w:instrText>
        </w:r>
        <w:r w:rsidRPr="002344B3">
          <w:rPr>
            <w:rFonts w:ascii="Times New Roman" w:hAnsi="Times New Roman" w:cs="Times New Roman"/>
            <w:noProof/>
            <w:webHidden/>
            <w:sz w:val="24"/>
            <w:szCs w:val="24"/>
          </w:rPr>
        </w:r>
        <w:r w:rsidRPr="002344B3">
          <w:rPr>
            <w:rFonts w:ascii="Times New Roman" w:hAnsi="Times New Roman" w:cs="Times New Roman"/>
            <w:noProof/>
            <w:webHidden/>
            <w:sz w:val="24"/>
            <w:szCs w:val="24"/>
          </w:rPr>
          <w:fldChar w:fldCharType="separate"/>
        </w:r>
        <w:r w:rsidRPr="002344B3">
          <w:rPr>
            <w:rFonts w:ascii="Times New Roman" w:hAnsi="Times New Roman" w:cs="Times New Roman"/>
            <w:noProof/>
            <w:webHidden/>
            <w:sz w:val="24"/>
            <w:szCs w:val="24"/>
          </w:rPr>
          <w:t>2</w:t>
        </w:r>
        <w:r w:rsidRPr="002344B3">
          <w:rPr>
            <w:rFonts w:ascii="Times New Roman" w:hAnsi="Times New Roman" w:cs="Times New Roman"/>
            <w:noProof/>
            <w:webHidden/>
            <w:sz w:val="24"/>
            <w:szCs w:val="24"/>
          </w:rPr>
          <w:fldChar w:fldCharType="end"/>
        </w:r>
      </w:hyperlink>
    </w:p>
    <w:p w14:paraId="72BF48C6" w14:textId="1BAB05D8" w:rsidR="002344B3" w:rsidRPr="002344B3" w:rsidRDefault="00000000">
      <w:pPr>
        <w:pStyle w:val="TOC3"/>
        <w:tabs>
          <w:tab w:val="right" w:leader="dot" w:pos="9350"/>
        </w:tabs>
        <w:rPr>
          <w:rFonts w:ascii="Times New Roman" w:eastAsiaTheme="minorEastAsia" w:hAnsi="Times New Roman" w:cs="Times New Roman"/>
          <w:noProof/>
          <w:sz w:val="24"/>
          <w:szCs w:val="24"/>
        </w:rPr>
      </w:pPr>
      <w:hyperlink w:anchor="_Toc519842040" w:history="1">
        <w:r w:rsidR="002344B3" w:rsidRPr="002344B3">
          <w:rPr>
            <w:rStyle w:val="Hyperlink"/>
            <w:rFonts w:ascii="Times New Roman" w:hAnsi="Times New Roman" w:cs="Times New Roman"/>
            <w:noProof/>
            <w:sz w:val="24"/>
            <w:szCs w:val="24"/>
          </w:rPr>
          <w:t>Subpart 5133.1 – Protests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_Toc519842040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2</w:t>
        </w:r>
        <w:r w:rsidR="002344B3" w:rsidRPr="002344B3">
          <w:rPr>
            <w:rFonts w:ascii="Times New Roman" w:hAnsi="Times New Roman" w:cs="Times New Roman"/>
            <w:noProof/>
            <w:webHidden/>
            <w:sz w:val="24"/>
            <w:szCs w:val="24"/>
          </w:rPr>
          <w:fldChar w:fldCharType="end"/>
        </w:r>
      </w:hyperlink>
    </w:p>
    <w:p w14:paraId="2F57B7F6" w14:textId="3832C02A"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41" w:history="1">
        <w:r w:rsidR="002344B3" w:rsidRPr="002344B3">
          <w:rPr>
            <w:rStyle w:val="Hyperlink"/>
            <w:rFonts w:ascii="Times New Roman" w:hAnsi="Times New Roman" w:cs="Times New Roman"/>
            <w:noProof/>
            <w:sz w:val="24"/>
            <w:szCs w:val="24"/>
          </w:rPr>
          <w:t>5133.102  General.</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_Toc519842041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2</w:t>
        </w:r>
        <w:r w:rsidR="002344B3" w:rsidRPr="002344B3">
          <w:rPr>
            <w:rFonts w:ascii="Times New Roman" w:hAnsi="Times New Roman" w:cs="Times New Roman"/>
            <w:noProof/>
            <w:webHidden/>
            <w:sz w:val="24"/>
            <w:szCs w:val="24"/>
          </w:rPr>
          <w:fldChar w:fldCharType="end"/>
        </w:r>
      </w:hyperlink>
    </w:p>
    <w:p w14:paraId="53391EB9" w14:textId="3F8CCC51"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42" w:history="1">
        <w:r w:rsidR="002344B3" w:rsidRPr="002344B3">
          <w:rPr>
            <w:rStyle w:val="Hyperlink"/>
            <w:rFonts w:ascii="Times New Roman" w:hAnsi="Times New Roman" w:cs="Times New Roman"/>
            <w:noProof/>
            <w:sz w:val="24"/>
            <w:szCs w:val="24"/>
          </w:rPr>
          <w:t>5133.103  Protests to the agency.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_Toc519842042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3</w:t>
        </w:r>
        <w:r w:rsidR="002344B3" w:rsidRPr="002344B3">
          <w:rPr>
            <w:rFonts w:ascii="Times New Roman" w:hAnsi="Times New Roman" w:cs="Times New Roman"/>
            <w:noProof/>
            <w:webHidden/>
            <w:sz w:val="24"/>
            <w:szCs w:val="24"/>
          </w:rPr>
          <w:fldChar w:fldCharType="end"/>
        </w:r>
      </w:hyperlink>
    </w:p>
    <w:p w14:paraId="515C8E8D" w14:textId="63198FC4"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43" w:history="1">
        <w:r w:rsidR="002344B3" w:rsidRPr="002344B3">
          <w:rPr>
            <w:rStyle w:val="Hyperlink"/>
            <w:rFonts w:ascii="Times New Roman" w:hAnsi="Times New Roman" w:cs="Times New Roman"/>
            <w:noProof/>
            <w:sz w:val="24"/>
            <w:szCs w:val="24"/>
          </w:rPr>
          <w:t>5133.103-90  Annual agency bid protest report.</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_Toc519842043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3</w:t>
        </w:r>
        <w:r w:rsidR="002344B3" w:rsidRPr="002344B3">
          <w:rPr>
            <w:rFonts w:ascii="Times New Roman" w:hAnsi="Times New Roman" w:cs="Times New Roman"/>
            <w:noProof/>
            <w:webHidden/>
            <w:sz w:val="24"/>
            <w:szCs w:val="24"/>
          </w:rPr>
          <w:fldChar w:fldCharType="end"/>
        </w:r>
      </w:hyperlink>
    </w:p>
    <w:p w14:paraId="66D58DEA" w14:textId="01BFFE38"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44" w:history="1">
        <w:r w:rsidR="002344B3" w:rsidRPr="002344B3">
          <w:rPr>
            <w:rStyle w:val="Hyperlink"/>
            <w:rFonts w:ascii="Times New Roman" w:hAnsi="Times New Roman" w:cs="Times New Roman"/>
            <w:noProof/>
            <w:sz w:val="24"/>
            <w:szCs w:val="24"/>
          </w:rPr>
          <w:t>5133.104  Protests to GAO.</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_Toc519842044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3</w:t>
        </w:r>
        <w:r w:rsidR="002344B3" w:rsidRPr="002344B3">
          <w:rPr>
            <w:rFonts w:ascii="Times New Roman" w:hAnsi="Times New Roman" w:cs="Times New Roman"/>
            <w:noProof/>
            <w:webHidden/>
            <w:sz w:val="24"/>
            <w:szCs w:val="24"/>
          </w:rPr>
          <w:fldChar w:fldCharType="end"/>
        </w:r>
      </w:hyperlink>
    </w:p>
    <w:p w14:paraId="29B229EB" w14:textId="5377DABB"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45" w:history="1">
        <w:r w:rsidR="002344B3" w:rsidRPr="002344B3">
          <w:rPr>
            <w:rStyle w:val="Hyperlink"/>
            <w:rFonts w:ascii="Times New Roman" w:hAnsi="Times New Roman" w:cs="Times New Roman"/>
            <w:noProof/>
            <w:sz w:val="24"/>
            <w:szCs w:val="24"/>
          </w:rPr>
          <w:t>5133.170  Briefing requirement for protested acquisitions valued at $1 billion or more.</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_Toc519842045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6</w:t>
        </w:r>
        <w:r w:rsidR="002344B3" w:rsidRPr="002344B3">
          <w:rPr>
            <w:rFonts w:ascii="Times New Roman" w:hAnsi="Times New Roman" w:cs="Times New Roman"/>
            <w:noProof/>
            <w:webHidden/>
            <w:sz w:val="24"/>
            <w:szCs w:val="24"/>
          </w:rPr>
          <w:fldChar w:fldCharType="end"/>
        </w:r>
      </w:hyperlink>
    </w:p>
    <w:p w14:paraId="32FEE308" w14:textId="77E1D853"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46" w:history="1">
        <w:r w:rsidR="002344B3" w:rsidRPr="002344B3">
          <w:rPr>
            <w:rStyle w:val="Hyperlink"/>
            <w:rFonts w:ascii="Times New Roman" w:hAnsi="Times New Roman" w:cs="Times New Roman"/>
            <w:noProof/>
            <w:sz w:val="24"/>
            <w:szCs w:val="24"/>
          </w:rPr>
          <w:t>5133.170-90  Procedures.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_Toc519842046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6</w:t>
        </w:r>
        <w:r w:rsidR="002344B3" w:rsidRPr="002344B3">
          <w:rPr>
            <w:rFonts w:ascii="Times New Roman" w:hAnsi="Times New Roman" w:cs="Times New Roman"/>
            <w:noProof/>
            <w:webHidden/>
            <w:sz w:val="24"/>
            <w:szCs w:val="24"/>
          </w:rPr>
          <w:fldChar w:fldCharType="end"/>
        </w:r>
      </w:hyperlink>
    </w:p>
    <w:p w14:paraId="77586865" w14:textId="174A206F"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47" w:history="1">
        <w:r w:rsidR="002344B3" w:rsidRPr="002344B3">
          <w:rPr>
            <w:rStyle w:val="Hyperlink"/>
            <w:rFonts w:ascii="Times New Roman" w:hAnsi="Times New Roman" w:cs="Times New Roman"/>
            <w:noProof/>
            <w:sz w:val="24"/>
            <w:szCs w:val="24"/>
          </w:rPr>
          <w:t>5133.190  Reporting and analysis of bid protests.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_Toc519842047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15A9D744" w14:textId="6214CFCB"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48" w:history="1">
        <w:r w:rsidR="002344B3" w:rsidRPr="002344B3">
          <w:rPr>
            <w:rStyle w:val="Hyperlink"/>
            <w:rFonts w:ascii="Times New Roman" w:hAnsi="Times New Roman" w:cs="Times New Roman"/>
            <w:noProof/>
            <w:sz w:val="24"/>
            <w:szCs w:val="24"/>
          </w:rPr>
          <w:t>5133.190-1  Bid protest action report.</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_Toc519842048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2FB406D3" w14:textId="7A8FC2A8"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49" w:history="1">
        <w:r w:rsidR="002344B3" w:rsidRPr="002344B3">
          <w:rPr>
            <w:rStyle w:val="Hyperlink"/>
            <w:rFonts w:ascii="Times New Roman" w:hAnsi="Times New Roman" w:cs="Times New Roman"/>
            <w:noProof/>
            <w:sz w:val="24"/>
            <w:szCs w:val="24"/>
          </w:rPr>
          <w:t>5133.190-2  Quarterly bid protest analysis report.</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_Toc519842049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28768C31" w14:textId="1FB8E8E2" w:rsidR="002344B3" w:rsidRPr="002344B3" w:rsidRDefault="00000000">
      <w:pPr>
        <w:pStyle w:val="TOC3"/>
        <w:tabs>
          <w:tab w:val="right" w:leader="dot" w:pos="9350"/>
        </w:tabs>
        <w:rPr>
          <w:rFonts w:ascii="Times New Roman" w:eastAsiaTheme="minorEastAsia" w:hAnsi="Times New Roman" w:cs="Times New Roman"/>
          <w:noProof/>
          <w:sz w:val="24"/>
          <w:szCs w:val="24"/>
        </w:rPr>
      </w:pPr>
      <w:hyperlink w:anchor="_Toc519842050" w:history="1">
        <w:r w:rsidR="002344B3" w:rsidRPr="002344B3">
          <w:rPr>
            <w:rStyle w:val="Hyperlink"/>
            <w:rFonts w:ascii="Times New Roman" w:hAnsi="Times New Roman" w:cs="Times New Roman"/>
            <w:noProof/>
            <w:sz w:val="24"/>
            <w:szCs w:val="24"/>
          </w:rPr>
          <w:t>Subpart 5133.2 – Disputes and Appeals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_Toc519842050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66ED0ED6" w14:textId="63610F96"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51" w:history="1">
        <w:r w:rsidR="002344B3" w:rsidRPr="002344B3">
          <w:rPr>
            <w:rStyle w:val="Hyperlink"/>
            <w:rFonts w:ascii="Times New Roman" w:hAnsi="Times New Roman" w:cs="Times New Roman"/>
            <w:noProof/>
            <w:sz w:val="24"/>
            <w:szCs w:val="24"/>
          </w:rPr>
          <w:t>5133.203 Applicability.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_Toc519842051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7</w:t>
        </w:r>
        <w:r w:rsidR="002344B3" w:rsidRPr="002344B3">
          <w:rPr>
            <w:rFonts w:ascii="Times New Roman" w:hAnsi="Times New Roman" w:cs="Times New Roman"/>
            <w:noProof/>
            <w:webHidden/>
            <w:sz w:val="24"/>
            <w:szCs w:val="24"/>
          </w:rPr>
          <w:fldChar w:fldCharType="end"/>
        </w:r>
      </w:hyperlink>
    </w:p>
    <w:p w14:paraId="2F5F1C2F" w14:textId="01B69814"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52" w:history="1">
        <w:r w:rsidR="002344B3" w:rsidRPr="002344B3">
          <w:rPr>
            <w:rStyle w:val="Hyperlink"/>
            <w:rFonts w:ascii="Times New Roman" w:hAnsi="Times New Roman" w:cs="Times New Roman"/>
            <w:noProof/>
            <w:sz w:val="24"/>
            <w:szCs w:val="24"/>
          </w:rPr>
          <w:t>5133.204  Policy.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_Toc519842052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8</w:t>
        </w:r>
        <w:r w:rsidR="002344B3" w:rsidRPr="002344B3">
          <w:rPr>
            <w:rFonts w:ascii="Times New Roman" w:hAnsi="Times New Roman" w:cs="Times New Roman"/>
            <w:noProof/>
            <w:webHidden/>
            <w:sz w:val="24"/>
            <w:szCs w:val="24"/>
          </w:rPr>
          <w:fldChar w:fldCharType="end"/>
        </w:r>
      </w:hyperlink>
    </w:p>
    <w:p w14:paraId="6EC8F4E3" w14:textId="1E432074"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53" w:history="1">
        <w:r w:rsidR="002344B3" w:rsidRPr="002344B3">
          <w:rPr>
            <w:rStyle w:val="Hyperlink"/>
            <w:rFonts w:ascii="Times New Roman" w:hAnsi="Times New Roman" w:cs="Times New Roman"/>
            <w:noProof/>
            <w:sz w:val="24"/>
            <w:szCs w:val="24"/>
          </w:rPr>
          <w:t>5133.212  Contracting officer’s duties upon appeal.</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_Toc519842053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10</w:t>
        </w:r>
        <w:r w:rsidR="002344B3" w:rsidRPr="002344B3">
          <w:rPr>
            <w:rFonts w:ascii="Times New Roman" w:hAnsi="Times New Roman" w:cs="Times New Roman"/>
            <w:noProof/>
            <w:webHidden/>
            <w:sz w:val="24"/>
            <w:szCs w:val="24"/>
          </w:rPr>
          <w:fldChar w:fldCharType="end"/>
        </w:r>
      </w:hyperlink>
    </w:p>
    <w:p w14:paraId="2E67A30D" w14:textId="07D463C3"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54" w:history="1">
        <w:r w:rsidR="002344B3" w:rsidRPr="002344B3">
          <w:rPr>
            <w:rStyle w:val="Hyperlink"/>
            <w:rFonts w:ascii="Times New Roman" w:hAnsi="Times New Roman" w:cs="Times New Roman"/>
            <w:noProof/>
            <w:sz w:val="24"/>
            <w:szCs w:val="24"/>
          </w:rPr>
          <w:t>5133.212-90  Appeal procedures.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_Toc519842054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10</w:t>
        </w:r>
        <w:r w:rsidR="002344B3" w:rsidRPr="002344B3">
          <w:rPr>
            <w:rFonts w:ascii="Times New Roman" w:hAnsi="Times New Roman" w:cs="Times New Roman"/>
            <w:noProof/>
            <w:webHidden/>
            <w:sz w:val="24"/>
            <w:szCs w:val="24"/>
          </w:rPr>
          <w:fldChar w:fldCharType="end"/>
        </w:r>
      </w:hyperlink>
    </w:p>
    <w:p w14:paraId="58E6E37E" w14:textId="5DDF32FA"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55" w:history="1">
        <w:r w:rsidR="002344B3" w:rsidRPr="002344B3">
          <w:rPr>
            <w:rStyle w:val="Hyperlink"/>
            <w:rFonts w:ascii="Times New Roman" w:hAnsi="Times New Roman" w:cs="Times New Roman"/>
            <w:noProof/>
            <w:sz w:val="24"/>
            <w:szCs w:val="24"/>
          </w:rPr>
          <w:t>5133.212-91  Notice of an appeal.</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_Toc519842055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11</w:t>
        </w:r>
        <w:r w:rsidR="002344B3" w:rsidRPr="002344B3">
          <w:rPr>
            <w:rFonts w:ascii="Times New Roman" w:hAnsi="Times New Roman" w:cs="Times New Roman"/>
            <w:noProof/>
            <w:webHidden/>
            <w:sz w:val="24"/>
            <w:szCs w:val="24"/>
          </w:rPr>
          <w:fldChar w:fldCharType="end"/>
        </w:r>
      </w:hyperlink>
    </w:p>
    <w:p w14:paraId="2CB23456" w14:textId="543CF409"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56" w:history="1">
        <w:r w:rsidR="002344B3" w:rsidRPr="002344B3">
          <w:rPr>
            <w:rStyle w:val="Hyperlink"/>
            <w:rFonts w:ascii="Times New Roman" w:hAnsi="Times New Roman" w:cs="Times New Roman"/>
            <w:noProof/>
            <w:sz w:val="24"/>
            <w:szCs w:val="24"/>
          </w:rPr>
          <w:t>5133.212-92  Comprehensive report to the Chief Trial Attorney.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_Toc519842056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11</w:t>
        </w:r>
        <w:r w:rsidR="002344B3" w:rsidRPr="002344B3">
          <w:rPr>
            <w:rFonts w:ascii="Times New Roman" w:hAnsi="Times New Roman" w:cs="Times New Roman"/>
            <w:noProof/>
            <w:webHidden/>
            <w:sz w:val="24"/>
            <w:szCs w:val="24"/>
          </w:rPr>
          <w:fldChar w:fldCharType="end"/>
        </w:r>
      </w:hyperlink>
    </w:p>
    <w:p w14:paraId="4B8E9FBB" w14:textId="6193759A"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57" w:history="1">
        <w:r w:rsidR="002344B3" w:rsidRPr="002344B3">
          <w:rPr>
            <w:rStyle w:val="Hyperlink"/>
            <w:rFonts w:ascii="Times New Roman" w:hAnsi="Times New Roman" w:cs="Times New Roman"/>
            <w:noProof/>
            <w:sz w:val="24"/>
            <w:szCs w:val="24"/>
          </w:rPr>
          <w:t>5133.212-93  Review of appeal.</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_Toc519842057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12</w:t>
        </w:r>
        <w:r w:rsidR="002344B3" w:rsidRPr="002344B3">
          <w:rPr>
            <w:rFonts w:ascii="Times New Roman" w:hAnsi="Times New Roman" w:cs="Times New Roman"/>
            <w:noProof/>
            <w:webHidden/>
            <w:sz w:val="24"/>
            <w:szCs w:val="24"/>
          </w:rPr>
          <w:fldChar w:fldCharType="end"/>
        </w:r>
      </w:hyperlink>
    </w:p>
    <w:p w14:paraId="3992B6A1" w14:textId="2D9E0370"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58" w:history="1">
        <w:r w:rsidR="002344B3" w:rsidRPr="002344B3">
          <w:rPr>
            <w:rStyle w:val="Hyperlink"/>
            <w:rFonts w:ascii="Times New Roman" w:hAnsi="Times New Roman" w:cs="Times New Roman"/>
            <w:noProof/>
            <w:sz w:val="24"/>
            <w:szCs w:val="24"/>
          </w:rPr>
          <w:t>5133.212-94  Receipt of complaint.</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_Toc519842058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13</w:t>
        </w:r>
        <w:r w:rsidR="002344B3" w:rsidRPr="002344B3">
          <w:rPr>
            <w:rFonts w:ascii="Times New Roman" w:hAnsi="Times New Roman" w:cs="Times New Roman"/>
            <w:noProof/>
            <w:webHidden/>
            <w:sz w:val="24"/>
            <w:szCs w:val="24"/>
          </w:rPr>
          <w:fldChar w:fldCharType="end"/>
        </w:r>
      </w:hyperlink>
    </w:p>
    <w:p w14:paraId="4C751554" w14:textId="6C19098A"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59" w:history="1">
        <w:r w:rsidR="002344B3" w:rsidRPr="002344B3">
          <w:rPr>
            <w:rStyle w:val="Hyperlink"/>
            <w:rFonts w:ascii="Times New Roman" w:hAnsi="Times New Roman" w:cs="Times New Roman"/>
            <w:noProof/>
            <w:sz w:val="24"/>
            <w:szCs w:val="24"/>
          </w:rPr>
          <w:t>5133.212-95  Litigation.</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_Toc519842059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13</w:t>
        </w:r>
        <w:r w:rsidR="002344B3" w:rsidRPr="002344B3">
          <w:rPr>
            <w:rFonts w:ascii="Times New Roman" w:hAnsi="Times New Roman" w:cs="Times New Roman"/>
            <w:noProof/>
            <w:webHidden/>
            <w:sz w:val="24"/>
            <w:szCs w:val="24"/>
          </w:rPr>
          <w:fldChar w:fldCharType="end"/>
        </w:r>
      </w:hyperlink>
    </w:p>
    <w:p w14:paraId="42C0255C" w14:textId="472F924D"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60" w:history="1">
        <w:r w:rsidR="002344B3" w:rsidRPr="002344B3">
          <w:rPr>
            <w:rStyle w:val="Hyperlink"/>
            <w:rFonts w:ascii="Times New Roman" w:hAnsi="Times New Roman" w:cs="Times New Roman"/>
            <w:noProof/>
            <w:sz w:val="24"/>
            <w:szCs w:val="24"/>
          </w:rPr>
          <w:t>5133.212-96  Disposition.</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_Toc519842060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14</w:t>
        </w:r>
        <w:r w:rsidR="002344B3" w:rsidRPr="002344B3">
          <w:rPr>
            <w:rFonts w:ascii="Times New Roman" w:hAnsi="Times New Roman" w:cs="Times New Roman"/>
            <w:noProof/>
            <w:webHidden/>
            <w:sz w:val="24"/>
            <w:szCs w:val="24"/>
          </w:rPr>
          <w:fldChar w:fldCharType="end"/>
        </w:r>
      </w:hyperlink>
    </w:p>
    <w:p w14:paraId="60661F33" w14:textId="676228D0"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61" w:history="1">
        <w:r w:rsidR="002344B3" w:rsidRPr="002344B3">
          <w:rPr>
            <w:rStyle w:val="Hyperlink"/>
            <w:rFonts w:ascii="Times New Roman" w:hAnsi="Times New Roman" w:cs="Times New Roman"/>
            <w:noProof/>
            <w:sz w:val="24"/>
            <w:szCs w:val="24"/>
          </w:rPr>
          <w:t>5133.212-97  Review of ASBCA decisions.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_Toc519842061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15</w:t>
        </w:r>
        <w:r w:rsidR="002344B3" w:rsidRPr="002344B3">
          <w:rPr>
            <w:rFonts w:ascii="Times New Roman" w:hAnsi="Times New Roman" w:cs="Times New Roman"/>
            <w:noProof/>
            <w:webHidden/>
            <w:sz w:val="24"/>
            <w:szCs w:val="24"/>
          </w:rPr>
          <w:fldChar w:fldCharType="end"/>
        </w:r>
      </w:hyperlink>
    </w:p>
    <w:p w14:paraId="48C7CD21" w14:textId="22652EF1"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62" w:history="1">
        <w:r w:rsidR="002344B3" w:rsidRPr="002344B3">
          <w:rPr>
            <w:rStyle w:val="Hyperlink"/>
            <w:rFonts w:ascii="Times New Roman" w:hAnsi="Times New Roman" w:cs="Times New Roman"/>
            <w:noProof/>
            <w:sz w:val="24"/>
            <w:szCs w:val="24"/>
          </w:rPr>
          <w:t>5133.212-98  Dispute settlement and judgments, use of the Judgment Fund.</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_Toc519842062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15</w:t>
        </w:r>
        <w:r w:rsidR="002344B3" w:rsidRPr="002344B3">
          <w:rPr>
            <w:rFonts w:ascii="Times New Roman" w:hAnsi="Times New Roman" w:cs="Times New Roman"/>
            <w:noProof/>
            <w:webHidden/>
            <w:sz w:val="24"/>
            <w:szCs w:val="24"/>
          </w:rPr>
          <w:fldChar w:fldCharType="end"/>
        </w:r>
      </w:hyperlink>
    </w:p>
    <w:p w14:paraId="34155084" w14:textId="6AF7E7BD"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63" w:history="1">
        <w:r w:rsidR="002344B3" w:rsidRPr="002344B3">
          <w:rPr>
            <w:rStyle w:val="Hyperlink"/>
            <w:rFonts w:ascii="Times New Roman" w:hAnsi="Times New Roman" w:cs="Times New Roman"/>
            <w:noProof/>
            <w:sz w:val="24"/>
            <w:szCs w:val="24"/>
          </w:rPr>
          <w:t>5133.213  Obligation to continue performance.</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_Toc519842063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18</w:t>
        </w:r>
        <w:r w:rsidR="002344B3" w:rsidRPr="002344B3">
          <w:rPr>
            <w:rFonts w:ascii="Times New Roman" w:hAnsi="Times New Roman" w:cs="Times New Roman"/>
            <w:noProof/>
            <w:webHidden/>
            <w:sz w:val="24"/>
            <w:szCs w:val="24"/>
          </w:rPr>
          <w:fldChar w:fldCharType="end"/>
        </w:r>
      </w:hyperlink>
    </w:p>
    <w:p w14:paraId="30BEB684" w14:textId="0D092B4F"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64" w:history="1">
        <w:r w:rsidR="002344B3" w:rsidRPr="002344B3">
          <w:rPr>
            <w:rStyle w:val="Hyperlink"/>
            <w:rFonts w:ascii="Times New Roman" w:hAnsi="Times New Roman" w:cs="Times New Roman"/>
            <w:noProof/>
            <w:sz w:val="24"/>
            <w:szCs w:val="24"/>
          </w:rPr>
          <w:t>5133.215  Contract clauses.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_Toc519842064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18</w:t>
        </w:r>
        <w:r w:rsidR="002344B3" w:rsidRPr="002344B3">
          <w:rPr>
            <w:rFonts w:ascii="Times New Roman" w:hAnsi="Times New Roman" w:cs="Times New Roman"/>
            <w:noProof/>
            <w:webHidden/>
            <w:sz w:val="24"/>
            <w:szCs w:val="24"/>
          </w:rPr>
          <w:fldChar w:fldCharType="end"/>
        </w:r>
      </w:hyperlink>
    </w:p>
    <w:p w14:paraId="1F6CA246" w14:textId="478BAB32" w:rsidR="002344B3" w:rsidRPr="002344B3" w:rsidRDefault="00000000">
      <w:pPr>
        <w:pStyle w:val="TOC3"/>
        <w:tabs>
          <w:tab w:val="right" w:leader="dot" w:pos="9350"/>
        </w:tabs>
        <w:rPr>
          <w:rFonts w:ascii="Times New Roman" w:eastAsiaTheme="minorEastAsia" w:hAnsi="Times New Roman" w:cs="Times New Roman"/>
          <w:noProof/>
          <w:sz w:val="24"/>
          <w:szCs w:val="24"/>
        </w:rPr>
      </w:pPr>
      <w:hyperlink w:anchor="_Toc519842065" w:history="1">
        <w:r w:rsidR="002344B3" w:rsidRPr="002344B3">
          <w:rPr>
            <w:rStyle w:val="Hyperlink"/>
            <w:rFonts w:ascii="Times New Roman" w:hAnsi="Times New Roman" w:cs="Times New Roman"/>
            <w:noProof/>
            <w:sz w:val="24"/>
            <w:szCs w:val="24"/>
          </w:rPr>
          <w:t>Subpart 5133.90 – Grant and Cooperative Agreement Claims, Disputes and Appeals</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_Toc519842065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18</w:t>
        </w:r>
        <w:r w:rsidR="002344B3" w:rsidRPr="002344B3">
          <w:rPr>
            <w:rFonts w:ascii="Times New Roman" w:hAnsi="Times New Roman" w:cs="Times New Roman"/>
            <w:noProof/>
            <w:webHidden/>
            <w:sz w:val="24"/>
            <w:szCs w:val="24"/>
          </w:rPr>
          <w:fldChar w:fldCharType="end"/>
        </w:r>
      </w:hyperlink>
    </w:p>
    <w:p w14:paraId="259A1360" w14:textId="366C8F81" w:rsidR="002344B3" w:rsidRPr="002344B3" w:rsidRDefault="00000000">
      <w:pPr>
        <w:pStyle w:val="TOC4"/>
        <w:tabs>
          <w:tab w:val="right" w:leader="dot" w:pos="9350"/>
        </w:tabs>
        <w:rPr>
          <w:rFonts w:ascii="Times New Roman" w:eastAsiaTheme="minorEastAsia" w:hAnsi="Times New Roman" w:cs="Times New Roman"/>
          <w:noProof/>
          <w:sz w:val="24"/>
          <w:szCs w:val="24"/>
        </w:rPr>
      </w:pPr>
      <w:hyperlink w:anchor="_Toc519842066" w:history="1">
        <w:r w:rsidR="002344B3" w:rsidRPr="002344B3">
          <w:rPr>
            <w:rStyle w:val="Hyperlink"/>
            <w:rFonts w:ascii="Times New Roman" w:hAnsi="Times New Roman" w:cs="Times New Roman"/>
            <w:noProof/>
            <w:sz w:val="24"/>
            <w:szCs w:val="24"/>
          </w:rPr>
          <w:t>5133.9001  Designation of grant appeal authority.</w:t>
        </w:r>
        <w:r w:rsidR="002344B3" w:rsidRPr="002344B3">
          <w:rPr>
            <w:rFonts w:ascii="Times New Roman" w:hAnsi="Times New Roman" w:cs="Times New Roman"/>
            <w:noProof/>
            <w:webHidden/>
            <w:sz w:val="24"/>
            <w:szCs w:val="24"/>
          </w:rPr>
          <w:tab/>
        </w:r>
        <w:r w:rsidR="002344B3" w:rsidRPr="002344B3">
          <w:rPr>
            <w:rFonts w:ascii="Times New Roman" w:hAnsi="Times New Roman" w:cs="Times New Roman"/>
            <w:noProof/>
            <w:webHidden/>
            <w:sz w:val="24"/>
            <w:szCs w:val="24"/>
          </w:rPr>
          <w:fldChar w:fldCharType="begin"/>
        </w:r>
        <w:r w:rsidR="002344B3" w:rsidRPr="002344B3">
          <w:rPr>
            <w:rFonts w:ascii="Times New Roman" w:hAnsi="Times New Roman" w:cs="Times New Roman"/>
            <w:noProof/>
            <w:webHidden/>
            <w:sz w:val="24"/>
            <w:szCs w:val="24"/>
          </w:rPr>
          <w:instrText xml:space="preserve"> PAGEREF _Toc519842066 \h </w:instrText>
        </w:r>
        <w:r w:rsidR="002344B3" w:rsidRPr="002344B3">
          <w:rPr>
            <w:rFonts w:ascii="Times New Roman" w:hAnsi="Times New Roman" w:cs="Times New Roman"/>
            <w:noProof/>
            <w:webHidden/>
            <w:sz w:val="24"/>
            <w:szCs w:val="24"/>
          </w:rPr>
        </w:r>
        <w:r w:rsidR="002344B3" w:rsidRPr="002344B3">
          <w:rPr>
            <w:rFonts w:ascii="Times New Roman" w:hAnsi="Times New Roman" w:cs="Times New Roman"/>
            <w:noProof/>
            <w:webHidden/>
            <w:sz w:val="24"/>
            <w:szCs w:val="24"/>
          </w:rPr>
          <w:fldChar w:fldCharType="separate"/>
        </w:r>
        <w:r w:rsidR="002344B3" w:rsidRPr="002344B3">
          <w:rPr>
            <w:rFonts w:ascii="Times New Roman" w:hAnsi="Times New Roman" w:cs="Times New Roman"/>
            <w:noProof/>
            <w:webHidden/>
            <w:sz w:val="24"/>
            <w:szCs w:val="24"/>
          </w:rPr>
          <w:t>18</w:t>
        </w:r>
        <w:r w:rsidR="002344B3" w:rsidRPr="002344B3">
          <w:rPr>
            <w:rFonts w:ascii="Times New Roman" w:hAnsi="Times New Roman" w:cs="Times New Roman"/>
            <w:noProof/>
            <w:webHidden/>
            <w:sz w:val="24"/>
            <w:szCs w:val="24"/>
          </w:rPr>
          <w:fldChar w:fldCharType="end"/>
        </w:r>
      </w:hyperlink>
    </w:p>
    <w:p w14:paraId="69B3931F" w14:textId="6611B767" w:rsidR="009A3773" w:rsidRPr="00D76306" w:rsidRDefault="002344B3" w:rsidP="00D76306">
      <w:pPr>
        <w:jc w:val="center"/>
        <w:rPr>
          <w:rFonts w:ascii="Times New Roman" w:hAnsi="Times New Roman" w:cs="Times New Roman"/>
          <w:i/>
          <w:sz w:val="24"/>
          <w:szCs w:val="24"/>
        </w:rPr>
      </w:pPr>
      <w:r w:rsidRPr="002344B3">
        <w:rPr>
          <w:rFonts w:ascii="Times New Roman" w:hAnsi="Times New Roman" w:cs="Times New Roman"/>
          <w:i/>
          <w:sz w:val="24"/>
          <w:szCs w:val="24"/>
        </w:rPr>
        <w:fldChar w:fldCharType="end"/>
      </w:r>
    </w:p>
    <w:p w14:paraId="3A580FE6" w14:textId="03F6657A" w:rsidR="00E41FE0" w:rsidRPr="00E41FE0" w:rsidRDefault="009D4906" w:rsidP="00D76306">
      <w:pPr>
        <w:pStyle w:val="Heading4"/>
      </w:pPr>
      <w:bookmarkStart w:id="7" w:name="_Toc514069285"/>
      <w:bookmarkStart w:id="8" w:name="_Toc519842039"/>
      <w:r w:rsidRPr="009D4906">
        <w:t xml:space="preserve">5133.090  </w:t>
      </w:r>
      <w:r w:rsidRPr="00D76306">
        <w:t>Definition</w:t>
      </w:r>
      <w:r w:rsidRPr="009D4906">
        <w:t>.</w:t>
      </w:r>
      <w:bookmarkEnd w:id="7"/>
      <w:bookmarkEnd w:id="8"/>
    </w:p>
    <w:p w14:paraId="3A580FE7" w14:textId="77777777" w:rsidR="00E41FE0" w:rsidRDefault="00E41FE0" w:rsidP="00E41FE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“Alternative dispute resolution (ADR)” means any procedure, in lieu of litigation, used to resolve issues in controversy, including but not limited to facilitation, conciliation, mediation, early neutral evaluation, non-binding arbitration, minitrial, fact-finding, ombuds</w:t>
      </w:r>
      <w:r>
        <w:rPr>
          <w:rFonts w:ascii="Times New Roman" w:hAnsi="Times New Roman"/>
          <w:sz w:val="24"/>
          <w:szCs w:val="24"/>
        </w:rPr>
        <w:t>man</w:t>
      </w:r>
      <w:r w:rsidR="00607328">
        <w:rPr>
          <w:rFonts w:ascii="Times New Roman" w:hAnsi="Times New Roman"/>
          <w:sz w:val="24"/>
          <w:szCs w:val="24"/>
        </w:rPr>
        <w:t xml:space="preserve"> process</w:t>
      </w:r>
      <w:r w:rsidRPr="00097481">
        <w:rPr>
          <w:rFonts w:ascii="Times New Roman" w:hAnsi="Times New Roman"/>
          <w:sz w:val="24"/>
          <w:szCs w:val="24"/>
        </w:rPr>
        <w:t>, or any combination thereof.</w:t>
      </w:r>
    </w:p>
    <w:p w14:paraId="3A580FE8" w14:textId="77777777" w:rsidR="00561C8E" w:rsidRPr="00097481" w:rsidRDefault="00E91EDF" w:rsidP="00D76306">
      <w:pPr>
        <w:pStyle w:val="Heading3"/>
      </w:pPr>
      <w:bookmarkStart w:id="9" w:name="_Toc514069286"/>
      <w:bookmarkStart w:id="10" w:name="_Toc519842040"/>
      <w:r w:rsidRPr="00097481">
        <w:t xml:space="preserve">Subpart 5133.1 </w:t>
      </w:r>
      <w:r w:rsidR="006E372C" w:rsidRPr="00097481">
        <w:t>–</w:t>
      </w:r>
      <w:r w:rsidRPr="00097481">
        <w:t xml:space="preserve"> Protests</w:t>
      </w:r>
      <w:bookmarkEnd w:id="9"/>
      <w:bookmarkEnd w:id="10"/>
    </w:p>
    <w:p w14:paraId="3A580FE9" w14:textId="77777777" w:rsidR="00561C8E" w:rsidRPr="00097481" w:rsidRDefault="00E91EDF" w:rsidP="00D76306">
      <w:pPr>
        <w:pStyle w:val="Heading4"/>
      </w:pPr>
      <w:bookmarkStart w:id="11" w:name="_Toc514069287"/>
      <w:bookmarkStart w:id="12" w:name="_Toc519842041"/>
      <w:r w:rsidRPr="00097481">
        <w:t>5133.102  General.</w:t>
      </w:r>
      <w:bookmarkEnd w:id="11"/>
      <w:bookmarkEnd w:id="12"/>
    </w:p>
    <w:p w14:paraId="5CD3EEE3" w14:textId="23D4EDB3" w:rsidR="00ED0BDF" w:rsidRPr="002344B3" w:rsidDel="00D7559B" w:rsidRDefault="00D37C32" w:rsidP="002344B3">
      <w:pPr>
        <w:rPr>
          <w:del w:id="13" w:author="Stephenson, Evelyn K CIV HQDA ASA ALT" w:date="2024-08-27T15:04:00Z"/>
          <w:rFonts w:ascii="Times New Roman" w:hAnsi="Times New Roman" w:cs="Times New Roman"/>
          <w:b/>
          <w:sz w:val="24"/>
          <w:szCs w:val="24"/>
        </w:rPr>
      </w:pPr>
      <w:r w:rsidRPr="002344B3">
        <w:rPr>
          <w:rFonts w:ascii="Times New Roman" w:hAnsi="Times New Roman" w:cs="Times New Roman"/>
          <w:sz w:val="24"/>
          <w:szCs w:val="24"/>
        </w:rPr>
        <w:t>(a)</w:t>
      </w:r>
      <w:r w:rsidR="00ED0BDF" w:rsidRPr="002344B3">
        <w:rPr>
          <w:rFonts w:ascii="Times New Roman" w:hAnsi="Times New Roman" w:cs="Times New Roman"/>
          <w:sz w:val="24"/>
          <w:szCs w:val="24"/>
        </w:rPr>
        <w:t>(1)</w:t>
      </w:r>
      <w:r w:rsidRPr="002344B3">
        <w:rPr>
          <w:rFonts w:ascii="Times New Roman" w:hAnsi="Times New Roman" w:cs="Times New Roman"/>
          <w:sz w:val="24"/>
          <w:szCs w:val="24"/>
        </w:rPr>
        <w:t xml:space="preserve">  </w:t>
      </w:r>
      <w:r w:rsidR="00ED0BDF" w:rsidRPr="002344B3">
        <w:rPr>
          <w:rFonts w:ascii="Times New Roman" w:hAnsi="Times New Roman" w:cs="Times New Roman"/>
          <w:sz w:val="24"/>
          <w:szCs w:val="24"/>
        </w:rPr>
        <w:t>See 5104.802(f)</w:t>
      </w:r>
      <w:ins w:id="14" w:author="Jordan, Amanda C CIV USARMY HQDA ASA ALT (USA)" w:date="2024-09-04T09:39:00Z">
        <w:r w:rsidR="00046687">
          <w:rPr>
            <w:rFonts w:ascii="Times New Roman" w:hAnsi="Times New Roman" w:cs="Times New Roman"/>
            <w:sz w:val="24"/>
            <w:szCs w:val="24"/>
          </w:rPr>
          <w:t>(i)(2)</w:t>
        </w:r>
      </w:ins>
      <w:r w:rsidR="00ED0BDF" w:rsidRPr="002344B3">
        <w:rPr>
          <w:rFonts w:ascii="Times New Roman" w:hAnsi="Times New Roman" w:cs="Times New Roman"/>
          <w:sz w:val="24"/>
          <w:szCs w:val="24"/>
        </w:rPr>
        <w:t xml:space="preserve"> for the requirement to </w:t>
      </w:r>
      <w:del w:id="15" w:author="Jordan, Amanda C CIV USARMY HQDA ASA ALT (USA)" w:date="2024-09-04T09:39:00Z">
        <w:r w:rsidR="00ED0BDF" w:rsidRPr="002344B3" w:rsidDel="00046687">
          <w:rPr>
            <w:rFonts w:ascii="Times New Roman" w:hAnsi="Times New Roman" w:cs="Times New Roman"/>
            <w:sz w:val="24"/>
            <w:szCs w:val="24"/>
          </w:rPr>
          <w:delText>use the Protest and Claims Tracking tool</w:delText>
        </w:r>
      </w:del>
      <w:ins w:id="16" w:author="Jordan, Amanda C CIV USARMY HQDA ASA ALT (USA)" w:date="2024-09-04T09:39:00Z">
        <w:r w:rsidR="00046687">
          <w:rPr>
            <w:rFonts w:ascii="Times New Roman" w:hAnsi="Times New Roman" w:cs="Times New Roman"/>
            <w:sz w:val="24"/>
            <w:szCs w:val="24"/>
          </w:rPr>
          <w:t>notify DASA(P)</w:t>
        </w:r>
      </w:ins>
      <w:r w:rsidR="00ED0BDF" w:rsidRPr="002344B3">
        <w:rPr>
          <w:rFonts w:ascii="Times New Roman" w:hAnsi="Times New Roman" w:cs="Times New Roman"/>
          <w:sz w:val="24"/>
          <w:szCs w:val="24"/>
        </w:rPr>
        <w:t>.</w:t>
      </w:r>
    </w:p>
    <w:p w14:paraId="3A580FEA" w14:textId="7F8CBE53" w:rsidR="00D37C32" w:rsidRPr="00A029E5" w:rsidRDefault="00ED0BDF" w:rsidP="00170EFF">
      <w:pPr>
        <w:ind w:firstLine="274"/>
        <w:rPr>
          <w:rFonts w:ascii="Times New Roman" w:hAnsi="Times New Roman" w:cs="Times New Roman"/>
          <w:sz w:val="24"/>
          <w:szCs w:val="24"/>
        </w:rPr>
      </w:pPr>
      <w:r>
        <w:rPr>
          <w:rFonts w:ascii="Times New Roman" w:hAnsi="Times New Roman" w:cs="Times New Roman"/>
          <w:sz w:val="24"/>
          <w:szCs w:val="24"/>
        </w:rPr>
        <w:t xml:space="preserve">(2)  </w:t>
      </w:r>
      <w:r w:rsidR="00D37C32" w:rsidRPr="00A029E5">
        <w:rPr>
          <w:rFonts w:ascii="Times New Roman" w:hAnsi="Times New Roman" w:cs="Times New Roman"/>
          <w:sz w:val="24"/>
          <w:szCs w:val="24"/>
        </w:rPr>
        <w:t xml:space="preserve">Contracting officers and their legal counsel are encouraged to use </w:t>
      </w:r>
      <w:r w:rsidR="00A25381" w:rsidRPr="00A029E5">
        <w:rPr>
          <w:rFonts w:ascii="Times New Roman" w:hAnsi="Times New Roman" w:cs="Times New Roman"/>
          <w:sz w:val="24"/>
          <w:szCs w:val="24"/>
        </w:rPr>
        <w:t xml:space="preserve">the Government Accountability </w:t>
      </w:r>
      <w:r w:rsidR="00565137" w:rsidRPr="00A029E5">
        <w:rPr>
          <w:rFonts w:ascii="Times New Roman" w:hAnsi="Times New Roman" w:cs="Times New Roman"/>
          <w:sz w:val="24"/>
          <w:szCs w:val="24"/>
        </w:rPr>
        <w:t>O</w:t>
      </w:r>
      <w:r w:rsidR="00A25381" w:rsidRPr="00A029E5">
        <w:rPr>
          <w:rFonts w:ascii="Times New Roman" w:hAnsi="Times New Roman" w:cs="Times New Roman"/>
          <w:sz w:val="24"/>
          <w:szCs w:val="24"/>
        </w:rPr>
        <w:t>ffice’s (</w:t>
      </w:r>
      <w:r w:rsidR="00D37C32" w:rsidRPr="00A029E5">
        <w:rPr>
          <w:rFonts w:ascii="Times New Roman" w:hAnsi="Times New Roman" w:cs="Times New Roman"/>
          <w:sz w:val="24"/>
          <w:szCs w:val="24"/>
        </w:rPr>
        <w:t>GAO’s</w:t>
      </w:r>
      <w:r w:rsidR="00A25381" w:rsidRPr="00A029E5">
        <w:rPr>
          <w:rFonts w:ascii="Times New Roman" w:hAnsi="Times New Roman" w:cs="Times New Roman"/>
          <w:sz w:val="24"/>
          <w:szCs w:val="24"/>
        </w:rPr>
        <w:t>)</w:t>
      </w:r>
      <w:r w:rsidR="00D37C32" w:rsidRPr="00A029E5">
        <w:rPr>
          <w:rFonts w:ascii="Times New Roman" w:hAnsi="Times New Roman" w:cs="Times New Roman"/>
          <w:sz w:val="24"/>
          <w:szCs w:val="24"/>
        </w:rPr>
        <w:t xml:space="preserve"> flexible alternative procedures, including alternative dispute resolution, when appropriate in defending a GAO protest.</w:t>
      </w:r>
    </w:p>
    <w:p w14:paraId="3A580FEB" w14:textId="25FD2FDC" w:rsidR="00561C8E" w:rsidRPr="00A029E5" w:rsidRDefault="00E91EDF" w:rsidP="00A029E5">
      <w:pPr>
        <w:rPr>
          <w:rFonts w:ascii="Times New Roman" w:hAnsi="Times New Roman" w:cs="Times New Roman"/>
          <w:sz w:val="24"/>
          <w:szCs w:val="24"/>
        </w:rPr>
      </w:pPr>
      <w:r w:rsidRPr="00A029E5">
        <w:rPr>
          <w:rFonts w:ascii="Times New Roman" w:hAnsi="Times New Roman" w:cs="Times New Roman"/>
          <w:sz w:val="24"/>
          <w:szCs w:val="24"/>
        </w:rPr>
        <w:t xml:space="preserve">(b)(i)  The </w:t>
      </w:r>
      <w:r w:rsidR="001707F1" w:rsidRPr="00A029E5">
        <w:rPr>
          <w:rFonts w:ascii="Times New Roman" w:hAnsi="Times New Roman" w:cs="Times New Roman"/>
          <w:sz w:val="24"/>
          <w:szCs w:val="24"/>
        </w:rPr>
        <w:t xml:space="preserve">Assistant Secretary of the Army (Acquisition, Logistics and Technology) </w:t>
      </w:r>
      <w:r w:rsidRPr="00A029E5">
        <w:rPr>
          <w:rFonts w:ascii="Times New Roman" w:hAnsi="Times New Roman" w:cs="Times New Roman"/>
          <w:sz w:val="24"/>
          <w:szCs w:val="24"/>
        </w:rPr>
        <w:t>may make agency head determinations regarding actions described in FAR 33.102(b)(1)</w:t>
      </w:r>
      <w:r w:rsidR="00AE4AE6" w:rsidRPr="00A029E5">
        <w:rPr>
          <w:rFonts w:ascii="Times New Roman" w:hAnsi="Times New Roman" w:cs="Times New Roman"/>
          <w:sz w:val="24"/>
          <w:szCs w:val="24"/>
        </w:rPr>
        <w:t xml:space="preserve"> through</w:t>
      </w:r>
      <w:r w:rsidRPr="00A029E5">
        <w:rPr>
          <w:rFonts w:ascii="Times New Roman" w:hAnsi="Times New Roman" w:cs="Times New Roman"/>
          <w:sz w:val="24"/>
          <w:szCs w:val="24"/>
        </w:rPr>
        <w:t xml:space="preserve"> (b)(</w:t>
      </w:r>
      <w:r w:rsidR="00AE4AE6" w:rsidRPr="00A029E5">
        <w:rPr>
          <w:rFonts w:ascii="Times New Roman" w:hAnsi="Times New Roman" w:cs="Times New Roman"/>
          <w:sz w:val="24"/>
          <w:szCs w:val="24"/>
        </w:rPr>
        <w:t>3</w:t>
      </w:r>
      <w:r w:rsidRPr="00A029E5">
        <w:rPr>
          <w:rFonts w:ascii="Times New Roman" w:hAnsi="Times New Roman" w:cs="Times New Roman"/>
          <w:sz w:val="24"/>
          <w:szCs w:val="24"/>
        </w:rPr>
        <w:t xml:space="preserve">).  </w:t>
      </w:r>
      <w:r w:rsidR="001707F1" w:rsidRPr="00A029E5">
        <w:rPr>
          <w:rFonts w:ascii="Times New Roman" w:hAnsi="Times New Roman" w:cs="Times New Roman"/>
          <w:sz w:val="24"/>
          <w:szCs w:val="24"/>
        </w:rPr>
        <w:t xml:space="preserve">See </w:t>
      </w:r>
      <w:ins w:id="17" w:author="Jordan, Amanda C CIV USARMY HQDA ASA ALT (USA)" w:date="2024-09-04T08:22:00Z">
        <w:r w:rsidR="00067E26">
          <w:rPr>
            <w:rFonts w:ascii="Times New Roman" w:hAnsi="Times New Roman" w:cs="Times New Roman"/>
            <w:sz w:val="24"/>
            <w:szCs w:val="24"/>
          </w:rPr>
          <w:fldChar w:fldCharType="begin"/>
        </w:r>
        <w:r w:rsidR="00067E26">
          <w:rPr>
            <w:rFonts w:ascii="Times New Roman" w:hAnsi="Times New Roman" w:cs="Times New Roman"/>
            <w:sz w:val="24"/>
            <w:szCs w:val="24"/>
          </w:rPr>
          <w:instrText>HYPERLINK "https://armyeitaas.sharepoint-mil.us/:x:/r/sites/ASA-ALT-PAM-PP/_layouts/15/Doc.aspx?sourcedoc=%7BF79B63A9-3ED0-4830-89D1-F162968200C4%7D&amp;file=AFARSGG.xlsx&amp;action=default&amp;mobileredirect=true"</w:instrText>
        </w:r>
        <w:r w:rsidR="00067E26">
          <w:rPr>
            <w:rFonts w:ascii="Times New Roman" w:hAnsi="Times New Roman" w:cs="Times New Roman"/>
            <w:sz w:val="24"/>
            <w:szCs w:val="24"/>
          </w:rPr>
        </w:r>
        <w:r w:rsidR="00067E26">
          <w:rPr>
            <w:rFonts w:ascii="Times New Roman" w:hAnsi="Times New Roman" w:cs="Times New Roman"/>
            <w:sz w:val="24"/>
            <w:szCs w:val="24"/>
          </w:rPr>
          <w:fldChar w:fldCharType="separate"/>
        </w:r>
        <w:r w:rsidR="001707F1" w:rsidRPr="00067E26">
          <w:rPr>
            <w:rStyle w:val="Hyperlink"/>
            <w:rFonts w:ascii="Times New Roman" w:hAnsi="Times New Roman" w:cs="Times New Roman"/>
            <w:sz w:val="24"/>
            <w:szCs w:val="24"/>
          </w:rPr>
          <w:t>Appendix GG</w:t>
        </w:r>
        <w:r w:rsidR="00067E26">
          <w:rPr>
            <w:rFonts w:ascii="Times New Roman" w:hAnsi="Times New Roman" w:cs="Times New Roman"/>
            <w:sz w:val="24"/>
            <w:szCs w:val="24"/>
          </w:rPr>
          <w:fldChar w:fldCharType="end"/>
        </w:r>
      </w:ins>
      <w:r w:rsidR="001707F1" w:rsidRPr="00A029E5">
        <w:rPr>
          <w:rFonts w:ascii="Times New Roman" w:hAnsi="Times New Roman" w:cs="Times New Roman"/>
          <w:sz w:val="24"/>
          <w:szCs w:val="24"/>
        </w:rPr>
        <w:t xml:space="preserve"> for further delegation.  </w:t>
      </w:r>
    </w:p>
    <w:p w14:paraId="3A580FEC" w14:textId="3BCF41E4" w:rsidR="00561C8E" w:rsidRPr="00097481" w:rsidRDefault="00E91EDF" w:rsidP="00794E76">
      <w:pPr>
        <w:pStyle w:val="ind12"/>
        <w:tabs>
          <w:tab w:val="clear" w:pos="2304"/>
          <w:tab w:val="clear" w:pos="2880"/>
          <w:tab w:val="clear" w:pos="3456"/>
        </w:tabs>
        <w:spacing w:after="240"/>
        <w:ind w:left="0" w:firstLine="270"/>
        <w:rPr>
          <w:rFonts w:ascii="Times New Roman" w:hAnsi="Times New Roman" w:cs="Times New Roman"/>
          <w:sz w:val="24"/>
          <w:szCs w:val="24"/>
        </w:rPr>
      </w:pPr>
      <w:r w:rsidRPr="00097481">
        <w:rPr>
          <w:rFonts w:ascii="Times New Roman" w:hAnsi="Times New Roman" w:cs="Times New Roman"/>
          <w:sz w:val="24"/>
          <w:szCs w:val="24"/>
        </w:rPr>
        <w:t>(ii)  Actions taken must be consistent with 10 U.S.C.</w:t>
      </w:r>
      <w:r w:rsidR="00142FC2" w:rsidRPr="00097481">
        <w:rPr>
          <w:rFonts w:ascii="Times New Roman" w:hAnsi="Times New Roman" w:cs="Times New Roman"/>
          <w:sz w:val="24"/>
          <w:szCs w:val="24"/>
        </w:rPr>
        <w:t xml:space="preserve"> </w:t>
      </w:r>
      <w:ins w:id="18" w:author="Stephenson, Evelyn K CIV HQDA ASA ALT" w:date="2024-08-27T15:55:00Z">
        <w:r w:rsidR="001C17B4">
          <w:rPr>
            <w:rFonts w:ascii="Times New Roman" w:hAnsi="Times New Roman" w:cs="Times New Roman"/>
            <w:sz w:val="24"/>
            <w:szCs w:val="24"/>
          </w:rPr>
          <w:t>3308</w:t>
        </w:r>
      </w:ins>
      <w:ins w:id="19" w:author="Stephenson, Evelyn K CIV HQDA ASA ALT" w:date="2024-08-27T15:57:00Z">
        <w:r w:rsidR="001C17B4">
          <w:rPr>
            <w:rFonts w:ascii="Times New Roman" w:hAnsi="Times New Roman" w:cs="Times New Roman"/>
            <w:sz w:val="24"/>
            <w:szCs w:val="24"/>
          </w:rPr>
          <w:t>(b)</w:t>
        </w:r>
      </w:ins>
      <w:del w:id="20" w:author="Stephenson, Evelyn K CIV HQDA ASA ALT" w:date="2024-08-27T15:55:00Z">
        <w:r w:rsidRPr="00097481" w:rsidDel="001C17B4">
          <w:rPr>
            <w:rFonts w:ascii="Times New Roman" w:hAnsi="Times New Roman" w:cs="Times New Roman"/>
            <w:sz w:val="24"/>
            <w:szCs w:val="24"/>
          </w:rPr>
          <w:delText>2305(f)</w:delText>
        </w:r>
      </w:del>
      <w:r w:rsidRPr="00097481">
        <w:rPr>
          <w:rFonts w:ascii="Times New Roman" w:hAnsi="Times New Roman" w:cs="Times New Roman"/>
          <w:sz w:val="24"/>
          <w:szCs w:val="24"/>
        </w:rPr>
        <w:t>, 31 U.S.C.</w:t>
      </w:r>
      <w:r w:rsidR="00142FC2"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3554, and FAR </w:t>
      </w:r>
      <w:r w:rsidR="005C7F85" w:rsidRPr="00097481">
        <w:rPr>
          <w:rFonts w:ascii="Times New Roman" w:hAnsi="Times New Roman" w:cs="Times New Roman"/>
          <w:sz w:val="24"/>
          <w:szCs w:val="24"/>
        </w:rPr>
        <w:t>p</w:t>
      </w:r>
      <w:r w:rsidRPr="00097481">
        <w:rPr>
          <w:rFonts w:ascii="Times New Roman" w:hAnsi="Times New Roman" w:cs="Times New Roman"/>
          <w:sz w:val="24"/>
          <w:szCs w:val="24"/>
        </w:rPr>
        <w:t>art 33.</w:t>
      </w:r>
    </w:p>
    <w:p w14:paraId="3A580FED" w14:textId="683D5F7C" w:rsidR="00561C8E" w:rsidRPr="00097481" w:rsidRDefault="00E91EDF" w:rsidP="00794E76">
      <w:pPr>
        <w:pStyle w:val="ind12"/>
        <w:tabs>
          <w:tab w:val="clear" w:pos="2304"/>
          <w:tab w:val="clear" w:pos="2880"/>
          <w:tab w:val="clear" w:pos="3456"/>
        </w:tabs>
        <w:spacing w:after="240"/>
        <w:ind w:left="0" w:firstLine="270"/>
        <w:rPr>
          <w:rFonts w:ascii="Times New Roman" w:hAnsi="Times New Roman" w:cs="Times New Roman"/>
          <w:sz w:val="24"/>
          <w:szCs w:val="24"/>
        </w:rPr>
      </w:pPr>
      <w:r w:rsidRPr="00097481">
        <w:rPr>
          <w:rFonts w:ascii="Times New Roman" w:hAnsi="Times New Roman" w:cs="Times New Roman"/>
          <w:sz w:val="24"/>
          <w:szCs w:val="24"/>
        </w:rPr>
        <w:t xml:space="preserve">(iii)  For award of costs, </w:t>
      </w:r>
      <w:ins w:id="21" w:author="Jordan, Amanda C CIV USARMY HQDA ASA ALT (USA)" w:date="2024-09-04T08:17:00Z">
        <w:r w:rsidR="00C849DE">
          <w:rPr>
            <w:rFonts w:ascii="Times New Roman" w:hAnsi="Times New Roman" w:cs="Times New Roman"/>
            <w:sz w:val="24"/>
            <w:szCs w:val="24"/>
          </w:rPr>
          <w:t>C</w:t>
        </w:r>
      </w:ins>
      <w:del w:id="22" w:author="Jordan, Amanda C CIV USARMY HQDA ASA ALT (USA)" w:date="2024-09-04T08:17:00Z">
        <w:r w:rsidRPr="00097481" w:rsidDel="00C849DE">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officers must attempt to reach an agreement on the amounts </w:t>
      </w:r>
      <w:r w:rsidR="00B62B72" w:rsidRPr="00097481">
        <w:rPr>
          <w:rFonts w:ascii="Times New Roman" w:hAnsi="Times New Roman" w:cs="Times New Roman"/>
          <w:sz w:val="24"/>
          <w:szCs w:val="24"/>
        </w:rPr>
        <w:t xml:space="preserve">the Government will pay </w:t>
      </w:r>
      <w:r w:rsidRPr="00097481">
        <w:rPr>
          <w:rFonts w:ascii="Times New Roman" w:hAnsi="Times New Roman" w:cs="Times New Roman"/>
          <w:sz w:val="24"/>
          <w:szCs w:val="24"/>
        </w:rPr>
        <w:t xml:space="preserve">to a protester or an interested party.  If </w:t>
      </w:r>
      <w:r w:rsidR="00143065" w:rsidRPr="00097481">
        <w:rPr>
          <w:rFonts w:ascii="Times New Roman" w:hAnsi="Times New Roman" w:cs="Times New Roman"/>
          <w:sz w:val="24"/>
          <w:szCs w:val="24"/>
        </w:rPr>
        <w:t xml:space="preserve">the </w:t>
      </w:r>
      <w:ins w:id="23" w:author="Jordan, Amanda C CIV USARMY HQDA ASA ALT (USA)" w:date="2024-09-04T08:17:00Z">
        <w:r w:rsidR="00C849DE">
          <w:rPr>
            <w:rFonts w:ascii="Times New Roman" w:hAnsi="Times New Roman" w:cs="Times New Roman"/>
            <w:sz w:val="24"/>
            <w:szCs w:val="24"/>
          </w:rPr>
          <w:t>C</w:t>
        </w:r>
      </w:ins>
      <w:del w:id="24" w:author="Jordan, Amanda C CIV USARMY HQDA ASA ALT (USA)" w:date="2024-09-04T08:17:00Z">
        <w:r w:rsidR="00143065" w:rsidRPr="00097481" w:rsidDel="00C849DE">
          <w:rPr>
            <w:rFonts w:ascii="Times New Roman" w:hAnsi="Times New Roman" w:cs="Times New Roman"/>
            <w:sz w:val="24"/>
            <w:szCs w:val="24"/>
          </w:rPr>
          <w:delText>c</w:delText>
        </w:r>
      </w:del>
      <w:r w:rsidR="00143065" w:rsidRPr="00097481">
        <w:rPr>
          <w:rFonts w:ascii="Times New Roman" w:hAnsi="Times New Roman" w:cs="Times New Roman"/>
          <w:sz w:val="24"/>
          <w:szCs w:val="24"/>
        </w:rPr>
        <w:t>ontracting officer and the protester or interested part</w:t>
      </w:r>
      <w:r w:rsidR="00B47268" w:rsidRPr="00097481">
        <w:rPr>
          <w:rFonts w:ascii="Times New Roman" w:hAnsi="Times New Roman" w:cs="Times New Roman"/>
          <w:sz w:val="24"/>
          <w:szCs w:val="24"/>
        </w:rPr>
        <w:t>y</w:t>
      </w:r>
      <w:r w:rsidR="00143065" w:rsidRPr="00097481">
        <w:rPr>
          <w:rFonts w:ascii="Times New Roman" w:hAnsi="Times New Roman" w:cs="Times New Roman"/>
          <w:sz w:val="24"/>
          <w:szCs w:val="24"/>
        </w:rPr>
        <w:t xml:space="preserve"> do not reach </w:t>
      </w:r>
      <w:r w:rsidRPr="00097481">
        <w:rPr>
          <w:rFonts w:ascii="Times New Roman" w:hAnsi="Times New Roman" w:cs="Times New Roman"/>
          <w:sz w:val="24"/>
          <w:szCs w:val="24"/>
        </w:rPr>
        <w:t xml:space="preserve">agreement, persons exercising authority as cited in </w:t>
      </w:r>
      <w:r w:rsidR="005C7F85" w:rsidRPr="00097481">
        <w:rPr>
          <w:rFonts w:ascii="Times New Roman" w:hAnsi="Times New Roman" w:cs="Times New Roman"/>
          <w:sz w:val="24"/>
          <w:szCs w:val="24"/>
        </w:rPr>
        <w:t xml:space="preserve">paragraph </w:t>
      </w:r>
      <w:r w:rsidR="000B0800" w:rsidRPr="00097481">
        <w:rPr>
          <w:rFonts w:ascii="Times New Roman" w:hAnsi="Times New Roman" w:cs="Times New Roman"/>
          <w:sz w:val="24"/>
          <w:szCs w:val="24"/>
        </w:rPr>
        <w:t>(b)</w:t>
      </w:r>
      <w:r w:rsidRPr="00097481">
        <w:rPr>
          <w:rFonts w:ascii="Times New Roman" w:hAnsi="Times New Roman" w:cs="Times New Roman"/>
          <w:sz w:val="24"/>
          <w:szCs w:val="24"/>
        </w:rPr>
        <w:t>(i)</w:t>
      </w:r>
      <w:r w:rsidR="005C7F85" w:rsidRPr="00097481">
        <w:rPr>
          <w:rFonts w:ascii="Times New Roman" w:hAnsi="Times New Roman" w:cs="Times New Roman"/>
          <w:sz w:val="24"/>
          <w:szCs w:val="24"/>
        </w:rPr>
        <w:t xml:space="preserve"> of this section</w:t>
      </w:r>
      <w:r w:rsidRPr="00097481">
        <w:rPr>
          <w:rFonts w:ascii="Times New Roman" w:hAnsi="Times New Roman" w:cs="Times New Roman"/>
          <w:sz w:val="24"/>
          <w:szCs w:val="24"/>
        </w:rPr>
        <w:t xml:space="preserve"> may</w:t>
      </w:r>
      <w:r w:rsidR="00373FBA" w:rsidRPr="00097481">
        <w:rPr>
          <w:rFonts w:ascii="Times New Roman" w:hAnsi="Times New Roman" w:cs="Times New Roman"/>
          <w:sz w:val="24"/>
          <w:szCs w:val="24"/>
        </w:rPr>
        <w:t xml:space="preserve"> make the agency determination on </w:t>
      </w:r>
      <w:r w:rsidR="005E30F2" w:rsidRPr="00097481">
        <w:rPr>
          <w:rFonts w:ascii="Times New Roman" w:hAnsi="Times New Roman" w:cs="Times New Roman"/>
          <w:sz w:val="24"/>
          <w:szCs w:val="24"/>
        </w:rPr>
        <w:t xml:space="preserve">the </w:t>
      </w:r>
      <w:r w:rsidR="00373FBA" w:rsidRPr="00097481">
        <w:rPr>
          <w:rFonts w:ascii="Times New Roman" w:hAnsi="Times New Roman" w:cs="Times New Roman"/>
          <w:sz w:val="24"/>
          <w:szCs w:val="24"/>
        </w:rPr>
        <w:t>amount</w:t>
      </w:r>
      <w:r w:rsidR="00B62B72" w:rsidRPr="00097481">
        <w:rPr>
          <w:rFonts w:ascii="Times New Roman" w:hAnsi="Times New Roman" w:cs="Times New Roman"/>
          <w:sz w:val="24"/>
          <w:szCs w:val="24"/>
        </w:rPr>
        <w:t xml:space="preserve"> the Government will pay</w:t>
      </w:r>
      <w:r w:rsidRPr="00097481">
        <w:rPr>
          <w:rFonts w:ascii="Times New Roman" w:hAnsi="Times New Roman" w:cs="Times New Roman"/>
          <w:sz w:val="24"/>
          <w:szCs w:val="24"/>
        </w:rPr>
        <w:t>, at the request of the protester or an interested party.</w:t>
      </w:r>
    </w:p>
    <w:p w14:paraId="3A580FEE" w14:textId="77777777" w:rsidR="00561C8E" w:rsidRPr="00097481" w:rsidRDefault="00E91EDF" w:rsidP="00794E76">
      <w:pPr>
        <w:pStyle w:val="ind12"/>
        <w:tabs>
          <w:tab w:val="clear" w:pos="2304"/>
          <w:tab w:val="clear" w:pos="2880"/>
          <w:tab w:val="clear" w:pos="3456"/>
        </w:tabs>
        <w:spacing w:after="240"/>
        <w:ind w:left="0" w:firstLine="270"/>
        <w:rPr>
          <w:rFonts w:ascii="Times New Roman" w:hAnsi="Times New Roman" w:cs="Times New Roman"/>
          <w:sz w:val="24"/>
          <w:szCs w:val="24"/>
        </w:rPr>
      </w:pPr>
      <w:r w:rsidRPr="00097481">
        <w:rPr>
          <w:rFonts w:ascii="Times New Roman" w:hAnsi="Times New Roman" w:cs="Times New Roman"/>
          <w:sz w:val="24"/>
          <w:szCs w:val="24"/>
        </w:rPr>
        <w:t>(iv)  Officials must consult legal counsel in exercising this authority.</w:t>
      </w:r>
    </w:p>
    <w:p w14:paraId="3A580FEF" w14:textId="77777777" w:rsidR="00DF6B3B" w:rsidRDefault="00DF6B3B">
      <w:pPr>
        <w:rPr>
          <w:rFonts w:ascii="Times New Roman" w:hAnsi="Times New Roman" w:cs="Times New Roman"/>
          <w:b/>
          <w:sz w:val="24"/>
          <w:szCs w:val="24"/>
        </w:rPr>
      </w:pPr>
      <w:r>
        <w:rPr>
          <w:rFonts w:ascii="Times New Roman" w:hAnsi="Times New Roman" w:cs="Times New Roman"/>
          <w:sz w:val="24"/>
          <w:szCs w:val="24"/>
        </w:rPr>
        <w:br w:type="page"/>
      </w:r>
    </w:p>
    <w:p w14:paraId="3A580FF0" w14:textId="77777777" w:rsidR="00561C8E" w:rsidRPr="00097481" w:rsidRDefault="00E91EDF" w:rsidP="00D76306">
      <w:pPr>
        <w:pStyle w:val="Heading4"/>
      </w:pPr>
      <w:bookmarkStart w:id="25" w:name="_Toc514069288"/>
      <w:bookmarkStart w:id="26" w:name="_Toc519842042"/>
      <w:r w:rsidRPr="00097481">
        <w:lastRenderedPageBreak/>
        <w:t xml:space="preserve">5133.103 </w:t>
      </w:r>
      <w:r w:rsidR="0041651B" w:rsidRPr="00097481">
        <w:t xml:space="preserve"> </w:t>
      </w:r>
      <w:r w:rsidRPr="00097481">
        <w:t>Protests to the agency.</w:t>
      </w:r>
      <w:bookmarkEnd w:id="25"/>
      <w:bookmarkEnd w:id="26"/>
    </w:p>
    <w:p w14:paraId="3A580FF1" w14:textId="0838C00C" w:rsidR="00561C8E" w:rsidRPr="00A029E5" w:rsidRDefault="00E91EDF" w:rsidP="00A029E5">
      <w:pPr>
        <w:rPr>
          <w:rFonts w:ascii="Times New Roman" w:hAnsi="Times New Roman" w:cs="Times New Roman"/>
          <w:sz w:val="24"/>
          <w:szCs w:val="24"/>
        </w:rPr>
      </w:pPr>
      <w:r w:rsidRPr="00A029E5">
        <w:rPr>
          <w:rFonts w:ascii="Times New Roman" w:hAnsi="Times New Roman" w:cs="Times New Roman"/>
          <w:sz w:val="24"/>
          <w:szCs w:val="24"/>
        </w:rPr>
        <w:t xml:space="preserve">(d)(3)  As soon as practicable, the </w:t>
      </w:r>
      <w:ins w:id="27" w:author="Jordan, Amanda C CIV USARMY HQDA ASA ALT (USA)" w:date="2024-09-04T08:17:00Z">
        <w:r w:rsidR="00C849DE">
          <w:rPr>
            <w:rFonts w:ascii="Times New Roman" w:hAnsi="Times New Roman" w:cs="Times New Roman"/>
            <w:sz w:val="24"/>
            <w:szCs w:val="24"/>
          </w:rPr>
          <w:t>C</w:t>
        </w:r>
      </w:ins>
      <w:del w:id="28" w:author="Jordan, Amanda C CIV USARMY HQDA ASA ALT (USA)" w:date="2024-09-04T08:17:00Z">
        <w:r w:rsidRPr="00A029E5" w:rsidDel="00C849DE">
          <w:rPr>
            <w:rFonts w:ascii="Times New Roman" w:hAnsi="Times New Roman" w:cs="Times New Roman"/>
            <w:sz w:val="24"/>
            <w:szCs w:val="24"/>
          </w:rPr>
          <w:delText>c</w:delText>
        </w:r>
      </w:del>
      <w:r w:rsidRPr="00A029E5">
        <w:rPr>
          <w:rFonts w:ascii="Times New Roman" w:hAnsi="Times New Roman" w:cs="Times New Roman"/>
          <w:sz w:val="24"/>
          <w:szCs w:val="24"/>
        </w:rPr>
        <w:t xml:space="preserve">ontracting officer must consult with the legal office concerning the protest.  </w:t>
      </w:r>
      <w:del w:id="29" w:author="Stephenson, Evelyn K CIV HQDA ASA ALT" w:date="2024-08-27T16:07:00Z">
        <w:r w:rsidR="00AD106C" w:rsidRPr="00A029E5" w:rsidDel="00FC614C">
          <w:rPr>
            <w:rFonts w:ascii="Times New Roman" w:hAnsi="Times New Roman" w:cs="Times New Roman"/>
            <w:sz w:val="24"/>
            <w:szCs w:val="24"/>
          </w:rPr>
          <w:delText xml:space="preserve">Refer </w:delText>
        </w:r>
      </w:del>
      <w:ins w:id="30" w:author="Stephenson, Evelyn K CIV HQDA ASA ALT" w:date="2024-08-27T16:06:00Z">
        <w:r w:rsidR="00FC614C">
          <w:rPr>
            <w:rFonts w:ascii="Times New Roman" w:hAnsi="Times New Roman" w:cs="Times New Roman"/>
            <w:sz w:val="24"/>
            <w:szCs w:val="24"/>
          </w:rPr>
          <w:t>P</w:t>
        </w:r>
      </w:ins>
      <w:del w:id="31" w:author="Stephenson, Evelyn K CIV HQDA ASA ALT" w:date="2024-08-27T16:06:00Z">
        <w:r w:rsidR="00AD106C" w:rsidRPr="00A029E5" w:rsidDel="00FC614C">
          <w:rPr>
            <w:rFonts w:ascii="Times New Roman" w:hAnsi="Times New Roman" w:cs="Times New Roman"/>
            <w:sz w:val="24"/>
            <w:szCs w:val="24"/>
          </w:rPr>
          <w:delText>p</w:delText>
        </w:r>
      </w:del>
      <w:r w:rsidRPr="00A029E5">
        <w:rPr>
          <w:rFonts w:ascii="Times New Roman" w:hAnsi="Times New Roman" w:cs="Times New Roman"/>
          <w:sz w:val="24"/>
          <w:szCs w:val="24"/>
        </w:rPr>
        <w:t xml:space="preserve">rotests received at a level higher than the </w:t>
      </w:r>
      <w:ins w:id="32" w:author="Jordan, Amanda C CIV USARMY HQDA ASA ALT (USA)" w:date="2024-09-04T07:37:00Z">
        <w:r w:rsidR="00961ABD">
          <w:rPr>
            <w:rFonts w:ascii="Times New Roman" w:hAnsi="Times New Roman" w:cs="Times New Roman"/>
            <w:sz w:val="24"/>
            <w:szCs w:val="24"/>
          </w:rPr>
          <w:t>C</w:t>
        </w:r>
      </w:ins>
      <w:del w:id="33" w:author="Jordan, Amanda C CIV USARMY HQDA ASA ALT (USA)" w:date="2024-09-04T07:37:00Z">
        <w:r w:rsidRPr="00A029E5" w:rsidDel="00961ABD">
          <w:rPr>
            <w:rFonts w:ascii="Times New Roman" w:hAnsi="Times New Roman" w:cs="Times New Roman"/>
            <w:sz w:val="24"/>
            <w:szCs w:val="24"/>
          </w:rPr>
          <w:delText>c</w:delText>
        </w:r>
      </w:del>
      <w:r w:rsidRPr="00A029E5">
        <w:rPr>
          <w:rFonts w:ascii="Times New Roman" w:hAnsi="Times New Roman" w:cs="Times New Roman"/>
          <w:sz w:val="24"/>
          <w:szCs w:val="24"/>
        </w:rPr>
        <w:t>ontracting office</w:t>
      </w:r>
      <w:ins w:id="34" w:author="Stephenson, Evelyn K CIV HQDA ASA ALT" w:date="2024-08-27T16:06:00Z">
        <w:r w:rsidR="00FC614C">
          <w:rPr>
            <w:rFonts w:ascii="Times New Roman" w:hAnsi="Times New Roman" w:cs="Times New Roman"/>
            <w:sz w:val="24"/>
            <w:szCs w:val="24"/>
          </w:rPr>
          <w:t>r</w:t>
        </w:r>
      </w:ins>
      <w:ins w:id="35" w:author="Stephenson, Evelyn K CIV HQDA ASA ALT" w:date="2024-08-27T16:07:00Z">
        <w:r w:rsidR="00FC614C">
          <w:rPr>
            <w:rFonts w:ascii="Times New Roman" w:hAnsi="Times New Roman" w:cs="Times New Roman"/>
            <w:sz w:val="24"/>
            <w:szCs w:val="24"/>
          </w:rPr>
          <w:t xml:space="preserve"> should be referred </w:t>
        </w:r>
      </w:ins>
      <w:del w:id="36" w:author="Stephenson, Evelyn K CIV HQDA ASA ALT" w:date="2024-08-28T06:48:00Z">
        <w:r w:rsidRPr="00A029E5" w:rsidDel="00106662">
          <w:rPr>
            <w:rFonts w:ascii="Times New Roman" w:hAnsi="Times New Roman" w:cs="Times New Roman"/>
            <w:sz w:val="24"/>
            <w:szCs w:val="24"/>
          </w:rPr>
          <w:delText xml:space="preserve"> </w:delText>
        </w:r>
      </w:del>
      <w:r w:rsidRPr="00A029E5">
        <w:rPr>
          <w:rFonts w:ascii="Times New Roman" w:hAnsi="Times New Roman" w:cs="Times New Roman"/>
          <w:sz w:val="24"/>
          <w:szCs w:val="24"/>
        </w:rPr>
        <w:t>to the</w:t>
      </w:r>
      <w:del w:id="37" w:author="Stephenson, Evelyn K CIV HQDA ASA ALT" w:date="2024-08-28T06:48:00Z">
        <w:r w:rsidRPr="00A029E5" w:rsidDel="00106662">
          <w:rPr>
            <w:rFonts w:ascii="Times New Roman" w:hAnsi="Times New Roman" w:cs="Times New Roman"/>
            <w:sz w:val="24"/>
            <w:szCs w:val="24"/>
          </w:rPr>
          <w:delText xml:space="preserve"> </w:delText>
        </w:r>
      </w:del>
      <w:ins w:id="38" w:author="Stephenson, Evelyn K CIV HQDA ASA ALT" w:date="2024-08-27T16:08:00Z">
        <w:r w:rsidR="00CB23BC">
          <w:rPr>
            <w:rFonts w:ascii="Times New Roman" w:hAnsi="Times New Roman" w:cs="Times New Roman"/>
            <w:sz w:val="24"/>
            <w:szCs w:val="24"/>
          </w:rPr>
          <w:t xml:space="preserve"> </w:t>
        </w:r>
      </w:ins>
      <w:r w:rsidRPr="00A029E5">
        <w:rPr>
          <w:rFonts w:ascii="Times New Roman" w:hAnsi="Times New Roman" w:cs="Times New Roman"/>
          <w:sz w:val="24"/>
          <w:szCs w:val="24"/>
        </w:rPr>
        <w:t>contracting office for resolution.  Concurrent with this referral, the office that initially received the protest must inform the protester, identifying the contracting office that will handle the protest and giving the point of contact within that office.</w:t>
      </w:r>
    </w:p>
    <w:p w14:paraId="3A580FF2" w14:textId="0ADB814D" w:rsidR="00561C8E" w:rsidRPr="00097481" w:rsidRDefault="00E91EDF" w:rsidP="00794E76">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097481">
        <w:rPr>
          <w:rFonts w:ascii="Times New Roman" w:hAnsi="Times New Roman" w:cs="Times New Roman"/>
          <w:sz w:val="24"/>
          <w:szCs w:val="24"/>
        </w:rPr>
        <w:t xml:space="preserve">(4)  </w:t>
      </w:r>
      <w:r w:rsidR="00AD106C" w:rsidRPr="00097481">
        <w:rPr>
          <w:rFonts w:ascii="Times New Roman" w:hAnsi="Times New Roman" w:cs="Times New Roman"/>
          <w:sz w:val="24"/>
          <w:szCs w:val="24"/>
        </w:rPr>
        <w:t xml:space="preserve">Handle </w:t>
      </w:r>
      <w:r w:rsidR="00786E77" w:rsidRPr="00097481">
        <w:rPr>
          <w:rFonts w:ascii="Times New Roman" w:hAnsi="Times New Roman" w:cs="Times New Roman"/>
          <w:sz w:val="24"/>
          <w:szCs w:val="24"/>
        </w:rPr>
        <w:t>requests for independent review of a protest at a l</w:t>
      </w:r>
      <w:r w:rsidRPr="00097481">
        <w:rPr>
          <w:rFonts w:ascii="Times New Roman" w:hAnsi="Times New Roman" w:cs="Times New Roman"/>
          <w:sz w:val="24"/>
          <w:szCs w:val="24"/>
        </w:rPr>
        <w:t xml:space="preserve">evel above the </w:t>
      </w:r>
      <w:ins w:id="39" w:author="Jordan, Amanda C CIV USARMY HQDA ASA ALT (USA)" w:date="2024-09-04T08:17:00Z">
        <w:r w:rsidR="00C849DE">
          <w:rPr>
            <w:rFonts w:ascii="Times New Roman" w:hAnsi="Times New Roman" w:cs="Times New Roman"/>
            <w:sz w:val="24"/>
            <w:szCs w:val="24"/>
          </w:rPr>
          <w:t>C</w:t>
        </w:r>
      </w:ins>
      <w:del w:id="40" w:author="Jordan, Amanda C CIV USARMY HQDA ASA ALT (USA)" w:date="2024-09-04T08:17:00Z">
        <w:r w:rsidRPr="00097481" w:rsidDel="00C849DE">
          <w:rPr>
            <w:rFonts w:ascii="Times New Roman" w:hAnsi="Times New Roman" w:cs="Times New Roman"/>
            <w:sz w:val="24"/>
            <w:szCs w:val="24"/>
          </w:rPr>
          <w:delText>c</w:delText>
        </w:r>
      </w:del>
      <w:r w:rsidRPr="00097481">
        <w:rPr>
          <w:rFonts w:ascii="Times New Roman" w:hAnsi="Times New Roman" w:cs="Times New Roman"/>
          <w:sz w:val="24"/>
          <w:szCs w:val="24"/>
        </w:rPr>
        <w:t>ontracting officer as follows:</w:t>
      </w:r>
    </w:p>
    <w:p w14:paraId="3A580FF3" w14:textId="4C5C8332" w:rsidR="00561C8E" w:rsidRPr="00097481" w:rsidRDefault="00E91EDF" w:rsidP="00794E76">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(i)  For </w:t>
      </w:r>
      <w:ins w:id="41" w:author="Jordan, Amanda C CIV USARMY HQDA ASA ALT (USA)" w:date="2024-09-04T08:17:00Z">
        <w:r w:rsidR="00C849DE">
          <w:rPr>
            <w:rFonts w:ascii="Times New Roman" w:hAnsi="Times New Roman" w:cs="Times New Roman"/>
            <w:sz w:val="24"/>
            <w:szCs w:val="24"/>
          </w:rPr>
          <w:t>C</w:t>
        </w:r>
      </w:ins>
      <w:del w:id="42" w:author="Jordan, Amanda C CIV USARMY HQDA ASA ALT (USA)" w:date="2024-09-04T08:17:00Z">
        <w:r w:rsidRPr="00097481" w:rsidDel="00C849DE">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officers under the jurisdiction of the </w:t>
      </w:r>
      <w:ins w:id="43" w:author="Stephenson, Evelyn K CIV HQDA ASA ALT" w:date="2024-08-28T06:51:00Z">
        <w:r w:rsidR="00AB3F41">
          <w:rPr>
            <w:rFonts w:ascii="Times New Roman" w:hAnsi="Times New Roman" w:cs="Times New Roman"/>
            <w:sz w:val="24"/>
            <w:szCs w:val="24"/>
          </w:rPr>
          <w:t xml:space="preserve">United States </w:t>
        </w:r>
      </w:ins>
      <w:r w:rsidRPr="00097481">
        <w:rPr>
          <w:rFonts w:ascii="Times New Roman" w:hAnsi="Times New Roman" w:cs="Times New Roman"/>
          <w:sz w:val="24"/>
          <w:szCs w:val="24"/>
        </w:rPr>
        <w:t>Army Materiel Command (AMC), in accordance with</w:t>
      </w:r>
      <w:r w:rsidR="00AD106C" w:rsidRPr="00097481">
        <w:rPr>
          <w:rFonts w:ascii="Times New Roman" w:hAnsi="Times New Roman" w:cs="Times New Roman"/>
          <w:sz w:val="24"/>
          <w:szCs w:val="24"/>
        </w:rPr>
        <w:t xml:space="preserve"> AMC established</w:t>
      </w:r>
      <w:r w:rsidRPr="00097481">
        <w:rPr>
          <w:rFonts w:ascii="Times New Roman" w:hAnsi="Times New Roman" w:cs="Times New Roman"/>
          <w:sz w:val="24"/>
          <w:szCs w:val="24"/>
        </w:rPr>
        <w:t xml:space="preserve"> procedures.</w:t>
      </w:r>
    </w:p>
    <w:p w14:paraId="3A580FF4" w14:textId="77F0EE80" w:rsidR="00561C8E" w:rsidRPr="00097481" w:rsidRDefault="00E91EDF" w:rsidP="00794E76">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(ii)  For </w:t>
      </w:r>
      <w:ins w:id="44" w:author="Jordan, Amanda C CIV USARMY HQDA ASA ALT (USA)" w:date="2024-09-04T08:17:00Z">
        <w:r w:rsidR="00C849DE">
          <w:rPr>
            <w:rFonts w:ascii="Times New Roman" w:hAnsi="Times New Roman" w:cs="Times New Roman"/>
            <w:sz w:val="24"/>
            <w:szCs w:val="24"/>
          </w:rPr>
          <w:t>C</w:t>
        </w:r>
      </w:ins>
      <w:del w:id="45" w:author="Jordan, Amanda C CIV USARMY HQDA ASA ALT (USA)" w:date="2024-09-04T08:17:00Z">
        <w:r w:rsidRPr="00097481" w:rsidDel="00C849DE">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officers under the jurisdiction of the United States Army Corps of Engineers (USACE), in accordance with the </w:t>
      </w:r>
      <w:r w:rsidR="00AD106C" w:rsidRPr="00097481">
        <w:rPr>
          <w:rFonts w:ascii="Times New Roman" w:hAnsi="Times New Roman" w:cs="Times New Roman"/>
          <w:sz w:val="24"/>
          <w:szCs w:val="24"/>
        </w:rPr>
        <w:t xml:space="preserve">USACE established </w:t>
      </w:r>
      <w:r w:rsidRPr="00097481">
        <w:rPr>
          <w:rFonts w:ascii="Times New Roman" w:hAnsi="Times New Roman" w:cs="Times New Roman"/>
          <w:sz w:val="24"/>
          <w:szCs w:val="24"/>
        </w:rPr>
        <w:t>procedures.</w:t>
      </w:r>
    </w:p>
    <w:p w14:paraId="3E6D7EA3" w14:textId="18CD0BA9" w:rsidR="00443DE5" w:rsidRPr="00D76306" w:rsidRDefault="00E91EDF" w:rsidP="00794E76">
      <w:pPr>
        <w:ind w:firstLine="720"/>
        <w:rPr>
          <w:rFonts w:ascii="Times New Roman" w:hAnsi="Times New Roman" w:cs="Times New Roman"/>
          <w:b/>
          <w:sz w:val="24"/>
          <w:szCs w:val="24"/>
        </w:rPr>
      </w:pPr>
      <w:r w:rsidRPr="00D76306">
        <w:rPr>
          <w:rFonts w:ascii="Times New Roman" w:hAnsi="Times New Roman" w:cs="Times New Roman"/>
          <w:sz w:val="24"/>
          <w:szCs w:val="24"/>
        </w:rPr>
        <w:t>(iii)  For</w:t>
      </w:r>
      <w:r w:rsidR="00B47268" w:rsidRPr="00D76306">
        <w:rPr>
          <w:rFonts w:ascii="Times New Roman" w:hAnsi="Times New Roman" w:cs="Times New Roman"/>
          <w:sz w:val="24"/>
          <w:szCs w:val="24"/>
        </w:rPr>
        <w:t xml:space="preserve"> </w:t>
      </w:r>
      <w:ins w:id="46" w:author="Jordan, Amanda C CIV USARMY HQDA ASA ALT (USA)" w:date="2024-09-04T08:17:00Z">
        <w:r w:rsidR="00C849DE">
          <w:rPr>
            <w:rFonts w:ascii="Times New Roman" w:hAnsi="Times New Roman" w:cs="Times New Roman"/>
            <w:sz w:val="24"/>
            <w:szCs w:val="24"/>
          </w:rPr>
          <w:t>C</w:t>
        </w:r>
      </w:ins>
      <w:del w:id="47" w:author="Jordan, Amanda C CIV USARMY HQDA ASA ALT (USA)" w:date="2024-09-04T08:17:00Z">
        <w:r w:rsidR="00B47268" w:rsidRPr="00D76306" w:rsidDel="00C849DE">
          <w:rPr>
            <w:rFonts w:ascii="Times New Roman" w:hAnsi="Times New Roman" w:cs="Times New Roman"/>
            <w:sz w:val="24"/>
            <w:szCs w:val="24"/>
          </w:rPr>
          <w:delText>c</w:delText>
        </w:r>
      </w:del>
      <w:r w:rsidR="00B47268" w:rsidRPr="00D76306">
        <w:rPr>
          <w:rFonts w:ascii="Times New Roman" w:hAnsi="Times New Roman" w:cs="Times New Roman"/>
          <w:sz w:val="24"/>
          <w:szCs w:val="24"/>
        </w:rPr>
        <w:t>ontracting officers in</w:t>
      </w:r>
      <w:r w:rsidRPr="00D76306">
        <w:rPr>
          <w:rFonts w:ascii="Times New Roman" w:hAnsi="Times New Roman" w:cs="Times New Roman"/>
          <w:sz w:val="24"/>
          <w:szCs w:val="24"/>
        </w:rPr>
        <w:t xml:space="preserve"> all other contracting activities, in accordance with </w:t>
      </w:r>
      <w:r w:rsidR="00640A3B" w:rsidRPr="00D76306">
        <w:rPr>
          <w:rFonts w:ascii="Times New Roman" w:hAnsi="Times New Roman" w:cs="Times New Roman"/>
          <w:sz w:val="24"/>
          <w:szCs w:val="24"/>
        </w:rPr>
        <w:t xml:space="preserve">activity </w:t>
      </w:r>
      <w:r w:rsidR="00AD106C" w:rsidRPr="00D76306">
        <w:rPr>
          <w:rFonts w:ascii="Times New Roman" w:hAnsi="Times New Roman" w:cs="Times New Roman"/>
          <w:sz w:val="24"/>
          <w:szCs w:val="24"/>
        </w:rPr>
        <w:t xml:space="preserve">established </w:t>
      </w:r>
      <w:r w:rsidRPr="00D76306">
        <w:rPr>
          <w:rFonts w:ascii="Times New Roman" w:hAnsi="Times New Roman" w:cs="Times New Roman"/>
          <w:sz w:val="24"/>
          <w:szCs w:val="24"/>
        </w:rPr>
        <w:t>procedures</w:t>
      </w:r>
      <w:r w:rsidR="005E30F2" w:rsidRPr="00D76306">
        <w:rPr>
          <w:rFonts w:ascii="Times New Roman" w:hAnsi="Times New Roman" w:cs="Times New Roman"/>
          <w:sz w:val="24"/>
          <w:szCs w:val="24"/>
        </w:rPr>
        <w:t xml:space="preserve">.  </w:t>
      </w:r>
      <w:r w:rsidRPr="00D76306">
        <w:rPr>
          <w:rFonts w:ascii="Times New Roman" w:hAnsi="Times New Roman" w:cs="Times New Roman"/>
          <w:sz w:val="24"/>
          <w:szCs w:val="24"/>
        </w:rPr>
        <w:t xml:space="preserve">If </w:t>
      </w:r>
      <w:r w:rsidR="00143065" w:rsidRPr="00D76306">
        <w:rPr>
          <w:rFonts w:ascii="Times New Roman" w:hAnsi="Times New Roman" w:cs="Times New Roman"/>
          <w:sz w:val="24"/>
          <w:szCs w:val="24"/>
        </w:rPr>
        <w:t xml:space="preserve">contracting personnel will conduct </w:t>
      </w:r>
      <w:r w:rsidRPr="00D76306">
        <w:rPr>
          <w:rFonts w:ascii="Times New Roman" w:hAnsi="Times New Roman" w:cs="Times New Roman"/>
          <w:sz w:val="24"/>
          <w:szCs w:val="24"/>
        </w:rPr>
        <w:t>the independent review, the HCA</w:t>
      </w:r>
      <w:r w:rsidR="00443DE5" w:rsidRPr="00D76306">
        <w:rPr>
          <w:rFonts w:ascii="Times New Roman" w:hAnsi="Times New Roman" w:cs="Times New Roman"/>
          <w:sz w:val="24"/>
          <w:szCs w:val="24"/>
        </w:rPr>
        <w:t xml:space="preserve"> </w:t>
      </w:r>
      <w:r w:rsidRPr="00D76306">
        <w:rPr>
          <w:rFonts w:ascii="Times New Roman" w:hAnsi="Times New Roman" w:cs="Times New Roman"/>
          <w:sz w:val="24"/>
          <w:szCs w:val="24"/>
        </w:rPr>
        <w:t>will appoint a review authority</w:t>
      </w:r>
      <w:r w:rsidR="001707F1" w:rsidRPr="00D76306">
        <w:rPr>
          <w:rFonts w:ascii="Times New Roman" w:hAnsi="Times New Roman" w:cs="Times New Roman"/>
          <w:sz w:val="24"/>
          <w:szCs w:val="24"/>
        </w:rPr>
        <w:t xml:space="preserve">.  See </w:t>
      </w:r>
      <w:ins w:id="48" w:author="Jordan, Amanda C CIV USARMY HQDA ASA ALT (USA)" w:date="2024-09-04T08:23:00Z">
        <w:r w:rsidR="00067E26">
          <w:rPr>
            <w:rFonts w:ascii="Times New Roman" w:hAnsi="Times New Roman" w:cs="Times New Roman"/>
            <w:sz w:val="24"/>
            <w:szCs w:val="24"/>
          </w:rPr>
          <w:fldChar w:fldCharType="begin"/>
        </w:r>
        <w:r w:rsidR="00067E26">
          <w:rPr>
            <w:rFonts w:ascii="Times New Roman" w:hAnsi="Times New Roman" w:cs="Times New Roman"/>
            <w:sz w:val="24"/>
            <w:szCs w:val="24"/>
          </w:rPr>
          <w:instrText>HYPERLINK "https://armyeitaas.sharepoint-mil.us/:x:/r/sites/ASA-ALT-PAM-PP/_layouts/15/Doc.aspx?sourcedoc=%7BF79B63A9-3ED0-4830-89D1-F162968200C4%7D&amp;file=AFARSGG.xlsx&amp;action=default&amp;mobileredirect=true"</w:instrText>
        </w:r>
        <w:r w:rsidR="00067E26">
          <w:rPr>
            <w:rFonts w:ascii="Times New Roman" w:hAnsi="Times New Roman" w:cs="Times New Roman"/>
            <w:sz w:val="24"/>
            <w:szCs w:val="24"/>
          </w:rPr>
        </w:r>
        <w:r w:rsidR="00067E26">
          <w:rPr>
            <w:rFonts w:ascii="Times New Roman" w:hAnsi="Times New Roman" w:cs="Times New Roman"/>
            <w:sz w:val="24"/>
            <w:szCs w:val="24"/>
          </w:rPr>
          <w:fldChar w:fldCharType="separate"/>
        </w:r>
        <w:r w:rsidR="001707F1" w:rsidRPr="00067E26">
          <w:rPr>
            <w:rStyle w:val="Hyperlink"/>
            <w:rFonts w:ascii="Times New Roman" w:hAnsi="Times New Roman" w:cs="Times New Roman"/>
            <w:sz w:val="24"/>
            <w:szCs w:val="24"/>
          </w:rPr>
          <w:t>Appendix GG</w:t>
        </w:r>
        <w:r w:rsidR="00067E26">
          <w:rPr>
            <w:rFonts w:ascii="Times New Roman" w:hAnsi="Times New Roman" w:cs="Times New Roman"/>
            <w:sz w:val="24"/>
            <w:szCs w:val="24"/>
          </w:rPr>
          <w:fldChar w:fldCharType="end"/>
        </w:r>
      </w:ins>
      <w:r w:rsidR="001707F1" w:rsidRPr="00D76306">
        <w:rPr>
          <w:rFonts w:ascii="Times New Roman" w:hAnsi="Times New Roman" w:cs="Times New Roman"/>
          <w:sz w:val="24"/>
          <w:szCs w:val="24"/>
        </w:rPr>
        <w:t xml:space="preserve"> for further delegation.</w:t>
      </w:r>
      <w:r w:rsidRPr="00D76306">
        <w:rPr>
          <w:rFonts w:ascii="Times New Roman" w:hAnsi="Times New Roman" w:cs="Times New Roman"/>
          <w:sz w:val="24"/>
          <w:szCs w:val="24"/>
        </w:rPr>
        <w:t xml:space="preserve">  The HCA</w:t>
      </w:r>
      <w:r w:rsidR="00565137" w:rsidRPr="00D76306">
        <w:rPr>
          <w:rFonts w:ascii="Times New Roman" w:hAnsi="Times New Roman" w:cs="Times New Roman"/>
          <w:sz w:val="24"/>
          <w:szCs w:val="24"/>
        </w:rPr>
        <w:t xml:space="preserve"> </w:t>
      </w:r>
      <w:r w:rsidR="00340F82" w:rsidRPr="00D76306">
        <w:rPr>
          <w:rFonts w:ascii="Times New Roman" w:hAnsi="Times New Roman" w:cs="Times New Roman"/>
          <w:sz w:val="24"/>
          <w:szCs w:val="24"/>
        </w:rPr>
        <w:t>or</w:t>
      </w:r>
      <w:r w:rsidR="00565137" w:rsidRPr="00D76306">
        <w:rPr>
          <w:rFonts w:ascii="Times New Roman" w:hAnsi="Times New Roman" w:cs="Times New Roman"/>
          <w:sz w:val="24"/>
          <w:szCs w:val="24"/>
        </w:rPr>
        <w:t xml:space="preserve"> delegated</w:t>
      </w:r>
      <w:r w:rsidR="001707F1" w:rsidRPr="00D76306">
        <w:rPr>
          <w:rFonts w:ascii="Times New Roman" w:hAnsi="Times New Roman" w:cs="Times New Roman"/>
          <w:sz w:val="24"/>
          <w:szCs w:val="24"/>
        </w:rPr>
        <w:t xml:space="preserve"> designee</w:t>
      </w:r>
      <w:r w:rsidR="00565137" w:rsidRPr="00D76306">
        <w:rPr>
          <w:rFonts w:ascii="Times New Roman" w:hAnsi="Times New Roman" w:cs="Times New Roman"/>
          <w:sz w:val="24"/>
          <w:szCs w:val="24"/>
        </w:rPr>
        <w:t xml:space="preserve">, </w:t>
      </w:r>
      <w:r w:rsidRPr="00D76306">
        <w:rPr>
          <w:rFonts w:ascii="Times New Roman" w:hAnsi="Times New Roman" w:cs="Times New Roman"/>
          <w:sz w:val="24"/>
          <w:szCs w:val="24"/>
        </w:rPr>
        <w:t>may also appoint individuals assigned outside contracting channels as a review authority (e.g.</w:t>
      </w:r>
      <w:r w:rsidR="00565137" w:rsidRPr="00D76306">
        <w:rPr>
          <w:rFonts w:ascii="Times New Roman" w:hAnsi="Times New Roman" w:cs="Times New Roman"/>
          <w:sz w:val="24"/>
          <w:szCs w:val="24"/>
        </w:rPr>
        <w:t>,</w:t>
      </w:r>
      <w:r w:rsidRPr="00D76306">
        <w:rPr>
          <w:rFonts w:ascii="Times New Roman" w:hAnsi="Times New Roman" w:cs="Times New Roman"/>
          <w:sz w:val="24"/>
          <w:szCs w:val="24"/>
        </w:rPr>
        <w:t xml:space="preserve"> attorneys, chief of staff, installation commanders).</w:t>
      </w:r>
    </w:p>
    <w:p w14:paraId="3A580FF6" w14:textId="58C2A62A" w:rsidR="00561C8E" w:rsidRPr="00443DE5" w:rsidRDefault="00E91EDF" w:rsidP="00D76306">
      <w:pPr>
        <w:pStyle w:val="Heading4"/>
      </w:pPr>
      <w:bookmarkStart w:id="49" w:name="_Toc514069289"/>
      <w:bookmarkStart w:id="50" w:name="_Toc519842043"/>
      <w:r w:rsidRPr="00443DE5">
        <w:t>5133.103-90  Annual agency bid protest report.</w:t>
      </w:r>
      <w:bookmarkEnd w:id="49"/>
      <w:bookmarkEnd w:id="50"/>
    </w:p>
    <w:p w14:paraId="3A580FF7" w14:textId="0534571F" w:rsidR="00561C8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HCAs must prepare an annual report of agency bid protests and send it to the addressee in </w:t>
      </w:r>
      <w:r w:rsidR="00794E76">
        <w:rPr>
          <w:rFonts w:ascii="Times New Roman" w:hAnsi="Times New Roman" w:cs="Times New Roman"/>
          <w:sz w:val="24"/>
          <w:szCs w:val="24"/>
        </w:rPr>
        <w:t xml:space="preserve">AFARS </w:t>
      </w:r>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2)(i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Pr="00097481">
        <w:rPr>
          <w:rFonts w:ascii="Times New Roman" w:hAnsi="Times New Roman" w:cs="Times New Roman"/>
          <w:sz w:val="24"/>
          <w:szCs w:val="24"/>
        </w:rPr>
        <w:t xml:space="preserve"> not later than 30 calendar days following the end of the fiscal year.  The analysis must include </w:t>
      </w:r>
      <w:r w:rsidR="00D35E65" w:rsidRPr="00097481">
        <w:rPr>
          <w:rFonts w:ascii="Times New Roman" w:hAnsi="Times New Roman" w:cs="Times New Roman"/>
          <w:sz w:val="24"/>
          <w:szCs w:val="24"/>
        </w:rPr>
        <w:t>–</w:t>
      </w:r>
    </w:p>
    <w:p w14:paraId="3A580FF8"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(a)  The number of protests received during the reporting period, to include their disposition;</w:t>
      </w:r>
    </w:p>
    <w:p w14:paraId="3A580FF9"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(b)  An assessment of the causes of the most frequently recurring issues, including a description of all corrective actions taken to include the award of protest costs;</w:t>
      </w:r>
    </w:p>
    <w:p w14:paraId="3A580FFA" w14:textId="77777777"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(c)  The distribution of protests by subordinate contracting offices; and</w:t>
      </w:r>
    </w:p>
    <w:p w14:paraId="5AC013AA" w14:textId="77777777" w:rsidR="00443DE5" w:rsidRDefault="00E91EDF" w:rsidP="00D76306">
      <w:pPr>
        <w:ind w:firstLine="720"/>
        <w:rPr>
          <w:ins w:id="51" w:author="Jordan, Amanda C CIV USARMY HQDA ASA ALT (USA)" w:date="2024-09-04T07:42:00Z"/>
          <w:rFonts w:ascii="Times New Roman" w:hAnsi="Times New Roman" w:cs="Times New Roman"/>
          <w:sz w:val="24"/>
          <w:szCs w:val="24"/>
        </w:rPr>
      </w:pPr>
      <w:r w:rsidRPr="00D76306">
        <w:rPr>
          <w:rFonts w:ascii="Times New Roman" w:hAnsi="Times New Roman" w:cs="Times New Roman"/>
          <w:sz w:val="24"/>
          <w:szCs w:val="24"/>
        </w:rPr>
        <w:t>(d)  Any additional information considered necessary to a full understanding of the efficiency and effectiveness of the activity’s agency protest procedures.</w:t>
      </w:r>
    </w:p>
    <w:p w14:paraId="63FEAD18" w14:textId="77777777" w:rsidR="00961ABD" w:rsidRDefault="00961ABD" w:rsidP="00D76306">
      <w:pPr>
        <w:ind w:firstLine="720"/>
        <w:rPr>
          <w:ins w:id="52" w:author="Jordan, Amanda C CIV USARMY HQDA ASA ALT (USA)" w:date="2024-09-04T07:42:00Z"/>
          <w:rFonts w:ascii="Times New Roman" w:hAnsi="Times New Roman" w:cs="Times New Roman"/>
          <w:sz w:val="24"/>
          <w:szCs w:val="24"/>
        </w:rPr>
      </w:pPr>
    </w:p>
    <w:p w14:paraId="544EB168" w14:textId="77777777" w:rsidR="00961ABD" w:rsidRPr="00D76306" w:rsidRDefault="00961ABD" w:rsidP="00D76306">
      <w:pPr>
        <w:ind w:firstLine="720"/>
        <w:rPr>
          <w:rFonts w:ascii="Times New Roman" w:hAnsi="Times New Roman" w:cs="Times New Roman"/>
          <w:b/>
          <w:sz w:val="24"/>
          <w:szCs w:val="24"/>
        </w:rPr>
      </w:pPr>
    </w:p>
    <w:p w14:paraId="3A580FFD" w14:textId="09A003D7" w:rsidR="00561C8E" w:rsidRPr="00443DE5" w:rsidRDefault="00E91EDF" w:rsidP="00D76306">
      <w:pPr>
        <w:pStyle w:val="Heading4"/>
      </w:pPr>
      <w:bookmarkStart w:id="53" w:name="_Toc514069290"/>
      <w:bookmarkStart w:id="54" w:name="_Toc519842044"/>
      <w:r w:rsidRPr="00443DE5">
        <w:lastRenderedPageBreak/>
        <w:t>5133.104  Protests to GAO.</w:t>
      </w:r>
      <w:bookmarkEnd w:id="53"/>
      <w:bookmarkEnd w:id="54"/>
    </w:p>
    <w:p w14:paraId="3A580FFE" w14:textId="741CA5DF"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r w:rsidRPr="00097481">
        <w:rPr>
          <w:rFonts w:ascii="Times New Roman" w:hAnsi="Times New Roman" w:cs="Times New Roman"/>
          <w:bCs/>
          <w:i/>
          <w:sz w:val="24"/>
          <w:szCs w:val="24"/>
        </w:rPr>
        <w:t>General procedure</w:t>
      </w:r>
      <w:r w:rsidR="009D4906" w:rsidRPr="009D4906">
        <w:rPr>
          <w:rFonts w:ascii="Times New Roman" w:hAnsi="Times New Roman" w:cs="Times New Roman"/>
          <w:i/>
          <w:sz w:val="24"/>
          <w:szCs w:val="24"/>
        </w:rPr>
        <w:t>.</w:t>
      </w:r>
      <w:r w:rsidRPr="00097481">
        <w:rPr>
          <w:rFonts w:ascii="Times New Roman" w:hAnsi="Times New Roman" w:cs="Times New Roman"/>
          <w:sz w:val="24"/>
          <w:szCs w:val="24"/>
        </w:rPr>
        <w:t xml:space="preserve">  The </w:t>
      </w:r>
      <w:ins w:id="55" w:author="Jordan, Amanda C CIV USARMY HQDA ASA ALT (USA)" w:date="2024-09-04T08:17:00Z">
        <w:r w:rsidR="00C849DE">
          <w:rPr>
            <w:rFonts w:ascii="Times New Roman" w:hAnsi="Times New Roman" w:cs="Times New Roman"/>
            <w:sz w:val="24"/>
            <w:szCs w:val="24"/>
          </w:rPr>
          <w:t>C</w:t>
        </w:r>
      </w:ins>
      <w:del w:id="56" w:author="Jordan, Amanda C CIV USARMY HQDA ASA ALT (USA)" w:date="2024-09-04T08:17:00Z">
        <w:r w:rsidRPr="00097481" w:rsidDel="00C849DE">
          <w:rPr>
            <w:rFonts w:ascii="Times New Roman" w:hAnsi="Times New Roman" w:cs="Times New Roman"/>
            <w:sz w:val="24"/>
            <w:szCs w:val="24"/>
          </w:rPr>
          <w:delText>c</w:delText>
        </w:r>
      </w:del>
      <w:r w:rsidRPr="00097481">
        <w:rPr>
          <w:rFonts w:ascii="Times New Roman" w:hAnsi="Times New Roman" w:cs="Times New Roman"/>
          <w:sz w:val="24"/>
          <w:szCs w:val="24"/>
        </w:rPr>
        <w:t>ontracting officer must take the action required of the “agency” in FAR 33.104.</w:t>
      </w:r>
    </w:p>
    <w:p w14:paraId="3A580FFF" w14:textId="27747DB4" w:rsidR="00561C8E" w:rsidRPr="00097481" w:rsidRDefault="00E91EDF">
      <w:pPr>
        <w:pStyle w:val="ind20"/>
        <w:tabs>
          <w:tab w:val="clear" w:pos="3456"/>
          <w:tab w:val="clear" w:pos="4032"/>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w:t>
      </w:r>
      <w:r w:rsidR="00D21DE2" w:rsidRPr="00097481">
        <w:rPr>
          <w:rFonts w:ascii="Times New Roman" w:hAnsi="Times New Roman" w:cs="Times New Roman"/>
          <w:sz w:val="24"/>
          <w:szCs w:val="24"/>
        </w:rPr>
        <w:t>3</w:t>
      </w:r>
      <w:r w:rsidRPr="00097481">
        <w:rPr>
          <w:rFonts w:ascii="Times New Roman" w:hAnsi="Times New Roman" w:cs="Times New Roman"/>
          <w:sz w:val="24"/>
          <w:szCs w:val="24"/>
        </w:rPr>
        <w:t>)</w:t>
      </w:r>
      <w:r w:rsidR="00D21DE2" w:rsidRPr="00097481">
        <w:rPr>
          <w:rFonts w:ascii="Times New Roman" w:hAnsi="Times New Roman" w:cs="Times New Roman"/>
          <w:sz w:val="24"/>
          <w:szCs w:val="24"/>
        </w:rPr>
        <w:t>(i)(</w:t>
      </w:r>
      <w:r w:rsidR="00AC3F84" w:rsidRPr="00097481">
        <w:rPr>
          <w:rFonts w:ascii="Times New Roman" w:hAnsi="Times New Roman" w:cs="Times New Roman"/>
          <w:i/>
          <w:sz w:val="24"/>
          <w:szCs w:val="24"/>
        </w:rPr>
        <w:t>1</w:t>
      </w:r>
      <w:r w:rsidR="00D21DE2" w:rsidRPr="00097481">
        <w:rPr>
          <w:rFonts w:ascii="Times New Roman" w:hAnsi="Times New Roman" w:cs="Times New Roman"/>
          <w:sz w:val="24"/>
          <w:szCs w:val="24"/>
        </w:rPr>
        <w:t>)</w:t>
      </w:r>
      <w:r w:rsidRPr="00097481">
        <w:rPr>
          <w:rFonts w:ascii="Times New Roman" w:hAnsi="Times New Roman" w:cs="Times New Roman"/>
          <w:sz w:val="24"/>
          <w:szCs w:val="24"/>
        </w:rPr>
        <w:t xml:space="preserve">  Contracting offices must use the following reporting procedures</w:t>
      </w:r>
      <w:r w:rsidR="0032602D" w:rsidRPr="00097481">
        <w:rPr>
          <w:rFonts w:ascii="Times New Roman" w:hAnsi="Times New Roman" w:cs="Times New Roman"/>
          <w:sz w:val="24"/>
          <w:szCs w:val="24"/>
        </w:rPr>
        <w:t>;</w:t>
      </w:r>
      <w:r w:rsidR="00C00748"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the </w:t>
      </w:r>
      <w:r w:rsidR="000F2001">
        <w:rPr>
          <w:rFonts w:ascii="Times New Roman" w:hAnsi="Times New Roman" w:cs="Times New Roman"/>
          <w:sz w:val="24"/>
          <w:szCs w:val="24"/>
        </w:rPr>
        <w:t>SCO</w:t>
      </w:r>
      <w:r w:rsidRPr="00097481">
        <w:rPr>
          <w:rFonts w:ascii="Times New Roman" w:hAnsi="Times New Roman" w:cs="Times New Roman"/>
          <w:sz w:val="24"/>
          <w:szCs w:val="24"/>
        </w:rPr>
        <w:t xml:space="preserve"> may require</w:t>
      </w:r>
      <w:r w:rsidR="00B62B72" w:rsidRPr="00097481">
        <w:rPr>
          <w:rFonts w:ascii="Times New Roman" w:hAnsi="Times New Roman" w:cs="Times New Roman"/>
          <w:sz w:val="24"/>
          <w:szCs w:val="24"/>
        </w:rPr>
        <w:t xml:space="preserve"> the contracting offices to send </w:t>
      </w:r>
      <w:r w:rsidRPr="00097481">
        <w:rPr>
          <w:rFonts w:ascii="Times New Roman" w:hAnsi="Times New Roman" w:cs="Times New Roman"/>
          <w:sz w:val="24"/>
          <w:szCs w:val="24"/>
        </w:rPr>
        <w:t xml:space="preserve">the report through the </w:t>
      </w:r>
      <w:r w:rsidR="000F2001">
        <w:rPr>
          <w:rFonts w:ascii="Times New Roman" w:hAnsi="Times New Roman" w:cs="Times New Roman"/>
          <w:sz w:val="24"/>
          <w:szCs w:val="24"/>
        </w:rPr>
        <w:t>SCO</w:t>
      </w:r>
      <w:r w:rsidRPr="00097481">
        <w:rPr>
          <w:rFonts w:ascii="Times New Roman" w:hAnsi="Times New Roman" w:cs="Times New Roman"/>
          <w:sz w:val="24"/>
          <w:szCs w:val="24"/>
        </w:rPr>
        <w:t>’s office:</w:t>
      </w:r>
    </w:p>
    <w:p w14:paraId="3A581000" w14:textId="77777777" w:rsidR="00561C8E" w:rsidRPr="00097481" w:rsidRDefault="00E91EDF">
      <w:pPr>
        <w:pStyle w:val="ind24"/>
        <w:tabs>
          <w:tab w:val="clear" w:pos="4032"/>
        </w:tabs>
        <w:spacing w:after="240"/>
        <w:ind w:left="0" w:firstLine="288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i</w:t>
      </w:r>
      <w:r w:rsidRPr="00097481">
        <w:rPr>
          <w:rFonts w:ascii="Times New Roman" w:hAnsi="Times New Roman" w:cs="Times New Roman"/>
          <w:sz w:val="24"/>
          <w:szCs w:val="24"/>
        </w:rPr>
        <w:t xml:space="preserve">)  Contracting offices reporting to </w:t>
      </w:r>
      <w:smartTag w:uri="urn:schemas-microsoft-com:office:smarttags" w:element="stockticker">
        <w:r w:rsidRPr="00097481">
          <w:rPr>
            <w:rFonts w:ascii="Times New Roman" w:hAnsi="Times New Roman" w:cs="Times New Roman"/>
            <w:sz w:val="24"/>
            <w:szCs w:val="24"/>
          </w:rPr>
          <w:t>AMC</w:t>
        </w:r>
      </w:smartTag>
      <w:r w:rsidRPr="00097481">
        <w:rPr>
          <w:rFonts w:ascii="Times New Roman" w:hAnsi="Times New Roman" w:cs="Times New Roman"/>
          <w:sz w:val="24"/>
          <w:szCs w:val="24"/>
        </w:rPr>
        <w:t xml:space="preserve"> must send the report directly to the addressee in </w:t>
      </w:r>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7</w:t>
      </w:r>
      <w:r w:rsidR="00331198" w:rsidRPr="00097481">
        <w:rPr>
          <w:rFonts w:ascii="Times New Roman" w:hAnsi="Times New Roman" w:cs="Times New Roman"/>
          <w:sz w:val="24"/>
          <w:szCs w:val="24"/>
        </w:rPr>
        <w:t>).</w:t>
      </w:r>
    </w:p>
    <w:p w14:paraId="3A581001" w14:textId="185A6C1A" w:rsidR="00561C8E" w:rsidRDefault="00E91EDF" w:rsidP="00FA67FF">
      <w:pPr>
        <w:pStyle w:val="ind24"/>
        <w:tabs>
          <w:tab w:val="clear" w:pos="4032"/>
        </w:tabs>
        <w:spacing w:after="240"/>
        <w:ind w:left="0" w:firstLine="288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ii</w:t>
      </w:r>
      <w:r w:rsidRPr="00097481">
        <w:rPr>
          <w:rFonts w:ascii="Times New Roman" w:hAnsi="Times New Roman" w:cs="Times New Roman"/>
          <w:sz w:val="24"/>
          <w:szCs w:val="24"/>
        </w:rPr>
        <w:t>)  Contracting offices reporting directly to the USACE must send the report directly to the following address:</w:t>
      </w:r>
    </w:p>
    <w:p w14:paraId="55710D1D" w14:textId="77777777" w:rsidR="000A5897" w:rsidRDefault="000A5897" w:rsidP="00FA67FF">
      <w:pPr>
        <w:pStyle w:val="ind24"/>
        <w:tabs>
          <w:tab w:val="clear" w:pos="4032"/>
        </w:tabs>
        <w:spacing w:after="0"/>
        <w:ind w:left="0"/>
        <w:rPr>
          <w:rFonts w:ascii="Times New Roman" w:hAnsi="Times New Roman" w:cs="Times New Roman"/>
          <w:sz w:val="24"/>
          <w:szCs w:val="24"/>
        </w:rPr>
      </w:pPr>
    </w:p>
    <w:p w14:paraId="3A581002" w14:textId="6806517D"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03"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Attn:  CECC-C</w:t>
      </w:r>
    </w:p>
    <w:p w14:paraId="3A581004" w14:textId="77777777" w:rsidR="0038165C" w:rsidRPr="00097481" w:rsidRDefault="00E91EDF" w:rsidP="00FA67FF">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441 G St., N.W.</w:t>
      </w:r>
    </w:p>
    <w:p w14:paraId="3A581005" w14:textId="5C906740" w:rsidR="0038165C" w:rsidRDefault="00E91EDF" w:rsidP="00FA67FF">
      <w:pPr>
        <w:pStyle w:val="ind24"/>
        <w:tabs>
          <w:tab w:val="clear" w:pos="4032"/>
        </w:tabs>
        <w:spacing w:after="240"/>
        <w:ind w:left="0"/>
        <w:rPr>
          <w:rFonts w:ascii="Times New Roman" w:hAnsi="Times New Roman" w:cs="Times New Roman"/>
          <w:sz w:val="24"/>
          <w:szCs w:val="24"/>
        </w:rPr>
      </w:pPr>
      <w:r w:rsidRPr="00097481">
        <w:rPr>
          <w:rFonts w:ascii="Times New Roman" w:hAnsi="Times New Roman" w:cs="Times New Roman"/>
          <w:sz w:val="24"/>
          <w:szCs w:val="24"/>
        </w:rPr>
        <w:t>Washington, DC 20314-10</w:t>
      </w:r>
      <w:r w:rsidR="006211FD" w:rsidRPr="00097481">
        <w:rPr>
          <w:rFonts w:ascii="Times New Roman" w:hAnsi="Times New Roman" w:cs="Times New Roman"/>
          <w:sz w:val="24"/>
          <w:szCs w:val="24"/>
        </w:rPr>
        <w:t>00.</w:t>
      </w:r>
    </w:p>
    <w:p w14:paraId="43FBA245" w14:textId="5DD5BE6D" w:rsidR="008A4E5D" w:rsidDel="00961ABD" w:rsidRDefault="008A4E5D" w:rsidP="00FA67FF">
      <w:pPr>
        <w:pStyle w:val="ind24"/>
        <w:tabs>
          <w:tab w:val="clear" w:pos="4032"/>
        </w:tabs>
        <w:spacing w:after="240"/>
        <w:ind w:left="0"/>
        <w:rPr>
          <w:del w:id="57" w:author="Jordan, Amanda C CIV USARMY HQDA ASA ALT (USA)" w:date="2024-09-04T07:39:00Z"/>
          <w:rFonts w:ascii="Times New Roman" w:hAnsi="Times New Roman" w:cs="Times New Roman"/>
          <w:sz w:val="24"/>
          <w:szCs w:val="24"/>
        </w:rPr>
      </w:pPr>
    </w:p>
    <w:p w14:paraId="3A581006" w14:textId="68C83744" w:rsidR="00561C8E" w:rsidRDefault="00E91EDF" w:rsidP="00FA67FF">
      <w:pPr>
        <w:pStyle w:val="ind24"/>
        <w:tabs>
          <w:tab w:val="clear" w:pos="4032"/>
        </w:tabs>
        <w:spacing w:after="240"/>
        <w:ind w:left="0" w:firstLine="288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iii</w:t>
      </w:r>
      <w:r w:rsidRPr="00097481">
        <w:rPr>
          <w:rFonts w:ascii="Times New Roman" w:hAnsi="Times New Roman" w:cs="Times New Roman"/>
          <w:sz w:val="24"/>
          <w:szCs w:val="24"/>
        </w:rPr>
        <w:t>)  All other Army contracting offices must send the report via courier or express mail service to</w:t>
      </w:r>
      <w:r w:rsidR="00BD5C76" w:rsidRPr="00097481">
        <w:rPr>
          <w:rFonts w:ascii="Times New Roman" w:hAnsi="Times New Roman" w:cs="Times New Roman"/>
          <w:sz w:val="24"/>
          <w:szCs w:val="24"/>
        </w:rPr>
        <w:t>:</w:t>
      </w:r>
    </w:p>
    <w:p w14:paraId="029EA133" w14:textId="77777777" w:rsidR="000A5897" w:rsidRDefault="000A5897" w:rsidP="0038165C">
      <w:pPr>
        <w:pStyle w:val="ind24"/>
        <w:tabs>
          <w:tab w:val="clear" w:pos="4032"/>
        </w:tabs>
        <w:spacing w:after="0"/>
        <w:ind w:left="0"/>
        <w:rPr>
          <w:rFonts w:ascii="Times New Roman" w:hAnsi="Times New Roman" w:cs="Times New Roman"/>
          <w:sz w:val="24"/>
          <w:szCs w:val="24"/>
        </w:rPr>
      </w:pPr>
    </w:p>
    <w:p w14:paraId="3A581007" w14:textId="041DB468" w:rsidR="0038165C" w:rsidRPr="00097481" w:rsidRDefault="006211FD"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U.S. </w:t>
      </w:r>
      <w:r w:rsidR="00AE4432" w:rsidRPr="00097481">
        <w:rPr>
          <w:rFonts w:ascii="Times New Roman" w:hAnsi="Times New Roman" w:cs="Times New Roman"/>
          <w:sz w:val="24"/>
          <w:szCs w:val="24"/>
        </w:rPr>
        <w:t>Legal Services Agency, ATTN: JALS-KFLD</w:t>
      </w:r>
    </w:p>
    <w:p w14:paraId="3A581008"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Contract and Fiscal Law </w:t>
      </w:r>
      <w:r w:rsidR="00331198" w:rsidRPr="00097481">
        <w:rPr>
          <w:rFonts w:ascii="Times New Roman" w:hAnsi="Times New Roman" w:cs="Times New Roman"/>
          <w:sz w:val="24"/>
          <w:szCs w:val="24"/>
        </w:rPr>
        <w:t>Division</w:t>
      </w:r>
    </w:p>
    <w:p w14:paraId="3A581009" w14:textId="77777777" w:rsidR="0038165C" w:rsidRPr="00097481" w:rsidRDefault="00AE4432" w:rsidP="0038165C">
      <w:pPr>
        <w:pStyle w:val="ind24"/>
        <w:tabs>
          <w:tab w:val="clear" w:pos="4032"/>
        </w:tabs>
        <w:spacing w:after="0"/>
        <w:ind w:left="0"/>
        <w:rPr>
          <w:rFonts w:ascii="Times New Roman" w:hAnsi="Times New Roman" w:cs="Times New Roman"/>
          <w:sz w:val="24"/>
          <w:szCs w:val="24"/>
        </w:rPr>
      </w:pPr>
      <w:r w:rsidRPr="00097481">
        <w:rPr>
          <w:rFonts w:ascii="Times New Roman" w:hAnsi="Times New Roman" w:cs="Times New Roman"/>
          <w:sz w:val="24"/>
          <w:szCs w:val="24"/>
        </w:rPr>
        <w:t>9275 Gunston Road, Suite 2100</w:t>
      </w:r>
    </w:p>
    <w:p w14:paraId="3A58100A" w14:textId="028FF4B3" w:rsidR="0038165C" w:rsidDel="00961ABD" w:rsidRDefault="00AE4432" w:rsidP="0038165C">
      <w:pPr>
        <w:pStyle w:val="ind24"/>
        <w:tabs>
          <w:tab w:val="clear" w:pos="4032"/>
        </w:tabs>
        <w:spacing w:after="240"/>
        <w:ind w:left="0"/>
        <w:rPr>
          <w:del w:id="58" w:author="Jordan, Amanda C CIV USARMY HQDA ASA ALT (USA)" w:date="2024-09-04T07:42:00Z"/>
          <w:rFonts w:ascii="Times New Roman" w:hAnsi="Times New Roman" w:cs="Times New Roman"/>
          <w:sz w:val="24"/>
          <w:szCs w:val="24"/>
        </w:rPr>
      </w:pPr>
      <w:r w:rsidRPr="00097481">
        <w:rPr>
          <w:rFonts w:ascii="Times New Roman" w:hAnsi="Times New Roman" w:cs="Times New Roman"/>
          <w:sz w:val="24"/>
          <w:szCs w:val="24"/>
        </w:rPr>
        <w:t>Fort Belvoir, VA  22060-5546</w:t>
      </w:r>
      <w:r w:rsidR="006211FD" w:rsidRPr="00097481">
        <w:rPr>
          <w:rFonts w:ascii="Times New Roman" w:hAnsi="Times New Roman" w:cs="Times New Roman"/>
          <w:sz w:val="24"/>
          <w:szCs w:val="24"/>
        </w:rPr>
        <w:t>.</w:t>
      </w:r>
    </w:p>
    <w:p w14:paraId="67AB21CF" w14:textId="77777777" w:rsidR="00A029E5" w:rsidRPr="00097481" w:rsidRDefault="00A029E5" w:rsidP="0038165C">
      <w:pPr>
        <w:pStyle w:val="ind24"/>
        <w:tabs>
          <w:tab w:val="clear" w:pos="4032"/>
        </w:tabs>
        <w:spacing w:after="240"/>
        <w:ind w:left="0"/>
        <w:rPr>
          <w:rFonts w:ascii="Times New Roman" w:hAnsi="Times New Roman" w:cs="Times New Roman"/>
          <w:sz w:val="24"/>
          <w:szCs w:val="24"/>
        </w:rPr>
      </w:pPr>
    </w:p>
    <w:p w14:paraId="3A58100B" w14:textId="7435F80F" w:rsidR="00561C8E" w:rsidRPr="00097481" w:rsidRDefault="00E91EDF" w:rsidP="00FA67FF">
      <w:pPr>
        <w:pStyle w:val="ind24"/>
        <w:tabs>
          <w:tab w:val="clear" w:pos="4032"/>
        </w:tabs>
        <w:spacing w:after="240"/>
        <w:ind w:left="0" w:firstLine="288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iv</w:t>
      </w:r>
      <w:r w:rsidRPr="00097481">
        <w:rPr>
          <w:rFonts w:ascii="Times New Roman" w:hAnsi="Times New Roman" w:cs="Times New Roman"/>
          <w:sz w:val="24"/>
          <w:szCs w:val="24"/>
        </w:rPr>
        <w:t xml:space="preserve">)  </w:t>
      </w:r>
      <w:r w:rsidR="00926163" w:rsidRPr="00097481">
        <w:rPr>
          <w:rFonts w:ascii="Times New Roman" w:hAnsi="Times New Roman" w:cs="Times New Roman"/>
          <w:sz w:val="24"/>
          <w:szCs w:val="24"/>
        </w:rPr>
        <w:t xml:space="preserve">The </w:t>
      </w:r>
      <w:ins w:id="59" w:author="Jordan, Amanda C CIV USARMY HQDA ASA ALT (USA)" w:date="2024-09-04T08:17:00Z">
        <w:r w:rsidR="00C849DE">
          <w:rPr>
            <w:rFonts w:ascii="Times New Roman" w:hAnsi="Times New Roman" w:cs="Times New Roman"/>
            <w:sz w:val="24"/>
            <w:szCs w:val="24"/>
          </w:rPr>
          <w:t>C</w:t>
        </w:r>
      </w:ins>
      <w:del w:id="60" w:author="Jordan, Amanda C CIV USARMY HQDA ASA ALT (USA)" w:date="2024-09-04T08:17:00Z">
        <w:r w:rsidR="00926163" w:rsidRPr="00097481" w:rsidDel="00C849DE">
          <w:rPr>
            <w:rFonts w:ascii="Times New Roman" w:hAnsi="Times New Roman" w:cs="Times New Roman"/>
            <w:sz w:val="24"/>
            <w:szCs w:val="24"/>
          </w:rPr>
          <w:delText>c</w:delText>
        </w:r>
      </w:del>
      <w:r w:rsidR="00926163" w:rsidRPr="00097481">
        <w:rPr>
          <w:rFonts w:ascii="Times New Roman" w:hAnsi="Times New Roman" w:cs="Times New Roman"/>
          <w:sz w:val="24"/>
          <w:szCs w:val="24"/>
        </w:rPr>
        <w:t>ontracting officer must send the report</w:t>
      </w:r>
      <w:r w:rsidRPr="00097481">
        <w:rPr>
          <w:rFonts w:ascii="Times New Roman" w:hAnsi="Times New Roman" w:cs="Times New Roman"/>
          <w:sz w:val="24"/>
          <w:szCs w:val="24"/>
        </w:rPr>
        <w:t xml:space="preserve"> not later than 20 days after the </w:t>
      </w:r>
      <w:del w:id="61" w:author="Stephenson, Evelyn K CIV HQDA ASA ALT" w:date="2024-08-28T08:18:00Z">
        <w:r w:rsidR="004521F8" w:rsidRPr="00097481" w:rsidDel="00C71E76">
          <w:rPr>
            <w:rFonts w:ascii="Times New Roman" w:hAnsi="Times New Roman" w:cs="Times New Roman"/>
            <w:sz w:val="24"/>
            <w:szCs w:val="24"/>
          </w:rPr>
          <w:delText>Government Accountability Office (</w:delText>
        </w:r>
      </w:del>
      <w:r w:rsidRPr="00097481">
        <w:rPr>
          <w:rFonts w:ascii="Times New Roman" w:hAnsi="Times New Roman" w:cs="Times New Roman"/>
          <w:sz w:val="24"/>
          <w:szCs w:val="24"/>
        </w:rPr>
        <w:t>GAO</w:t>
      </w:r>
      <w:del w:id="62" w:author="Stephenson, Evelyn K CIV HQDA ASA ALT" w:date="2024-08-28T08:18:00Z">
        <w:r w:rsidR="004521F8" w:rsidRPr="00097481" w:rsidDel="00C71E76">
          <w:rPr>
            <w:rFonts w:ascii="Times New Roman" w:hAnsi="Times New Roman" w:cs="Times New Roman"/>
            <w:sz w:val="24"/>
            <w:szCs w:val="24"/>
          </w:rPr>
          <w:delText>)</w:delText>
        </w:r>
      </w:del>
      <w:r w:rsidRPr="00097481">
        <w:rPr>
          <w:rFonts w:ascii="Times New Roman" w:hAnsi="Times New Roman" w:cs="Times New Roman"/>
          <w:sz w:val="24"/>
          <w:szCs w:val="24"/>
        </w:rPr>
        <w:t xml:space="preserve"> notifies the agency by telephone that a protest has been filed.  If the GAO decides to use the express option and the </w:t>
      </w:r>
      <w:ins w:id="63" w:author="Jordan, Amanda C CIV USARMY HQDA ASA ALT (USA)" w:date="2024-09-04T08:17:00Z">
        <w:r w:rsidR="00C849DE">
          <w:rPr>
            <w:rFonts w:ascii="Times New Roman" w:hAnsi="Times New Roman" w:cs="Times New Roman"/>
            <w:sz w:val="24"/>
            <w:szCs w:val="24"/>
          </w:rPr>
          <w:t>C</w:t>
        </w:r>
      </w:ins>
      <w:del w:id="64" w:author="Jordan, Amanda C CIV USARMY HQDA ASA ALT (USA)" w:date="2024-09-04T08:17:00Z">
        <w:r w:rsidRPr="00097481" w:rsidDel="00C849DE">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 concludes that the report cannot be furnished in time, he/she must notify the appropriate office in </w:t>
      </w:r>
      <w:r w:rsidR="00331198" w:rsidRPr="00097481">
        <w:rPr>
          <w:rFonts w:ascii="Times New Roman" w:hAnsi="Times New Roman" w:cs="Times New Roman"/>
          <w:sz w:val="24"/>
          <w:szCs w:val="24"/>
        </w:rPr>
        <w:t>(</w:t>
      </w:r>
      <w:r w:rsidR="00AC3F84" w:rsidRPr="00097481">
        <w:rPr>
          <w:rFonts w:ascii="Times New Roman" w:hAnsi="Times New Roman" w:cs="Times New Roman"/>
          <w:i/>
          <w:sz w:val="24"/>
          <w:szCs w:val="24"/>
        </w:rPr>
        <w:t>i</w:t>
      </w:r>
      <w:r w:rsidR="00331198" w:rsidRPr="00097481">
        <w:rPr>
          <w:rFonts w:ascii="Times New Roman" w:hAnsi="Times New Roman" w:cs="Times New Roman"/>
          <w:sz w:val="24"/>
          <w:szCs w:val="24"/>
        </w:rPr>
        <w:t>)-(</w:t>
      </w:r>
      <w:r w:rsidR="00AC3F84" w:rsidRPr="00097481">
        <w:rPr>
          <w:rFonts w:ascii="Times New Roman" w:hAnsi="Times New Roman" w:cs="Times New Roman"/>
          <w:i/>
          <w:sz w:val="24"/>
          <w:szCs w:val="24"/>
        </w:rPr>
        <w:t>iii</w:t>
      </w:r>
      <w:r w:rsidR="00331198" w:rsidRPr="00097481">
        <w:rPr>
          <w:rFonts w:ascii="Times New Roman" w:hAnsi="Times New Roman" w:cs="Times New Roman"/>
          <w:sz w:val="24"/>
          <w:szCs w:val="24"/>
        </w:rPr>
        <w:t>)</w:t>
      </w:r>
      <w:r w:rsidRPr="00097481">
        <w:rPr>
          <w:rFonts w:ascii="Times New Roman" w:hAnsi="Times New Roman" w:cs="Times New Roman"/>
          <w:sz w:val="24"/>
          <w:szCs w:val="24"/>
        </w:rPr>
        <w:t xml:space="preserve"> at once so that it may request an extension from GAO.</w:t>
      </w:r>
    </w:p>
    <w:p w14:paraId="3A58100D" w14:textId="59B15A2B" w:rsidR="00DF6B3B" w:rsidRDefault="00E91EDF" w:rsidP="00443DE5">
      <w:pPr>
        <w:pStyle w:val="ind20"/>
        <w:tabs>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w:t>
      </w:r>
      <w:r w:rsidR="00AC3F84" w:rsidRPr="00097481">
        <w:rPr>
          <w:rFonts w:ascii="Times New Roman" w:hAnsi="Times New Roman" w:cs="Times New Roman"/>
          <w:i/>
          <w:sz w:val="24"/>
          <w:szCs w:val="24"/>
        </w:rPr>
        <w:t>2</w:t>
      </w:r>
      <w:r w:rsidRPr="00097481">
        <w:rPr>
          <w:rFonts w:ascii="Times New Roman" w:hAnsi="Times New Roman" w:cs="Times New Roman"/>
          <w:sz w:val="24"/>
          <w:szCs w:val="24"/>
        </w:rPr>
        <w:t xml:space="preserve">)  Before forwarding the report to the GAO Comptroller General, the addressees in </w:t>
      </w:r>
      <w:r w:rsidR="005C7F85" w:rsidRPr="00097481">
        <w:rPr>
          <w:rFonts w:ascii="Times New Roman" w:hAnsi="Times New Roman" w:cs="Times New Roman"/>
          <w:sz w:val="24"/>
          <w:szCs w:val="24"/>
        </w:rPr>
        <w:t xml:space="preserve">paragraphs </w:t>
      </w:r>
      <w:r w:rsidR="00331198" w:rsidRPr="00097481">
        <w:rPr>
          <w:rFonts w:ascii="Times New Roman" w:hAnsi="Times New Roman" w:cs="Times New Roman"/>
          <w:sz w:val="24"/>
          <w:szCs w:val="24"/>
        </w:rPr>
        <w:t>(a)(</w:t>
      </w:r>
      <w:r w:rsidR="00D21DE2" w:rsidRPr="00097481">
        <w:rPr>
          <w:rFonts w:ascii="Times New Roman" w:hAnsi="Times New Roman" w:cs="Times New Roman"/>
          <w:sz w:val="24"/>
          <w:szCs w:val="24"/>
        </w:rPr>
        <w:t>3</w:t>
      </w:r>
      <w:r w:rsidR="00331198" w:rsidRPr="00097481">
        <w:rPr>
          <w:rFonts w:ascii="Times New Roman" w:hAnsi="Times New Roman" w:cs="Times New Roman"/>
          <w:sz w:val="24"/>
          <w:szCs w:val="24"/>
        </w:rPr>
        <w:t>)</w:t>
      </w:r>
      <w:r w:rsidR="00D21DE2" w:rsidRPr="00097481">
        <w:rPr>
          <w:rFonts w:ascii="Times New Roman" w:hAnsi="Times New Roman" w:cs="Times New Roman"/>
          <w:sz w:val="24"/>
          <w:szCs w:val="24"/>
        </w:rPr>
        <w:t>(i)(</w:t>
      </w:r>
      <w:r w:rsidR="00AC3F84" w:rsidRPr="00097481">
        <w:rPr>
          <w:rFonts w:ascii="Times New Roman" w:hAnsi="Times New Roman" w:cs="Times New Roman"/>
          <w:i/>
          <w:sz w:val="24"/>
          <w:szCs w:val="24"/>
        </w:rPr>
        <w:t>1</w:t>
      </w:r>
      <w:r w:rsidR="00D21DE2" w:rsidRPr="00097481">
        <w:rPr>
          <w:rFonts w:ascii="Times New Roman" w:hAnsi="Times New Roman" w:cs="Times New Roman"/>
          <w:sz w:val="24"/>
          <w:szCs w:val="24"/>
        </w:rPr>
        <w:t>)</w:t>
      </w:r>
      <w:r w:rsidR="00331198" w:rsidRPr="00097481">
        <w:rPr>
          <w:rFonts w:ascii="Times New Roman" w:hAnsi="Times New Roman" w:cs="Times New Roman"/>
          <w:sz w:val="24"/>
          <w:szCs w:val="24"/>
        </w:rPr>
        <w:t>(</w:t>
      </w:r>
      <w:r w:rsidR="0038165C" w:rsidRPr="00097481">
        <w:rPr>
          <w:rFonts w:ascii="Times New Roman" w:hAnsi="Times New Roman" w:cs="Times New Roman"/>
          <w:i/>
          <w:sz w:val="24"/>
          <w:szCs w:val="24"/>
        </w:rPr>
        <w:t>i</w:t>
      </w:r>
      <w:r w:rsidR="00331198" w:rsidRPr="00097481">
        <w:rPr>
          <w:rFonts w:ascii="Times New Roman" w:hAnsi="Times New Roman" w:cs="Times New Roman"/>
          <w:sz w:val="24"/>
          <w:szCs w:val="24"/>
        </w:rPr>
        <w:t>)-(</w:t>
      </w:r>
      <w:r w:rsidR="0038165C" w:rsidRPr="00097481">
        <w:rPr>
          <w:rFonts w:ascii="Times New Roman" w:hAnsi="Times New Roman" w:cs="Times New Roman"/>
          <w:i/>
          <w:sz w:val="24"/>
          <w:szCs w:val="24"/>
        </w:rPr>
        <w:t>iii</w:t>
      </w:r>
      <w:r w:rsidR="00331198" w:rsidRPr="00097481">
        <w:rPr>
          <w:rFonts w:ascii="Times New Roman" w:hAnsi="Times New Roman" w:cs="Times New Roman"/>
          <w:sz w:val="24"/>
          <w:szCs w:val="24"/>
        </w:rPr>
        <w:t>)</w:t>
      </w:r>
      <w:r w:rsidR="005C7F85" w:rsidRPr="00097481">
        <w:rPr>
          <w:rFonts w:ascii="Times New Roman" w:hAnsi="Times New Roman" w:cs="Times New Roman"/>
          <w:sz w:val="24"/>
          <w:szCs w:val="24"/>
        </w:rPr>
        <w:t xml:space="preserve"> of this section</w:t>
      </w:r>
      <w:r w:rsidRPr="00097481">
        <w:rPr>
          <w:rFonts w:ascii="Times New Roman" w:hAnsi="Times New Roman" w:cs="Times New Roman"/>
          <w:sz w:val="24"/>
          <w:szCs w:val="24"/>
        </w:rPr>
        <w:t xml:space="preserve"> must review the report and </w:t>
      </w:r>
      <w:r w:rsidRPr="00097481">
        <w:rPr>
          <w:rFonts w:ascii="Times New Roman" w:hAnsi="Times New Roman" w:cs="Times New Roman"/>
          <w:sz w:val="24"/>
          <w:szCs w:val="24"/>
        </w:rPr>
        <w:lastRenderedPageBreak/>
        <w:t xml:space="preserve">recommend any changes required to ensure </w:t>
      </w:r>
      <w:del w:id="65" w:author="Stephenson, Evelyn K CIV HQDA ASA ALT" w:date="2024-08-28T07:06:00Z">
        <w:r w:rsidRPr="00097481" w:rsidDel="0064701B">
          <w:rPr>
            <w:rFonts w:ascii="Times New Roman" w:hAnsi="Times New Roman" w:cs="Times New Roman"/>
            <w:sz w:val="24"/>
            <w:szCs w:val="24"/>
          </w:rPr>
          <w:delText>that</w:delText>
        </w:r>
      </w:del>
      <w:r w:rsidRPr="00097481">
        <w:rPr>
          <w:rFonts w:ascii="Times New Roman" w:hAnsi="Times New Roman" w:cs="Times New Roman"/>
          <w:sz w:val="24"/>
          <w:szCs w:val="24"/>
        </w:rPr>
        <w:t xml:space="preserve"> the report is accurate, c</w:t>
      </w:r>
      <w:r w:rsidR="00443DE5">
        <w:rPr>
          <w:rFonts w:ascii="Times New Roman" w:hAnsi="Times New Roman" w:cs="Times New Roman"/>
          <w:sz w:val="24"/>
          <w:szCs w:val="24"/>
        </w:rPr>
        <w:t>omplete, and legally sufficient.</w:t>
      </w:r>
    </w:p>
    <w:p w14:paraId="3A58100E" w14:textId="6CE45BC9"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w:t>
      </w:r>
      <w:r w:rsidRPr="00097481">
        <w:rPr>
          <w:rFonts w:ascii="Times New Roman" w:hAnsi="Times New Roman" w:cs="Times New Roman"/>
          <w:i/>
          <w:sz w:val="24"/>
          <w:szCs w:val="24"/>
        </w:rPr>
        <w:t>Protests before award.</w:t>
      </w:r>
      <w:r w:rsidR="007824FE" w:rsidRPr="007824FE">
        <w:rPr>
          <w:rFonts w:ascii="Times New Roman" w:hAnsi="Times New Roman" w:cs="Times New Roman"/>
          <w:sz w:val="24"/>
          <w:szCs w:val="24"/>
        </w:rPr>
        <w:t xml:space="preserve">  See </w:t>
      </w:r>
      <w:ins w:id="66" w:author="Jordan, Amanda C CIV USARMY HQDA ASA ALT (USA)" w:date="2024-09-04T08:23:00Z">
        <w:r w:rsidR="00067E26">
          <w:rPr>
            <w:rFonts w:ascii="Times New Roman" w:hAnsi="Times New Roman" w:cs="Times New Roman"/>
            <w:sz w:val="24"/>
            <w:szCs w:val="24"/>
          </w:rPr>
          <w:fldChar w:fldCharType="begin"/>
        </w:r>
        <w:r w:rsidR="00067E26">
          <w:rPr>
            <w:rFonts w:ascii="Times New Roman" w:hAnsi="Times New Roman" w:cs="Times New Roman"/>
            <w:sz w:val="24"/>
            <w:szCs w:val="24"/>
          </w:rPr>
          <w:instrText>HYPERLINK "https://armyeitaas.sharepoint-mil.us/:x:/r/sites/ASA-ALT-PAM-PP/_layouts/15/Doc.aspx?sourcedoc=%7BF79B63A9-3ED0-4830-89D1-F162968200C4%7D&amp;file=AFARSGG.xlsx&amp;action=default&amp;mobileredirect=true"</w:instrText>
        </w:r>
        <w:r w:rsidR="00067E26">
          <w:rPr>
            <w:rFonts w:ascii="Times New Roman" w:hAnsi="Times New Roman" w:cs="Times New Roman"/>
            <w:sz w:val="24"/>
            <w:szCs w:val="24"/>
          </w:rPr>
        </w:r>
        <w:r w:rsidR="00067E26">
          <w:rPr>
            <w:rFonts w:ascii="Times New Roman" w:hAnsi="Times New Roman" w:cs="Times New Roman"/>
            <w:sz w:val="24"/>
            <w:szCs w:val="24"/>
          </w:rPr>
          <w:fldChar w:fldCharType="separate"/>
        </w:r>
        <w:r w:rsidR="007824FE" w:rsidRPr="00067E26">
          <w:rPr>
            <w:rStyle w:val="Hyperlink"/>
            <w:rFonts w:ascii="Times New Roman" w:hAnsi="Times New Roman" w:cs="Times New Roman"/>
            <w:sz w:val="24"/>
            <w:szCs w:val="24"/>
          </w:rPr>
          <w:t>Appendix GG</w:t>
        </w:r>
        <w:r w:rsidR="00067E26">
          <w:rPr>
            <w:rFonts w:ascii="Times New Roman" w:hAnsi="Times New Roman" w:cs="Times New Roman"/>
            <w:sz w:val="24"/>
            <w:szCs w:val="24"/>
          </w:rPr>
          <w:fldChar w:fldCharType="end"/>
        </w:r>
      </w:ins>
      <w:r w:rsidR="00443DE5">
        <w:rPr>
          <w:rFonts w:ascii="Times New Roman" w:hAnsi="Times New Roman" w:cs="Times New Roman"/>
          <w:sz w:val="24"/>
          <w:szCs w:val="24"/>
        </w:rPr>
        <w:t>.</w:t>
      </w:r>
      <w:r w:rsidR="007824FE" w:rsidRPr="007824FE">
        <w:rPr>
          <w:rFonts w:ascii="Times New Roman" w:hAnsi="Times New Roman" w:cs="Times New Roman"/>
          <w:sz w:val="24"/>
          <w:szCs w:val="24"/>
        </w:rPr>
        <w:t xml:space="preserve"> </w:t>
      </w:r>
    </w:p>
    <w:p w14:paraId="3A58100F" w14:textId="6CD7E63A" w:rsidR="00677B2F" w:rsidRPr="00097481" w:rsidRDefault="00E91EDF" w:rsidP="002215C0">
      <w:pPr>
        <w:pStyle w:val="CommentText"/>
        <w:spacing w:after="240" w:line="276" w:lineRule="auto"/>
        <w:ind w:firstLine="720"/>
        <w:rPr>
          <w:rFonts w:ascii="Times New Roman" w:hAnsi="Times New Roman" w:cs="Times New Roman"/>
          <w:sz w:val="24"/>
          <w:szCs w:val="24"/>
        </w:rPr>
      </w:pPr>
      <w:r w:rsidRPr="00097481">
        <w:rPr>
          <w:rFonts w:ascii="Times New Roman" w:hAnsi="Times New Roman" w:cs="Times New Roman"/>
          <w:sz w:val="24"/>
          <w:szCs w:val="24"/>
        </w:rPr>
        <w:t xml:space="preserve">(1)(A) </w:t>
      </w:r>
      <w:r w:rsidR="00C00748" w:rsidRPr="00097481">
        <w:rPr>
          <w:rFonts w:ascii="Times New Roman" w:hAnsi="Times New Roman" w:cs="Times New Roman"/>
          <w:sz w:val="24"/>
          <w:szCs w:val="24"/>
        </w:rPr>
        <w:t xml:space="preserve">The </w:t>
      </w:r>
      <w:ins w:id="67" w:author="Jordan, Amanda C CIV USARMY HQDA ASA ALT (USA)" w:date="2024-09-04T08:17:00Z">
        <w:r w:rsidR="00C849DE">
          <w:rPr>
            <w:rFonts w:ascii="Times New Roman" w:hAnsi="Times New Roman" w:cs="Times New Roman"/>
            <w:sz w:val="24"/>
            <w:szCs w:val="24"/>
          </w:rPr>
          <w:t>C</w:t>
        </w:r>
      </w:ins>
      <w:del w:id="68" w:author="Jordan, Amanda C CIV USARMY HQDA ASA ALT (USA)" w:date="2024-09-04T08:17:00Z">
        <w:r w:rsidR="00C00748" w:rsidRPr="00097481" w:rsidDel="00C849DE">
          <w:rPr>
            <w:rFonts w:ascii="Times New Roman" w:hAnsi="Times New Roman" w:cs="Times New Roman"/>
            <w:sz w:val="24"/>
            <w:szCs w:val="24"/>
          </w:rPr>
          <w:delText>c</w:delText>
        </w:r>
      </w:del>
      <w:r w:rsidR="00C00748" w:rsidRPr="00097481">
        <w:rPr>
          <w:rFonts w:ascii="Times New Roman" w:hAnsi="Times New Roman" w:cs="Times New Roman"/>
          <w:sz w:val="24"/>
          <w:szCs w:val="24"/>
        </w:rPr>
        <w:t xml:space="preserve">ontracting officer must prepare a determination and findings (D&amp;F) </w:t>
      </w:r>
      <w:r w:rsidR="00926163" w:rsidRPr="00097481">
        <w:rPr>
          <w:rFonts w:ascii="Times New Roman" w:hAnsi="Times New Roman" w:cs="Times New Roman"/>
          <w:sz w:val="24"/>
          <w:szCs w:val="24"/>
        </w:rPr>
        <w:t>for HCA</w:t>
      </w:r>
      <w:r w:rsidR="00B47268" w:rsidRPr="00097481">
        <w:rPr>
          <w:rFonts w:ascii="Times New Roman" w:hAnsi="Times New Roman" w:cs="Times New Roman"/>
          <w:sz w:val="24"/>
          <w:szCs w:val="24"/>
        </w:rPr>
        <w:t xml:space="preserve"> </w:t>
      </w:r>
      <w:r w:rsidR="00A17724">
        <w:rPr>
          <w:rFonts w:ascii="Times New Roman" w:hAnsi="Times New Roman" w:cs="Times New Roman"/>
          <w:sz w:val="24"/>
          <w:szCs w:val="24"/>
        </w:rPr>
        <w:t xml:space="preserve">approval </w:t>
      </w:r>
      <w:r w:rsidR="00C00748" w:rsidRPr="00097481">
        <w:rPr>
          <w:rFonts w:ascii="Times New Roman" w:hAnsi="Times New Roman" w:cs="Times New Roman"/>
          <w:sz w:val="24"/>
          <w:szCs w:val="24"/>
        </w:rPr>
        <w:t>w</w:t>
      </w:r>
      <w:r w:rsidRPr="00097481">
        <w:rPr>
          <w:rFonts w:ascii="Times New Roman" w:hAnsi="Times New Roman" w:cs="Times New Roman"/>
          <w:sz w:val="24"/>
          <w:szCs w:val="24"/>
        </w:rPr>
        <w:t>hen it is necessary to request authorization to award a contract notwithstanding a protest</w:t>
      </w:r>
      <w:r w:rsidR="00C00748" w:rsidRPr="00097481">
        <w:rPr>
          <w:rFonts w:ascii="Times New Roman" w:hAnsi="Times New Roman" w:cs="Times New Roman"/>
          <w:sz w:val="24"/>
          <w:szCs w:val="24"/>
        </w:rPr>
        <w:t>.</w:t>
      </w:r>
      <w:r w:rsidRPr="00097481">
        <w:rPr>
          <w:rFonts w:ascii="Times New Roman" w:hAnsi="Times New Roman" w:cs="Times New Roman"/>
          <w:sz w:val="24"/>
          <w:szCs w:val="24"/>
        </w:rPr>
        <w:t xml:space="preserve"> </w:t>
      </w:r>
      <w:r w:rsidR="00721FD3" w:rsidRPr="00097481">
        <w:rPr>
          <w:rFonts w:ascii="Times New Roman" w:hAnsi="Times New Roman" w:cs="Times New Roman"/>
          <w:sz w:val="24"/>
          <w:szCs w:val="24"/>
        </w:rPr>
        <w:t xml:space="preserve"> </w:t>
      </w:r>
      <w:r w:rsidR="00294DD5">
        <w:rPr>
          <w:rFonts w:ascii="Times New Roman" w:hAnsi="Times New Roman" w:cs="Times New Roman"/>
          <w:sz w:val="24"/>
          <w:szCs w:val="24"/>
        </w:rPr>
        <w:t xml:space="preserve">This authority is non-delegable.  </w:t>
      </w:r>
      <w:r w:rsidR="007F5EA1" w:rsidRPr="00097481">
        <w:rPr>
          <w:rFonts w:ascii="Times New Roman" w:hAnsi="Times New Roman" w:cs="Times New Roman"/>
          <w:sz w:val="24"/>
          <w:szCs w:val="24"/>
        </w:rPr>
        <w:t>The D&amp;F must clearly address</w:t>
      </w:r>
      <w:r w:rsidR="002215C0" w:rsidRPr="00097481">
        <w:rPr>
          <w:rFonts w:ascii="Times New Roman" w:hAnsi="Times New Roman" w:cs="Times New Roman"/>
          <w:sz w:val="24"/>
          <w:szCs w:val="24"/>
        </w:rPr>
        <w:t xml:space="preserve"> –</w:t>
      </w:r>
    </w:p>
    <w:p w14:paraId="3A581010" w14:textId="77777777" w:rsidR="002215C0" w:rsidRPr="00097481" w:rsidRDefault="002215C0" w:rsidP="002215C0">
      <w:pPr>
        <w:pStyle w:val="CommentText"/>
        <w:spacing w:after="240" w:line="276" w:lineRule="auto"/>
        <w:ind w:firstLine="2160"/>
        <w:rPr>
          <w:rFonts w:ascii="Times New Roman" w:hAnsi="Times New Roman" w:cs="Times New Roman"/>
          <w:sz w:val="24"/>
          <w:szCs w:val="24"/>
        </w:rPr>
      </w:pPr>
      <w:r w:rsidRPr="00097481">
        <w:rPr>
          <w:rFonts w:ascii="Times New Roman" w:hAnsi="Times New Roman" w:cs="Times New Roman"/>
          <w:sz w:val="24"/>
          <w:szCs w:val="24"/>
        </w:rPr>
        <w:t>(</w:t>
      </w:r>
      <w:r w:rsidRPr="00097481">
        <w:rPr>
          <w:rFonts w:ascii="Times New Roman" w:hAnsi="Times New Roman" w:cs="Times New Roman"/>
          <w:i/>
          <w:sz w:val="24"/>
          <w:szCs w:val="24"/>
        </w:rPr>
        <w:t>1</w:t>
      </w:r>
      <w:r w:rsidRPr="00097481">
        <w:rPr>
          <w:rFonts w:ascii="Times New Roman" w:hAnsi="Times New Roman" w:cs="Times New Roman"/>
          <w:sz w:val="24"/>
          <w:szCs w:val="24"/>
        </w:rPr>
        <w:t xml:space="preserve">)  </w:t>
      </w:r>
      <w:r w:rsidR="00012BF3" w:rsidRPr="00097481">
        <w:rPr>
          <w:rFonts w:ascii="Times New Roman" w:hAnsi="Times New Roman" w:cs="Times New Roman"/>
          <w:sz w:val="24"/>
          <w:szCs w:val="24"/>
        </w:rPr>
        <w:t>W</w:t>
      </w:r>
      <w:r w:rsidR="007F5EA1" w:rsidRPr="00097481">
        <w:rPr>
          <w:rFonts w:ascii="Times New Roman" w:hAnsi="Times New Roman" w:cs="Times New Roman"/>
          <w:sz w:val="24"/>
          <w:szCs w:val="24"/>
        </w:rPr>
        <w:t>hether significant adverse consequences will necessarily occur if the stay is not overridden;</w:t>
      </w:r>
    </w:p>
    <w:p w14:paraId="3A581011" w14:textId="77777777" w:rsidR="002215C0" w:rsidRPr="00097481" w:rsidRDefault="002215C0" w:rsidP="002215C0">
      <w:pPr>
        <w:pStyle w:val="CommentText"/>
        <w:spacing w:after="240" w:line="276" w:lineRule="auto"/>
        <w:ind w:firstLine="2160"/>
        <w:rPr>
          <w:rFonts w:ascii="Times New Roman" w:hAnsi="Times New Roman" w:cs="Times New Roman"/>
          <w:sz w:val="24"/>
          <w:szCs w:val="24"/>
        </w:rPr>
      </w:pPr>
      <w:r w:rsidRPr="00097481">
        <w:rPr>
          <w:rFonts w:ascii="Times New Roman" w:hAnsi="Times New Roman" w:cs="Times New Roman"/>
          <w:sz w:val="24"/>
          <w:szCs w:val="24"/>
        </w:rPr>
        <w:t>(</w:t>
      </w:r>
      <w:r w:rsidRPr="00097481">
        <w:rPr>
          <w:rFonts w:ascii="Times New Roman" w:hAnsi="Times New Roman" w:cs="Times New Roman"/>
          <w:i/>
          <w:sz w:val="24"/>
          <w:szCs w:val="24"/>
        </w:rPr>
        <w:t>2</w:t>
      </w:r>
      <w:r w:rsidRPr="00097481">
        <w:rPr>
          <w:rFonts w:ascii="Times New Roman" w:hAnsi="Times New Roman" w:cs="Times New Roman"/>
          <w:sz w:val="24"/>
          <w:szCs w:val="24"/>
        </w:rPr>
        <w:t xml:space="preserve">)  </w:t>
      </w:r>
      <w:r w:rsidR="00012BF3" w:rsidRPr="00097481">
        <w:rPr>
          <w:rFonts w:ascii="Times New Roman" w:hAnsi="Times New Roman" w:cs="Times New Roman"/>
          <w:sz w:val="24"/>
          <w:szCs w:val="24"/>
        </w:rPr>
        <w:t>W</w:t>
      </w:r>
      <w:r w:rsidR="007F5EA1" w:rsidRPr="00097481">
        <w:rPr>
          <w:rFonts w:ascii="Times New Roman" w:hAnsi="Times New Roman" w:cs="Times New Roman"/>
          <w:sz w:val="24"/>
          <w:szCs w:val="24"/>
        </w:rPr>
        <w:t>hether reasonable alternative</w:t>
      </w:r>
      <w:r w:rsidR="00CC2097" w:rsidRPr="00097481">
        <w:rPr>
          <w:rFonts w:ascii="Times New Roman" w:hAnsi="Times New Roman" w:cs="Times New Roman"/>
          <w:sz w:val="24"/>
          <w:szCs w:val="24"/>
        </w:rPr>
        <w:t>s</w:t>
      </w:r>
      <w:r w:rsidR="007F5EA1" w:rsidRPr="00097481">
        <w:rPr>
          <w:rFonts w:ascii="Times New Roman" w:hAnsi="Times New Roman" w:cs="Times New Roman"/>
          <w:sz w:val="24"/>
          <w:szCs w:val="24"/>
        </w:rPr>
        <w:t xml:space="preserve"> to the override exist that would adequately address </w:t>
      </w:r>
      <w:r w:rsidR="00CC2097" w:rsidRPr="00097481">
        <w:rPr>
          <w:rFonts w:ascii="Times New Roman" w:hAnsi="Times New Roman" w:cs="Times New Roman"/>
          <w:sz w:val="24"/>
          <w:szCs w:val="24"/>
        </w:rPr>
        <w:t xml:space="preserve">the </w:t>
      </w:r>
      <w:r w:rsidR="007F5EA1" w:rsidRPr="00097481">
        <w:rPr>
          <w:rFonts w:ascii="Times New Roman" w:hAnsi="Times New Roman" w:cs="Times New Roman"/>
          <w:sz w:val="24"/>
          <w:szCs w:val="24"/>
        </w:rPr>
        <w:t>circumstances presented;</w:t>
      </w:r>
    </w:p>
    <w:p w14:paraId="3A581012" w14:textId="77777777" w:rsidR="002215C0" w:rsidRPr="00097481" w:rsidRDefault="002215C0" w:rsidP="002215C0">
      <w:pPr>
        <w:pStyle w:val="CommentText"/>
        <w:spacing w:after="240" w:line="276" w:lineRule="auto"/>
        <w:ind w:firstLine="2160"/>
        <w:rPr>
          <w:rFonts w:ascii="Times New Roman" w:hAnsi="Times New Roman" w:cs="Times New Roman"/>
          <w:sz w:val="24"/>
          <w:szCs w:val="24"/>
        </w:rPr>
      </w:pPr>
      <w:r w:rsidRPr="00097481">
        <w:rPr>
          <w:rFonts w:ascii="Times New Roman" w:hAnsi="Times New Roman" w:cs="Times New Roman"/>
          <w:sz w:val="24"/>
          <w:szCs w:val="24"/>
        </w:rPr>
        <w:t>(</w:t>
      </w:r>
      <w:r w:rsidRPr="00097481">
        <w:rPr>
          <w:rFonts w:ascii="Times New Roman" w:hAnsi="Times New Roman" w:cs="Times New Roman"/>
          <w:i/>
          <w:sz w:val="24"/>
          <w:szCs w:val="24"/>
        </w:rPr>
        <w:t>3</w:t>
      </w:r>
      <w:r w:rsidRPr="00097481">
        <w:rPr>
          <w:rFonts w:ascii="Times New Roman" w:hAnsi="Times New Roman" w:cs="Times New Roman"/>
          <w:sz w:val="24"/>
          <w:szCs w:val="24"/>
        </w:rPr>
        <w:t xml:space="preserve">) </w:t>
      </w:r>
      <w:r w:rsidR="007F5EA1" w:rsidRPr="00097481">
        <w:rPr>
          <w:rFonts w:ascii="Times New Roman" w:hAnsi="Times New Roman" w:cs="Times New Roman"/>
          <w:sz w:val="24"/>
          <w:szCs w:val="24"/>
        </w:rPr>
        <w:t xml:space="preserve"> </w:t>
      </w:r>
      <w:r w:rsidR="00012BF3" w:rsidRPr="00097481">
        <w:rPr>
          <w:rFonts w:ascii="Times New Roman" w:hAnsi="Times New Roman" w:cs="Times New Roman"/>
          <w:sz w:val="24"/>
          <w:szCs w:val="24"/>
        </w:rPr>
        <w:t>H</w:t>
      </w:r>
      <w:r w:rsidR="007F5EA1" w:rsidRPr="00097481">
        <w:rPr>
          <w:rFonts w:ascii="Times New Roman" w:hAnsi="Times New Roman" w:cs="Times New Roman"/>
          <w:sz w:val="24"/>
          <w:szCs w:val="24"/>
        </w:rPr>
        <w:t>ow the potential costs of proceeding with the override, including the costs associated with the potential that GAO might sustain the protest, compare to the benefits associated with the approach being considered for addressing the agency’s needs; and</w:t>
      </w:r>
    </w:p>
    <w:p w14:paraId="3A581013" w14:textId="77777777" w:rsidR="002215C0" w:rsidRPr="00097481" w:rsidRDefault="002215C0" w:rsidP="002215C0">
      <w:pPr>
        <w:pStyle w:val="CommentText"/>
        <w:spacing w:after="240" w:line="276" w:lineRule="auto"/>
        <w:ind w:firstLine="2160"/>
        <w:rPr>
          <w:rFonts w:ascii="Times New Roman" w:hAnsi="Times New Roman" w:cs="Times New Roman"/>
          <w:sz w:val="24"/>
          <w:szCs w:val="24"/>
        </w:rPr>
      </w:pPr>
      <w:r w:rsidRPr="00097481">
        <w:rPr>
          <w:rFonts w:ascii="Times New Roman" w:hAnsi="Times New Roman" w:cs="Times New Roman"/>
          <w:sz w:val="24"/>
          <w:szCs w:val="24"/>
        </w:rPr>
        <w:t>(</w:t>
      </w:r>
      <w:r w:rsidRPr="00097481">
        <w:rPr>
          <w:rFonts w:ascii="Times New Roman" w:hAnsi="Times New Roman" w:cs="Times New Roman"/>
          <w:i/>
          <w:sz w:val="24"/>
          <w:szCs w:val="24"/>
        </w:rPr>
        <w:t>4</w:t>
      </w:r>
      <w:r w:rsidRPr="00097481">
        <w:rPr>
          <w:rFonts w:ascii="Times New Roman" w:hAnsi="Times New Roman" w:cs="Times New Roman"/>
          <w:sz w:val="24"/>
          <w:szCs w:val="24"/>
        </w:rPr>
        <w:t xml:space="preserve">) </w:t>
      </w:r>
      <w:r w:rsidR="00012BF3" w:rsidRPr="00097481">
        <w:rPr>
          <w:rFonts w:ascii="Times New Roman" w:hAnsi="Times New Roman" w:cs="Times New Roman"/>
          <w:sz w:val="24"/>
          <w:szCs w:val="24"/>
        </w:rPr>
        <w:t xml:space="preserve"> T</w:t>
      </w:r>
      <w:r w:rsidR="007F5EA1" w:rsidRPr="00097481">
        <w:rPr>
          <w:rFonts w:ascii="Times New Roman" w:hAnsi="Times New Roman" w:cs="Times New Roman"/>
          <w:sz w:val="24"/>
          <w:szCs w:val="24"/>
        </w:rPr>
        <w:t xml:space="preserve">he impact of the override on competition and </w:t>
      </w:r>
      <w:r w:rsidR="00CC2097" w:rsidRPr="00097481">
        <w:rPr>
          <w:rFonts w:ascii="Times New Roman" w:hAnsi="Times New Roman" w:cs="Times New Roman"/>
          <w:sz w:val="24"/>
          <w:szCs w:val="24"/>
        </w:rPr>
        <w:t xml:space="preserve">the </w:t>
      </w:r>
      <w:r w:rsidR="007F5EA1" w:rsidRPr="00097481">
        <w:rPr>
          <w:rFonts w:ascii="Times New Roman" w:hAnsi="Times New Roman" w:cs="Times New Roman"/>
          <w:sz w:val="24"/>
          <w:szCs w:val="24"/>
        </w:rPr>
        <w:t>integrity of the procurement system.</w:t>
      </w:r>
    </w:p>
    <w:p w14:paraId="3A581014" w14:textId="2A407C14" w:rsidR="00304CB9" w:rsidRPr="00097481" w:rsidRDefault="002215C0" w:rsidP="00A029E5">
      <w:pPr>
        <w:pStyle w:val="CommentText"/>
        <w:spacing w:after="240" w:line="276" w:lineRule="auto"/>
        <w:ind w:firstLine="1080"/>
        <w:rPr>
          <w:rFonts w:ascii="Times New Roman" w:hAnsi="Times New Roman" w:cs="Times New Roman"/>
          <w:sz w:val="24"/>
          <w:szCs w:val="24"/>
        </w:rPr>
      </w:pPr>
      <w:r w:rsidRPr="00097481">
        <w:rPr>
          <w:rFonts w:ascii="Times New Roman" w:hAnsi="Times New Roman" w:cs="Times New Roman"/>
          <w:sz w:val="24"/>
          <w:szCs w:val="24"/>
        </w:rPr>
        <w:t xml:space="preserve">(B)  </w:t>
      </w:r>
      <w:r w:rsidR="00A17724">
        <w:rPr>
          <w:rFonts w:ascii="Times New Roman" w:hAnsi="Times New Roman" w:cs="Times New Roman"/>
          <w:sz w:val="24"/>
          <w:szCs w:val="24"/>
        </w:rPr>
        <w:t xml:space="preserve">A </w:t>
      </w:r>
      <w:r w:rsidR="009E23D2">
        <w:rPr>
          <w:rFonts w:ascii="Times New Roman" w:hAnsi="Times New Roman" w:cs="Times New Roman"/>
          <w:sz w:val="24"/>
          <w:szCs w:val="24"/>
        </w:rPr>
        <w:t xml:space="preserve">written </w:t>
      </w:r>
      <w:r w:rsidR="00B208F1" w:rsidRPr="009E23D2">
        <w:rPr>
          <w:rFonts w:ascii="Times New Roman" w:hAnsi="Times New Roman" w:cs="Times New Roman"/>
          <w:sz w:val="24"/>
          <w:szCs w:val="24"/>
        </w:rPr>
        <w:t>notification to the</w:t>
      </w:r>
      <w:del w:id="69" w:author="Moye, Rachel J CIV USARMY HQDA ASA ALT (USA)" w:date="2024-09-03T20:38:00Z">
        <w:r w:rsidR="00B208F1" w:rsidRPr="009E23D2" w:rsidDel="00584EDF">
          <w:rPr>
            <w:rFonts w:ascii="Times New Roman" w:hAnsi="Times New Roman" w:cs="Times New Roman"/>
            <w:sz w:val="24"/>
            <w:szCs w:val="24"/>
          </w:rPr>
          <w:delText xml:space="preserve"> DASA(P)</w:delText>
        </w:r>
      </w:del>
      <w:ins w:id="70" w:author="Moye, Rachel J CIV USARMY HQDA ASA ALT (USA)" w:date="2024-09-03T20:38:00Z">
        <w:r w:rsidR="00584EDF">
          <w:rPr>
            <w:rFonts w:ascii="Times New Roman" w:hAnsi="Times New Roman" w:cs="Times New Roman"/>
            <w:sz w:val="24"/>
            <w:szCs w:val="24"/>
          </w:rPr>
          <w:t>Office of the Deputy Assistant Secretary of the Army (Procurement)</w:t>
        </w:r>
      </w:ins>
      <w:r w:rsidR="00B208F1" w:rsidRPr="009E23D2">
        <w:rPr>
          <w:rFonts w:ascii="Times New Roman" w:hAnsi="Times New Roman" w:cs="Times New Roman"/>
          <w:sz w:val="24"/>
          <w:szCs w:val="24"/>
        </w:rPr>
        <w:t xml:space="preserve"> </w:t>
      </w:r>
      <w:r w:rsidR="00B208F1" w:rsidRPr="00B208F1">
        <w:rPr>
          <w:rFonts w:ascii="Times New Roman" w:hAnsi="Times New Roman" w:cs="Times New Roman"/>
          <w:color w:val="000000"/>
          <w:sz w:val="24"/>
          <w:szCs w:val="24"/>
          <w:shd w:val="clear" w:color="auto" w:fill="FFFFFF"/>
        </w:rPr>
        <w:t xml:space="preserve">is required, no less than one day before any HCA </w:t>
      </w:r>
      <w:r w:rsidR="00B208F1" w:rsidRPr="00BA7065">
        <w:rPr>
          <w:rFonts w:ascii="Times New Roman" w:hAnsi="Times New Roman" w:cs="Times New Roman"/>
          <w:color w:val="000000"/>
          <w:sz w:val="24"/>
          <w:szCs w:val="24"/>
          <w:shd w:val="clear" w:color="auto" w:fill="FFFFFF"/>
        </w:rPr>
        <w:t xml:space="preserve">override is </w:t>
      </w:r>
      <w:r w:rsidR="00294DD5">
        <w:rPr>
          <w:rFonts w:ascii="Times New Roman" w:hAnsi="Times New Roman" w:cs="Times New Roman"/>
          <w:color w:val="000000"/>
          <w:sz w:val="24"/>
          <w:szCs w:val="24"/>
          <w:shd w:val="clear" w:color="auto" w:fill="FFFFFF"/>
        </w:rPr>
        <w:t>approved</w:t>
      </w:r>
      <w:r w:rsidR="00B208F1" w:rsidRPr="00BA7065">
        <w:rPr>
          <w:rFonts w:ascii="Times New Roman" w:hAnsi="Times New Roman" w:cs="Times New Roman"/>
          <w:color w:val="000000"/>
          <w:sz w:val="24"/>
          <w:szCs w:val="24"/>
          <w:shd w:val="clear" w:color="auto" w:fill="FFFFFF"/>
        </w:rPr>
        <w:t>.</w:t>
      </w:r>
      <w:r w:rsidR="00BA7065">
        <w:rPr>
          <w:rFonts w:ascii="Times New Roman" w:hAnsi="Times New Roman" w:cs="Times New Roman"/>
          <w:color w:val="000000"/>
          <w:sz w:val="24"/>
          <w:szCs w:val="24"/>
          <w:shd w:val="clear" w:color="auto" w:fill="FFFFFF"/>
        </w:rPr>
        <w:t xml:space="preserve"> </w:t>
      </w:r>
      <w:r w:rsidR="00880EAA">
        <w:rPr>
          <w:rFonts w:ascii="Times New Roman" w:hAnsi="Times New Roman" w:cs="Times New Roman"/>
          <w:color w:val="000000"/>
          <w:sz w:val="24"/>
          <w:szCs w:val="24"/>
          <w:shd w:val="clear" w:color="auto" w:fill="FFFFFF"/>
        </w:rPr>
        <w:t xml:space="preserve"> The </w:t>
      </w:r>
      <w:ins w:id="71" w:author="Jordan, Amanda C CIV USARMY HQDA ASA ALT (USA)" w:date="2024-09-04T08:17:00Z">
        <w:r w:rsidR="00C849DE">
          <w:rPr>
            <w:rFonts w:ascii="Times New Roman" w:hAnsi="Times New Roman" w:cs="Times New Roman"/>
            <w:color w:val="000000"/>
            <w:sz w:val="24"/>
            <w:szCs w:val="24"/>
            <w:shd w:val="clear" w:color="auto" w:fill="FFFFFF"/>
          </w:rPr>
          <w:t>C</w:t>
        </w:r>
      </w:ins>
      <w:del w:id="72" w:author="Jordan, Amanda C CIV USARMY HQDA ASA ALT (USA)" w:date="2024-09-04T08:17:00Z">
        <w:r w:rsidR="00880EAA" w:rsidDel="00C849DE">
          <w:rPr>
            <w:rFonts w:ascii="Times New Roman" w:hAnsi="Times New Roman" w:cs="Times New Roman"/>
            <w:color w:val="000000"/>
            <w:sz w:val="24"/>
            <w:szCs w:val="24"/>
            <w:shd w:val="clear" w:color="auto" w:fill="FFFFFF"/>
          </w:rPr>
          <w:delText>c</w:delText>
        </w:r>
      </w:del>
      <w:r w:rsidR="00880EAA">
        <w:rPr>
          <w:rFonts w:ascii="Times New Roman" w:hAnsi="Times New Roman" w:cs="Times New Roman"/>
          <w:color w:val="000000"/>
          <w:sz w:val="24"/>
          <w:szCs w:val="24"/>
          <w:shd w:val="clear" w:color="auto" w:fill="FFFFFF"/>
        </w:rPr>
        <w:t>ontracting officer shall s</w:t>
      </w:r>
      <w:r w:rsidR="00BA7065">
        <w:rPr>
          <w:rFonts w:ascii="Times New Roman" w:hAnsi="Times New Roman" w:cs="Times New Roman"/>
          <w:color w:val="000000"/>
          <w:sz w:val="24"/>
          <w:szCs w:val="24"/>
          <w:shd w:val="clear" w:color="auto" w:fill="FFFFFF"/>
        </w:rPr>
        <w:t xml:space="preserve">end </w:t>
      </w:r>
      <w:r w:rsidR="00DA4D6E" w:rsidRPr="00BA7065">
        <w:rPr>
          <w:rFonts w:ascii="Times New Roman" w:hAnsi="Times New Roman" w:cs="Times New Roman"/>
          <w:color w:val="000000"/>
          <w:sz w:val="24"/>
          <w:szCs w:val="24"/>
          <w:shd w:val="clear" w:color="auto" w:fill="FFFFFF"/>
        </w:rPr>
        <w:t>notification</w:t>
      </w:r>
      <w:r w:rsidR="00BA7065">
        <w:rPr>
          <w:rFonts w:ascii="Times New Roman" w:hAnsi="Times New Roman" w:cs="Times New Roman"/>
          <w:color w:val="000000"/>
          <w:sz w:val="24"/>
          <w:szCs w:val="24"/>
          <w:shd w:val="clear" w:color="auto" w:fill="FFFFFF"/>
        </w:rPr>
        <w:t xml:space="preserve"> documentation</w:t>
      </w:r>
      <w:r w:rsidR="00880EAA">
        <w:rPr>
          <w:rFonts w:ascii="Times New Roman" w:hAnsi="Times New Roman" w:cs="Times New Roman"/>
          <w:color w:val="000000"/>
          <w:sz w:val="24"/>
          <w:szCs w:val="24"/>
          <w:shd w:val="clear" w:color="auto" w:fill="FFFFFF"/>
        </w:rPr>
        <w:t xml:space="preserve"> as outlined in subparagraph (b)(1)(A)</w:t>
      </w:r>
      <w:r w:rsidR="00BA7065">
        <w:rPr>
          <w:rFonts w:ascii="Times New Roman" w:hAnsi="Times New Roman" w:cs="Times New Roman"/>
          <w:color w:val="000000"/>
          <w:sz w:val="24"/>
          <w:szCs w:val="24"/>
          <w:shd w:val="clear" w:color="auto" w:fill="FFFFFF"/>
        </w:rPr>
        <w:t xml:space="preserve"> to</w:t>
      </w:r>
      <w:r w:rsidR="00BA7065" w:rsidRPr="00BA7065">
        <w:rPr>
          <w:rFonts w:ascii="Times New Roman" w:hAnsi="Times New Roman" w:cs="Times New Roman"/>
          <w:color w:val="000000"/>
          <w:sz w:val="24"/>
          <w:szCs w:val="24"/>
          <w:shd w:val="clear" w:color="auto" w:fill="FFFFFF"/>
        </w:rPr>
        <w:t xml:space="preserve"> </w:t>
      </w:r>
      <w:r w:rsidR="006803C6">
        <w:rPr>
          <w:rFonts w:ascii="Times New Roman" w:hAnsi="Times New Roman" w:cs="Times New Roman"/>
          <w:color w:val="000000"/>
          <w:sz w:val="24"/>
          <w:szCs w:val="24"/>
          <w:shd w:val="clear" w:color="auto" w:fill="FFFFFF"/>
        </w:rPr>
        <w:t xml:space="preserve">the </w:t>
      </w:r>
      <w:r w:rsidR="00BA7065">
        <w:rPr>
          <w:rFonts w:ascii="Times New Roman" w:hAnsi="Times New Roman" w:cs="Times New Roman"/>
          <w:color w:val="000000"/>
          <w:sz w:val="24"/>
          <w:szCs w:val="24"/>
          <w:shd w:val="clear" w:color="auto" w:fill="FFFFFF"/>
        </w:rPr>
        <w:t>address</w:t>
      </w:r>
      <w:r w:rsidR="00BA7065" w:rsidRPr="00BA7065">
        <w:rPr>
          <w:rFonts w:ascii="Times New Roman" w:hAnsi="Times New Roman" w:cs="Times New Roman"/>
          <w:color w:val="000000"/>
          <w:sz w:val="24"/>
          <w:szCs w:val="24"/>
          <w:shd w:val="clear" w:color="auto" w:fill="FFFFFF"/>
        </w:rPr>
        <w:t xml:space="preserve"> listed at AFARS </w:t>
      </w:r>
      <w:r w:rsidR="00BA7065" w:rsidRPr="00BA7065">
        <w:rPr>
          <w:rFonts w:ascii="Times New Roman" w:hAnsi="Times New Roman" w:cs="Times New Roman"/>
          <w:color w:val="000000"/>
          <w:sz w:val="24"/>
          <w:szCs w:val="24"/>
        </w:rPr>
        <w:t>5101.290(b)(2)(ii)(B)</w:t>
      </w:r>
      <w:r w:rsidR="009B6AE1" w:rsidRPr="00097481">
        <w:rPr>
          <w:rFonts w:ascii="Times New Roman" w:hAnsi="Times New Roman" w:cs="Times New Roman"/>
          <w:sz w:val="24"/>
          <w:szCs w:val="24"/>
        </w:rPr>
        <w:t>.</w:t>
      </w:r>
      <w:r w:rsidR="00E91EDF" w:rsidRPr="00097481">
        <w:rPr>
          <w:rFonts w:ascii="Times New Roman" w:hAnsi="Times New Roman" w:cs="Times New Roman"/>
          <w:sz w:val="24"/>
          <w:szCs w:val="24"/>
        </w:rPr>
        <w:t xml:space="preserve">  </w:t>
      </w:r>
      <w:r w:rsidR="00EE25DB" w:rsidRPr="00097481">
        <w:rPr>
          <w:rFonts w:ascii="Times New Roman" w:hAnsi="Times New Roman" w:cs="Times New Roman"/>
          <w:sz w:val="24"/>
          <w:szCs w:val="24"/>
        </w:rPr>
        <w:t>(</w:t>
      </w:r>
      <w:r w:rsidR="0057732F" w:rsidRPr="00097481">
        <w:rPr>
          <w:rFonts w:ascii="Times New Roman" w:hAnsi="Times New Roman" w:cs="Times New Roman"/>
          <w:sz w:val="24"/>
          <w:szCs w:val="24"/>
        </w:rPr>
        <w:t>See</w:t>
      </w:r>
      <w:r w:rsidR="00EE25DB" w:rsidRPr="00097481">
        <w:rPr>
          <w:rFonts w:ascii="Times New Roman" w:hAnsi="Times New Roman" w:cs="Times New Roman"/>
          <w:sz w:val="24"/>
          <w:szCs w:val="24"/>
        </w:rPr>
        <w:t xml:space="preserve"> </w:t>
      </w:r>
      <w:ins w:id="73" w:author="Jordan, Amanda C CIV USARMY HQDA ASA ALT (USA)" w:date="2024-09-04T07:41:00Z">
        <w:r w:rsidR="00961ABD">
          <w:rPr>
            <w:rFonts w:ascii="Times New Roman" w:hAnsi="Times New Roman" w:cs="Times New Roman"/>
            <w:sz w:val="24"/>
            <w:szCs w:val="24"/>
          </w:rPr>
          <w:fldChar w:fldCharType="begin"/>
        </w:r>
        <w:r w:rsidR="00961ABD">
          <w:rPr>
            <w:rFonts w:ascii="Times New Roman" w:hAnsi="Times New Roman" w:cs="Times New Roman"/>
            <w:sz w:val="24"/>
            <w:szCs w:val="24"/>
          </w:rPr>
          <w:instrText>HYPERLINK "https://www.jagcnet.army.mil/Sites%5Ccontractandfiscallaw.nsf/9DE4D2C744ABFC3F85257B42004536AC/%24File/CICA%20Override%20Guidebook%20_June%2008_.pdf"</w:instrText>
        </w:r>
        <w:r w:rsidR="00961ABD">
          <w:rPr>
            <w:rFonts w:ascii="Times New Roman" w:hAnsi="Times New Roman" w:cs="Times New Roman"/>
            <w:sz w:val="24"/>
            <w:szCs w:val="24"/>
          </w:rPr>
        </w:r>
        <w:r w:rsidR="00961ABD">
          <w:rPr>
            <w:rFonts w:ascii="Times New Roman" w:hAnsi="Times New Roman" w:cs="Times New Roman"/>
            <w:sz w:val="24"/>
            <w:szCs w:val="24"/>
          </w:rPr>
          <w:fldChar w:fldCharType="separate"/>
        </w:r>
        <w:r w:rsidR="00EE25DB" w:rsidRPr="00961ABD">
          <w:rPr>
            <w:rStyle w:val="Hyperlink"/>
            <w:rFonts w:ascii="Times New Roman" w:hAnsi="Times New Roman" w:cs="Times New Roman"/>
            <w:sz w:val="24"/>
            <w:szCs w:val="24"/>
          </w:rPr>
          <w:t>Override of Competition in Contracting Act (CICA) Stays: A Guidebook</w:t>
        </w:r>
        <w:r w:rsidR="00E321CE" w:rsidRPr="00961ABD">
          <w:rPr>
            <w:rStyle w:val="Hyperlink"/>
            <w:rFonts w:ascii="Times New Roman" w:hAnsi="Times New Roman" w:cs="Times New Roman"/>
            <w:sz w:val="24"/>
            <w:szCs w:val="24"/>
          </w:rPr>
          <w:t>.</w:t>
        </w:r>
        <w:r w:rsidR="00961ABD">
          <w:rPr>
            <w:rFonts w:ascii="Times New Roman" w:hAnsi="Times New Roman" w:cs="Times New Roman"/>
            <w:sz w:val="24"/>
            <w:szCs w:val="24"/>
          </w:rPr>
          <w:fldChar w:fldCharType="end"/>
        </w:r>
      </w:ins>
    </w:p>
    <w:p w14:paraId="3A581015" w14:textId="549CFF00" w:rsidR="0038165C" w:rsidRPr="00097481" w:rsidRDefault="00E91EDF" w:rsidP="00A029E5">
      <w:pPr>
        <w:pStyle w:val="ind16"/>
        <w:tabs>
          <w:tab w:val="clear" w:pos="2880"/>
          <w:tab w:val="clear" w:pos="3456"/>
          <w:tab w:val="clear" w:pos="4032"/>
        </w:tabs>
        <w:spacing w:after="240"/>
        <w:ind w:left="0" w:firstLine="990"/>
        <w:rPr>
          <w:rFonts w:ascii="Times New Roman" w:hAnsi="Times New Roman" w:cs="Times New Roman"/>
          <w:sz w:val="24"/>
          <w:szCs w:val="24"/>
        </w:rPr>
      </w:pPr>
      <w:r w:rsidRPr="00097481">
        <w:rPr>
          <w:rFonts w:ascii="Times New Roman" w:hAnsi="Times New Roman" w:cs="Times New Roman"/>
          <w:sz w:val="24"/>
          <w:szCs w:val="24"/>
        </w:rPr>
        <w:t>(</w:t>
      </w:r>
      <w:r w:rsidR="002215C0" w:rsidRPr="00097481">
        <w:rPr>
          <w:rFonts w:ascii="Times New Roman" w:hAnsi="Times New Roman" w:cs="Times New Roman"/>
          <w:sz w:val="24"/>
          <w:szCs w:val="24"/>
        </w:rPr>
        <w:t>C</w:t>
      </w:r>
      <w:r w:rsidRPr="00097481">
        <w:rPr>
          <w:rFonts w:ascii="Times New Roman" w:hAnsi="Times New Roman" w:cs="Times New Roman"/>
          <w:sz w:val="24"/>
          <w:szCs w:val="24"/>
        </w:rPr>
        <w:t xml:space="preserve">)  Within three days after the contracting office </w:t>
      </w:r>
      <w:r w:rsidR="00937300" w:rsidRPr="00097481">
        <w:rPr>
          <w:rFonts w:ascii="Times New Roman" w:hAnsi="Times New Roman" w:cs="Times New Roman"/>
          <w:sz w:val="24"/>
          <w:szCs w:val="24"/>
        </w:rPr>
        <w:t>receives notification</w:t>
      </w:r>
      <w:r w:rsidRPr="00097481">
        <w:rPr>
          <w:rFonts w:ascii="Times New Roman" w:hAnsi="Times New Roman" w:cs="Times New Roman"/>
          <w:sz w:val="24"/>
          <w:szCs w:val="24"/>
        </w:rPr>
        <w:t xml:space="preserve"> of the protest, the </w:t>
      </w:r>
      <w:smartTag w:uri="urn:schemas-microsoft-com:office:smarttags" w:element="stockticker">
        <w:r w:rsidRPr="00097481">
          <w:rPr>
            <w:rFonts w:ascii="Times New Roman" w:hAnsi="Times New Roman" w:cs="Times New Roman"/>
            <w:sz w:val="24"/>
            <w:szCs w:val="24"/>
          </w:rPr>
          <w:t>HCA</w:t>
        </w:r>
      </w:smartTag>
      <w:del w:id="74" w:author="Stephenson, Evelyn K CIV HQDA ASA ALT" w:date="2024-08-28T07:23:00Z">
        <w:r w:rsidRPr="00097481" w:rsidDel="00AD7CC1">
          <w:rPr>
            <w:rFonts w:ascii="Times New Roman" w:hAnsi="Times New Roman" w:cs="Times New Roman"/>
            <w:sz w:val="24"/>
            <w:szCs w:val="24"/>
          </w:rPr>
          <w:delText xml:space="preserve"> </w:delText>
        </w:r>
      </w:del>
      <w:r w:rsidR="00340F82" w:rsidRPr="00097481">
        <w:rPr>
          <w:rFonts w:ascii="Times New Roman" w:hAnsi="Times New Roman" w:cs="Times New Roman"/>
          <w:sz w:val="24"/>
          <w:szCs w:val="24"/>
        </w:rPr>
        <w:t>may</w:t>
      </w:r>
      <w:r w:rsidRPr="00097481">
        <w:rPr>
          <w:rFonts w:ascii="Times New Roman" w:hAnsi="Times New Roman" w:cs="Times New Roman"/>
          <w:sz w:val="24"/>
          <w:szCs w:val="24"/>
        </w:rPr>
        <w:t xml:space="preserve"> endorse the request for approval and electronically transmit the request and the D&amp;F to the appropriate office in </w:t>
      </w:r>
      <w:r w:rsidR="004316CF" w:rsidRPr="00097481">
        <w:rPr>
          <w:rFonts w:ascii="Times New Roman" w:hAnsi="Times New Roman" w:cs="Times New Roman"/>
          <w:sz w:val="24"/>
          <w:szCs w:val="24"/>
        </w:rPr>
        <w:t xml:space="preserve">paragraphs </w:t>
      </w:r>
      <w:r w:rsidR="00331198" w:rsidRPr="00097481">
        <w:rPr>
          <w:rFonts w:ascii="Times New Roman" w:hAnsi="Times New Roman" w:cs="Times New Roman"/>
          <w:sz w:val="24"/>
          <w:szCs w:val="24"/>
        </w:rPr>
        <w:t>(a)(</w:t>
      </w:r>
      <w:r w:rsidR="00721FD3" w:rsidRPr="00097481">
        <w:rPr>
          <w:rFonts w:ascii="Times New Roman" w:hAnsi="Times New Roman" w:cs="Times New Roman"/>
          <w:sz w:val="24"/>
          <w:szCs w:val="24"/>
        </w:rPr>
        <w:t>3</w:t>
      </w:r>
      <w:r w:rsidR="00331198" w:rsidRPr="00097481">
        <w:rPr>
          <w:rFonts w:ascii="Times New Roman" w:hAnsi="Times New Roman" w:cs="Times New Roman"/>
          <w:sz w:val="24"/>
          <w:szCs w:val="24"/>
        </w:rPr>
        <w:t>)</w:t>
      </w:r>
      <w:r w:rsidR="003D193F" w:rsidRPr="00097481">
        <w:rPr>
          <w:rFonts w:ascii="Times New Roman" w:hAnsi="Times New Roman" w:cs="Times New Roman"/>
          <w:sz w:val="24"/>
          <w:szCs w:val="24"/>
        </w:rPr>
        <w:t>(i)</w:t>
      </w:r>
      <w:r w:rsidR="00721FD3" w:rsidRPr="00097481">
        <w:rPr>
          <w:rFonts w:ascii="Times New Roman" w:hAnsi="Times New Roman" w:cs="Times New Roman"/>
          <w:sz w:val="24"/>
          <w:szCs w:val="24"/>
        </w:rPr>
        <w:t>(</w:t>
      </w:r>
      <w:r w:rsidR="00AC3F84" w:rsidRPr="00097481">
        <w:rPr>
          <w:rFonts w:ascii="Times New Roman" w:hAnsi="Times New Roman" w:cs="Times New Roman"/>
          <w:i/>
          <w:sz w:val="24"/>
          <w:szCs w:val="24"/>
        </w:rPr>
        <w:t>1</w:t>
      </w:r>
      <w:r w:rsidR="00721FD3" w:rsidRPr="00097481">
        <w:rPr>
          <w:rFonts w:ascii="Times New Roman" w:hAnsi="Times New Roman" w:cs="Times New Roman"/>
          <w:sz w:val="24"/>
          <w:szCs w:val="24"/>
        </w:rPr>
        <w:t>)</w:t>
      </w:r>
      <w:r w:rsidR="00331198" w:rsidRPr="00097481">
        <w:rPr>
          <w:rFonts w:ascii="Times New Roman" w:hAnsi="Times New Roman" w:cs="Times New Roman"/>
          <w:sz w:val="24"/>
          <w:szCs w:val="24"/>
        </w:rPr>
        <w:t>(</w:t>
      </w:r>
      <w:r w:rsidR="00AC3F84" w:rsidRPr="00097481">
        <w:rPr>
          <w:rFonts w:ascii="Times New Roman" w:hAnsi="Times New Roman" w:cs="Times New Roman"/>
          <w:i/>
          <w:sz w:val="24"/>
          <w:szCs w:val="24"/>
        </w:rPr>
        <w:t>i</w:t>
      </w:r>
      <w:r w:rsidR="00331198" w:rsidRPr="00097481">
        <w:rPr>
          <w:rFonts w:ascii="Times New Roman" w:hAnsi="Times New Roman" w:cs="Times New Roman"/>
          <w:sz w:val="24"/>
          <w:szCs w:val="24"/>
        </w:rPr>
        <w:t>)-(</w:t>
      </w:r>
      <w:r w:rsidR="00AC3F84" w:rsidRPr="00097481">
        <w:rPr>
          <w:rFonts w:ascii="Times New Roman" w:hAnsi="Times New Roman" w:cs="Times New Roman"/>
          <w:i/>
          <w:sz w:val="24"/>
          <w:szCs w:val="24"/>
        </w:rPr>
        <w:t>iii</w:t>
      </w:r>
      <w:r w:rsidR="00331198" w:rsidRPr="00097481">
        <w:rPr>
          <w:rFonts w:ascii="Times New Roman" w:hAnsi="Times New Roman" w:cs="Times New Roman"/>
          <w:sz w:val="24"/>
          <w:szCs w:val="24"/>
        </w:rPr>
        <w:t>)</w:t>
      </w:r>
      <w:r w:rsidR="004316CF" w:rsidRPr="00097481">
        <w:rPr>
          <w:rFonts w:ascii="Times New Roman" w:hAnsi="Times New Roman" w:cs="Times New Roman"/>
          <w:sz w:val="24"/>
          <w:szCs w:val="24"/>
        </w:rPr>
        <w:t xml:space="preserve"> of this section</w:t>
      </w:r>
      <w:r w:rsidR="00331198" w:rsidRPr="00097481">
        <w:rPr>
          <w:rFonts w:ascii="Times New Roman" w:hAnsi="Times New Roman" w:cs="Times New Roman"/>
          <w:sz w:val="24"/>
          <w:szCs w:val="24"/>
        </w:rPr>
        <w:t>.</w:t>
      </w:r>
      <w:r w:rsidRPr="00097481">
        <w:rPr>
          <w:rFonts w:ascii="Times New Roman" w:hAnsi="Times New Roman" w:cs="Times New Roman"/>
          <w:sz w:val="24"/>
          <w:szCs w:val="24"/>
        </w:rPr>
        <w:t xml:space="preserve">  That office shall immediately distribute the request and the D&amp;F to the addressee in </w:t>
      </w:r>
      <w:ins w:id="75" w:author="Stephenson, Evelyn K CIV HQDA ASA ALT" w:date="2024-08-28T08:18:00Z">
        <w:r w:rsidR="001965A9">
          <w:rPr>
            <w:rFonts w:ascii="Times New Roman" w:hAnsi="Times New Roman" w:cs="Times New Roman"/>
            <w:sz w:val="24"/>
            <w:szCs w:val="24"/>
          </w:rPr>
          <w:t>AFAR</w:t>
        </w:r>
      </w:ins>
      <w:ins w:id="76" w:author="Stephenson, Evelyn K CIV HQDA ASA ALT" w:date="2024-08-28T08:19:00Z">
        <w:r w:rsidR="001965A9">
          <w:rPr>
            <w:rFonts w:ascii="Times New Roman" w:hAnsi="Times New Roman" w:cs="Times New Roman"/>
            <w:sz w:val="24"/>
            <w:szCs w:val="24"/>
          </w:rPr>
          <w:t xml:space="preserve">S </w:t>
        </w:r>
      </w:ins>
      <w:r w:rsidR="00331198" w:rsidRPr="00097481">
        <w:rPr>
          <w:rFonts w:ascii="Times New Roman" w:hAnsi="Times New Roman" w:cs="Times New Roman"/>
          <w:sz w:val="24"/>
          <w:szCs w:val="24"/>
        </w:rPr>
        <w:t>5101.290(b)(1)</w:t>
      </w:r>
      <w:r w:rsidRPr="00097481">
        <w:rPr>
          <w:rFonts w:ascii="Times New Roman" w:hAnsi="Times New Roman" w:cs="Times New Roman"/>
          <w:sz w:val="24"/>
          <w:szCs w:val="24"/>
        </w:rPr>
        <w:t>.</w:t>
      </w:r>
    </w:p>
    <w:p w14:paraId="3A581016" w14:textId="7CC51749"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bCs/>
          <w:sz w:val="24"/>
          <w:szCs w:val="24"/>
        </w:rPr>
      </w:pPr>
      <w:r w:rsidRPr="00097481">
        <w:rPr>
          <w:rFonts w:ascii="Times New Roman" w:hAnsi="Times New Roman" w:cs="Times New Roman"/>
          <w:sz w:val="24"/>
          <w:szCs w:val="24"/>
        </w:rPr>
        <w:t xml:space="preserve">(c)  </w:t>
      </w:r>
      <w:r w:rsidRPr="00097481">
        <w:rPr>
          <w:rFonts w:ascii="Times New Roman" w:hAnsi="Times New Roman" w:cs="Times New Roman"/>
          <w:bCs/>
          <w:i/>
          <w:sz w:val="24"/>
          <w:szCs w:val="24"/>
        </w:rPr>
        <w:t>Protests after award.</w:t>
      </w:r>
      <w:r w:rsidR="007824FE">
        <w:rPr>
          <w:rFonts w:ascii="Times New Roman" w:hAnsi="Times New Roman" w:cs="Times New Roman"/>
          <w:bCs/>
          <w:i/>
          <w:sz w:val="24"/>
          <w:szCs w:val="24"/>
        </w:rPr>
        <w:t xml:space="preserve">  </w:t>
      </w:r>
      <w:r w:rsidR="007824FE" w:rsidRPr="007824FE">
        <w:rPr>
          <w:rFonts w:ascii="Times New Roman" w:hAnsi="Times New Roman" w:cs="Times New Roman"/>
          <w:sz w:val="24"/>
          <w:szCs w:val="24"/>
        </w:rPr>
        <w:t xml:space="preserve">See </w:t>
      </w:r>
      <w:ins w:id="77" w:author="Jordan, Amanda C CIV USARMY HQDA ASA ALT (USA)" w:date="2024-09-04T08:23:00Z">
        <w:r w:rsidR="00067E26">
          <w:rPr>
            <w:rFonts w:ascii="Times New Roman" w:hAnsi="Times New Roman" w:cs="Times New Roman"/>
            <w:sz w:val="24"/>
            <w:szCs w:val="24"/>
          </w:rPr>
          <w:fldChar w:fldCharType="begin"/>
        </w:r>
        <w:r w:rsidR="00067E26">
          <w:rPr>
            <w:rFonts w:ascii="Times New Roman" w:hAnsi="Times New Roman" w:cs="Times New Roman"/>
            <w:sz w:val="24"/>
            <w:szCs w:val="24"/>
          </w:rPr>
          <w:instrText>HYPERLINK "https://armyeitaas.sharepoint-mil.us/:x:/r/sites/ASA-ALT-PAM-PP/_layouts/15/Doc.aspx?sourcedoc=%7BF79B63A9-3ED0-4830-89D1-F162968200C4%7D&amp;file=AFARSGG.xlsx&amp;action=default&amp;mobileredirect=true"</w:instrText>
        </w:r>
        <w:r w:rsidR="00067E26">
          <w:rPr>
            <w:rFonts w:ascii="Times New Roman" w:hAnsi="Times New Roman" w:cs="Times New Roman"/>
            <w:sz w:val="24"/>
            <w:szCs w:val="24"/>
          </w:rPr>
        </w:r>
        <w:r w:rsidR="00067E26">
          <w:rPr>
            <w:rFonts w:ascii="Times New Roman" w:hAnsi="Times New Roman" w:cs="Times New Roman"/>
            <w:sz w:val="24"/>
            <w:szCs w:val="24"/>
          </w:rPr>
          <w:fldChar w:fldCharType="separate"/>
        </w:r>
        <w:r w:rsidR="007824FE" w:rsidRPr="00067E26">
          <w:rPr>
            <w:rStyle w:val="Hyperlink"/>
            <w:rFonts w:ascii="Times New Roman" w:hAnsi="Times New Roman" w:cs="Times New Roman"/>
            <w:sz w:val="24"/>
            <w:szCs w:val="24"/>
          </w:rPr>
          <w:t>Appendix GG</w:t>
        </w:r>
        <w:r w:rsidR="00067E26">
          <w:rPr>
            <w:rFonts w:ascii="Times New Roman" w:hAnsi="Times New Roman" w:cs="Times New Roman"/>
            <w:sz w:val="24"/>
            <w:szCs w:val="24"/>
          </w:rPr>
          <w:fldChar w:fldCharType="end"/>
        </w:r>
      </w:ins>
      <w:r w:rsidR="00443DE5">
        <w:rPr>
          <w:rFonts w:ascii="Times New Roman" w:hAnsi="Times New Roman" w:cs="Times New Roman"/>
          <w:sz w:val="24"/>
          <w:szCs w:val="24"/>
        </w:rPr>
        <w:t>.</w:t>
      </w:r>
    </w:p>
    <w:p w14:paraId="3A581017" w14:textId="136649BC" w:rsidR="00561C8E" w:rsidRPr="00097481" w:rsidRDefault="00E91EDF" w:rsidP="00FA67FF">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Process the finding as required at </w:t>
      </w:r>
      <w:r w:rsidR="004316CF" w:rsidRPr="00097481">
        <w:rPr>
          <w:rFonts w:ascii="Times New Roman" w:hAnsi="Times New Roman" w:cs="Times New Roman"/>
          <w:sz w:val="24"/>
          <w:szCs w:val="24"/>
        </w:rPr>
        <w:t xml:space="preserve">paragraph </w:t>
      </w:r>
      <w:r w:rsidRPr="00097481">
        <w:rPr>
          <w:rFonts w:ascii="Times New Roman" w:hAnsi="Times New Roman" w:cs="Times New Roman"/>
          <w:sz w:val="24"/>
          <w:szCs w:val="24"/>
        </w:rPr>
        <w:t>(b)</w:t>
      </w:r>
      <w:r w:rsidR="004316CF" w:rsidRPr="00097481">
        <w:rPr>
          <w:rFonts w:ascii="Times New Roman" w:hAnsi="Times New Roman" w:cs="Times New Roman"/>
          <w:sz w:val="24"/>
          <w:szCs w:val="24"/>
        </w:rPr>
        <w:t xml:space="preserve"> of this section</w:t>
      </w:r>
      <w:r w:rsidRPr="00097481">
        <w:rPr>
          <w:rFonts w:ascii="Times New Roman" w:hAnsi="Times New Roman" w:cs="Times New Roman"/>
          <w:sz w:val="24"/>
          <w:szCs w:val="24"/>
        </w:rPr>
        <w:t xml:space="preserve">.  The D&amp;F </w:t>
      </w:r>
      <w:r w:rsidR="00CC2097" w:rsidRPr="00097481">
        <w:rPr>
          <w:rFonts w:ascii="Times New Roman" w:hAnsi="Times New Roman" w:cs="Times New Roman"/>
          <w:sz w:val="24"/>
          <w:szCs w:val="24"/>
        </w:rPr>
        <w:t xml:space="preserve">must </w:t>
      </w:r>
      <w:r w:rsidR="00012BF3" w:rsidRPr="00097481">
        <w:rPr>
          <w:rFonts w:ascii="Times New Roman" w:hAnsi="Times New Roman" w:cs="Times New Roman"/>
          <w:sz w:val="24"/>
          <w:szCs w:val="24"/>
        </w:rPr>
        <w:t xml:space="preserve">clearly address the areas identified in </w:t>
      </w:r>
      <w:r w:rsidR="004316CF" w:rsidRPr="00097481">
        <w:rPr>
          <w:rFonts w:ascii="Times New Roman" w:hAnsi="Times New Roman" w:cs="Times New Roman"/>
          <w:sz w:val="24"/>
          <w:szCs w:val="24"/>
        </w:rPr>
        <w:t xml:space="preserve">paragraph </w:t>
      </w:r>
      <w:r w:rsidR="00A03AFE" w:rsidRPr="00097481">
        <w:rPr>
          <w:rFonts w:ascii="Times New Roman" w:hAnsi="Times New Roman" w:cs="Times New Roman"/>
          <w:sz w:val="24"/>
          <w:szCs w:val="24"/>
        </w:rPr>
        <w:t>(b)(1)</w:t>
      </w:r>
      <w:r w:rsidR="00CC2097" w:rsidRPr="00097481">
        <w:rPr>
          <w:rFonts w:ascii="Times New Roman" w:hAnsi="Times New Roman" w:cs="Times New Roman"/>
          <w:sz w:val="24"/>
          <w:szCs w:val="24"/>
        </w:rPr>
        <w:t>(</w:t>
      </w:r>
      <w:r w:rsidR="00A03AFE" w:rsidRPr="00097481">
        <w:rPr>
          <w:rFonts w:ascii="Times New Roman" w:hAnsi="Times New Roman" w:cs="Times New Roman"/>
          <w:sz w:val="24"/>
          <w:szCs w:val="24"/>
        </w:rPr>
        <w:t>A</w:t>
      </w:r>
      <w:r w:rsidR="00CC2097" w:rsidRPr="00097481">
        <w:rPr>
          <w:rFonts w:ascii="Times New Roman" w:hAnsi="Times New Roman" w:cs="Times New Roman"/>
          <w:sz w:val="24"/>
          <w:szCs w:val="24"/>
        </w:rPr>
        <w:t>)</w:t>
      </w:r>
      <w:r w:rsidR="00012BF3" w:rsidRPr="00097481">
        <w:rPr>
          <w:rFonts w:ascii="Times New Roman" w:hAnsi="Times New Roman" w:cs="Times New Roman"/>
          <w:sz w:val="24"/>
          <w:szCs w:val="24"/>
        </w:rPr>
        <w:t>.</w:t>
      </w:r>
      <w:r w:rsidRPr="00097481">
        <w:rPr>
          <w:rFonts w:ascii="Times New Roman" w:hAnsi="Times New Roman" w:cs="Times New Roman"/>
          <w:sz w:val="24"/>
          <w:szCs w:val="24"/>
        </w:rPr>
        <w:t xml:space="preserve">  </w:t>
      </w:r>
      <w:r w:rsidR="00926163" w:rsidRPr="00097481">
        <w:rPr>
          <w:rFonts w:ascii="Times New Roman" w:hAnsi="Times New Roman" w:cs="Times New Roman"/>
          <w:sz w:val="24"/>
          <w:szCs w:val="24"/>
        </w:rPr>
        <w:t xml:space="preserve">The </w:t>
      </w:r>
      <w:r w:rsidR="00B208F1">
        <w:rPr>
          <w:rFonts w:ascii="Times New Roman" w:hAnsi="Times New Roman" w:cs="Times New Roman"/>
          <w:sz w:val="24"/>
          <w:szCs w:val="24"/>
        </w:rPr>
        <w:t>HCA, on a non-delegable basis,</w:t>
      </w:r>
      <w:r w:rsidR="00926163" w:rsidRPr="00097481">
        <w:rPr>
          <w:rFonts w:ascii="Times New Roman" w:hAnsi="Times New Roman" w:cs="Times New Roman"/>
          <w:sz w:val="24"/>
          <w:szCs w:val="24"/>
        </w:rPr>
        <w:t xml:space="preserve"> must approve the D&amp;F before </w:t>
      </w:r>
      <w:r w:rsidR="009B6AE1" w:rsidRPr="00097481">
        <w:rPr>
          <w:rFonts w:ascii="Times New Roman" w:hAnsi="Times New Roman" w:cs="Times New Roman"/>
          <w:sz w:val="24"/>
          <w:szCs w:val="24"/>
        </w:rPr>
        <w:t xml:space="preserve">the </w:t>
      </w:r>
      <w:ins w:id="78" w:author="Jordan, Amanda C CIV USARMY HQDA ASA ALT (USA)" w:date="2024-09-04T08:17:00Z">
        <w:r w:rsidR="00C849DE">
          <w:rPr>
            <w:rFonts w:ascii="Times New Roman" w:hAnsi="Times New Roman" w:cs="Times New Roman"/>
            <w:sz w:val="24"/>
            <w:szCs w:val="24"/>
          </w:rPr>
          <w:t>C</w:t>
        </w:r>
      </w:ins>
      <w:del w:id="79" w:author="Jordan, Amanda C CIV USARMY HQDA ASA ALT (USA)" w:date="2024-09-04T08:17:00Z">
        <w:r w:rsidR="009B6AE1" w:rsidRPr="00097481" w:rsidDel="00C849DE">
          <w:rPr>
            <w:rFonts w:ascii="Times New Roman" w:hAnsi="Times New Roman" w:cs="Times New Roman"/>
            <w:sz w:val="24"/>
            <w:szCs w:val="24"/>
          </w:rPr>
          <w:delText>c</w:delText>
        </w:r>
      </w:del>
      <w:r w:rsidR="009B6AE1" w:rsidRPr="00097481">
        <w:rPr>
          <w:rFonts w:ascii="Times New Roman" w:hAnsi="Times New Roman" w:cs="Times New Roman"/>
          <w:sz w:val="24"/>
          <w:szCs w:val="24"/>
        </w:rPr>
        <w:t xml:space="preserve">ontracting officer authorizes </w:t>
      </w:r>
      <w:r w:rsidR="00926163" w:rsidRPr="00097481">
        <w:rPr>
          <w:rFonts w:ascii="Times New Roman" w:hAnsi="Times New Roman" w:cs="Times New Roman"/>
          <w:sz w:val="24"/>
          <w:szCs w:val="24"/>
        </w:rPr>
        <w:t>c</w:t>
      </w:r>
      <w:r w:rsidRPr="00097481">
        <w:rPr>
          <w:rFonts w:ascii="Times New Roman" w:hAnsi="Times New Roman" w:cs="Times New Roman"/>
          <w:sz w:val="24"/>
          <w:szCs w:val="24"/>
        </w:rPr>
        <w:t>ontinuing performance</w:t>
      </w:r>
      <w:r w:rsidR="00B208F1">
        <w:rPr>
          <w:rFonts w:ascii="Times New Roman" w:hAnsi="Times New Roman" w:cs="Times New Roman"/>
          <w:sz w:val="24"/>
          <w:szCs w:val="24"/>
        </w:rPr>
        <w:t xml:space="preserve">. </w:t>
      </w:r>
      <w:r w:rsidR="009E23D2">
        <w:rPr>
          <w:rFonts w:ascii="Times New Roman" w:hAnsi="Times New Roman" w:cs="Times New Roman"/>
          <w:sz w:val="24"/>
          <w:szCs w:val="24"/>
        </w:rPr>
        <w:t xml:space="preserve"> Furthermore, a</w:t>
      </w:r>
      <w:r w:rsidR="00B208F1" w:rsidRPr="00C7183D">
        <w:rPr>
          <w:rFonts w:ascii="Times New Roman" w:hAnsi="Times New Roman" w:cs="Times New Roman"/>
          <w:sz w:val="24"/>
          <w:szCs w:val="24"/>
        </w:rPr>
        <w:t xml:space="preserve"> </w:t>
      </w:r>
      <w:r w:rsidR="009E23D2">
        <w:rPr>
          <w:rFonts w:ascii="Times New Roman" w:hAnsi="Times New Roman" w:cs="Times New Roman"/>
          <w:sz w:val="24"/>
          <w:szCs w:val="24"/>
        </w:rPr>
        <w:t xml:space="preserve">written </w:t>
      </w:r>
      <w:r w:rsidR="00B208F1" w:rsidRPr="00C7183D">
        <w:rPr>
          <w:rFonts w:ascii="Times New Roman" w:hAnsi="Times New Roman" w:cs="Times New Roman"/>
          <w:sz w:val="24"/>
          <w:szCs w:val="24"/>
        </w:rPr>
        <w:t xml:space="preserve">notification to the DASA(P) </w:t>
      </w:r>
      <w:r w:rsidR="00B208F1" w:rsidRPr="00B208F1">
        <w:rPr>
          <w:rFonts w:ascii="Times New Roman" w:hAnsi="Times New Roman" w:cs="Times New Roman"/>
          <w:color w:val="000000"/>
          <w:sz w:val="24"/>
          <w:szCs w:val="24"/>
          <w:shd w:val="clear" w:color="auto" w:fill="FFFFFF"/>
        </w:rPr>
        <w:t>is required, no less than one day before any HCA override is granted</w:t>
      </w:r>
      <w:r w:rsidR="00B208F1">
        <w:rPr>
          <w:rFonts w:ascii="Times New Roman" w:hAnsi="Times New Roman" w:cs="Times New Roman"/>
          <w:color w:val="000000"/>
          <w:sz w:val="24"/>
          <w:szCs w:val="24"/>
          <w:shd w:val="clear" w:color="auto" w:fill="FFFFFF"/>
        </w:rPr>
        <w:t>.</w:t>
      </w:r>
      <w:r w:rsidR="00DA4D6E">
        <w:rPr>
          <w:rFonts w:ascii="Times New Roman" w:hAnsi="Times New Roman" w:cs="Times New Roman"/>
          <w:color w:val="000000"/>
          <w:sz w:val="24"/>
          <w:szCs w:val="24"/>
          <w:shd w:val="clear" w:color="auto" w:fill="FFFFFF"/>
        </w:rPr>
        <w:t xml:space="preserve">  </w:t>
      </w:r>
      <w:r w:rsidR="00880EAA">
        <w:rPr>
          <w:rFonts w:ascii="Times New Roman" w:hAnsi="Times New Roman" w:cs="Times New Roman"/>
          <w:color w:val="000000"/>
          <w:sz w:val="24"/>
          <w:szCs w:val="24"/>
          <w:shd w:val="clear" w:color="auto" w:fill="FFFFFF"/>
        </w:rPr>
        <w:t xml:space="preserve">The </w:t>
      </w:r>
      <w:ins w:id="80" w:author="Jordan, Amanda C CIV USARMY HQDA ASA ALT (USA)" w:date="2024-09-04T08:17:00Z">
        <w:r w:rsidR="00C849DE">
          <w:rPr>
            <w:rFonts w:ascii="Times New Roman" w:hAnsi="Times New Roman" w:cs="Times New Roman"/>
            <w:color w:val="000000"/>
            <w:sz w:val="24"/>
            <w:szCs w:val="24"/>
            <w:shd w:val="clear" w:color="auto" w:fill="FFFFFF"/>
          </w:rPr>
          <w:t>C</w:t>
        </w:r>
      </w:ins>
      <w:del w:id="81" w:author="Jordan, Amanda C CIV USARMY HQDA ASA ALT (USA)" w:date="2024-09-04T08:17:00Z">
        <w:r w:rsidR="00880EAA" w:rsidDel="00C849DE">
          <w:rPr>
            <w:rFonts w:ascii="Times New Roman" w:hAnsi="Times New Roman" w:cs="Times New Roman"/>
            <w:color w:val="000000"/>
            <w:sz w:val="24"/>
            <w:szCs w:val="24"/>
            <w:shd w:val="clear" w:color="auto" w:fill="FFFFFF"/>
          </w:rPr>
          <w:delText>c</w:delText>
        </w:r>
      </w:del>
      <w:r w:rsidR="00880EAA">
        <w:rPr>
          <w:rFonts w:ascii="Times New Roman" w:hAnsi="Times New Roman" w:cs="Times New Roman"/>
          <w:color w:val="000000"/>
          <w:sz w:val="24"/>
          <w:szCs w:val="24"/>
          <w:shd w:val="clear" w:color="auto" w:fill="FFFFFF"/>
        </w:rPr>
        <w:t xml:space="preserve">ontracting officer shall send </w:t>
      </w:r>
      <w:r w:rsidR="00880EAA" w:rsidRPr="00BA7065">
        <w:rPr>
          <w:rFonts w:ascii="Times New Roman" w:hAnsi="Times New Roman" w:cs="Times New Roman"/>
          <w:color w:val="000000"/>
          <w:sz w:val="24"/>
          <w:szCs w:val="24"/>
          <w:shd w:val="clear" w:color="auto" w:fill="FFFFFF"/>
        </w:rPr>
        <w:t>notification</w:t>
      </w:r>
      <w:r w:rsidR="00880EAA">
        <w:rPr>
          <w:rFonts w:ascii="Times New Roman" w:hAnsi="Times New Roman" w:cs="Times New Roman"/>
          <w:color w:val="000000"/>
          <w:sz w:val="24"/>
          <w:szCs w:val="24"/>
          <w:shd w:val="clear" w:color="auto" w:fill="FFFFFF"/>
        </w:rPr>
        <w:t xml:space="preserve"> documentation as outlined in subparagraph (b)(1)(A) to</w:t>
      </w:r>
      <w:r w:rsidR="00880EAA" w:rsidRPr="00BA7065">
        <w:rPr>
          <w:rFonts w:ascii="Times New Roman" w:hAnsi="Times New Roman" w:cs="Times New Roman"/>
          <w:color w:val="000000"/>
          <w:sz w:val="24"/>
          <w:szCs w:val="24"/>
          <w:shd w:val="clear" w:color="auto" w:fill="FFFFFF"/>
        </w:rPr>
        <w:t xml:space="preserve"> </w:t>
      </w:r>
      <w:r w:rsidR="00880EAA">
        <w:rPr>
          <w:rFonts w:ascii="Times New Roman" w:hAnsi="Times New Roman" w:cs="Times New Roman"/>
          <w:color w:val="000000"/>
          <w:sz w:val="24"/>
          <w:szCs w:val="24"/>
          <w:shd w:val="clear" w:color="auto" w:fill="FFFFFF"/>
        </w:rPr>
        <w:t>the address</w:t>
      </w:r>
      <w:r w:rsidR="00880EAA" w:rsidRPr="00BA7065">
        <w:rPr>
          <w:rFonts w:ascii="Times New Roman" w:hAnsi="Times New Roman" w:cs="Times New Roman"/>
          <w:color w:val="000000"/>
          <w:sz w:val="24"/>
          <w:szCs w:val="24"/>
          <w:shd w:val="clear" w:color="auto" w:fill="FFFFFF"/>
        </w:rPr>
        <w:t xml:space="preserve"> listed at AFARS </w:t>
      </w:r>
      <w:r w:rsidR="00880EAA" w:rsidRPr="00BA7065">
        <w:rPr>
          <w:rFonts w:ascii="Times New Roman" w:hAnsi="Times New Roman" w:cs="Times New Roman"/>
          <w:color w:val="000000"/>
          <w:sz w:val="24"/>
          <w:szCs w:val="24"/>
        </w:rPr>
        <w:t>5101.290(b)(2)(ii)(B)</w:t>
      </w:r>
      <w:r w:rsidR="00880EAA" w:rsidRPr="00BA7065">
        <w:rPr>
          <w:rFonts w:ascii="Times New Roman" w:hAnsi="Times New Roman" w:cs="Times New Roman"/>
          <w:color w:val="000000"/>
          <w:sz w:val="24"/>
          <w:szCs w:val="24"/>
          <w:shd w:val="clear" w:color="auto" w:fill="FFFFFF"/>
        </w:rPr>
        <w:t>.</w:t>
      </w:r>
      <w:r w:rsidRPr="00097481">
        <w:rPr>
          <w:rFonts w:ascii="Times New Roman" w:hAnsi="Times New Roman" w:cs="Times New Roman"/>
          <w:sz w:val="24"/>
          <w:szCs w:val="24"/>
        </w:rPr>
        <w:t xml:space="preserve">  Process the request for approval as required in </w:t>
      </w:r>
      <w:r w:rsidR="004316CF" w:rsidRPr="00097481">
        <w:rPr>
          <w:rFonts w:ascii="Times New Roman" w:hAnsi="Times New Roman" w:cs="Times New Roman"/>
          <w:sz w:val="24"/>
          <w:szCs w:val="24"/>
        </w:rPr>
        <w:t xml:space="preserve">paragraph </w:t>
      </w:r>
      <w:r w:rsidRPr="00097481">
        <w:rPr>
          <w:rFonts w:ascii="Times New Roman" w:hAnsi="Times New Roman" w:cs="Times New Roman"/>
          <w:sz w:val="24"/>
          <w:szCs w:val="24"/>
        </w:rPr>
        <w:t>(b).</w:t>
      </w:r>
    </w:p>
    <w:p w14:paraId="5EC62834" w14:textId="5C7D2709" w:rsidR="00C361FB" w:rsidRPr="00097481" w:rsidRDefault="00E91EDF" w:rsidP="007824FE">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(g)  </w:t>
      </w:r>
      <w:r w:rsidRPr="00097481">
        <w:rPr>
          <w:rFonts w:ascii="Times New Roman" w:hAnsi="Times New Roman" w:cs="Times New Roman"/>
          <w:bCs/>
          <w:i/>
          <w:sz w:val="24"/>
          <w:szCs w:val="24"/>
        </w:rPr>
        <w:t>Notice to GAO</w:t>
      </w:r>
      <w:r w:rsidRPr="00097481">
        <w:rPr>
          <w:rFonts w:ascii="Times New Roman" w:hAnsi="Times New Roman" w:cs="Times New Roman"/>
          <w:bCs/>
          <w:sz w:val="24"/>
          <w:szCs w:val="24"/>
        </w:rPr>
        <w:t>.</w:t>
      </w:r>
      <w:r w:rsidRPr="00097481">
        <w:rPr>
          <w:rFonts w:ascii="Times New Roman" w:hAnsi="Times New Roman" w:cs="Times New Roman"/>
          <w:sz w:val="24"/>
          <w:szCs w:val="24"/>
        </w:rPr>
        <w:t xml:space="preserve">  </w:t>
      </w:r>
      <w:r w:rsidR="007824FE">
        <w:rPr>
          <w:rFonts w:ascii="Times New Roman" w:hAnsi="Times New Roman" w:cs="Times New Roman"/>
          <w:sz w:val="24"/>
          <w:szCs w:val="24"/>
        </w:rPr>
        <w:t xml:space="preserve">The head of the contracting activity shall report to GAO as described at FAR 33.104(g).  See </w:t>
      </w:r>
      <w:ins w:id="82" w:author="Jordan, Amanda C CIV USARMY HQDA ASA ALT (USA)" w:date="2024-09-04T08:23:00Z">
        <w:r w:rsidR="00067E26">
          <w:rPr>
            <w:rFonts w:ascii="Times New Roman" w:hAnsi="Times New Roman" w:cs="Times New Roman"/>
            <w:sz w:val="24"/>
            <w:szCs w:val="24"/>
          </w:rPr>
          <w:fldChar w:fldCharType="begin"/>
        </w:r>
        <w:r w:rsidR="00067E26">
          <w:rPr>
            <w:rFonts w:ascii="Times New Roman" w:hAnsi="Times New Roman" w:cs="Times New Roman"/>
            <w:sz w:val="24"/>
            <w:szCs w:val="24"/>
          </w:rPr>
          <w:instrText>HYPERLINK "https://armyeitaas.sharepoint-mil.us/:x:/r/sites/ASA-ALT-PAM-PP/_layouts/15/Doc.aspx?sourcedoc=%7BF79B63A9-3ED0-4830-89D1-F162968200C4%7D&amp;file=AFARSGG.xlsx&amp;action=default&amp;mobileredirect=true"</w:instrText>
        </w:r>
        <w:r w:rsidR="00067E26">
          <w:rPr>
            <w:rFonts w:ascii="Times New Roman" w:hAnsi="Times New Roman" w:cs="Times New Roman"/>
            <w:sz w:val="24"/>
            <w:szCs w:val="24"/>
          </w:rPr>
        </w:r>
        <w:r w:rsidR="00067E26">
          <w:rPr>
            <w:rFonts w:ascii="Times New Roman" w:hAnsi="Times New Roman" w:cs="Times New Roman"/>
            <w:sz w:val="24"/>
            <w:szCs w:val="24"/>
          </w:rPr>
          <w:fldChar w:fldCharType="separate"/>
        </w:r>
        <w:r w:rsidR="007824FE" w:rsidRPr="00067E26">
          <w:rPr>
            <w:rStyle w:val="Hyperlink"/>
            <w:rFonts w:ascii="Times New Roman" w:hAnsi="Times New Roman" w:cs="Times New Roman"/>
            <w:sz w:val="24"/>
            <w:szCs w:val="24"/>
          </w:rPr>
          <w:t>Appendix GG</w:t>
        </w:r>
        <w:r w:rsidR="00067E26">
          <w:rPr>
            <w:rFonts w:ascii="Times New Roman" w:hAnsi="Times New Roman" w:cs="Times New Roman"/>
            <w:sz w:val="24"/>
            <w:szCs w:val="24"/>
          </w:rPr>
          <w:fldChar w:fldCharType="end"/>
        </w:r>
      </w:ins>
      <w:r w:rsidR="007824FE">
        <w:rPr>
          <w:rFonts w:ascii="Times New Roman" w:hAnsi="Times New Roman" w:cs="Times New Roman"/>
          <w:sz w:val="24"/>
          <w:szCs w:val="24"/>
        </w:rPr>
        <w:t xml:space="preserve"> for further delegation.  </w:t>
      </w:r>
      <w:r w:rsidRPr="00097481">
        <w:rPr>
          <w:rFonts w:ascii="Times New Roman" w:hAnsi="Times New Roman" w:cs="Times New Roman"/>
          <w:sz w:val="24"/>
          <w:szCs w:val="24"/>
        </w:rPr>
        <w:t xml:space="preserve">Send the report to the addressee in </w:t>
      </w:r>
      <w:ins w:id="83" w:author="Stephenson, Evelyn K CIV HQDA ASA ALT" w:date="2024-08-28T08:14:00Z">
        <w:r w:rsidR="00012182">
          <w:rPr>
            <w:rFonts w:ascii="Times New Roman" w:hAnsi="Times New Roman" w:cs="Times New Roman"/>
            <w:sz w:val="24"/>
            <w:szCs w:val="24"/>
          </w:rPr>
          <w:t xml:space="preserve">AFARS </w:t>
        </w:r>
      </w:ins>
      <w:r w:rsidR="00331198" w:rsidRPr="00097481">
        <w:rPr>
          <w:rFonts w:ascii="Times New Roman" w:hAnsi="Times New Roman" w:cs="Times New Roman"/>
          <w:sz w:val="24"/>
          <w:szCs w:val="24"/>
        </w:rPr>
        <w:t>5101.290(b)(1)</w:t>
      </w:r>
      <w:r w:rsidRPr="00097481">
        <w:rPr>
          <w:rFonts w:ascii="Times New Roman" w:hAnsi="Times New Roman" w:cs="Times New Roman"/>
          <w:sz w:val="24"/>
          <w:szCs w:val="24"/>
        </w:rPr>
        <w:t xml:space="preserve"> not later than 45 days after receipt of the recommendations.</w:t>
      </w:r>
      <w:r w:rsidR="007824FE">
        <w:rPr>
          <w:rFonts w:ascii="Times New Roman" w:hAnsi="Times New Roman" w:cs="Times New Roman"/>
          <w:sz w:val="24"/>
          <w:szCs w:val="24"/>
        </w:rPr>
        <w:t xml:space="preserve"> </w:t>
      </w:r>
    </w:p>
    <w:p w14:paraId="3A581019" w14:textId="77777777" w:rsidR="0038165C" w:rsidRPr="00097481" w:rsidRDefault="0005120F" w:rsidP="00D76306">
      <w:pPr>
        <w:pStyle w:val="Heading4"/>
      </w:pPr>
      <w:bookmarkStart w:id="84" w:name="_Toc514069291"/>
      <w:bookmarkStart w:id="85" w:name="_Toc519842045"/>
      <w:r w:rsidRPr="00097481">
        <w:t>5133.170</w:t>
      </w:r>
      <w:r w:rsidR="008C01A2" w:rsidRPr="00097481">
        <w:t xml:space="preserve">  Briefing requirement for protested acquisitions valued at $1 billion or more.</w:t>
      </w:r>
      <w:bookmarkEnd w:id="84"/>
      <w:bookmarkEnd w:id="85"/>
    </w:p>
    <w:p w14:paraId="3A58101A" w14:textId="77777777" w:rsidR="00561C8E" w:rsidRPr="00097481" w:rsidRDefault="00E91EDF" w:rsidP="00D76306">
      <w:pPr>
        <w:pStyle w:val="Heading4"/>
      </w:pPr>
      <w:bookmarkStart w:id="86" w:name="_Toc514069292"/>
      <w:bookmarkStart w:id="87" w:name="_Toc519842046"/>
      <w:r w:rsidRPr="00097481">
        <w:t>5133.170</w:t>
      </w:r>
      <w:r w:rsidR="000F4A88" w:rsidRPr="00097481">
        <w:t>-90</w:t>
      </w:r>
      <w:r w:rsidRPr="00097481">
        <w:t xml:space="preserve"> </w:t>
      </w:r>
      <w:r w:rsidR="000F4A88" w:rsidRPr="00097481">
        <w:t xml:space="preserve"> </w:t>
      </w:r>
      <w:r w:rsidR="00B52CDE" w:rsidRPr="00097481">
        <w:t>Procedures</w:t>
      </w:r>
      <w:r w:rsidRPr="00097481">
        <w:t>.</w:t>
      </w:r>
      <w:bookmarkEnd w:id="86"/>
      <w:bookmarkEnd w:id="87"/>
    </w:p>
    <w:p w14:paraId="3A58101B" w14:textId="7FD3147F" w:rsidR="00561C8E" w:rsidRPr="00D76306" w:rsidRDefault="00E91EDF" w:rsidP="00D76306">
      <w:pPr>
        <w:rPr>
          <w:rFonts w:ascii="Times New Roman" w:hAnsi="Times New Roman" w:cs="Times New Roman"/>
          <w:sz w:val="24"/>
          <w:szCs w:val="24"/>
        </w:rPr>
      </w:pPr>
      <w:r w:rsidRPr="00D76306">
        <w:rPr>
          <w:rFonts w:ascii="Times New Roman" w:hAnsi="Times New Roman" w:cs="Times New Roman"/>
          <w:sz w:val="24"/>
          <w:szCs w:val="24"/>
        </w:rPr>
        <w:t xml:space="preserve">(a) </w:t>
      </w:r>
      <w:r w:rsidR="00565C95" w:rsidRPr="00D76306">
        <w:rPr>
          <w:rFonts w:ascii="Times New Roman" w:hAnsi="Times New Roman" w:cs="Times New Roman"/>
          <w:sz w:val="24"/>
          <w:szCs w:val="24"/>
        </w:rPr>
        <w:t xml:space="preserve"> </w:t>
      </w:r>
      <w:r w:rsidRPr="00D76306">
        <w:rPr>
          <w:rFonts w:ascii="Times New Roman" w:hAnsi="Times New Roman" w:cs="Times New Roman"/>
          <w:sz w:val="24"/>
          <w:szCs w:val="24"/>
        </w:rPr>
        <w:t>Within 10 days of receipt of a protest, provide an initial, written notification of the protest via email to the Office of the DASA(P)</w:t>
      </w:r>
      <w:r w:rsidR="006350F0" w:rsidRPr="00D76306">
        <w:rPr>
          <w:rFonts w:ascii="Times New Roman" w:hAnsi="Times New Roman" w:cs="Times New Roman"/>
          <w:sz w:val="24"/>
          <w:szCs w:val="24"/>
        </w:rPr>
        <w:t xml:space="preserve"> </w:t>
      </w:r>
      <w:ins w:id="88" w:author="Jordan, Amanda C CIV USARMY HQDA ASA ALT (USA)" w:date="2024-09-04T07:52:00Z">
        <w:r w:rsidR="0018788C">
          <w:rPr>
            <w:rFonts w:ascii="Times New Roman" w:hAnsi="Times New Roman" w:cs="Times New Roman"/>
            <w:sz w:val="24"/>
            <w:szCs w:val="24"/>
          </w:rPr>
          <w:t>at the address at AFARS 5101.290</w:t>
        </w:r>
      </w:ins>
      <w:ins w:id="89" w:author="Jordan, Amanda C CIV USARMY HQDA ASA ALT (USA)" w:date="2024-09-04T07:53:00Z">
        <w:r w:rsidR="0018788C">
          <w:rPr>
            <w:rFonts w:ascii="Times New Roman" w:hAnsi="Times New Roman" w:cs="Times New Roman"/>
            <w:sz w:val="24"/>
            <w:szCs w:val="24"/>
          </w:rPr>
          <w:t>(b)</w:t>
        </w:r>
      </w:ins>
      <w:ins w:id="90" w:author="Jordan, Amanda C CIV USARMY HQDA ASA ALT (USA)" w:date="2024-09-04T07:52:00Z">
        <w:r w:rsidR="0018788C">
          <w:rPr>
            <w:rFonts w:ascii="Times New Roman" w:hAnsi="Times New Roman" w:cs="Times New Roman"/>
            <w:sz w:val="24"/>
            <w:szCs w:val="24"/>
          </w:rPr>
          <w:t>(2)</w:t>
        </w:r>
      </w:ins>
      <w:ins w:id="91" w:author="Jordan, Amanda C CIV USARMY HQDA ASA ALT (USA)" w:date="2024-09-04T07:53:00Z">
        <w:r w:rsidR="0018788C">
          <w:rPr>
            <w:rFonts w:ascii="Times New Roman" w:hAnsi="Times New Roman" w:cs="Times New Roman"/>
            <w:sz w:val="24"/>
            <w:szCs w:val="24"/>
          </w:rPr>
          <w:t xml:space="preserve">(ii)(B) </w:t>
        </w:r>
      </w:ins>
      <w:r w:rsidRPr="00D76306">
        <w:rPr>
          <w:rFonts w:ascii="Times New Roman" w:hAnsi="Times New Roman" w:cs="Times New Roman"/>
          <w:sz w:val="24"/>
          <w:szCs w:val="24"/>
        </w:rPr>
        <w:t xml:space="preserve">and furnish </w:t>
      </w:r>
      <w:r w:rsidR="00565C95" w:rsidRPr="00D76306">
        <w:rPr>
          <w:rFonts w:ascii="Times New Roman" w:hAnsi="Times New Roman" w:cs="Times New Roman"/>
          <w:sz w:val="24"/>
          <w:szCs w:val="24"/>
        </w:rPr>
        <w:t xml:space="preserve">a copy to </w:t>
      </w:r>
      <w:r w:rsidRPr="00D76306">
        <w:rPr>
          <w:rFonts w:ascii="Times New Roman" w:hAnsi="Times New Roman" w:cs="Times New Roman"/>
          <w:sz w:val="24"/>
          <w:szCs w:val="24"/>
        </w:rPr>
        <w:t xml:space="preserve">the </w:t>
      </w:r>
      <w:r w:rsidR="000F2001">
        <w:rPr>
          <w:rFonts w:ascii="Times New Roman" w:hAnsi="Times New Roman" w:cs="Times New Roman"/>
          <w:sz w:val="24"/>
          <w:szCs w:val="24"/>
        </w:rPr>
        <w:t>SCO</w:t>
      </w:r>
      <w:r w:rsidRPr="00D76306">
        <w:rPr>
          <w:rFonts w:ascii="Times New Roman" w:hAnsi="Times New Roman" w:cs="Times New Roman"/>
          <w:sz w:val="24"/>
          <w:szCs w:val="24"/>
        </w:rPr>
        <w:t xml:space="preserve">, </w:t>
      </w:r>
      <w:r w:rsidR="007754BC" w:rsidRPr="00D76306">
        <w:rPr>
          <w:rFonts w:ascii="Times New Roman" w:hAnsi="Times New Roman" w:cs="Times New Roman"/>
          <w:sz w:val="24"/>
          <w:szCs w:val="24"/>
        </w:rPr>
        <w:t>f</w:t>
      </w:r>
      <w:r w:rsidRPr="00D76306">
        <w:rPr>
          <w:rFonts w:ascii="Times New Roman" w:hAnsi="Times New Roman" w:cs="Times New Roman"/>
          <w:sz w:val="24"/>
          <w:szCs w:val="24"/>
        </w:rPr>
        <w:t xml:space="preserve">ield </w:t>
      </w:r>
      <w:r w:rsidR="007754BC" w:rsidRPr="00D76306">
        <w:rPr>
          <w:rFonts w:ascii="Times New Roman" w:hAnsi="Times New Roman" w:cs="Times New Roman"/>
          <w:sz w:val="24"/>
          <w:szCs w:val="24"/>
        </w:rPr>
        <w:t>a</w:t>
      </w:r>
      <w:r w:rsidRPr="00D76306">
        <w:rPr>
          <w:rFonts w:ascii="Times New Roman" w:hAnsi="Times New Roman" w:cs="Times New Roman"/>
          <w:sz w:val="24"/>
          <w:szCs w:val="24"/>
        </w:rPr>
        <w:t xml:space="preserve">ttorney and </w:t>
      </w:r>
      <w:r w:rsidR="007754BC" w:rsidRPr="00D76306">
        <w:rPr>
          <w:rFonts w:ascii="Times New Roman" w:hAnsi="Times New Roman" w:cs="Times New Roman"/>
          <w:sz w:val="24"/>
          <w:szCs w:val="24"/>
        </w:rPr>
        <w:t>t</w:t>
      </w:r>
      <w:r w:rsidRPr="00D76306">
        <w:rPr>
          <w:rFonts w:ascii="Times New Roman" w:hAnsi="Times New Roman" w:cs="Times New Roman"/>
          <w:sz w:val="24"/>
          <w:szCs w:val="24"/>
        </w:rPr>
        <w:t xml:space="preserve">rial </w:t>
      </w:r>
      <w:r w:rsidR="007754BC" w:rsidRPr="00D76306">
        <w:rPr>
          <w:rFonts w:ascii="Times New Roman" w:hAnsi="Times New Roman" w:cs="Times New Roman"/>
          <w:sz w:val="24"/>
          <w:szCs w:val="24"/>
        </w:rPr>
        <w:t>a</w:t>
      </w:r>
      <w:r w:rsidRPr="00D76306">
        <w:rPr>
          <w:rFonts w:ascii="Times New Roman" w:hAnsi="Times New Roman" w:cs="Times New Roman"/>
          <w:sz w:val="24"/>
          <w:szCs w:val="24"/>
        </w:rPr>
        <w:t xml:space="preserve">ttorney. </w:t>
      </w:r>
      <w:r w:rsidR="000F4A88" w:rsidRPr="00D76306">
        <w:rPr>
          <w:rFonts w:ascii="Times New Roman" w:hAnsi="Times New Roman" w:cs="Times New Roman"/>
          <w:sz w:val="24"/>
          <w:szCs w:val="24"/>
        </w:rPr>
        <w:t xml:space="preserve"> </w:t>
      </w:r>
      <w:r w:rsidRPr="00D76306">
        <w:rPr>
          <w:rFonts w:ascii="Times New Roman" w:hAnsi="Times New Roman" w:cs="Times New Roman"/>
          <w:sz w:val="24"/>
          <w:szCs w:val="24"/>
        </w:rPr>
        <w:t xml:space="preserve">The initial notification shall be in the form of a </w:t>
      </w:r>
      <w:r w:rsidR="008D7507" w:rsidRPr="00D76306">
        <w:rPr>
          <w:rFonts w:ascii="Times New Roman" w:hAnsi="Times New Roman" w:cs="Times New Roman"/>
          <w:sz w:val="24"/>
          <w:szCs w:val="24"/>
        </w:rPr>
        <w:t>briefing</w:t>
      </w:r>
      <w:r w:rsidRPr="00D76306">
        <w:rPr>
          <w:rFonts w:ascii="Times New Roman" w:hAnsi="Times New Roman" w:cs="Times New Roman"/>
          <w:sz w:val="24"/>
          <w:szCs w:val="24"/>
        </w:rPr>
        <w:t xml:space="preserve"> and shall include the following items:</w:t>
      </w:r>
    </w:p>
    <w:p w14:paraId="3A58101C" w14:textId="64687C8E"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(1)  </w:t>
      </w:r>
      <w:r w:rsidR="00E91EDF" w:rsidRPr="00D76306">
        <w:rPr>
          <w:rFonts w:ascii="Times New Roman" w:hAnsi="Times New Roman" w:cs="Times New Roman"/>
          <w:sz w:val="24"/>
          <w:szCs w:val="24"/>
        </w:rPr>
        <w:t xml:space="preserve">Buying activity and </w:t>
      </w:r>
      <w:ins w:id="92" w:author="Jordan, Amanda C CIV USARMY HQDA ASA ALT (USA)" w:date="2024-09-04T08:17:00Z">
        <w:r w:rsidR="00C849DE">
          <w:rPr>
            <w:rFonts w:ascii="Times New Roman" w:hAnsi="Times New Roman" w:cs="Times New Roman"/>
            <w:sz w:val="24"/>
            <w:szCs w:val="24"/>
          </w:rPr>
          <w:t>C</w:t>
        </w:r>
      </w:ins>
      <w:del w:id="93" w:author="Jordan, Amanda C CIV USARMY HQDA ASA ALT (USA)" w:date="2024-09-04T08:17:00Z">
        <w:r w:rsidR="007754BC" w:rsidRPr="00D76306" w:rsidDel="00C849DE">
          <w:rPr>
            <w:rFonts w:ascii="Times New Roman" w:hAnsi="Times New Roman" w:cs="Times New Roman"/>
            <w:sz w:val="24"/>
            <w:szCs w:val="24"/>
          </w:rPr>
          <w:delText>c</w:delText>
        </w:r>
      </w:del>
      <w:r w:rsidR="00E91EDF" w:rsidRPr="00D76306">
        <w:rPr>
          <w:rFonts w:ascii="Times New Roman" w:hAnsi="Times New Roman" w:cs="Times New Roman"/>
          <w:sz w:val="24"/>
          <w:szCs w:val="24"/>
        </w:rPr>
        <w:t xml:space="preserve">ontracting </w:t>
      </w:r>
      <w:r w:rsidR="007754BC" w:rsidRPr="00D76306">
        <w:rPr>
          <w:rFonts w:ascii="Times New Roman" w:hAnsi="Times New Roman" w:cs="Times New Roman"/>
          <w:sz w:val="24"/>
          <w:szCs w:val="24"/>
        </w:rPr>
        <w:t>o</w:t>
      </w:r>
      <w:r w:rsidR="00E91EDF" w:rsidRPr="00D76306">
        <w:rPr>
          <w:rFonts w:ascii="Times New Roman" w:hAnsi="Times New Roman" w:cs="Times New Roman"/>
          <w:sz w:val="24"/>
          <w:szCs w:val="24"/>
        </w:rPr>
        <w:t xml:space="preserve">fficer with </w:t>
      </w:r>
      <w:ins w:id="94" w:author="Stephenson, Evelyn K CIV HQDA ASA ALT" w:date="2024-08-28T07:35:00Z">
        <w:r w:rsidR="00CC7D04">
          <w:rPr>
            <w:rFonts w:ascii="Times New Roman" w:hAnsi="Times New Roman" w:cs="Times New Roman"/>
            <w:sz w:val="24"/>
            <w:szCs w:val="24"/>
          </w:rPr>
          <w:t>tele</w:t>
        </w:r>
      </w:ins>
      <w:r w:rsidR="00E91EDF" w:rsidRPr="00D76306">
        <w:rPr>
          <w:rFonts w:ascii="Times New Roman" w:hAnsi="Times New Roman" w:cs="Times New Roman"/>
          <w:sz w:val="24"/>
          <w:szCs w:val="24"/>
        </w:rPr>
        <w:t>phone number and email address</w:t>
      </w:r>
      <w:r w:rsidR="00721FD3" w:rsidRPr="00D76306">
        <w:rPr>
          <w:rFonts w:ascii="Times New Roman" w:hAnsi="Times New Roman" w:cs="Times New Roman"/>
          <w:sz w:val="24"/>
          <w:szCs w:val="24"/>
        </w:rPr>
        <w:t>.</w:t>
      </w:r>
    </w:p>
    <w:p w14:paraId="3A58101D"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(2)  </w:t>
      </w:r>
      <w:r w:rsidR="00E91EDF" w:rsidRPr="00D76306">
        <w:rPr>
          <w:rFonts w:ascii="Times New Roman" w:hAnsi="Times New Roman" w:cs="Times New Roman"/>
          <w:sz w:val="24"/>
          <w:szCs w:val="24"/>
        </w:rPr>
        <w:t>Protest</w:t>
      </w:r>
      <w:r w:rsidR="00615FE6" w:rsidRPr="00D76306">
        <w:rPr>
          <w:rFonts w:ascii="Times New Roman" w:hAnsi="Times New Roman" w:cs="Times New Roman"/>
          <w:sz w:val="24"/>
          <w:szCs w:val="24"/>
        </w:rPr>
        <w:t>e</w:t>
      </w:r>
      <w:r w:rsidR="00E91EDF" w:rsidRPr="00D76306">
        <w:rPr>
          <w:rFonts w:ascii="Times New Roman" w:hAnsi="Times New Roman" w:cs="Times New Roman"/>
          <w:sz w:val="24"/>
          <w:szCs w:val="24"/>
        </w:rPr>
        <w:t>r and counsel</w:t>
      </w:r>
      <w:r w:rsidR="00793439" w:rsidRPr="00D76306">
        <w:rPr>
          <w:rFonts w:ascii="Times New Roman" w:hAnsi="Times New Roman" w:cs="Times New Roman"/>
          <w:sz w:val="24"/>
          <w:szCs w:val="24"/>
        </w:rPr>
        <w:t>.</w:t>
      </w:r>
    </w:p>
    <w:p w14:paraId="3A58101E"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(3)  </w:t>
      </w:r>
      <w:r w:rsidR="00E91EDF" w:rsidRPr="00D76306">
        <w:rPr>
          <w:rFonts w:ascii="Times New Roman" w:hAnsi="Times New Roman" w:cs="Times New Roman"/>
          <w:sz w:val="24"/>
          <w:szCs w:val="24"/>
        </w:rPr>
        <w:t>Protest number and date filed</w:t>
      </w:r>
      <w:r w:rsidR="00793439" w:rsidRPr="00D76306">
        <w:rPr>
          <w:rFonts w:ascii="Times New Roman" w:hAnsi="Times New Roman" w:cs="Times New Roman"/>
          <w:sz w:val="24"/>
          <w:szCs w:val="24"/>
        </w:rPr>
        <w:t>.</w:t>
      </w:r>
    </w:p>
    <w:p w14:paraId="3A58101F"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(4)  </w:t>
      </w:r>
      <w:r w:rsidR="00E91EDF" w:rsidRPr="00D76306">
        <w:rPr>
          <w:rFonts w:ascii="Times New Roman" w:hAnsi="Times New Roman" w:cs="Times New Roman"/>
          <w:sz w:val="24"/>
          <w:szCs w:val="24"/>
        </w:rPr>
        <w:t xml:space="preserve">Protest </w:t>
      </w:r>
      <w:r w:rsidR="00615FE6" w:rsidRPr="00D76306">
        <w:rPr>
          <w:rFonts w:ascii="Times New Roman" w:hAnsi="Times New Roman" w:cs="Times New Roman"/>
          <w:sz w:val="24"/>
          <w:szCs w:val="24"/>
        </w:rPr>
        <w:t>f</w:t>
      </w:r>
      <w:r w:rsidR="00E91EDF" w:rsidRPr="00D76306">
        <w:rPr>
          <w:rFonts w:ascii="Times New Roman" w:hAnsi="Times New Roman" w:cs="Times New Roman"/>
          <w:sz w:val="24"/>
          <w:szCs w:val="24"/>
        </w:rPr>
        <w:t>orum (GAO or Court of Federal Claims)</w:t>
      </w:r>
      <w:r w:rsidR="00793439" w:rsidRPr="00D76306">
        <w:rPr>
          <w:rFonts w:ascii="Times New Roman" w:hAnsi="Times New Roman" w:cs="Times New Roman"/>
          <w:sz w:val="24"/>
          <w:szCs w:val="24"/>
        </w:rPr>
        <w:t>.</w:t>
      </w:r>
    </w:p>
    <w:p w14:paraId="3A581020"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(5) </w:t>
      </w:r>
      <w:r w:rsidR="00793439" w:rsidRPr="00D76306">
        <w:rPr>
          <w:rFonts w:ascii="Times New Roman" w:hAnsi="Times New Roman" w:cs="Times New Roman"/>
          <w:sz w:val="24"/>
          <w:szCs w:val="24"/>
        </w:rPr>
        <w:t xml:space="preserve"> </w:t>
      </w:r>
      <w:r w:rsidR="00E91EDF" w:rsidRPr="00D76306">
        <w:rPr>
          <w:rFonts w:ascii="Times New Roman" w:hAnsi="Times New Roman" w:cs="Times New Roman"/>
          <w:sz w:val="24"/>
          <w:szCs w:val="24"/>
        </w:rPr>
        <w:t xml:space="preserve">Description of the protested acquisition, estimated dollar value and whether it is a </w:t>
      </w:r>
      <w:r w:rsidR="00A3024C" w:rsidRPr="00D76306">
        <w:rPr>
          <w:rFonts w:ascii="Times New Roman" w:hAnsi="Times New Roman" w:cs="Times New Roman"/>
          <w:sz w:val="24"/>
          <w:szCs w:val="24"/>
        </w:rPr>
        <w:t>p</w:t>
      </w:r>
      <w:r w:rsidR="00E91EDF" w:rsidRPr="00D76306">
        <w:rPr>
          <w:rFonts w:ascii="Times New Roman" w:hAnsi="Times New Roman" w:cs="Times New Roman"/>
          <w:sz w:val="24"/>
          <w:szCs w:val="24"/>
        </w:rPr>
        <w:t>re</w:t>
      </w:r>
      <w:r w:rsidR="00A3024C" w:rsidRPr="00D76306">
        <w:rPr>
          <w:rFonts w:ascii="Times New Roman" w:hAnsi="Times New Roman" w:cs="Times New Roman"/>
          <w:sz w:val="24"/>
          <w:szCs w:val="24"/>
        </w:rPr>
        <w:t>-</w:t>
      </w:r>
      <w:r w:rsidR="00E91EDF" w:rsidRPr="00D76306">
        <w:rPr>
          <w:rFonts w:ascii="Times New Roman" w:hAnsi="Times New Roman" w:cs="Times New Roman"/>
          <w:sz w:val="24"/>
          <w:szCs w:val="24"/>
        </w:rPr>
        <w:t xml:space="preserve"> or </w:t>
      </w:r>
      <w:r w:rsidR="00A3024C" w:rsidRPr="00D76306">
        <w:rPr>
          <w:rFonts w:ascii="Times New Roman" w:hAnsi="Times New Roman" w:cs="Times New Roman"/>
          <w:sz w:val="24"/>
          <w:szCs w:val="24"/>
        </w:rPr>
        <w:t>p</w:t>
      </w:r>
      <w:r w:rsidR="00E91EDF" w:rsidRPr="00D76306">
        <w:rPr>
          <w:rFonts w:ascii="Times New Roman" w:hAnsi="Times New Roman" w:cs="Times New Roman"/>
          <w:sz w:val="24"/>
          <w:szCs w:val="24"/>
        </w:rPr>
        <w:t>ost</w:t>
      </w:r>
      <w:r w:rsidR="00A3024C" w:rsidRPr="00D76306">
        <w:rPr>
          <w:rFonts w:ascii="Times New Roman" w:hAnsi="Times New Roman" w:cs="Times New Roman"/>
          <w:sz w:val="24"/>
          <w:szCs w:val="24"/>
        </w:rPr>
        <w:t>-a</w:t>
      </w:r>
      <w:r w:rsidR="00E91EDF" w:rsidRPr="00D76306">
        <w:rPr>
          <w:rFonts w:ascii="Times New Roman" w:hAnsi="Times New Roman" w:cs="Times New Roman"/>
          <w:sz w:val="24"/>
          <w:szCs w:val="24"/>
        </w:rPr>
        <w:t>ward protest</w:t>
      </w:r>
      <w:r w:rsidR="00793439" w:rsidRPr="00D76306">
        <w:rPr>
          <w:rFonts w:ascii="Times New Roman" w:hAnsi="Times New Roman" w:cs="Times New Roman"/>
          <w:sz w:val="24"/>
          <w:szCs w:val="24"/>
        </w:rPr>
        <w:t>.</w:t>
      </w:r>
    </w:p>
    <w:p w14:paraId="3A581021"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(6)  </w:t>
      </w:r>
      <w:r w:rsidR="00E91EDF" w:rsidRPr="00D76306">
        <w:rPr>
          <w:rFonts w:ascii="Times New Roman" w:hAnsi="Times New Roman" w:cs="Times New Roman"/>
          <w:sz w:val="24"/>
          <w:szCs w:val="24"/>
        </w:rPr>
        <w:t>Summary of protest allegations</w:t>
      </w:r>
      <w:r w:rsidR="00793439" w:rsidRPr="00D76306">
        <w:rPr>
          <w:rFonts w:ascii="Times New Roman" w:hAnsi="Times New Roman" w:cs="Times New Roman"/>
          <w:sz w:val="24"/>
          <w:szCs w:val="24"/>
        </w:rPr>
        <w:t>.</w:t>
      </w:r>
    </w:p>
    <w:p w14:paraId="3A581022"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(7)  </w:t>
      </w:r>
      <w:r w:rsidR="00E91EDF" w:rsidRPr="00D76306">
        <w:rPr>
          <w:rFonts w:ascii="Times New Roman" w:hAnsi="Times New Roman" w:cs="Times New Roman"/>
          <w:sz w:val="24"/>
          <w:szCs w:val="24"/>
        </w:rPr>
        <w:t xml:space="preserve">Status of the </w:t>
      </w:r>
      <w:r w:rsidR="00A3024C" w:rsidRPr="00D76306">
        <w:rPr>
          <w:rFonts w:ascii="Times New Roman" w:hAnsi="Times New Roman" w:cs="Times New Roman"/>
          <w:sz w:val="24"/>
          <w:szCs w:val="24"/>
        </w:rPr>
        <w:t>s</w:t>
      </w:r>
      <w:r w:rsidR="00E91EDF" w:rsidRPr="00D76306">
        <w:rPr>
          <w:rFonts w:ascii="Times New Roman" w:hAnsi="Times New Roman" w:cs="Times New Roman"/>
          <w:sz w:val="24"/>
          <w:szCs w:val="24"/>
        </w:rPr>
        <w:t xml:space="preserve">tay or </w:t>
      </w:r>
      <w:r w:rsidR="00A3024C" w:rsidRPr="00D76306">
        <w:rPr>
          <w:rFonts w:ascii="Times New Roman" w:hAnsi="Times New Roman" w:cs="Times New Roman"/>
          <w:sz w:val="24"/>
          <w:szCs w:val="24"/>
        </w:rPr>
        <w:t>s</w:t>
      </w:r>
      <w:r w:rsidR="00E91EDF" w:rsidRPr="00D76306">
        <w:rPr>
          <w:rFonts w:ascii="Times New Roman" w:hAnsi="Times New Roman" w:cs="Times New Roman"/>
          <w:sz w:val="24"/>
          <w:szCs w:val="24"/>
        </w:rPr>
        <w:t xml:space="preserve">top </w:t>
      </w:r>
      <w:r w:rsidR="00A3024C" w:rsidRPr="00D76306">
        <w:rPr>
          <w:rFonts w:ascii="Times New Roman" w:hAnsi="Times New Roman" w:cs="Times New Roman"/>
          <w:sz w:val="24"/>
          <w:szCs w:val="24"/>
        </w:rPr>
        <w:t>w</w:t>
      </w:r>
      <w:r w:rsidR="00E91EDF" w:rsidRPr="00D76306">
        <w:rPr>
          <w:rFonts w:ascii="Times New Roman" w:hAnsi="Times New Roman" w:cs="Times New Roman"/>
          <w:sz w:val="24"/>
          <w:szCs w:val="24"/>
        </w:rPr>
        <w:t xml:space="preserve">ork </w:t>
      </w:r>
      <w:r w:rsidR="00A3024C" w:rsidRPr="00D76306">
        <w:rPr>
          <w:rFonts w:ascii="Times New Roman" w:hAnsi="Times New Roman" w:cs="Times New Roman"/>
          <w:sz w:val="24"/>
          <w:szCs w:val="24"/>
        </w:rPr>
        <w:t>o</w:t>
      </w:r>
      <w:r w:rsidR="00E91EDF" w:rsidRPr="00D76306">
        <w:rPr>
          <w:rFonts w:ascii="Times New Roman" w:hAnsi="Times New Roman" w:cs="Times New Roman"/>
          <w:sz w:val="24"/>
          <w:szCs w:val="24"/>
        </w:rPr>
        <w:t>rder</w:t>
      </w:r>
      <w:r w:rsidR="00793439" w:rsidRPr="00D76306">
        <w:rPr>
          <w:rFonts w:ascii="Times New Roman" w:hAnsi="Times New Roman" w:cs="Times New Roman"/>
          <w:sz w:val="24"/>
          <w:szCs w:val="24"/>
        </w:rPr>
        <w:t>.</w:t>
      </w:r>
    </w:p>
    <w:p w14:paraId="3A581023"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(8)  </w:t>
      </w:r>
      <w:r w:rsidR="00E91EDF" w:rsidRPr="00D76306">
        <w:rPr>
          <w:rFonts w:ascii="Times New Roman" w:hAnsi="Times New Roman" w:cs="Times New Roman"/>
          <w:sz w:val="24"/>
          <w:szCs w:val="24"/>
        </w:rPr>
        <w:t>Anticipated date of protest resolution</w:t>
      </w:r>
      <w:r w:rsidR="00793439" w:rsidRPr="00D76306">
        <w:rPr>
          <w:rFonts w:ascii="Times New Roman" w:hAnsi="Times New Roman" w:cs="Times New Roman"/>
          <w:sz w:val="24"/>
          <w:szCs w:val="24"/>
        </w:rPr>
        <w:t>.</w:t>
      </w:r>
    </w:p>
    <w:p w14:paraId="3A581024" w14:textId="77777777" w:rsidR="00561C8E" w:rsidRPr="00D76306" w:rsidRDefault="00615FE6" w:rsidP="00D76306">
      <w:pPr>
        <w:ind w:firstLine="720"/>
        <w:rPr>
          <w:rFonts w:ascii="Times New Roman" w:hAnsi="Times New Roman" w:cs="Times New Roman"/>
          <w:sz w:val="24"/>
          <w:szCs w:val="24"/>
        </w:rPr>
      </w:pPr>
      <w:r w:rsidRPr="00D76306">
        <w:rPr>
          <w:rFonts w:ascii="Times New Roman" w:hAnsi="Times New Roman" w:cs="Times New Roman"/>
          <w:sz w:val="24"/>
          <w:szCs w:val="24"/>
        </w:rPr>
        <w:t xml:space="preserve">(9)  </w:t>
      </w:r>
      <w:r w:rsidR="00E91EDF" w:rsidRPr="00D76306">
        <w:rPr>
          <w:rFonts w:ascii="Times New Roman" w:hAnsi="Times New Roman" w:cs="Times New Roman"/>
          <w:sz w:val="24"/>
          <w:szCs w:val="24"/>
        </w:rPr>
        <w:t>Any other information deemed appropriate</w:t>
      </w:r>
      <w:r w:rsidR="00793439" w:rsidRPr="00D76306">
        <w:rPr>
          <w:rFonts w:ascii="Times New Roman" w:hAnsi="Times New Roman" w:cs="Times New Roman"/>
          <w:sz w:val="24"/>
          <w:szCs w:val="24"/>
        </w:rPr>
        <w:t>.</w:t>
      </w:r>
    </w:p>
    <w:p w14:paraId="3A581025" w14:textId="77777777" w:rsidR="00561C8E" w:rsidRPr="00D76306" w:rsidRDefault="0041651B" w:rsidP="00D76306">
      <w:pPr>
        <w:ind w:firstLine="720"/>
        <w:rPr>
          <w:rFonts w:ascii="Times New Roman" w:hAnsi="Times New Roman" w:cs="Times New Roman"/>
          <w:sz w:val="24"/>
          <w:szCs w:val="24"/>
        </w:rPr>
      </w:pPr>
      <w:r w:rsidRPr="00D76306">
        <w:rPr>
          <w:rFonts w:ascii="Times New Roman" w:hAnsi="Times New Roman" w:cs="Times New Roman"/>
          <w:sz w:val="24"/>
          <w:szCs w:val="24"/>
        </w:rPr>
        <w:t>(</w:t>
      </w:r>
      <w:r w:rsidR="00615FE6" w:rsidRPr="00D76306">
        <w:rPr>
          <w:rFonts w:ascii="Times New Roman" w:hAnsi="Times New Roman" w:cs="Times New Roman"/>
          <w:sz w:val="24"/>
          <w:szCs w:val="24"/>
        </w:rPr>
        <w:t>10</w:t>
      </w:r>
      <w:r w:rsidRPr="00D76306">
        <w:rPr>
          <w:rFonts w:ascii="Times New Roman" w:hAnsi="Times New Roman" w:cs="Times New Roman"/>
          <w:sz w:val="24"/>
          <w:szCs w:val="24"/>
        </w:rPr>
        <w:t xml:space="preserve">)  </w:t>
      </w:r>
      <w:r w:rsidR="00E91EDF" w:rsidRPr="00D76306">
        <w:rPr>
          <w:rFonts w:ascii="Times New Roman" w:hAnsi="Times New Roman" w:cs="Times New Roman"/>
          <w:sz w:val="24"/>
          <w:szCs w:val="24"/>
        </w:rPr>
        <w:t>Attach a copy of the protest</w:t>
      </w:r>
      <w:r w:rsidR="00793439" w:rsidRPr="00D76306">
        <w:rPr>
          <w:rFonts w:ascii="Times New Roman" w:hAnsi="Times New Roman" w:cs="Times New Roman"/>
          <w:sz w:val="24"/>
          <w:szCs w:val="24"/>
        </w:rPr>
        <w:t>.</w:t>
      </w:r>
    </w:p>
    <w:p w14:paraId="3A581026" w14:textId="3A8C0AA3" w:rsidR="00561C8E" w:rsidRPr="00D76306" w:rsidRDefault="00565C95" w:rsidP="00D76306">
      <w:pPr>
        <w:rPr>
          <w:rFonts w:ascii="Times New Roman" w:hAnsi="Times New Roman" w:cs="Times New Roman"/>
          <w:sz w:val="24"/>
          <w:szCs w:val="24"/>
        </w:rPr>
      </w:pPr>
      <w:r w:rsidRPr="00D76306">
        <w:rPr>
          <w:rFonts w:ascii="Times New Roman" w:hAnsi="Times New Roman" w:cs="Times New Roman"/>
          <w:sz w:val="24"/>
          <w:szCs w:val="24"/>
        </w:rPr>
        <w:t xml:space="preserve">(b)  </w:t>
      </w:r>
      <w:r w:rsidR="00E91EDF" w:rsidRPr="00D76306">
        <w:rPr>
          <w:rFonts w:ascii="Times New Roman" w:hAnsi="Times New Roman" w:cs="Times New Roman"/>
          <w:sz w:val="24"/>
          <w:szCs w:val="24"/>
        </w:rPr>
        <w:t xml:space="preserve">After </w:t>
      </w:r>
      <w:r w:rsidR="00793439" w:rsidRPr="00D76306">
        <w:rPr>
          <w:rFonts w:ascii="Times New Roman" w:hAnsi="Times New Roman" w:cs="Times New Roman"/>
          <w:sz w:val="24"/>
          <w:szCs w:val="24"/>
        </w:rPr>
        <w:t xml:space="preserve">the </w:t>
      </w:r>
      <w:ins w:id="95" w:author="Jordan, Amanda C CIV USARMY HQDA ASA ALT (USA)" w:date="2024-09-04T08:18:00Z">
        <w:r w:rsidR="00C849DE">
          <w:rPr>
            <w:rFonts w:ascii="Times New Roman" w:hAnsi="Times New Roman" w:cs="Times New Roman"/>
            <w:sz w:val="24"/>
            <w:szCs w:val="24"/>
          </w:rPr>
          <w:t>C</w:t>
        </w:r>
      </w:ins>
      <w:del w:id="96" w:author="Jordan, Amanda C CIV USARMY HQDA ASA ALT (USA)" w:date="2024-09-04T08:17:00Z">
        <w:r w:rsidR="00793439" w:rsidRPr="00D76306" w:rsidDel="00C849DE">
          <w:rPr>
            <w:rFonts w:ascii="Times New Roman" w:hAnsi="Times New Roman" w:cs="Times New Roman"/>
            <w:sz w:val="24"/>
            <w:szCs w:val="24"/>
          </w:rPr>
          <w:delText>c</w:delText>
        </w:r>
      </w:del>
      <w:r w:rsidR="00793439" w:rsidRPr="00D76306">
        <w:rPr>
          <w:rFonts w:ascii="Times New Roman" w:hAnsi="Times New Roman" w:cs="Times New Roman"/>
          <w:sz w:val="24"/>
          <w:szCs w:val="24"/>
        </w:rPr>
        <w:t xml:space="preserve">ontracting officer formulates </w:t>
      </w:r>
      <w:r w:rsidR="00E91EDF" w:rsidRPr="00D76306">
        <w:rPr>
          <w:rFonts w:ascii="Times New Roman" w:hAnsi="Times New Roman" w:cs="Times New Roman"/>
          <w:sz w:val="24"/>
          <w:szCs w:val="24"/>
        </w:rPr>
        <w:t xml:space="preserve">the agency </w:t>
      </w:r>
      <w:r w:rsidR="00DE2211" w:rsidRPr="00D76306">
        <w:rPr>
          <w:rFonts w:ascii="Times New Roman" w:hAnsi="Times New Roman" w:cs="Times New Roman"/>
          <w:sz w:val="24"/>
          <w:szCs w:val="24"/>
        </w:rPr>
        <w:t>response</w:t>
      </w:r>
      <w:r w:rsidR="00E91EDF" w:rsidRPr="00D76306">
        <w:rPr>
          <w:rFonts w:ascii="Times New Roman" w:hAnsi="Times New Roman" w:cs="Times New Roman"/>
          <w:sz w:val="24"/>
          <w:szCs w:val="24"/>
        </w:rPr>
        <w:t xml:space="preserve">, </w:t>
      </w:r>
      <w:r w:rsidR="003C29E9" w:rsidRPr="00D76306">
        <w:rPr>
          <w:rFonts w:ascii="Times New Roman" w:hAnsi="Times New Roman" w:cs="Times New Roman"/>
          <w:sz w:val="24"/>
          <w:szCs w:val="24"/>
        </w:rPr>
        <w:t xml:space="preserve">he/she may </w:t>
      </w:r>
      <w:r w:rsidR="00E91EDF" w:rsidRPr="00D76306">
        <w:rPr>
          <w:rFonts w:ascii="Times New Roman" w:hAnsi="Times New Roman" w:cs="Times New Roman"/>
          <w:sz w:val="24"/>
          <w:szCs w:val="24"/>
        </w:rPr>
        <w:t>provide more detailed information relating to the position that the agency will take before filing the agency report in the protest action.</w:t>
      </w:r>
    </w:p>
    <w:p w14:paraId="3A581028" w14:textId="5A257FF4" w:rsidR="00DF6B3B" w:rsidRPr="00D76306" w:rsidRDefault="00565C95" w:rsidP="00D76306">
      <w:pPr>
        <w:rPr>
          <w:rFonts w:ascii="Times New Roman" w:hAnsi="Times New Roman" w:cs="Times New Roman"/>
          <w:sz w:val="24"/>
          <w:szCs w:val="24"/>
        </w:rPr>
      </w:pPr>
      <w:r w:rsidRPr="00D76306">
        <w:rPr>
          <w:rFonts w:ascii="Times New Roman" w:hAnsi="Times New Roman" w:cs="Times New Roman"/>
          <w:sz w:val="24"/>
          <w:szCs w:val="24"/>
        </w:rPr>
        <w:t xml:space="preserve">(c)  </w:t>
      </w:r>
      <w:r w:rsidR="00E91EDF" w:rsidRPr="00D76306">
        <w:rPr>
          <w:rFonts w:ascii="Times New Roman" w:hAnsi="Times New Roman" w:cs="Times New Roman"/>
          <w:sz w:val="24"/>
          <w:szCs w:val="24"/>
        </w:rPr>
        <w:t>If required,</w:t>
      </w:r>
      <w:r w:rsidR="003C29E9" w:rsidRPr="00D76306">
        <w:rPr>
          <w:rFonts w:ascii="Times New Roman" w:hAnsi="Times New Roman" w:cs="Times New Roman"/>
          <w:sz w:val="24"/>
          <w:szCs w:val="24"/>
        </w:rPr>
        <w:t xml:space="preserve"> the </w:t>
      </w:r>
      <w:ins w:id="97" w:author="Jordan, Amanda C CIV USARMY HQDA ASA ALT (USA)" w:date="2024-09-04T08:18:00Z">
        <w:r w:rsidR="00C849DE">
          <w:rPr>
            <w:rFonts w:ascii="Times New Roman" w:hAnsi="Times New Roman" w:cs="Times New Roman"/>
            <w:sz w:val="24"/>
            <w:szCs w:val="24"/>
          </w:rPr>
          <w:t>C</w:t>
        </w:r>
      </w:ins>
      <w:del w:id="98" w:author="Jordan, Amanda C CIV USARMY HQDA ASA ALT (USA)" w:date="2024-09-04T08:18:00Z">
        <w:r w:rsidR="003C29E9" w:rsidRPr="00D76306" w:rsidDel="00C849DE">
          <w:rPr>
            <w:rFonts w:ascii="Times New Roman" w:hAnsi="Times New Roman" w:cs="Times New Roman"/>
            <w:sz w:val="24"/>
            <w:szCs w:val="24"/>
          </w:rPr>
          <w:delText>c</w:delText>
        </w:r>
      </w:del>
      <w:r w:rsidR="003C29E9" w:rsidRPr="00D76306">
        <w:rPr>
          <w:rFonts w:ascii="Times New Roman" w:hAnsi="Times New Roman" w:cs="Times New Roman"/>
          <w:sz w:val="24"/>
          <w:szCs w:val="24"/>
        </w:rPr>
        <w:t>ontracting officer shall schedule</w:t>
      </w:r>
      <w:r w:rsidR="00E91EDF" w:rsidRPr="00D76306">
        <w:rPr>
          <w:rFonts w:ascii="Times New Roman" w:hAnsi="Times New Roman" w:cs="Times New Roman"/>
          <w:sz w:val="24"/>
          <w:szCs w:val="24"/>
        </w:rPr>
        <w:t xml:space="preserve"> a formal briefing on the protest </w:t>
      </w:r>
      <w:r w:rsidR="003C29E9" w:rsidRPr="00D76306">
        <w:rPr>
          <w:rFonts w:ascii="Times New Roman" w:hAnsi="Times New Roman" w:cs="Times New Roman"/>
          <w:sz w:val="24"/>
          <w:szCs w:val="24"/>
        </w:rPr>
        <w:t xml:space="preserve">with the DASA(P) or </w:t>
      </w:r>
      <w:del w:id="99" w:author="Stephenson, Evelyn K CIV HQDA ASA ALT" w:date="2024-08-28T07:44:00Z">
        <w:r w:rsidR="003C29E9" w:rsidRPr="00D76306" w:rsidDel="002E5A39">
          <w:rPr>
            <w:rFonts w:ascii="Times New Roman" w:hAnsi="Times New Roman" w:cs="Times New Roman"/>
            <w:sz w:val="24"/>
            <w:szCs w:val="24"/>
          </w:rPr>
          <w:delText>D</w:delText>
        </w:r>
        <w:r w:rsidR="00B52CDE" w:rsidRPr="00D76306" w:rsidDel="002E5A39">
          <w:rPr>
            <w:rFonts w:ascii="Times New Roman" w:hAnsi="Times New Roman" w:cs="Times New Roman"/>
            <w:sz w:val="24"/>
            <w:szCs w:val="24"/>
          </w:rPr>
          <w:delText xml:space="preserve">efense </w:delText>
        </w:r>
        <w:r w:rsidR="003C29E9" w:rsidRPr="00D76306" w:rsidDel="002E5A39">
          <w:rPr>
            <w:rFonts w:ascii="Times New Roman" w:hAnsi="Times New Roman" w:cs="Times New Roman"/>
            <w:sz w:val="24"/>
            <w:szCs w:val="24"/>
          </w:rPr>
          <w:delText>P</w:delText>
        </w:r>
        <w:r w:rsidR="00B52CDE" w:rsidRPr="00D76306" w:rsidDel="002E5A39">
          <w:rPr>
            <w:rFonts w:ascii="Times New Roman" w:hAnsi="Times New Roman" w:cs="Times New Roman"/>
            <w:sz w:val="24"/>
            <w:szCs w:val="24"/>
          </w:rPr>
          <w:delText xml:space="preserve">rocurement and </w:delText>
        </w:r>
        <w:r w:rsidR="003C29E9" w:rsidRPr="00D76306" w:rsidDel="002E5A39">
          <w:rPr>
            <w:rFonts w:ascii="Times New Roman" w:hAnsi="Times New Roman" w:cs="Times New Roman"/>
            <w:sz w:val="24"/>
            <w:szCs w:val="24"/>
          </w:rPr>
          <w:delText>A</w:delText>
        </w:r>
        <w:r w:rsidR="00B52CDE" w:rsidRPr="00D76306" w:rsidDel="002E5A39">
          <w:rPr>
            <w:rFonts w:ascii="Times New Roman" w:hAnsi="Times New Roman" w:cs="Times New Roman"/>
            <w:sz w:val="24"/>
            <w:szCs w:val="24"/>
          </w:rPr>
          <w:delText xml:space="preserve">cquisition </w:delText>
        </w:r>
        <w:r w:rsidR="003C29E9" w:rsidRPr="00D76306" w:rsidDel="002E5A39">
          <w:rPr>
            <w:rFonts w:ascii="Times New Roman" w:hAnsi="Times New Roman" w:cs="Times New Roman"/>
            <w:sz w:val="24"/>
            <w:szCs w:val="24"/>
          </w:rPr>
          <w:delText>P</w:delText>
        </w:r>
        <w:r w:rsidR="00B52CDE" w:rsidRPr="00D76306" w:rsidDel="002E5A39">
          <w:rPr>
            <w:rFonts w:ascii="Times New Roman" w:hAnsi="Times New Roman" w:cs="Times New Roman"/>
            <w:sz w:val="24"/>
            <w:szCs w:val="24"/>
          </w:rPr>
          <w:delText>olicy</w:delText>
        </w:r>
        <w:r w:rsidR="003C29E9" w:rsidRPr="00D76306" w:rsidDel="002E5A39">
          <w:rPr>
            <w:rFonts w:ascii="Times New Roman" w:hAnsi="Times New Roman" w:cs="Times New Roman"/>
            <w:sz w:val="24"/>
            <w:szCs w:val="24"/>
          </w:rPr>
          <w:delText xml:space="preserve"> </w:delText>
        </w:r>
      </w:del>
      <w:ins w:id="100" w:author="Stephenson, Evelyn K CIV HQDA ASA ALT" w:date="2024-08-28T07:58:00Z">
        <w:r w:rsidR="00A367F0">
          <w:rPr>
            <w:rFonts w:ascii="Times New Roman" w:hAnsi="Times New Roman" w:cs="Times New Roman"/>
            <w:sz w:val="24"/>
            <w:szCs w:val="24"/>
          </w:rPr>
          <w:t>the</w:t>
        </w:r>
      </w:ins>
      <w:ins w:id="101" w:author="Stephenson, Evelyn K CIV HQDA ASA ALT" w:date="2024-08-28T07:44:00Z">
        <w:r w:rsidR="00BF1E8B">
          <w:rPr>
            <w:rFonts w:ascii="Times New Roman" w:hAnsi="Times New Roman" w:cs="Times New Roman"/>
            <w:sz w:val="24"/>
            <w:szCs w:val="24"/>
          </w:rPr>
          <w:t xml:space="preserve"> Defense Pricing</w:t>
        </w:r>
        <w:r w:rsidR="001D6BA6">
          <w:rPr>
            <w:rFonts w:ascii="Times New Roman" w:hAnsi="Times New Roman" w:cs="Times New Roman"/>
            <w:sz w:val="24"/>
            <w:szCs w:val="24"/>
          </w:rPr>
          <w:t>, Contracting, and Acquisition Poli</w:t>
        </w:r>
      </w:ins>
      <w:ins w:id="102" w:author="Stephenson, Evelyn K CIV HQDA ASA ALT" w:date="2024-08-28T07:45:00Z">
        <w:r w:rsidR="001D6BA6">
          <w:rPr>
            <w:rFonts w:ascii="Times New Roman" w:hAnsi="Times New Roman" w:cs="Times New Roman"/>
            <w:sz w:val="24"/>
            <w:szCs w:val="24"/>
          </w:rPr>
          <w:t xml:space="preserve">cy </w:t>
        </w:r>
      </w:ins>
      <w:r w:rsidR="00E91EDF" w:rsidRPr="00D76306">
        <w:rPr>
          <w:rFonts w:ascii="Times New Roman" w:hAnsi="Times New Roman" w:cs="Times New Roman"/>
          <w:sz w:val="24"/>
          <w:szCs w:val="24"/>
        </w:rPr>
        <w:t>subsequent to the submission of the follow-up information.</w:t>
      </w:r>
      <w:ins w:id="103" w:author="Jordan, Amanda C CIV USARMY HQDA ASA ALT (USA)" w:date="2024-09-04T07:57:00Z">
        <w:r w:rsidR="007176BE">
          <w:rPr>
            <w:rFonts w:ascii="Times New Roman" w:hAnsi="Times New Roman" w:cs="Times New Roman"/>
            <w:sz w:val="24"/>
            <w:szCs w:val="24"/>
          </w:rPr>
          <w:t xml:space="preserve">  </w:t>
        </w:r>
      </w:ins>
    </w:p>
    <w:p w14:paraId="3A581029" w14:textId="77777777" w:rsidR="00561C8E" w:rsidRPr="00097481" w:rsidRDefault="00E91EDF" w:rsidP="00D76306">
      <w:pPr>
        <w:pStyle w:val="Heading4"/>
      </w:pPr>
      <w:bookmarkStart w:id="104" w:name="_Toc514069293"/>
      <w:bookmarkStart w:id="105" w:name="_Toc519842047"/>
      <w:r w:rsidRPr="00097481">
        <w:t xml:space="preserve">5133.190 </w:t>
      </w:r>
      <w:r w:rsidR="0041651B" w:rsidRPr="00097481">
        <w:t xml:space="preserve"> </w:t>
      </w:r>
      <w:r w:rsidRPr="00097481">
        <w:t>Reporting and analysis of bid protests.</w:t>
      </w:r>
      <w:bookmarkEnd w:id="104"/>
      <w:bookmarkEnd w:id="105"/>
    </w:p>
    <w:p w14:paraId="3A58102A" w14:textId="77777777" w:rsidR="00561C8E" w:rsidRPr="00097481" w:rsidRDefault="00E91EDF" w:rsidP="00D76306">
      <w:pPr>
        <w:pStyle w:val="Heading4"/>
      </w:pPr>
      <w:bookmarkStart w:id="106" w:name="_Toc514069294"/>
      <w:bookmarkStart w:id="107" w:name="_Toc519842048"/>
      <w:r w:rsidRPr="00097481">
        <w:t xml:space="preserve">5133.190-1 </w:t>
      </w:r>
      <w:r w:rsidR="0041651B" w:rsidRPr="00097481">
        <w:t xml:space="preserve"> </w:t>
      </w:r>
      <w:r w:rsidRPr="00097481">
        <w:t>Bid protest action report.</w:t>
      </w:r>
      <w:bookmarkEnd w:id="106"/>
      <w:bookmarkEnd w:id="107"/>
    </w:p>
    <w:p w14:paraId="3A58102B" w14:textId="12FFCDED" w:rsidR="00561C8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Within 15 calendar days following notification of resolution of a GAO protest, the </w:t>
      </w:r>
      <w:ins w:id="108" w:author="Jordan, Amanda C CIV USARMY HQDA ASA ALT (USA)" w:date="2024-09-04T08:18:00Z">
        <w:r w:rsidR="00C849DE">
          <w:rPr>
            <w:rFonts w:ascii="Times New Roman" w:hAnsi="Times New Roman" w:cs="Times New Roman"/>
            <w:sz w:val="24"/>
            <w:szCs w:val="24"/>
          </w:rPr>
          <w:t>C</w:t>
        </w:r>
      </w:ins>
      <w:del w:id="109" w:author="Jordan, Amanda C CIV USARMY HQDA ASA ALT (USA)" w:date="2024-09-04T08:18:00Z">
        <w:r w:rsidRPr="00097481" w:rsidDel="00C849DE">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 must send a bid protest action report in the format in </w:t>
      </w:r>
      <w:ins w:id="110" w:author="Stephenson, Evelyn K CIV HQDA ASA ALT" w:date="2024-08-28T08:14:00Z">
        <w:r w:rsidR="001658C6">
          <w:rPr>
            <w:rFonts w:ascii="Times New Roman" w:hAnsi="Times New Roman" w:cs="Times New Roman"/>
            <w:sz w:val="24"/>
            <w:szCs w:val="24"/>
          </w:rPr>
          <w:t xml:space="preserve">AFARS </w:t>
        </w:r>
      </w:ins>
      <w:r w:rsidR="0038165C" w:rsidRPr="00097481">
        <w:rPr>
          <w:rFonts w:ascii="Times New Roman" w:hAnsi="Times New Roman" w:cs="Times New Roman"/>
          <w:sz w:val="24"/>
          <w:szCs w:val="24"/>
        </w:rPr>
        <w:t>5153.</w:t>
      </w:r>
      <w:r w:rsidR="00DE2211" w:rsidRPr="00097481">
        <w:rPr>
          <w:rFonts w:ascii="Times New Roman" w:hAnsi="Times New Roman" w:cs="Times New Roman"/>
          <w:sz w:val="24"/>
          <w:szCs w:val="24"/>
        </w:rPr>
        <w:t>303-6</w:t>
      </w:r>
      <w:r w:rsidRPr="00097481">
        <w:rPr>
          <w:rFonts w:ascii="Times New Roman" w:hAnsi="Times New Roman" w:cs="Times New Roman"/>
          <w:sz w:val="24"/>
          <w:szCs w:val="24"/>
        </w:rPr>
        <w:t xml:space="preserve"> (double spaced between item numbers) to the following addressees:</w:t>
      </w:r>
    </w:p>
    <w:p w14:paraId="3A58102C" w14:textId="57C549BD"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(a)  </w:t>
      </w:r>
      <w:smartTag w:uri="urn:schemas-microsoft-com:office:smarttags" w:element="stockticker">
        <w:r w:rsidRPr="00097481">
          <w:rPr>
            <w:rFonts w:ascii="Times New Roman" w:hAnsi="Times New Roman" w:cs="Times New Roman"/>
            <w:sz w:val="24"/>
            <w:szCs w:val="24"/>
          </w:rPr>
          <w:t>AMC</w:t>
        </w:r>
      </w:smartTag>
      <w:r w:rsidRPr="00097481">
        <w:rPr>
          <w:rFonts w:ascii="Times New Roman" w:hAnsi="Times New Roman" w:cs="Times New Roman"/>
          <w:sz w:val="24"/>
          <w:szCs w:val="24"/>
        </w:rPr>
        <w:t xml:space="preserve"> contracting activities </w:t>
      </w:r>
      <w:r w:rsidR="00582D85" w:rsidRPr="00097481">
        <w:rPr>
          <w:rFonts w:ascii="Times New Roman" w:hAnsi="Times New Roman" w:cs="Times New Roman"/>
          <w:sz w:val="24"/>
          <w:szCs w:val="24"/>
        </w:rPr>
        <w:t>send the report to the</w:t>
      </w:r>
      <w:r w:rsidRPr="00097481">
        <w:rPr>
          <w:rFonts w:ascii="Times New Roman" w:hAnsi="Times New Roman" w:cs="Times New Roman"/>
          <w:sz w:val="24"/>
          <w:szCs w:val="24"/>
        </w:rPr>
        <w:t xml:space="preserve"> </w:t>
      </w:r>
      <w:r w:rsidR="00582D85" w:rsidRPr="00097481">
        <w:rPr>
          <w:rFonts w:ascii="Times New Roman" w:hAnsi="Times New Roman" w:cs="Times New Roman"/>
          <w:sz w:val="24"/>
          <w:szCs w:val="24"/>
        </w:rPr>
        <w:t>a</w:t>
      </w:r>
      <w:r w:rsidRPr="00097481">
        <w:rPr>
          <w:rFonts w:ascii="Times New Roman" w:hAnsi="Times New Roman" w:cs="Times New Roman"/>
          <w:sz w:val="24"/>
          <w:szCs w:val="24"/>
        </w:rPr>
        <w:t xml:space="preserve">ddressee in </w:t>
      </w:r>
      <w:ins w:id="111" w:author="Stephenson, Evelyn K CIV HQDA ASA ALT" w:date="2024-08-28T08:14:00Z">
        <w:r w:rsidR="001658C6">
          <w:rPr>
            <w:rFonts w:ascii="Times New Roman" w:hAnsi="Times New Roman" w:cs="Times New Roman"/>
            <w:sz w:val="24"/>
            <w:szCs w:val="24"/>
          </w:rPr>
          <w:t xml:space="preserve">AFARS </w:t>
        </w:r>
      </w:ins>
      <w:r w:rsidR="00AE4432"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7</w:t>
      </w:r>
      <w:r w:rsidR="007A0F81" w:rsidRPr="00097481">
        <w:rPr>
          <w:rFonts w:ascii="Times New Roman" w:hAnsi="Times New Roman" w:cs="Times New Roman"/>
          <w:sz w:val="24"/>
          <w:szCs w:val="24"/>
        </w:rPr>
        <w:t>)</w:t>
      </w:r>
      <w:r w:rsidR="00AE4432" w:rsidRPr="00097481">
        <w:rPr>
          <w:rFonts w:ascii="Times New Roman" w:hAnsi="Times New Roman" w:cs="Times New Roman"/>
          <w:sz w:val="24"/>
          <w:szCs w:val="24"/>
        </w:rPr>
        <w:t>.</w:t>
      </w:r>
    </w:p>
    <w:p w14:paraId="3A58102D" w14:textId="12B9C2BA" w:rsidR="00561C8E"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(b)  USACE contracting activities </w:t>
      </w:r>
      <w:r w:rsidR="00582D85" w:rsidRPr="00097481">
        <w:rPr>
          <w:rFonts w:ascii="Times New Roman" w:hAnsi="Times New Roman" w:cs="Times New Roman"/>
          <w:sz w:val="24"/>
          <w:szCs w:val="24"/>
        </w:rPr>
        <w:t xml:space="preserve">send the report </w:t>
      </w:r>
      <w:ins w:id="112" w:author="Stephenson, Evelyn K CIV HQDA ASA ALT" w:date="2024-08-28T08:17:00Z">
        <w:r w:rsidR="004B2ABB">
          <w:rPr>
            <w:rFonts w:ascii="Times New Roman" w:hAnsi="Times New Roman" w:cs="Times New Roman"/>
            <w:sz w:val="24"/>
            <w:szCs w:val="24"/>
          </w:rPr>
          <w:t xml:space="preserve">to the </w:t>
        </w:r>
      </w:ins>
      <w:ins w:id="113" w:author="Stephenson, Evelyn K CIV HQDA ASA ALT" w:date="2024-08-28T08:12:00Z">
        <w:r w:rsidR="0068109D">
          <w:rPr>
            <w:rFonts w:ascii="Times New Roman" w:hAnsi="Times New Roman" w:cs="Times New Roman"/>
            <w:sz w:val="24"/>
            <w:szCs w:val="24"/>
          </w:rPr>
          <w:t>address</w:t>
        </w:r>
      </w:ins>
      <w:ins w:id="114" w:author="Stephenson, Evelyn K CIV HQDA ASA ALT" w:date="2024-08-28T08:16:00Z">
        <w:r w:rsidR="000A5B3B">
          <w:rPr>
            <w:rFonts w:ascii="Times New Roman" w:hAnsi="Times New Roman" w:cs="Times New Roman"/>
            <w:sz w:val="24"/>
            <w:szCs w:val="24"/>
          </w:rPr>
          <w:t>ee in AFARS 5133.104</w:t>
        </w:r>
      </w:ins>
      <w:ins w:id="115" w:author="Stephenson, Evelyn K CIV HQDA ASA ALT" w:date="2024-08-28T08:13:00Z">
        <w:r w:rsidR="008A1D3C">
          <w:rPr>
            <w:rFonts w:ascii="Times New Roman" w:hAnsi="Times New Roman" w:cs="Times New Roman"/>
            <w:sz w:val="24"/>
            <w:szCs w:val="24"/>
          </w:rPr>
          <w:t>(a)(3)(i)(</w:t>
        </w:r>
        <w:r w:rsidR="008A1D3C" w:rsidRPr="008A1D3C">
          <w:rPr>
            <w:rFonts w:ascii="Times New Roman" w:hAnsi="Times New Roman" w:cs="Times New Roman"/>
            <w:i/>
            <w:iCs/>
            <w:sz w:val="24"/>
            <w:szCs w:val="24"/>
          </w:rPr>
          <w:t>1</w:t>
        </w:r>
        <w:r w:rsidR="008A1D3C">
          <w:rPr>
            <w:rFonts w:ascii="Times New Roman" w:hAnsi="Times New Roman" w:cs="Times New Roman"/>
            <w:sz w:val="24"/>
            <w:szCs w:val="24"/>
          </w:rPr>
          <w:t>)(</w:t>
        </w:r>
        <w:r w:rsidR="001658C6" w:rsidRPr="001658C6">
          <w:rPr>
            <w:rFonts w:ascii="Times New Roman" w:hAnsi="Times New Roman" w:cs="Times New Roman"/>
            <w:i/>
            <w:iCs/>
            <w:sz w:val="24"/>
            <w:szCs w:val="24"/>
          </w:rPr>
          <w:t>ii</w:t>
        </w:r>
        <w:r w:rsidR="001658C6" w:rsidRPr="007176BE">
          <w:rPr>
            <w:rFonts w:ascii="Times New Roman" w:hAnsi="Times New Roman" w:cs="Times New Roman"/>
            <w:sz w:val="24"/>
            <w:szCs w:val="24"/>
          </w:rPr>
          <w:t>)</w:t>
        </w:r>
      </w:ins>
      <w:ins w:id="116" w:author="Stephenson, Evelyn K CIV HQDA ASA ALT" w:date="2024-08-28T08:16:00Z">
        <w:r w:rsidR="00CC70FB">
          <w:rPr>
            <w:rFonts w:ascii="Times New Roman" w:hAnsi="Times New Roman" w:cs="Times New Roman"/>
            <w:sz w:val="24"/>
            <w:szCs w:val="24"/>
          </w:rPr>
          <w:t>.</w:t>
        </w:r>
      </w:ins>
      <w:del w:id="117" w:author="Stephenson, Evelyn K CIV HQDA ASA ALT" w:date="2024-08-28T08:12:00Z">
        <w:r w:rsidR="00582D85" w:rsidRPr="001658C6" w:rsidDel="0068109D">
          <w:rPr>
            <w:rFonts w:ascii="Times New Roman" w:hAnsi="Times New Roman" w:cs="Times New Roman"/>
            <w:i/>
            <w:iCs/>
            <w:sz w:val="24"/>
            <w:szCs w:val="24"/>
            <w:rPrChange w:id="118" w:author="Stephenson, Evelyn K CIV HQDA ASA ALT" w:date="2024-08-28T08:13:00Z">
              <w:rPr>
                <w:rFonts w:ascii="Times New Roman" w:hAnsi="Times New Roman" w:cs="Times New Roman"/>
                <w:sz w:val="24"/>
                <w:szCs w:val="24"/>
              </w:rPr>
            </w:rPrChange>
          </w:rPr>
          <w:delText>to</w:delText>
        </w:r>
      </w:del>
    </w:p>
    <w:p w14:paraId="1C73F1C7" w14:textId="0EFBC7C6" w:rsidR="00A029E5" w:rsidRPr="00097481" w:rsidDel="003704E3" w:rsidRDefault="00A029E5" w:rsidP="00FA67FF">
      <w:pPr>
        <w:pStyle w:val="ind4"/>
        <w:tabs>
          <w:tab w:val="clear" w:pos="1152"/>
          <w:tab w:val="clear" w:pos="1728"/>
          <w:tab w:val="clear" w:pos="2304"/>
          <w:tab w:val="clear" w:pos="2880"/>
          <w:tab w:val="clear" w:pos="3456"/>
        </w:tabs>
        <w:spacing w:after="240"/>
        <w:ind w:left="0" w:firstLine="720"/>
        <w:rPr>
          <w:del w:id="119" w:author="Stephenson, Evelyn K CIV HQDA ASA ALT" w:date="2024-08-28T08:15:00Z"/>
          <w:rFonts w:ascii="Times New Roman" w:hAnsi="Times New Roman" w:cs="Times New Roman"/>
          <w:sz w:val="24"/>
          <w:szCs w:val="24"/>
        </w:rPr>
      </w:pPr>
    </w:p>
    <w:p w14:paraId="3A58102E" w14:textId="61607306" w:rsidR="0038165C" w:rsidRPr="00097481" w:rsidDel="003704E3" w:rsidRDefault="00E91EDF" w:rsidP="0038165C">
      <w:pPr>
        <w:pStyle w:val="ind4"/>
        <w:tabs>
          <w:tab w:val="clear" w:pos="1152"/>
          <w:tab w:val="clear" w:pos="1728"/>
          <w:tab w:val="clear" w:pos="2304"/>
          <w:tab w:val="clear" w:pos="2880"/>
          <w:tab w:val="clear" w:pos="3456"/>
        </w:tabs>
        <w:spacing w:after="0"/>
        <w:ind w:left="0"/>
        <w:rPr>
          <w:del w:id="120" w:author="Stephenson, Evelyn K CIV HQDA ASA ALT" w:date="2024-08-28T08:15:00Z"/>
          <w:rFonts w:ascii="Times New Roman" w:hAnsi="Times New Roman" w:cs="Times New Roman"/>
          <w:sz w:val="24"/>
          <w:szCs w:val="24"/>
        </w:rPr>
      </w:pPr>
      <w:del w:id="121" w:author="Stephenson, Evelyn K CIV HQDA ASA ALT" w:date="2024-08-28T08:15:00Z">
        <w:r w:rsidRPr="00097481" w:rsidDel="003704E3">
          <w:rPr>
            <w:rFonts w:ascii="Times New Roman" w:hAnsi="Times New Roman" w:cs="Times New Roman"/>
            <w:sz w:val="24"/>
            <w:szCs w:val="24"/>
          </w:rPr>
          <w:delText>U.S. Army Corps of Engineers</w:delText>
        </w:r>
      </w:del>
    </w:p>
    <w:p w14:paraId="3A58102F" w14:textId="6FD1A0A0" w:rsidR="0038165C" w:rsidRPr="00097481" w:rsidDel="003704E3" w:rsidRDefault="00E91EDF" w:rsidP="0038165C">
      <w:pPr>
        <w:pStyle w:val="ind4"/>
        <w:tabs>
          <w:tab w:val="clear" w:pos="1152"/>
          <w:tab w:val="clear" w:pos="1728"/>
          <w:tab w:val="clear" w:pos="2304"/>
          <w:tab w:val="clear" w:pos="2880"/>
          <w:tab w:val="clear" w:pos="3456"/>
        </w:tabs>
        <w:spacing w:after="0"/>
        <w:ind w:left="0"/>
        <w:rPr>
          <w:del w:id="122" w:author="Stephenson, Evelyn K CIV HQDA ASA ALT" w:date="2024-08-28T08:15:00Z"/>
          <w:rFonts w:ascii="Times New Roman" w:hAnsi="Times New Roman" w:cs="Times New Roman"/>
          <w:sz w:val="24"/>
          <w:szCs w:val="24"/>
        </w:rPr>
      </w:pPr>
      <w:del w:id="123" w:author="Stephenson, Evelyn K CIV HQDA ASA ALT" w:date="2024-08-28T08:15:00Z">
        <w:r w:rsidRPr="00097481" w:rsidDel="003704E3">
          <w:rPr>
            <w:rFonts w:ascii="Times New Roman" w:hAnsi="Times New Roman" w:cs="Times New Roman"/>
            <w:sz w:val="24"/>
            <w:szCs w:val="24"/>
          </w:rPr>
          <w:delText>Attn:  CECC-C</w:delText>
        </w:r>
      </w:del>
    </w:p>
    <w:p w14:paraId="3A581030" w14:textId="0A9680D9" w:rsidR="0038165C" w:rsidRPr="00097481" w:rsidDel="003704E3" w:rsidRDefault="00E91EDF" w:rsidP="0038165C">
      <w:pPr>
        <w:pStyle w:val="ind4"/>
        <w:tabs>
          <w:tab w:val="clear" w:pos="1152"/>
          <w:tab w:val="clear" w:pos="1728"/>
          <w:tab w:val="clear" w:pos="2304"/>
          <w:tab w:val="clear" w:pos="2880"/>
          <w:tab w:val="clear" w:pos="3456"/>
        </w:tabs>
        <w:spacing w:after="0"/>
        <w:ind w:left="0"/>
        <w:rPr>
          <w:del w:id="124" w:author="Stephenson, Evelyn K CIV HQDA ASA ALT" w:date="2024-08-28T08:15:00Z"/>
          <w:rFonts w:ascii="Times New Roman" w:hAnsi="Times New Roman" w:cs="Times New Roman"/>
          <w:sz w:val="24"/>
          <w:szCs w:val="24"/>
        </w:rPr>
      </w:pPr>
      <w:del w:id="125" w:author="Stephenson, Evelyn K CIV HQDA ASA ALT" w:date="2024-08-28T08:15:00Z">
        <w:r w:rsidRPr="00097481" w:rsidDel="003704E3">
          <w:rPr>
            <w:rFonts w:ascii="Times New Roman" w:hAnsi="Times New Roman" w:cs="Times New Roman"/>
            <w:sz w:val="24"/>
            <w:szCs w:val="24"/>
          </w:rPr>
          <w:delText>441 G St., N.W.</w:delText>
        </w:r>
      </w:del>
    </w:p>
    <w:p w14:paraId="3A581031" w14:textId="1BE292FF" w:rsidR="00561C8E" w:rsidDel="003704E3" w:rsidRDefault="00E91EDF">
      <w:pPr>
        <w:pStyle w:val="ind4"/>
        <w:tabs>
          <w:tab w:val="clear" w:pos="1152"/>
          <w:tab w:val="clear" w:pos="1728"/>
          <w:tab w:val="clear" w:pos="2304"/>
          <w:tab w:val="clear" w:pos="2880"/>
          <w:tab w:val="clear" w:pos="3456"/>
        </w:tabs>
        <w:spacing w:after="240"/>
        <w:ind w:left="0"/>
        <w:rPr>
          <w:del w:id="126" w:author="Stephenson, Evelyn K CIV HQDA ASA ALT" w:date="2024-08-28T08:15:00Z"/>
          <w:rFonts w:ascii="Times New Roman" w:hAnsi="Times New Roman" w:cs="Times New Roman"/>
          <w:sz w:val="24"/>
          <w:szCs w:val="24"/>
        </w:rPr>
      </w:pPr>
      <w:del w:id="127" w:author="Stephenson, Evelyn K CIV HQDA ASA ALT" w:date="2024-08-28T08:15:00Z">
        <w:r w:rsidRPr="00097481" w:rsidDel="003704E3">
          <w:rPr>
            <w:rFonts w:ascii="Times New Roman" w:hAnsi="Times New Roman" w:cs="Times New Roman"/>
            <w:sz w:val="24"/>
            <w:szCs w:val="24"/>
          </w:rPr>
          <w:delText>Washington, DC 20314-1000.</w:delText>
        </w:r>
      </w:del>
    </w:p>
    <w:p w14:paraId="0CD36D41" w14:textId="2A323E22" w:rsidR="00A029E5" w:rsidRPr="00097481" w:rsidDel="003704E3" w:rsidRDefault="00A029E5">
      <w:pPr>
        <w:pStyle w:val="ind4"/>
        <w:tabs>
          <w:tab w:val="clear" w:pos="1152"/>
          <w:tab w:val="clear" w:pos="1728"/>
          <w:tab w:val="clear" w:pos="2304"/>
          <w:tab w:val="clear" w:pos="2880"/>
          <w:tab w:val="clear" w:pos="3456"/>
        </w:tabs>
        <w:spacing w:after="240"/>
        <w:ind w:left="0"/>
        <w:rPr>
          <w:del w:id="128" w:author="Stephenson, Evelyn K CIV HQDA ASA ALT" w:date="2024-08-28T08:16:00Z"/>
          <w:rFonts w:ascii="Times New Roman" w:hAnsi="Times New Roman" w:cs="Times New Roman"/>
          <w:sz w:val="24"/>
          <w:szCs w:val="24"/>
        </w:rPr>
      </w:pPr>
    </w:p>
    <w:p w14:paraId="3A581032" w14:textId="6805E220" w:rsidR="00561C8E" w:rsidRPr="00097481" w:rsidRDefault="00E91EDF" w:rsidP="00FA67FF">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(c)  All other contracting activities </w:t>
      </w:r>
      <w:r w:rsidR="00582D85" w:rsidRPr="00097481">
        <w:rPr>
          <w:rFonts w:ascii="Times New Roman" w:hAnsi="Times New Roman" w:cs="Times New Roman"/>
          <w:sz w:val="24"/>
          <w:szCs w:val="24"/>
        </w:rPr>
        <w:t>send the report to the</w:t>
      </w:r>
      <w:r w:rsidRPr="00097481">
        <w:rPr>
          <w:rFonts w:ascii="Times New Roman" w:hAnsi="Times New Roman" w:cs="Times New Roman"/>
          <w:sz w:val="24"/>
          <w:szCs w:val="24"/>
        </w:rPr>
        <w:t xml:space="preserve"> </w:t>
      </w:r>
      <w:r w:rsidR="00582D85" w:rsidRPr="00097481">
        <w:rPr>
          <w:rFonts w:ascii="Times New Roman" w:hAnsi="Times New Roman" w:cs="Times New Roman"/>
          <w:sz w:val="24"/>
          <w:szCs w:val="24"/>
        </w:rPr>
        <w:t>a</w:t>
      </w:r>
      <w:r w:rsidRPr="00097481">
        <w:rPr>
          <w:rFonts w:ascii="Times New Roman" w:hAnsi="Times New Roman" w:cs="Times New Roman"/>
          <w:sz w:val="24"/>
          <w:szCs w:val="24"/>
        </w:rPr>
        <w:t xml:space="preserve">ddressee in </w:t>
      </w:r>
      <w:ins w:id="129" w:author="Stephenson, Evelyn K CIV HQDA ASA ALT" w:date="2024-08-28T08:16:00Z">
        <w:r w:rsidR="003704E3">
          <w:rPr>
            <w:rFonts w:ascii="Times New Roman" w:hAnsi="Times New Roman" w:cs="Times New Roman"/>
            <w:sz w:val="24"/>
            <w:szCs w:val="24"/>
          </w:rPr>
          <w:t>AF</w:t>
        </w:r>
        <w:r w:rsidR="000A5B3B">
          <w:rPr>
            <w:rFonts w:ascii="Times New Roman" w:hAnsi="Times New Roman" w:cs="Times New Roman"/>
            <w:sz w:val="24"/>
            <w:szCs w:val="24"/>
          </w:rPr>
          <w:t xml:space="preserve">ARS </w:t>
        </w:r>
      </w:ins>
      <w:r w:rsidR="00AE4432" w:rsidRPr="00097481">
        <w:rPr>
          <w:rFonts w:ascii="Times New Roman" w:hAnsi="Times New Roman" w:cs="Times New Roman"/>
          <w:sz w:val="24"/>
          <w:szCs w:val="24"/>
        </w:rPr>
        <w:t>5133.104(a)(</w:t>
      </w:r>
      <w:r w:rsidR="00ED3675" w:rsidRPr="00097481">
        <w:rPr>
          <w:rFonts w:ascii="Times New Roman" w:hAnsi="Times New Roman" w:cs="Times New Roman"/>
          <w:sz w:val="24"/>
          <w:szCs w:val="24"/>
        </w:rPr>
        <w:t>3</w:t>
      </w:r>
      <w:r w:rsidR="00AE4432" w:rsidRPr="00097481">
        <w:rPr>
          <w:rFonts w:ascii="Times New Roman" w:hAnsi="Times New Roman" w:cs="Times New Roman"/>
          <w:sz w:val="24"/>
          <w:szCs w:val="24"/>
        </w:rPr>
        <w:t>)</w:t>
      </w:r>
      <w:r w:rsidR="003D193F" w:rsidRPr="00097481">
        <w:rPr>
          <w:rFonts w:ascii="Times New Roman" w:hAnsi="Times New Roman" w:cs="Times New Roman"/>
          <w:sz w:val="24"/>
          <w:szCs w:val="24"/>
        </w:rPr>
        <w:t>(i)</w:t>
      </w:r>
      <w:r w:rsidR="00ED3675" w:rsidRPr="00097481">
        <w:rPr>
          <w:rFonts w:ascii="Times New Roman" w:hAnsi="Times New Roman" w:cs="Times New Roman"/>
          <w:sz w:val="24"/>
          <w:szCs w:val="24"/>
        </w:rPr>
        <w:t>(</w:t>
      </w:r>
      <w:r w:rsidR="00ED3675" w:rsidRPr="00097481">
        <w:rPr>
          <w:rFonts w:ascii="Times New Roman" w:hAnsi="Times New Roman" w:cs="Times New Roman"/>
          <w:i/>
          <w:sz w:val="24"/>
          <w:szCs w:val="24"/>
        </w:rPr>
        <w:t>1</w:t>
      </w:r>
      <w:r w:rsidR="00ED3675" w:rsidRPr="00097481">
        <w:rPr>
          <w:rFonts w:ascii="Times New Roman" w:hAnsi="Times New Roman" w:cs="Times New Roman"/>
          <w:sz w:val="24"/>
          <w:szCs w:val="24"/>
        </w:rPr>
        <w:t>)</w:t>
      </w:r>
      <w:r w:rsidR="00AE4432" w:rsidRPr="00097481">
        <w:rPr>
          <w:rFonts w:ascii="Times New Roman" w:hAnsi="Times New Roman" w:cs="Times New Roman"/>
          <w:sz w:val="24"/>
          <w:szCs w:val="24"/>
        </w:rPr>
        <w:t>(</w:t>
      </w:r>
      <w:r w:rsidR="00AE4432" w:rsidRPr="00097481">
        <w:rPr>
          <w:rFonts w:ascii="Times New Roman" w:hAnsi="Times New Roman" w:cs="Times New Roman"/>
          <w:i/>
          <w:sz w:val="24"/>
          <w:szCs w:val="24"/>
        </w:rPr>
        <w:t>iii</w:t>
      </w:r>
      <w:r w:rsidR="00AE4432" w:rsidRPr="00097481">
        <w:rPr>
          <w:rFonts w:ascii="Times New Roman" w:hAnsi="Times New Roman" w:cs="Times New Roman"/>
          <w:sz w:val="24"/>
          <w:szCs w:val="24"/>
        </w:rPr>
        <w:t>).</w:t>
      </w:r>
    </w:p>
    <w:p w14:paraId="3A581033" w14:textId="77777777" w:rsidR="00561C8E" w:rsidRPr="00097481" w:rsidRDefault="00E91EDF" w:rsidP="00D76306">
      <w:pPr>
        <w:pStyle w:val="Heading4"/>
      </w:pPr>
      <w:bookmarkStart w:id="130" w:name="_Toc514069295"/>
      <w:bookmarkStart w:id="131" w:name="_Toc519842049"/>
      <w:r w:rsidRPr="00097481">
        <w:t xml:space="preserve">5133.190-2 </w:t>
      </w:r>
      <w:r w:rsidR="0041651B" w:rsidRPr="00097481">
        <w:t xml:space="preserve"> </w:t>
      </w:r>
      <w:r w:rsidRPr="00097481">
        <w:t>Quarterly bid protest analysis report.</w:t>
      </w:r>
      <w:bookmarkEnd w:id="130"/>
      <w:bookmarkEnd w:id="131"/>
    </w:p>
    <w:p w14:paraId="3A581034" w14:textId="454AA95E"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smartTag w:uri="urn:schemas-microsoft-com:office:smarttags" w:element="stockticker">
        <w:r w:rsidRPr="00097481">
          <w:rPr>
            <w:rFonts w:ascii="Times New Roman" w:hAnsi="Times New Roman" w:cs="Times New Roman"/>
            <w:sz w:val="24"/>
            <w:szCs w:val="24"/>
          </w:rPr>
          <w:t>AMC</w:t>
        </w:r>
      </w:smartTag>
      <w:r w:rsidRPr="00097481">
        <w:rPr>
          <w:rFonts w:ascii="Times New Roman" w:hAnsi="Times New Roman" w:cs="Times New Roman"/>
          <w:sz w:val="24"/>
          <w:szCs w:val="24"/>
        </w:rPr>
        <w:t xml:space="preserve">, USACE and the </w:t>
      </w:r>
      <w:r w:rsidR="007F5EA1" w:rsidRPr="00097481">
        <w:rPr>
          <w:rFonts w:ascii="Times New Roman" w:hAnsi="Times New Roman" w:cs="Times New Roman"/>
          <w:sz w:val="24"/>
          <w:szCs w:val="24"/>
        </w:rPr>
        <w:t>Contract and Fiscal Law Division, U.S. Army Legal Services Agency</w:t>
      </w:r>
      <w:r w:rsidR="00A03AFE" w:rsidRPr="00097481" w:rsidDel="00A03AFE">
        <w:rPr>
          <w:rFonts w:ascii="Times New Roman" w:hAnsi="Times New Roman" w:cs="Times New Roman"/>
          <w:sz w:val="24"/>
          <w:szCs w:val="24"/>
        </w:rPr>
        <w:t xml:space="preserve"> </w:t>
      </w:r>
      <w:r w:rsidRPr="00097481">
        <w:rPr>
          <w:rFonts w:ascii="Times New Roman" w:hAnsi="Times New Roman" w:cs="Times New Roman"/>
          <w:sz w:val="24"/>
          <w:szCs w:val="24"/>
        </w:rPr>
        <w:t xml:space="preserve">must prepare a quarterly bid protest analysis report for GAO protests </w:t>
      </w:r>
      <w:ins w:id="132" w:author="Stephenson, Evelyn K CIV HQDA ASA ALT" w:date="2024-08-28T08:26:00Z">
        <w:r w:rsidR="00E50D50">
          <w:rPr>
            <w:rFonts w:ascii="Times New Roman" w:hAnsi="Times New Roman" w:cs="Times New Roman"/>
            <w:sz w:val="24"/>
            <w:szCs w:val="24"/>
          </w:rPr>
          <w:t xml:space="preserve">using </w:t>
        </w:r>
      </w:ins>
      <w:del w:id="133" w:author="Stephenson, Evelyn K CIV HQDA ASA ALT" w:date="2024-08-28T08:26:00Z">
        <w:r w:rsidRPr="00097481" w:rsidDel="00E50D50">
          <w:rPr>
            <w:rFonts w:ascii="Times New Roman" w:hAnsi="Times New Roman" w:cs="Times New Roman"/>
            <w:sz w:val="24"/>
            <w:szCs w:val="24"/>
          </w:rPr>
          <w:delText xml:space="preserve">in </w:delText>
        </w:r>
      </w:del>
      <w:r w:rsidRPr="00097481">
        <w:rPr>
          <w:rFonts w:ascii="Times New Roman" w:hAnsi="Times New Roman" w:cs="Times New Roman"/>
          <w:sz w:val="24"/>
          <w:szCs w:val="24"/>
        </w:rPr>
        <w:t xml:space="preserve">the format in </w:t>
      </w:r>
      <w:ins w:id="134" w:author="Stephenson, Evelyn K CIV HQDA ASA ALT" w:date="2024-08-28T08:22:00Z">
        <w:r w:rsidR="00D87A56">
          <w:rPr>
            <w:rFonts w:ascii="Times New Roman" w:hAnsi="Times New Roman" w:cs="Times New Roman"/>
            <w:sz w:val="24"/>
            <w:szCs w:val="24"/>
          </w:rPr>
          <w:t xml:space="preserve">AFARS </w:t>
        </w:r>
      </w:ins>
      <w:r w:rsidR="0038165C" w:rsidRPr="00097481">
        <w:rPr>
          <w:rFonts w:ascii="Times New Roman" w:hAnsi="Times New Roman" w:cs="Times New Roman"/>
          <w:sz w:val="24"/>
          <w:szCs w:val="24"/>
        </w:rPr>
        <w:t>5153.</w:t>
      </w:r>
      <w:r w:rsidR="00DE2211" w:rsidRPr="00097481">
        <w:rPr>
          <w:rFonts w:ascii="Times New Roman" w:hAnsi="Times New Roman" w:cs="Times New Roman"/>
          <w:sz w:val="24"/>
          <w:szCs w:val="24"/>
        </w:rPr>
        <w:t>303-7</w:t>
      </w:r>
      <w:r w:rsidRPr="00097481">
        <w:rPr>
          <w:rFonts w:ascii="Times New Roman" w:hAnsi="Times New Roman" w:cs="Times New Roman"/>
          <w:sz w:val="24"/>
          <w:szCs w:val="24"/>
        </w:rPr>
        <w:t xml:space="preserve"> (double space between item numbers) and send </w:t>
      </w:r>
      <w:del w:id="135" w:author="Stephenson, Evelyn K CIV HQDA ASA ALT" w:date="2024-08-28T08:22:00Z">
        <w:r w:rsidRPr="00097481" w:rsidDel="001D11F9">
          <w:rPr>
            <w:rFonts w:ascii="Times New Roman" w:hAnsi="Times New Roman" w:cs="Times New Roman"/>
            <w:sz w:val="24"/>
            <w:szCs w:val="24"/>
          </w:rPr>
          <w:delText>it</w:delText>
        </w:r>
      </w:del>
      <w:r w:rsidRPr="00097481">
        <w:rPr>
          <w:rFonts w:ascii="Times New Roman" w:hAnsi="Times New Roman" w:cs="Times New Roman"/>
          <w:sz w:val="24"/>
          <w:szCs w:val="24"/>
        </w:rPr>
        <w:t xml:space="preserve"> with the bid protest action reports to the addressee in </w:t>
      </w:r>
      <w:ins w:id="136" w:author="Stephenson, Evelyn K CIV HQDA ASA ALT" w:date="2024-08-28T08:23:00Z">
        <w:r w:rsidR="001D11F9">
          <w:rPr>
            <w:rFonts w:ascii="Times New Roman" w:hAnsi="Times New Roman" w:cs="Times New Roman"/>
            <w:sz w:val="24"/>
            <w:szCs w:val="24"/>
          </w:rPr>
          <w:t xml:space="preserve">AFARS </w:t>
        </w:r>
      </w:ins>
      <w:r w:rsidR="00AE4432" w:rsidRPr="00097481">
        <w:rPr>
          <w:rFonts w:ascii="Times New Roman" w:hAnsi="Times New Roman" w:cs="Times New Roman"/>
          <w:sz w:val="24"/>
          <w:szCs w:val="24"/>
        </w:rPr>
        <w:t>5101.290(b)(</w:t>
      </w:r>
      <w:r w:rsidR="00C00748" w:rsidRPr="00097481">
        <w:rPr>
          <w:rFonts w:ascii="Times New Roman" w:hAnsi="Times New Roman" w:cs="Times New Roman"/>
          <w:sz w:val="24"/>
          <w:szCs w:val="24"/>
        </w:rPr>
        <w:t>2</w:t>
      </w:r>
      <w:r w:rsidR="00AE4432" w:rsidRPr="00097481">
        <w:rPr>
          <w:rFonts w:ascii="Times New Roman" w:hAnsi="Times New Roman" w:cs="Times New Roman"/>
          <w:sz w:val="24"/>
          <w:szCs w:val="24"/>
        </w:rPr>
        <w:t>)</w:t>
      </w:r>
      <w:r w:rsidR="00294E90" w:rsidRPr="00097481">
        <w:rPr>
          <w:rFonts w:ascii="Times New Roman" w:hAnsi="Times New Roman" w:cs="Times New Roman"/>
          <w:sz w:val="24"/>
          <w:szCs w:val="24"/>
        </w:rPr>
        <w:t>(i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Pr="00097481">
        <w:rPr>
          <w:rFonts w:ascii="Times New Roman" w:hAnsi="Times New Roman" w:cs="Times New Roman"/>
          <w:sz w:val="24"/>
          <w:szCs w:val="24"/>
        </w:rPr>
        <w:t xml:space="preserve"> not later than 30 calendar days following the end of the quarter.  The analysis will </w:t>
      </w:r>
      <w:r w:rsidR="00D37C32" w:rsidRPr="00097481">
        <w:rPr>
          <w:rFonts w:ascii="Times New Roman" w:hAnsi="Times New Roman" w:cs="Times New Roman"/>
          <w:sz w:val="24"/>
          <w:szCs w:val="24"/>
        </w:rPr>
        <w:t xml:space="preserve">include the number of protests in which </w:t>
      </w:r>
      <w:r w:rsidR="007176BE" w:rsidRPr="00097481">
        <w:rPr>
          <w:rFonts w:ascii="Times New Roman" w:hAnsi="Times New Roman" w:cs="Times New Roman"/>
          <w:sz w:val="24"/>
          <w:szCs w:val="24"/>
        </w:rPr>
        <w:t>a</w:t>
      </w:r>
      <w:r w:rsidR="007176BE">
        <w:rPr>
          <w:rFonts w:ascii="Times New Roman" w:hAnsi="Times New Roman" w:cs="Times New Roman"/>
          <w:sz w:val="24"/>
          <w:szCs w:val="24"/>
        </w:rPr>
        <w:t xml:space="preserve"> </w:t>
      </w:r>
      <w:r w:rsidR="007176BE" w:rsidRPr="00097481">
        <w:rPr>
          <w:rFonts w:ascii="Times New Roman" w:hAnsi="Times New Roman" w:cs="Times New Roman"/>
          <w:sz w:val="24"/>
          <w:szCs w:val="24"/>
        </w:rPr>
        <w:t>flexible</w:t>
      </w:r>
      <w:r w:rsidR="00D37C32" w:rsidRPr="00097481">
        <w:rPr>
          <w:rFonts w:ascii="Times New Roman" w:hAnsi="Times New Roman" w:cs="Times New Roman"/>
          <w:sz w:val="24"/>
          <w:szCs w:val="24"/>
        </w:rPr>
        <w:t xml:space="preserve"> alternative procedure was used, </w:t>
      </w:r>
      <w:r w:rsidR="00BC5C06">
        <w:rPr>
          <w:rFonts w:ascii="Times New Roman" w:hAnsi="Times New Roman" w:cs="Times New Roman"/>
          <w:sz w:val="24"/>
          <w:szCs w:val="24"/>
        </w:rPr>
        <w:t>in accordance with</w:t>
      </w:r>
      <w:r w:rsidR="00BC5C06" w:rsidRPr="00097481">
        <w:rPr>
          <w:rFonts w:ascii="Times New Roman" w:hAnsi="Times New Roman" w:cs="Times New Roman"/>
          <w:sz w:val="24"/>
          <w:szCs w:val="24"/>
        </w:rPr>
        <w:t xml:space="preserve"> </w:t>
      </w:r>
      <w:r w:rsidR="00D37C32" w:rsidRPr="00097481">
        <w:rPr>
          <w:rFonts w:ascii="Times New Roman" w:hAnsi="Times New Roman" w:cs="Times New Roman"/>
          <w:sz w:val="24"/>
          <w:szCs w:val="24"/>
        </w:rPr>
        <w:t>4 C.F.R. 2</w:t>
      </w:r>
      <w:r w:rsidR="007373C8" w:rsidRPr="00097481">
        <w:rPr>
          <w:rFonts w:ascii="Times New Roman" w:hAnsi="Times New Roman" w:cs="Times New Roman"/>
          <w:sz w:val="24"/>
          <w:szCs w:val="24"/>
        </w:rPr>
        <w:t>1</w:t>
      </w:r>
      <w:r w:rsidR="00D37C32" w:rsidRPr="00097481">
        <w:rPr>
          <w:rFonts w:ascii="Times New Roman" w:hAnsi="Times New Roman" w:cs="Times New Roman"/>
          <w:sz w:val="24"/>
          <w:szCs w:val="24"/>
        </w:rPr>
        <w:t xml:space="preserve">.10, and will </w:t>
      </w:r>
      <w:r w:rsidRPr="00097481">
        <w:rPr>
          <w:rFonts w:ascii="Times New Roman" w:hAnsi="Times New Roman" w:cs="Times New Roman"/>
          <w:sz w:val="24"/>
          <w:szCs w:val="24"/>
        </w:rPr>
        <w:t>also include an assessment of the causes of the most frequently recurring issues and recommendations for appropriate corrective action.  Reconcile the numbers submitted with the most current data available from the GAO.</w:t>
      </w:r>
    </w:p>
    <w:p w14:paraId="3A581035" w14:textId="599CE48D" w:rsidR="00561C8E" w:rsidRPr="00D76306" w:rsidRDefault="00E91EDF" w:rsidP="00D76306">
      <w:pPr>
        <w:rPr>
          <w:rFonts w:ascii="Times New Roman" w:hAnsi="Times New Roman" w:cs="Times New Roman"/>
          <w:b/>
          <w:sz w:val="24"/>
          <w:szCs w:val="24"/>
        </w:rPr>
      </w:pPr>
      <w:r w:rsidRPr="00D76306">
        <w:rPr>
          <w:rFonts w:ascii="Times New Roman" w:hAnsi="Times New Roman" w:cs="Times New Roman"/>
          <w:sz w:val="24"/>
          <w:szCs w:val="24"/>
        </w:rPr>
        <w:t>(</w:t>
      </w:r>
      <w:r w:rsidR="00A75489" w:rsidRPr="00D76306">
        <w:rPr>
          <w:rFonts w:ascii="Times New Roman" w:hAnsi="Times New Roman" w:cs="Times New Roman"/>
          <w:sz w:val="24"/>
          <w:szCs w:val="24"/>
        </w:rPr>
        <w:t>b</w:t>
      </w:r>
      <w:r w:rsidRPr="00D76306">
        <w:rPr>
          <w:rFonts w:ascii="Times New Roman" w:hAnsi="Times New Roman" w:cs="Times New Roman"/>
          <w:sz w:val="24"/>
          <w:szCs w:val="24"/>
        </w:rPr>
        <w:t xml:space="preserve">)  The </w:t>
      </w:r>
      <w:ins w:id="137" w:author="Stephenson, Evelyn K CIV HQDA ASA ALT" w:date="2024-08-28T08:27:00Z">
        <w:r w:rsidR="0024643E">
          <w:rPr>
            <w:rFonts w:ascii="Times New Roman" w:hAnsi="Times New Roman" w:cs="Times New Roman"/>
            <w:sz w:val="24"/>
            <w:szCs w:val="24"/>
          </w:rPr>
          <w:t>O</w:t>
        </w:r>
      </w:ins>
      <w:r w:rsidRPr="00D76306">
        <w:rPr>
          <w:rFonts w:ascii="Times New Roman" w:hAnsi="Times New Roman" w:cs="Times New Roman"/>
          <w:sz w:val="24"/>
          <w:szCs w:val="24"/>
        </w:rPr>
        <w:t>DASA</w:t>
      </w:r>
      <w:r w:rsidR="00A75489" w:rsidRPr="00D76306">
        <w:rPr>
          <w:rFonts w:ascii="Times New Roman" w:hAnsi="Times New Roman" w:cs="Times New Roman"/>
          <w:sz w:val="24"/>
          <w:szCs w:val="24"/>
        </w:rPr>
        <w:t>(</w:t>
      </w:r>
      <w:r w:rsidRPr="00D76306">
        <w:rPr>
          <w:rFonts w:ascii="Times New Roman" w:hAnsi="Times New Roman" w:cs="Times New Roman"/>
          <w:sz w:val="24"/>
          <w:szCs w:val="24"/>
        </w:rPr>
        <w:t>P</w:t>
      </w:r>
      <w:r w:rsidR="00A75489" w:rsidRPr="00D76306">
        <w:rPr>
          <w:rFonts w:ascii="Times New Roman" w:hAnsi="Times New Roman" w:cs="Times New Roman"/>
          <w:sz w:val="24"/>
          <w:szCs w:val="24"/>
        </w:rPr>
        <w:t>)</w:t>
      </w:r>
      <w:r w:rsidRPr="00D76306">
        <w:rPr>
          <w:rFonts w:ascii="Times New Roman" w:hAnsi="Times New Roman" w:cs="Times New Roman"/>
          <w:sz w:val="24"/>
          <w:szCs w:val="24"/>
        </w:rPr>
        <w:t xml:space="preserve"> will prepare a consolidated </w:t>
      </w:r>
      <w:r w:rsidR="008D7507" w:rsidRPr="00D76306">
        <w:rPr>
          <w:rFonts w:ascii="Times New Roman" w:hAnsi="Times New Roman" w:cs="Times New Roman"/>
          <w:sz w:val="24"/>
          <w:szCs w:val="24"/>
        </w:rPr>
        <w:t xml:space="preserve">quarterly </w:t>
      </w:r>
      <w:r w:rsidRPr="00D76306">
        <w:rPr>
          <w:rFonts w:ascii="Times New Roman" w:hAnsi="Times New Roman" w:cs="Times New Roman"/>
          <w:sz w:val="24"/>
          <w:szCs w:val="24"/>
        </w:rPr>
        <w:t>report not later than 45 calendar days following the end of each quarter.</w:t>
      </w:r>
    </w:p>
    <w:p w14:paraId="3A581036" w14:textId="77777777" w:rsidR="00561C8E" w:rsidRPr="00097481" w:rsidRDefault="00E91EDF" w:rsidP="00D76306">
      <w:pPr>
        <w:pStyle w:val="Heading3"/>
      </w:pPr>
      <w:bookmarkStart w:id="138" w:name="_Toc514069296"/>
      <w:bookmarkStart w:id="139" w:name="_Toc519842050"/>
      <w:r w:rsidRPr="00097481">
        <w:t xml:space="preserve">Subpart 5133.2 </w:t>
      </w:r>
      <w:r w:rsidR="00A75489" w:rsidRPr="00097481">
        <w:t>–</w:t>
      </w:r>
      <w:r w:rsidRPr="00097481">
        <w:t xml:space="preserve"> Disputes and Appeals</w:t>
      </w:r>
      <w:bookmarkEnd w:id="138"/>
      <w:bookmarkEnd w:id="139"/>
    </w:p>
    <w:p w14:paraId="3A581037" w14:textId="77777777" w:rsidR="007824FE" w:rsidRDefault="007824FE" w:rsidP="00D76306">
      <w:pPr>
        <w:pStyle w:val="Heading4"/>
      </w:pPr>
      <w:bookmarkStart w:id="140" w:name="_Toc514069297"/>
      <w:bookmarkStart w:id="141" w:name="_Toc519842051"/>
      <w:r>
        <w:t>5133.203 Applicability.</w:t>
      </w:r>
      <w:bookmarkEnd w:id="140"/>
      <w:bookmarkEnd w:id="141"/>
    </w:p>
    <w:p w14:paraId="3A581038" w14:textId="76E13A05" w:rsidR="007824FE" w:rsidRDefault="007824FE">
      <w:pPr>
        <w:spacing w:after="240"/>
        <w:rPr>
          <w:rFonts w:ascii="Times New Roman" w:hAnsi="Times New Roman"/>
          <w:sz w:val="24"/>
          <w:szCs w:val="24"/>
        </w:rPr>
      </w:pPr>
      <w:r>
        <w:rPr>
          <w:rFonts w:ascii="Times New Roman" w:hAnsi="Times New Roman"/>
          <w:sz w:val="24"/>
          <w:szCs w:val="24"/>
        </w:rPr>
        <w:t xml:space="preserve">(b)(2)  The Assistant Secretary of the Army (Acquisition, Logistics and Technology) shall determine the application at FAR 33.203.  See </w:t>
      </w:r>
      <w:ins w:id="142" w:author="Jordan, Amanda C CIV USARMY HQDA ASA ALT (USA)" w:date="2024-09-04T08:23:00Z">
        <w:r w:rsidR="00067E26">
          <w:rPr>
            <w:rFonts w:ascii="Times New Roman" w:hAnsi="Times New Roman"/>
            <w:sz w:val="24"/>
            <w:szCs w:val="24"/>
          </w:rPr>
          <w:fldChar w:fldCharType="begin"/>
        </w:r>
        <w:r w:rsidR="00067E26">
          <w:rPr>
            <w:rFonts w:ascii="Times New Roman" w:hAnsi="Times New Roman"/>
            <w:sz w:val="24"/>
            <w:szCs w:val="24"/>
          </w:rPr>
          <w:instrText>HYPERLINK "https://armyeitaas.sharepoint-mil.us/:x:/r/sites/ASA-ALT-PAM-PP/_layouts/15/Doc.aspx?sourcedoc=%7BF79B63A9-3ED0-4830-89D1-F162968200C4%7D&amp;file=AFARSGG.xlsx&amp;action=default&amp;mobileredirect=true"</w:instrText>
        </w:r>
        <w:r w:rsidR="00067E26">
          <w:rPr>
            <w:rFonts w:ascii="Times New Roman" w:hAnsi="Times New Roman"/>
            <w:sz w:val="24"/>
            <w:szCs w:val="24"/>
          </w:rPr>
        </w:r>
        <w:r w:rsidR="00067E26">
          <w:rPr>
            <w:rFonts w:ascii="Times New Roman" w:hAnsi="Times New Roman"/>
            <w:sz w:val="24"/>
            <w:szCs w:val="24"/>
          </w:rPr>
          <w:fldChar w:fldCharType="separate"/>
        </w:r>
        <w:r w:rsidRPr="00067E26">
          <w:rPr>
            <w:rStyle w:val="Hyperlink"/>
            <w:rFonts w:ascii="Times New Roman" w:hAnsi="Times New Roman"/>
            <w:sz w:val="24"/>
            <w:szCs w:val="24"/>
          </w:rPr>
          <w:t>Appendix GG</w:t>
        </w:r>
        <w:r w:rsidR="00067E26">
          <w:rPr>
            <w:rFonts w:ascii="Times New Roman" w:hAnsi="Times New Roman"/>
            <w:sz w:val="24"/>
            <w:szCs w:val="24"/>
          </w:rPr>
          <w:fldChar w:fldCharType="end"/>
        </w:r>
      </w:ins>
      <w:r>
        <w:rPr>
          <w:rFonts w:ascii="Times New Roman" w:hAnsi="Times New Roman"/>
          <w:sz w:val="24"/>
          <w:szCs w:val="24"/>
        </w:rPr>
        <w:t xml:space="preserve"> for further delegation.</w:t>
      </w:r>
    </w:p>
    <w:p w14:paraId="3A581039" w14:textId="77777777" w:rsidR="00636DC7" w:rsidRDefault="00940B50" w:rsidP="00D76306">
      <w:pPr>
        <w:pStyle w:val="Heading4"/>
      </w:pPr>
      <w:bookmarkStart w:id="143" w:name="_Toc514069298"/>
      <w:bookmarkStart w:id="144" w:name="_Toc519842052"/>
      <w:r w:rsidRPr="00097481">
        <w:t>5133.204</w:t>
      </w:r>
      <w:r w:rsidR="00416950">
        <w:t xml:space="preserve">  </w:t>
      </w:r>
      <w:r w:rsidRPr="00097481">
        <w:t>Policy.</w:t>
      </w:r>
      <w:bookmarkEnd w:id="143"/>
      <w:bookmarkEnd w:id="144"/>
    </w:p>
    <w:p w14:paraId="3A58103A" w14:textId="77777777" w:rsidR="00E41FE0" w:rsidRDefault="00E41FE0" w:rsidP="00E41FE0">
      <w:pPr>
        <w:autoSpaceDE w:val="0"/>
        <w:autoSpaceDN w:val="0"/>
        <w:adjustRightInd w:val="0"/>
        <w:spacing w:after="240"/>
        <w:rPr>
          <w:rFonts w:ascii="Times New Roman" w:hAnsi="Times New Roman"/>
          <w:sz w:val="24"/>
          <w:szCs w:val="24"/>
        </w:rPr>
      </w:pPr>
      <w:r>
        <w:rPr>
          <w:rFonts w:ascii="Times New Roman" w:hAnsi="Times New Roman"/>
          <w:sz w:val="24"/>
          <w:szCs w:val="24"/>
        </w:rPr>
        <w:t>(a</w:t>
      </w:r>
      <w:r w:rsidRPr="00097481">
        <w:rPr>
          <w:rFonts w:ascii="Times New Roman" w:hAnsi="Times New Roman"/>
          <w:sz w:val="24"/>
          <w:szCs w:val="24"/>
        </w:rPr>
        <w:t xml:space="preserve">)  </w:t>
      </w:r>
      <w:r>
        <w:rPr>
          <w:rFonts w:ascii="Times New Roman" w:hAnsi="Times New Roman"/>
          <w:sz w:val="24"/>
          <w:szCs w:val="24"/>
        </w:rPr>
        <w:t>As used in</w:t>
      </w:r>
      <w:r w:rsidRPr="00097481">
        <w:rPr>
          <w:rFonts w:ascii="Times New Roman" w:hAnsi="Times New Roman"/>
          <w:sz w:val="24"/>
          <w:szCs w:val="24"/>
        </w:rPr>
        <w:t xml:space="preserve"> this </w:t>
      </w:r>
      <w:r>
        <w:rPr>
          <w:rFonts w:ascii="Times New Roman" w:hAnsi="Times New Roman"/>
          <w:sz w:val="24"/>
          <w:szCs w:val="24"/>
        </w:rPr>
        <w:t>s</w:t>
      </w:r>
      <w:r w:rsidRPr="00097481">
        <w:rPr>
          <w:rFonts w:ascii="Times New Roman" w:hAnsi="Times New Roman"/>
          <w:sz w:val="24"/>
          <w:szCs w:val="24"/>
        </w:rPr>
        <w:t>ection:</w:t>
      </w:r>
    </w:p>
    <w:p w14:paraId="3A58103B" w14:textId="505D7443" w:rsidR="00E41FE0"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“Dispute Resolution Specialist” means the official designated by the head of an agency to implement agency ADR policy as prescribed by Section 3(b) of the Administrative Dispute Resolution Act of 1996, 5 U.S.C. 571-584 and Note. </w:t>
      </w:r>
      <w:r>
        <w:rPr>
          <w:rFonts w:ascii="Times New Roman" w:hAnsi="Times New Roman"/>
          <w:sz w:val="24"/>
          <w:szCs w:val="24"/>
        </w:rPr>
        <w:t xml:space="preserve"> </w:t>
      </w:r>
      <w:r w:rsidRPr="00097481">
        <w:rPr>
          <w:rFonts w:ascii="Times New Roman" w:hAnsi="Times New Roman"/>
          <w:sz w:val="24"/>
          <w:szCs w:val="24"/>
        </w:rPr>
        <w:t xml:space="preserve">The Principal Deputy General Counsel of the Army is designated the Army Dispute Resolution Specialist. </w:t>
      </w:r>
    </w:p>
    <w:p w14:paraId="3A58103C" w14:textId="77777777" w:rsidR="00E41FE0" w:rsidRDefault="00E41FE0" w:rsidP="00A029E5">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 xml:space="preserve">“Issue in controversy” means a material disagreement between the Army and </w:t>
      </w:r>
      <w:r>
        <w:rPr>
          <w:rFonts w:ascii="Times New Roman" w:hAnsi="Times New Roman"/>
          <w:sz w:val="24"/>
          <w:szCs w:val="24"/>
        </w:rPr>
        <w:t>a</w:t>
      </w:r>
      <w:r w:rsidRPr="00097481">
        <w:rPr>
          <w:rFonts w:ascii="Times New Roman" w:hAnsi="Times New Roman"/>
          <w:sz w:val="24"/>
          <w:szCs w:val="24"/>
        </w:rPr>
        <w:t xml:space="preserve"> contractor that may result in a claim, or is all or part of an existing claim.</w:t>
      </w:r>
    </w:p>
    <w:p w14:paraId="3A58103D" w14:textId="7021509A" w:rsidR="00636DC7" w:rsidRDefault="009D1E3D">
      <w:pPr>
        <w:spacing w:after="240"/>
        <w:rPr>
          <w:rFonts w:ascii="Times New Roman" w:hAnsi="Times New Roman"/>
          <w:sz w:val="24"/>
          <w:szCs w:val="24"/>
        </w:rPr>
      </w:pPr>
      <w:r w:rsidRPr="00097481">
        <w:rPr>
          <w:rFonts w:ascii="Times New Roman" w:hAnsi="Times New Roman"/>
          <w:sz w:val="24"/>
          <w:szCs w:val="24"/>
        </w:rPr>
        <w:t>(</w:t>
      </w:r>
      <w:r w:rsidR="00E41FE0">
        <w:rPr>
          <w:rFonts w:ascii="Times New Roman" w:hAnsi="Times New Roman"/>
          <w:sz w:val="24"/>
          <w:szCs w:val="24"/>
        </w:rPr>
        <w:t>b</w:t>
      </w:r>
      <w:r w:rsidRPr="00097481">
        <w:rPr>
          <w:rFonts w:ascii="Times New Roman" w:hAnsi="Times New Roman"/>
          <w:sz w:val="24"/>
          <w:szCs w:val="24"/>
        </w:rPr>
        <w:t xml:space="preserve">)  Contracting officers and their legal counsel, assisted by other members of the Acquisition Team as necessary, are encouraged to use </w:t>
      </w:r>
      <w:del w:id="145" w:author="Stephenson, Evelyn K CIV HQDA ASA ALT" w:date="2024-08-28T08:38:00Z">
        <w:r w:rsidRPr="00097481" w:rsidDel="001C04D8">
          <w:rPr>
            <w:rFonts w:ascii="Times New Roman" w:hAnsi="Times New Roman"/>
            <w:sz w:val="24"/>
            <w:szCs w:val="24"/>
          </w:rPr>
          <w:delText>a</w:delText>
        </w:r>
      </w:del>
      <w:del w:id="146" w:author="Stephenson, Evelyn K CIV HQDA ASA ALT" w:date="2024-08-28T08:39:00Z">
        <w:r w:rsidRPr="00097481" w:rsidDel="001C04D8">
          <w:rPr>
            <w:rFonts w:ascii="Times New Roman" w:hAnsi="Times New Roman"/>
            <w:sz w:val="24"/>
            <w:szCs w:val="24"/>
          </w:rPr>
          <w:delText>lternative dispute resolution (</w:delText>
        </w:r>
      </w:del>
      <w:r w:rsidRPr="00097481">
        <w:rPr>
          <w:rFonts w:ascii="Times New Roman" w:hAnsi="Times New Roman"/>
          <w:sz w:val="24"/>
          <w:szCs w:val="24"/>
        </w:rPr>
        <w:t>ADR</w:t>
      </w:r>
      <w:del w:id="147" w:author="Stephenson, Evelyn K CIV HQDA ASA ALT" w:date="2024-08-28T08:39:00Z">
        <w:r w:rsidRPr="00097481" w:rsidDel="001C04D8">
          <w:rPr>
            <w:rFonts w:ascii="Times New Roman" w:hAnsi="Times New Roman"/>
            <w:sz w:val="24"/>
            <w:szCs w:val="24"/>
          </w:rPr>
          <w:delText>)</w:delText>
        </w:r>
      </w:del>
      <w:r w:rsidRPr="00097481">
        <w:rPr>
          <w:rFonts w:ascii="Times New Roman" w:hAnsi="Times New Roman"/>
          <w:sz w:val="24"/>
          <w:szCs w:val="24"/>
        </w:rPr>
        <w:t xml:space="preserve"> techniques to resolve pre-appeal disputes (</w:t>
      </w:r>
      <w:r w:rsidR="00300879">
        <w:rPr>
          <w:rFonts w:ascii="Times New Roman" w:hAnsi="Times New Roman"/>
          <w:sz w:val="24"/>
          <w:szCs w:val="24"/>
        </w:rPr>
        <w:t>e.g</w:t>
      </w:r>
      <w:r w:rsidRPr="00097481">
        <w:rPr>
          <w:rFonts w:ascii="Times New Roman" w:hAnsi="Times New Roman"/>
          <w:sz w:val="24"/>
          <w:szCs w:val="24"/>
        </w:rPr>
        <w:t xml:space="preserve">., claims, unresolved requests for equitable adjustment, and other issues in controversy) to the maximum extent practicable and appropriate. </w:t>
      </w:r>
      <w:r w:rsidR="00300879">
        <w:rPr>
          <w:rFonts w:ascii="Times New Roman" w:hAnsi="Times New Roman"/>
          <w:sz w:val="24"/>
          <w:szCs w:val="24"/>
        </w:rPr>
        <w:t xml:space="preserve"> </w:t>
      </w:r>
      <w:r w:rsidRPr="00097481">
        <w:rPr>
          <w:rFonts w:ascii="Times New Roman" w:hAnsi="Times New Roman"/>
          <w:sz w:val="24"/>
          <w:szCs w:val="24"/>
        </w:rPr>
        <w:t xml:space="preserve">For any dispute in which unassisted negotiations have reached impasse or in which </w:t>
      </w:r>
      <w:r w:rsidR="00300879">
        <w:rPr>
          <w:rFonts w:ascii="Times New Roman" w:hAnsi="Times New Roman"/>
          <w:sz w:val="24"/>
          <w:szCs w:val="24"/>
        </w:rPr>
        <w:t xml:space="preserve">the </w:t>
      </w:r>
      <w:ins w:id="148" w:author="Jordan, Amanda C CIV USARMY HQDA ASA ALT (USA)" w:date="2024-09-04T08:18:00Z">
        <w:r w:rsidR="00C849DE">
          <w:rPr>
            <w:rFonts w:ascii="Times New Roman" w:hAnsi="Times New Roman"/>
            <w:sz w:val="24"/>
            <w:szCs w:val="24"/>
          </w:rPr>
          <w:t>C</w:t>
        </w:r>
      </w:ins>
      <w:del w:id="149" w:author="Jordan, Amanda C CIV USARMY HQDA ASA ALT (USA)" w:date="2024-09-04T08:18:00Z">
        <w:r w:rsidR="00300879" w:rsidDel="00C849DE">
          <w:rPr>
            <w:rFonts w:ascii="Times New Roman" w:hAnsi="Times New Roman"/>
            <w:sz w:val="24"/>
            <w:szCs w:val="24"/>
          </w:rPr>
          <w:delText>c</w:delText>
        </w:r>
      </w:del>
      <w:r w:rsidR="00300879">
        <w:rPr>
          <w:rFonts w:ascii="Times New Roman" w:hAnsi="Times New Roman"/>
          <w:sz w:val="24"/>
          <w:szCs w:val="24"/>
        </w:rPr>
        <w:t xml:space="preserve">ontracting officer has received </w:t>
      </w:r>
      <w:r w:rsidRPr="00097481">
        <w:rPr>
          <w:rFonts w:ascii="Times New Roman" w:hAnsi="Times New Roman"/>
          <w:sz w:val="24"/>
          <w:szCs w:val="24"/>
        </w:rPr>
        <w:t xml:space="preserve">a request for ADR, the </w:t>
      </w:r>
      <w:ins w:id="150" w:author="Jordan, Amanda C CIV USARMY HQDA ASA ALT (USA)" w:date="2024-09-04T08:18:00Z">
        <w:r w:rsidR="00C849DE">
          <w:rPr>
            <w:rFonts w:ascii="Times New Roman" w:hAnsi="Times New Roman"/>
            <w:sz w:val="24"/>
            <w:szCs w:val="24"/>
          </w:rPr>
          <w:t>C</w:t>
        </w:r>
      </w:ins>
      <w:del w:id="151" w:author="Jordan, Amanda C CIV USARMY HQDA ASA ALT (USA)" w:date="2024-09-04T08:18:00Z">
        <w:r w:rsidRPr="00097481" w:rsidDel="00C849DE">
          <w:rPr>
            <w:rFonts w:ascii="Times New Roman" w:hAnsi="Times New Roman"/>
            <w:sz w:val="24"/>
            <w:szCs w:val="24"/>
          </w:rPr>
          <w:delText>c</w:delText>
        </w:r>
      </w:del>
      <w:r w:rsidRPr="00097481">
        <w:rPr>
          <w:rFonts w:ascii="Times New Roman" w:hAnsi="Times New Roman"/>
          <w:sz w:val="24"/>
          <w:szCs w:val="24"/>
        </w:rPr>
        <w:t xml:space="preserve">ontracting officer shall review the dispute to determine whether ADR is appropriate for resolving it, applying the reasons listed in </w:t>
      </w:r>
      <w:r w:rsidR="00300879">
        <w:rPr>
          <w:rFonts w:ascii="Times New Roman" w:hAnsi="Times New Roman"/>
          <w:sz w:val="24"/>
          <w:szCs w:val="24"/>
        </w:rPr>
        <w:t xml:space="preserve">paragraph </w:t>
      </w:r>
      <w:r w:rsidRPr="00097481">
        <w:rPr>
          <w:rFonts w:ascii="Times New Roman" w:hAnsi="Times New Roman"/>
          <w:sz w:val="24"/>
          <w:szCs w:val="24"/>
        </w:rPr>
        <w:t>(</w:t>
      </w:r>
      <w:r w:rsidR="00E41FE0">
        <w:rPr>
          <w:rFonts w:ascii="Times New Roman" w:hAnsi="Times New Roman"/>
          <w:sz w:val="24"/>
          <w:szCs w:val="24"/>
        </w:rPr>
        <w:t>c</w:t>
      </w:r>
      <w:r w:rsidRPr="00097481">
        <w:rPr>
          <w:rFonts w:ascii="Times New Roman" w:hAnsi="Times New Roman"/>
          <w:sz w:val="24"/>
          <w:szCs w:val="24"/>
        </w:rPr>
        <w:t xml:space="preserve">) </w:t>
      </w:r>
      <w:r w:rsidR="00300879">
        <w:rPr>
          <w:rFonts w:ascii="Times New Roman" w:hAnsi="Times New Roman"/>
          <w:sz w:val="24"/>
          <w:szCs w:val="24"/>
        </w:rPr>
        <w:t>of this section</w:t>
      </w:r>
      <w:r w:rsidRPr="00097481">
        <w:rPr>
          <w:rFonts w:ascii="Times New Roman" w:hAnsi="Times New Roman"/>
          <w:sz w:val="24"/>
          <w:szCs w:val="24"/>
        </w:rPr>
        <w:t xml:space="preserve">.  If </w:t>
      </w:r>
      <w:r w:rsidR="00300879">
        <w:rPr>
          <w:rFonts w:ascii="Times New Roman" w:hAnsi="Times New Roman"/>
          <w:sz w:val="24"/>
          <w:szCs w:val="24"/>
        </w:rPr>
        <w:t xml:space="preserve">the </w:t>
      </w:r>
      <w:ins w:id="152" w:author="Jordan, Amanda C CIV USARMY HQDA ASA ALT (USA)" w:date="2024-09-04T08:18:00Z">
        <w:r w:rsidR="00C849DE">
          <w:rPr>
            <w:rFonts w:ascii="Times New Roman" w:hAnsi="Times New Roman"/>
            <w:sz w:val="24"/>
            <w:szCs w:val="24"/>
          </w:rPr>
          <w:t>C</w:t>
        </w:r>
      </w:ins>
      <w:del w:id="153" w:author="Jordan, Amanda C CIV USARMY HQDA ASA ALT (USA)" w:date="2024-09-04T08:18:00Z">
        <w:r w:rsidR="00300879" w:rsidDel="00C849DE">
          <w:rPr>
            <w:rFonts w:ascii="Times New Roman" w:hAnsi="Times New Roman"/>
            <w:sz w:val="24"/>
            <w:szCs w:val="24"/>
          </w:rPr>
          <w:delText>c</w:delText>
        </w:r>
      </w:del>
      <w:r w:rsidR="00300879">
        <w:rPr>
          <w:rFonts w:ascii="Times New Roman" w:hAnsi="Times New Roman"/>
          <w:sz w:val="24"/>
          <w:szCs w:val="24"/>
        </w:rPr>
        <w:t xml:space="preserve">ontracting officer finds </w:t>
      </w:r>
      <w:r w:rsidRPr="00097481">
        <w:rPr>
          <w:rFonts w:ascii="Times New Roman" w:hAnsi="Times New Roman"/>
          <w:sz w:val="24"/>
          <w:szCs w:val="24"/>
        </w:rPr>
        <w:t xml:space="preserve">ADR to be appropriate, the </w:t>
      </w:r>
      <w:ins w:id="154" w:author="Jordan, Amanda C CIV USARMY HQDA ASA ALT (USA)" w:date="2024-09-04T08:18:00Z">
        <w:r w:rsidR="00C849DE">
          <w:rPr>
            <w:rFonts w:ascii="Times New Roman" w:hAnsi="Times New Roman"/>
            <w:sz w:val="24"/>
            <w:szCs w:val="24"/>
          </w:rPr>
          <w:t>C</w:t>
        </w:r>
      </w:ins>
      <w:del w:id="155" w:author="Jordan, Amanda C CIV USARMY HQDA ASA ALT (USA)" w:date="2024-09-04T08:18:00Z">
        <w:r w:rsidRPr="00097481" w:rsidDel="00C849DE">
          <w:rPr>
            <w:rFonts w:ascii="Times New Roman" w:hAnsi="Times New Roman"/>
            <w:sz w:val="24"/>
            <w:szCs w:val="24"/>
          </w:rPr>
          <w:delText>c</w:delText>
        </w:r>
      </w:del>
      <w:r w:rsidRPr="00097481">
        <w:rPr>
          <w:rFonts w:ascii="Times New Roman" w:hAnsi="Times New Roman"/>
          <w:sz w:val="24"/>
          <w:szCs w:val="24"/>
        </w:rPr>
        <w:t xml:space="preserve">ontracting officer should offer or agree to ADR.  Participation in ADR does not obligate any party to settle or accept a proposal for settlement.  This </w:t>
      </w:r>
      <w:r w:rsidR="00300879">
        <w:rPr>
          <w:rFonts w:ascii="Times New Roman" w:hAnsi="Times New Roman"/>
          <w:sz w:val="24"/>
          <w:szCs w:val="24"/>
        </w:rPr>
        <w:t>section</w:t>
      </w:r>
      <w:r w:rsidR="00300879" w:rsidRPr="00097481">
        <w:rPr>
          <w:rFonts w:ascii="Times New Roman" w:hAnsi="Times New Roman"/>
          <w:sz w:val="24"/>
          <w:szCs w:val="24"/>
        </w:rPr>
        <w:t xml:space="preserve"> </w:t>
      </w:r>
      <w:r w:rsidRPr="00097481">
        <w:rPr>
          <w:rFonts w:ascii="Times New Roman" w:hAnsi="Times New Roman"/>
          <w:sz w:val="24"/>
          <w:szCs w:val="24"/>
        </w:rPr>
        <w:t xml:space="preserve">does not create any right to ADR for any contractor or prospective </w:t>
      </w:r>
      <w:r w:rsidR="00300879">
        <w:rPr>
          <w:rFonts w:ascii="Times New Roman" w:hAnsi="Times New Roman"/>
          <w:sz w:val="24"/>
          <w:szCs w:val="24"/>
        </w:rPr>
        <w:t>contractor</w:t>
      </w:r>
      <w:r w:rsidRPr="00097481">
        <w:rPr>
          <w:rFonts w:ascii="Times New Roman" w:hAnsi="Times New Roman"/>
          <w:sz w:val="24"/>
          <w:szCs w:val="24"/>
        </w:rPr>
        <w:t xml:space="preserve">, and a decision by the </w:t>
      </w:r>
      <w:ins w:id="156" w:author="Jordan, Amanda C CIV USARMY HQDA ASA ALT (USA)" w:date="2024-09-04T08:00:00Z">
        <w:r w:rsidR="007176BE">
          <w:rPr>
            <w:rFonts w:ascii="Times New Roman" w:hAnsi="Times New Roman"/>
            <w:sz w:val="24"/>
            <w:szCs w:val="24"/>
          </w:rPr>
          <w:t>C</w:t>
        </w:r>
      </w:ins>
      <w:del w:id="157" w:author="Jordan, Amanda C CIV USARMY HQDA ASA ALT (USA)" w:date="2024-09-04T08:00:00Z">
        <w:r w:rsidRPr="00097481" w:rsidDel="007176BE">
          <w:rPr>
            <w:rFonts w:ascii="Times New Roman" w:hAnsi="Times New Roman"/>
            <w:sz w:val="24"/>
            <w:szCs w:val="24"/>
          </w:rPr>
          <w:delText>c</w:delText>
        </w:r>
      </w:del>
      <w:r w:rsidRPr="00097481">
        <w:rPr>
          <w:rFonts w:ascii="Times New Roman" w:hAnsi="Times New Roman"/>
          <w:sz w:val="24"/>
          <w:szCs w:val="24"/>
        </w:rPr>
        <w:t>ontracting officer finding ADR to be inappropriate is not subject to appeal.</w:t>
      </w:r>
    </w:p>
    <w:p w14:paraId="3A58103E" w14:textId="2995BBEB" w:rsidR="00636DC7" w:rsidRDefault="00940B50">
      <w:pPr>
        <w:spacing w:after="240"/>
        <w:rPr>
          <w:rFonts w:ascii="Times New Roman" w:hAnsi="Times New Roman"/>
          <w:sz w:val="24"/>
          <w:szCs w:val="24"/>
        </w:rPr>
      </w:pPr>
      <w:r w:rsidRPr="00097481">
        <w:rPr>
          <w:rFonts w:ascii="Times New Roman" w:hAnsi="Times New Roman"/>
          <w:sz w:val="24"/>
          <w:szCs w:val="24"/>
        </w:rPr>
        <w:t>(</w:t>
      </w:r>
      <w:r w:rsidR="00E41FE0">
        <w:rPr>
          <w:rFonts w:ascii="Times New Roman" w:hAnsi="Times New Roman"/>
          <w:sz w:val="24"/>
          <w:szCs w:val="24"/>
        </w:rPr>
        <w:t>c</w:t>
      </w:r>
      <w:r w:rsidRPr="00097481">
        <w:rPr>
          <w:rFonts w:ascii="Times New Roman" w:hAnsi="Times New Roman"/>
          <w:sz w:val="24"/>
          <w:szCs w:val="24"/>
        </w:rPr>
        <w:t xml:space="preserve">)  The use of ADR to resolve an issue in controversy is generally authorized if the parties agree.  However, the </w:t>
      </w:r>
      <w:ins w:id="158" w:author="Jordan, Amanda C CIV USARMY HQDA ASA ALT (USA)" w:date="2024-09-04T08:18:00Z">
        <w:r w:rsidR="00C849DE">
          <w:rPr>
            <w:rFonts w:ascii="Times New Roman" w:hAnsi="Times New Roman"/>
            <w:sz w:val="24"/>
            <w:szCs w:val="24"/>
          </w:rPr>
          <w:t>C</w:t>
        </w:r>
      </w:ins>
      <w:del w:id="159" w:author="Jordan, Amanda C CIV USARMY HQDA ASA ALT (USA)" w:date="2024-09-04T08:18:00Z">
        <w:r w:rsidRPr="00097481" w:rsidDel="00C849DE">
          <w:rPr>
            <w:rFonts w:ascii="Times New Roman" w:hAnsi="Times New Roman"/>
            <w:sz w:val="24"/>
            <w:szCs w:val="24"/>
          </w:rPr>
          <w:delText>c</w:delText>
        </w:r>
      </w:del>
      <w:r w:rsidRPr="00097481">
        <w:rPr>
          <w:rFonts w:ascii="Times New Roman" w:hAnsi="Times New Roman"/>
          <w:sz w:val="24"/>
          <w:szCs w:val="24"/>
        </w:rPr>
        <w:t xml:space="preserve">ontracting officer or other authorized official may decide that ADR is inappropriate to resolve the issue </w:t>
      </w:r>
      <w:r w:rsidR="009D1E3D" w:rsidRPr="00097481">
        <w:rPr>
          <w:rFonts w:ascii="Times New Roman" w:hAnsi="Times New Roman"/>
          <w:sz w:val="24"/>
          <w:szCs w:val="24"/>
        </w:rPr>
        <w:t>for</w:t>
      </w:r>
      <w:r w:rsidRPr="00097481">
        <w:rPr>
          <w:rFonts w:ascii="Times New Roman" w:hAnsi="Times New Roman"/>
          <w:sz w:val="24"/>
          <w:szCs w:val="24"/>
        </w:rPr>
        <w:t xml:space="preserve"> any of the following </w:t>
      </w:r>
      <w:r w:rsidR="009D1E3D" w:rsidRPr="00097481">
        <w:rPr>
          <w:rFonts w:ascii="Times New Roman" w:hAnsi="Times New Roman"/>
          <w:sz w:val="24"/>
          <w:szCs w:val="24"/>
        </w:rPr>
        <w:t>reasons</w:t>
      </w:r>
      <w:r w:rsidR="00300879">
        <w:rPr>
          <w:rFonts w:ascii="Times New Roman" w:hAnsi="Times New Roman"/>
          <w:sz w:val="24"/>
          <w:szCs w:val="24"/>
        </w:rPr>
        <w:t>:</w:t>
      </w:r>
    </w:p>
    <w:p w14:paraId="3A58103F"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1</w:t>
      </w:r>
      <w:r w:rsidRPr="00097481">
        <w:rPr>
          <w:rFonts w:ascii="Times New Roman" w:hAnsi="Times New Roman"/>
          <w:sz w:val="24"/>
          <w:szCs w:val="24"/>
        </w:rPr>
        <w:t>)  A definitive or authoritative resolution of the matter is required for precedential value, and an ADR proceeding is not likely to be accepted generally as an authoritative precedent</w:t>
      </w:r>
      <w:r w:rsidR="00300879">
        <w:rPr>
          <w:rFonts w:ascii="Times New Roman" w:hAnsi="Times New Roman"/>
          <w:sz w:val="24"/>
          <w:szCs w:val="24"/>
        </w:rPr>
        <w:t>.</w:t>
      </w:r>
    </w:p>
    <w:p w14:paraId="3A581040"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2</w:t>
      </w:r>
      <w:r w:rsidRPr="00097481">
        <w:rPr>
          <w:rFonts w:ascii="Times New Roman" w:hAnsi="Times New Roman"/>
          <w:sz w:val="24"/>
          <w:szCs w:val="24"/>
        </w:rPr>
        <w:t>)</w:t>
      </w:r>
      <w:r w:rsidR="00416950">
        <w:rPr>
          <w:rFonts w:ascii="Times New Roman" w:hAnsi="Times New Roman"/>
          <w:sz w:val="24"/>
          <w:szCs w:val="24"/>
        </w:rPr>
        <w:t xml:space="preserve"> </w:t>
      </w:r>
      <w:r w:rsidRPr="00097481">
        <w:rPr>
          <w:rFonts w:ascii="Times New Roman" w:hAnsi="Times New Roman"/>
          <w:sz w:val="24"/>
          <w:szCs w:val="24"/>
        </w:rPr>
        <w:t xml:space="preserve"> The matter involves or may bear upon significant questions of Government policy that require additional procedures before a final resolution may be made, and an ADR proceeding would not likely serve to develop a recommended policy for the Army</w:t>
      </w:r>
      <w:r w:rsidR="00300879">
        <w:rPr>
          <w:rFonts w:ascii="Times New Roman" w:hAnsi="Times New Roman"/>
          <w:sz w:val="24"/>
          <w:szCs w:val="24"/>
        </w:rPr>
        <w:t>.</w:t>
      </w:r>
    </w:p>
    <w:p w14:paraId="3A581041"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3</w:t>
      </w:r>
      <w:r w:rsidRPr="00097481">
        <w:rPr>
          <w:rFonts w:ascii="Times New Roman" w:hAnsi="Times New Roman"/>
          <w:sz w:val="24"/>
          <w:szCs w:val="24"/>
        </w:rPr>
        <w:t>)</w:t>
      </w:r>
      <w:r w:rsidR="00416950">
        <w:rPr>
          <w:rFonts w:ascii="Times New Roman" w:hAnsi="Times New Roman"/>
          <w:sz w:val="24"/>
          <w:szCs w:val="24"/>
        </w:rPr>
        <w:t xml:space="preserve"> </w:t>
      </w:r>
      <w:r w:rsidRPr="00097481">
        <w:rPr>
          <w:rFonts w:ascii="Times New Roman" w:hAnsi="Times New Roman"/>
          <w:sz w:val="24"/>
          <w:szCs w:val="24"/>
        </w:rPr>
        <w:t xml:space="preserve"> Maintaining established policies is of special importance, so that variations among individual decisions are not increased</w:t>
      </w:r>
      <w:r w:rsidR="003B2A47">
        <w:rPr>
          <w:rFonts w:ascii="Times New Roman" w:hAnsi="Times New Roman"/>
          <w:sz w:val="24"/>
          <w:szCs w:val="24"/>
        </w:rPr>
        <w:t>,</w:t>
      </w:r>
      <w:r w:rsidRPr="00097481">
        <w:rPr>
          <w:rFonts w:ascii="Times New Roman" w:hAnsi="Times New Roman"/>
          <w:sz w:val="24"/>
          <w:szCs w:val="24"/>
        </w:rPr>
        <w:t xml:space="preserve"> and an ADR proceeding would not likely reach consistent results among individual decisions</w:t>
      </w:r>
      <w:r w:rsidR="00300879">
        <w:rPr>
          <w:rFonts w:ascii="Times New Roman" w:hAnsi="Times New Roman"/>
          <w:sz w:val="24"/>
          <w:szCs w:val="24"/>
        </w:rPr>
        <w:t>.</w:t>
      </w:r>
    </w:p>
    <w:p w14:paraId="3A581042"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4</w:t>
      </w:r>
      <w:r w:rsidRPr="00097481">
        <w:rPr>
          <w:rFonts w:ascii="Times New Roman" w:hAnsi="Times New Roman"/>
          <w:sz w:val="24"/>
          <w:szCs w:val="24"/>
        </w:rPr>
        <w:t>)</w:t>
      </w:r>
      <w:r w:rsidR="00416950">
        <w:rPr>
          <w:rFonts w:ascii="Times New Roman" w:hAnsi="Times New Roman"/>
          <w:sz w:val="24"/>
          <w:szCs w:val="24"/>
        </w:rPr>
        <w:t xml:space="preserve"> </w:t>
      </w:r>
      <w:r w:rsidRPr="00097481">
        <w:rPr>
          <w:rFonts w:ascii="Times New Roman" w:hAnsi="Times New Roman"/>
          <w:sz w:val="24"/>
          <w:szCs w:val="24"/>
        </w:rPr>
        <w:t xml:space="preserve"> The matter significantly affects persons or organizations who are not parties to the ADR proceeding</w:t>
      </w:r>
      <w:r w:rsidR="00300879">
        <w:rPr>
          <w:rFonts w:ascii="Times New Roman" w:hAnsi="Times New Roman"/>
          <w:sz w:val="24"/>
          <w:szCs w:val="24"/>
        </w:rPr>
        <w:t>.</w:t>
      </w:r>
    </w:p>
    <w:p w14:paraId="3A581043"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5</w:t>
      </w:r>
      <w:r w:rsidRPr="00097481">
        <w:rPr>
          <w:rFonts w:ascii="Times New Roman" w:hAnsi="Times New Roman"/>
          <w:sz w:val="24"/>
          <w:szCs w:val="24"/>
        </w:rPr>
        <w:t>)  A full public record of the proceeding is important, and an ADR proceeding cannot provide such a record</w:t>
      </w:r>
      <w:r w:rsidR="00300879">
        <w:rPr>
          <w:rFonts w:ascii="Times New Roman" w:hAnsi="Times New Roman"/>
          <w:sz w:val="24"/>
          <w:szCs w:val="24"/>
        </w:rPr>
        <w:t>.</w:t>
      </w:r>
    </w:p>
    <w:p w14:paraId="3A581044"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6</w:t>
      </w:r>
      <w:r w:rsidRPr="00097481">
        <w:rPr>
          <w:rFonts w:ascii="Times New Roman" w:hAnsi="Times New Roman"/>
          <w:sz w:val="24"/>
          <w:szCs w:val="24"/>
        </w:rPr>
        <w:t>)</w:t>
      </w:r>
      <w:r w:rsidR="00416950">
        <w:rPr>
          <w:rFonts w:ascii="Times New Roman" w:hAnsi="Times New Roman"/>
          <w:sz w:val="24"/>
          <w:szCs w:val="24"/>
        </w:rPr>
        <w:t xml:space="preserve"> </w:t>
      </w:r>
      <w:r w:rsidRPr="00097481">
        <w:rPr>
          <w:rFonts w:ascii="Times New Roman" w:hAnsi="Times New Roman"/>
          <w:sz w:val="24"/>
          <w:szCs w:val="24"/>
        </w:rPr>
        <w:t xml:space="preserve"> The Army must maintain continuing jurisdiction over the matter with authority to alter the disposition of the matter in the light of changed circumstances, and a dispute resolution proceeding would interfere with the Army</w:t>
      </w:r>
      <w:r w:rsidR="003B2A47">
        <w:rPr>
          <w:rFonts w:ascii="Times New Roman" w:hAnsi="Times New Roman"/>
          <w:sz w:val="24"/>
          <w:szCs w:val="24"/>
        </w:rPr>
        <w:t>’</w:t>
      </w:r>
      <w:r w:rsidRPr="00097481">
        <w:rPr>
          <w:rFonts w:ascii="Times New Roman" w:hAnsi="Times New Roman"/>
          <w:sz w:val="24"/>
          <w:szCs w:val="24"/>
        </w:rPr>
        <w:t>s fulfill</w:t>
      </w:r>
      <w:r w:rsidR="003B2A47">
        <w:rPr>
          <w:rFonts w:ascii="Times New Roman" w:hAnsi="Times New Roman"/>
          <w:sz w:val="24"/>
          <w:szCs w:val="24"/>
        </w:rPr>
        <w:t>ment of</w:t>
      </w:r>
      <w:r w:rsidRPr="00097481">
        <w:rPr>
          <w:rFonts w:ascii="Times New Roman" w:hAnsi="Times New Roman"/>
          <w:sz w:val="24"/>
          <w:szCs w:val="24"/>
        </w:rPr>
        <w:t xml:space="preserve"> that requirement</w:t>
      </w:r>
      <w:r w:rsidR="00300879">
        <w:rPr>
          <w:rFonts w:ascii="Times New Roman" w:hAnsi="Times New Roman"/>
          <w:sz w:val="24"/>
          <w:szCs w:val="24"/>
        </w:rPr>
        <w:t>.</w:t>
      </w:r>
    </w:p>
    <w:p w14:paraId="3A581045"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7</w:t>
      </w:r>
      <w:r w:rsidRPr="00097481">
        <w:rPr>
          <w:rFonts w:ascii="Times New Roman" w:hAnsi="Times New Roman"/>
          <w:sz w:val="24"/>
          <w:szCs w:val="24"/>
        </w:rPr>
        <w:t>)  The issue is amenable to a disposition that will fully resolve the matter quickly and with a high probability of finality, including procedures under Rules 11 and 12 of the Rules of the Armed Services Board of Contract Appeals</w:t>
      </w:r>
      <w:r w:rsidR="003B2A47">
        <w:rPr>
          <w:rFonts w:ascii="Times New Roman" w:hAnsi="Times New Roman"/>
          <w:sz w:val="24"/>
          <w:szCs w:val="24"/>
        </w:rPr>
        <w:t xml:space="preserve"> (ASBCA)</w:t>
      </w:r>
      <w:r w:rsidR="00300879">
        <w:rPr>
          <w:rFonts w:ascii="Times New Roman" w:hAnsi="Times New Roman"/>
          <w:sz w:val="24"/>
          <w:szCs w:val="24"/>
        </w:rPr>
        <w:t>.</w:t>
      </w:r>
    </w:p>
    <w:p w14:paraId="3A581046"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8</w:t>
      </w:r>
      <w:r w:rsidRPr="00097481">
        <w:rPr>
          <w:rFonts w:ascii="Times New Roman" w:hAnsi="Times New Roman"/>
          <w:sz w:val="24"/>
          <w:szCs w:val="24"/>
        </w:rPr>
        <w:t>)  The anticipated transaction costs of ADR in money and time materially exceed the anticipated transaction costs of litigation</w:t>
      </w:r>
      <w:r w:rsidR="00300879">
        <w:rPr>
          <w:rFonts w:ascii="Times New Roman" w:hAnsi="Times New Roman"/>
          <w:sz w:val="24"/>
          <w:szCs w:val="24"/>
        </w:rPr>
        <w:t>.</w:t>
      </w:r>
    </w:p>
    <w:p w14:paraId="3A581047" w14:textId="77777777" w:rsidR="00636DC7" w:rsidRDefault="00940B50">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9</w:t>
      </w:r>
      <w:r w:rsidRPr="00097481">
        <w:rPr>
          <w:rFonts w:ascii="Times New Roman" w:hAnsi="Times New Roman"/>
          <w:sz w:val="24"/>
          <w:szCs w:val="24"/>
        </w:rPr>
        <w:t>)  The dispute involves one or more credible allegations or indications of fraud, gross mismanagement, abuse of official authority, or violation of fed</w:t>
      </w:r>
      <w:r w:rsidR="00C33A57" w:rsidRPr="00097481">
        <w:rPr>
          <w:rFonts w:ascii="Times New Roman" w:hAnsi="Times New Roman"/>
          <w:sz w:val="24"/>
          <w:szCs w:val="24"/>
        </w:rPr>
        <w:t>eral or state criminal laws</w:t>
      </w:r>
      <w:r w:rsidR="003B2A47">
        <w:rPr>
          <w:rFonts w:ascii="Times New Roman" w:hAnsi="Times New Roman"/>
          <w:sz w:val="24"/>
          <w:szCs w:val="24"/>
        </w:rPr>
        <w:t>.</w:t>
      </w:r>
    </w:p>
    <w:p w14:paraId="3A581048" w14:textId="41C7256E" w:rsidR="00636DC7" w:rsidRDefault="009D1E3D">
      <w:pPr>
        <w:autoSpaceDE w:val="0"/>
        <w:autoSpaceDN w:val="0"/>
        <w:adjustRightInd w:val="0"/>
        <w:spacing w:after="240"/>
        <w:ind w:firstLine="720"/>
        <w:rPr>
          <w:rFonts w:ascii="Times New Roman" w:hAnsi="Times New Roman"/>
          <w:sz w:val="24"/>
          <w:szCs w:val="24"/>
        </w:rPr>
      </w:pPr>
      <w:r w:rsidRPr="00097481">
        <w:rPr>
          <w:rFonts w:ascii="Times New Roman" w:hAnsi="Times New Roman"/>
          <w:sz w:val="24"/>
          <w:szCs w:val="24"/>
        </w:rPr>
        <w:t>(</w:t>
      </w:r>
      <w:r w:rsidR="00E013FD">
        <w:rPr>
          <w:rFonts w:ascii="Times New Roman" w:hAnsi="Times New Roman"/>
          <w:sz w:val="24"/>
          <w:szCs w:val="24"/>
        </w:rPr>
        <w:t>10</w:t>
      </w:r>
      <w:r w:rsidRPr="00097481">
        <w:rPr>
          <w:rFonts w:ascii="Times New Roman" w:hAnsi="Times New Roman"/>
          <w:sz w:val="24"/>
          <w:szCs w:val="24"/>
        </w:rPr>
        <w:t xml:space="preserve">)  Any other specific reason why </w:t>
      </w:r>
      <w:r w:rsidR="003B2A47">
        <w:rPr>
          <w:rFonts w:ascii="Times New Roman" w:hAnsi="Times New Roman"/>
          <w:sz w:val="24"/>
          <w:szCs w:val="24"/>
        </w:rPr>
        <w:t xml:space="preserve">the </w:t>
      </w:r>
      <w:ins w:id="160" w:author="Jordan, Amanda C CIV USARMY HQDA ASA ALT (USA)" w:date="2024-09-04T08:18:00Z">
        <w:r w:rsidR="00C849DE">
          <w:rPr>
            <w:rFonts w:ascii="Times New Roman" w:hAnsi="Times New Roman"/>
            <w:sz w:val="24"/>
            <w:szCs w:val="24"/>
          </w:rPr>
          <w:t>C</w:t>
        </w:r>
      </w:ins>
      <w:del w:id="161" w:author="Jordan, Amanda C CIV USARMY HQDA ASA ALT (USA)" w:date="2024-09-04T08:18:00Z">
        <w:r w:rsidR="003B2A47" w:rsidDel="00C849DE">
          <w:rPr>
            <w:rFonts w:ascii="Times New Roman" w:hAnsi="Times New Roman"/>
            <w:sz w:val="24"/>
            <w:szCs w:val="24"/>
          </w:rPr>
          <w:delText>c</w:delText>
        </w:r>
      </w:del>
      <w:r w:rsidR="003B2A47">
        <w:rPr>
          <w:rFonts w:ascii="Times New Roman" w:hAnsi="Times New Roman"/>
          <w:sz w:val="24"/>
          <w:szCs w:val="24"/>
        </w:rPr>
        <w:t xml:space="preserve">ontracting officer determines </w:t>
      </w:r>
      <w:r w:rsidRPr="00097481">
        <w:rPr>
          <w:rFonts w:ascii="Times New Roman" w:hAnsi="Times New Roman"/>
          <w:sz w:val="24"/>
          <w:szCs w:val="24"/>
        </w:rPr>
        <w:t xml:space="preserve">ADR is inappropriate. </w:t>
      </w:r>
      <w:r w:rsidR="003B2A47">
        <w:rPr>
          <w:rFonts w:ascii="Times New Roman" w:hAnsi="Times New Roman"/>
          <w:sz w:val="24"/>
          <w:szCs w:val="24"/>
        </w:rPr>
        <w:t xml:space="preserve"> </w:t>
      </w:r>
      <w:r w:rsidRPr="00097481">
        <w:rPr>
          <w:rFonts w:ascii="Times New Roman" w:hAnsi="Times New Roman"/>
          <w:sz w:val="24"/>
          <w:szCs w:val="24"/>
        </w:rPr>
        <w:t xml:space="preserve">Sole reliance on this provision to find ADR inappropriate must be approved by the cognizant </w:t>
      </w:r>
      <w:del w:id="162" w:author="Jordan, Amanda C CIV USARMY HQDA ASA ALT (USA)" w:date="2024-09-04T08:01:00Z">
        <w:r w:rsidR="000F2001" w:rsidDel="007176BE">
          <w:rPr>
            <w:rFonts w:ascii="Times New Roman" w:hAnsi="Times New Roman"/>
            <w:sz w:val="24"/>
            <w:szCs w:val="24"/>
          </w:rPr>
          <w:delText>senior c</w:delText>
        </w:r>
        <w:r w:rsidRPr="00097481" w:rsidDel="007176BE">
          <w:rPr>
            <w:rFonts w:ascii="Times New Roman" w:hAnsi="Times New Roman"/>
            <w:sz w:val="24"/>
            <w:szCs w:val="24"/>
          </w:rPr>
          <w:delText xml:space="preserve">ontracting </w:delText>
        </w:r>
        <w:r w:rsidR="000F2001" w:rsidDel="007176BE">
          <w:rPr>
            <w:rFonts w:ascii="Times New Roman" w:hAnsi="Times New Roman"/>
            <w:sz w:val="24"/>
            <w:szCs w:val="24"/>
          </w:rPr>
          <w:delText xml:space="preserve">official </w:delText>
        </w:r>
      </w:del>
      <w:del w:id="163" w:author="Jordan, Amanda C CIV USARMY HQDA ASA ALT (USA)" w:date="2024-09-04T09:46:00Z">
        <w:r w:rsidRPr="00097481" w:rsidDel="006C2BC2">
          <w:rPr>
            <w:rFonts w:ascii="Times New Roman" w:hAnsi="Times New Roman"/>
            <w:sz w:val="24"/>
            <w:szCs w:val="24"/>
          </w:rPr>
          <w:delText>(</w:delText>
        </w:r>
      </w:del>
      <w:r w:rsidR="000F2001">
        <w:rPr>
          <w:rFonts w:ascii="Times New Roman" w:hAnsi="Times New Roman"/>
          <w:sz w:val="24"/>
          <w:szCs w:val="24"/>
        </w:rPr>
        <w:t>S</w:t>
      </w:r>
      <w:r w:rsidRPr="00097481">
        <w:rPr>
          <w:rFonts w:ascii="Times New Roman" w:hAnsi="Times New Roman"/>
          <w:sz w:val="24"/>
          <w:szCs w:val="24"/>
        </w:rPr>
        <w:t>C</w:t>
      </w:r>
      <w:r w:rsidR="000F2001">
        <w:rPr>
          <w:rFonts w:ascii="Times New Roman" w:hAnsi="Times New Roman"/>
          <w:sz w:val="24"/>
          <w:szCs w:val="24"/>
        </w:rPr>
        <w:t>O</w:t>
      </w:r>
      <w:del w:id="164" w:author="Jordan, Amanda C CIV USARMY HQDA ASA ALT (USA)" w:date="2024-09-04T09:46:00Z">
        <w:r w:rsidRPr="00097481" w:rsidDel="006C2BC2">
          <w:rPr>
            <w:rFonts w:ascii="Times New Roman" w:hAnsi="Times New Roman"/>
            <w:sz w:val="24"/>
            <w:szCs w:val="24"/>
          </w:rPr>
          <w:delText>)</w:delText>
        </w:r>
      </w:del>
      <w:r w:rsidRPr="00097481">
        <w:rPr>
          <w:rFonts w:ascii="Times New Roman" w:hAnsi="Times New Roman"/>
          <w:sz w:val="24"/>
          <w:szCs w:val="24"/>
        </w:rPr>
        <w:t xml:space="preserve">, or higher authority.  Forward a copy of any decision based on this provision, with supporting rationale, to the Army Dispute Resolution Specialist at </w:t>
      </w:r>
      <w:hyperlink r:id="rId11" w:history="1">
        <w:r w:rsidR="00917011" w:rsidRPr="00CD0E83">
          <w:rPr>
            <w:rStyle w:val="Hyperlink"/>
            <w:rFonts w:ascii="Times New Roman" w:hAnsi="Times New Roman"/>
            <w:sz w:val="24"/>
            <w:szCs w:val="24"/>
          </w:rPr>
          <w:t>usarmy.pentagon.hqda-ogc.mbx.adr@mail.mil</w:t>
        </w:r>
      </w:hyperlink>
      <w:r w:rsidRPr="00097481">
        <w:rPr>
          <w:rFonts w:ascii="Times New Roman" w:hAnsi="Times New Roman"/>
          <w:sz w:val="24"/>
          <w:szCs w:val="24"/>
        </w:rPr>
        <w:t>.</w:t>
      </w:r>
      <w:r w:rsidR="00917011">
        <w:rPr>
          <w:rFonts w:ascii="Times New Roman" w:hAnsi="Times New Roman"/>
          <w:sz w:val="24"/>
          <w:szCs w:val="24"/>
        </w:rPr>
        <w:t xml:space="preserve">  </w:t>
      </w:r>
      <w:r w:rsidRPr="00097481">
        <w:rPr>
          <w:rFonts w:ascii="Times New Roman" w:hAnsi="Times New Roman"/>
          <w:sz w:val="24"/>
          <w:szCs w:val="24"/>
        </w:rPr>
        <w:t xml:space="preserve">Include the name, telephone number and email address of the </w:t>
      </w:r>
      <w:r w:rsidR="00873BE3" w:rsidRPr="00097481">
        <w:rPr>
          <w:rFonts w:ascii="Times New Roman" w:hAnsi="Times New Roman"/>
          <w:sz w:val="24"/>
          <w:szCs w:val="24"/>
        </w:rPr>
        <w:t>point of contact</w:t>
      </w:r>
      <w:r w:rsidRPr="00097481">
        <w:rPr>
          <w:rFonts w:ascii="Times New Roman" w:hAnsi="Times New Roman"/>
          <w:sz w:val="24"/>
          <w:szCs w:val="24"/>
        </w:rPr>
        <w:t xml:space="preserve"> for the decision.</w:t>
      </w:r>
    </w:p>
    <w:p w14:paraId="3A581049" w14:textId="28882D1D" w:rsidR="00636DC7" w:rsidDel="007176BE" w:rsidRDefault="00940B50">
      <w:pPr>
        <w:autoSpaceDE w:val="0"/>
        <w:autoSpaceDN w:val="0"/>
        <w:adjustRightInd w:val="0"/>
        <w:spacing w:after="240"/>
        <w:rPr>
          <w:del w:id="165" w:author="Jordan, Amanda C CIV USARMY HQDA ASA ALT (USA)" w:date="2024-09-04T08:01:00Z"/>
          <w:rFonts w:ascii="Times New Roman" w:hAnsi="Times New Roman"/>
          <w:sz w:val="24"/>
          <w:szCs w:val="24"/>
        </w:rPr>
      </w:pPr>
      <w:r w:rsidRPr="00097481">
        <w:rPr>
          <w:rFonts w:ascii="Times New Roman" w:hAnsi="Times New Roman"/>
          <w:sz w:val="24"/>
          <w:szCs w:val="24"/>
        </w:rPr>
        <w:t>(</w:t>
      </w:r>
      <w:r w:rsidR="00E41FE0">
        <w:rPr>
          <w:rFonts w:ascii="Times New Roman" w:hAnsi="Times New Roman"/>
          <w:sz w:val="24"/>
          <w:szCs w:val="24"/>
        </w:rPr>
        <w:t>d</w:t>
      </w:r>
      <w:r w:rsidRPr="00097481">
        <w:rPr>
          <w:rFonts w:ascii="Times New Roman" w:hAnsi="Times New Roman"/>
          <w:sz w:val="24"/>
          <w:szCs w:val="24"/>
        </w:rPr>
        <w:t xml:space="preserve">)  The </w:t>
      </w:r>
      <w:ins w:id="166" w:author="Jordan, Amanda C CIV USARMY HQDA ASA ALT (USA)" w:date="2024-09-04T08:18:00Z">
        <w:r w:rsidR="00C849DE">
          <w:rPr>
            <w:rFonts w:ascii="Times New Roman" w:hAnsi="Times New Roman"/>
            <w:sz w:val="24"/>
            <w:szCs w:val="24"/>
          </w:rPr>
          <w:t>C</w:t>
        </w:r>
      </w:ins>
      <w:del w:id="167" w:author="Jordan, Amanda C CIV USARMY HQDA ASA ALT (USA)" w:date="2024-09-04T08:18:00Z">
        <w:r w:rsidRPr="00097481" w:rsidDel="00C849DE">
          <w:rPr>
            <w:rFonts w:ascii="Times New Roman" w:hAnsi="Times New Roman"/>
            <w:sz w:val="24"/>
            <w:szCs w:val="24"/>
          </w:rPr>
          <w:delText>c</w:delText>
        </w:r>
      </w:del>
      <w:r w:rsidRPr="00097481">
        <w:rPr>
          <w:rFonts w:ascii="Times New Roman" w:hAnsi="Times New Roman"/>
          <w:sz w:val="24"/>
          <w:szCs w:val="24"/>
        </w:rPr>
        <w:t>ontracting officer, legal advisor, attorney of record, or other official responsible for procurement ADR matters within the cognizant interested organization(s) may contact the Army ADR Program Office in the Office of the Army General Counsel (SAGC-ADR) for advice and guidance on ADR processes, strategies, and other informal dispute resolution matters.  Send correspondence to:</w:t>
      </w:r>
    </w:p>
    <w:p w14:paraId="425772F6" w14:textId="77777777" w:rsidR="00A029E5" w:rsidRDefault="00A029E5">
      <w:pPr>
        <w:autoSpaceDE w:val="0"/>
        <w:autoSpaceDN w:val="0"/>
        <w:adjustRightInd w:val="0"/>
        <w:spacing w:after="240"/>
        <w:rPr>
          <w:rFonts w:ascii="Times New Roman" w:hAnsi="Times New Roman"/>
          <w:sz w:val="24"/>
          <w:szCs w:val="24"/>
        </w:rPr>
      </w:pPr>
    </w:p>
    <w:p w14:paraId="3A58104A"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Department of the Army General Counsel</w:t>
      </w:r>
    </w:p>
    <w:p w14:paraId="3A58104B"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ADR Program Office (SAGC-ADR)</w:t>
      </w:r>
    </w:p>
    <w:p w14:paraId="3A58104C" w14:textId="77777777" w:rsidR="00636DC7" w:rsidRDefault="00940B50">
      <w:pPr>
        <w:autoSpaceDE w:val="0"/>
        <w:autoSpaceDN w:val="0"/>
        <w:adjustRightInd w:val="0"/>
        <w:spacing w:after="0"/>
        <w:rPr>
          <w:rFonts w:ascii="Times New Roman" w:hAnsi="Times New Roman"/>
          <w:sz w:val="24"/>
          <w:szCs w:val="24"/>
        </w:rPr>
      </w:pPr>
      <w:r w:rsidRPr="00097481">
        <w:rPr>
          <w:rFonts w:ascii="Times New Roman" w:hAnsi="Times New Roman"/>
          <w:sz w:val="24"/>
          <w:szCs w:val="24"/>
        </w:rPr>
        <w:t>104 Army Pentagon</w:t>
      </w:r>
    </w:p>
    <w:p w14:paraId="3A58104D" w14:textId="2FE216DE" w:rsidR="00636DC7" w:rsidDel="007176BE" w:rsidRDefault="00940B50">
      <w:pPr>
        <w:autoSpaceDE w:val="0"/>
        <w:autoSpaceDN w:val="0"/>
        <w:adjustRightInd w:val="0"/>
        <w:spacing w:after="240"/>
        <w:rPr>
          <w:del w:id="168" w:author="Jordan, Amanda C CIV USARMY HQDA ASA ALT (USA)" w:date="2024-09-04T08:01:00Z"/>
          <w:rFonts w:ascii="Times New Roman" w:hAnsi="Times New Roman"/>
          <w:sz w:val="24"/>
          <w:szCs w:val="24"/>
        </w:rPr>
      </w:pPr>
      <w:r w:rsidRPr="00097481">
        <w:rPr>
          <w:rFonts w:ascii="Times New Roman" w:hAnsi="Times New Roman"/>
          <w:sz w:val="24"/>
          <w:szCs w:val="24"/>
        </w:rPr>
        <w:t>Washington DC 20310-0104;</w:t>
      </w:r>
    </w:p>
    <w:p w14:paraId="0F9411C7" w14:textId="77777777" w:rsidR="00A029E5" w:rsidRDefault="00A029E5">
      <w:pPr>
        <w:autoSpaceDE w:val="0"/>
        <w:autoSpaceDN w:val="0"/>
        <w:adjustRightInd w:val="0"/>
        <w:spacing w:after="240"/>
        <w:rPr>
          <w:rFonts w:ascii="Times New Roman" w:hAnsi="Times New Roman"/>
          <w:sz w:val="24"/>
          <w:szCs w:val="24"/>
        </w:rPr>
      </w:pPr>
    </w:p>
    <w:p w14:paraId="3A58104E" w14:textId="162AC4EC" w:rsidR="00636DC7" w:rsidDel="007176BE" w:rsidRDefault="00940B50">
      <w:pPr>
        <w:autoSpaceDE w:val="0"/>
        <w:autoSpaceDN w:val="0"/>
        <w:adjustRightInd w:val="0"/>
        <w:spacing w:after="240"/>
        <w:rPr>
          <w:del w:id="169" w:author="Jordan, Amanda C CIV USARMY HQDA ASA ALT (USA)" w:date="2024-09-04T08:01:00Z"/>
          <w:rFonts w:ascii="Times New Roman" w:hAnsi="Times New Roman"/>
          <w:sz w:val="24"/>
          <w:szCs w:val="24"/>
        </w:rPr>
      </w:pPr>
      <w:r w:rsidRPr="00097481">
        <w:rPr>
          <w:rFonts w:ascii="Times New Roman" w:hAnsi="Times New Roman"/>
          <w:sz w:val="24"/>
          <w:szCs w:val="24"/>
        </w:rPr>
        <w:t xml:space="preserve">by </w:t>
      </w:r>
      <w:r w:rsidR="003B2A47">
        <w:rPr>
          <w:rFonts w:ascii="Times New Roman" w:hAnsi="Times New Roman"/>
          <w:sz w:val="24"/>
          <w:szCs w:val="24"/>
        </w:rPr>
        <w:t>fax</w:t>
      </w:r>
      <w:r w:rsidR="003B2A47" w:rsidRPr="00097481">
        <w:rPr>
          <w:rFonts w:ascii="Times New Roman" w:hAnsi="Times New Roman"/>
          <w:sz w:val="24"/>
          <w:szCs w:val="24"/>
        </w:rPr>
        <w:t xml:space="preserve"> </w:t>
      </w:r>
      <w:r w:rsidRPr="00097481">
        <w:rPr>
          <w:rFonts w:ascii="Times New Roman" w:hAnsi="Times New Roman"/>
          <w:sz w:val="24"/>
          <w:szCs w:val="24"/>
        </w:rPr>
        <w:t>to 703</w:t>
      </w:r>
      <w:r w:rsidR="003B2A47">
        <w:rPr>
          <w:rFonts w:ascii="Times New Roman" w:hAnsi="Times New Roman"/>
          <w:sz w:val="24"/>
          <w:szCs w:val="24"/>
        </w:rPr>
        <w:t>-</w:t>
      </w:r>
      <w:r w:rsidRPr="00097481">
        <w:rPr>
          <w:rFonts w:ascii="Times New Roman" w:hAnsi="Times New Roman"/>
          <w:sz w:val="24"/>
          <w:szCs w:val="24"/>
        </w:rPr>
        <w:t>6</w:t>
      </w:r>
      <w:ins w:id="170" w:author="Stephenson, Evelyn K CIV HQDA ASA ALT" w:date="2024-08-28T08:50:00Z">
        <w:r w:rsidR="00EF7CAD">
          <w:rPr>
            <w:rFonts w:ascii="Times New Roman" w:hAnsi="Times New Roman"/>
            <w:sz w:val="24"/>
            <w:szCs w:val="24"/>
          </w:rPr>
          <w:t>97-9235</w:t>
        </w:r>
      </w:ins>
      <w:del w:id="171" w:author="Stephenson, Evelyn K CIV HQDA ASA ALT" w:date="2024-08-28T08:50:00Z">
        <w:r w:rsidRPr="00097481" w:rsidDel="00EF7CAD">
          <w:rPr>
            <w:rFonts w:ascii="Times New Roman" w:hAnsi="Times New Roman"/>
            <w:sz w:val="24"/>
            <w:szCs w:val="24"/>
          </w:rPr>
          <w:delText>14-8073</w:delText>
        </w:r>
      </w:del>
      <w:r w:rsidRPr="00097481">
        <w:rPr>
          <w:rFonts w:ascii="Times New Roman" w:hAnsi="Times New Roman"/>
          <w:sz w:val="24"/>
          <w:szCs w:val="24"/>
        </w:rPr>
        <w:t xml:space="preserve">; or by email to: </w:t>
      </w:r>
      <w:hyperlink r:id="rId12" w:history="1">
        <w:r w:rsidR="00917011" w:rsidRPr="00CD0E83">
          <w:rPr>
            <w:rStyle w:val="Hyperlink"/>
            <w:rFonts w:ascii="Times New Roman" w:hAnsi="Times New Roman"/>
            <w:sz w:val="24"/>
            <w:szCs w:val="24"/>
          </w:rPr>
          <w:t>usarmy.pentagon.hqda-ogc.mbx.adr@mail.mil</w:t>
        </w:r>
      </w:hyperlink>
      <w:r w:rsidR="00917011">
        <w:rPr>
          <w:rFonts w:ascii="Times New Roman" w:hAnsi="Times New Roman"/>
          <w:sz w:val="24"/>
          <w:szCs w:val="24"/>
        </w:rPr>
        <w:t xml:space="preserve">.  </w:t>
      </w:r>
      <w:r w:rsidRPr="00097481">
        <w:rPr>
          <w:rFonts w:ascii="Times New Roman" w:hAnsi="Times New Roman"/>
          <w:sz w:val="24"/>
          <w:szCs w:val="24"/>
        </w:rPr>
        <w:t>Ensure appropriate coordination through command channels before contacting SAGC-ADR directly for assistance under this section.</w:t>
      </w:r>
      <w:r w:rsidR="009D1E3D" w:rsidRPr="00097481">
        <w:rPr>
          <w:rFonts w:ascii="Times New Roman" w:hAnsi="Times New Roman"/>
          <w:sz w:val="24"/>
          <w:szCs w:val="24"/>
        </w:rPr>
        <w:t xml:space="preserve"> </w:t>
      </w:r>
      <w:r w:rsidR="003B2A47">
        <w:rPr>
          <w:rFonts w:ascii="Times New Roman" w:hAnsi="Times New Roman"/>
          <w:sz w:val="24"/>
          <w:szCs w:val="24"/>
        </w:rPr>
        <w:t xml:space="preserve"> </w:t>
      </w:r>
      <w:r w:rsidR="009D1E3D" w:rsidRPr="00097481">
        <w:rPr>
          <w:rFonts w:ascii="Times New Roman" w:hAnsi="Times New Roman"/>
          <w:sz w:val="24"/>
          <w:szCs w:val="24"/>
        </w:rPr>
        <w:t xml:space="preserve">USACE contracting activities may also contact </w:t>
      </w:r>
    </w:p>
    <w:p w14:paraId="03150DA8" w14:textId="77777777" w:rsidR="00A029E5" w:rsidRDefault="00A029E5">
      <w:pPr>
        <w:autoSpaceDE w:val="0"/>
        <w:autoSpaceDN w:val="0"/>
        <w:adjustRightInd w:val="0"/>
        <w:spacing w:after="240"/>
        <w:rPr>
          <w:rFonts w:ascii="Times New Roman" w:hAnsi="Times New Roman"/>
          <w:sz w:val="24"/>
          <w:szCs w:val="24"/>
        </w:rPr>
      </w:pPr>
    </w:p>
    <w:p w14:paraId="3A58104F"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U.S. Army Corps of Engineers</w:t>
      </w:r>
    </w:p>
    <w:p w14:paraId="3A581050"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Attn:  CECC-C Alternative Dispute Resolution Specialist</w:t>
      </w:r>
    </w:p>
    <w:p w14:paraId="3A581051" w14:textId="77777777" w:rsidR="00636DC7" w:rsidRDefault="009D1E3D">
      <w:pPr>
        <w:autoSpaceDE w:val="0"/>
        <w:autoSpaceDN w:val="0"/>
        <w:adjustRightInd w:val="0"/>
        <w:spacing w:after="0"/>
        <w:rPr>
          <w:rFonts w:ascii="Times New Roman" w:hAnsi="Times New Roman" w:cs="Times New Roman"/>
          <w:sz w:val="24"/>
          <w:szCs w:val="24"/>
        </w:rPr>
      </w:pPr>
      <w:r w:rsidRPr="00097481">
        <w:rPr>
          <w:rFonts w:ascii="Times New Roman" w:hAnsi="Times New Roman" w:cs="Times New Roman"/>
          <w:sz w:val="24"/>
          <w:szCs w:val="24"/>
        </w:rPr>
        <w:t>441 G St., N.W.</w:t>
      </w:r>
    </w:p>
    <w:p w14:paraId="3A581052" w14:textId="59B9A50B" w:rsidR="00636DC7" w:rsidDel="007176BE" w:rsidRDefault="009D1E3D">
      <w:pPr>
        <w:autoSpaceDE w:val="0"/>
        <w:autoSpaceDN w:val="0"/>
        <w:adjustRightInd w:val="0"/>
        <w:spacing w:after="240"/>
        <w:rPr>
          <w:del w:id="172" w:author="Jordan, Amanda C CIV USARMY HQDA ASA ALT (USA)" w:date="2024-09-04T08:01:00Z"/>
          <w:rFonts w:ascii="Times New Roman" w:hAnsi="Times New Roman" w:cs="Times New Roman"/>
          <w:sz w:val="24"/>
          <w:szCs w:val="24"/>
        </w:rPr>
      </w:pPr>
      <w:r w:rsidRPr="00097481">
        <w:rPr>
          <w:rFonts w:ascii="Times New Roman" w:hAnsi="Times New Roman" w:cs="Times New Roman"/>
          <w:sz w:val="24"/>
          <w:szCs w:val="24"/>
        </w:rPr>
        <w:t>Washington, DC 20314-1000,</w:t>
      </w:r>
    </w:p>
    <w:p w14:paraId="41FD8DFC" w14:textId="77777777" w:rsidR="00A029E5" w:rsidRDefault="00A029E5">
      <w:pPr>
        <w:autoSpaceDE w:val="0"/>
        <w:autoSpaceDN w:val="0"/>
        <w:adjustRightInd w:val="0"/>
        <w:spacing w:after="240"/>
        <w:rPr>
          <w:rFonts w:ascii="Times New Roman" w:hAnsi="Times New Roman" w:cs="Times New Roman"/>
          <w:sz w:val="24"/>
          <w:szCs w:val="24"/>
        </w:rPr>
      </w:pPr>
    </w:p>
    <w:p w14:paraId="3A581053" w14:textId="373CD81C" w:rsidR="00636DC7" w:rsidDel="007176BE" w:rsidRDefault="009D1E3D">
      <w:pPr>
        <w:autoSpaceDE w:val="0"/>
        <w:autoSpaceDN w:val="0"/>
        <w:adjustRightInd w:val="0"/>
        <w:spacing w:after="240"/>
        <w:rPr>
          <w:del w:id="173" w:author="Jordan, Amanda C CIV USARMY HQDA ASA ALT (USA)" w:date="2024-09-04T08:01:00Z"/>
          <w:rFonts w:ascii="Times New Roman" w:hAnsi="Times New Roman" w:cs="Times New Roman"/>
          <w:sz w:val="24"/>
          <w:szCs w:val="24"/>
        </w:rPr>
      </w:pPr>
      <w:r w:rsidRPr="00097481">
        <w:rPr>
          <w:rFonts w:ascii="Times New Roman" w:hAnsi="Times New Roman" w:cs="Times New Roman"/>
          <w:sz w:val="24"/>
          <w:szCs w:val="24"/>
        </w:rPr>
        <w:t>for dispute resolution guidance.</w:t>
      </w:r>
    </w:p>
    <w:p w14:paraId="343B82AA" w14:textId="77777777" w:rsidR="00A029E5" w:rsidRDefault="00A029E5">
      <w:pPr>
        <w:autoSpaceDE w:val="0"/>
        <w:autoSpaceDN w:val="0"/>
        <w:adjustRightInd w:val="0"/>
        <w:spacing w:after="240"/>
        <w:rPr>
          <w:rFonts w:ascii="Times New Roman" w:hAnsi="Times New Roman"/>
          <w:sz w:val="24"/>
          <w:szCs w:val="24"/>
        </w:rPr>
      </w:pPr>
    </w:p>
    <w:p w14:paraId="3A581054" w14:textId="77777777" w:rsidR="00636DC7" w:rsidRDefault="00940B50">
      <w:pPr>
        <w:autoSpaceDE w:val="0"/>
        <w:autoSpaceDN w:val="0"/>
        <w:adjustRightInd w:val="0"/>
        <w:spacing w:after="240"/>
        <w:rPr>
          <w:rFonts w:ascii="Times New Roman" w:hAnsi="Times New Roman"/>
          <w:sz w:val="24"/>
          <w:szCs w:val="24"/>
        </w:rPr>
      </w:pPr>
      <w:r w:rsidRPr="00097481">
        <w:rPr>
          <w:rFonts w:ascii="Times New Roman" w:hAnsi="Times New Roman"/>
          <w:sz w:val="24"/>
          <w:szCs w:val="24"/>
        </w:rPr>
        <w:t>(</w:t>
      </w:r>
      <w:r w:rsidR="00E41FE0">
        <w:rPr>
          <w:rFonts w:ascii="Times New Roman" w:hAnsi="Times New Roman"/>
          <w:sz w:val="24"/>
          <w:szCs w:val="24"/>
        </w:rPr>
        <w:t>e</w:t>
      </w:r>
      <w:r w:rsidRPr="00097481">
        <w:rPr>
          <w:rFonts w:ascii="Times New Roman" w:hAnsi="Times New Roman"/>
          <w:sz w:val="24"/>
          <w:szCs w:val="24"/>
        </w:rPr>
        <w:t xml:space="preserve">)  Appeals filed with the ASBCA are eligible for ADR consideration, consistent with the Chief Trial Attorney’s authority over litigation of all ASBCA matters.  Apply the </w:t>
      </w:r>
      <w:r w:rsidR="009D1E3D" w:rsidRPr="00097481">
        <w:rPr>
          <w:rFonts w:ascii="Times New Roman" w:hAnsi="Times New Roman"/>
          <w:sz w:val="24"/>
          <w:szCs w:val="24"/>
        </w:rPr>
        <w:t>reasons</w:t>
      </w:r>
      <w:r w:rsidRPr="00097481">
        <w:rPr>
          <w:rFonts w:ascii="Times New Roman" w:hAnsi="Times New Roman"/>
          <w:sz w:val="24"/>
          <w:szCs w:val="24"/>
        </w:rPr>
        <w:t xml:space="preserve"> in </w:t>
      </w:r>
      <w:r w:rsidR="003B2A47">
        <w:rPr>
          <w:rFonts w:ascii="Times New Roman" w:hAnsi="Times New Roman"/>
          <w:sz w:val="24"/>
          <w:szCs w:val="24"/>
        </w:rPr>
        <w:t>paragraph (</w:t>
      </w:r>
      <w:r w:rsidR="00E41FE0">
        <w:rPr>
          <w:rFonts w:ascii="Times New Roman" w:hAnsi="Times New Roman"/>
          <w:sz w:val="24"/>
          <w:szCs w:val="24"/>
        </w:rPr>
        <w:t>c</w:t>
      </w:r>
      <w:r w:rsidR="003B2A47">
        <w:rPr>
          <w:rFonts w:ascii="Times New Roman" w:hAnsi="Times New Roman"/>
          <w:sz w:val="24"/>
          <w:szCs w:val="24"/>
        </w:rPr>
        <w:t xml:space="preserve">) of this </w:t>
      </w:r>
      <w:r w:rsidRPr="00097481">
        <w:rPr>
          <w:rFonts w:ascii="Times New Roman" w:hAnsi="Times New Roman"/>
          <w:sz w:val="24"/>
          <w:szCs w:val="24"/>
        </w:rPr>
        <w:t>section when considering whether to participate in ADR.  All decisions whether to participate in ADR for any issue in controversy are within the C</w:t>
      </w:r>
      <w:r w:rsidR="003B2A47">
        <w:rPr>
          <w:rFonts w:ascii="Times New Roman" w:hAnsi="Times New Roman"/>
          <w:sz w:val="24"/>
          <w:szCs w:val="24"/>
        </w:rPr>
        <w:t xml:space="preserve">hief </w:t>
      </w:r>
      <w:r w:rsidRPr="00097481">
        <w:rPr>
          <w:rFonts w:ascii="Times New Roman" w:hAnsi="Times New Roman"/>
          <w:sz w:val="24"/>
          <w:szCs w:val="24"/>
        </w:rPr>
        <w:t>T</w:t>
      </w:r>
      <w:r w:rsidR="003B2A47">
        <w:rPr>
          <w:rFonts w:ascii="Times New Roman" w:hAnsi="Times New Roman"/>
          <w:sz w:val="24"/>
          <w:szCs w:val="24"/>
        </w:rPr>
        <w:t xml:space="preserve">rial </w:t>
      </w:r>
      <w:r w:rsidRPr="00097481">
        <w:rPr>
          <w:rFonts w:ascii="Times New Roman" w:hAnsi="Times New Roman"/>
          <w:sz w:val="24"/>
          <w:szCs w:val="24"/>
        </w:rPr>
        <w:t>A</w:t>
      </w:r>
      <w:r w:rsidR="003B2A47">
        <w:rPr>
          <w:rFonts w:ascii="Times New Roman" w:hAnsi="Times New Roman"/>
          <w:sz w:val="24"/>
          <w:szCs w:val="24"/>
        </w:rPr>
        <w:t>ttorney</w:t>
      </w:r>
      <w:r w:rsidRPr="00097481">
        <w:rPr>
          <w:rFonts w:ascii="Times New Roman" w:hAnsi="Times New Roman"/>
          <w:sz w:val="24"/>
          <w:szCs w:val="24"/>
        </w:rPr>
        <w:t>’s discretion, and are not subject to appeal.</w:t>
      </w:r>
    </w:p>
    <w:p w14:paraId="3A581055" w14:textId="77777777" w:rsidR="00561C8E" w:rsidRPr="00097481" w:rsidRDefault="00E91EDF" w:rsidP="00D76306">
      <w:pPr>
        <w:pStyle w:val="Heading4"/>
      </w:pPr>
      <w:bookmarkStart w:id="174" w:name="_Toc514069299"/>
      <w:bookmarkStart w:id="175" w:name="_Toc519842053"/>
      <w:r w:rsidRPr="00097481">
        <w:t>5133.212  Contracting officer</w:t>
      </w:r>
      <w:r w:rsidR="00AE1B82" w:rsidRPr="00097481">
        <w:t>’</w:t>
      </w:r>
      <w:r w:rsidRPr="00097481">
        <w:t>s duties upon appeal.</w:t>
      </w:r>
      <w:bookmarkEnd w:id="174"/>
      <w:bookmarkEnd w:id="175"/>
    </w:p>
    <w:p w14:paraId="3A581056" w14:textId="77777777" w:rsidR="00561C8E" w:rsidRPr="00097481" w:rsidRDefault="00E91EDF" w:rsidP="00D76306">
      <w:pPr>
        <w:pStyle w:val="Heading4"/>
      </w:pPr>
      <w:bookmarkStart w:id="176" w:name="_Toc514069300"/>
      <w:bookmarkStart w:id="177" w:name="_Toc519842054"/>
      <w:r w:rsidRPr="00097481">
        <w:t>5133.212-90  Appeal procedures.</w:t>
      </w:r>
      <w:bookmarkEnd w:id="176"/>
      <w:bookmarkEnd w:id="177"/>
    </w:p>
    <w:p w14:paraId="3A581057"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For purposes of this section and DFARS Appendix A, </w:t>
      </w:r>
      <w:r w:rsidR="002170BF" w:rsidRPr="00097481">
        <w:rPr>
          <w:rFonts w:ascii="Times New Roman" w:hAnsi="Times New Roman" w:cs="Times New Roman"/>
          <w:sz w:val="24"/>
          <w:szCs w:val="24"/>
        </w:rPr>
        <w:t>the Army Chief Trial Attorney or the Engineer Chief Trial Attorney perform</w:t>
      </w:r>
      <w:r w:rsidR="00143065" w:rsidRPr="00097481">
        <w:rPr>
          <w:rFonts w:ascii="Times New Roman" w:hAnsi="Times New Roman" w:cs="Times New Roman"/>
          <w:sz w:val="24"/>
          <w:szCs w:val="24"/>
        </w:rPr>
        <w:t>s</w:t>
      </w:r>
      <w:r w:rsidR="002170BF" w:rsidRPr="00097481">
        <w:rPr>
          <w:rFonts w:ascii="Times New Roman" w:hAnsi="Times New Roman" w:cs="Times New Roman"/>
          <w:sz w:val="24"/>
          <w:szCs w:val="24"/>
        </w:rPr>
        <w:t xml:space="preserve"> </w:t>
      </w:r>
      <w:r w:rsidRPr="00097481">
        <w:rPr>
          <w:rFonts w:ascii="Times New Roman" w:hAnsi="Times New Roman" w:cs="Times New Roman"/>
          <w:sz w:val="24"/>
          <w:szCs w:val="24"/>
        </w:rPr>
        <w:t>the duties and responsibilities of the Chief Trial Attorney as follows:</w:t>
      </w:r>
    </w:p>
    <w:p w14:paraId="3A581058" w14:textId="608F319F" w:rsidR="00561C8E" w:rsidRPr="00097481" w:rsidRDefault="00E91EDF" w:rsidP="00FA67FF">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A03AFE" w:rsidRPr="00097481">
        <w:rPr>
          <w:rFonts w:ascii="Times New Roman" w:hAnsi="Times New Roman" w:cs="Times New Roman"/>
          <w:sz w:val="24"/>
          <w:szCs w:val="24"/>
        </w:rPr>
        <w:t xml:space="preserve"> In accordance with A</w:t>
      </w:r>
      <w:r w:rsidR="00CC2097" w:rsidRPr="00097481">
        <w:rPr>
          <w:rFonts w:ascii="Times New Roman" w:hAnsi="Times New Roman" w:cs="Times New Roman"/>
          <w:sz w:val="24"/>
          <w:szCs w:val="24"/>
        </w:rPr>
        <w:t xml:space="preserve">rmy </w:t>
      </w:r>
      <w:r w:rsidR="00A03AFE" w:rsidRPr="00097481">
        <w:rPr>
          <w:rFonts w:ascii="Times New Roman" w:hAnsi="Times New Roman" w:cs="Times New Roman"/>
          <w:sz w:val="24"/>
          <w:szCs w:val="24"/>
        </w:rPr>
        <w:t>R</w:t>
      </w:r>
      <w:r w:rsidR="00CC2097" w:rsidRPr="00097481">
        <w:rPr>
          <w:rFonts w:ascii="Times New Roman" w:hAnsi="Times New Roman" w:cs="Times New Roman"/>
          <w:sz w:val="24"/>
          <w:szCs w:val="24"/>
        </w:rPr>
        <w:t>egulation</w:t>
      </w:r>
      <w:r w:rsidR="000763FE" w:rsidRPr="00097481">
        <w:rPr>
          <w:rFonts w:ascii="Times New Roman" w:hAnsi="Times New Roman" w:cs="Times New Roman"/>
          <w:sz w:val="24"/>
          <w:szCs w:val="24"/>
        </w:rPr>
        <w:t xml:space="preserve"> (AR)</w:t>
      </w:r>
      <w:r w:rsidR="00A03AFE" w:rsidRPr="00097481">
        <w:rPr>
          <w:rFonts w:ascii="Times New Roman" w:hAnsi="Times New Roman" w:cs="Times New Roman"/>
          <w:sz w:val="24"/>
          <w:szCs w:val="24"/>
        </w:rPr>
        <w:t xml:space="preserve"> 27-1, t</w:t>
      </w:r>
      <w:r w:rsidRPr="00097481">
        <w:rPr>
          <w:rFonts w:ascii="Times New Roman" w:hAnsi="Times New Roman" w:cs="Times New Roman"/>
          <w:sz w:val="24"/>
          <w:szCs w:val="24"/>
        </w:rPr>
        <w:t xml:space="preserve">he Army Chief Trial Attorney </w:t>
      </w:r>
      <w:ins w:id="178" w:author="Stephenson, Evelyn K CIV HQDA ASA ALT" w:date="2024-08-28T09:09:00Z">
        <w:r w:rsidR="006A4196">
          <w:rPr>
            <w:rFonts w:ascii="Times New Roman" w:hAnsi="Times New Roman" w:cs="Times New Roman"/>
            <w:sz w:val="24"/>
            <w:szCs w:val="24"/>
          </w:rPr>
          <w:t xml:space="preserve">appointed by the Judge Advocate General </w:t>
        </w:r>
      </w:ins>
      <w:r w:rsidRPr="00097481">
        <w:rPr>
          <w:rFonts w:ascii="Times New Roman" w:hAnsi="Times New Roman" w:cs="Times New Roman"/>
          <w:sz w:val="24"/>
          <w:szCs w:val="24"/>
        </w:rPr>
        <w:t xml:space="preserve">is the authorized representative of the Secretary of the Army with sole authority and responsibility for the conduct and control of litigation of contract disputes for all Department of the Army cases docketed with the ASBCA, except for </w:t>
      </w:r>
      <w:r w:rsidR="0077592B" w:rsidRPr="00097481">
        <w:rPr>
          <w:rFonts w:ascii="Times New Roman" w:hAnsi="Times New Roman" w:cs="Times New Roman"/>
          <w:sz w:val="24"/>
          <w:szCs w:val="24"/>
        </w:rPr>
        <w:t>United States Army Corps of Engineers</w:t>
      </w:r>
      <w:r w:rsidRPr="00097481">
        <w:rPr>
          <w:rFonts w:ascii="Times New Roman" w:hAnsi="Times New Roman" w:cs="Times New Roman"/>
          <w:sz w:val="24"/>
          <w:szCs w:val="24"/>
        </w:rPr>
        <w:t xml:space="preserve"> </w:t>
      </w:r>
      <w:ins w:id="179" w:author="Jordan, Amanda C CIV USARMY HQDA ASA ALT (USA)" w:date="2024-09-04T08:02:00Z">
        <w:r w:rsidR="007176BE">
          <w:rPr>
            <w:rFonts w:ascii="Times New Roman" w:hAnsi="Times New Roman" w:cs="Times New Roman"/>
            <w:sz w:val="24"/>
            <w:szCs w:val="24"/>
          </w:rPr>
          <w:t xml:space="preserve">(USACE) </w:t>
        </w:r>
      </w:ins>
      <w:r w:rsidRPr="00097481">
        <w:rPr>
          <w:rFonts w:ascii="Times New Roman" w:hAnsi="Times New Roman" w:cs="Times New Roman"/>
          <w:sz w:val="24"/>
          <w:szCs w:val="24"/>
        </w:rPr>
        <w:t>cases described in (2) and (3).</w:t>
      </w:r>
      <w:r w:rsidR="002170BF" w:rsidRPr="00097481">
        <w:rPr>
          <w:rFonts w:ascii="Times New Roman" w:hAnsi="Times New Roman" w:cs="Times New Roman"/>
          <w:sz w:val="24"/>
          <w:szCs w:val="24"/>
        </w:rPr>
        <w:t xml:space="preserve">  </w:t>
      </w:r>
      <w:del w:id="180" w:author="Stephenson, Evelyn K CIV HQDA ASA ALT" w:date="2024-08-28T09:10:00Z">
        <w:r w:rsidR="002170BF" w:rsidRPr="00097481" w:rsidDel="008A5B71">
          <w:rPr>
            <w:rFonts w:ascii="Times New Roman" w:hAnsi="Times New Roman" w:cs="Times New Roman"/>
            <w:sz w:val="24"/>
            <w:szCs w:val="24"/>
          </w:rPr>
          <w:delText xml:space="preserve">The Judge Advocate General appoints the Army </w:delText>
        </w:r>
        <w:r w:rsidR="000763FE" w:rsidRPr="00097481" w:rsidDel="008A5B71">
          <w:rPr>
            <w:rFonts w:ascii="Times New Roman" w:hAnsi="Times New Roman" w:cs="Times New Roman"/>
            <w:sz w:val="24"/>
            <w:szCs w:val="24"/>
          </w:rPr>
          <w:delText>C</w:delText>
        </w:r>
        <w:r w:rsidR="002170BF" w:rsidRPr="00097481" w:rsidDel="008A5B71">
          <w:rPr>
            <w:rFonts w:ascii="Times New Roman" w:hAnsi="Times New Roman" w:cs="Times New Roman"/>
            <w:sz w:val="24"/>
            <w:szCs w:val="24"/>
          </w:rPr>
          <w:delText xml:space="preserve">hief </w:delText>
        </w:r>
        <w:r w:rsidR="000763FE" w:rsidRPr="00097481" w:rsidDel="008A5B71">
          <w:rPr>
            <w:rFonts w:ascii="Times New Roman" w:hAnsi="Times New Roman" w:cs="Times New Roman"/>
            <w:sz w:val="24"/>
            <w:szCs w:val="24"/>
          </w:rPr>
          <w:delText>T</w:delText>
        </w:r>
        <w:r w:rsidR="002170BF" w:rsidRPr="00097481" w:rsidDel="008A5B71">
          <w:rPr>
            <w:rFonts w:ascii="Times New Roman" w:hAnsi="Times New Roman" w:cs="Times New Roman"/>
            <w:sz w:val="24"/>
            <w:szCs w:val="24"/>
          </w:rPr>
          <w:delText xml:space="preserve">rial </w:delText>
        </w:r>
        <w:r w:rsidR="000763FE" w:rsidRPr="00097481" w:rsidDel="008A5B71">
          <w:rPr>
            <w:rFonts w:ascii="Times New Roman" w:hAnsi="Times New Roman" w:cs="Times New Roman"/>
            <w:sz w:val="24"/>
            <w:szCs w:val="24"/>
          </w:rPr>
          <w:delText>A</w:delText>
        </w:r>
        <w:r w:rsidR="002170BF" w:rsidRPr="00097481" w:rsidDel="008A5B71">
          <w:rPr>
            <w:rFonts w:ascii="Times New Roman" w:hAnsi="Times New Roman" w:cs="Times New Roman"/>
            <w:sz w:val="24"/>
            <w:szCs w:val="24"/>
          </w:rPr>
          <w:delText>ttorney.</w:delText>
        </w:r>
      </w:del>
    </w:p>
    <w:p w14:paraId="3A581059" w14:textId="7490C413" w:rsidR="00561C8E" w:rsidRPr="00097481" w:rsidRDefault="00E91EDF" w:rsidP="00FA67FF">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(2)  The Engineer Chief Trial Attorney</w:t>
      </w:r>
      <w:ins w:id="181" w:author="Moye, Rachel J CIV USARMY HQDA ASA ALT (USA)" w:date="2024-09-03T21:06:00Z">
        <w:r w:rsidR="006D0CA2">
          <w:rPr>
            <w:rFonts w:ascii="Times New Roman" w:hAnsi="Times New Roman" w:cs="Times New Roman"/>
            <w:sz w:val="24"/>
            <w:szCs w:val="24"/>
          </w:rPr>
          <w:t>,</w:t>
        </w:r>
      </w:ins>
      <w:r w:rsidRPr="00097481">
        <w:rPr>
          <w:rFonts w:ascii="Times New Roman" w:hAnsi="Times New Roman" w:cs="Times New Roman"/>
          <w:sz w:val="24"/>
          <w:szCs w:val="24"/>
        </w:rPr>
        <w:t xml:space="preserve"> </w:t>
      </w:r>
      <w:ins w:id="182" w:author="Stephenson, Evelyn K CIV HQDA ASA ALT" w:date="2024-08-28T09:10:00Z">
        <w:r w:rsidR="008A5B71">
          <w:rPr>
            <w:rFonts w:ascii="Times New Roman" w:hAnsi="Times New Roman" w:cs="Times New Roman"/>
            <w:sz w:val="24"/>
            <w:szCs w:val="24"/>
          </w:rPr>
          <w:t xml:space="preserve">appointed by the </w:t>
        </w:r>
      </w:ins>
      <w:ins w:id="183" w:author="Moye, Rachel J CIV USARMY HQDA ASA ALT (USA)" w:date="2024-09-03T21:07:00Z">
        <w:r w:rsidR="006D0CA2">
          <w:rPr>
            <w:rFonts w:ascii="Times New Roman" w:hAnsi="Times New Roman" w:cs="Times New Roman"/>
            <w:sz w:val="24"/>
            <w:szCs w:val="24"/>
          </w:rPr>
          <w:t xml:space="preserve">USACE </w:t>
        </w:r>
      </w:ins>
      <w:ins w:id="184" w:author="Stephenson, Evelyn K CIV HQDA ASA ALT" w:date="2024-08-28T09:10:00Z">
        <w:r w:rsidR="008A5B71">
          <w:rPr>
            <w:rFonts w:ascii="Times New Roman" w:hAnsi="Times New Roman" w:cs="Times New Roman"/>
            <w:sz w:val="24"/>
            <w:szCs w:val="24"/>
          </w:rPr>
          <w:t xml:space="preserve">Chief Counsel, </w:t>
        </w:r>
        <w:del w:id="185" w:author="Moye, Rachel J CIV USARMY HQDA ASA ALT (USA)" w:date="2024-09-03T21:07:00Z">
          <w:r w:rsidR="00A2326B" w:rsidDel="006D0CA2">
            <w:rPr>
              <w:rFonts w:ascii="Times New Roman" w:hAnsi="Times New Roman" w:cs="Times New Roman"/>
              <w:sz w:val="24"/>
              <w:szCs w:val="24"/>
            </w:rPr>
            <w:delText xml:space="preserve">USACE </w:delText>
          </w:r>
        </w:del>
      </w:ins>
      <w:r w:rsidRPr="00097481">
        <w:rPr>
          <w:rFonts w:ascii="Times New Roman" w:hAnsi="Times New Roman" w:cs="Times New Roman"/>
          <w:sz w:val="24"/>
          <w:szCs w:val="24"/>
        </w:rPr>
        <w:t xml:space="preserve">is the authorized representative of the Secretary of the Army and has sole authority and responsibility for the conduct and control of litigation of contract disputes for all </w:t>
      </w:r>
      <w:ins w:id="186" w:author="Stephenson, Evelyn K CIV HQDA ASA ALT" w:date="2024-08-28T09:09:00Z">
        <w:r w:rsidR="006A4196">
          <w:rPr>
            <w:rFonts w:ascii="Times New Roman" w:hAnsi="Times New Roman" w:cs="Times New Roman"/>
            <w:sz w:val="24"/>
            <w:szCs w:val="24"/>
          </w:rPr>
          <w:t xml:space="preserve">USACE </w:t>
        </w:r>
      </w:ins>
      <w:del w:id="187" w:author="Stephenson, Evelyn K CIV HQDA ASA ALT" w:date="2024-08-28T09:09:00Z">
        <w:r w:rsidRPr="00097481" w:rsidDel="006A4196">
          <w:rPr>
            <w:rFonts w:ascii="Times New Roman" w:hAnsi="Times New Roman" w:cs="Times New Roman"/>
            <w:sz w:val="24"/>
            <w:szCs w:val="24"/>
          </w:rPr>
          <w:delText>Corps of Engineers</w:delText>
        </w:r>
      </w:del>
      <w:r w:rsidRPr="00097481">
        <w:rPr>
          <w:rFonts w:ascii="Times New Roman" w:hAnsi="Times New Roman" w:cs="Times New Roman"/>
          <w:sz w:val="24"/>
          <w:szCs w:val="24"/>
        </w:rPr>
        <w:t xml:space="preserve"> cases docketed with the ASBCA of a value of less than $3 million</w:t>
      </w:r>
      <w:del w:id="188" w:author="Stephenson, Evelyn K CIV HQDA ASA ALT" w:date="2024-08-28T09:10:00Z">
        <w:r w:rsidRPr="00097481" w:rsidDel="00A2326B">
          <w:rPr>
            <w:rFonts w:ascii="Times New Roman" w:hAnsi="Times New Roman" w:cs="Times New Roman"/>
            <w:sz w:val="24"/>
            <w:szCs w:val="24"/>
          </w:rPr>
          <w:delText>.</w:delText>
        </w:r>
        <w:r w:rsidR="002170BF" w:rsidRPr="00097481" w:rsidDel="00A2326B">
          <w:rPr>
            <w:rFonts w:ascii="Times New Roman" w:hAnsi="Times New Roman" w:cs="Times New Roman"/>
            <w:sz w:val="24"/>
            <w:szCs w:val="24"/>
          </w:rPr>
          <w:delText xml:space="preserve">  The Chief Counsel, Corps of Engineers appoints the </w:delText>
        </w:r>
        <w:r w:rsidR="007754BC" w:rsidRPr="00097481" w:rsidDel="00A2326B">
          <w:rPr>
            <w:rFonts w:ascii="Times New Roman" w:hAnsi="Times New Roman" w:cs="Times New Roman"/>
            <w:sz w:val="24"/>
            <w:szCs w:val="24"/>
          </w:rPr>
          <w:delText>E</w:delText>
        </w:r>
        <w:r w:rsidR="002170BF" w:rsidRPr="00097481" w:rsidDel="00A2326B">
          <w:rPr>
            <w:rFonts w:ascii="Times New Roman" w:hAnsi="Times New Roman" w:cs="Times New Roman"/>
            <w:sz w:val="24"/>
            <w:szCs w:val="24"/>
          </w:rPr>
          <w:delText xml:space="preserve">ngineer </w:delText>
        </w:r>
        <w:r w:rsidR="007754BC" w:rsidRPr="00097481" w:rsidDel="00A2326B">
          <w:rPr>
            <w:rFonts w:ascii="Times New Roman" w:hAnsi="Times New Roman" w:cs="Times New Roman"/>
            <w:sz w:val="24"/>
            <w:szCs w:val="24"/>
          </w:rPr>
          <w:delText>C</w:delText>
        </w:r>
        <w:r w:rsidR="002170BF" w:rsidRPr="00097481" w:rsidDel="00A2326B">
          <w:rPr>
            <w:rFonts w:ascii="Times New Roman" w:hAnsi="Times New Roman" w:cs="Times New Roman"/>
            <w:sz w:val="24"/>
            <w:szCs w:val="24"/>
          </w:rPr>
          <w:delText xml:space="preserve">hief </w:delText>
        </w:r>
        <w:r w:rsidR="007754BC" w:rsidRPr="00097481" w:rsidDel="00A2326B">
          <w:rPr>
            <w:rFonts w:ascii="Times New Roman" w:hAnsi="Times New Roman" w:cs="Times New Roman"/>
            <w:sz w:val="24"/>
            <w:szCs w:val="24"/>
          </w:rPr>
          <w:delText>T</w:delText>
        </w:r>
        <w:r w:rsidR="002170BF" w:rsidRPr="00097481" w:rsidDel="00A2326B">
          <w:rPr>
            <w:rFonts w:ascii="Times New Roman" w:hAnsi="Times New Roman" w:cs="Times New Roman"/>
            <w:sz w:val="24"/>
            <w:szCs w:val="24"/>
          </w:rPr>
          <w:delText xml:space="preserve">rial </w:delText>
        </w:r>
        <w:r w:rsidR="007754BC" w:rsidRPr="00097481" w:rsidDel="00A2326B">
          <w:rPr>
            <w:rFonts w:ascii="Times New Roman" w:hAnsi="Times New Roman" w:cs="Times New Roman"/>
            <w:sz w:val="24"/>
            <w:szCs w:val="24"/>
          </w:rPr>
          <w:delText>A</w:delText>
        </w:r>
        <w:r w:rsidR="002170BF" w:rsidRPr="00097481" w:rsidDel="00A2326B">
          <w:rPr>
            <w:rFonts w:ascii="Times New Roman" w:hAnsi="Times New Roman" w:cs="Times New Roman"/>
            <w:sz w:val="24"/>
            <w:szCs w:val="24"/>
          </w:rPr>
          <w:delText>ttorney.</w:delText>
        </w:r>
      </w:del>
    </w:p>
    <w:p w14:paraId="3A58105A" w14:textId="01040EA9" w:rsidR="00561C8E" w:rsidRPr="00097481" w:rsidRDefault="00E91EDF" w:rsidP="00FA67FF">
      <w:pPr>
        <w:pStyle w:val="ind12"/>
        <w:tabs>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(3)  The </w:t>
      </w:r>
      <w:r w:rsidR="007F5EA1" w:rsidRPr="00097481">
        <w:rPr>
          <w:rFonts w:ascii="Times New Roman" w:hAnsi="Times New Roman" w:cs="Times New Roman"/>
          <w:sz w:val="24"/>
          <w:szCs w:val="24"/>
        </w:rPr>
        <w:t xml:space="preserve">Director, </w:t>
      </w:r>
      <w:del w:id="189" w:author="Jordan, Amanda C CIV USARMY HQDA ASA ALT (USA)" w:date="2024-09-04T08:03:00Z">
        <w:r w:rsidR="007F5EA1" w:rsidRPr="00097481" w:rsidDel="007176BE">
          <w:rPr>
            <w:rFonts w:ascii="Times New Roman" w:hAnsi="Times New Roman" w:cs="Times New Roman"/>
            <w:sz w:val="24"/>
            <w:szCs w:val="24"/>
          </w:rPr>
          <w:delText xml:space="preserve">Civil Law and </w:delText>
        </w:r>
      </w:del>
      <w:r w:rsidR="007F5EA1" w:rsidRPr="00097481">
        <w:rPr>
          <w:rFonts w:ascii="Times New Roman" w:hAnsi="Times New Roman" w:cs="Times New Roman"/>
          <w:sz w:val="24"/>
          <w:szCs w:val="24"/>
        </w:rPr>
        <w:t>Litigation</w:t>
      </w:r>
      <w:ins w:id="190" w:author="Jordan, Amanda C CIV USARMY HQDA ASA ALT (USA)" w:date="2024-09-04T08:03:00Z">
        <w:r w:rsidR="007176BE">
          <w:rPr>
            <w:rFonts w:ascii="Times New Roman" w:hAnsi="Times New Roman" w:cs="Times New Roman"/>
            <w:sz w:val="24"/>
            <w:szCs w:val="24"/>
          </w:rPr>
          <w:t xml:space="preserve"> Division</w:t>
        </w:r>
      </w:ins>
      <w:r w:rsidR="007F5EA1" w:rsidRPr="00097481">
        <w:rPr>
          <w:rFonts w:ascii="Times New Roman" w:hAnsi="Times New Roman" w:cs="Times New Roman"/>
          <w:sz w:val="24"/>
          <w:szCs w:val="24"/>
        </w:rPr>
        <w:t>, U.S. Army Legal Services Agency</w:t>
      </w:r>
      <w:r w:rsidR="00A03AFE" w:rsidRPr="00097481" w:rsidDel="00A03AFE">
        <w:rPr>
          <w:rFonts w:ascii="Times New Roman" w:hAnsi="Times New Roman" w:cs="Times New Roman"/>
          <w:sz w:val="24"/>
          <w:szCs w:val="24"/>
        </w:rPr>
        <w:t xml:space="preserve"> </w:t>
      </w:r>
      <w:r w:rsidRPr="00097481">
        <w:rPr>
          <w:rFonts w:ascii="Times New Roman" w:hAnsi="Times New Roman" w:cs="Times New Roman"/>
          <w:sz w:val="24"/>
          <w:szCs w:val="24"/>
        </w:rPr>
        <w:t>may determine, on a case</w:t>
      </w:r>
      <w:r w:rsidR="004316CF" w:rsidRPr="00097481">
        <w:rPr>
          <w:rFonts w:ascii="Times New Roman" w:hAnsi="Times New Roman" w:cs="Times New Roman"/>
          <w:sz w:val="24"/>
          <w:szCs w:val="24"/>
        </w:rPr>
        <w:t>-</w:t>
      </w:r>
      <w:r w:rsidRPr="00097481">
        <w:rPr>
          <w:rFonts w:ascii="Times New Roman" w:hAnsi="Times New Roman" w:cs="Times New Roman"/>
          <w:sz w:val="24"/>
          <w:szCs w:val="24"/>
        </w:rPr>
        <w:t>by</w:t>
      </w:r>
      <w:r w:rsidR="004316CF" w:rsidRPr="00097481">
        <w:rPr>
          <w:rFonts w:ascii="Times New Roman" w:hAnsi="Times New Roman" w:cs="Times New Roman"/>
          <w:sz w:val="24"/>
          <w:szCs w:val="24"/>
        </w:rPr>
        <w:t>-</w:t>
      </w:r>
      <w:r w:rsidRPr="00097481">
        <w:rPr>
          <w:rFonts w:ascii="Times New Roman" w:hAnsi="Times New Roman" w:cs="Times New Roman"/>
          <w:sz w:val="24"/>
          <w:szCs w:val="24"/>
        </w:rPr>
        <w:t xml:space="preserve">case basis, to delegate </w:t>
      </w:r>
      <w:ins w:id="191" w:author="Stephenson, Evelyn K CIV HQDA ASA ALT" w:date="2024-08-28T09:11:00Z">
        <w:r w:rsidR="00E559C4">
          <w:rPr>
            <w:rFonts w:ascii="Times New Roman" w:hAnsi="Times New Roman" w:cs="Times New Roman"/>
            <w:sz w:val="24"/>
            <w:szCs w:val="24"/>
          </w:rPr>
          <w:t xml:space="preserve">USACE </w:t>
        </w:r>
      </w:ins>
      <w:del w:id="192" w:author="Stephenson, Evelyn K CIV HQDA ASA ALT" w:date="2024-08-28T09:11:00Z">
        <w:r w:rsidRPr="00097481" w:rsidDel="00E559C4">
          <w:rPr>
            <w:rFonts w:ascii="Times New Roman" w:hAnsi="Times New Roman" w:cs="Times New Roman"/>
            <w:sz w:val="24"/>
            <w:szCs w:val="24"/>
          </w:rPr>
          <w:delText>Corps of Engineer</w:delText>
        </w:r>
      </w:del>
      <w:r w:rsidRPr="00097481">
        <w:rPr>
          <w:rFonts w:ascii="Times New Roman" w:hAnsi="Times New Roman" w:cs="Times New Roman"/>
          <w:sz w:val="24"/>
          <w:szCs w:val="24"/>
        </w:rPr>
        <w:t xml:space="preserve"> cases of a value of $3 million or more to the Engineer Chief Trial Attorney.</w:t>
      </w:r>
    </w:p>
    <w:p w14:paraId="3A58105B"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All contract disputes addressed in this section remain subject to the litigation oversight authority and responsibility </w:t>
      </w:r>
      <w:r w:rsidR="00A03AFE" w:rsidRPr="00097481">
        <w:rPr>
          <w:rFonts w:ascii="Times New Roman" w:hAnsi="Times New Roman" w:cs="Times New Roman"/>
          <w:sz w:val="24"/>
          <w:szCs w:val="24"/>
        </w:rPr>
        <w:t>of</w:t>
      </w:r>
      <w:r w:rsidRPr="00097481">
        <w:rPr>
          <w:rFonts w:ascii="Times New Roman" w:hAnsi="Times New Roman" w:cs="Times New Roman"/>
          <w:sz w:val="24"/>
          <w:szCs w:val="24"/>
        </w:rPr>
        <w:t xml:space="preserve"> the General Counsel of the Department of the Army.</w:t>
      </w:r>
    </w:p>
    <w:p w14:paraId="3A58105C" w14:textId="77777777" w:rsidR="00561C8E" w:rsidRPr="00097481" w:rsidRDefault="00E91EDF" w:rsidP="00D76306">
      <w:pPr>
        <w:pStyle w:val="Heading4"/>
      </w:pPr>
      <w:bookmarkStart w:id="193" w:name="_Toc514069301"/>
      <w:bookmarkStart w:id="194" w:name="_Toc519842055"/>
      <w:r w:rsidRPr="00097481">
        <w:t>5133.212-91  Notice of an appeal.</w:t>
      </w:r>
      <w:bookmarkEnd w:id="193"/>
      <w:bookmarkEnd w:id="194"/>
    </w:p>
    <w:p w14:paraId="3A58105D" w14:textId="77777777" w:rsidR="00561C8E"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 xml:space="preserve">Contracting officers must </w:t>
      </w:r>
      <w:r w:rsidR="00B32507" w:rsidRPr="00097481">
        <w:rPr>
          <w:rFonts w:ascii="Times New Roman" w:hAnsi="Times New Roman" w:cs="Times New Roman"/>
          <w:sz w:val="24"/>
          <w:szCs w:val="24"/>
        </w:rPr>
        <w:t xml:space="preserve">perform the following actions </w:t>
      </w:r>
      <w:r w:rsidRPr="00097481">
        <w:rPr>
          <w:rFonts w:ascii="Times New Roman" w:hAnsi="Times New Roman" w:cs="Times New Roman"/>
          <w:sz w:val="24"/>
          <w:szCs w:val="24"/>
        </w:rPr>
        <w:t>concurrently</w:t>
      </w:r>
      <w:r w:rsidR="00B32507" w:rsidRPr="00097481">
        <w:rPr>
          <w:rFonts w:ascii="Times New Roman" w:hAnsi="Times New Roman" w:cs="Times New Roman"/>
          <w:sz w:val="24"/>
          <w:szCs w:val="24"/>
        </w:rPr>
        <w:t>:</w:t>
      </w:r>
    </w:p>
    <w:p w14:paraId="3A58105F" w14:textId="6A107B16" w:rsidR="00DF6B3B" w:rsidDel="007176BE" w:rsidRDefault="00E91EDF" w:rsidP="00C361FB">
      <w:pPr>
        <w:pStyle w:val="ind4"/>
        <w:tabs>
          <w:tab w:val="clear" w:pos="1152"/>
          <w:tab w:val="clear" w:pos="1728"/>
          <w:tab w:val="clear" w:pos="2304"/>
          <w:tab w:val="clear" w:pos="2880"/>
          <w:tab w:val="clear" w:pos="3456"/>
        </w:tabs>
        <w:spacing w:after="240"/>
        <w:ind w:left="0"/>
        <w:rPr>
          <w:del w:id="195" w:author="Jordan, Amanda C CIV USARMY HQDA ASA ALT (USA)" w:date="2024-09-04T08:03:00Z"/>
          <w:rFonts w:ascii="Times New Roman" w:hAnsi="Times New Roman" w:cs="Times New Roman"/>
          <w:sz w:val="24"/>
          <w:szCs w:val="24"/>
        </w:rPr>
      </w:pPr>
      <w:r w:rsidRPr="00097481">
        <w:rPr>
          <w:rFonts w:ascii="Times New Roman" w:hAnsi="Times New Roman" w:cs="Times New Roman"/>
          <w:sz w:val="24"/>
          <w:szCs w:val="24"/>
        </w:rPr>
        <w:t>(a)  Send</w:t>
      </w:r>
      <w:r w:rsidR="003C29E9" w:rsidRPr="00097481">
        <w:rPr>
          <w:rFonts w:ascii="Times New Roman" w:hAnsi="Times New Roman" w:cs="Times New Roman"/>
          <w:sz w:val="24"/>
          <w:szCs w:val="24"/>
        </w:rPr>
        <w:t xml:space="preserve"> any notice of appeal</w:t>
      </w:r>
      <w:r w:rsidR="00DE2211" w:rsidRPr="00097481">
        <w:rPr>
          <w:rFonts w:ascii="Times New Roman" w:hAnsi="Times New Roman" w:cs="Times New Roman"/>
          <w:sz w:val="24"/>
          <w:szCs w:val="24"/>
        </w:rPr>
        <w:t xml:space="preserve"> received directly</w:t>
      </w:r>
      <w:r w:rsidR="003C29E9" w:rsidRPr="00097481">
        <w:rPr>
          <w:rFonts w:ascii="Times New Roman" w:hAnsi="Times New Roman" w:cs="Times New Roman"/>
          <w:sz w:val="24"/>
          <w:szCs w:val="24"/>
        </w:rPr>
        <w:t>, including the envelop</w:t>
      </w:r>
      <w:r w:rsidR="00FA5A5C" w:rsidRPr="00097481">
        <w:rPr>
          <w:rFonts w:ascii="Times New Roman" w:hAnsi="Times New Roman" w:cs="Times New Roman"/>
          <w:sz w:val="24"/>
          <w:szCs w:val="24"/>
        </w:rPr>
        <w:t>e</w:t>
      </w:r>
      <w:r w:rsidR="003C29E9" w:rsidRPr="00097481">
        <w:rPr>
          <w:rFonts w:ascii="Times New Roman" w:hAnsi="Times New Roman" w:cs="Times New Roman"/>
          <w:sz w:val="24"/>
          <w:szCs w:val="24"/>
        </w:rPr>
        <w:t xml:space="preserve"> showing the postmark directly</w:t>
      </w:r>
      <w:r w:rsidRPr="00097481">
        <w:rPr>
          <w:rFonts w:ascii="Times New Roman" w:hAnsi="Times New Roman" w:cs="Times New Roman"/>
          <w:sz w:val="24"/>
          <w:szCs w:val="24"/>
        </w:rPr>
        <w:t xml:space="preserve"> to</w:t>
      </w:r>
      <w:r w:rsidR="003C29E9" w:rsidRPr="00097481">
        <w:rPr>
          <w:rFonts w:ascii="Times New Roman" w:hAnsi="Times New Roman" w:cs="Times New Roman"/>
          <w:sz w:val="24"/>
          <w:szCs w:val="24"/>
        </w:rPr>
        <w:t>:</w:t>
      </w:r>
    </w:p>
    <w:p w14:paraId="154EF833" w14:textId="77777777" w:rsidR="00A029E5" w:rsidRDefault="00A029E5" w:rsidP="00C361F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0"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Chairman, ASBCA</w:t>
      </w:r>
    </w:p>
    <w:p w14:paraId="3A581061" w14:textId="77777777" w:rsidR="0038165C" w:rsidRPr="00097481" w:rsidRDefault="00E91EDF"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5109 Leesburg Pike</w:t>
      </w:r>
    </w:p>
    <w:p w14:paraId="3A581062" w14:textId="77777777" w:rsidR="0038165C" w:rsidRPr="00097481" w:rsidRDefault="00AE4432" w:rsidP="00FA67FF">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097481">
        <w:rPr>
          <w:rFonts w:ascii="Times New Roman" w:hAnsi="Times New Roman" w:cs="Times New Roman"/>
          <w:sz w:val="24"/>
          <w:szCs w:val="24"/>
        </w:rPr>
        <w:t xml:space="preserve">Skyline 6, Room </w:t>
      </w:r>
      <w:r w:rsidR="00E91EDF" w:rsidRPr="00097481">
        <w:rPr>
          <w:rFonts w:ascii="Times New Roman" w:hAnsi="Times New Roman" w:cs="Times New Roman"/>
          <w:sz w:val="24"/>
          <w:szCs w:val="24"/>
        </w:rPr>
        <w:t>703</w:t>
      </w:r>
    </w:p>
    <w:p w14:paraId="3A581063" w14:textId="2F030545" w:rsidR="0038165C" w:rsidDel="007176BE" w:rsidRDefault="00E91EDF" w:rsidP="00FA67FF">
      <w:pPr>
        <w:pStyle w:val="ind4"/>
        <w:tabs>
          <w:tab w:val="clear" w:pos="1152"/>
          <w:tab w:val="clear" w:pos="1728"/>
          <w:tab w:val="clear" w:pos="2304"/>
          <w:tab w:val="clear" w:pos="2880"/>
          <w:tab w:val="clear" w:pos="3456"/>
        </w:tabs>
        <w:spacing w:after="240"/>
        <w:ind w:left="0"/>
        <w:rPr>
          <w:del w:id="196" w:author="Jordan, Amanda C CIV USARMY HQDA ASA ALT (USA)" w:date="2024-09-04T08:03:00Z"/>
          <w:rFonts w:ascii="Times New Roman" w:hAnsi="Times New Roman" w:cs="Times New Roman"/>
          <w:sz w:val="24"/>
          <w:szCs w:val="24"/>
        </w:rPr>
      </w:pPr>
      <w:r w:rsidRPr="00097481">
        <w:rPr>
          <w:rFonts w:ascii="Times New Roman" w:hAnsi="Times New Roman" w:cs="Times New Roman"/>
          <w:sz w:val="24"/>
          <w:szCs w:val="24"/>
        </w:rPr>
        <w:t>Falls Church, VA 22041-3208</w:t>
      </w:r>
      <w:r w:rsidR="00B32507" w:rsidRPr="00097481">
        <w:rPr>
          <w:rFonts w:ascii="Times New Roman" w:hAnsi="Times New Roman" w:cs="Times New Roman"/>
          <w:sz w:val="24"/>
          <w:szCs w:val="24"/>
        </w:rPr>
        <w:t>.</w:t>
      </w:r>
    </w:p>
    <w:p w14:paraId="21EDED14" w14:textId="77777777" w:rsidR="00A029E5" w:rsidRPr="00097481" w:rsidRDefault="00A029E5"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3A581064" w14:textId="5DD10C2C"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When the Defense Contract Management Agency </w:t>
      </w:r>
      <w:del w:id="197" w:author="Stephenson, Evelyn K CIV HQDA ASA ALT" w:date="2024-08-28T09:17:00Z">
        <w:r w:rsidRPr="00097481" w:rsidDel="00073340">
          <w:rPr>
            <w:rFonts w:ascii="Times New Roman" w:hAnsi="Times New Roman" w:cs="Times New Roman"/>
            <w:sz w:val="24"/>
            <w:szCs w:val="24"/>
          </w:rPr>
          <w:delText>staff</w:delText>
        </w:r>
      </w:del>
      <w:r w:rsidRPr="00097481">
        <w:rPr>
          <w:rFonts w:ascii="Times New Roman" w:hAnsi="Times New Roman" w:cs="Times New Roman"/>
          <w:sz w:val="24"/>
          <w:szCs w:val="24"/>
        </w:rPr>
        <w:t xml:space="preserve"> has participated in contract award and/or administration, send to the D</w:t>
      </w:r>
      <w:r w:rsidR="0077592B" w:rsidRPr="00097481">
        <w:rPr>
          <w:rFonts w:ascii="Times New Roman" w:hAnsi="Times New Roman" w:cs="Times New Roman"/>
          <w:sz w:val="24"/>
          <w:szCs w:val="24"/>
        </w:rPr>
        <w:t xml:space="preserve">efense </w:t>
      </w:r>
      <w:r w:rsidRPr="00097481">
        <w:rPr>
          <w:rFonts w:ascii="Times New Roman" w:hAnsi="Times New Roman" w:cs="Times New Roman"/>
          <w:sz w:val="24"/>
          <w:szCs w:val="24"/>
        </w:rPr>
        <w:t>C</w:t>
      </w:r>
      <w:r w:rsidR="0077592B" w:rsidRPr="00097481">
        <w:rPr>
          <w:rFonts w:ascii="Times New Roman" w:hAnsi="Times New Roman" w:cs="Times New Roman"/>
          <w:sz w:val="24"/>
          <w:szCs w:val="24"/>
        </w:rPr>
        <w:t xml:space="preserve">ontract </w:t>
      </w:r>
      <w:r w:rsidRPr="00097481">
        <w:rPr>
          <w:rFonts w:ascii="Times New Roman" w:hAnsi="Times New Roman" w:cs="Times New Roman"/>
          <w:sz w:val="24"/>
          <w:szCs w:val="24"/>
        </w:rPr>
        <w:t>M</w:t>
      </w:r>
      <w:r w:rsidR="0077592B" w:rsidRPr="00097481">
        <w:rPr>
          <w:rFonts w:ascii="Times New Roman" w:hAnsi="Times New Roman" w:cs="Times New Roman"/>
          <w:sz w:val="24"/>
          <w:szCs w:val="24"/>
        </w:rPr>
        <w:t xml:space="preserve">anagement </w:t>
      </w:r>
      <w:r w:rsidRPr="00097481">
        <w:rPr>
          <w:rFonts w:ascii="Times New Roman" w:hAnsi="Times New Roman" w:cs="Times New Roman"/>
          <w:sz w:val="24"/>
          <w:szCs w:val="24"/>
        </w:rPr>
        <w:t>A</w:t>
      </w:r>
      <w:r w:rsidR="0077592B" w:rsidRPr="00097481">
        <w:rPr>
          <w:rFonts w:ascii="Times New Roman" w:hAnsi="Times New Roman" w:cs="Times New Roman"/>
          <w:sz w:val="24"/>
          <w:szCs w:val="24"/>
        </w:rPr>
        <w:t>gency</w:t>
      </w:r>
      <w:r w:rsidRPr="00097481">
        <w:rPr>
          <w:rFonts w:ascii="Times New Roman" w:hAnsi="Times New Roman" w:cs="Times New Roman"/>
          <w:sz w:val="24"/>
          <w:szCs w:val="24"/>
        </w:rPr>
        <w:t xml:space="preserve"> office involved</w:t>
      </w:r>
      <w:ins w:id="198" w:author="Stephenson, Evelyn K CIV HQDA ASA ALT" w:date="2024-08-28T09:21:00Z">
        <w:r w:rsidR="00BE218D">
          <w:rPr>
            <w:rFonts w:ascii="Times New Roman" w:hAnsi="Times New Roman" w:cs="Times New Roman"/>
            <w:sz w:val="24"/>
            <w:szCs w:val="24"/>
          </w:rPr>
          <w:t>,</w:t>
        </w:r>
      </w:ins>
      <w:r w:rsidRPr="00097481">
        <w:rPr>
          <w:rFonts w:ascii="Times New Roman" w:hAnsi="Times New Roman" w:cs="Times New Roman"/>
          <w:sz w:val="24"/>
          <w:szCs w:val="24"/>
        </w:rPr>
        <w:t xml:space="preserve"> </w:t>
      </w:r>
      <w:ins w:id="199" w:author="Stephenson, Evelyn K CIV HQDA ASA ALT" w:date="2024-08-28T09:18:00Z">
        <w:r w:rsidR="000A0EBF">
          <w:rPr>
            <w:rFonts w:ascii="Times New Roman" w:hAnsi="Times New Roman" w:cs="Times New Roman"/>
            <w:sz w:val="24"/>
            <w:szCs w:val="24"/>
          </w:rPr>
          <w:t xml:space="preserve">the </w:t>
        </w:r>
      </w:ins>
      <w:del w:id="200" w:author="Stephenson, Evelyn K CIV HQDA ASA ALT" w:date="2024-08-28T09:18:00Z">
        <w:r w:rsidRPr="00097481" w:rsidDel="000A0EBF">
          <w:rPr>
            <w:rFonts w:ascii="Times New Roman" w:hAnsi="Times New Roman" w:cs="Times New Roman"/>
            <w:sz w:val="24"/>
            <w:szCs w:val="24"/>
          </w:rPr>
          <w:delText xml:space="preserve">a </w:delText>
        </w:r>
      </w:del>
      <w:r w:rsidRPr="00097481">
        <w:rPr>
          <w:rFonts w:ascii="Times New Roman" w:hAnsi="Times New Roman" w:cs="Times New Roman"/>
          <w:sz w:val="24"/>
          <w:szCs w:val="24"/>
        </w:rPr>
        <w:t>notice of the appeal with direction to preserve all documents pertaining to the contract.</w:t>
      </w:r>
    </w:p>
    <w:p w14:paraId="3A581065" w14:textId="77777777" w:rsidR="00561C8E" w:rsidRPr="00097481" w:rsidRDefault="00E91EDF" w:rsidP="00D76306">
      <w:pPr>
        <w:pStyle w:val="Heading4"/>
      </w:pPr>
      <w:bookmarkStart w:id="201" w:name="_Toc514069302"/>
      <w:bookmarkStart w:id="202" w:name="_Toc519842056"/>
      <w:r w:rsidRPr="00097481">
        <w:t>5133.212-9</w:t>
      </w:r>
      <w:r w:rsidR="00D15D39" w:rsidRPr="00097481">
        <w:t>2</w:t>
      </w:r>
      <w:r w:rsidRPr="00097481">
        <w:t xml:space="preserve">  Comprehensive report to the Chief Trial Attorney.</w:t>
      </w:r>
      <w:bookmarkEnd w:id="201"/>
      <w:bookmarkEnd w:id="202"/>
    </w:p>
    <w:p w14:paraId="3A581066" w14:textId="073208A0"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Concurrent with forwarding the appeal file to the ASBCA, the </w:t>
      </w:r>
      <w:ins w:id="203" w:author="Jordan, Amanda C CIV USARMY HQDA ASA ALT (USA)" w:date="2024-09-04T08:18:00Z">
        <w:r w:rsidR="00C849DE">
          <w:rPr>
            <w:rFonts w:ascii="Times New Roman" w:hAnsi="Times New Roman" w:cs="Times New Roman"/>
            <w:sz w:val="24"/>
            <w:szCs w:val="24"/>
          </w:rPr>
          <w:t>C</w:t>
        </w:r>
      </w:ins>
      <w:del w:id="204" w:author="Jordan, Amanda C CIV USARMY HQDA ASA ALT (USA)" w:date="2024-09-04T08:18:00Z">
        <w:r w:rsidRPr="00097481" w:rsidDel="00C849DE">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 must send the following documents to the addressee in </w:t>
      </w:r>
      <w:ins w:id="205" w:author="Stephenson, Evelyn K CIV HQDA ASA ALT" w:date="2024-08-28T09:21:00Z">
        <w:r w:rsidR="00101143">
          <w:rPr>
            <w:rFonts w:ascii="Times New Roman" w:hAnsi="Times New Roman" w:cs="Times New Roman"/>
            <w:sz w:val="24"/>
            <w:szCs w:val="24"/>
          </w:rPr>
          <w:t xml:space="preserve">AFARS </w:t>
        </w:r>
      </w:ins>
      <w:r w:rsidR="00331198" w:rsidRPr="00097481">
        <w:rPr>
          <w:rFonts w:ascii="Times New Roman" w:hAnsi="Times New Roman" w:cs="Times New Roman"/>
          <w:sz w:val="24"/>
          <w:szCs w:val="24"/>
        </w:rPr>
        <w:t>5133.104(a)</w:t>
      </w:r>
      <w:r w:rsidR="002170BF" w:rsidRPr="00097481">
        <w:rPr>
          <w:rFonts w:ascii="Times New Roman" w:hAnsi="Times New Roman" w:cs="Times New Roman"/>
          <w:sz w:val="24"/>
          <w:szCs w:val="24"/>
        </w:rPr>
        <w:t>(3)(i)(</w:t>
      </w:r>
      <w:r w:rsidR="002170BF" w:rsidRPr="00097481">
        <w:rPr>
          <w:rFonts w:ascii="Times New Roman" w:hAnsi="Times New Roman" w:cs="Times New Roman"/>
          <w:i/>
          <w:sz w:val="24"/>
          <w:szCs w:val="24"/>
        </w:rPr>
        <w:t>1</w:t>
      </w:r>
      <w:r w:rsidR="002170BF" w:rsidRPr="00097481">
        <w:rPr>
          <w:rFonts w:ascii="Times New Roman" w:hAnsi="Times New Roman" w:cs="Times New Roman"/>
          <w:sz w:val="24"/>
          <w:szCs w:val="24"/>
        </w:rPr>
        <w:t>)(</w:t>
      </w:r>
      <w:r w:rsidR="00AC3F84" w:rsidRPr="00097481">
        <w:rPr>
          <w:rFonts w:ascii="Times New Roman" w:hAnsi="Times New Roman" w:cs="Times New Roman"/>
          <w:i/>
          <w:sz w:val="24"/>
          <w:szCs w:val="24"/>
        </w:rPr>
        <w:t>ii</w:t>
      </w:r>
      <w:r w:rsidR="00331198" w:rsidRPr="00097481">
        <w:rPr>
          <w:rFonts w:ascii="Times New Roman" w:hAnsi="Times New Roman" w:cs="Times New Roman"/>
          <w:sz w:val="24"/>
          <w:szCs w:val="24"/>
        </w:rPr>
        <w:t>) or (</w:t>
      </w:r>
      <w:r w:rsidR="00AC3F84" w:rsidRPr="00097481">
        <w:rPr>
          <w:rFonts w:ascii="Times New Roman" w:hAnsi="Times New Roman" w:cs="Times New Roman"/>
          <w:i/>
          <w:sz w:val="24"/>
          <w:szCs w:val="24"/>
        </w:rPr>
        <w:t>iii</w:t>
      </w:r>
      <w:r w:rsidR="00331198" w:rsidRPr="00097481">
        <w:rPr>
          <w:rFonts w:ascii="Times New Roman" w:hAnsi="Times New Roman" w:cs="Times New Roman"/>
          <w:sz w:val="24"/>
          <w:szCs w:val="24"/>
        </w:rPr>
        <w:t>)</w:t>
      </w:r>
      <w:r w:rsidRPr="00097481">
        <w:rPr>
          <w:rFonts w:ascii="Times New Roman" w:hAnsi="Times New Roman" w:cs="Times New Roman"/>
          <w:sz w:val="24"/>
          <w:szCs w:val="24"/>
        </w:rPr>
        <w:t xml:space="preserve"> as applicable with a copy to the reviewing official designated in accordance with </w:t>
      </w:r>
      <w:ins w:id="206" w:author="Stephenson, Evelyn K CIV HQDA ASA ALT" w:date="2024-08-28T09:22:00Z">
        <w:r w:rsidR="005B2F91">
          <w:rPr>
            <w:rFonts w:ascii="Times New Roman" w:hAnsi="Times New Roman" w:cs="Times New Roman"/>
            <w:sz w:val="24"/>
            <w:szCs w:val="24"/>
          </w:rPr>
          <w:t xml:space="preserve">AFARS </w:t>
        </w:r>
      </w:ins>
      <w:r w:rsidR="00331198" w:rsidRPr="00097481">
        <w:rPr>
          <w:rFonts w:ascii="Times New Roman" w:hAnsi="Times New Roman" w:cs="Times New Roman"/>
          <w:sz w:val="24"/>
          <w:szCs w:val="24"/>
        </w:rPr>
        <w:t>5133.212-9</w:t>
      </w:r>
      <w:r w:rsidR="00D15D39" w:rsidRPr="00097481">
        <w:rPr>
          <w:rFonts w:ascii="Times New Roman" w:hAnsi="Times New Roman" w:cs="Times New Roman"/>
          <w:sz w:val="24"/>
          <w:szCs w:val="24"/>
        </w:rPr>
        <w:t>3</w:t>
      </w:r>
      <w:r w:rsidR="000763FE" w:rsidRPr="00097481">
        <w:rPr>
          <w:rFonts w:ascii="Times New Roman" w:hAnsi="Times New Roman" w:cs="Times New Roman"/>
          <w:sz w:val="24"/>
          <w:szCs w:val="24"/>
        </w:rPr>
        <w:t>:</w:t>
      </w:r>
    </w:p>
    <w:p w14:paraId="3A581067" w14:textId="77777777" w:rsidR="00561C8E" w:rsidRPr="00097481" w:rsidRDefault="00E91EDF" w:rsidP="00FA67FF">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(1)  A copy of the appeal file.</w:t>
      </w:r>
    </w:p>
    <w:p w14:paraId="3A581068" w14:textId="00835018" w:rsidR="00561C8E" w:rsidRPr="00097481" w:rsidRDefault="00E91EDF" w:rsidP="00FA67FF">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(2)  A trial attorney’s litigation file</w:t>
      </w:r>
      <w:commentRangeStart w:id="207"/>
      <w:r w:rsidR="00323ABE" w:rsidRPr="00097481">
        <w:rPr>
          <w:rFonts w:ascii="Times New Roman" w:hAnsi="Times New Roman" w:cs="Times New Roman"/>
          <w:sz w:val="24"/>
          <w:szCs w:val="24"/>
        </w:rPr>
        <w:t>,</w:t>
      </w:r>
      <w:r w:rsidRPr="00097481">
        <w:rPr>
          <w:rFonts w:ascii="Times New Roman" w:hAnsi="Times New Roman" w:cs="Times New Roman"/>
          <w:sz w:val="24"/>
          <w:szCs w:val="24"/>
        </w:rPr>
        <w:t xml:space="preserve"> </w:t>
      </w:r>
      <w:del w:id="208" w:author="Amanda" w:date="2024-09-12T14:37:00Z">
        <w:r w:rsidRPr="00097481" w:rsidDel="009A3E0A">
          <w:rPr>
            <w:rFonts w:ascii="Times New Roman" w:hAnsi="Times New Roman" w:cs="Times New Roman"/>
            <w:sz w:val="24"/>
            <w:szCs w:val="24"/>
          </w:rPr>
          <w:delText>ex</w:delText>
        </w:r>
        <w:r w:rsidR="00323ABE" w:rsidRPr="00097481" w:rsidDel="009A3E0A">
          <w:rPr>
            <w:rFonts w:ascii="Times New Roman" w:hAnsi="Times New Roman" w:cs="Times New Roman"/>
            <w:sz w:val="24"/>
            <w:szCs w:val="24"/>
          </w:rPr>
          <w:delText>c</w:delText>
        </w:r>
        <w:r w:rsidRPr="00097481" w:rsidDel="009A3E0A">
          <w:rPr>
            <w:rFonts w:ascii="Times New Roman" w:hAnsi="Times New Roman" w:cs="Times New Roman"/>
            <w:sz w:val="24"/>
            <w:szCs w:val="24"/>
          </w:rPr>
          <w:delText xml:space="preserve">ept </w:delText>
        </w:r>
        <w:r w:rsidR="00323ABE" w:rsidRPr="00097481" w:rsidDel="009A3E0A">
          <w:rPr>
            <w:rFonts w:ascii="Times New Roman" w:hAnsi="Times New Roman" w:cs="Times New Roman"/>
            <w:sz w:val="24"/>
            <w:szCs w:val="24"/>
          </w:rPr>
          <w:delText xml:space="preserve">the </w:delText>
        </w:r>
        <w:r w:rsidRPr="00097481" w:rsidDel="009A3E0A">
          <w:rPr>
            <w:rFonts w:ascii="Times New Roman" w:hAnsi="Times New Roman" w:cs="Times New Roman"/>
            <w:sz w:val="24"/>
            <w:szCs w:val="24"/>
          </w:rPr>
          <w:delText>report</w:delText>
        </w:r>
        <w:r w:rsidR="00323ABE" w:rsidRPr="00097481" w:rsidDel="009A3E0A">
          <w:rPr>
            <w:rFonts w:ascii="Times New Roman" w:hAnsi="Times New Roman" w:cs="Times New Roman"/>
            <w:sz w:val="24"/>
            <w:szCs w:val="24"/>
          </w:rPr>
          <w:delText xml:space="preserve"> in</w:delText>
        </w:r>
        <w:r w:rsidRPr="00097481" w:rsidDel="009A3E0A">
          <w:rPr>
            <w:rFonts w:ascii="Times New Roman" w:hAnsi="Times New Roman" w:cs="Times New Roman"/>
            <w:sz w:val="24"/>
            <w:szCs w:val="24"/>
          </w:rPr>
          <w:delText xml:space="preserve"> paragraph 5-2e(4) of </w:delText>
        </w:r>
        <w:commentRangeStart w:id="209"/>
        <w:commentRangeStart w:id="210"/>
        <w:r w:rsidRPr="00097481" w:rsidDel="009A3E0A">
          <w:rPr>
            <w:rFonts w:ascii="Times New Roman" w:hAnsi="Times New Roman" w:cs="Times New Roman"/>
            <w:sz w:val="24"/>
            <w:szCs w:val="24"/>
          </w:rPr>
          <w:delText>AR 335-15</w:delText>
        </w:r>
        <w:commentRangeEnd w:id="207"/>
        <w:r w:rsidR="00A92E71" w:rsidDel="009A3E0A">
          <w:rPr>
            <w:rStyle w:val="CommentReference"/>
          </w:rPr>
          <w:commentReference w:id="207"/>
        </w:r>
        <w:r w:rsidR="00323ABE" w:rsidRPr="00097481" w:rsidDel="009A3E0A">
          <w:rPr>
            <w:rFonts w:ascii="Times New Roman" w:hAnsi="Times New Roman" w:cs="Times New Roman"/>
            <w:sz w:val="24"/>
            <w:szCs w:val="24"/>
          </w:rPr>
          <w:delText>.</w:delText>
        </w:r>
        <w:r w:rsidRPr="00097481" w:rsidDel="009A3E0A">
          <w:rPr>
            <w:rFonts w:ascii="Times New Roman" w:hAnsi="Times New Roman" w:cs="Times New Roman"/>
            <w:sz w:val="24"/>
            <w:szCs w:val="24"/>
          </w:rPr>
          <w:delText xml:space="preserve">  </w:delText>
        </w:r>
      </w:del>
      <w:commentRangeEnd w:id="209"/>
      <w:r w:rsidR="00490C5C">
        <w:rPr>
          <w:rStyle w:val="CommentReference"/>
        </w:rPr>
        <w:commentReference w:id="209"/>
      </w:r>
      <w:commentRangeEnd w:id="210"/>
      <w:r w:rsidR="009A3E0A">
        <w:rPr>
          <w:rStyle w:val="CommentReference"/>
        </w:rPr>
        <w:commentReference w:id="210"/>
      </w:r>
      <w:r w:rsidR="003C29E9" w:rsidRPr="00097481">
        <w:rPr>
          <w:rFonts w:ascii="Times New Roman" w:hAnsi="Times New Roman" w:cs="Times New Roman"/>
          <w:sz w:val="24"/>
          <w:szCs w:val="24"/>
        </w:rPr>
        <w:t xml:space="preserve">The </w:t>
      </w:r>
      <w:ins w:id="211" w:author="Jordan, Amanda C CIV USARMY HQDA ASA ALT (USA)" w:date="2024-09-04T08:18:00Z">
        <w:r w:rsidR="00C849DE">
          <w:rPr>
            <w:rFonts w:ascii="Times New Roman" w:hAnsi="Times New Roman" w:cs="Times New Roman"/>
            <w:sz w:val="24"/>
            <w:szCs w:val="24"/>
          </w:rPr>
          <w:t>C</w:t>
        </w:r>
      </w:ins>
      <w:del w:id="212" w:author="Jordan, Amanda C CIV USARMY HQDA ASA ALT (USA)" w:date="2024-09-04T08:18:00Z">
        <w:r w:rsidR="003C29E9" w:rsidRPr="00097481" w:rsidDel="00C849DE">
          <w:rPr>
            <w:rFonts w:ascii="Times New Roman" w:hAnsi="Times New Roman" w:cs="Times New Roman"/>
            <w:sz w:val="24"/>
            <w:szCs w:val="24"/>
          </w:rPr>
          <w:delText>c</w:delText>
        </w:r>
      </w:del>
      <w:r w:rsidR="003C29E9" w:rsidRPr="00097481">
        <w:rPr>
          <w:rFonts w:ascii="Times New Roman" w:hAnsi="Times New Roman" w:cs="Times New Roman"/>
          <w:sz w:val="24"/>
          <w:szCs w:val="24"/>
        </w:rPr>
        <w:t>ontracting officer shall not provide this</w:t>
      </w:r>
      <w:r w:rsidRPr="00097481">
        <w:rPr>
          <w:rFonts w:ascii="Times New Roman" w:hAnsi="Times New Roman" w:cs="Times New Roman"/>
          <w:sz w:val="24"/>
          <w:szCs w:val="24"/>
        </w:rPr>
        <w:t xml:space="preserve"> report to the ASBCA or the contractor.</w:t>
      </w:r>
      <w:r w:rsidR="00323ABE" w:rsidRPr="00097481">
        <w:rPr>
          <w:rFonts w:ascii="Times New Roman" w:hAnsi="Times New Roman" w:cs="Times New Roman"/>
          <w:sz w:val="24"/>
          <w:szCs w:val="24"/>
        </w:rPr>
        <w:t xml:space="preserve">  The litigation file shall include the information listed in </w:t>
      </w:r>
      <w:r w:rsidR="004316CF" w:rsidRPr="00097481">
        <w:rPr>
          <w:rFonts w:ascii="Times New Roman" w:hAnsi="Times New Roman" w:cs="Times New Roman"/>
          <w:sz w:val="24"/>
          <w:szCs w:val="24"/>
        </w:rPr>
        <w:t xml:space="preserve">paragraphs </w:t>
      </w:r>
      <w:r w:rsidR="000B0800" w:rsidRPr="00097481">
        <w:rPr>
          <w:rFonts w:ascii="Times New Roman" w:hAnsi="Times New Roman" w:cs="Times New Roman"/>
          <w:sz w:val="24"/>
          <w:szCs w:val="24"/>
        </w:rPr>
        <w:t>(2)</w:t>
      </w:r>
      <w:r w:rsidR="00323ABE" w:rsidRPr="00097481">
        <w:rPr>
          <w:rFonts w:ascii="Times New Roman" w:hAnsi="Times New Roman" w:cs="Times New Roman"/>
          <w:sz w:val="24"/>
          <w:szCs w:val="24"/>
        </w:rPr>
        <w:t>(i) through (</w:t>
      </w:r>
      <w:r w:rsidR="00053DA5" w:rsidRPr="00097481">
        <w:rPr>
          <w:rFonts w:ascii="Times New Roman" w:hAnsi="Times New Roman" w:cs="Times New Roman"/>
          <w:sz w:val="24"/>
          <w:szCs w:val="24"/>
        </w:rPr>
        <w:t>i</w:t>
      </w:r>
      <w:r w:rsidR="00323ABE" w:rsidRPr="00097481">
        <w:rPr>
          <w:rFonts w:ascii="Times New Roman" w:hAnsi="Times New Roman" w:cs="Times New Roman"/>
          <w:sz w:val="24"/>
          <w:szCs w:val="24"/>
        </w:rPr>
        <w:t>v)</w:t>
      </w:r>
      <w:r w:rsidR="004316CF" w:rsidRPr="00097481">
        <w:rPr>
          <w:rFonts w:ascii="Times New Roman" w:hAnsi="Times New Roman" w:cs="Times New Roman"/>
          <w:sz w:val="24"/>
          <w:szCs w:val="24"/>
        </w:rPr>
        <w:t xml:space="preserve"> of this section</w:t>
      </w:r>
      <w:r w:rsidR="00323ABE" w:rsidRPr="00097481">
        <w:rPr>
          <w:rFonts w:ascii="Times New Roman" w:hAnsi="Times New Roman" w:cs="Times New Roman"/>
          <w:sz w:val="24"/>
          <w:szCs w:val="24"/>
        </w:rPr>
        <w:t>.</w:t>
      </w:r>
    </w:p>
    <w:p w14:paraId="3A581069" w14:textId="77777777" w:rsidR="00561C8E" w:rsidRPr="00097481" w:rsidRDefault="00E91EDF" w:rsidP="00FA67FF">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 xml:space="preserve">(i)  The names, current addresses and telephone numbers of all potential witnesses (including the contractor’s) </w:t>
      </w:r>
      <w:r w:rsidR="00323ABE" w:rsidRPr="00097481">
        <w:rPr>
          <w:rFonts w:ascii="Times New Roman" w:hAnsi="Times New Roman" w:cs="Times New Roman"/>
          <w:sz w:val="24"/>
          <w:szCs w:val="24"/>
        </w:rPr>
        <w:t xml:space="preserve">who </w:t>
      </w:r>
      <w:r w:rsidRPr="00097481">
        <w:rPr>
          <w:rFonts w:ascii="Times New Roman" w:hAnsi="Times New Roman" w:cs="Times New Roman"/>
          <w:sz w:val="24"/>
          <w:szCs w:val="24"/>
        </w:rPr>
        <w:t>hav</w:t>
      </w:r>
      <w:r w:rsidR="00323ABE" w:rsidRPr="00097481">
        <w:rPr>
          <w:rFonts w:ascii="Times New Roman" w:hAnsi="Times New Roman" w:cs="Times New Roman"/>
          <w:sz w:val="24"/>
          <w:szCs w:val="24"/>
        </w:rPr>
        <w:t>e</w:t>
      </w:r>
      <w:r w:rsidRPr="00097481">
        <w:rPr>
          <w:rFonts w:ascii="Times New Roman" w:hAnsi="Times New Roman" w:cs="Times New Roman"/>
          <w:sz w:val="24"/>
          <w:szCs w:val="24"/>
        </w:rPr>
        <w:t xml:space="preserve"> information concerning the facts in dispute.</w:t>
      </w:r>
    </w:p>
    <w:p w14:paraId="3A58106A" w14:textId="77777777" w:rsidR="00561C8E" w:rsidRPr="00097481" w:rsidRDefault="00E91EDF" w:rsidP="00FA67FF">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 xml:space="preserve">(ii)  A signed statement of each Government witness itemizing personal knowledge of the facts </w:t>
      </w:r>
      <w:r w:rsidR="00323ABE" w:rsidRPr="00097481">
        <w:rPr>
          <w:rFonts w:ascii="Times New Roman" w:hAnsi="Times New Roman" w:cs="Times New Roman"/>
          <w:sz w:val="24"/>
          <w:szCs w:val="24"/>
        </w:rPr>
        <w:t xml:space="preserve">to which </w:t>
      </w:r>
      <w:r w:rsidRPr="00097481">
        <w:rPr>
          <w:rFonts w:ascii="Times New Roman" w:hAnsi="Times New Roman" w:cs="Times New Roman"/>
          <w:sz w:val="24"/>
          <w:szCs w:val="24"/>
        </w:rPr>
        <w:t>the witness will testify under oath at hearing</w:t>
      </w:r>
      <w:r w:rsidR="00323ABE" w:rsidRPr="00097481">
        <w:rPr>
          <w:rFonts w:ascii="Times New Roman" w:hAnsi="Times New Roman" w:cs="Times New Roman"/>
          <w:sz w:val="24"/>
          <w:szCs w:val="24"/>
        </w:rPr>
        <w:t>,</w:t>
      </w:r>
      <w:r w:rsidRPr="00097481">
        <w:rPr>
          <w:rFonts w:ascii="Times New Roman" w:hAnsi="Times New Roman" w:cs="Times New Roman"/>
          <w:sz w:val="24"/>
          <w:szCs w:val="24"/>
        </w:rPr>
        <w:t xml:space="preserve"> or a summary if it is impossible to obtain a signed statement.  Include the following:</w:t>
      </w:r>
    </w:p>
    <w:p w14:paraId="3A58106B"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(A)  Background and circumstances surrounding the generation of pertinent documents.</w:t>
      </w:r>
    </w:p>
    <w:p w14:paraId="3A58106C"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(B)  Explanation, basis and/or rationale of those portions of the available documents which will require clarification at the hearing.</w:t>
      </w:r>
    </w:p>
    <w:p w14:paraId="3A58106D"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(C)  List of any facts and events not shown by available documents.</w:t>
      </w:r>
    </w:p>
    <w:p w14:paraId="3A58106E"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 xml:space="preserve">(D)  Identification of any other persons </w:t>
      </w:r>
      <w:r w:rsidR="0006334D" w:rsidRPr="00097481">
        <w:rPr>
          <w:rFonts w:ascii="Times New Roman" w:hAnsi="Times New Roman" w:cs="Times New Roman"/>
          <w:sz w:val="24"/>
          <w:szCs w:val="24"/>
        </w:rPr>
        <w:t xml:space="preserve">who </w:t>
      </w:r>
      <w:r w:rsidRPr="00097481">
        <w:rPr>
          <w:rFonts w:ascii="Times New Roman" w:hAnsi="Times New Roman" w:cs="Times New Roman"/>
          <w:sz w:val="24"/>
          <w:szCs w:val="24"/>
        </w:rPr>
        <w:t>hav</w:t>
      </w:r>
      <w:r w:rsidR="0006334D" w:rsidRPr="00097481">
        <w:rPr>
          <w:rFonts w:ascii="Times New Roman" w:hAnsi="Times New Roman" w:cs="Times New Roman"/>
          <w:sz w:val="24"/>
          <w:szCs w:val="24"/>
        </w:rPr>
        <w:t>e</w:t>
      </w:r>
      <w:r w:rsidRPr="00097481">
        <w:rPr>
          <w:rFonts w:ascii="Times New Roman" w:hAnsi="Times New Roman" w:cs="Times New Roman"/>
          <w:sz w:val="24"/>
          <w:szCs w:val="24"/>
        </w:rPr>
        <w:t xml:space="preserve"> personal knowledge of pertinent facts.</w:t>
      </w:r>
    </w:p>
    <w:p w14:paraId="3A58106F" w14:textId="77777777" w:rsidR="00561C8E" w:rsidRPr="00097481" w:rsidRDefault="00E91EDF" w:rsidP="00FA67FF">
      <w:pPr>
        <w:pStyle w:val="ind16"/>
        <w:tabs>
          <w:tab w:val="clear" w:pos="2880"/>
          <w:tab w:val="clear" w:pos="3456"/>
          <w:tab w:val="clear" w:pos="4032"/>
        </w:tabs>
        <w:spacing w:after="240"/>
        <w:ind w:left="0" w:firstLine="2160"/>
        <w:rPr>
          <w:rFonts w:ascii="Times New Roman" w:hAnsi="Times New Roman" w:cs="Times New Roman"/>
          <w:sz w:val="24"/>
          <w:szCs w:val="24"/>
        </w:rPr>
      </w:pPr>
      <w:r w:rsidRPr="00097481">
        <w:rPr>
          <w:rFonts w:ascii="Times New Roman" w:hAnsi="Times New Roman" w:cs="Times New Roman"/>
          <w:sz w:val="24"/>
          <w:szCs w:val="24"/>
        </w:rPr>
        <w:t>(E)  A statement regarding the expected availability of the witness for the hearing.</w:t>
      </w:r>
    </w:p>
    <w:p w14:paraId="3A581070" w14:textId="77777777" w:rsidR="00561C8E" w:rsidRPr="00097481" w:rsidRDefault="00E91EDF" w:rsidP="00FA67FF">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(iii)  An analysis for the Chief Trial Attorney discussing the contractor’s individual allegations and overall position with an opinion of the validity of each, and an appraisal of the strengths and weaknesses apparent in both parties’ positions.</w:t>
      </w:r>
    </w:p>
    <w:p w14:paraId="3A581071" w14:textId="77777777" w:rsidR="00561C8E" w:rsidRPr="00097481" w:rsidRDefault="00E91EDF" w:rsidP="00FA67FF">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(iv)  A memorandum by the legal advisor or the official making the decision</w:t>
      </w:r>
      <w:r w:rsidR="0090524B" w:rsidRPr="00097481">
        <w:rPr>
          <w:rFonts w:ascii="Times New Roman" w:hAnsi="Times New Roman" w:cs="Times New Roman"/>
          <w:sz w:val="24"/>
          <w:szCs w:val="24"/>
        </w:rPr>
        <w:t>,</w:t>
      </w:r>
      <w:r w:rsidRPr="00097481">
        <w:rPr>
          <w:rFonts w:ascii="Times New Roman" w:hAnsi="Times New Roman" w:cs="Times New Roman"/>
          <w:sz w:val="24"/>
          <w:szCs w:val="24"/>
        </w:rPr>
        <w:t xml:space="preserve"> with input from legal counsel, setting forth an analysis of the legal issues involved in the dispute, including comments about the adequacy of the findings of fact and the legal sufficiency of the decision.</w:t>
      </w:r>
    </w:p>
    <w:p w14:paraId="3A581072" w14:textId="2353F272"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w:t>
      </w:r>
      <w:r w:rsidR="00847C81" w:rsidRPr="00097481">
        <w:rPr>
          <w:rFonts w:ascii="Times New Roman" w:hAnsi="Times New Roman" w:cs="Times New Roman"/>
          <w:sz w:val="24"/>
          <w:szCs w:val="24"/>
        </w:rPr>
        <w:t>T</w:t>
      </w:r>
      <w:r w:rsidRPr="00097481">
        <w:rPr>
          <w:rFonts w:ascii="Times New Roman" w:hAnsi="Times New Roman" w:cs="Times New Roman"/>
          <w:sz w:val="24"/>
          <w:szCs w:val="24"/>
        </w:rPr>
        <w:t xml:space="preserve">he </w:t>
      </w:r>
      <w:ins w:id="213" w:author="Jordan, Amanda C CIV USARMY HQDA ASA ALT (USA)" w:date="2024-09-04T08:04:00Z">
        <w:r w:rsidR="007176BE">
          <w:rPr>
            <w:rFonts w:ascii="Times New Roman" w:hAnsi="Times New Roman" w:cs="Times New Roman"/>
            <w:sz w:val="24"/>
            <w:szCs w:val="24"/>
          </w:rPr>
          <w:t>C</w:t>
        </w:r>
      </w:ins>
      <w:del w:id="214" w:author="Jordan, Amanda C CIV USARMY HQDA ASA ALT (USA)" w:date="2024-09-04T08:04:00Z">
        <w:r w:rsidRPr="00097481" w:rsidDel="007176BE">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 must send </w:t>
      </w:r>
      <w:r w:rsidR="00847C81" w:rsidRPr="00097481">
        <w:rPr>
          <w:rFonts w:ascii="Times New Roman" w:hAnsi="Times New Roman" w:cs="Times New Roman"/>
          <w:sz w:val="24"/>
          <w:szCs w:val="24"/>
        </w:rPr>
        <w:t>a copy of all correspondence, and other data pertinent to the dispute, t</w:t>
      </w:r>
      <w:r w:rsidR="003C29E9" w:rsidRPr="00097481">
        <w:rPr>
          <w:rFonts w:ascii="Times New Roman" w:hAnsi="Times New Roman" w:cs="Times New Roman"/>
          <w:sz w:val="24"/>
          <w:szCs w:val="24"/>
        </w:rPr>
        <w:t>o the Chief Trial Attorney</w:t>
      </w:r>
      <w:r w:rsidR="00847C81" w:rsidRPr="00097481">
        <w:rPr>
          <w:rFonts w:ascii="Times New Roman" w:hAnsi="Times New Roman" w:cs="Times New Roman"/>
          <w:sz w:val="24"/>
          <w:szCs w:val="24"/>
        </w:rPr>
        <w:t xml:space="preserve">.  This includes all documents received after submitting the </w:t>
      </w:r>
      <w:r w:rsidRPr="00097481">
        <w:rPr>
          <w:rFonts w:ascii="Times New Roman" w:hAnsi="Times New Roman" w:cs="Times New Roman"/>
          <w:sz w:val="24"/>
          <w:szCs w:val="24"/>
        </w:rPr>
        <w:t xml:space="preserve">trial attorney’s litigation.  </w:t>
      </w:r>
      <w:r w:rsidR="00847C81" w:rsidRPr="00097481">
        <w:rPr>
          <w:rFonts w:ascii="Times New Roman" w:hAnsi="Times New Roman" w:cs="Times New Roman"/>
          <w:sz w:val="24"/>
          <w:szCs w:val="24"/>
        </w:rPr>
        <w:t xml:space="preserve">The </w:t>
      </w:r>
      <w:ins w:id="215" w:author="Jordan, Amanda C CIV USARMY HQDA ASA ALT (USA)" w:date="2024-09-04T08:18:00Z">
        <w:r w:rsidR="00C849DE">
          <w:rPr>
            <w:rFonts w:ascii="Times New Roman" w:hAnsi="Times New Roman" w:cs="Times New Roman"/>
            <w:sz w:val="24"/>
            <w:szCs w:val="24"/>
          </w:rPr>
          <w:t>C</w:t>
        </w:r>
      </w:ins>
      <w:del w:id="216" w:author="Jordan, Amanda C CIV USARMY HQDA ASA ALT (USA)" w:date="2024-09-04T08:18:00Z">
        <w:r w:rsidR="00847C81" w:rsidRPr="00097481" w:rsidDel="00C849DE">
          <w:rPr>
            <w:rFonts w:ascii="Times New Roman" w:hAnsi="Times New Roman" w:cs="Times New Roman"/>
            <w:sz w:val="24"/>
            <w:szCs w:val="24"/>
          </w:rPr>
          <w:delText>c</w:delText>
        </w:r>
      </w:del>
      <w:r w:rsidR="00847C81" w:rsidRPr="00097481">
        <w:rPr>
          <w:rFonts w:ascii="Times New Roman" w:hAnsi="Times New Roman" w:cs="Times New Roman"/>
          <w:sz w:val="24"/>
          <w:szCs w:val="24"/>
        </w:rPr>
        <w:t>ontracting officer shall</w:t>
      </w:r>
      <w:r w:rsidRPr="00097481">
        <w:rPr>
          <w:rFonts w:ascii="Times New Roman" w:hAnsi="Times New Roman" w:cs="Times New Roman"/>
          <w:sz w:val="24"/>
          <w:szCs w:val="24"/>
        </w:rPr>
        <w:t xml:space="preserve"> forward copies to the reviewing official.</w:t>
      </w:r>
    </w:p>
    <w:p w14:paraId="3A581073" w14:textId="77777777"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(c)  </w:t>
      </w:r>
      <w:r w:rsidR="00847C81" w:rsidRPr="00097481">
        <w:rPr>
          <w:rFonts w:ascii="Times New Roman" w:hAnsi="Times New Roman" w:cs="Times New Roman"/>
          <w:sz w:val="24"/>
          <w:szCs w:val="24"/>
        </w:rPr>
        <w:t>The Chief Trial Attorney may, u</w:t>
      </w:r>
      <w:r w:rsidRPr="00097481">
        <w:rPr>
          <w:rFonts w:ascii="Times New Roman" w:hAnsi="Times New Roman" w:cs="Times New Roman"/>
          <w:sz w:val="24"/>
          <w:szCs w:val="24"/>
        </w:rPr>
        <w:t>pon discovery of new facts or circumstances, have the reviewing official reconsider the matter.</w:t>
      </w:r>
    </w:p>
    <w:p w14:paraId="3A581074" w14:textId="77777777" w:rsidR="00561C8E" w:rsidRPr="00097481" w:rsidRDefault="00E91EDF" w:rsidP="00D76306">
      <w:pPr>
        <w:pStyle w:val="Heading4"/>
      </w:pPr>
      <w:bookmarkStart w:id="217" w:name="_Toc514069303"/>
      <w:bookmarkStart w:id="218" w:name="_Toc519842057"/>
      <w:r w:rsidRPr="00097481">
        <w:t>5133.212-9</w:t>
      </w:r>
      <w:r w:rsidR="00D15D39" w:rsidRPr="00097481">
        <w:t>3</w:t>
      </w:r>
      <w:r w:rsidRPr="00097481">
        <w:t xml:space="preserve">  Review of appeal.</w:t>
      </w:r>
      <w:bookmarkEnd w:id="217"/>
      <w:bookmarkEnd w:id="218"/>
    </w:p>
    <w:p w14:paraId="3A581075" w14:textId="4C73D31B" w:rsidR="00561C8E" w:rsidRPr="00097481" w:rsidRDefault="00E91EDF" w:rsidP="00FA67F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The </w:t>
      </w:r>
      <w:r w:rsidR="0077592B" w:rsidRPr="00097481">
        <w:rPr>
          <w:rFonts w:ascii="Times New Roman" w:hAnsi="Times New Roman" w:cs="Times New Roman"/>
          <w:sz w:val="24"/>
          <w:szCs w:val="24"/>
        </w:rPr>
        <w:t xml:space="preserve">head of the contracting activity </w:t>
      </w:r>
      <w:del w:id="219" w:author="Stephenson, Evelyn K CIV HQDA ASA ALT" w:date="2024-08-28T08:09:00Z">
        <w:r w:rsidR="0077592B" w:rsidRPr="00097481" w:rsidDel="00320D69">
          <w:rPr>
            <w:rFonts w:ascii="Times New Roman" w:hAnsi="Times New Roman" w:cs="Times New Roman"/>
            <w:sz w:val="24"/>
            <w:szCs w:val="24"/>
          </w:rPr>
          <w:delText>(</w:delText>
        </w:r>
        <w:r w:rsidRPr="00097481" w:rsidDel="00320D69">
          <w:rPr>
            <w:rFonts w:ascii="Times New Roman" w:hAnsi="Times New Roman" w:cs="Times New Roman"/>
            <w:sz w:val="24"/>
            <w:szCs w:val="24"/>
          </w:rPr>
          <w:delText>HCA</w:delText>
        </w:r>
        <w:r w:rsidR="0077592B" w:rsidRPr="00097481" w:rsidDel="00320D69">
          <w:rPr>
            <w:rFonts w:ascii="Times New Roman" w:hAnsi="Times New Roman" w:cs="Times New Roman"/>
            <w:sz w:val="24"/>
            <w:szCs w:val="24"/>
          </w:rPr>
          <w:delText>)</w:delText>
        </w:r>
      </w:del>
      <w:r w:rsidRPr="00097481">
        <w:rPr>
          <w:rFonts w:ascii="Times New Roman" w:hAnsi="Times New Roman" w:cs="Times New Roman"/>
          <w:sz w:val="24"/>
          <w:szCs w:val="24"/>
        </w:rPr>
        <w:t xml:space="preserve"> shall </w:t>
      </w:r>
      <w:r w:rsidR="0090524B" w:rsidRPr="00097481">
        <w:rPr>
          <w:rFonts w:ascii="Times New Roman" w:hAnsi="Times New Roman" w:cs="Times New Roman"/>
          <w:sz w:val="24"/>
          <w:szCs w:val="24"/>
        </w:rPr>
        <w:t>–</w:t>
      </w:r>
    </w:p>
    <w:p w14:paraId="3A581076" w14:textId="0BCEC731"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Furnish technical and legal assistance to the </w:t>
      </w:r>
      <w:ins w:id="220" w:author="Jordan, Amanda C CIV USARMY HQDA ASA ALT (USA)" w:date="2024-09-04T08:18:00Z">
        <w:r w:rsidR="00C849DE">
          <w:rPr>
            <w:rFonts w:ascii="Times New Roman" w:hAnsi="Times New Roman" w:cs="Times New Roman"/>
            <w:sz w:val="24"/>
            <w:szCs w:val="24"/>
          </w:rPr>
          <w:t>C</w:t>
        </w:r>
      </w:ins>
      <w:del w:id="221" w:author="Jordan, Amanda C CIV USARMY HQDA ASA ALT (USA)" w:date="2024-09-04T08:18:00Z">
        <w:r w:rsidRPr="00097481" w:rsidDel="00C849DE">
          <w:rPr>
            <w:rFonts w:ascii="Times New Roman" w:hAnsi="Times New Roman" w:cs="Times New Roman"/>
            <w:sz w:val="24"/>
            <w:szCs w:val="24"/>
          </w:rPr>
          <w:delText>c</w:delText>
        </w:r>
      </w:del>
      <w:r w:rsidRPr="00097481">
        <w:rPr>
          <w:rFonts w:ascii="Times New Roman" w:hAnsi="Times New Roman" w:cs="Times New Roman"/>
          <w:sz w:val="24"/>
          <w:szCs w:val="24"/>
        </w:rPr>
        <w:t>ontracting officer as required; and</w:t>
      </w:r>
    </w:p>
    <w:p w14:paraId="3A581077" w14:textId="65E608FE"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Establish procedures to ensure that </w:t>
      </w:r>
      <w:r w:rsidR="00143065" w:rsidRPr="00097481">
        <w:rPr>
          <w:rFonts w:ascii="Times New Roman" w:hAnsi="Times New Roman" w:cs="Times New Roman"/>
          <w:sz w:val="24"/>
          <w:szCs w:val="24"/>
        </w:rPr>
        <w:t xml:space="preserve">review of </w:t>
      </w:r>
      <w:r w:rsidRPr="00097481">
        <w:rPr>
          <w:rFonts w:ascii="Times New Roman" w:hAnsi="Times New Roman" w:cs="Times New Roman"/>
          <w:sz w:val="24"/>
          <w:szCs w:val="24"/>
        </w:rPr>
        <w:t xml:space="preserve">all appeals filed under the disputes clause </w:t>
      </w:r>
      <w:r w:rsidR="00143065" w:rsidRPr="00097481">
        <w:rPr>
          <w:rFonts w:ascii="Times New Roman" w:hAnsi="Times New Roman" w:cs="Times New Roman"/>
          <w:sz w:val="24"/>
          <w:szCs w:val="24"/>
        </w:rPr>
        <w:t xml:space="preserve">occur </w:t>
      </w:r>
      <w:r w:rsidRPr="00097481">
        <w:rPr>
          <w:rFonts w:ascii="Times New Roman" w:hAnsi="Times New Roman" w:cs="Times New Roman"/>
          <w:sz w:val="24"/>
          <w:szCs w:val="24"/>
        </w:rPr>
        <w:t xml:space="preserve">at a level higher than the </w:t>
      </w:r>
      <w:ins w:id="222" w:author="Jordan, Amanda C CIV USARMY HQDA ASA ALT (USA)" w:date="2024-09-04T08:19:00Z">
        <w:r w:rsidR="00C849DE">
          <w:rPr>
            <w:rFonts w:ascii="Times New Roman" w:hAnsi="Times New Roman" w:cs="Times New Roman"/>
            <w:sz w:val="24"/>
            <w:szCs w:val="24"/>
          </w:rPr>
          <w:t>C</w:t>
        </w:r>
      </w:ins>
      <w:del w:id="223" w:author="Jordan, Amanda C CIV USARMY HQDA ASA ALT (USA)" w:date="2024-09-04T08:19:00Z">
        <w:r w:rsidRPr="00097481" w:rsidDel="00C849DE">
          <w:rPr>
            <w:rFonts w:ascii="Times New Roman" w:hAnsi="Times New Roman" w:cs="Times New Roman"/>
            <w:sz w:val="24"/>
            <w:szCs w:val="24"/>
          </w:rPr>
          <w:delText>c</w:delText>
        </w:r>
      </w:del>
      <w:r w:rsidRPr="00097481">
        <w:rPr>
          <w:rFonts w:ascii="Times New Roman" w:hAnsi="Times New Roman" w:cs="Times New Roman"/>
          <w:sz w:val="24"/>
          <w:szCs w:val="24"/>
        </w:rPr>
        <w:t>ontracting officer.</w:t>
      </w:r>
    </w:p>
    <w:p w14:paraId="3A581078" w14:textId="1A601329"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The</w:t>
      </w:r>
      <w:r w:rsidR="00580A00" w:rsidRPr="00097481">
        <w:rPr>
          <w:rFonts w:ascii="Times New Roman" w:hAnsi="Times New Roman" w:cs="Times New Roman"/>
          <w:sz w:val="24"/>
          <w:szCs w:val="24"/>
        </w:rPr>
        <w:t xml:space="preserve"> HCA designated</w:t>
      </w:r>
      <w:r w:rsidRPr="00097481">
        <w:rPr>
          <w:rFonts w:ascii="Times New Roman" w:hAnsi="Times New Roman" w:cs="Times New Roman"/>
          <w:sz w:val="24"/>
          <w:szCs w:val="24"/>
        </w:rPr>
        <w:t xml:space="preserve"> reviewing official shall </w:t>
      </w:r>
      <w:r w:rsidR="0017133D" w:rsidRPr="00097481">
        <w:rPr>
          <w:rFonts w:ascii="Times New Roman" w:hAnsi="Times New Roman" w:cs="Times New Roman"/>
          <w:sz w:val="24"/>
          <w:szCs w:val="24"/>
        </w:rPr>
        <w:t>–</w:t>
      </w:r>
    </w:p>
    <w:p w14:paraId="3A581079"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(1)  Ensure that the findings cover all issues in dispute and are consistent with the decision from the appeal;</w:t>
      </w:r>
    </w:p>
    <w:p w14:paraId="3A58107A" w14:textId="3BDEC5B2"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Ensure that the </w:t>
      </w:r>
      <w:ins w:id="224" w:author="Jordan, Amanda C CIV USARMY HQDA ASA ALT (USA)" w:date="2024-09-04T08:19:00Z">
        <w:r w:rsidR="00067E26">
          <w:rPr>
            <w:rFonts w:ascii="Times New Roman" w:hAnsi="Times New Roman" w:cs="Times New Roman"/>
            <w:sz w:val="24"/>
            <w:szCs w:val="24"/>
          </w:rPr>
          <w:t>C</w:t>
        </w:r>
      </w:ins>
      <w:del w:id="225" w:author="Jordan, Amanda C CIV USARMY HQDA ASA ALT (USA)" w:date="2024-09-04T08:19:00Z">
        <w:r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officer’s comprehensive report to the Chief Trial Attorney, including the evidence submitted in support of the </w:t>
      </w:r>
      <w:ins w:id="226" w:author="Jordan, Amanda C CIV USARMY HQDA ASA ALT (USA)" w:date="2024-09-04T08:19:00Z">
        <w:r w:rsidR="00067E26">
          <w:rPr>
            <w:rFonts w:ascii="Times New Roman" w:hAnsi="Times New Roman" w:cs="Times New Roman"/>
            <w:sz w:val="24"/>
            <w:szCs w:val="24"/>
          </w:rPr>
          <w:t>C</w:t>
        </w:r>
      </w:ins>
      <w:del w:id="227" w:author="Jordan, Amanda C CIV USARMY HQDA ASA ALT (USA)" w:date="2024-09-04T08:19:00Z">
        <w:r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ontracting officer’s decision, is complete;</w:t>
      </w:r>
    </w:p>
    <w:p w14:paraId="3A58107B" w14:textId="09BE4FF6"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(3)  Within 10 calendar days after receiving the </w:t>
      </w:r>
      <w:ins w:id="228" w:author="Jordan, Amanda C CIV USARMY HQDA ASA ALT (USA)" w:date="2024-09-04T08:19:00Z">
        <w:r w:rsidR="00067E26">
          <w:rPr>
            <w:rFonts w:ascii="Times New Roman" w:hAnsi="Times New Roman" w:cs="Times New Roman"/>
            <w:sz w:val="24"/>
            <w:szCs w:val="24"/>
          </w:rPr>
          <w:t>C</w:t>
        </w:r>
      </w:ins>
      <w:del w:id="229" w:author="Jordan, Amanda C CIV USARMY HQDA ASA ALT (USA)" w:date="2024-09-04T08:19:00Z">
        <w:r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officer’s comprehensive report, forward to the Chief Trial Attorney </w:t>
      </w:r>
      <w:r w:rsidR="0090524B" w:rsidRPr="00097481">
        <w:rPr>
          <w:rFonts w:ascii="Times New Roman" w:hAnsi="Times New Roman" w:cs="Times New Roman"/>
          <w:sz w:val="24"/>
          <w:szCs w:val="24"/>
        </w:rPr>
        <w:t>–</w:t>
      </w:r>
    </w:p>
    <w:p w14:paraId="3A58107C"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  Evaluations, conclusions and recommendations;</w:t>
      </w:r>
    </w:p>
    <w:p w14:paraId="3A58107D"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(ii)  Any additional evidence considered essential to enable the Chief Trial Attorney to protect the interests of the Government before the ASBCA; and</w:t>
      </w:r>
    </w:p>
    <w:p w14:paraId="3A58107E" w14:textId="6398C40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 xml:space="preserve">(iii)  If the reviewing official decides that the </w:t>
      </w:r>
      <w:r w:rsidR="00FE1889" w:rsidRPr="00097481">
        <w:rPr>
          <w:rFonts w:ascii="Times New Roman" w:hAnsi="Times New Roman" w:cs="Times New Roman"/>
          <w:sz w:val="24"/>
          <w:szCs w:val="24"/>
        </w:rPr>
        <w:t xml:space="preserve">available evidence does </w:t>
      </w:r>
      <w:r w:rsidRPr="00097481">
        <w:rPr>
          <w:rFonts w:ascii="Times New Roman" w:hAnsi="Times New Roman" w:cs="Times New Roman"/>
          <w:sz w:val="24"/>
          <w:szCs w:val="24"/>
        </w:rPr>
        <w:t>not sufficiently support</w:t>
      </w:r>
      <w:ins w:id="230" w:author="Stephenson, Evelyn K CIV HQDA ASA ALT" w:date="2024-08-28T10:23:00Z">
        <w:r w:rsidR="006378FE">
          <w:rPr>
            <w:rFonts w:ascii="Times New Roman" w:hAnsi="Times New Roman" w:cs="Times New Roman"/>
            <w:sz w:val="24"/>
            <w:szCs w:val="24"/>
          </w:rPr>
          <w:t xml:space="preserve"> the</w:t>
        </w:r>
      </w:ins>
      <w:r w:rsidRPr="00097481">
        <w:rPr>
          <w:rFonts w:ascii="Times New Roman" w:hAnsi="Times New Roman" w:cs="Times New Roman"/>
          <w:sz w:val="24"/>
          <w:szCs w:val="24"/>
        </w:rPr>
        <w:t xml:space="preserve"> </w:t>
      </w:r>
      <w:ins w:id="231" w:author="Jordan, Amanda C CIV USARMY HQDA ASA ALT (USA)" w:date="2024-09-04T08:06:00Z">
        <w:r w:rsidR="007176BE">
          <w:rPr>
            <w:rFonts w:ascii="Times New Roman" w:hAnsi="Times New Roman" w:cs="Times New Roman"/>
            <w:sz w:val="24"/>
            <w:szCs w:val="24"/>
          </w:rPr>
          <w:t>C</w:t>
        </w:r>
      </w:ins>
      <w:del w:id="232" w:author="Jordan, Amanda C CIV USARMY HQDA ASA ALT (USA)" w:date="2024-09-04T08:06:00Z">
        <w:r w:rsidR="00FE1889" w:rsidRPr="00097481" w:rsidDel="007176BE">
          <w:rPr>
            <w:rFonts w:ascii="Times New Roman" w:hAnsi="Times New Roman" w:cs="Times New Roman"/>
            <w:sz w:val="24"/>
            <w:szCs w:val="24"/>
          </w:rPr>
          <w:delText>c</w:delText>
        </w:r>
      </w:del>
      <w:r w:rsidR="00FE1889" w:rsidRPr="00097481">
        <w:rPr>
          <w:rFonts w:ascii="Times New Roman" w:hAnsi="Times New Roman" w:cs="Times New Roman"/>
          <w:sz w:val="24"/>
          <w:szCs w:val="24"/>
        </w:rPr>
        <w:t xml:space="preserve">ontracting officer’s decision, </w:t>
      </w:r>
      <w:r w:rsidRPr="00097481">
        <w:rPr>
          <w:rFonts w:ascii="Times New Roman" w:hAnsi="Times New Roman" w:cs="Times New Roman"/>
          <w:sz w:val="24"/>
          <w:szCs w:val="24"/>
        </w:rPr>
        <w:t>or</w:t>
      </w:r>
      <w:r w:rsidR="00FE1889" w:rsidRPr="00097481">
        <w:rPr>
          <w:rFonts w:ascii="Times New Roman" w:hAnsi="Times New Roman" w:cs="Times New Roman"/>
          <w:sz w:val="24"/>
          <w:szCs w:val="24"/>
        </w:rPr>
        <w:t xml:space="preserve"> that the decision</w:t>
      </w:r>
      <w:r w:rsidRPr="00097481">
        <w:rPr>
          <w:rFonts w:ascii="Times New Roman" w:hAnsi="Times New Roman" w:cs="Times New Roman"/>
          <w:sz w:val="24"/>
          <w:szCs w:val="24"/>
        </w:rPr>
        <w:t xml:space="preserve"> is erroneous, an estimated date by which </w:t>
      </w:r>
      <w:r w:rsidR="00FE1889" w:rsidRPr="00097481">
        <w:rPr>
          <w:rFonts w:ascii="Times New Roman" w:hAnsi="Times New Roman" w:cs="Times New Roman"/>
          <w:sz w:val="24"/>
          <w:szCs w:val="24"/>
        </w:rPr>
        <w:t xml:space="preserve">the contracting office will </w:t>
      </w:r>
      <w:r w:rsidRPr="00097481">
        <w:rPr>
          <w:rFonts w:ascii="Times New Roman" w:hAnsi="Times New Roman" w:cs="Times New Roman"/>
          <w:sz w:val="24"/>
          <w:szCs w:val="24"/>
        </w:rPr>
        <w:t xml:space="preserve">either </w:t>
      </w:r>
      <w:r w:rsidR="00FE1889" w:rsidRPr="00097481">
        <w:rPr>
          <w:rFonts w:ascii="Times New Roman" w:hAnsi="Times New Roman" w:cs="Times New Roman"/>
          <w:sz w:val="24"/>
          <w:szCs w:val="24"/>
        </w:rPr>
        <w:t xml:space="preserve">furnish </w:t>
      </w:r>
      <w:r w:rsidRPr="00097481">
        <w:rPr>
          <w:rFonts w:ascii="Times New Roman" w:hAnsi="Times New Roman" w:cs="Times New Roman"/>
          <w:sz w:val="24"/>
          <w:szCs w:val="24"/>
        </w:rPr>
        <w:t>additional support or withdraw</w:t>
      </w:r>
      <w:r w:rsidR="00FE1889" w:rsidRPr="00097481">
        <w:rPr>
          <w:rFonts w:ascii="Times New Roman" w:hAnsi="Times New Roman" w:cs="Times New Roman"/>
          <w:sz w:val="24"/>
          <w:szCs w:val="24"/>
        </w:rPr>
        <w:t xml:space="preserve"> the decision</w:t>
      </w:r>
      <w:r w:rsidRPr="00097481">
        <w:rPr>
          <w:rFonts w:ascii="Times New Roman" w:hAnsi="Times New Roman" w:cs="Times New Roman"/>
          <w:sz w:val="24"/>
          <w:szCs w:val="24"/>
        </w:rPr>
        <w:t>; and</w:t>
      </w:r>
    </w:p>
    <w:p w14:paraId="3A58107F"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(4)  Assist the Chief Trial Attorney in obtaining additional evidence or in making other necessary preparations for presenting the Government’s position before the ASBCA.</w:t>
      </w:r>
    </w:p>
    <w:p w14:paraId="3A581080" w14:textId="77777777" w:rsidR="00561C8E" w:rsidRPr="00097481" w:rsidRDefault="00E91EDF" w:rsidP="00D76306">
      <w:pPr>
        <w:pStyle w:val="Heading4"/>
      </w:pPr>
      <w:bookmarkStart w:id="233" w:name="_Toc514069304"/>
      <w:bookmarkStart w:id="234" w:name="_Toc519842058"/>
      <w:r w:rsidRPr="00097481">
        <w:t>5133.212-9</w:t>
      </w:r>
      <w:r w:rsidR="00D15D39" w:rsidRPr="00097481">
        <w:t>4</w:t>
      </w:r>
      <w:r w:rsidRPr="00097481">
        <w:t xml:space="preserve">  Receipt of complaint.</w:t>
      </w:r>
      <w:bookmarkEnd w:id="233"/>
      <w:bookmarkEnd w:id="234"/>
    </w:p>
    <w:p w14:paraId="3A581081" w14:textId="0380FF61"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r w:rsidR="00E75864" w:rsidRPr="00097481">
        <w:rPr>
          <w:rFonts w:ascii="Times New Roman" w:hAnsi="Times New Roman" w:cs="Times New Roman"/>
          <w:sz w:val="24"/>
          <w:szCs w:val="24"/>
        </w:rPr>
        <w:t xml:space="preserve">See DFARS Appendix A, Part 2, </w:t>
      </w:r>
      <w:ins w:id="235" w:author="Stephenson, Evelyn K CIV HQDA ASA ALT" w:date="2024-08-28T10:26:00Z">
        <w:r w:rsidR="00BD5EA0">
          <w:rPr>
            <w:rFonts w:ascii="Times New Roman" w:hAnsi="Times New Roman" w:cs="Times New Roman"/>
            <w:sz w:val="24"/>
            <w:szCs w:val="24"/>
          </w:rPr>
          <w:t xml:space="preserve">Rules </w:t>
        </w:r>
      </w:ins>
      <w:del w:id="236" w:author="Stephenson, Evelyn K CIV HQDA ASA ALT" w:date="2024-08-28T10:26:00Z">
        <w:r w:rsidR="00E75864" w:rsidRPr="00097481" w:rsidDel="00BD5EA0">
          <w:rPr>
            <w:rFonts w:ascii="Times New Roman" w:hAnsi="Times New Roman" w:cs="Times New Roman"/>
            <w:sz w:val="24"/>
            <w:szCs w:val="24"/>
          </w:rPr>
          <w:delText>Preliminary Procedures</w:delText>
        </w:r>
      </w:del>
      <w:r w:rsidR="00E75864" w:rsidRPr="00097481">
        <w:rPr>
          <w:rFonts w:ascii="Times New Roman" w:hAnsi="Times New Roman" w:cs="Times New Roman"/>
          <w:sz w:val="24"/>
          <w:szCs w:val="24"/>
        </w:rPr>
        <w:t xml:space="preserve">, Rule 6, paragraph b.  </w:t>
      </w:r>
      <w:r w:rsidRPr="00097481">
        <w:rPr>
          <w:rFonts w:ascii="Times New Roman" w:hAnsi="Times New Roman" w:cs="Times New Roman"/>
          <w:sz w:val="24"/>
          <w:szCs w:val="24"/>
        </w:rPr>
        <w:t xml:space="preserve">If the </w:t>
      </w:r>
      <w:ins w:id="237" w:author="Jordan, Amanda C CIV USARMY HQDA ASA ALT (USA)" w:date="2024-09-04T08:19:00Z">
        <w:r w:rsidR="00067E26">
          <w:rPr>
            <w:rFonts w:ascii="Times New Roman" w:hAnsi="Times New Roman" w:cs="Times New Roman"/>
            <w:sz w:val="24"/>
            <w:szCs w:val="24"/>
          </w:rPr>
          <w:t>C</w:t>
        </w:r>
      </w:ins>
      <w:del w:id="238" w:author="Jordan, Amanda C CIV USARMY HQDA ASA ALT (USA)" w:date="2024-09-04T08:19:00Z">
        <w:r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 receives the complaint </w:t>
      </w:r>
      <w:r w:rsidR="00E75864" w:rsidRPr="00097481">
        <w:rPr>
          <w:rFonts w:ascii="Times New Roman" w:hAnsi="Times New Roman" w:cs="Times New Roman"/>
          <w:sz w:val="24"/>
          <w:szCs w:val="24"/>
        </w:rPr>
        <w:t>after</w:t>
      </w:r>
      <w:r w:rsidRPr="00097481">
        <w:rPr>
          <w:rFonts w:ascii="Times New Roman" w:hAnsi="Times New Roman" w:cs="Times New Roman"/>
          <w:sz w:val="24"/>
          <w:szCs w:val="24"/>
        </w:rPr>
        <w:t xml:space="preserve"> forwarding the comprehensive report to the Chief Trial Attorney, he/she must</w:t>
      </w:r>
      <w:r w:rsidR="00E75864" w:rsidRPr="00097481">
        <w:rPr>
          <w:rFonts w:ascii="Times New Roman" w:hAnsi="Times New Roman" w:cs="Times New Roman"/>
          <w:sz w:val="24"/>
          <w:szCs w:val="24"/>
        </w:rPr>
        <w:t>,</w:t>
      </w:r>
      <w:r w:rsidRPr="00097481">
        <w:rPr>
          <w:rFonts w:ascii="Times New Roman" w:hAnsi="Times New Roman" w:cs="Times New Roman"/>
          <w:sz w:val="24"/>
          <w:szCs w:val="24"/>
        </w:rPr>
        <w:t xml:space="preserve"> within 15 calendar days after receipt of the complaint, send directly to the Chief Trial Attorney supplementary information </w:t>
      </w:r>
      <w:r w:rsidR="00E75864" w:rsidRPr="00097481">
        <w:rPr>
          <w:rFonts w:ascii="Times New Roman" w:hAnsi="Times New Roman" w:cs="Times New Roman"/>
          <w:sz w:val="24"/>
          <w:szCs w:val="24"/>
        </w:rPr>
        <w:t xml:space="preserve">regarding </w:t>
      </w:r>
      <w:r w:rsidRPr="00097481">
        <w:rPr>
          <w:rFonts w:ascii="Times New Roman" w:hAnsi="Times New Roman" w:cs="Times New Roman"/>
          <w:sz w:val="24"/>
          <w:szCs w:val="24"/>
        </w:rPr>
        <w:t xml:space="preserve">any issues raised </w:t>
      </w:r>
      <w:r w:rsidR="00E75864" w:rsidRPr="00097481">
        <w:rPr>
          <w:rFonts w:ascii="Times New Roman" w:hAnsi="Times New Roman" w:cs="Times New Roman"/>
          <w:sz w:val="24"/>
          <w:szCs w:val="24"/>
        </w:rPr>
        <w:t>in</w:t>
      </w:r>
      <w:r w:rsidRPr="00097481">
        <w:rPr>
          <w:rFonts w:ascii="Times New Roman" w:hAnsi="Times New Roman" w:cs="Times New Roman"/>
          <w:sz w:val="24"/>
          <w:szCs w:val="24"/>
        </w:rPr>
        <w:t xml:space="preserve"> the complaint </w:t>
      </w:r>
      <w:r w:rsidR="00E75864" w:rsidRPr="00097481">
        <w:rPr>
          <w:rFonts w:ascii="Times New Roman" w:hAnsi="Times New Roman" w:cs="Times New Roman"/>
          <w:sz w:val="24"/>
          <w:szCs w:val="24"/>
        </w:rPr>
        <w:t xml:space="preserve">that the comprehensive report did </w:t>
      </w:r>
      <w:r w:rsidRPr="00097481">
        <w:rPr>
          <w:rFonts w:ascii="Times New Roman" w:hAnsi="Times New Roman" w:cs="Times New Roman"/>
          <w:sz w:val="24"/>
          <w:szCs w:val="24"/>
        </w:rPr>
        <w:t>not sufficiently cover.  Include specific admissions or denials of each allegation of fact contained in the complaint and a statement of any affirmative defenses or counterclaims applicable.</w:t>
      </w:r>
    </w:p>
    <w:p w14:paraId="3A581082" w14:textId="15F26E13"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Provide copies of the supplementary information furnished </w:t>
      </w:r>
      <w:ins w:id="239" w:author="Stephenson, Evelyn K CIV HQDA ASA ALT" w:date="2024-08-28T10:28:00Z">
        <w:r w:rsidR="00220549">
          <w:rPr>
            <w:rFonts w:ascii="Times New Roman" w:hAnsi="Times New Roman" w:cs="Times New Roman"/>
            <w:sz w:val="24"/>
            <w:szCs w:val="24"/>
          </w:rPr>
          <w:t xml:space="preserve">to </w:t>
        </w:r>
      </w:ins>
      <w:r w:rsidRPr="00097481">
        <w:rPr>
          <w:rFonts w:ascii="Times New Roman" w:hAnsi="Times New Roman" w:cs="Times New Roman"/>
          <w:sz w:val="24"/>
          <w:szCs w:val="24"/>
        </w:rPr>
        <w:t>the Chief Trial Attorney to the reviewing official.</w:t>
      </w:r>
    </w:p>
    <w:p w14:paraId="3A581083" w14:textId="77777777" w:rsidR="00561C8E" w:rsidRPr="00097481" w:rsidRDefault="00E91EDF" w:rsidP="00D76306">
      <w:pPr>
        <w:pStyle w:val="Heading4"/>
      </w:pPr>
      <w:bookmarkStart w:id="240" w:name="_Toc514069305"/>
      <w:bookmarkStart w:id="241" w:name="_Toc519842059"/>
      <w:r w:rsidRPr="00097481">
        <w:t>5133.212-9</w:t>
      </w:r>
      <w:r w:rsidR="00D15D39" w:rsidRPr="00097481">
        <w:t>5</w:t>
      </w:r>
      <w:r w:rsidRPr="00097481">
        <w:t xml:space="preserve">  Litigation.</w:t>
      </w:r>
      <w:bookmarkEnd w:id="240"/>
      <w:bookmarkEnd w:id="241"/>
    </w:p>
    <w:p w14:paraId="3A581084" w14:textId="0850EDAA" w:rsidR="00561C8E" w:rsidRPr="00097481" w:rsidRDefault="00911A2C">
      <w:pPr>
        <w:spacing w:after="240"/>
        <w:rPr>
          <w:rFonts w:ascii="Times New Roman" w:hAnsi="Times New Roman" w:cs="Times New Roman"/>
          <w:sz w:val="24"/>
          <w:szCs w:val="24"/>
        </w:rPr>
      </w:pPr>
      <w:r w:rsidRPr="00097481">
        <w:rPr>
          <w:rFonts w:ascii="Times New Roman" w:hAnsi="Times New Roman" w:cs="Times New Roman"/>
          <w:sz w:val="24"/>
          <w:szCs w:val="24"/>
        </w:rPr>
        <w:t>(a)</w:t>
      </w:r>
      <w:r w:rsidR="00864DE6" w:rsidRPr="00097481">
        <w:rPr>
          <w:rFonts w:ascii="Times New Roman" w:hAnsi="Times New Roman" w:cs="Times New Roman"/>
          <w:sz w:val="24"/>
          <w:szCs w:val="24"/>
        </w:rPr>
        <w:t xml:space="preserve">  See </w:t>
      </w:r>
      <w:ins w:id="242" w:author="Stephenson, Evelyn K CIV HQDA ASA ALT" w:date="2024-08-28T10:30:00Z">
        <w:r w:rsidR="00FD5100">
          <w:rPr>
            <w:rFonts w:ascii="Times New Roman" w:hAnsi="Times New Roman" w:cs="Times New Roman"/>
            <w:sz w:val="24"/>
            <w:szCs w:val="24"/>
          </w:rPr>
          <w:t xml:space="preserve">AFARS </w:t>
        </w:r>
      </w:ins>
      <w:r w:rsidR="00864DE6" w:rsidRPr="00097481">
        <w:rPr>
          <w:rFonts w:ascii="Times New Roman" w:hAnsi="Times New Roman" w:cs="Times New Roman"/>
          <w:sz w:val="24"/>
          <w:szCs w:val="24"/>
        </w:rPr>
        <w:t>5133.212-90(a)(1) regarding the authority and responsibility of the Chief Trial Attorney.</w:t>
      </w:r>
    </w:p>
    <w:p w14:paraId="3A581085" w14:textId="186A7523" w:rsidR="00304CB9"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w:t>
      </w:r>
      <w:r w:rsidR="00911A2C" w:rsidRPr="00097481">
        <w:rPr>
          <w:rFonts w:ascii="Times New Roman" w:hAnsi="Times New Roman" w:cs="Times New Roman"/>
          <w:sz w:val="24"/>
          <w:szCs w:val="24"/>
        </w:rPr>
        <w:t>b</w:t>
      </w:r>
      <w:r w:rsidRPr="00097481">
        <w:rPr>
          <w:rFonts w:ascii="Times New Roman" w:hAnsi="Times New Roman" w:cs="Times New Roman"/>
          <w:sz w:val="24"/>
          <w:szCs w:val="24"/>
        </w:rPr>
        <w:t xml:space="preserve">)  The Chief Trial Attorney will present all Army cases to the ASBCA, using trial attorneys assigned to the office, except </w:t>
      </w:r>
      <w:r w:rsidR="00212635" w:rsidRPr="00097481">
        <w:rPr>
          <w:rFonts w:ascii="Times New Roman" w:hAnsi="Times New Roman" w:cs="Times New Roman"/>
          <w:sz w:val="24"/>
          <w:szCs w:val="24"/>
        </w:rPr>
        <w:t>t</w:t>
      </w:r>
      <w:r w:rsidRPr="00097481">
        <w:rPr>
          <w:rFonts w:ascii="Times New Roman" w:hAnsi="Times New Roman" w:cs="Times New Roman"/>
          <w:sz w:val="24"/>
          <w:szCs w:val="24"/>
        </w:rPr>
        <w:t xml:space="preserve">he Chief Trial Attorney may authorize </w:t>
      </w:r>
      <w:r w:rsidR="00212635" w:rsidRPr="00097481">
        <w:rPr>
          <w:rFonts w:ascii="Times New Roman" w:hAnsi="Times New Roman" w:cs="Times New Roman"/>
          <w:sz w:val="24"/>
          <w:szCs w:val="24"/>
        </w:rPr>
        <w:t xml:space="preserve">local </w:t>
      </w:r>
      <w:ins w:id="243" w:author="Stephenson, Evelyn K CIV HQDA ASA ALT" w:date="2024-08-28T10:31:00Z">
        <w:r w:rsidR="00CE682E">
          <w:rPr>
            <w:rFonts w:ascii="Times New Roman" w:hAnsi="Times New Roman" w:cs="Times New Roman"/>
            <w:sz w:val="24"/>
            <w:szCs w:val="24"/>
          </w:rPr>
          <w:t xml:space="preserve">legal counsel </w:t>
        </w:r>
      </w:ins>
      <w:del w:id="244" w:author="Stephenson, Evelyn K CIV HQDA ASA ALT" w:date="2024-08-28T10:31:00Z">
        <w:r w:rsidR="00212635" w:rsidRPr="00097481" w:rsidDel="00CE682E">
          <w:rPr>
            <w:rFonts w:ascii="Times New Roman" w:hAnsi="Times New Roman" w:cs="Times New Roman"/>
            <w:sz w:val="24"/>
            <w:szCs w:val="24"/>
          </w:rPr>
          <w:delText>contract</w:delText>
        </w:r>
        <w:r w:rsidR="0099626A" w:rsidRPr="00097481" w:rsidDel="00CE682E">
          <w:rPr>
            <w:rFonts w:ascii="Times New Roman" w:hAnsi="Times New Roman" w:cs="Times New Roman"/>
            <w:sz w:val="24"/>
            <w:szCs w:val="24"/>
          </w:rPr>
          <w:delText xml:space="preserve"> </w:delText>
        </w:r>
        <w:r w:rsidRPr="00097481" w:rsidDel="00CE682E">
          <w:rPr>
            <w:rFonts w:ascii="Times New Roman" w:hAnsi="Times New Roman" w:cs="Times New Roman"/>
            <w:sz w:val="24"/>
            <w:szCs w:val="24"/>
          </w:rPr>
          <w:delText>attorneys</w:delText>
        </w:r>
      </w:del>
      <w:r w:rsidRPr="00097481">
        <w:rPr>
          <w:rFonts w:ascii="Times New Roman" w:hAnsi="Times New Roman" w:cs="Times New Roman"/>
          <w:sz w:val="24"/>
          <w:szCs w:val="24"/>
        </w:rPr>
        <w:t xml:space="preserve"> to act as trial attorneys or to assist in the presentation of Army cases</w:t>
      </w:r>
      <w:r w:rsidR="000261BD" w:rsidRPr="00097481">
        <w:rPr>
          <w:rFonts w:ascii="Times New Roman" w:hAnsi="Times New Roman" w:cs="Times New Roman"/>
          <w:sz w:val="24"/>
          <w:szCs w:val="24"/>
        </w:rPr>
        <w:t xml:space="preserve"> if the </w:t>
      </w:r>
      <w:r w:rsidRPr="00097481">
        <w:rPr>
          <w:rFonts w:ascii="Times New Roman" w:hAnsi="Times New Roman" w:cs="Times New Roman"/>
          <w:sz w:val="24"/>
          <w:szCs w:val="24"/>
        </w:rPr>
        <w:t>appeal</w:t>
      </w:r>
      <w:r w:rsidR="000261BD" w:rsidRPr="00097481">
        <w:rPr>
          <w:rFonts w:ascii="Times New Roman" w:hAnsi="Times New Roman" w:cs="Times New Roman"/>
          <w:sz w:val="24"/>
          <w:szCs w:val="24"/>
        </w:rPr>
        <w:t xml:space="preserve"> </w:t>
      </w:r>
      <w:r w:rsidRPr="00097481">
        <w:rPr>
          <w:rFonts w:ascii="Times New Roman" w:hAnsi="Times New Roman" w:cs="Times New Roman"/>
          <w:sz w:val="24"/>
          <w:szCs w:val="24"/>
        </w:rPr>
        <w:t>has particular significance to the contracting activity and that it involves difficult operational issues and technical facts</w:t>
      </w:r>
      <w:r w:rsidR="000D3291" w:rsidRPr="00097481">
        <w:rPr>
          <w:rFonts w:ascii="Times New Roman" w:hAnsi="Times New Roman" w:cs="Times New Roman"/>
          <w:sz w:val="24"/>
          <w:szCs w:val="24"/>
        </w:rPr>
        <w:t>.</w:t>
      </w:r>
    </w:p>
    <w:p w14:paraId="3A581086" w14:textId="77777777" w:rsidR="00304CB9" w:rsidRPr="00097481" w:rsidRDefault="00E91EDF">
      <w:pPr>
        <w:spacing w:after="240"/>
        <w:rPr>
          <w:rFonts w:ascii="Times New Roman" w:hAnsi="Times New Roman" w:cs="Times New Roman"/>
          <w:sz w:val="24"/>
          <w:szCs w:val="24"/>
        </w:rPr>
      </w:pPr>
      <w:r w:rsidRPr="00097481">
        <w:rPr>
          <w:rFonts w:ascii="Times New Roman" w:hAnsi="Times New Roman" w:cs="Times New Roman"/>
          <w:sz w:val="24"/>
          <w:szCs w:val="24"/>
        </w:rPr>
        <w:t>(</w:t>
      </w:r>
      <w:r w:rsidR="00911A2C" w:rsidRPr="00097481">
        <w:rPr>
          <w:rFonts w:ascii="Times New Roman" w:hAnsi="Times New Roman" w:cs="Times New Roman"/>
          <w:sz w:val="24"/>
          <w:szCs w:val="24"/>
        </w:rPr>
        <w:t>c</w:t>
      </w:r>
      <w:r w:rsidRPr="00097481">
        <w:rPr>
          <w:rFonts w:ascii="Times New Roman" w:hAnsi="Times New Roman" w:cs="Times New Roman"/>
          <w:sz w:val="24"/>
          <w:szCs w:val="24"/>
        </w:rPr>
        <w:t>)  Local legal counsel and</w:t>
      </w:r>
      <w:r w:rsidR="00B83634" w:rsidRPr="00097481">
        <w:rPr>
          <w:rFonts w:ascii="Times New Roman" w:hAnsi="Times New Roman" w:cs="Times New Roman"/>
          <w:sz w:val="24"/>
          <w:szCs w:val="24"/>
        </w:rPr>
        <w:t xml:space="preserve"> </w:t>
      </w:r>
      <w:r w:rsidR="008D7507" w:rsidRPr="00097481">
        <w:rPr>
          <w:rFonts w:ascii="Times New Roman" w:hAnsi="Times New Roman" w:cs="Times New Roman"/>
          <w:sz w:val="24"/>
          <w:szCs w:val="24"/>
        </w:rPr>
        <w:t xml:space="preserve">personnel within the </w:t>
      </w:r>
      <w:r w:rsidRPr="00097481">
        <w:rPr>
          <w:rFonts w:ascii="Times New Roman" w:hAnsi="Times New Roman" w:cs="Times New Roman"/>
          <w:sz w:val="24"/>
          <w:szCs w:val="24"/>
        </w:rPr>
        <w:t>contracting activity assist and support the Office of the Chief Trial Attorney in preparing the case.</w:t>
      </w:r>
    </w:p>
    <w:p w14:paraId="3A581088" w14:textId="6BC2B8B7" w:rsidR="00DF6B3B" w:rsidRPr="00C361FB" w:rsidRDefault="00E91EDF" w:rsidP="00C361F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w:t>
      </w:r>
      <w:r w:rsidR="00911A2C" w:rsidRPr="00097481">
        <w:rPr>
          <w:rFonts w:ascii="Times New Roman" w:hAnsi="Times New Roman" w:cs="Times New Roman"/>
          <w:sz w:val="24"/>
          <w:szCs w:val="24"/>
        </w:rPr>
        <w:t>d</w:t>
      </w:r>
      <w:r w:rsidRPr="00097481">
        <w:rPr>
          <w:rFonts w:ascii="Times New Roman" w:hAnsi="Times New Roman" w:cs="Times New Roman"/>
          <w:sz w:val="24"/>
          <w:szCs w:val="24"/>
        </w:rPr>
        <w:t xml:space="preserve">)  The Chief Trial Attorney and the attorneys assigned </w:t>
      </w:r>
      <w:r w:rsidR="0099626A" w:rsidRPr="00097481">
        <w:rPr>
          <w:rFonts w:ascii="Times New Roman" w:hAnsi="Times New Roman" w:cs="Times New Roman"/>
          <w:sz w:val="24"/>
          <w:szCs w:val="24"/>
        </w:rPr>
        <w:t>may</w:t>
      </w:r>
      <w:r w:rsidRPr="00097481">
        <w:rPr>
          <w:rFonts w:ascii="Times New Roman" w:hAnsi="Times New Roman" w:cs="Times New Roman"/>
          <w:sz w:val="24"/>
          <w:szCs w:val="24"/>
        </w:rPr>
        <w:t xml:space="preserve"> communicate directly with any person or organization to secure any witnesses, documents, or information considered necessary in connection with representing the Government in matters before the ASBCA.  </w:t>
      </w:r>
      <w:r w:rsidR="0099626A" w:rsidRPr="00097481">
        <w:rPr>
          <w:rFonts w:ascii="Times New Roman" w:hAnsi="Times New Roman" w:cs="Times New Roman"/>
          <w:sz w:val="24"/>
          <w:szCs w:val="24"/>
        </w:rPr>
        <w:t>The Chief Trial Attorney must inform t</w:t>
      </w:r>
      <w:r w:rsidRPr="00097481">
        <w:rPr>
          <w:rFonts w:ascii="Times New Roman" w:hAnsi="Times New Roman" w:cs="Times New Roman"/>
          <w:sz w:val="24"/>
          <w:szCs w:val="24"/>
        </w:rPr>
        <w:t xml:space="preserve">he </w:t>
      </w:r>
      <w:ins w:id="245" w:author="Jordan, Amanda C CIV USARMY HQDA ASA ALT (USA)" w:date="2024-09-04T08:19:00Z">
        <w:r w:rsidR="00067E26">
          <w:rPr>
            <w:rFonts w:ascii="Times New Roman" w:hAnsi="Times New Roman" w:cs="Times New Roman"/>
            <w:sz w:val="24"/>
            <w:szCs w:val="24"/>
          </w:rPr>
          <w:t>C</w:t>
        </w:r>
      </w:ins>
      <w:del w:id="246" w:author="Jordan, Amanda C CIV USARMY HQDA ASA ALT (USA)" w:date="2024-09-04T08:19:00Z">
        <w:r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 of </w:t>
      </w:r>
      <w:r w:rsidR="0099626A" w:rsidRPr="00097481">
        <w:rPr>
          <w:rFonts w:ascii="Times New Roman" w:hAnsi="Times New Roman" w:cs="Times New Roman"/>
          <w:sz w:val="24"/>
          <w:szCs w:val="24"/>
        </w:rPr>
        <w:t>a</w:t>
      </w:r>
      <w:r w:rsidRPr="00097481">
        <w:rPr>
          <w:rFonts w:ascii="Times New Roman" w:hAnsi="Times New Roman" w:cs="Times New Roman"/>
          <w:sz w:val="24"/>
          <w:szCs w:val="24"/>
        </w:rPr>
        <w:t>ny actions taken in connection with these matters.</w:t>
      </w:r>
    </w:p>
    <w:p w14:paraId="3A581089" w14:textId="77777777" w:rsidR="00561C8E" w:rsidRPr="00097481" w:rsidRDefault="00E91EDF" w:rsidP="00D76306">
      <w:pPr>
        <w:pStyle w:val="Heading4"/>
      </w:pPr>
      <w:bookmarkStart w:id="247" w:name="_Toc514069306"/>
      <w:bookmarkStart w:id="248" w:name="_Toc519842060"/>
      <w:r w:rsidRPr="00097481">
        <w:t>5133.212-9</w:t>
      </w:r>
      <w:r w:rsidR="00D15D39" w:rsidRPr="00097481">
        <w:t>6</w:t>
      </w:r>
      <w:r w:rsidRPr="00097481">
        <w:t xml:space="preserve">  Disposition.</w:t>
      </w:r>
      <w:bookmarkEnd w:id="247"/>
      <w:bookmarkEnd w:id="248"/>
    </w:p>
    <w:p w14:paraId="3A58108A" w14:textId="3E80B1CF"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The authority and responsibility to settle contract disputes docketed with the ASBCA remains with the </w:t>
      </w:r>
      <w:ins w:id="249" w:author="Jordan, Amanda C CIV USARMY HQDA ASA ALT (USA)" w:date="2024-09-04T08:19:00Z">
        <w:r w:rsidR="00067E26">
          <w:rPr>
            <w:rFonts w:ascii="Times New Roman" w:hAnsi="Times New Roman" w:cs="Times New Roman"/>
            <w:sz w:val="24"/>
            <w:szCs w:val="24"/>
          </w:rPr>
          <w:t>C</w:t>
        </w:r>
      </w:ins>
      <w:del w:id="250" w:author="Jordan, Amanda C CIV USARMY HQDA ASA ALT (USA)" w:date="2024-09-04T08:19:00Z">
        <w:r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ontracting officer, subject to (b) and the following:</w:t>
      </w:r>
    </w:p>
    <w:p w14:paraId="3A58108B" w14:textId="08C2E284"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The </w:t>
      </w:r>
      <w:ins w:id="251" w:author="Jordan, Amanda C CIV USARMY HQDA ASA ALT (USA)" w:date="2024-09-04T08:19:00Z">
        <w:r w:rsidR="00067E26">
          <w:rPr>
            <w:rFonts w:ascii="Times New Roman" w:hAnsi="Times New Roman" w:cs="Times New Roman"/>
            <w:sz w:val="24"/>
            <w:szCs w:val="24"/>
          </w:rPr>
          <w:t>C</w:t>
        </w:r>
      </w:ins>
      <w:del w:id="252" w:author="Jordan, Amanda C CIV USARMY HQDA ASA ALT (USA)" w:date="2024-09-04T08:19:00Z">
        <w:r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 must advise the Chief Trial Attorney of all offers of settlement from a contractor, </w:t>
      </w:r>
      <w:r w:rsidR="005B2D4C" w:rsidRPr="00097481">
        <w:rPr>
          <w:rFonts w:ascii="Times New Roman" w:hAnsi="Times New Roman" w:cs="Times New Roman"/>
          <w:sz w:val="24"/>
          <w:szCs w:val="24"/>
        </w:rPr>
        <w:t xml:space="preserve">whether </w:t>
      </w:r>
      <w:r w:rsidR="0099626A" w:rsidRPr="00097481">
        <w:rPr>
          <w:rFonts w:ascii="Times New Roman" w:hAnsi="Times New Roman" w:cs="Times New Roman"/>
          <w:sz w:val="24"/>
          <w:szCs w:val="24"/>
        </w:rPr>
        <w:t>directly from the</w:t>
      </w:r>
      <w:r w:rsidRPr="00097481">
        <w:rPr>
          <w:rFonts w:ascii="Times New Roman" w:hAnsi="Times New Roman" w:cs="Times New Roman"/>
          <w:sz w:val="24"/>
          <w:szCs w:val="24"/>
        </w:rPr>
        <w:t xml:space="preserve"> contractor or through the contractor’s attorney.</w:t>
      </w:r>
    </w:p>
    <w:p w14:paraId="3A58108C" w14:textId="7AF96325"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The </w:t>
      </w:r>
      <w:ins w:id="253" w:author="Jordan, Amanda C CIV USARMY HQDA ASA ALT (USA)" w:date="2024-09-04T08:19:00Z">
        <w:r w:rsidR="00067E26">
          <w:rPr>
            <w:rFonts w:ascii="Times New Roman" w:hAnsi="Times New Roman" w:cs="Times New Roman"/>
            <w:sz w:val="24"/>
            <w:szCs w:val="24"/>
          </w:rPr>
          <w:t>C</w:t>
        </w:r>
      </w:ins>
      <w:del w:id="254" w:author="Jordan, Amanda C CIV USARMY HQDA ASA ALT (USA)" w:date="2024-09-04T08:19:00Z">
        <w:r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ontracting officer must consult with the Chief Trial Attorney before accepting a contractor’s offer of settlement and before making a settlement offer to the contractor.</w:t>
      </w:r>
    </w:p>
    <w:p w14:paraId="3A58108D" w14:textId="35D8206F"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The Chief Trial Attorney has all necessary authority to conclude settlement agreements with the concurrence of the </w:t>
      </w:r>
      <w:ins w:id="255" w:author="Jordan, Amanda C CIV USARMY HQDA ASA ALT (USA)" w:date="2024-09-04T08:19:00Z">
        <w:r w:rsidR="00067E26">
          <w:rPr>
            <w:rFonts w:ascii="Times New Roman" w:hAnsi="Times New Roman" w:cs="Times New Roman"/>
            <w:sz w:val="24"/>
            <w:szCs w:val="24"/>
          </w:rPr>
          <w:t>C</w:t>
        </w:r>
      </w:ins>
      <w:del w:id="256" w:author="Jordan, Amanda C CIV USARMY HQDA ASA ALT (USA)" w:date="2024-09-04T08:19:00Z">
        <w:r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 the reviewing official, or the </w:t>
      </w:r>
      <w:del w:id="257" w:author="Jordan, Amanda C CIV USARMY HQDA ASA ALT (USA)" w:date="2024-09-04T08:07:00Z">
        <w:r w:rsidRPr="00097481" w:rsidDel="007176BE">
          <w:rPr>
            <w:rFonts w:ascii="Times New Roman" w:hAnsi="Times New Roman" w:cs="Times New Roman"/>
            <w:sz w:val="24"/>
            <w:szCs w:val="24"/>
          </w:rPr>
          <w:delText>D</w:delText>
        </w:r>
        <w:r w:rsidR="0077592B" w:rsidRPr="00097481" w:rsidDel="007176BE">
          <w:rPr>
            <w:rFonts w:ascii="Times New Roman" w:hAnsi="Times New Roman" w:cs="Times New Roman"/>
            <w:sz w:val="24"/>
            <w:szCs w:val="24"/>
          </w:rPr>
          <w:delText xml:space="preserve">eputy </w:delText>
        </w:r>
        <w:r w:rsidRPr="00097481" w:rsidDel="007176BE">
          <w:rPr>
            <w:rFonts w:ascii="Times New Roman" w:hAnsi="Times New Roman" w:cs="Times New Roman"/>
            <w:sz w:val="24"/>
            <w:szCs w:val="24"/>
          </w:rPr>
          <w:delText>A</w:delText>
        </w:r>
        <w:r w:rsidR="0077592B" w:rsidRPr="00097481" w:rsidDel="007176BE">
          <w:rPr>
            <w:rFonts w:ascii="Times New Roman" w:hAnsi="Times New Roman" w:cs="Times New Roman"/>
            <w:sz w:val="24"/>
            <w:szCs w:val="24"/>
          </w:rPr>
          <w:delText xml:space="preserve">ssistant </w:delText>
        </w:r>
        <w:r w:rsidRPr="00097481" w:rsidDel="007176BE">
          <w:rPr>
            <w:rFonts w:ascii="Times New Roman" w:hAnsi="Times New Roman" w:cs="Times New Roman"/>
            <w:sz w:val="24"/>
            <w:szCs w:val="24"/>
          </w:rPr>
          <w:delText>S</w:delText>
        </w:r>
        <w:r w:rsidR="0077592B" w:rsidRPr="00097481" w:rsidDel="007176BE">
          <w:rPr>
            <w:rFonts w:ascii="Times New Roman" w:hAnsi="Times New Roman" w:cs="Times New Roman"/>
            <w:sz w:val="24"/>
            <w:szCs w:val="24"/>
          </w:rPr>
          <w:delText xml:space="preserve">ecretary of the </w:delText>
        </w:r>
        <w:r w:rsidRPr="00097481" w:rsidDel="007176BE">
          <w:rPr>
            <w:rFonts w:ascii="Times New Roman" w:hAnsi="Times New Roman" w:cs="Times New Roman"/>
            <w:sz w:val="24"/>
            <w:szCs w:val="24"/>
          </w:rPr>
          <w:delText>A</w:delText>
        </w:r>
        <w:r w:rsidR="0077592B" w:rsidRPr="00097481" w:rsidDel="007176BE">
          <w:rPr>
            <w:rFonts w:ascii="Times New Roman" w:hAnsi="Times New Roman" w:cs="Times New Roman"/>
            <w:sz w:val="24"/>
            <w:szCs w:val="24"/>
          </w:rPr>
          <w:delText>rmy</w:delText>
        </w:r>
        <w:r w:rsidRPr="00097481" w:rsidDel="007176BE">
          <w:rPr>
            <w:rFonts w:ascii="Times New Roman" w:hAnsi="Times New Roman" w:cs="Times New Roman"/>
            <w:sz w:val="24"/>
            <w:szCs w:val="24"/>
          </w:rPr>
          <w:delText xml:space="preserve"> (P</w:delText>
        </w:r>
        <w:r w:rsidR="0077592B" w:rsidRPr="00097481" w:rsidDel="007176BE">
          <w:rPr>
            <w:rFonts w:ascii="Times New Roman" w:hAnsi="Times New Roman" w:cs="Times New Roman"/>
            <w:sz w:val="24"/>
            <w:szCs w:val="24"/>
          </w:rPr>
          <w:delText>rocurement</w:delText>
        </w:r>
        <w:r w:rsidRPr="00097481" w:rsidDel="007176BE">
          <w:rPr>
            <w:rFonts w:ascii="Times New Roman" w:hAnsi="Times New Roman" w:cs="Times New Roman"/>
            <w:sz w:val="24"/>
            <w:szCs w:val="24"/>
          </w:rPr>
          <w:delText>)</w:delText>
        </w:r>
      </w:del>
      <w:ins w:id="258" w:author="Jordan, Amanda C CIV USARMY HQDA ASA ALT (USA)" w:date="2024-09-04T08:07:00Z">
        <w:r w:rsidR="007176BE">
          <w:rPr>
            <w:rFonts w:ascii="Times New Roman" w:hAnsi="Times New Roman" w:cs="Times New Roman"/>
            <w:sz w:val="24"/>
            <w:szCs w:val="24"/>
          </w:rPr>
          <w:t>DASA(P)</w:t>
        </w:r>
      </w:ins>
      <w:r w:rsidRPr="00097481">
        <w:rPr>
          <w:rFonts w:ascii="Times New Roman" w:hAnsi="Times New Roman" w:cs="Times New Roman"/>
          <w:sz w:val="24"/>
          <w:szCs w:val="24"/>
        </w:rPr>
        <w:t>.  He/she must notify the appropriate Army Command legal office/</w:t>
      </w:r>
      <w:r w:rsidR="00BC3323" w:rsidRPr="00097481">
        <w:rPr>
          <w:rFonts w:ascii="Times New Roman" w:hAnsi="Times New Roman" w:cs="Times New Roman"/>
          <w:sz w:val="24"/>
          <w:szCs w:val="24"/>
        </w:rPr>
        <w:t>s</w:t>
      </w:r>
      <w:r w:rsidRPr="00097481">
        <w:rPr>
          <w:rFonts w:ascii="Times New Roman" w:hAnsi="Times New Roman" w:cs="Times New Roman"/>
          <w:sz w:val="24"/>
          <w:szCs w:val="24"/>
        </w:rPr>
        <w:t xml:space="preserve">taff </w:t>
      </w:r>
      <w:r w:rsidR="00BC3323" w:rsidRPr="00097481">
        <w:rPr>
          <w:rFonts w:ascii="Times New Roman" w:hAnsi="Times New Roman" w:cs="Times New Roman"/>
          <w:sz w:val="24"/>
          <w:szCs w:val="24"/>
        </w:rPr>
        <w:t>j</w:t>
      </w:r>
      <w:r w:rsidRPr="00097481">
        <w:rPr>
          <w:rFonts w:ascii="Times New Roman" w:hAnsi="Times New Roman" w:cs="Times New Roman"/>
          <w:sz w:val="24"/>
          <w:szCs w:val="24"/>
        </w:rPr>
        <w:t xml:space="preserve">udge </w:t>
      </w:r>
      <w:r w:rsidR="00BC3323" w:rsidRPr="00097481">
        <w:rPr>
          <w:rFonts w:ascii="Times New Roman" w:hAnsi="Times New Roman" w:cs="Times New Roman"/>
          <w:sz w:val="24"/>
          <w:szCs w:val="24"/>
        </w:rPr>
        <w:t>a</w:t>
      </w:r>
      <w:r w:rsidRPr="00097481">
        <w:rPr>
          <w:rFonts w:ascii="Times New Roman" w:hAnsi="Times New Roman" w:cs="Times New Roman"/>
          <w:sz w:val="24"/>
          <w:szCs w:val="24"/>
        </w:rPr>
        <w:t>dvocate of any disagreement regarding the settlement of a case before raising the matter to the Assistant Secretary of the Army (Acquisition, Logistics and Technology).</w:t>
      </w:r>
    </w:p>
    <w:p w14:paraId="3A58108E" w14:textId="77777777"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C00748" w:rsidRPr="00097481">
        <w:rPr>
          <w:rFonts w:ascii="Times New Roman" w:hAnsi="Times New Roman" w:cs="Times New Roman"/>
          <w:sz w:val="24"/>
          <w:szCs w:val="24"/>
        </w:rPr>
        <w:t>The Chief Trial Attorney or an individual trial attorney may enter into a</w:t>
      </w:r>
      <w:r w:rsidRPr="00097481">
        <w:rPr>
          <w:rFonts w:ascii="Times New Roman" w:hAnsi="Times New Roman" w:cs="Times New Roman"/>
          <w:sz w:val="24"/>
          <w:szCs w:val="24"/>
        </w:rPr>
        <w:t>n agreement on matters for which there is no substantial controversy and which will not have the effect of disposing of an appeal</w:t>
      </w:r>
      <w:r w:rsidR="0007307C" w:rsidRPr="00097481">
        <w:rPr>
          <w:rFonts w:ascii="Times New Roman" w:hAnsi="Times New Roman" w:cs="Times New Roman"/>
          <w:sz w:val="24"/>
          <w:szCs w:val="24"/>
        </w:rPr>
        <w:t>,</w:t>
      </w:r>
      <w:r w:rsidRPr="00097481">
        <w:rPr>
          <w:rFonts w:ascii="Times New Roman" w:hAnsi="Times New Roman" w:cs="Times New Roman"/>
          <w:sz w:val="24"/>
          <w:szCs w:val="24"/>
        </w:rPr>
        <w:t xml:space="preserve"> provided that, in the case of a pre-hearing written stipulation or agreement</w:t>
      </w:r>
      <w:r w:rsidR="008020A2" w:rsidRPr="00097481">
        <w:rPr>
          <w:rFonts w:ascii="Times New Roman" w:hAnsi="Times New Roman" w:cs="Times New Roman"/>
          <w:sz w:val="24"/>
          <w:szCs w:val="24"/>
        </w:rPr>
        <w:t>,</w:t>
      </w:r>
      <w:r w:rsidR="0099626A" w:rsidRPr="00097481">
        <w:rPr>
          <w:rFonts w:ascii="Times New Roman" w:hAnsi="Times New Roman" w:cs="Times New Roman"/>
          <w:sz w:val="24"/>
          <w:szCs w:val="24"/>
        </w:rPr>
        <w:t xml:space="preserve"> </w:t>
      </w:r>
      <w:r w:rsidR="008020A2" w:rsidRPr="00097481">
        <w:rPr>
          <w:rFonts w:ascii="Times New Roman" w:hAnsi="Times New Roman" w:cs="Times New Roman"/>
          <w:sz w:val="24"/>
          <w:szCs w:val="24"/>
        </w:rPr>
        <w:t>t</w:t>
      </w:r>
      <w:r w:rsidR="0099626A" w:rsidRPr="00097481">
        <w:rPr>
          <w:rFonts w:ascii="Times New Roman" w:hAnsi="Times New Roman" w:cs="Times New Roman"/>
          <w:sz w:val="24"/>
          <w:szCs w:val="24"/>
        </w:rPr>
        <w:t xml:space="preserve">he Chief Trial Attorney </w:t>
      </w:r>
      <w:r w:rsidR="008020A2" w:rsidRPr="00097481">
        <w:rPr>
          <w:rFonts w:ascii="Times New Roman" w:hAnsi="Times New Roman" w:cs="Times New Roman"/>
          <w:sz w:val="24"/>
          <w:szCs w:val="24"/>
        </w:rPr>
        <w:t xml:space="preserve">has </w:t>
      </w:r>
      <w:r w:rsidR="0099626A" w:rsidRPr="00097481">
        <w:rPr>
          <w:rFonts w:ascii="Times New Roman" w:hAnsi="Times New Roman" w:cs="Times New Roman"/>
          <w:sz w:val="24"/>
          <w:szCs w:val="24"/>
        </w:rPr>
        <w:t>grant</w:t>
      </w:r>
      <w:r w:rsidR="008020A2" w:rsidRPr="00097481">
        <w:rPr>
          <w:rFonts w:ascii="Times New Roman" w:hAnsi="Times New Roman" w:cs="Times New Roman"/>
          <w:sz w:val="24"/>
          <w:szCs w:val="24"/>
        </w:rPr>
        <w:t>ed</w:t>
      </w:r>
      <w:r w:rsidR="0099626A" w:rsidRPr="00097481">
        <w:rPr>
          <w:rFonts w:ascii="Times New Roman" w:hAnsi="Times New Roman" w:cs="Times New Roman"/>
          <w:sz w:val="24"/>
          <w:szCs w:val="24"/>
        </w:rPr>
        <w:t xml:space="preserve"> this</w:t>
      </w:r>
      <w:r w:rsidRPr="00097481">
        <w:rPr>
          <w:rFonts w:ascii="Times New Roman" w:hAnsi="Times New Roman" w:cs="Times New Roman"/>
          <w:sz w:val="24"/>
          <w:szCs w:val="24"/>
        </w:rPr>
        <w:t xml:space="preserve"> authority</w:t>
      </w:r>
      <w:r w:rsidR="0099626A" w:rsidRPr="00097481">
        <w:rPr>
          <w:rFonts w:ascii="Times New Roman" w:hAnsi="Times New Roman" w:cs="Times New Roman"/>
          <w:sz w:val="24"/>
          <w:szCs w:val="24"/>
        </w:rPr>
        <w:t xml:space="preserve"> to </w:t>
      </w:r>
      <w:r w:rsidRPr="00097481">
        <w:rPr>
          <w:rFonts w:ascii="Times New Roman" w:hAnsi="Times New Roman" w:cs="Times New Roman"/>
          <w:sz w:val="24"/>
          <w:szCs w:val="24"/>
        </w:rPr>
        <w:t>the individual trial attorney in advance</w:t>
      </w:r>
      <w:r w:rsidR="0099626A" w:rsidRPr="00097481">
        <w:rPr>
          <w:rFonts w:ascii="Times New Roman" w:hAnsi="Times New Roman" w:cs="Times New Roman"/>
          <w:sz w:val="24"/>
          <w:szCs w:val="24"/>
        </w:rPr>
        <w:t>.</w:t>
      </w:r>
    </w:p>
    <w:p w14:paraId="3A58108F" w14:textId="628ED9F4"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(2)  In appropriate cases, such as those where time-consuming delays would occur by returning the appeal to the </w:t>
      </w:r>
      <w:ins w:id="259" w:author="Jordan, Amanda C CIV USARMY HQDA ASA ALT (USA)" w:date="2024-09-04T08:19:00Z">
        <w:r w:rsidR="00067E26">
          <w:rPr>
            <w:rFonts w:ascii="Times New Roman" w:hAnsi="Times New Roman" w:cs="Times New Roman"/>
            <w:sz w:val="24"/>
            <w:szCs w:val="24"/>
          </w:rPr>
          <w:t>C</w:t>
        </w:r>
      </w:ins>
      <w:del w:id="260" w:author="Jordan, Amanda C CIV USARMY HQDA ASA ALT (USA)" w:date="2024-09-04T08:19:00Z">
        <w:r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 the Chief Trial Attorney or an individual trial attorney acting with the prior approval of the Chief Trial Attorney may enter into an agreement with an appellant which will have the effect of disposing of an appeal after </w:t>
      </w:r>
      <w:r w:rsidR="0007307C" w:rsidRPr="00097481">
        <w:rPr>
          <w:rFonts w:ascii="Times New Roman" w:hAnsi="Times New Roman" w:cs="Times New Roman"/>
          <w:sz w:val="24"/>
          <w:szCs w:val="24"/>
        </w:rPr>
        <w:t xml:space="preserve">obtaining </w:t>
      </w:r>
      <w:r w:rsidRPr="00097481">
        <w:rPr>
          <w:rFonts w:ascii="Times New Roman" w:hAnsi="Times New Roman" w:cs="Times New Roman"/>
          <w:sz w:val="24"/>
          <w:szCs w:val="24"/>
        </w:rPr>
        <w:t xml:space="preserve">concurrence from </w:t>
      </w:r>
      <w:commentRangeStart w:id="261"/>
      <w:commentRangeStart w:id="262"/>
      <w:commentRangeStart w:id="263"/>
      <w:r w:rsidRPr="00097481">
        <w:rPr>
          <w:rFonts w:ascii="Times New Roman" w:hAnsi="Times New Roman" w:cs="Times New Roman"/>
          <w:sz w:val="24"/>
          <w:szCs w:val="24"/>
        </w:rPr>
        <w:t xml:space="preserve">a representative </w:t>
      </w:r>
      <w:commentRangeEnd w:id="261"/>
      <w:r w:rsidR="00061B87">
        <w:rPr>
          <w:rStyle w:val="CommentReference"/>
        </w:rPr>
        <w:commentReference w:id="261"/>
      </w:r>
      <w:commentRangeEnd w:id="262"/>
      <w:r w:rsidR="00A02320">
        <w:rPr>
          <w:rStyle w:val="CommentReference"/>
        </w:rPr>
        <w:commentReference w:id="262"/>
      </w:r>
      <w:commentRangeEnd w:id="263"/>
      <w:r w:rsidR="00C849DE">
        <w:rPr>
          <w:rStyle w:val="CommentReference"/>
        </w:rPr>
        <w:commentReference w:id="263"/>
      </w:r>
      <w:r w:rsidRPr="00097481">
        <w:rPr>
          <w:rFonts w:ascii="Times New Roman" w:hAnsi="Times New Roman" w:cs="Times New Roman"/>
          <w:sz w:val="24"/>
          <w:szCs w:val="24"/>
        </w:rPr>
        <w:t xml:space="preserve">of the </w:t>
      </w:r>
      <w:smartTag w:uri="urn:schemas-microsoft-com:office:smarttags" w:element="stockticker">
        <w:r w:rsidRPr="00097481">
          <w:rPr>
            <w:rFonts w:ascii="Times New Roman" w:hAnsi="Times New Roman" w:cs="Times New Roman"/>
            <w:sz w:val="24"/>
            <w:szCs w:val="24"/>
          </w:rPr>
          <w:t>HCA</w:t>
        </w:r>
      </w:smartTag>
      <w:r w:rsidRPr="00097481">
        <w:rPr>
          <w:rFonts w:ascii="Times New Roman" w:hAnsi="Times New Roman" w:cs="Times New Roman"/>
          <w:sz w:val="24"/>
          <w:szCs w:val="24"/>
        </w:rPr>
        <w:t>.  Such agreement may then become the basis of an ASBCA decision disposing of the appeal.</w:t>
      </w:r>
    </w:p>
    <w:p w14:paraId="3A581090" w14:textId="77777777" w:rsidR="00561C8E" w:rsidRPr="00097481" w:rsidRDefault="00E91EDF" w:rsidP="00D76306">
      <w:pPr>
        <w:pStyle w:val="Heading4"/>
      </w:pPr>
      <w:bookmarkStart w:id="264" w:name="_Toc514069307"/>
      <w:bookmarkStart w:id="265" w:name="_Toc519842061"/>
      <w:r w:rsidRPr="00097481">
        <w:t>5133.212-9</w:t>
      </w:r>
      <w:r w:rsidR="00D15D39" w:rsidRPr="00097481">
        <w:t>7</w:t>
      </w:r>
      <w:r w:rsidRPr="00097481">
        <w:t xml:space="preserve">  Review of ASBCA decisions.</w:t>
      </w:r>
      <w:bookmarkEnd w:id="264"/>
      <w:bookmarkEnd w:id="265"/>
    </w:p>
    <w:p w14:paraId="3A581091" w14:textId="77777777"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r w:rsidR="00AC3F84" w:rsidRPr="00097481">
        <w:rPr>
          <w:rFonts w:ascii="Times New Roman" w:hAnsi="Times New Roman" w:cs="Times New Roman"/>
          <w:bCs/>
          <w:i/>
          <w:sz w:val="24"/>
          <w:szCs w:val="24"/>
        </w:rPr>
        <w:t>Contracting activity review</w:t>
      </w:r>
      <w:r w:rsidR="00AC3F84" w:rsidRPr="00097481">
        <w:rPr>
          <w:rFonts w:ascii="Times New Roman" w:hAnsi="Times New Roman" w:cs="Times New Roman"/>
          <w:i/>
          <w:sz w:val="24"/>
          <w:szCs w:val="24"/>
        </w:rPr>
        <w:t>.</w:t>
      </w:r>
    </w:p>
    <w:p w14:paraId="3A581092" w14:textId="22145A13"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(1)  The contracting activity must review ASBCA decisions and, if the </w:t>
      </w:r>
      <w:commentRangeStart w:id="266"/>
      <w:commentRangeStart w:id="267"/>
      <w:commentRangeStart w:id="268"/>
      <w:smartTag w:uri="urn:schemas-microsoft-com:office:smarttags" w:element="stockticker">
        <w:r w:rsidRPr="00097481">
          <w:rPr>
            <w:rFonts w:ascii="Times New Roman" w:hAnsi="Times New Roman" w:cs="Times New Roman"/>
            <w:sz w:val="24"/>
            <w:szCs w:val="24"/>
          </w:rPr>
          <w:t>HCA</w:t>
        </w:r>
      </w:smartTag>
      <w:commentRangeEnd w:id="266"/>
      <w:r w:rsidR="00AD703D">
        <w:rPr>
          <w:rStyle w:val="CommentReference"/>
        </w:rPr>
        <w:commentReference w:id="266"/>
      </w:r>
      <w:commentRangeEnd w:id="267"/>
      <w:r w:rsidR="00A02320">
        <w:rPr>
          <w:rStyle w:val="CommentReference"/>
        </w:rPr>
        <w:commentReference w:id="267"/>
      </w:r>
      <w:commentRangeEnd w:id="268"/>
      <w:r w:rsidR="00C849DE">
        <w:rPr>
          <w:rStyle w:val="CommentReference"/>
        </w:rPr>
        <w:commentReference w:id="268"/>
      </w:r>
      <w:r w:rsidRPr="00097481">
        <w:rPr>
          <w:rFonts w:ascii="Times New Roman" w:hAnsi="Times New Roman" w:cs="Times New Roman"/>
          <w:sz w:val="24"/>
          <w:szCs w:val="24"/>
        </w:rPr>
        <w:t xml:space="preserve"> thinks </w:t>
      </w:r>
      <w:r w:rsidR="0099626A" w:rsidRPr="00097481">
        <w:rPr>
          <w:rFonts w:ascii="Times New Roman" w:hAnsi="Times New Roman" w:cs="Times New Roman"/>
          <w:sz w:val="24"/>
          <w:szCs w:val="24"/>
        </w:rPr>
        <w:t>that the ASBCA should reconsider</w:t>
      </w:r>
      <w:r w:rsidRPr="00097481">
        <w:rPr>
          <w:rFonts w:ascii="Times New Roman" w:hAnsi="Times New Roman" w:cs="Times New Roman"/>
          <w:sz w:val="24"/>
          <w:szCs w:val="24"/>
        </w:rPr>
        <w:t xml:space="preserve"> a decision or appeal to the U.S. Court of Appeals for the Federal Circuit, the HCA may within 10 calendar days after receipt of the decision, request the Chief Trial Attorney to either </w:t>
      </w:r>
      <w:r w:rsidR="00CE0CD3" w:rsidRPr="00097481">
        <w:rPr>
          <w:rFonts w:ascii="Times New Roman" w:hAnsi="Times New Roman" w:cs="Times New Roman"/>
          <w:sz w:val="24"/>
          <w:szCs w:val="24"/>
        </w:rPr>
        <w:t>–</w:t>
      </w:r>
    </w:p>
    <w:p w14:paraId="3A581093" w14:textId="77777777"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(i)  File a motion for reconsideration, stating the grounds relied upon to sustain the motion; or</w:t>
      </w:r>
    </w:p>
    <w:p w14:paraId="3A581094" w14:textId="40C4ACF2" w:rsidR="00561C8E" w:rsidRPr="00097481" w:rsidRDefault="00E91EDF" w:rsidP="009A48F9">
      <w:pPr>
        <w:pStyle w:val="ind12"/>
        <w:tabs>
          <w:tab w:val="clear" w:pos="2304"/>
          <w:tab w:val="clear" w:pos="2880"/>
          <w:tab w:val="clear" w:pos="3456"/>
        </w:tabs>
        <w:spacing w:after="240"/>
        <w:ind w:left="0" w:firstLine="1440"/>
        <w:rPr>
          <w:rFonts w:ascii="Times New Roman" w:hAnsi="Times New Roman" w:cs="Times New Roman"/>
          <w:sz w:val="24"/>
          <w:szCs w:val="24"/>
        </w:rPr>
      </w:pPr>
      <w:r w:rsidRPr="00097481">
        <w:rPr>
          <w:rFonts w:ascii="Times New Roman" w:hAnsi="Times New Roman" w:cs="Times New Roman"/>
          <w:sz w:val="24"/>
          <w:szCs w:val="24"/>
        </w:rPr>
        <w:t xml:space="preserve">(ii)  Initiate action seeking an appeal to the U.S. Court of Appeals for the Federal Circuit, stating the basis for such an appeal pursuant to the review standards of section </w:t>
      </w:r>
      <w:r w:rsidR="00607328">
        <w:rPr>
          <w:rFonts w:ascii="Times New Roman" w:hAnsi="Times New Roman" w:cs="Times New Roman"/>
          <w:sz w:val="24"/>
          <w:szCs w:val="24"/>
        </w:rPr>
        <w:t>7107</w:t>
      </w:r>
      <w:r w:rsidRPr="00097481">
        <w:rPr>
          <w:rFonts w:ascii="Times New Roman" w:hAnsi="Times New Roman" w:cs="Times New Roman"/>
          <w:sz w:val="24"/>
          <w:szCs w:val="24"/>
        </w:rPr>
        <w:t xml:space="preserve">(b) of the </w:t>
      </w:r>
      <w:ins w:id="269" w:author="Stephenson, Evelyn K CIV HQDA ASA ALT" w:date="2024-08-28T10:41:00Z">
        <w:r w:rsidR="00CB0467">
          <w:rPr>
            <w:rFonts w:ascii="Times New Roman" w:hAnsi="Times New Roman" w:cs="Times New Roman"/>
            <w:sz w:val="24"/>
            <w:szCs w:val="24"/>
          </w:rPr>
          <w:t xml:space="preserve">Contract </w:t>
        </w:r>
      </w:ins>
      <w:r w:rsidRPr="00097481">
        <w:rPr>
          <w:rFonts w:ascii="Times New Roman" w:hAnsi="Times New Roman" w:cs="Times New Roman"/>
          <w:sz w:val="24"/>
          <w:szCs w:val="24"/>
        </w:rPr>
        <w:t xml:space="preserve">Disputes </w:t>
      </w:r>
      <w:r w:rsidR="00607328">
        <w:rPr>
          <w:rFonts w:ascii="Times New Roman" w:hAnsi="Times New Roman" w:cs="Times New Roman"/>
          <w:sz w:val="24"/>
          <w:szCs w:val="24"/>
        </w:rPr>
        <w:t>statute (41 U.S.C. chapter 71).</w:t>
      </w:r>
    </w:p>
    <w:p w14:paraId="3A581095" w14:textId="18AE7578"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commentRangeStart w:id="270"/>
      <w:r w:rsidRPr="00097481">
        <w:rPr>
          <w:rFonts w:ascii="Times New Roman" w:hAnsi="Times New Roman" w:cs="Times New Roman"/>
          <w:sz w:val="24"/>
          <w:szCs w:val="24"/>
        </w:rPr>
        <w:t xml:space="preserve">(2)  If the Chief Trial Attorney </w:t>
      </w:r>
      <w:ins w:id="271" w:author="Jordan, Amanda C CIV USARMY HQDA ASA ALT (USA)" w:date="2024-09-04T08:09:00Z">
        <w:r w:rsidR="00C849DE">
          <w:rPr>
            <w:rFonts w:ascii="Times New Roman" w:hAnsi="Times New Roman" w:cs="Times New Roman"/>
            <w:sz w:val="24"/>
            <w:szCs w:val="24"/>
          </w:rPr>
          <w:t xml:space="preserve">or the HCA designated reviewing official </w:t>
        </w:r>
      </w:ins>
      <w:r w:rsidRPr="00097481">
        <w:rPr>
          <w:rFonts w:ascii="Times New Roman" w:hAnsi="Times New Roman" w:cs="Times New Roman"/>
          <w:sz w:val="24"/>
          <w:szCs w:val="24"/>
        </w:rPr>
        <w:t xml:space="preserve">does not concur with a request of the </w:t>
      </w:r>
      <w:del w:id="272" w:author="Jordan, Amanda C CIV USARMY HQDA ASA ALT (USA)" w:date="2024-09-04T08:09:00Z">
        <w:r w:rsidRPr="00097481" w:rsidDel="00C849DE">
          <w:rPr>
            <w:rFonts w:ascii="Times New Roman" w:hAnsi="Times New Roman" w:cs="Times New Roman"/>
            <w:sz w:val="24"/>
            <w:szCs w:val="24"/>
          </w:rPr>
          <w:delText xml:space="preserve"> </w:delText>
        </w:r>
      </w:del>
      <w:r w:rsidRPr="00097481">
        <w:rPr>
          <w:rFonts w:ascii="Times New Roman" w:hAnsi="Times New Roman" w:cs="Times New Roman"/>
          <w:sz w:val="24"/>
          <w:szCs w:val="24"/>
        </w:rPr>
        <w:t>w</w:t>
      </w:r>
      <w:commentRangeEnd w:id="270"/>
      <w:r w:rsidR="002A2181">
        <w:rPr>
          <w:rStyle w:val="CommentReference"/>
        </w:rPr>
        <w:commentReference w:id="270"/>
      </w:r>
      <w:r w:rsidRPr="00097481">
        <w:rPr>
          <w:rFonts w:ascii="Times New Roman" w:hAnsi="Times New Roman" w:cs="Times New Roman"/>
          <w:sz w:val="24"/>
          <w:szCs w:val="24"/>
        </w:rPr>
        <w:t xml:space="preserve">ithin five calendar days, the Chief Trial Attorney </w:t>
      </w:r>
      <w:ins w:id="273" w:author="Jordan, Amanda C CIV USARMY HQDA ASA ALT (USA)" w:date="2024-09-04T08:09:00Z">
        <w:r w:rsidR="00C849DE">
          <w:rPr>
            <w:rFonts w:ascii="Times New Roman" w:hAnsi="Times New Roman" w:cs="Times New Roman"/>
            <w:sz w:val="24"/>
            <w:szCs w:val="24"/>
          </w:rPr>
          <w:t>or</w:t>
        </w:r>
      </w:ins>
      <w:ins w:id="274" w:author="Jordan, Amanda C CIV USARMY HQDA ASA ALT (USA)" w:date="2024-09-04T08:10:00Z">
        <w:r w:rsidR="00C849DE">
          <w:rPr>
            <w:rFonts w:ascii="Times New Roman" w:hAnsi="Times New Roman" w:cs="Times New Roman"/>
            <w:sz w:val="24"/>
            <w:szCs w:val="24"/>
          </w:rPr>
          <w:t xml:space="preserve"> the HCA designated reviewing official </w:t>
        </w:r>
      </w:ins>
      <w:r w:rsidRPr="00097481">
        <w:rPr>
          <w:rFonts w:ascii="Times New Roman" w:hAnsi="Times New Roman" w:cs="Times New Roman"/>
          <w:sz w:val="24"/>
          <w:szCs w:val="24"/>
        </w:rPr>
        <w:t xml:space="preserve">shall forward the request, together with reasons for opposition, through the Judge Advocate General to the addressee in </w:t>
      </w:r>
      <w:ins w:id="275" w:author="Stephenson, Evelyn K CIV HQDA ASA ALT" w:date="2024-08-28T10:42:00Z">
        <w:r w:rsidR="009E090C">
          <w:rPr>
            <w:rFonts w:ascii="Times New Roman" w:hAnsi="Times New Roman" w:cs="Times New Roman"/>
            <w:sz w:val="24"/>
            <w:szCs w:val="24"/>
          </w:rPr>
          <w:t xml:space="preserve">AFARS </w:t>
        </w:r>
      </w:ins>
      <w:r w:rsidR="00331198" w:rsidRPr="00097481">
        <w:rPr>
          <w:rFonts w:ascii="Times New Roman" w:hAnsi="Times New Roman" w:cs="Times New Roman"/>
          <w:sz w:val="24"/>
          <w:szCs w:val="24"/>
        </w:rPr>
        <w:t>5101.290(b)(1)</w:t>
      </w:r>
      <w:r w:rsidRPr="00097481">
        <w:rPr>
          <w:rFonts w:ascii="Times New Roman" w:hAnsi="Times New Roman" w:cs="Times New Roman"/>
          <w:sz w:val="24"/>
          <w:szCs w:val="24"/>
        </w:rPr>
        <w:t xml:space="preserve"> for the decision in coordination with the General Counsel of the Army.  If</w:t>
      </w:r>
      <w:r w:rsidR="00603665" w:rsidRPr="00097481">
        <w:rPr>
          <w:rFonts w:ascii="Times New Roman" w:hAnsi="Times New Roman" w:cs="Times New Roman"/>
          <w:sz w:val="24"/>
          <w:szCs w:val="24"/>
        </w:rPr>
        <w:t xml:space="preserve"> the </w:t>
      </w:r>
      <w:del w:id="276" w:author="Jordan, Amanda C CIV USARMY HQDA ASA ALT (USA)" w:date="2024-09-04T08:10:00Z">
        <w:r w:rsidR="007A0F81" w:rsidRPr="00097481" w:rsidDel="00C849DE">
          <w:rPr>
            <w:rFonts w:ascii="Times New Roman" w:hAnsi="Times New Roman" w:cs="Times New Roman"/>
            <w:sz w:val="24"/>
            <w:szCs w:val="24"/>
          </w:rPr>
          <w:delText>Deputy Assistant Secretary of the Army (Procurement)</w:delText>
        </w:r>
      </w:del>
      <w:ins w:id="277" w:author="Jordan, Amanda C CIV USARMY HQDA ASA ALT (USA)" w:date="2024-09-04T08:10:00Z">
        <w:r w:rsidR="00C849DE">
          <w:rPr>
            <w:rFonts w:ascii="Times New Roman" w:hAnsi="Times New Roman" w:cs="Times New Roman"/>
            <w:sz w:val="24"/>
            <w:szCs w:val="24"/>
          </w:rPr>
          <w:t>DASA(P)</w:t>
        </w:r>
      </w:ins>
      <w:r w:rsidR="007A0F81" w:rsidRPr="00097481">
        <w:rPr>
          <w:rFonts w:ascii="Times New Roman" w:hAnsi="Times New Roman" w:cs="Times New Roman"/>
          <w:sz w:val="24"/>
          <w:szCs w:val="24"/>
        </w:rPr>
        <w:t xml:space="preserve"> determines</w:t>
      </w:r>
      <w:r w:rsidR="00603665" w:rsidRPr="00097481">
        <w:rPr>
          <w:rFonts w:ascii="Times New Roman" w:hAnsi="Times New Roman" w:cs="Times New Roman"/>
          <w:sz w:val="24"/>
          <w:szCs w:val="24"/>
        </w:rPr>
        <w:t xml:space="preserve"> that </w:t>
      </w:r>
      <w:r w:rsidR="00FB0474" w:rsidRPr="00097481">
        <w:rPr>
          <w:rFonts w:ascii="Times New Roman" w:hAnsi="Times New Roman" w:cs="Times New Roman"/>
          <w:sz w:val="24"/>
          <w:szCs w:val="24"/>
        </w:rPr>
        <w:t xml:space="preserve">the Government will not make </w:t>
      </w:r>
      <w:r w:rsidRPr="00097481">
        <w:rPr>
          <w:rFonts w:ascii="Times New Roman" w:hAnsi="Times New Roman" w:cs="Times New Roman"/>
          <w:sz w:val="24"/>
          <w:szCs w:val="24"/>
        </w:rPr>
        <w:t>a motion for reconsideration</w:t>
      </w:r>
      <w:r w:rsidR="00847C81" w:rsidRPr="00097481">
        <w:rPr>
          <w:rFonts w:ascii="Times New Roman" w:hAnsi="Times New Roman" w:cs="Times New Roman"/>
          <w:sz w:val="24"/>
          <w:szCs w:val="24"/>
        </w:rPr>
        <w:t xml:space="preserve"> </w:t>
      </w:r>
      <w:r w:rsidRPr="00097481">
        <w:rPr>
          <w:rFonts w:ascii="Times New Roman" w:hAnsi="Times New Roman" w:cs="Times New Roman"/>
          <w:sz w:val="24"/>
          <w:szCs w:val="24"/>
        </w:rPr>
        <w:t>or that</w:t>
      </w:r>
      <w:r w:rsidR="00FB0474" w:rsidRPr="00097481">
        <w:rPr>
          <w:rFonts w:ascii="Times New Roman" w:hAnsi="Times New Roman" w:cs="Times New Roman"/>
          <w:sz w:val="24"/>
          <w:szCs w:val="24"/>
        </w:rPr>
        <w:t xml:space="preserve"> the Government will not take</w:t>
      </w:r>
      <w:r w:rsidRPr="00097481">
        <w:rPr>
          <w:rFonts w:ascii="Times New Roman" w:hAnsi="Times New Roman" w:cs="Times New Roman"/>
          <w:sz w:val="24"/>
          <w:szCs w:val="24"/>
        </w:rPr>
        <w:t xml:space="preserve"> an appeal to the U.S. Court of Appeals for the Federal Circuit, the Chief Trial Attorney may certify this fact to the ASBCA.</w:t>
      </w:r>
    </w:p>
    <w:p w14:paraId="3A581096" w14:textId="0D324F3A" w:rsidR="00561C8E" w:rsidRPr="00097481" w:rsidRDefault="00E91EDF" w:rsidP="009A48F9">
      <w:pPr>
        <w:pStyle w:val="ind8"/>
        <w:tabs>
          <w:tab w:val="clear" w:pos="1728"/>
          <w:tab w:val="clear" w:pos="2304"/>
          <w:tab w:val="clear" w:pos="2880"/>
          <w:tab w:val="clear" w:pos="3456"/>
        </w:tabs>
        <w:spacing w:after="240"/>
        <w:ind w:left="0" w:firstLine="720"/>
        <w:rPr>
          <w:rFonts w:ascii="Times New Roman" w:hAnsi="Times New Roman" w:cs="Times New Roman"/>
          <w:sz w:val="24"/>
          <w:szCs w:val="24"/>
        </w:rPr>
      </w:pPr>
      <w:r w:rsidRPr="00097481">
        <w:rPr>
          <w:rFonts w:ascii="Times New Roman" w:hAnsi="Times New Roman" w:cs="Times New Roman"/>
          <w:sz w:val="24"/>
          <w:szCs w:val="24"/>
        </w:rPr>
        <w:t xml:space="preserve">(3)  When it appears that an adverse decision of the ASBCA has resulted from flaws in the regulations that implement DoD policy rather than an error by the ASBCA, recommendations for changes to acquisition regulations should be developed following the format in </w:t>
      </w:r>
      <w:r w:rsidRPr="00443DE5">
        <w:rPr>
          <w:rFonts w:ascii="Times New Roman" w:hAnsi="Times New Roman" w:cs="Times New Roman"/>
          <w:sz w:val="24"/>
          <w:szCs w:val="24"/>
        </w:rPr>
        <w:t>DFARS 201.201-1(d)(i)</w:t>
      </w:r>
      <w:r w:rsidRPr="00097481">
        <w:rPr>
          <w:rFonts w:ascii="Times New Roman" w:hAnsi="Times New Roman" w:cs="Times New Roman"/>
          <w:sz w:val="24"/>
          <w:szCs w:val="24"/>
        </w:rPr>
        <w:t xml:space="preserve"> and submitted to the addressee in </w:t>
      </w:r>
      <w:ins w:id="278" w:author="Stephenson, Evelyn K CIV HQDA ASA ALT" w:date="2024-08-28T10:44:00Z">
        <w:r w:rsidR="007150CD">
          <w:rPr>
            <w:rFonts w:ascii="Times New Roman" w:hAnsi="Times New Roman" w:cs="Times New Roman"/>
            <w:sz w:val="24"/>
            <w:szCs w:val="24"/>
          </w:rPr>
          <w:t xml:space="preserve">AFARS </w:t>
        </w:r>
      </w:ins>
      <w:r w:rsidR="00331198" w:rsidRPr="00097481">
        <w:rPr>
          <w:rFonts w:ascii="Times New Roman" w:hAnsi="Times New Roman" w:cs="Times New Roman"/>
          <w:sz w:val="24"/>
          <w:szCs w:val="24"/>
        </w:rPr>
        <w:t>5101.290(b)(</w:t>
      </w:r>
      <w:r w:rsidR="00294E90" w:rsidRPr="00097481">
        <w:rPr>
          <w:rFonts w:ascii="Times New Roman" w:hAnsi="Times New Roman" w:cs="Times New Roman"/>
          <w:sz w:val="24"/>
          <w:szCs w:val="24"/>
        </w:rPr>
        <w:t>2</w:t>
      </w:r>
      <w:r w:rsidR="00331198" w:rsidRPr="00097481">
        <w:rPr>
          <w:rFonts w:ascii="Times New Roman" w:hAnsi="Times New Roman" w:cs="Times New Roman"/>
          <w:sz w:val="24"/>
          <w:szCs w:val="24"/>
        </w:rPr>
        <w:t>)</w:t>
      </w:r>
      <w:r w:rsidR="00294E90" w:rsidRPr="00097481">
        <w:rPr>
          <w:rFonts w:ascii="Times New Roman" w:hAnsi="Times New Roman" w:cs="Times New Roman"/>
          <w:sz w:val="24"/>
          <w:szCs w:val="24"/>
        </w:rPr>
        <w:t>(i</w:t>
      </w:r>
      <w:r w:rsidR="00524C6E" w:rsidRPr="00097481">
        <w:rPr>
          <w:rFonts w:ascii="Times New Roman" w:hAnsi="Times New Roman" w:cs="Times New Roman"/>
          <w:sz w:val="24"/>
          <w:szCs w:val="24"/>
        </w:rPr>
        <w:t>i</w:t>
      </w:r>
      <w:r w:rsidR="00294E90" w:rsidRPr="00097481">
        <w:rPr>
          <w:rFonts w:ascii="Times New Roman" w:hAnsi="Times New Roman" w:cs="Times New Roman"/>
          <w:sz w:val="24"/>
          <w:szCs w:val="24"/>
        </w:rPr>
        <w:t>)(B)</w:t>
      </w:r>
      <w:r w:rsidR="00331198" w:rsidRPr="00097481">
        <w:rPr>
          <w:rFonts w:ascii="Times New Roman" w:hAnsi="Times New Roman" w:cs="Times New Roman"/>
          <w:sz w:val="24"/>
          <w:szCs w:val="24"/>
        </w:rPr>
        <w:t>.</w:t>
      </w:r>
    </w:p>
    <w:p w14:paraId="3A581097" w14:textId="77777777" w:rsidR="00561C8E" w:rsidRPr="00097481" w:rsidRDefault="00E91EDF" w:rsidP="001930F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(b)  </w:t>
      </w:r>
      <w:r w:rsidR="00AC3F84" w:rsidRPr="00097481">
        <w:rPr>
          <w:rFonts w:ascii="Times New Roman" w:hAnsi="Times New Roman" w:cs="Times New Roman"/>
          <w:i/>
          <w:sz w:val="24"/>
          <w:szCs w:val="24"/>
        </w:rPr>
        <w:t>Chief Trial Attorney review.</w:t>
      </w:r>
      <w:r w:rsidR="00EE0E47"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The Chief Trial Attorney independently reviews all ASBCA decisions involving Army contracts to determine whether </w:t>
      </w:r>
      <w:r w:rsidR="009454D9" w:rsidRPr="00097481">
        <w:rPr>
          <w:rFonts w:ascii="Times New Roman" w:hAnsi="Times New Roman" w:cs="Times New Roman"/>
          <w:sz w:val="24"/>
          <w:szCs w:val="24"/>
        </w:rPr>
        <w:t xml:space="preserve">the ASBCA should reconsider </w:t>
      </w:r>
      <w:r w:rsidRPr="00097481">
        <w:rPr>
          <w:rFonts w:ascii="Times New Roman" w:hAnsi="Times New Roman" w:cs="Times New Roman"/>
          <w:sz w:val="24"/>
          <w:szCs w:val="24"/>
        </w:rPr>
        <w:t xml:space="preserve">any decision </w:t>
      </w:r>
      <w:r w:rsidR="009454D9" w:rsidRPr="00097481">
        <w:rPr>
          <w:rFonts w:ascii="Times New Roman" w:hAnsi="Times New Roman" w:cs="Times New Roman"/>
          <w:sz w:val="24"/>
          <w:szCs w:val="24"/>
        </w:rPr>
        <w:t xml:space="preserve">or if the Army should appeal a decision </w:t>
      </w:r>
      <w:r w:rsidRPr="00097481">
        <w:rPr>
          <w:rFonts w:ascii="Times New Roman" w:hAnsi="Times New Roman" w:cs="Times New Roman"/>
          <w:sz w:val="24"/>
          <w:szCs w:val="24"/>
        </w:rPr>
        <w:t>to the U.S. Court of Appeals for the Federal Circuit.</w:t>
      </w:r>
    </w:p>
    <w:p w14:paraId="3A581098" w14:textId="77777777" w:rsidR="00561C8E" w:rsidRPr="00097481" w:rsidRDefault="00E91EDF" w:rsidP="00D76306">
      <w:pPr>
        <w:pStyle w:val="Heading4"/>
      </w:pPr>
      <w:bookmarkStart w:id="279" w:name="_Toc514069308"/>
      <w:bookmarkStart w:id="280" w:name="_Toc519842062"/>
      <w:r w:rsidRPr="00097481">
        <w:t>5133.212-9</w:t>
      </w:r>
      <w:r w:rsidR="00D15D39" w:rsidRPr="00097481">
        <w:t>8</w:t>
      </w:r>
      <w:r w:rsidRPr="00097481">
        <w:t xml:space="preserve"> </w:t>
      </w:r>
      <w:r w:rsidR="00744414" w:rsidRPr="00097481">
        <w:t xml:space="preserve"> </w:t>
      </w:r>
      <w:r w:rsidRPr="00097481">
        <w:t>Dispute settlement and judgments, use of the Judgment Fund.</w:t>
      </w:r>
      <w:bookmarkEnd w:id="279"/>
      <w:bookmarkEnd w:id="280"/>
    </w:p>
    <w:p w14:paraId="3A581099" w14:textId="77777777" w:rsidR="003E7E9B"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(a) </w:t>
      </w:r>
      <w:r w:rsidR="007C148D"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Judgment Fund.</w:t>
      </w:r>
    </w:p>
    <w:p w14:paraId="3A58109A" w14:textId="6D7E62D1" w:rsidR="00F87A32" w:rsidRPr="00097481" w:rsidRDefault="003E7E9B">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E91EDF" w:rsidRPr="00097481">
        <w:rPr>
          <w:rFonts w:ascii="Times New Roman" w:hAnsi="Times New Roman" w:cs="Times New Roman"/>
          <w:sz w:val="24"/>
          <w:szCs w:val="24"/>
        </w:rPr>
        <w:t xml:space="preserve">The </w:t>
      </w:r>
      <w:ins w:id="281" w:author="Stephenson, Evelyn K CIV HQDA ASA ALT" w:date="2024-08-28T10:46:00Z">
        <w:r w:rsidR="00B85425">
          <w:rPr>
            <w:rFonts w:ascii="Times New Roman" w:hAnsi="Times New Roman" w:cs="Times New Roman"/>
            <w:sz w:val="24"/>
            <w:szCs w:val="24"/>
          </w:rPr>
          <w:t xml:space="preserve">Contract </w:t>
        </w:r>
      </w:ins>
      <w:r w:rsidR="00E91EDF" w:rsidRPr="00097481">
        <w:rPr>
          <w:rFonts w:ascii="Times New Roman" w:hAnsi="Times New Roman" w:cs="Times New Roman"/>
          <w:sz w:val="24"/>
          <w:szCs w:val="24"/>
        </w:rPr>
        <w:t xml:space="preserve">Disputes </w:t>
      </w:r>
      <w:r w:rsidR="00D36842">
        <w:rPr>
          <w:rFonts w:ascii="Times New Roman" w:hAnsi="Times New Roman" w:cs="Times New Roman"/>
          <w:sz w:val="24"/>
          <w:szCs w:val="24"/>
        </w:rPr>
        <w:t xml:space="preserve">statute </w:t>
      </w:r>
      <w:r w:rsidR="00E91EDF" w:rsidRPr="00097481">
        <w:rPr>
          <w:rFonts w:ascii="Times New Roman" w:hAnsi="Times New Roman" w:cs="Times New Roman"/>
          <w:sz w:val="24"/>
          <w:szCs w:val="24"/>
        </w:rPr>
        <w:t xml:space="preserve">provides </w:t>
      </w:r>
      <w:r w:rsidR="00443F4A" w:rsidRPr="00097481">
        <w:rPr>
          <w:rFonts w:ascii="Times New Roman" w:hAnsi="Times New Roman" w:cs="Times New Roman"/>
          <w:sz w:val="24"/>
          <w:szCs w:val="24"/>
        </w:rPr>
        <w:t>for the use of</w:t>
      </w:r>
      <w:r w:rsidR="00E91EDF" w:rsidRPr="00097481">
        <w:rPr>
          <w:rFonts w:ascii="Times New Roman" w:hAnsi="Times New Roman" w:cs="Times New Roman"/>
          <w:sz w:val="24"/>
          <w:szCs w:val="24"/>
        </w:rPr>
        <w:t xml:space="preserve"> the Judgment Fund (“the Fund”)</w:t>
      </w:r>
      <w:r w:rsidR="005307AB" w:rsidRPr="00097481">
        <w:rPr>
          <w:rFonts w:ascii="Times New Roman" w:hAnsi="Times New Roman" w:cs="Times New Roman"/>
          <w:sz w:val="24"/>
          <w:szCs w:val="24"/>
        </w:rPr>
        <w:t xml:space="preserve"> </w:t>
      </w:r>
      <w:r w:rsidR="007A0F81" w:rsidRPr="00097481">
        <w:rPr>
          <w:rFonts w:ascii="Times New Roman" w:hAnsi="Times New Roman" w:cs="Times New Roman"/>
          <w:sz w:val="24"/>
          <w:szCs w:val="24"/>
        </w:rPr>
        <w:t>(31 U.S.C. 1304)</w:t>
      </w:r>
      <w:r w:rsidR="00A82C35" w:rsidRPr="00097481">
        <w:rPr>
          <w:rFonts w:ascii="Times New Roman" w:hAnsi="Times New Roman" w:cs="Times New Roman"/>
          <w:sz w:val="24"/>
          <w:szCs w:val="24"/>
        </w:rPr>
        <w:t xml:space="preserve"> </w:t>
      </w:r>
      <w:r w:rsidR="00E91EDF" w:rsidRPr="00097481">
        <w:rPr>
          <w:rFonts w:ascii="Times New Roman" w:hAnsi="Times New Roman" w:cs="Times New Roman"/>
          <w:sz w:val="24"/>
          <w:szCs w:val="24"/>
        </w:rPr>
        <w:t xml:space="preserve">to pay for adverse judgments against the Government.  </w:t>
      </w:r>
      <w:r w:rsidR="00CE0CD3" w:rsidRPr="00097481">
        <w:rPr>
          <w:rFonts w:ascii="Times New Roman" w:hAnsi="Times New Roman" w:cs="Times New Roman"/>
          <w:sz w:val="24"/>
          <w:szCs w:val="24"/>
        </w:rPr>
        <w:t>Under</w:t>
      </w:r>
      <w:r w:rsidR="00443F4A" w:rsidRPr="00097481">
        <w:rPr>
          <w:rFonts w:ascii="Times New Roman" w:hAnsi="Times New Roman" w:cs="Times New Roman"/>
          <w:sz w:val="24"/>
          <w:szCs w:val="24"/>
        </w:rPr>
        <w:t xml:space="preserve"> certain </w:t>
      </w:r>
      <w:r w:rsidR="00847C81" w:rsidRPr="00097481">
        <w:rPr>
          <w:rFonts w:ascii="Times New Roman" w:hAnsi="Times New Roman" w:cs="Times New Roman"/>
          <w:sz w:val="24"/>
          <w:szCs w:val="24"/>
        </w:rPr>
        <w:t>circumstances,</w:t>
      </w:r>
      <w:r w:rsidR="00443F4A" w:rsidRPr="00097481">
        <w:rPr>
          <w:rFonts w:ascii="Times New Roman" w:hAnsi="Times New Roman" w:cs="Times New Roman"/>
          <w:sz w:val="24"/>
          <w:szCs w:val="24"/>
        </w:rPr>
        <w:t xml:space="preserve"> the Army can convert s</w:t>
      </w:r>
      <w:r w:rsidR="00E91EDF" w:rsidRPr="00097481">
        <w:rPr>
          <w:rFonts w:ascii="Times New Roman" w:hAnsi="Times New Roman" w:cs="Times New Roman"/>
          <w:sz w:val="24"/>
          <w:szCs w:val="24"/>
        </w:rPr>
        <w:t xml:space="preserve">ettlement agreements in </w:t>
      </w:r>
      <w:ins w:id="282" w:author="Stephenson, Evelyn K CIV HQDA ASA ALT" w:date="2024-08-28T11:03:00Z">
        <w:r w:rsidR="005B5EB5">
          <w:rPr>
            <w:rFonts w:ascii="Times New Roman" w:hAnsi="Times New Roman" w:cs="Times New Roman"/>
            <w:sz w:val="24"/>
            <w:szCs w:val="24"/>
          </w:rPr>
          <w:t xml:space="preserve">Contract </w:t>
        </w:r>
      </w:ins>
      <w:r w:rsidR="00D36842">
        <w:rPr>
          <w:rFonts w:ascii="Times New Roman" w:hAnsi="Times New Roman" w:cs="Times New Roman"/>
          <w:sz w:val="24"/>
          <w:szCs w:val="24"/>
        </w:rPr>
        <w:t>Disputes statute</w:t>
      </w:r>
      <w:r w:rsidR="00D36842" w:rsidRPr="00097481">
        <w:rPr>
          <w:rFonts w:ascii="Times New Roman" w:hAnsi="Times New Roman" w:cs="Times New Roman"/>
          <w:sz w:val="24"/>
          <w:szCs w:val="24"/>
        </w:rPr>
        <w:t xml:space="preserve"> </w:t>
      </w:r>
      <w:r w:rsidR="00E91EDF" w:rsidRPr="00097481">
        <w:rPr>
          <w:rFonts w:ascii="Times New Roman" w:hAnsi="Times New Roman" w:cs="Times New Roman"/>
          <w:sz w:val="24"/>
          <w:szCs w:val="24"/>
        </w:rPr>
        <w:t xml:space="preserve">cases before the ASBCA into consent judgments to access the </w:t>
      </w:r>
      <w:del w:id="283" w:author="Stephenson, Evelyn K CIV HQDA ASA ALT" w:date="2024-08-28T10:59:00Z">
        <w:r w:rsidR="00E91EDF" w:rsidRPr="00097481" w:rsidDel="00CF6314">
          <w:rPr>
            <w:rFonts w:ascii="Times New Roman" w:hAnsi="Times New Roman" w:cs="Times New Roman"/>
            <w:sz w:val="24"/>
            <w:szCs w:val="24"/>
          </w:rPr>
          <w:delText>Judgment</w:delText>
        </w:r>
      </w:del>
      <w:r w:rsidR="00E91EDF" w:rsidRPr="00097481">
        <w:rPr>
          <w:rFonts w:ascii="Times New Roman" w:hAnsi="Times New Roman" w:cs="Times New Roman"/>
          <w:sz w:val="24"/>
          <w:szCs w:val="24"/>
        </w:rPr>
        <w:t xml:space="preserve"> Fund to pay for settlements.  </w:t>
      </w:r>
      <w:r w:rsidR="008653C3" w:rsidRPr="00097481">
        <w:rPr>
          <w:rFonts w:ascii="Times New Roman" w:hAnsi="Times New Roman" w:cs="Times New Roman"/>
          <w:sz w:val="24"/>
          <w:szCs w:val="24"/>
        </w:rPr>
        <w:t>I</w:t>
      </w:r>
      <w:r w:rsidR="00E91EDF" w:rsidRPr="00097481">
        <w:rPr>
          <w:rFonts w:ascii="Times New Roman" w:hAnsi="Times New Roman" w:cs="Times New Roman"/>
          <w:sz w:val="24"/>
          <w:szCs w:val="24"/>
        </w:rPr>
        <w:t xml:space="preserve">n </w:t>
      </w:r>
      <w:ins w:id="284" w:author="Stephenson, Evelyn K CIV HQDA ASA ALT" w:date="2024-08-28T11:04:00Z">
        <w:r w:rsidR="00262D49">
          <w:rPr>
            <w:rFonts w:ascii="Times New Roman" w:hAnsi="Times New Roman" w:cs="Times New Roman"/>
            <w:sz w:val="24"/>
            <w:szCs w:val="24"/>
          </w:rPr>
          <w:t xml:space="preserve">Contract </w:t>
        </w:r>
      </w:ins>
      <w:r w:rsidR="00D36842">
        <w:rPr>
          <w:rFonts w:ascii="Times New Roman" w:hAnsi="Times New Roman" w:cs="Times New Roman"/>
          <w:sz w:val="24"/>
          <w:szCs w:val="24"/>
        </w:rPr>
        <w:t xml:space="preserve">Disputes statute </w:t>
      </w:r>
      <w:r w:rsidR="00E91EDF" w:rsidRPr="00097481">
        <w:rPr>
          <w:rFonts w:ascii="Times New Roman" w:hAnsi="Times New Roman" w:cs="Times New Roman"/>
          <w:sz w:val="24"/>
          <w:szCs w:val="24"/>
        </w:rPr>
        <w:t xml:space="preserve">cases before </w:t>
      </w:r>
      <w:del w:id="285" w:author="Stephenson, Evelyn K CIV HQDA ASA ALT" w:date="2024-08-28T11:04:00Z">
        <w:r w:rsidR="00BC3323" w:rsidRPr="00097481" w:rsidDel="00262D49">
          <w:rPr>
            <w:rFonts w:ascii="Times New Roman" w:hAnsi="Times New Roman" w:cs="Times New Roman"/>
            <w:sz w:val="24"/>
            <w:szCs w:val="24"/>
          </w:rPr>
          <w:delText>f</w:delText>
        </w:r>
      </w:del>
      <w:ins w:id="286" w:author="Stephenson, Evelyn K CIV HQDA ASA ALT" w:date="2024-08-28T11:04:00Z">
        <w:r w:rsidR="00262D49">
          <w:rPr>
            <w:rFonts w:ascii="Times New Roman" w:hAnsi="Times New Roman" w:cs="Times New Roman"/>
            <w:sz w:val="24"/>
            <w:szCs w:val="24"/>
          </w:rPr>
          <w:t>F</w:t>
        </w:r>
      </w:ins>
      <w:r w:rsidR="00E91EDF" w:rsidRPr="00097481">
        <w:rPr>
          <w:rFonts w:ascii="Times New Roman" w:hAnsi="Times New Roman" w:cs="Times New Roman"/>
          <w:sz w:val="24"/>
          <w:szCs w:val="24"/>
        </w:rPr>
        <w:t xml:space="preserve">ederal </w:t>
      </w:r>
      <w:r w:rsidR="00BC3323" w:rsidRPr="00097481">
        <w:rPr>
          <w:rFonts w:ascii="Times New Roman" w:hAnsi="Times New Roman" w:cs="Times New Roman"/>
          <w:sz w:val="24"/>
          <w:szCs w:val="24"/>
        </w:rPr>
        <w:t>c</w:t>
      </w:r>
      <w:r w:rsidR="00E91EDF" w:rsidRPr="00097481">
        <w:rPr>
          <w:rFonts w:ascii="Times New Roman" w:hAnsi="Times New Roman" w:cs="Times New Roman"/>
          <w:sz w:val="24"/>
          <w:szCs w:val="24"/>
        </w:rPr>
        <w:t xml:space="preserve">ourts where </w:t>
      </w:r>
      <w:r w:rsidR="00443F4A" w:rsidRPr="00097481">
        <w:rPr>
          <w:rFonts w:ascii="Times New Roman" w:hAnsi="Times New Roman" w:cs="Times New Roman"/>
          <w:sz w:val="24"/>
          <w:szCs w:val="24"/>
        </w:rPr>
        <w:t xml:space="preserve">Department of Justice represents </w:t>
      </w:r>
      <w:r w:rsidR="00E91EDF" w:rsidRPr="00097481">
        <w:rPr>
          <w:rFonts w:ascii="Times New Roman" w:hAnsi="Times New Roman" w:cs="Times New Roman"/>
          <w:sz w:val="24"/>
          <w:szCs w:val="24"/>
        </w:rPr>
        <w:t>the Army</w:t>
      </w:r>
      <w:r w:rsidR="008653C3" w:rsidRPr="00097481">
        <w:rPr>
          <w:rFonts w:ascii="Times New Roman" w:hAnsi="Times New Roman" w:cs="Times New Roman"/>
          <w:sz w:val="24"/>
          <w:szCs w:val="24"/>
        </w:rPr>
        <w:t>,</w:t>
      </w:r>
      <w:r w:rsidR="00847C81" w:rsidRPr="00097481">
        <w:rPr>
          <w:rFonts w:ascii="Times New Roman" w:hAnsi="Times New Roman" w:cs="Times New Roman"/>
          <w:sz w:val="24"/>
          <w:szCs w:val="24"/>
        </w:rPr>
        <w:t xml:space="preserve"> </w:t>
      </w:r>
      <w:r w:rsidR="008653C3" w:rsidRPr="00097481">
        <w:rPr>
          <w:rFonts w:ascii="Times New Roman" w:hAnsi="Times New Roman" w:cs="Times New Roman"/>
          <w:sz w:val="24"/>
          <w:szCs w:val="24"/>
        </w:rPr>
        <w:t xml:space="preserve">the Department of Justice </w:t>
      </w:r>
      <w:r w:rsidR="00E91EDF" w:rsidRPr="00097481">
        <w:rPr>
          <w:rFonts w:ascii="Times New Roman" w:hAnsi="Times New Roman" w:cs="Times New Roman"/>
          <w:sz w:val="24"/>
          <w:szCs w:val="24"/>
        </w:rPr>
        <w:t>may use</w:t>
      </w:r>
      <w:r w:rsidR="00053DA5" w:rsidRPr="00097481">
        <w:rPr>
          <w:rFonts w:ascii="Times New Roman" w:hAnsi="Times New Roman" w:cs="Times New Roman"/>
          <w:sz w:val="24"/>
          <w:szCs w:val="24"/>
        </w:rPr>
        <w:t xml:space="preserve"> </w:t>
      </w:r>
      <w:r w:rsidR="008653C3" w:rsidRPr="00097481">
        <w:rPr>
          <w:rFonts w:ascii="Times New Roman" w:hAnsi="Times New Roman" w:cs="Times New Roman"/>
          <w:sz w:val="24"/>
          <w:szCs w:val="24"/>
        </w:rPr>
        <w:t>its</w:t>
      </w:r>
      <w:r w:rsidR="00E91EDF" w:rsidRPr="00097481">
        <w:rPr>
          <w:rFonts w:ascii="Times New Roman" w:hAnsi="Times New Roman" w:cs="Times New Roman"/>
          <w:sz w:val="24"/>
          <w:szCs w:val="24"/>
        </w:rPr>
        <w:t xml:space="preserve"> independent authority to use the </w:t>
      </w:r>
      <w:del w:id="287" w:author="Stephenson, Evelyn K CIV HQDA ASA ALT" w:date="2024-08-28T10:59:00Z">
        <w:r w:rsidR="00E91EDF" w:rsidRPr="00097481" w:rsidDel="00CF6314">
          <w:rPr>
            <w:rFonts w:ascii="Times New Roman" w:hAnsi="Times New Roman" w:cs="Times New Roman"/>
            <w:sz w:val="24"/>
            <w:szCs w:val="24"/>
          </w:rPr>
          <w:delText>Judgment</w:delText>
        </w:r>
      </w:del>
      <w:r w:rsidR="00E91EDF" w:rsidRPr="00097481">
        <w:rPr>
          <w:rFonts w:ascii="Times New Roman" w:hAnsi="Times New Roman" w:cs="Times New Roman"/>
          <w:sz w:val="24"/>
          <w:szCs w:val="24"/>
        </w:rPr>
        <w:t xml:space="preserve"> Fund for settlements</w:t>
      </w:r>
      <w:r w:rsidR="008653C3" w:rsidRPr="00097481">
        <w:rPr>
          <w:rFonts w:ascii="Times New Roman" w:hAnsi="Times New Roman" w:cs="Times New Roman"/>
          <w:sz w:val="24"/>
          <w:szCs w:val="24"/>
        </w:rPr>
        <w:t xml:space="preserve">.  Contracting </w:t>
      </w:r>
      <w:r w:rsidR="00253ABE" w:rsidRPr="00097481">
        <w:rPr>
          <w:rFonts w:ascii="Times New Roman" w:hAnsi="Times New Roman" w:cs="Times New Roman"/>
          <w:sz w:val="24"/>
          <w:szCs w:val="24"/>
        </w:rPr>
        <w:t xml:space="preserve">officers should consult with their legal counsel and their local resource management office prior to taking any actions related to the use of the </w:t>
      </w:r>
      <w:del w:id="288" w:author="Stephenson, Evelyn K CIV HQDA ASA ALT" w:date="2024-08-28T10:59:00Z">
        <w:r w:rsidR="00253ABE" w:rsidRPr="00097481" w:rsidDel="00FD6679">
          <w:rPr>
            <w:rFonts w:ascii="Times New Roman" w:hAnsi="Times New Roman" w:cs="Times New Roman"/>
            <w:sz w:val="24"/>
            <w:szCs w:val="24"/>
          </w:rPr>
          <w:delText>Judgment</w:delText>
        </w:r>
      </w:del>
      <w:r w:rsidR="00253ABE" w:rsidRPr="00097481">
        <w:rPr>
          <w:rFonts w:ascii="Times New Roman" w:hAnsi="Times New Roman" w:cs="Times New Roman"/>
          <w:sz w:val="24"/>
          <w:szCs w:val="24"/>
        </w:rPr>
        <w:t xml:space="preserve"> Fund.</w:t>
      </w:r>
      <w:r w:rsidR="00053DA5" w:rsidRPr="00097481">
        <w:rPr>
          <w:rFonts w:ascii="Times New Roman" w:hAnsi="Times New Roman" w:cs="Times New Roman"/>
          <w:sz w:val="24"/>
          <w:szCs w:val="24"/>
        </w:rPr>
        <w:t xml:space="preserve">  </w:t>
      </w:r>
      <w:r w:rsidR="007A0F81" w:rsidRPr="00097481">
        <w:rPr>
          <w:rFonts w:ascii="Times New Roman" w:hAnsi="Times New Roman" w:cs="Times New Roman"/>
          <w:sz w:val="24"/>
          <w:szCs w:val="24"/>
        </w:rPr>
        <w:t xml:space="preserve">Only authorized officials of a </w:t>
      </w:r>
      <w:ins w:id="289" w:author="Stephenson, Evelyn K CIV HQDA ASA ALT" w:date="2024-08-28T11:01:00Z">
        <w:r w:rsidR="000D0DDA">
          <w:rPr>
            <w:rFonts w:ascii="Times New Roman" w:hAnsi="Times New Roman" w:cs="Times New Roman"/>
            <w:sz w:val="24"/>
            <w:szCs w:val="24"/>
          </w:rPr>
          <w:t xml:space="preserve">Government </w:t>
        </w:r>
      </w:ins>
      <w:del w:id="290" w:author="Stephenson, Evelyn K CIV HQDA ASA ALT" w:date="2024-08-28T11:01:00Z">
        <w:r w:rsidR="007A0F81" w:rsidRPr="00097481" w:rsidDel="000D0DDA">
          <w:rPr>
            <w:rFonts w:ascii="Times New Roman" w:hAnsi="Times New Roman" w:cs="Times New Roman"/>
            <w:sz w:val="24"/>
            <w:szCs w:val="24"/>
          </w:rPr>
          <w:delText>federal</w:delText>
        </w:r>
      </w:del>
      <w:r w:rsidR="007A0F81" w:rsidRPr="00097481">
        <w:rPr>
          <w:rFonts w:ascii="Times New Roman" w:hAnsi="Times New Roman" w:cs="Times New Roman"/>
          <w:sz w:val="24"/>
          <w:szCs w:val="24"/>
        </w:rPr>
        <w:t xml:space="preserve"> agency may submit a request for payment from the </w:t>
      </w:r>
      <w:del w:id="291" w:author="Stephenson, Evelyn K CIV HQDA ASA ALT" w:date="2024-08-28T11:01:00Z">
        <w:r w:rsidR="007A0F81" w:rsidRPr="00097481" w:rsidDel="00A84139">
          <w:rPr>
            <w:rFonts w:ascii="Times New Roman" w:hAnsi="Times New Roman" w:cs="Times New Roman"/>
            <w:sz w:val="24"/>
            <w:szCs w:val="24"/>
          </w:rPr>
          <w:delText>Judgment</w:delText>
        </w:r>
      </w:del>
      <w:r w:rsidR="007A0F81" w:rsidRPr="00097481">
        <w:rPr>
          <w:rFonts w:ascii="Times New Roman" w:hAnsi="Times New Roman" w:cs="Times New Roman"/>
          <w:sz w:val="24"/>
          <w:szCs w:val="24"/>
        </w:rPr>
        <w:t xml:space="preserve"> Fund.  Requests submitted by anyone other than an authorized </w:t>
      </w:r>
      <w:ins w:id="292" w:author="Stephenson, Evelyn K CIV HQDA ASA ALT" w:date="2024-08-28T11:01:00Z">
        <w:r w:rsidR="00A84139">
          <w:rPr>
            <w:rFonts w:ascii="Times New Roman" w:hAnsi="Times New Roman" w:cs="Times New Roman"/>
            <w:sz w:val="24"/>
            <w:szCs w:val="24"/>
          </w:rPr>
          <w:t xml:space="preserve">Government </w:t>
        </w:r>
      </w:ins>
      <w:del w:id="293" w:author="Stephenson, Evelyn K CIV HQDA ASA ALT" w:date="2024-08-28T11:01:00Z">
        <w:r w:rsidR="007A0F81" w:rsidRPr="00097481" w:rsidDel="00A84139">
          <w:rPr>
            <w:rFonts w:ascii="Times New Roman" w:hAnsi="Times New Roman" w:cs="Times New Roman"/>
            <w:sz w:val="24"/>
            <w:szCs w:val="24"/>
          </w:rPr>
          <w:delText>federal</w:delText>
        </w:r>
      </w:del>
      <w:r w:rsidR="007A0F81" w:rsidRPr="00097481">
        <w:rPr>
          <w:rFonts w:ascii="Times New Roman" w:hAnsi="Times New Roman" w:cs="Times New Roman"/>
          <w:sz w:val="24"/>
          <w:szCs w:val="24"/>
        </w:rPr>
        <w:t xml:space="preserve"> official are deemed fraudulent.  Filing a false or fraudulent claim constitutes a Federal offense that is punishable by fines, imprisonment, or both</w:t>
      </w:r>
      <w:del w:id="294" w:author="Stephenson, Evelyn K CIV HQDA ASA ALT" w:date="2024-08-28T11:02:00Z">
        <w:r w:rsidR="007A0F81" w:rsidRPr="00097481" w:rsidDel="007A5339">
          <w:rPr>
            <w:rFonts w:ascii="Times New Roman" w:hAnsi="Times New Roman" w:cs="Times New Roman"/>
            <w:sz w:val="24"/>
            <w:szCs w:val="24"/>
          </w:rPr>
          <w:delText xml:space="preserve">. </w:delText>
        </w:r>
      </w:del>
      <w:r w:rsidR="007A0F81" w:rsidRPr="00097481">
        <w:rPr>
          <w:rFonts w:ascii="Times New Roman" w:hAnsi="Times New Roman" w:cs="Times New Roman"/>
          <w:sz w:val="24"/>
          <w:szCs w:val="24"/>
        </w:rPr>
        <w:t xml:space="preserve"> (See 31 U.S.C. 37</w:t>
      </w:r>
      <w:r w:rsidR="007373C8" w:rsidRPr="00097481">
        <w:rPr>
          <w:rFonts w:ascii="Times New Roman" w:hAnsi="Times New Roman" w:cs="Times New Roman"/>
          <w:sz w:val="24"/>
          <w:szCs w:val="24"/>
        </w:rPr>
        <w:t>2</w:t>
      </w:r>
      <w:r w:rsidR="007A0F81" w:rsidRPr="00097481">
        <w:rPr>
          <w:rFonts w:ascii="Times New Roman" w:hAnsi="Times New Roman" w:cs="Times New Roman"/>
          <w:sz w:val="24"/>
          <w:szCs w:val="24"/>
        </w:rPr>
        <w:t>9 and 18 U.S.C. 287</w:t>
      </w:r>
      <w:del w:id="295" w:author="Stephenson, Evelyn K CIV HQDA ASA ALT" w:date="2024-08-28T11:03:00Z">
        <w:r w:rsidR="007A0F81" w:rsidRPr="00097481" w:rsidDel="009077F1">
          <w:rPr>
            <w:rFonts w:ascii="Times New Roman" w:hAnsi="Times New Roman" w:cs="Times New Roman"/>
            <w:sz w:val="24"/>
            <w:szCs w:val="24"/>
          </w:rPr>
          <w:delText>.</w:delText>
        </w:r>
      </w:del>
      <w:r w:rsidR="007A0F81" w:rsidRPr="00097481">
        <w:rPr>
          <w:rFonts w:ascii="Times New Roman" w:hAnsi="Times New Roman" w:cs="Times New Roman"/>
          <w:sz w:val="24"/>
          <w:szCs w:val="24"/>
        </w:rPr>
        <w:t>)</w:t>
      </w:r>
      <w:ins w:id="296" w:author="Stephenson, Evelyn K CIV HQDA ASA ALT" w:date="2024-08-28T11:43:00Z">
        <w:r w:rsidR="00923E3A">
          <w:rPr>
            <w:rFonts w:ascii="Times New Roman" w:hAnsi="Times New Roman" w:cs="Times New Roman"/>
            <w:sz w:val="24"/>
            <w:szCs w:val="24"/>
          </w:rPr>
          <w:t>.</w:t>
        </w:r>
      </w:ins>
      <w:r w:rsidR="007A0F81" w:rsidRPr="00097481">
        <w:rPr>
          <w:rFonts w:ascii="Times New Roman" w:hAnsi="Times New Roman" w:cs="Times New Roman"/>
          <w:sz w:val="24"/>
          <w:szCs w:val="24"/>
        </w:rPr>
        <w:t xml:space="preserve">  The </w:t>
      </w:r>
      <w:ins w:id="297" w:author="Stephenson, Evelyn K CIV HQDA ASA ALT" w:date="2024-08-28T11:44:00Z">
        <w:r w:rsidR="00B36E7E">
          <w:rPr>
            <w:rFonts w:ascii="Times New Roman" w:hAnsi="Times New Roman" w:cs="Times New Roman"/>
            <w:sz w:val="24"/>
            <w:szCs w:val="24"/>
          </w:rPr>
          <w:t xml:space="preserve">Army </w:t>
        </w:r>
      </w:ins>
      <w:r w:rsidR="007A0F81" w:rsidRPr="00097481">
        <w:rPr>
          <w:rFonts w:ascii="Times New Roman" w:hAnsi="Times New Roman" w:cs="Times New Roman"/>
          <w:sz w:val="24"/>
          <w:szCs w:val="24"/>
        </w:rPr>
        <w:t xml:space="preserve">authorized official </w:t>
      </w:r>
      <w:ins w:id="298" w:author="Stephenson, Evelyn K CIV HQDA ASA ALT" w:date="2024-08-28T11:37:00Z">
        <w:r w:rsidR="00E770DF">
          <w:rPr>
            <w:rFonts w:ascii="Times New Roman" w:hAnsi="Times New Roman" w:cs="Times New Roman"/>
            <w:sz w:val="24"/>
            <w:szCs w:val="24"/>
          </w:rPr>
          <w:t xml:space="preserve">for use of the Fund </w:t>
        </w:r>
        <w:r w:rsidR="00EA58D0">
          <w:rPr>
            <w:rFonts w:ascii="Times New Roman" w:hAnsi="Times New Roman" w:cs="Times New Roman"/>
            <w:sz w:val="24"/>
            <w:szCs w:val="24"/>
          </w:rPr>
          <w:t xml:space="preserve">is </w:t>
        </w:r>
      </w:ins>
      <w:del w:id="299" w:author="Stephenson, Evelyn K CIV HQDA ASA ALT" w:date="2024-08-28T11:37:00Z">
        <w:r w:rsidR="007A0F81" w:rsidRPr="00097481" w:rsidDel="00EA58D0">
          <w:rPr>
            <w:rFonts w:ascii="Times New Roman" w:hAnsi="Times New Roman" w:cs="Times New Roman"/>
            <w:sz w:val="24"/>
            <w:szCs w:val="24"/>
          </w:rPr>
          <w:delText xml:space="preserve">for </w:delText>
        </w:r>
      </w:del>
      <w:del w:id="300" w:author="Stephenson, Evelyn K CIV HQDA ASA ALT" w:date="2024-08-28T11:38:00Z">
        <w:r w:rsidR="007A0F81" w:rsidRPr="00097481" w:rsidDel="00BE2D69">
          <w:rPr>
            <w:rFonts w:ascii="Times New Roman" w:hAnsi="Times New Roman" w:cs="Times New Roman"/>
            <w:sz w:val="24"/>
            <w:szCs w:val="24"/>
          </w:rPr>
          <w:delText xml:space="preserve">Army is </w:delText>
        </w:r>
      </w:del>
      <w:r w:rsidR="007A0F81" w:rsidRPr="00097481">
        <w:rPr>
          <w:rFonts w:ascii="Times New Roman" w:hAnsi="Times New Roman" w:cs="Times New Roman"/>
          <w:sz w:val="24"/>
          <w:szCs w:val="24"/>
        </w:rPr>
        <w:t xml:space="preserve">the Assistant Secretary of the Army </w:t>
      </w:r>
      <w:ins w:id="301" w:author="Stephenson, Evelyn K CIV HQDA ASA ALT" w:date="2024-08-28T12:00:00Z">
        <w:r w:rsidR="00586B31">
          <w:rPr>
            <w:rFonts w:ascii="Times New Roman" w:hAnsi="Times New Roman" w:cs="Times New Roman"/>
            <w:sz w:val="24"/>
            <w:szCs w:val="24"/>
          </w:rPr>
          <w:t xml:space="preserve">for </w:t>
        </w:r>
      </w:ins>
      <w:del w:id="302" w:author="Stephenson, Evelyn K CIV HQDA ASA ALT" w:date="2024-08-28T12:00:00Z">
        <w:r w:rsidR="007A0F81" w:rsidRPr="00097481" w:rsidDel="00586B31">
          <w:rPr>
            <w:rFonts w:ascii="Times New Roman" w:hAnsi="Times New Roman" w:cs="Times New Roman"/>
            <w:sz w:val="24"/>
            <w:szCs w:val="24"/>
          </w:rPr>
          <w:delText>(</w:delText>
        </w:r>
      </w:del>
      <w:r w:rsidR="007A0F81" w:rsidRPr="00097481">
        <w:rPr>
          <w:rFonts w:ascii="Times New Roman" w:hAnsi="Times New Roman" w:cs="Times New Roman"/>
          <w:sz w:val="24"/>
          <w:szCs w:val="24"/>
        </w:rPr>
        <w:t>Financial Management and Comptroller</w:t>
      </w:r>
      <w:del w:id="303" w:author="Stephenson, Evelyn K CIV HQDA ASA ALT" w:date="2024-08-28T12:00:00Z">
        <w:r w:rsidR="007A0F81" w:rsidRPr="00097481" w:rsidDel="00586B31">
          <w:rPr>
            <w:rFonts w:ascii="Times New Roman" w:hAnsi="Times New Roman" w:cs="Times New Roman"/>
            <w:sz w:val="24"/>
            <w:szCs w:val="24"/>
          </w:rPr>
          <w:delText>)</w:delText>
        </w:r>
      </w:del>
      <w:ins w:id="304" w:author="Stephenson, Evelyn K CIV HQDA ASA ALT" w:date="2024-08-28T11:57:00Z">
        <w:r w:rsidR="0081260F">
          <w:rPr>
            <w:rFonts w:ascii="Times New Roman" w:hAnsi="Times New Roman" w:cs="Times New Roman"/>
            <w:sz w:val="24"/>
            <w:szCs w:val="24"/>
          </w:rPr>
          <w:t xml:space="preserve"> </w:t>
        </w:r>
        <w:r w:rsidR="0081260F" w:rsidRPr="00097481">
          <w:rPr>
            <w:rFonts w:ascii="Times New Roman" w:hAnsi="Times New Roman" w:cs="Times New Roman"/>
            <w:sz w:val="24"/>
            <w:szCs w:val="24"/>
          </w:rPr>
          <w:t>(ASA(FM&amp;C))</w:t>
        </w:r>
      </w:ins>
      <w:r w:rsidR="007A0F81" w:rsidRPr="00097481">
        <w:rPr>
          <w:rFonts w:ascii="Times New Roman" w:hAnsi="Times New Roman" w:cs="Times New Roman"/>
          <w:sz w:val="24"/>
          <w:szCs w:val="24"/>
        </w:rPr>
        <w:t>.</w:t>
      </w:r>
      <w:r w:rsidR="005307AB" w:rsidRPr="00097481">
        <w:rPr>
          <w:rFonts w:ascii="Times New Roman" w:hAnsi="Times New Roman" w:cs="Times New Roman"/>
          <w:sz w:val="24"/>
          <w:szCs w:val="24"/>
        </w:rPr>
        <w:t xml:space="preserve">  </w:t>
      </w:r>
      <w:r w:rsidR="0063350C">
        <w:rPr>
          <w:rFonts w:ascii="Times New Roman" w:hAnsi="Times New Roman" w:cs="Times New Roman"/>
          <w:sz w:val="24"/>
          <w:szCs w:val="24"/>
        </w:rPr>
        <w:t xml:space="preserve">See </w:t>
      </w:r>
      <w:ins w:id="305" w:author="Jordan, Amanda C CIV USARMY HQDA ASA ALT (USA)" w:date="2024-09-04T08:23:00Z">
        <w:r w:rsidR="00067E26">
          <w:rPr>
            <w:rFonts w:ascii="Times New Roman" w:hAnsi="Times New Roman" w:cs="Times New Roman"/>
            <w:sz w:val="24"/>
            <w:szCs w:val="24"/>
          </w:rPr>
          <w:fldChar w:fldCharType="begin"/>
        </w:r>
        <w:r w:rsidR="00067E26">
          <w:rPr>
            <w:rFonts w:ascii="Times New Roman" w:hAnsi="Times New Roman" w:cs="Times New Roman"/>
            <w:sz w:val="24"/>
            <w:szCs w:val="24"/>
          </w:rPr>
          <w:instrText>HYPERLINK "https://armyeitaas.sharepoint-mil.us/:x:/r/sites/ASA-ALT-PAM-PP/_layouts/15/Doc.aspx?sourcedoc=%7BF79B63A9-3ED0-4830-89D1-F162968200C4%7D&amp;file=AFARSGG.xlsx&amp;action=default&amp;mobileredirect=true"</w:instrText>
        </w:r>
        <w:r w:rsidR="00067E26">
          <w:rPr>
            <w:rFonts w:ascii="Times New Roman" w:hAnsi="Times New Roman" w:cs="Times New Roman"/>
            <w:sz w:val="24"/>
            <w:szCs w:val="24"/>
          </w:rPr>
        </w:r>
        <w:r w:rsidR="00067E26">
          <w:rPr>
            <w:rFonts w:ascii="Times New Roman" w:hAnsi="Times New Roman" w:cs="Times New Roman"/>
            <w:sz w:val="24"/>
            <w:szCs w:val="24"/>
          </w:rPr>
          <w:fldChar w:fldCharType="separate"/>
        </w:r>
        <w:r w:rsidR="0063350C" w:rsidRPr="00067E26">
          <w:rPr>
            <w:rStyle w:val="Hyperlink"/>
            <w:rFonts w:ascii="Times New Roman" w:hAnsi="Times New Roman" w:cs="Times New Roman"/>
            <w:sz w:val="24"/>
            <w:szCs w:val="24"/>
          </w:rPr>
          <w:t>Appendix GG</w:t>
        </w:r>
        <w:r w:rsidR="00067E26">
          <w:rPr>
            <w:rFonts w:ascii="Times New Roman" w:hAnsi="Times New Roman" w:cs="Times New Roman"/>
            <w:sz w:val="24"/>
            <w:szCs w:val="24"/>
          </w:rPr>
          <w:fldChar w:fldCharType="end"/>
        </w:r>
      </w:ins>
      <w:r w:rsidR="0063350C">
        <w:rPr>
          <w:rFonts w:ascii="Times New Roman" w:hAnsi="Times New Roman" w:cs="Times New Roman"/>
          <w:sz w:val="24"/>
          <w:szCs w:val="24"/>
        </w:rPr>
        <w:t xml:space="preserve"> for further delegation.  </w:t>
      </w:r>
      <w:r w:rsidR="008653C3" w:rsidRPr="00097481">
        <w:rPr>
          <w:rFonts w:ascii="Times New Roman" w:hAnsi="Times New Roman" w:cs="Times New Roman"/>
          <w:sz w:val="24"/>
          <w:szCs w:val="24"/>
        </w:rPr>
        <w:t>Army contracting activities shall follow the policy set forth in this section of the AFARS.</w:t>
      </w:r>
    </w:p>
    <w:p w14:paraId="3A58109B" w14:textId="43615F35" w:rsidR="00F87A32" w:rsidRPr="00097481" w:rsidRDefault="003E7E9B">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(2)  </w:t>
      </w:r>
      <w:r w:rsidR="00732ECF" w:rsidRPr="00097481">
        <w:rPr>
          <w:rFonts w:ascii="Times New Roman" w:hAnsi="Times New Roman" w:cs="Times New Roman"/>
          <w:sz w:val="24"/>
          <w:szCs w:val="24"/>
        </w:rPr>
        <w:t xml:space="preserve">The Army must reimburse the </w:t>
      </w:r>
      <w:del w:id="306" w:author="Stephenson, Evelyn K CIV HQDA ASA ALT" w:date="2024-08-28T11:44:00Z">
        <w:r w:rsidR="00E91EDF" w:rsidRPr="00097481" w:rsidDel="00B36E7E">
          <w:rPr>
            <w:rFonts w:ascii="Times New Roman" w:hAnsi="Times New Roman" w:cs="Times New Roman"/>
            <w:sz w:val="24"/>
            <w:szCs w:val="24"/>
          </w:rPr>
          <w:delText>Judgment</w:delText>
        </w:r>
      </w:del>
      <w:r w:rsidR="00E91EDF" w:rsidRPr="00097481">
        <w:rPr>
          <w:rFonts w:ascii="Times New Roman" w:hAnsi="Times New Roman" w:cs="Times New Roman"/>
          <w:sz w:val="24"/>
          <w:szCs w:val="24"/>
        </w:rPr>
        <w:t xml:space="preserve"> Fund with funds current as of the date of the judgment</w:t>
      </w:r>
      <w:r w:rsidR="007A0F81" w:rsidRPr="00097481">
        <w:rPr>
          <w:rFonts w:ascii="Times New Roman" w:hAnsi="Times New Roman" w:cs="Times New Roman"/>
          <w:sz w:val="24"/>
          <w:szCs w:val="24"/>
        </w:rPr>
        <w:t xml:space="preserve">.  According to the </w:t>
      </w:r>
      <w:ins w:id="307" w:author="Jordan, Amanda C CIV USARMY HQDA ASA ALT (USA)" w:date="2024-09-04T08:11:00Z">
        <w:r w:rsidR="00C849DE">
          <w:rPr>
            <w:rFonts w:ascii="Times New Roman" w:hAnsi="Times New Roman" w:cs="Times New Roman"/>
            <w:sz w:val="24"/>
            <w:szCs w:val="24"/>
          </w:rPr>
          <w:fldChar w:fldCharType="begin"/>
        </w:r>
        <w:r w:rsidR="00C849DE">
          <w:rPr>
            <w:rFonts w:ascii="Times New Roman" w:hAnsi="Times New Roman" w:cs="Times New Roman"/>
            <w:sz w:val="24"/>
            <w:szCs w:val="24"/>
          </w:rPr>
          <w:instrText>HYPERLINK "https://comptroller.defense.gov/portals/45/documents/fmr/current/03/03_08.pdf"</w:instrText>
        </w:r>
        <w:r w:rsidR="00C849DE">
          <w:rPr>
            <w:rFonts w:ascii="Times New Roman" w:hAnsi="Times New Roman" w:cs="Times New Roman"/>
            <w:sz w:val="24"/>
            <w:szCs w:val="24"/>
          </w:rPr>
        </w:r>
        <w:r w:rsidR="00C849DE">
          <w:rPr>
            <w:rFonts w:ascii="Times New Roman" w:hAnsi="Times New Roman" w:cs="Times New Roman"/>
            <w:sz w:val="24"/>
            <w:szCs w:val="24"/>
          </w:rPr>
          <w:fldChar w:fldCharType="separate"/>
        </w:r>
        <w:r w:rsidR="00647231" w:rsidRPr="00C849DE">
          <w:rPr>
            <w:rStyle w:val="Hyperlink"/>
            <w:rFonts w:ascii="Times New Roman" w:hAnsi="Times New Roman" w:cs="Times New Roman"/>
            <w:sz w:val="24"/>
            <w:szCs w:val="24"/>
          </w:rPr>
          <w:t xml:space="preserve">DoD </w:t>
        </w:r>
        <w:del w:id="308" w:author="Stephenson, Evelyn K CIV HQDA ASA ALT" w:date="2024-08-28T11:56:00Z">
          <w:r w:rsidR="007A0F81" w:rsidRPr="00C849DE" w:rsidDel="00647231">
            <w:rPr>
              <w:rStyle w:val="Hyperlink"/>
              <w:rFonts w:ascii="Times New Roman" w:hAnsi="Times New Roman" w:cs="Times New Roman"/>
              <w:sz w:val="24"/>
              <w:szCs w:val="24"/>
            </w:rPr>
            <w:delText>Department of Defense</w:delText>
          </w:r>
        </w:del>
        <w:r w:rsidR="007A0F81" w:rsidRPr="00C849DE">
          <w:rPr>
            <w:rStyle w:val="Hyperlink"/>
            <w:rFonts w:ascii="Times New Roman" w:hAnsi="Times New Roman" w:cs="Times New Roman"/>
            <w:sz w:val="24"/>
            <w:szCs w:val="24"/>
          </w:rPr>
          <w:t xml:space="preserve"> Financial Management Regulation, (</w:t>
        </w:r>
        <w:del w:id="309" w:author="Stephenson, Evelyn K CIV HQDA ASA ALT" w:date="2024-08-28T11:56:00Z">
          <w:r w:rsidR="007A0F81" w:rsidRPr="00C849DE" w:rsidDel="00647231">
            <w:rPr>
              <w:rStyle w:val="Hyperlink"/>
              <w:rFonts w:ascii="Times New Roman" w:hAnsi="Times New Roman" w:cs="Times New Roman"/>
              <w:sz w:val="24"/>
              <w:szCs w:val="24"/>
            </w:rPr>
            <w:delText>DoD</w:delText>
          </w:r>
        </w:del>
        <w:r w:rsidR="007A0F81" w:rsidRPr="00C849DE">
          <w:rPr>
            <w:rStyle w:val="Hyperlink"/>
            <w:rFonts w:ascii="Times New Roman" w:hAnsi="Times New Roman" w:cs="Times New Roman"/>
            <w:sz w:val="24"/>
            <w:szCs w:val="24"/>
          </w:rPr>
          <w:t xml:space="preserve"> FMR), Volume 3, Chapter</w:t>
        </w:r>
        <w:r w:rsidR="00E0022E" w:rsidRPr="00C849DE">
          <w:rPr>
            <w:rStyle w:val="Hyperlink"/>
            <w:rFonts w:ascii="Times New Roman" w:hAnsi="Times New Roman" w:cs="Times New Roman"/>
            <w:sz w:val="24"/>
            <w:szCs w:val="24"/>
          </w:rPr>
          <w:t xml:space="preserve"> 0</w:t>
        </w:r>
        <w:del w:id="310" w:author="Stephenson, Evelyn K CIV HQDA ASA ALT" w:date="2024-08-28T11:51:00Z">
          <w:r w:rsidR="007A0F81" w:rsidRPr="00C849DE" w:rsidDel="00E0022E">
            <w:rPr>
              <w:rStyle w:val="Hyperlink"/>
              <w:rFonts w:ascii="Times New Roman" w:hAnsi="Times New Roman" w:cs="Times New Roman"/>
              <w:sz w:val="24"/>
              <w:szCs w:val="24"/>
            </w:rPr>
            <w:delText xml:space="preserve">. </w:delText>
          </w:r>
        </w:del>
        <w:r w:rsidR="007A0F81" w:rsidRPr="00C849DE">
          <w:rPr>
            <w:rStyle w:val="Hyperlink"/>
            <w:rFonts w:ascii="Times New Roman" w:hAnsi="Times New Roman" w:cs="Times New Roman"/>
            <w:sz w:val="24"/>
            <w:szCs w:val="24"/>
          </w:rPr>
          <w:t xml:space="preserve">8, paragraph </w:t>
        </w:r>
        <w:del w:id="311" w:author="Stephenson, Evelyn K CIV HQDA ASA ALT" w:date="2024-08-28T11:53:00Z">
          <w:r w:rsidR="007A0F81" w:rsidRPr="00C849DE" w:rsidDel="00564D9E">
            <w:rPr>
              <w:rStyle w:val="Hyperlink"/>
              <w:rFonts w:ascii="Times New Roman" w:hAnsi="Times New Roman" w:cs="Times New Roman"/>
              <w:sz w:val="24"/>
              <w:szCs w:val="24"/>
            </w:rPr>
            <w:delText>080304F.5</w:delText>
          </w:r>
        </w:del>
        <w:r w:rsidR="00CD46D9" w:rsidRPr="00C849DE">
          <w:rPr>
            <w:rStyle w:val="Hyperlink"/>
            <w:rFonts w:ascii="Times New Roman" w:hAnsi="Times New Roman" w:cs="Times New Roman"/>
            <w:sz w:val="24"/>
            <w:szCs w:val="24"/>
          </w:rPr>
          <w:t xml:space="preserve"> </w:t>
        </w:r>
        <w:r w:rsidR="00564D9E" w:rsidRPr="00C849DE">
          <w:rPr>
            <w:rStyle w:val="Hyperlink"/>
            <w:rFonts w:ascii="Times New Roman" w:hAnsi="Times New Roman" w:cs="Times New Roman"/>
            <w:sz w:val="24"/>
            <w:szCs w:val="24"/>
          </w:rPr>
          <w:t>4</w:t>
        </w:r>
        <w:r w:rsidR="00BC5381" w:rsidRPr="00C849DE">
          <w:rPr>
            <w:rStyle w:val="Hyperlink"/>
            <w:rFonts w:ascii="Times New Roman" w:hAnsi="Times New Roman" w:cs="Times New Roman"/>
            <w:sz w:val="24"/>
            <w:szCs w:val="24"/>
          </w:rPr>
          <w:t>.2.7</w:t>
        </w:r>
        <w:r w:rsidR="00C849DE">
          <w:rPr>
            <w:rFonts w:ascii="Times New Roman" w:hAnsi="Times New Roman" w:cs="Times New Roman"/>
            <w:sz w:val="24"/>
            <w:szCs w:val="24"/>
          </w:rPr>
          <w:fldChar w:fldCharType="end"/>
        </w:r>
      </w:ins>
      <w:r w:rsidR="007A0F81" w:rsidRPr="00097481">
        <w:rPr>
          <w:rFonts w:ascii="Times New Roman" w:hAnsi="Times New Roman" w:cs="Times New Roman"/>
          <w:sz w:val="24"/>
          <w:szCs w:val="24"/>
        </w:rPr>
        <w:t xml:space="preserve">, approval authority is required from the cognizant Assistant Secretary of the Military Department </w:t>
      </w:r>
      <w:ins w:id="312" w:author="Stephenson, Evelyn K CIV HQDA ASA ALT" w:date="2024-08-28T12:00:00Z">
        <w:r w:rsidR="0054645D">
          <w:rPr>
            <w:rFonts w:ascii="Times New Roman" w:hAnsi="Times New Roman" w:cs="Times New Roman"/>
            <w:sz w:val="24"/>
            <w:szCs w:val="24"/>
          </w:rPr>
          <w:t xml:space="preserve">for </w:t>
        </w:r>
      </w:ins>
      <w:del w:id="313" w:author="Stephenson, Evelyn K CIV HQDA ASA ALT" w:date="2024-08-28T12:00:00Z">
        <w:r w:rsidR="007A0F81" w:rsidRPr="00097481" w:rsidDel="0054645D">
          <w:rPr>
            <w:rFonts w:ascii="Times New Roman" w:hAnsi="Times New Roman" w:cs="Times New Roman"/>
            <w:sz w:val="24"/>
            <w:szCs w:val="24"/>
          </w:rPr>
          <w:delText>(</w:delText>
        </w:r>
      </w:del>
      <w:r w:rsidR="007A0F81" w:rsidRPr="00097481">
        <w:rPr>
          <w:rFonts w:ascii="Times New Roman" w:hAnsi="Times New Roman" w:cs="Times New Roman"/>
          <w:sz w:val="24"/>
          <w:szCs w:val="24"/>
        </w:rPr>
        <w:t>Financial Management and Comptroller</w:t>
      </w:r>
      <w:del w:id="314" w:author="Stephenson, Evelyn K CIV HQDA ASA ALT" w:date="2024-08-28T12:00:00Z">
        <w:r w:rsidR="007A0F81" w:rsidRPr="00097481" w:rsidDel="0054645D">
          <w:rPr>
            <w:rFonts w:ascii="Times New Roman" w:hAnsi="Times New Roman" w:cs="Times New Roman"/>
            <w:sz w:val="24"/>
            <w:szCs w:val="24"/>
          </w:rPr>
          <w:delText>)</w:delText>
        </w:r>
      </w:del>
      <w:r w:rsidR="007A0F81" w:rsidRPr="00097481">
        <w:rPr>
          <w:rFonts w:ascii="Times New Roman" w:hAnsi="Times New Roman" w:cs="Times New Roman"/>
          <w:sz w:val="24"/>
          <w:szCs w:val="24"/>
        </w:rPr>
        <w:t xml:space="preserve"> or Defense Agency Comptroller for all Judgment Fund Reimbursements to the Department of the Treasury in excess of $1,000,000.</w:t>
      </w:r>
    </w:p>
    <w:p w14:paraId="3A58109C" w14:textId="3080411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(b) </w:t>
      </w:r>
      <w:r w:rsidR="007C148D"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 xml:space="preserve">Fiscal </w:t>
      </w:r>
      <w:r w:rsidR="00BC3323" w:rsidRPr="00097481">
        <w:rPr>
          <w:rFonts w:ascii="Times New Roman" w:hAnsi="Times New Roman" w:cs="Times New Roman"/>
          <w:i/>
          <w:sz w:val="24"/>
          <w:szCs w:val="24"/>
        </w:rPr>
        <w:t>c</w:t>
      </w:r>
      <w:r w:rsidR="00AC3F84" w:rsidRPr="00097481">
        <w:rPr>
          <w:rFonts w:ascii="Times New Roman" w:hAnsi="Times New Roman" w:cs="Times New Roman"/>
          <w:i/>
          <w:sz w:val="24"/>
          <w:szCs w:val="24"/>
        </w:rPr>
        <w:t xml:space="preserve">onsiderations in </w:t>
      </w:r>
      <w:r w:rsidR="00BC3323" w:rsidRPr="00097481">
        <w:rPr>
          <w:rFonts w:ascii="Times New Roman" w:hAnsi="Times New Roman" w:cs="Times New Roman"/>
          <w:i/>
          <w:sz w:val="24"/>
          <w:szCs w:val="24"/>
        </w:rPr>
        <w:t>s</w:t>
      </w:r>
      <w:r w:rsidR="00AC3F84" w:rsidRPr="00097481">
        <w:rPr>
          <w:rFonts w:ascii="Times New Roman" w:hAnsi="Times New Roman" w:cs="Times New Roman"/>
          <w:i/>
          <w:sz w:val="24"/>
          <w:szCs w:val="24"/>
        </w:rPr>
        <w:t>ettlements</w:t>
      </w:r>
      <w:r w:rsidRPr="00097481">
        <w:rPr>
          <w:rFonts w:ascii="Times New Roman" w:hAnsi="Times New Roman" w:cs="Times New Roman"/>
          <w:i/>
          <w:sz w:val="24"/>
          <w:szCs w:val="24"/>
        </w:rPr>
        <w:t xml:space="preserve">.  </w:t>
      </w:r>
      <w:r w:rsidRPr="00097481">
        <w:rPr>
          <w:rFonts w:ascii="Times New Roman" w:hAnsi="Times New Roman" w:cs="Times New Roman"/>
          <w:sz w:val="24"/>
          <w:szCs w:val="24"/>
        </w:rPr>
        <w:t xml:space="preserve">If funds appropriate to pay a settlement are expired but the account remains open, </w:t>
      </w:r>
      <w:ins w:id="315" w:author="Jordan, Amanda C CIV USARMY HQDA ASA ALT (USA)" w:date="2024-09-04T08:20:00Z">
        <w:r w:rsidR="00067E26">
          <w:rPr>
            <w:rFonts w:ascii="Times New Roman" w:hAnsi="Times New Roman" w:cs="Times New Roman"/>
            <w:sz w:val="24"/>
            <w:szCs w:val="24"/>
          </w:rPr>
          <w:t>C</w:t>
        </w:r>
      </w:ins>
      <w:del w:id="316" w:author="Jordan, Amanda C CIV USARMY HQDA ASA ALT (USA)" w:date="2024-09-04T08:20:00Z">
        <w:r w:rsidR="00CA51FC"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w:t>
      </w:r>
      <w:r w:rsidR="00CA51FC" w:rsidRPr="00097481">
        <w:rPr>
          <w:rFonts w:ascii="Times New Roman" w:hAnsi="Times New Roman" w:cs="Times New Roman"/>
          <w:sz w:val="24"/>
          <w:szCs w:val="24"/>
        </w:rPr>
        <w:t>o</w:t>
      </w:r>
      <w:r w:rsidRPr="00097481">
        <w:rPr>
          <w:rFonts w:ascii="Times New Roman" w:hAnsi="Times New Roman" w:cs="Times New Roman"/>
          <w:sz w:val="24"/>
          <w:szCs w:val="24"/>
        </w:rPr>
        <w:t xml:space="preserve">fficers must use expired funds to pay the settlement.  If the account remains open but no expired funds remain, </w:t>
      </w:r>
      <w:ins w:id="317" w:author="Jordan, Amanda C CIV USARMY HQDA ASA ALT (USA)" w:date="2024-09-04T08:20:00Z">
        <w:r w:rsidR="00067E26">
          <w:rPr>
            <w:rFonts w:ascii="Times New Roman" w:hAnsi="Times New Roman" w:cs="Times New Roman"/>
            <w:sz w:val="24"/>
            <w:szCs w:val="24"/>
          </w:rPr>
          <w:t>C</w:t>
        </w:r>
      </w:ins>
      <w:del w:id="318" w:author="Jordan, Amanda C CIV USARMY HQDA ASA ALT (USA)" w:date="2024-09-04T08:20:00Z">
        <w:r w:rsidR="00CA51FC"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w:t>
      </w:r>
      <w:r w:rsidR="00CA51FC" w:rsidRPr="00097481">
        <w:rPr>
          <w:rFonts w:ascii="Times New Roman" w:hAnsi="Times New Roman" w:cs="Times New Roman"/>
          <w:sz w:val="24"/>
          <w:szCs w:val="24"/>
        </w:rPr>
        <w:t>o</w:t>
      </w:r>
      <w:r w:rsidRPr="00097481">
        <w:rPr>
          <w:rFonts w:ascii="Times New Roman" w:hAnsi="Times New Roman" w:cs="Times New Roman"/>
          <w:sz w:val="24"/>
          <w:szCs w:val="24"/>
        </w:rPr>
        <w:t xml:space="preserve">fficers must use the Judgment Fund to access current funds to pay the settlement.  Access to the Fund requires a consent judgment from the Board or use of the Department of Justice’s independent authority to use the Fund.  </w:t>
      </w:r>
      <w:r w:rsidR="00847C81" w:rsidRPr="00097481">
        <w:rPr>
          <w:rFonts w:ascii="Times New Roman" w:hAnsi="Times New Roman" w:cs="Times New Roman"/>
          <w:sz w:val="24"/>
          <w:szCs w:val="24"/>
        </w:rPr>
        <w:t xml:space="preserve">The </w:t>
      </w:r>
      <w:ins w:id="319" w:author="Jordan, Amanda C CIV USARMY HQDA ASA ALT (USA)" w:date="2024-09-04T08:20:00Z">
        <w:r w:rsidR="00067E26">
          <w:rPr>
            <w:rFonts w:ascii="Times New Roman" w:hAnsi="Times New Roman" w:cs="Times New Roman"/>
            <w:sz w:val="24"/>
            <w:szCs w:val="24"/>
          </w:rPr>
          <w:t>C</w:t>
        </w:r>
      </w:ins>
      <w:del w:id="320" w:author="Jordan, Amanda C CIV USARMY HQDA ASA ALT (USA)" w:date="2024-09-04T08:20:00Z">
        <w:r w:rsidR="00847C81" w:rsidRPr="00097481" w:rsidDel="00067E26">
          <w:rPr>
            <w:rFonts w:ascii="Times New Roman" w:hAnsi="Times New Roman" w:cs="Times New Roman"/>
            <w:sz w:val="24"/>
            <w:szCs w:val="24"/>
          </w:rPr>
          <w:delText>c</w:delText>
        </w:r>
      </w:del>
      <w:r w:rsidR="00847C81" w:rsidRPr="00097481">
        <w:rPr>
          <w:rFonts w:ascii="Times New Roman" w:hAnsi="Times New Roman" w:cs="Times New Roman"/>
          <w:sz w:val="24"/>
          <w:szCs w:val="24"/>
        </w:rPr>
        <w:t>ontracting officer may use current funds to pay the settlement if appropriate accounts</w:t>
      </w:r>
      <w:r w:rsidRPr="00097481">
        <w:rPr>
          <w:rFonts w:ascii="Times New Roman" w:hAnsi="Times New Roman" w:cs="Times New Roman"/>
          <w:sz w:val="24"/>
          <w:szCs w:val="24"/>
        </w:rPr>
        <w:t xml:space="preserve"> are canceled</w:t>
      </w:r>
      <w:r w:rsidR="00732ECF" w:rsidRPr="00097481">
        <w:rPr>
          <w:rFonts w:ascii="Times New Roman" w:hAnsi="Times New Roman" w:cs="Times New Roman"/>
          <w:sz w:val="24"/>
          <w:szCs w:val="24"/>
        </w:rPr>
        <w:t xml:space="preserve"> or </w:t>
      </w:r>
      <w:r w:rsidRPr="00097481">
        <w:rPr>
          <w:rFonts w:ascii="Times New Roman" w:hAnsi="Times New Roman" w:cs="Times New Roman"/>
          <w:sz w:val="24"/>
          <w:szCs w:val="24"/>
        </w:rPr>
        <w:t>closed.</w:t>
      </w:r>
    </w:p>
    <w:p w14:paraId="3A58109D" w14:textId="77777777"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(c) </w:t>
      </w:r>
      <w:r w:rsidR="007C148D"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 xml:space="preserve">Settlement </w:t>
      </w:r>
      <w:r w:rsidR="00BC3323" w:rsidRPr="00097481">
        <w:rPr>
          <w:rFonts w:ascii="Times New Roman" w:hAnsi="Times New Roman" w:cs="Times New Roman"/>
          <w:i/>
          <w:sz w:val="24"/>
          <w:szCs w:val="24"/>
        </w:rPr>
        <w:t>p</w:t>
      </w:r>
      <w:r w:rsidR="00AC3F84" w:rsidRPr="00097481">
        <w:rPr>
          <w:rFonts w:ascii="Times New Roman" w:hAnsi="Times New Roman" w:cs="Times New Roman"/>
          <w:i/>
          <w:sz w:val="24"/>
          <w:szCs w:val="24"/>
        </w:rPr>
        <w:t>rocedures</w:t>
      </w:r>
      <w:r w:rsidRPr="00097481">
        <w:rPr>
          <w:rFonts w:ascii="Times New Roman" w:hAnsi="Times New Roman" w:cs="Times New Roman"/>
          <w:sz w:val="24"/>
          <w:szCs w:val="24"/>
        </w:rPr>
        <w:t>.</w:t>
      </w:r>
    </w:p>
    <w:p w14:paraId="3A58109E" w14:textId="26920E0C" w:rsidR="00561C8E" w:rsidRPr="00097481" w:rsidRDefault="00E91EDF" w:rsidP="009A48F9">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The </w:t>
      </w:r>
      <w:del w:id="321" w:author="Jordan, Amanda C CIV USARMY HQDA ASA ALT (USA)" w:date="2024-09-04T08:12:00Z">
        <w:r w:rsidRPr="00097481" w:rsidDel="00C849DE">
          <w:rPr>
            <w:rFonts w:ascii="Times New Roman" w:hAnsi="Times New Roman" w:cs="Times New Roman"/>
            <w:sz w:val="24"/>
            <w:szCs w:val="24"/>
          </w:rPr>
          <w:delText xml:space="preserve">Office of the Assistant Secretary of the Army </w:delText>
        </w:r>
      </w:del>
      <w:ins w:id="322" w:author="Stephenson, Evelyn K CIV HQDA ASA ALT" w:date="2024-08-28T11:59:00Z">
        <w:del w:id="323" w:author="Jordan, Amanda C CIV USARMY HQDA ASA ALT (USA)" w:date="2024-09-04T08:12:00Z">
          <w:r w:rsidR="001615B2" w:rsidDel="00C849DE">
            <w:rPr>
              <w:rFonts w:ascii="Times New Roman" w:hAnsi="Times New Roman" w:cs="Times New Roman"/>
              <w:sz w:val="24"/>
              <w:szCs w:val="24"/>
            </w:rPr>
            <w:delText xml:space="preserve">for </w:delText>
          </w:r>
        </w:del>
      </w:ins>
      <w:del w:id="324" w:author="Jordan, Amanda C CIV USARMY HQDA ASA ALT (USA)" w:date="2024-09-04T08:12:00Z">
        <w:r w:rsidRPr="00097481" w:rsidDel="00C849DE">
          <w:rPr>
            <w:rFonts w:ascii="Times New Roman" w:hAnsi="Times New Roman" w:cs="Times New Roman"/>
            <w:sz w:val="24"/>
            <w:szCs w:val="24"/>
          </w:rPr>
          <w:delText xml:space="preserve">(Financial Management and Comptroller) </w:delText>
        </w:r>
        <w:bookmarkStart w:id="325" w:name="_Hlk175738676"/>
        <w:r w:rsidRPr="00097481" w:rsidDel="00C849DE">
          <w:rPr>
            <w:rFonts w:ascii="Times New Roman" w:hAnsi="Times New Roman" w:cs="Times New Roman"/>
            <w:sz w:val="24"/>
            <w:szCs w:val="24"/>
          </w:rPr>
          <w:delText>(</w:delText>
        </w:r>
      </w:del>
      <w:r w:rsidRPr="00097481">
        <w:rPr>
          <w:rFonts w:ascii="Times New Roman" w:hAnsi="Times New Roman" w:cs="Times New Roman"/>
          <w:sz w:val="24"/>
          <w:szCs w:val="24"/>
        </w:rPr>
        <w:t>ASA(FM&amp;C)</w:t>
      </w:r>
      <w:del w:id="326" w:author="Jordan, Amanda C CIV USARMY HQDA ASA ALT (USA)" w:date="2024-09-04T08:12:00Z">
        <w:r w:rsidRPr="00097481" w:rsidDel="00C849DE">
          <w:rPr>
            <w:rFonts w:ascii="Times New Roman" w:hAnsi="Times New Roman" w:cs="Times New Roman"/>
            <w:sz w:val="24"/>
            <w:szCs w:val="24"/>
          </w:rPr>
          <w:delText>)</w:delText>
        </w:r>
      </w:del>
      <w:r w:rsidRPr="00097481">
        <w:rPr>
          <w:rFonts w:ascii="Times New Roman" w:hAnsi="Times New Roman" w:cs="Times New Roman"/>
          <w:sz w:val="24"/>
          <w:szCs w:val="24"/>
        </w:rPr>
        <w:t xml:space="preserve">, </w:t>
      </w:r>
      <w:bookmarkEnd w:id="325"/>
      <w:r w:rsidRPr="00097481">
        <w:rPr>
          <w:rFonts w:ascii="Times New Roman" w:hAnsi="Times New Roman" w:cs="Times New Roman"/>
          <w:sz w:val="24"/>
          <w:szCs w:val="24"/>
        </w:rPr>
        <w:t>track</w:t>
      </w:r>
      <w:r w:rsidR="00053DA5" w:rsidRPr="00097481">
        <w:rPr>
          <w:rFonts w:ascii="Times New Roman" w:hAnsi="Times New Roman" w:cs="Times New Roman"/>
          <w:sz w:val="24"/>
          <w:szCs w:val="24"/>
        </w:rPr>
        <w:t>s</w:t>
      </w:r>
      <w:r w:rsidRPr="00097481">
        <w:rPr>
          <w:rFonts w:ascii="Times New Roman" w:hAnsi="Times New Roman" w:cs="Times New Roman"/>
          <w:sz w:val="24"/>
          <w:szCs w:val="24"/>
        </w:rPr>
        <w:t xml:space="preserve"> available expired funds within the</w:t>
      </w:r>
      <w:del w:id="327" w:author="Stephenson, Evelyn K CIV HQDA ASA ALT" w:date="2024-08-28T11:58:00Z">
        <w:r w:rsidRPr="00097481" w:rsidDel="00D555F3">
          <w:rPr>
            <w:rFonts w:ascii="Times New Roman" w:hAnsi="Times New Roman" w:cs="Times New Roman"/>
            <w:sz w:val="24"/>
            <w:szCs w:val="24"/>
          </w:rPr>
          <w:delText xml:space="preserve"> Service</w:delText>
        </w:r>
      </w:del>
      <w:ins w:id="328" w:author="Stephenson, Evelyn K CIV HQDA ASA ALT" w:date="2024-08-28T12:01:00Z">
        <w:r w:rsidR="00B904C5">
          <w:rPr>
            <w:rFonts w:ascii="Times New Roman" w:hAnsi="Times New Roman" w:cs="Times New Roman"/>
            <w:sz w:val="24"/>
            <w:szCs w:val="24"/>
          </w:rPr>
          <w:t xml:space="preserve"> </w:t>
        </w:r>
      </w:ins>
      <w:ins w:id="329" w:author="Stephenson, Evelyn K CIV HQDA ASA ALT" w:date="2024-08-28T11:58:00Z">
        <w:r w:rsidR="00D555F3">
          <w:rPr>
            <w:rFonts w:ascii="Times New Roman" w:hAnsi="Times New Roman" w:cs="Times New Roman"/>
            <w:sz w:val="24"/>
            <w:szCs w:val="24"/>
          </w:rPr>
          <w:t>Army</w:t>
        </w:r>
      </w:ins>
      <w:r w:rsidRPr="00097481">
        <w:rPr>
          <w:rFonts w:ascii="Times New Roman" w:hAnsi="Times New Roman" w:cs="Times New Roman"/>
          <w:sz w:val="24"/>
          <w:szCs w:val="24"/>
        </w:rPr>
        <w:t>.</w:t>
      </w:r>
    </w:p>
    <w:p w14:paraId="3A58109F" w14:textId="77777777" w:rsidR="00561C8E" w:rsidRPr="00097481" w:rsidRDefault="00E91EDF" w:rsidP="009A48F9">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(2)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The</w:t>
      </w:r>
      <w:r w:rsidR="00732ECF" w:rsidRPr="00097481">
        <w:rPr>
          <w:rFonts w:ascii="Times New Roman" w:hAnsi="Times New Roman" w:cs="Times New Roman"/>
          <w:sz w:val="24"/>
          <w:szCs w:val="24"/>
        </w:rPr>
        <w:t xml:space="preserve"> Army shall use the</w:t>
      </w:r>
      <w:r w:rsidRPr="00097481">
        <w:rPr>
          <w:rFonts w:ascii="Times New Roman" w:hAnsi="Times New Roman" w:cs="Times New Roman"/>
          <w:sz w:val="24"/>
          <w:szCs w:val="24"/>
        </w:rPr>
        <w:t xml:space="preserve"> following procedures for settlements</w:t>
      </w:r>
      <w:r w:rsidR="00732ECF" w:rsidRPr="00097481">
        <w:rPr>
          <w:rFonts w:ascii="Times New Roman" w:hAnsi="Times New Roman" w:cs="Times New Roman"/>
          <w:sz w:val="24"/>
          <w:szCs w:val="24"/>
        </w:rPr>
        <w:t>:</w:t>
      </w:r>
    </w:p>
    <w:p w14:paraId="3A5810A0" w14:textId="77777777" w:rsidR="00053DA5" w:rsidRPr="00097481" w:rsidRDefault="00E91EDF"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 xml:space="preserve">(i)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In situations where contract funds have expired but the accounts have not closed, </w:t>
      </w:r>
      <w:r w:rsidR="00732ECF" w:rsidRPr="00097481">
        <w:rPr>
          <w:rFonts w:ascii="Times New Roman" w:hAnsi="Times New Roman" w:cs="Times New Roman"/>
          <w:sz w:val="24"/>
          <w:szCs w:val="24"/>
        </w:rPr>
        <w:t xml:space="preserve">the Army shall fund </w:t>
      </w:r>
      <w:r w:rsidRPr="00097481">
        <w:rPr>
          <w:rFonts w:ascii="Times New Roman" w:hAnsi="Times New Roman" w:cs="Times New Roman"/>
          <w:sz w:val="24"/>
          <w:szCs w:val="24"/>
        </w:rPr>
        <w:t xml:space="preserve">settlements with expired funds if available.  Contracting </w:t>
      </w:r>
      <w:r w:rsidR="00A3024C" w:rsidRPr="00097481">
        <w:rPr>
          <w:rFonts w:ascii="Times New Roman" w:hAnsi="Times New Roman" w:cs="Times New Roman"/>
          <w:sz w:val="24"/>
          <w:szCs w:val="24"/>
        </w:rPr>
        <w:t>o</w:t>
      </w:r>
      <w:r w:rsidRPr="00097481">
        <w:rPr>
          <w:rFonts w:ascii="Times New Roman" w:hAnsi="Times New Roman" w:cs="Times New Roman"/>
          <w:sz w:val="24"/>
          <w:szCs w:val="24"/>
        </w:rPr>
        <w:t xml:space="preserve">fficers will ascertain the availability of appropriate expired funds through </w:t>
      </w:r>
      <w:r w:rsidR="00D60B28" w:rsidRPr="00097481">
        <w:rPr>
          <w:rFonts w:ascii="Times New Roman" w:hAnsi="Times New Roman" w:cs="Times New Roman"/>
          <w:sz w:val="24"/>
          <w:szCs w:val="24"/>
        </w:rPr>
        <w:t>their resource management office.</w:t>
      </w:r>
    </w:p>
    <w:p w14:paraId="3A5810A1" w14:textId="770DF27D" w:rsidR="00561C8E" w:rsidRPr="00097481" w:rsidRDefault="00053DA5"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w:t>
      </w:r>
      <w:r w:rsidR="00E91EDF" w:rsidRPr="00097481">
        <w:rPr>
          <w:rFonts w:ascii="Times New Roman" w:hAnsi="Times New Roman" w:cs="Times New Roman"/>
          <w:sz w:val="24"/>
          <w:szCs w:val="24"/>
        </w:rPr>
        <w:t xml:space="preserve">ii) </w:t>
      </w:r>
      <w:r w:rsidR="007C148D" w:rsidRPr="00097481">
        <w:rPr>
          <w:rFonts w:ascii="Times New Roman" w:hAnsi="Times New Roman" w:cs="Times New Roman"/>
          <w:sz w:val="24"/>
          <w:szCs w:val="24"/>
        </w:rPr>
        <w:t xml:space="preserve"> </w:t>
      </w:r>
      <w:r w:rsidR="00E91EDF" w:rsidRPr="00097481">
        <w:rPr>
          <w:rFonts w:ascii="Times New Roman" w:hAnsi="Times New Roman" w:cs="Times New Roman"/>
          <w:sz w:val="24"/>
          <w:szCs w:val="24"/>
        </w:rPr>
        <w:t xml:space="preserve">If the </w:t>
      </w:r>
      <w:r w:rsidR="00D60B28" w:rsidRPr="00097481">
        <w:rPr>
          <w:rFonts w:ascii="Times New Roman" w:hAnsi="Times New Roman" w:cs="Times New Roman"/>
          <w:sz w:val="24"/>
          <w:szCs w:val="24"/>
        </w:rPr>
        <w:t>resource management office</w:t>
      </w:r>
      <w:r w:rsidR="00E91EDF" w:rsidRPr="00097481">
        <w:rPr>
          <w:rFonts w:ascii="Times New Roman" w:hAnsi="Times New Roman" w:cs="Times New Roman"/>
          <w:sz w:val="24"/>
          <w:szCs w:val="24"/>
        </w:rPr>
        <w:t xml:space="preserve"> determines that no expired funds exist within the Army to fund the settlement and the accounts are not closed, the </w:t>
      </w:r>
      <w:ins w:id="330" w:author="Jordan, Amanda C CIV USARMY HQDA ASA ALT (USA)" w:date="2024-09-04T08:20:00Z">
        <w:r w:rsidR="00067E26">
          <w:rPr>
            <w:rFonts w:ascii="Times New Roman" w:hAnsi="Times New Roman" w:cs="Times New Roman"/>
            <w:sz w:val="24"/>
            <w:szCs w:val="24"/>
          </w:rPr>
          <w:t>C</w:t>
        </w:r>
      </w:ins>
      <w:del w:id="331" w:author="Jordan, Amanda C CIV USARMY HQDA ASA ALT (USA)" w:date="2024-09-04T08:20:00Z">
        <w:r w:rsidR="00A3024C" w:rsidRPr="00097481" w:rsidDel="00067E26">
          <w:rPr>
            <w:rFonts w:ascii="Times New Roman" w:hAnsi="Times New Roman" w:cs="Times New Roman"/>
            <w:sz w:val="24"/>
            <w:szCs w:val="24"/>
          </w:rPr>
          <w:delText>c</w:delText>
        </w:r>
      </w:del>
      <w:r w:rsidR="00E91EDF" w:rsidRPr="00097481">
        <w:rPr>
          <w:rFonts w:ascii="Times New Roman" w:hAnsi="Times New Roman" w:cs="Times New Roman"/>
          <w:sz w:val="24"/>
          <w:szCs w:val="24"/>
        </w:rPr>
        <w:t xml:space="preserve">ontracting </w:t>
      </w:r>
      <w:r w:rsidR="00A3024C" w:rsidRPr="00097481">
        <w:rPr>
          <w:rFonts w:ascii="Times New Roman" w:hAnsi="Times New Roman" w:cs="Times New Roman"/>
          <w:sz w:val="24"/>
          <w:szCs w:val="24"/>
        </w:rPr>
        <w:t>o</w:t>
      </w:r>
      <w:r w:rsidR="00E91EDF" w:rsidRPr="00097481">
        <w:rPr>
          <w:rFonts w:ascii="Times New Roman" w:hAnsi="Times New Roman" w:cs="Times New Roman"/>
          <w:sz w:val="24"/>
          <w:szCs w:val="24"/>
        </w:rPr>
        <w:t xml:space="preserve">fficer must access the </w:t>
      </w:r>
      <w:del w:id="332" w:author="Stephenson, Evelyn K CIV HQDA ASA ALT" w:date="2024-08-28T12:02:00Z">
        <w:r w:rsidR="00E91EDF" w:rsidRPr="00097481" w:rsidDel="00334E7A">
          <w:rPr>
            <w:rFonts w:ascii="Times New Roman" w:hAnsi="Times New Roman" w:cs="Times New Roman"/>
            <w:sz w:val="24"/>
            <w:szCs w:val="24"/>
          </w:rPr>
          <w:delText>Judgment</w:delText>
        </w:r>
      </w:del>
      <w:r w:rsidR="00E91EDF" w:rsidRPr="00097481">
        <w:rPr>
          <w:rFonts w:ascii="Times New Roman" w:hAnsi="Times New Roman" w:cs="Times New Roman"/>
          <w:sz w:val="24"/>
          <w:szCs w:val="24"/>
        </w:rPr>
        <w:t xml:space="preserve"> Fund through a consent judgment in order to use current year funds to pay the settlement (i.e., reimburse the Fund).</w:t>
      </w:r>
    </w:p>
    <w:p w14:paraId="3A5810A2" w14:textId="7C122624" w:rsidR="00561C8E" w:rsidRPr="00097481" w:rsidRDefault="00E91EDF"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 xml:space="preserve">(iii)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If no expired funds exist but the account remains open, </w:t>
      </w:r>
      <w:r w:rsidR="008111B4" w:rsidRPr="00097481">
        <w:rPr>
          <w:rFonts w:ascii="Times New Roman" w:hAnsi="Times New Roman" w:cs="Times New Roman"/>
          <w:sz w:val="24"/>
          <w:szCs w:val="24"/>
        </w:rPr>
        <w:t xml:space="preserve">use </w:t>
      </w:r>
      <w:r w:rsidRPr="00097481">
        <w:rPr>
          <w:rFonts w:ascii="Times New Roman" w:hAnsi="Times New Roman" w:cs="Times New Roman"/>
          <w:sz w:val="24"/>
          <w:szCs w:val="24"/>
        </w:rPr>
        <w:t>the following procedure.  If current year funds</w:t>
      </w:r>
      <w:r w:rsidR="00D60B28" w:rsidRPr="00097481">
        <w:rPr>
          <w:rFonts w:ascii="Times New Roman" w:hAnsi="Times New Roman" w:cs="Times New Roman"/>
          <w:sz w:val="24"/>
          <w:szCs w:val="24"/>
        </w:rPr>
        <w:t xml:space="preserve"> are</w:t>
      </w:r>
      <w:r w:rsidRPr="00097481">
        <w:rPr>
          <w:rFonts w:ascii="Times New Roman" w:hAnsi="Times New Roman" w:cs="Times New Roman"/>
          <w:sz w:val="24"/>
          <w:szCs w:val="24"/>
        </w:rPr>
        <w:t xml:space="preserve"> available to reimburse the Fund, then </w:t>
      </w:r>
      <w:r w:rsidR="00D60B28" w:rsidRPr="00097481">
        <w:rPr>
          <w:rFonts w:ascii="Times New Roman" w:hAnsi="Times New Roman" w:cs="Times New Roman"/>
          <w:sz w:val="24"/>
          <w:szCs w:val="24"/>
        </w:rPr>
        <w:t xml:space="preserve">the </w:t>
      </w:r>
      <w:ins w:id="333" w:author="Jordan, Amanda C CIV USARMY HQDA ASA ALT (USA)" w:date="2024-09-04T08:20:00Z">
        <w:r w:rsidR="00067E26">
          <w:rPr>
            <w:rFonts w:ascii="Times New Roman" w:hAnsi="Times New Roman" w:cs="Times New Roman"/>
            <w:sz w:val="24"/>
            <w:szCs w:val="24"/>
          </w:rPr>
          <w:t>C</w:t>
        </w:r>
      </w:ins>
      <w:del w:id="334" w:author="Jordan, Amanda C CIV USARMY HQDA ASA ALT (USA)" w:date="2024-09-04T08:20:00Z">
        <w:r w:rsidR="00D60B28" w:rsidRPr="00097481" w:rsidDel="00067E26">
          <w:rPr>
            <w:rFonts w:ascii="Times New Roman" w:hAnsi="Times New Roman" w:cs="Times New Roman"/>
            <w:sz w:val="24"/>
            <w:szCs w:val="24"/>
          </w:rPr>
          <w:delText>c</w:delText>
        </w:r>
      </w:del>
      <w:r w:rsidR="00D60B28" w:rsidRPr="00097481">
        <w:rPr>
          <w:rFonts w:ascii="Times New Roman" w:hAnsi="Times New Roman" w:cs="Times New Roman"/>
          <w:sz w:val="24"/>
          <w:szCs w:val="24"/>
        </w:rPr>
        <w:t>ontracting officer</w:t>
      </w:r>
      <w:r w:rsidRPr="00097481">
        <w:rPr>
          <w:rFonts w:ascii="Times New Roman" w:hAnsi="Times New Roman" w:cs="Times New Roman"/>
          <w:sz w:val="24"/>
          <w:szCs w:val="24"/>
        </w:rPr>
        <w:t xml:space="preserve"> may enter into a consent decree and allow the Fund to pay the judgment.  If </w:t>
      </w:r>
      <w:r w:rsidR="00D60B28" w:rsidRPr="00097481">
        <w:rPr>
          <w:rFonts w:ascii="Times New Roman" w:hAnsi="Times New Roman" w:cs="Times New Roman"/>
          <w:sz w:val="24"/>
          <w:szCs w:val="24"/>
        </w:rPr>
        <w:t>there is not</w:t>
      </w:r>
      <w:r w:rsidRPr="00097481">
        <w:rPr>
          <w:rFonts w:ascii="Times New Roman" w:hAnsi="Times New Roman" w:cs="Times New Roman"/>
          <w:sz w:val="24"/>
          <w:szCs w:val="24"/>
        </w:rPr>
        <w:t xml:space="preserve"> sufficient current funding to reimburse the Fund, </w:t>
      </w:r>
      <w:r w:rsidR="005215E7" w:rsidRPr="00097481">
        <w:rPr>
          <w:rFonts w:ascii="Times New Roman" w:hAnsi="Times New Roman" w:cs="Times New Roman"/>
          <w:sz w:val="24"/>
          <w:szCs w:val="24"/>
        </w:rPr>
        <w:t xml:space="preserve">the </w:t>
      </w:r>
      <w:ins w:id="335" w:author="Jordan, Amanda C CIV USARMY HQDA ASA ALT (USA)" w:date="2024-09-04T08:20:00Z">
        <w:r w:rsidR="00067E26">
          <w:rPr>
            <w:rFonts w:ascii="Times New Roman" w:hAnsi="Times New Roman" w:cs="Times New Roman"/>
            <w:sz w:val="24"/>
            <w:szCs w:val="24"/>
          </w:rPr>
          <w:t>C</w:t>
        </w:r>
      </w:ins>
      <w:del w:id="336" w:author="Jordan, Amanda C CIV USARMY HQDA ASA ALT (USA)" w:date="2024-09-04T08:20:00Z">
        <w:r w:rsidR="005215E7" w:rsidRPr="00097481" w:rsidDel="00067E26">
          <w:rPr>
            <w:rFonts w:ascii="Times New Roman" w:hAnsi="Times New Roman" w:cs="Times New Roman"/>
            <w:sz w:val="24"/>
            <w:szCs w:val="24"/>
          </w:rPr>
          <w:delText>c</w:delText>
        </w:r>
      </w:del>
      <w:r w:rsidR="005215E7" w:rsidRPr="00097481">
        <w:rPr>
          <w:rFonts w:ascii="Times New Roman" w:hAnsi="Times New Roman" w:cs="Times New Roman"/>
          <w:sz w:val="24"/>
          <w:szCs w:val="24"/>
        </w:rPr>
        <w:t xml:space="preserve">ontracting officer </w:t>
      </w:r>
      <w:r w:rsidR="007A0F81" w:rsidRPr="00097481">
        <w:rPr>
          <w:rFonts w:ascii="Times New Roman" w:hAnsi="Times New Roman" w:cs="Times New Roman"/>
          <w:sz w:val="24"/>
          <w:szCs w:val="24"/>
        </w:rPr>
        <w:t>must receive authorization from</w:t>
      </w:r>
      <w:r w:rsidR="00AA05DA" w:rsidRPr="00097481">
        <w:rPr>
          <w:rFonts w:ascii="Times New Roman" w:hAnsi="Times New Roman" w:cs="Times New Roman"/>
          <w:sz w:val="24"/>
          <w:szCs w:val="24"/>
        </w:rPr>
        <w:t xml:space="preserve"> </w:t>
      </w:r>
      <w:r w:rsidR="007A0F81" w:rsidRPr="00097481">
        <w:rPr>
          <w:rFonts w:ascii="Times New Roman" w:hAnsi="Times New Roman" w:cs="Times New Roman"/>
          <w:sz w:val="24"/>
          <w:szCs w:val="24"/>
        </w:rPr>
        <w:t xml:space="preserve">the ASA(FM&amp;C) </w:t>
      </w:r>
      <w:r w:rsidRPr="00097481">
        <w:rPr>
          <w:rFonts w:ascii="Times New Roman" w:hAnsi="Times New Roman" w:cs="Times New Roman"/>
          <w:sz w:val="24"/>
          <w:szCs w:val="24"/>
        </w:rPr>
        <w:t>prior to entering into a consent decree.</w:t>
      </w:r>
    </w:p>
    <w:p w14:paraId="3A5810A3" w14:textId="1F8F1BAB" w:rsidR="00561C8E" w:rsidRPr="00097481" w:rsidRDefault="00E91EDF"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 xml:space="preserve">(iv) </w:t>
      </w:r>
      <w:r w:rsidR="007C148D"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If the accounts are closed, </w:t>
      </w:r>
      <w:r w:rsidR="008111B4" w:rsidRPr="00097481">
        <w:rPr>
          <w:rFonts w:ascii="Times New Roman" w:hAnsi="Times New Roman" w:cs="Times New Roman"/>
          <w:sz w:val="24"/>
          <w:szCs w:val="24"/>
        </w:rPr>
        <w:t xml:space="preserve">use </w:t>
      </w:r>
      <w:r w:rsidRPr="00097481">
        <w:rPr>
          <w:rFonts w:ascii="Times New Roman" w:hAnsi="Times New Roman" w:cs="Times New Roman"/>
          <w:sz w:val="24"/>
          <w:szCs w:val="24"/>
        </w:rPr>
        <w:t xml:space="preserve">the following procedure.  If the </w:t>
      </w:r>
      <w:ins w:id="337" w:author="Jordan, Amanda C CIV USARMY HQDA ASA ALT (USA)" w:date="2024-09-04T08:20:00Z">
        <w:r w:rsidR="00067E26">
          <w:rPr>
            <w:rFonts w:ascii="Times New Roman" w:hAnsi="Times New Roman" w:cs="Times New Roman"/>
            <w:sz w:val="24"/>
            <w:szCs w:val="24"/>
          </w:rPr>
          <w:t>C</w:t>
        </w:r>
      </w:ins>
      <w:del w:id="338" w:author="Jordan, Amanda C CIV USARMY HQDA ASA ALT (USA)" w:date="2024-09-04T08:20:00Z">
        <w:r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ontracting officer</w:t>
      </w:r>
      <w:r w:rsidR="00732ECF" w:rsidRPr="00097481">
        <w:rPr>
          <w:rFonts w:ascii="Times New Roman" w:hAnsi="Times New Roman" w:cs="Times New Roman"/>
          <w:sz w:val="24"/>
          <w:szCs w:val="24"/>
        </w:rPr>
        <w:t xml:space="preserve"> </w:t>
      </w:r>
      <w:ins w:id="339" w:author="Stephenson, Evelyn K CIV HQDA ASA ALT" w:date="2024-08-29T07:24:00Z">
        <w:r w:rsidR="00BC54F6">
          <w:rPr>
            <w:rFonts w:ascii="Times New Roman" w:hAnsi="Times New Roman" w:cs="Times New Roman"/>
            <w:sz w:val="24"/>
            <w:szCs w:val="24"/>
          </w:rPr>
          <w:t xml:space="preserve">determines </w:t>
        </w:r>
      </w:ins>
      <w:ins w:id="340" w:author="Stephenson, Evelyn K CIV HQDA ASA ALT" w:date="2024-08-29T07:25:00Z">
        <w:r w:rsidR="00F973B8">
          <w:rPr>
            <w:rFonts w:ascii="Times New Roman" w:hAnsi="Times New Roman" w:cs="Times New Roman"/>
            <w:sz w:val="24"/>
            <w:szCs w:val="24"/>
          </w:rPr>
          <w:t xml:space="preserve">there are </w:t>
        </w:r>
      </w:ins>
      <w:del w:id="341" w:author="Stephenson, Evelyn K CIV HQDA ASA ALT" w:date="2024-08-29T07:25:00Z">
        <w:r w:rsidRPr="00097481" w:rsidDel="00F973B8">
          <w:rPr>
            <w:rFonts w:ascii="Times New Roman" w:hAnsi="Times New Roman" w:cs="Times New Roman"/>
            <w:sz w:val="24"/>
            <w:szCs w:val="24"/>
          </w:rPr>
          <w:delText>has</w:delText>
        </w:r>
      </w:del>
      <w:r w:rsidRPr="00097481">
        <w:rPr>
          <w:rFonts w:ascii="Times New Roman" w:hAnsi="Times New Roman" w:cs="Times New Roman"/>
          <w:sz w:val="24"/>
          <w:szCs w:val="24"/>
        </w:rPr>
        <w:t xml:space="preserve"> sufficient funds to pay the settlement, he/she will not use the Fund, and pay the settlement with Agency funds.  If sufficient current funds are not available, </w:t>
      </w:r>
      <w:r w:rsidR="007A0F81" w:rsidRPr="00097481">
        <w:rPr>
          <w:rFonts w:ascii="Times New Roman" w:hAnsi="Times New Roman" w:cs="Times New Roman"/>
          <w:sz w:val="24"/>
          <w:szCs w:val="24"/>
        </w:rPr>
        <w:t xml:space="preserve">ASA(FM&amp;C) will provide approval to access the Fund prior to the </w:t>
      </w:r>
      <w:ins w:id="342" w:author="Jordan, Amanda C CIV USARMY HQDA ASA ALT (USA)" w:date="2024-09-04T08:20:00Z">
        <w:r w:rsidR="00067E26">
          <w:rPr>
            <w:rFonts w:ascii="Times New Roman" w:hAnsi="Times New Roman" w:cs="Times New Roman"/>
            <w:sz w:val="24"/>
            <w:szCs w:val="24"/>
          </w:rPr>
          <w:t>C</w:t>
        </w:r>
      </w:ins>
      <w:del w:id="343" w:author="Jordan, Amanda C CIV USARMY HQDA ASA ALT (USA)" w:date="2024-09-04T08:20:00Z">
        <w:r w:rsidR="007A0F81" w:rsidRPr="00097481" w:rsidDel="00067E26">
          <w:rPr>
            <w:rFonts w:ascii="Times New Roman" w:hAnsi="Times New Roman" w:cs="Times New Roman"/>
            <w:sz w:val="24"/>
            <w:szCs w:val="24"/>
          </w:rPr>
          <w:delText>c</w:delText>
        </w:r>
      </w:del>
      <w:r w:rsidR="007A0F81" w:rsidRPr="00097481">
        <w:rPr>
          <w:rFonts w:ascii="Times New Roman" w:hAnsi="Times New Roman" w:cs="Times New Roman"/>
          <w:sz w:val="24"/>
          <w:szCs w:val="24"/>
        </w:rPr>
        <w:t>ontracting officer entering into a consent judgment.</w:t>
      </w:r>
    </w:p>
    <w:p w14:paraId="3A5810A4" w14:textId="5293682B" w:rsidR="00561C8E" w:rsidRPr="00097481" w:rsidRDefault="00E91EDF" w:rsidP="009A48F9">
      <w:pPr>
        <w:pStyle w:val="Footer"/>
        <w:tabs>
          <w:tab w:val="clear" w:pos="4320"/>
          <w:tab w:val="clear" w:pos="8640"/>
        </w:tabs>
        <w:spacing w:after="240"/>
        <w:ind w:firstLine="1440"/>
        <w:rPr>
          <w:rFonts w:ascii="Times New Roman" w:hAnsi="Times New Roman" w:cs="Times New Roman"/>
          <w:sz w:val="24"/>
          <w:szCs w:val="24"/>
        </w:rPr>
      </w:pPr>
      <w:r w:rsidRPr="00097481">
        <w:rPr>
          <w:rFonts w:ascii="Times New Roman" w:hAnsi="Times New Roman" w:cs="Times New Roman"/>
          <w:sz w:val="24"/>
          <w:szCs w:val="24"/>
        </w:rPr>
        <w:t xml:space="preserve">(v) </w:t>
      </w:r>
      <w:r w:rsidR="007A3F32"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When use of the </w:t>
      </w:r>
      <w:del w:id="344" w:author="Stephenson, Evelyn K CIV HQDA ASA ALT" w:date="2024-08-28T12:03:00Z">
        <w:r w:rsidRPr="00097481" w:rsidDel="00264F21">
          <w:rPr>
            <w:rFonts w:ascii="Times New Roman" w:hAnsi="Times New Roman" w:cs="Times New Roman"/>
            <w:sz w:val="24"/>
            <w:szCs w:val="24"/>
          </w:rPr>
          <w:delText>Judgment</w:delText>
        </w:r>
      </w:del>
      <w:r w:rsidRPr="00097481">
        <w:rPr>
          <w:rFonts w:ascii="Times New Roman" w:hAnsi="Times New Roman" w:cs="Times New Roman"/>
          <w:sz w:val="24"/>
          <w:szCs w:val="24"/>
        </w:rPr>
        <w:t xml:space="preserve"> Fund is authorized, the </w:t>
      </w:r>
      <w:ins w:id="345" w:author="Jordan, Amanda C CIV USARMY HQDA ASA ALT (USA)" w:date="2024-09-04T08:20:00Z">
        <w:r w:rsidR="00067E26">
          <w:rPr>
            <w:rFonts w:ascii="Times New Roman" w:hAnsi="Times New Roman" w:cs="Times New Roman"/>
            <w:sz w:val="24"/>
            <w:szCs w:val="24"/>
          </w:rPr>
          <w:t>C</w:t>
        </w:r>
      </w:ins>
      <w:del w:id="346" w:author="Jordan, Amanda C CIV USARMY HQDA ASA ALT (USA)" w:date="2024-09-04T08:20:00Z">
        <w:r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 shall </w:t>
      </w:r>
      <w:r w:rsidR="005D43D5" w:rsidRPr="00097481">
        <w:rPr>
          <w:rFonts w:ascii="Times New Roman" w:hAnsi="Times New Roman" w:cs="Times New Roman"/>
          <w:sz w:val="24"/>
          <w:szCs w:val="24"/>
        </w:rPr>
        <w:t>work with the resource management office to ensure execution of the</w:t>
      </w:r>
      <w:r w:rsidRPr="00097481">
        <w:rPr>
          <w:rFonts w:ascii="Times New Roman" w:hAnsi="Times New Roman" w:cs="Times New Roman"/>
          <w:sz w:val="24"/>
          <w:szCs w:val="24"/>
        </w:rPr>
        <w:t xml:space="preserve"> appropriate </w:t>
      </w:r>
      <w:commentRangeStart w:id="347"/>
      <w:r w:rsidRPr="00097481">
        <w:rPr>
          <w:rFonts w:ascii="Times New Roman" w:hAnsi="Times New Roman" w:cs="Times New Roman"/>
          <w:sz w:val="24"/>
          <w:szCs w:val="24"/>
        </w:rPr>
        <w:t>Certificate of Finality and</w:t>
      </w:r>
      <w:commentRangeEnd w:id="347"/>
      <w:r w:rsidR="009A60DB">
        <w:rPr>
          <w:rStyle w:val="CommentReference"/>
        </w:rPr>
        <w:commentReference w:id="347"/>
      </w:r>
      <w:r w:rsidRPr="00097481">
        <w:rPr>
          <w:rFonts w:ascii="Times New Roman" w:hAnsi="Times New Roman" w:cs="Times New Roman"/>
          <w:sz w:val="24"/>
          <w:szCs w:val="24"/>
        </w:rPr>
        <w:t xml:space="preserve"> </w:t>
      </w:r>
      <w:del w:id="348" w:author="Stephenson, Evelyn K CIV HQDA ASA ALT" w:date="2024-08-29T09:26:00Z">
        <w:r w:rsidRPr="00097481" w:rsidDel="00351F2D">
          <w:rPr>
            <w:rFonts w:ascii="Times New Roman" w:hAnsi="Times New Roman" w:cs="Times New Roman"/>
            <w:sz w:val="24"/>
            <w:szCs w:val="24"/>
          </w:rPr>
          <w:delText>Financial Management Service</w:delText>
        </w:r>
      </w:del>
      <w:ins w:id="349" w:author="Stephenson, Evelyn K CIV HQDA ASA ALT" w:date="2024-08-29T09:26:00Z">
        <w:r w:rsidR="00351F2D">
          <w:rPr>
            <w:rFonts w:ascii="Times New Roman" w:hAnsi="Times New Roman" w:cs="Times New Roman"/>
            <w:sz w:val="24"/>
            <w:szCs w:val="24"/>
          </w:rPr>
          <w:t xml:space="preserve"> Bureau of the Fiscal Service</w:t>
        </w:r>
      </w:ins>
      <w:r w:rsidRPr="00097481">
        <w:rPr>
          <w:rFonts w:ascii="Times New Roman" w:hAnsi="Times New Roman" w:cs="Times New Roman"/>
          <w:sz w:val="24"/>
          <w:szCs w:val="24"/>
        </w:rPr>
        <w:t xml:space="preserve"> forms </w:t>
      </w:r>
      <w:commentRangeStart w:id="350"/>
      <w:r w:rsidRPr="00097481">
        <w:rPr>
          <w:rFonts w:ascii="Times New Roman" w:hAnsi="Times New Roman" w:cs="Times New Roman"/>
          <w:sz w:val="24"/>
          <w:szCs w:val="24"/>
        </w:rPr>
        <w:t>(F</w:t>
      </w:r>
      <w:del w:id="351" w:author="Stephenson, Evelyn K CIV HQDA ASA ALT" w:date="2024-08-29T09:17:00Z">
        <w:r w:rsidRPr="00097481" w:rsidDel="007D0FC6">
          <w:rPr>
            <w:rFonts w:ascii="Times New Roman" w:hAnsi="Times New Roman" w:cs="Times New Roman"/>
            <w:sz w:val="24"/>
            <w:szCs w:val="24"/>
          </w:rPr>
          <w:delText>M</w:delText>
        </w:r>
      </w:del>
      <w:r w:rsidRPr="00097481">
        <w:rPr>
          <w:rFonts w:ascii="Times New Roman" w:hAnsi="Times New Roman" w:cs="Times New Roman"/>
          <w:sz w:val="24"/>
          <w:szCs w:val="24"/>
        </w:rPr>
        <w:t xml:space="preserve">S Forms 195, 196, 197A and 198 (if appropriate)) and submit the payment request to the </w:t>
      </w:r>
      <w:smartTag w:uri="urn:schemas-microsoft-com:office:smarttags" w:element="stockticker">
        <w:r w:rsidRPr="00097481">
          <w:rPr>
            <w:rFonts w:ascii="Times New Roman" w:hAnsi="Times New Roman" w:cs="Times New Roman"/>
            <w:sz w:val="24"/>
            <w:szCs w:val="24"/>
          </w:rPr>
          <w:t>FMS</w:t>
        </w:r>
      </w:smartTag>
      <w:r w:rsidRPr="00097481">
        <w:rPr>
          <w:rFonts w:ascii="Times New Roman" w:hAnsi="Times New Roman" w:cs="Times New Roman"/>
          <w:sz w:val="24"/>
          <w:szCs w:val="24"/>
        </w:rPr>
        <w:t>.</w:t>
      </w:r>
      <w:commentRangeEnd w:id="350"/>
      <w:r w:rsidR="002A2181">
        <w:rPr>
          <w:rStyle w:val="CommentReference"/>
        </w:rPr>
        <w:commentReference w:id="350"/>
      </w:r>
      <w:r w:rsidRPr="00097481">
        <w:rPr>
          <w:rFonts w:ascii="Times New Roman" w:hAnsi="Times New Roman" w:cs="Times New Roman"/>
          <w:sz w:val="24"/>
          <w:szCs w:val="24"/>
        </w:rPr>
        <w:t xml:space="preserve">  The “reimbursement contact” on </w:t>
      </w:r>
      <w:smartTag w:uri="urn:schemas-microsoft-com:office:smarttags" w:element="stockticker">
        <w:r w:rsidRPr="00097481">
          <w:rPr>
            <w:rFonts w:ascii="Times New Roman" w:hAnsi="Times New Roman" w:cs="Times New Roman"/>
            <w:sz w:val="24"/>
            <w:szCs w:val="24"/>
          </w:rPr>
          <w:t>F</w:t>
        </w:r>
        <w:del w:id="352" w:author="Stephenson, Evelyn K CIV HQDA ASA ALT" w:date="2024-08-29T09:40:00Z">
          <w:r w:rsidRPr="00097481" w:rsidDel="00E66BFF">
            <w:rPr>
              <w:rFonts w:ascii="Times New Roman" w:hAnsi="Times New Roman" w:cs="Times New Roman"/>
              <w:sz w:val="24"/>
              <w:szCs w:val="24"/>
            </w:rPr>
            <w:delText>M</w:delText>
          </w:r>
        </w:del>
        <w:r w:rsidRPr="00097481">
          <w:rPr>
            <w:rFonts w:ascii="Times New Roman" w:hAnsi="Times New Roman" w:cs="Times New Roman"/>
            <w:sz w:val="24"/>
            <w:szCs w:val="24"/>
          </w:rPr>
          <w:t>S</w:t>
        </w:r>
      </w:smartTag>
      <w:r w:rsidRPr="00097481">
        <w:rPr>
          <w:rFonts w:ascii="Times New Roman" w:hAnsi="Times New Roman" w:cs="Times New Roman"/>
          <w:sz w:val="24"/>
          <w:szCs w:val="24"/>
        </w:rPr>
        <w:t xml:space="preserve"> Form 196 shall be the ASA(FM&amp;C)</w:t>
      </w:r>
      <w:r w:rsidR="00053DA5" w:rsidRPr="00097481">
        <w:rPr>
          <w:rFonts w:ascii="Times New Roman" w:hAnsi="Times New Roman" w:cs="Times New Roman"/>
          <w:sz w:val="24"/>
          <w:szCs w:val="24"/>
        </w:rPr>
        <w:t>.</w:t>
      </w:r>
    </w:p>
    <w:p w14:paraId="3A5810A5" w14:textId="55FA5E98"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(d) </w:t>
      </w:r>
      <w:r w:rsidR="007A3F32"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Judgments</w:t>
      </w:r>
      <w:r w:rsidRPr="00097481">
        <w:rPr>
          <w:rFonts w:ascii="Times New Roman" w:hAnsi="Times New Roman" w:cs="Times New Roman"/>
          <w:sz w:val="24"/>
          <w:szCs w:val="24"/>
        </w:rPr>
        <w:t xml:space="preserve">.  </w:t>
      </w:r>
      <w:r w:rsidR="008111B4" w:rsidRPr="00097481">
        <w:rPr>
          <w:rFonts w:ascii="Times New Roman" w:hAnsi="Times New Roman" w:cs="Times New Roman"/>
          <w:sz w:val="24"/>
          <w:szCs w:val="24"/>
        </w:rPr>
        <w:t>Use t</w:t>
      </w:r>
      <w:r w:rsidRPr="00097481">
        <w:rPr>
          <w:rFonts w:ascii="Times New Roman" w:hAnsi="Times New Roman" w:cs="Times New Roman"/>
          <w:sz w:val="24"/>
          <w:szCs w:val="24"/>
        </w:rPr>
        <w:t xml:space="preserve">he following procedures to pay judgments using the </w:t>
      </w:r>
      <w:del w:id="353" w:author="Jordan, Amanda C CIV USARMY HQDA ASA ALT (USA)" w:date="2024-09-06T10:48:00Z">
        <w:r w:rsidRPr="00097481" w:rsidDel="00350592">
          <w:rPr>
            <w:rFonts w:ascii="Times New Roman" w:hAnsi="Times New Roman" w:cs="Times New Roman"/>
            <w:sz w:val="24"/>
            <w:szCs w:val="24"/>
          </w:rPr>
          <w:delText>Judgment</w:delText>
        </w:r>
      </w:del>
      <w:r w:rsidRPr="00097481">
        <w:rPr>
          <w:rFonts w:ascii="Times New Roman" w:hAnsi="Times New Roman" w:cs="Times New Roman"/>
          <w:sz w:val="24"/>
          <w:szCs w:val="24"/>
        </w:rPr>
        <w:t xml:space="preserve"> Fund.</w:t>
      </w:r>
    </w:p>
    <w:p w14:paraId="3A5810A6" w14:textId="3F6ACEA6" w:rsidR="00561C8E" w:rsidRPr="00097481" w:rsidRDefault="00E91EDF" w:rsidP="009A48F9">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(1) </w:t>
      </w:r>
      <w:r w:rsidR="007A3F32" w:rsidRPr="00097481">
        <w:rPr>
          <w:rFonts w:ascii="Times New Roman" w:hAnsi="Times New Roman" w:cs="Times New Roman"/>
          <w:sz w:val="24"/>
          <w:szCs w:val="24"/>
        </w:rPr>
        <w:t xml:space="preserve"> </w:t>
      </w:r>
      <w:r w:rsidRPr="00097481">
        <w:rPr>
          <w:rFonts w:ascii="Times New Roman" w:hAnsi="Times New Roman" w:cs="Times New Roman"/>
          <w:sz w:val="24"/>
          <w:szCs w:val="24"/>
        </w:rPr>
        <w:t xml:space="preserve">The </w:t>
      </w:r>
      <w:ins w:id="354" w:author="Jordan, Amanda C CIV USARMY HQDA ASA ALT (USA)" w:date="2024-09-04T08:20:00Z">
        <w:r w:rsidR="00067E26">
          <w:rPr>
            <w:rFonts w:ascii="Times New Roman" w:hAnsi="Times New Roman" w:cs="Times New Roman"/>
            <w:sz w:val="24"/>
            <w:szCs w:val="24"/>
          </w:rPr>
          <w:t>C</w:t>
        </w:r>
      </w:ins>
      <w:del w:id="355" w:author="Jordan, Amanda C CIV USARMY HQDA ASA ALT (USA)" w:date="2024-09-04T08:20:00Z">
        <w:r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 shall ascertain the availability of current funds through financial management channels.  If current funds are available, the </w:t>
      </w:r>
      <w:ins w:id="356" w:author="Jordan, Amanda C CIV USARMY HQDA ASA ALT (USA)" w:date="2024-09-04T08:20:00Z">
        <w:r w:rsidR="00067E26">
          <w:rPr>
            <w:rFonts w:ascii="Times New Roman" w:hAnsi="Times New Roman" w:cs="Times New Roman"/>
            <w:sz w:val="24"/>
            <w:szCs w:val="24"/>
          </w:rPr>
          <w:t>C</w:t>
        </w:r>
      </w:ins>
      <w:del w:id="357" w:author="Jordan, Amanda C CIV USARMY HQDA ASA ALT (USA)" w:date="2024-09-04T08:20:00Z">
        <w:r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ontracting officer will not use the Fund, and will pay the judgment with Agency funds.</w:t>
      </w:r>
    </w:p>
    <w:p w14:paraId="3A5810A7" w14:textId="3267CF1B" w:rsidR="00561C8E" w:rsidRPr="00097481" w:rsidRDefault="007A0F81" w:rsidP="009A48F9">
      <w:pPr>
        <w:pStyle w:val="Footer"/>
        <w:tabs>
          <w:tab w:val="clear" w:pos="4320"/>
          <w:tab w:val="clear" w:pos="8640"/>
        </w:tabs>
        <w:spacing w:after="240"/>
        <w:ind w:firstLine="720"/>
        <w:rPr>
          <w:rFonts w:ascii="Times New Roman" w:hAnsi="Times New Roman" w:cs="Times New Roman"/>
          <w:sz w:val="24"/>
          <w:szCs w:val="24"/>
        </w:rPr>
      </w:pPr>
      <w:r w:rsidRPr="00097481">
        <w:rPr>
          <w:rFonts w:ascii="Times New Roman" w:hAnsi="Times New Roman" w:cs="Times New Roman"/>
          <w:sz w:val="24"/>
          <w:szCs w:val="24"/>
        </w:rPr>
        <w:t xml:space="preserve">(2)  If current funds are not available, the </w:t>
      </w:r>
      <w:ins w:id="358" w:author="Jordan, Amanda C CIV USARMY HQDA ASA ALT (USA)" w:date="2024-09-04T08:20:00Z">
        <w:r w:rsidR="00067E26">
          <w:rPr>
            <w:rFonts w:ascii="Times New Roman" w:hAnsi="Times New Roman" w:cs="Times New Roman"/>
            <w:sz w:val="24"/>
            <w:szCs w:val="24"/>
          </w:rPr>
          <w:t>C</w:t>
        </w:r>
      </w:ins>
      <w:del w:id="359" w:author="Jordan, Amanda C CIV USARMY HQDA ASA ALT (USA)" w:date="2024-09-04T08:20:00Z">
        <w:r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 </w:t>
      </w:r>
      <w:ins w:id="360" w:author="Stephenson, Evelyn K CIV HQDA ASA ALT" w:date="2024-08-29T09:44:00Z">
        <w:r w:rsidR="0082448E">
          <w:rPr>
            <w:rFonts w:ascii="Times New Roman" w:hAnsi="Times New Roman" w:cs="Times New Roman"/>
            <w:sz w:val="24"/>
            <w:szCs w:val="24"/>
          </w:rPr>
          <w:t xml:space="preserve">must receive authorization from the </w:t>
        </w:r>
        <w:r w:rsidR="0082448E" w:rsidRPr="00097481">
          <w:rPr>
            <w:rFonts w:ascii="Times New Roman" w:hAnsi="Times New Roman" w:cs="Times New Roman"/>
            <w:sz w:val="24"/>
            <w:szCs w:val="24"/>
          </w:rPr>
          <w:t>ASA(FM&amp;C) to access the Fund</w:t>
        </w:r>
      </w:ins>
      <w:ins w:id="361" w:author="Stephenson, Evelyn K CIV HQDA ASA ALT" w:date="2024-08-29T09:46:00Z">
        <w:r w:rsidR="00ED340C">
          <w:rPr>
            <w:rFonts w:ascii="Times New Roman" w:hAnsi="Times New Roman" w:cs="Times New Roman"/>
            <w:sz w:val="24"/>
            <w:szCs w:val="24"/>
          </w:rPr>
          <w:t xml:space="preserve"> pr</w:t>
        </w:r>
      </w:ins>
      <w:ins w:id="362" w:author="Stephenson, Evelyn K CIV HQDA ASA ALT" w:date="2024-08-29T09:44:00Z">
        <w:r w:rsidR="0082448E" w:rsidRPr="00097481">
          <w:rPr>
            <w:rFonts w:ascii="Times New Roman" w:hAnsi="Times New Roman" w:cs="Times New Roman"/>
            <w:sz w:val="24"/>
            <w:szCs w:val="24"/>
          </w:rPr>
          <w:t xml:space="preserve">ior </w:t>
        </w:r>
      </w:ins>
      <w:ins w:id="363" w:author="Stephenson, Evelyn K CIV HQDA ASA ALT" w:date="2024-08-29T09:47:00Z">
        <w:r w:rsidR="00AE7D77">
          <w:rPr>
            <w:rFonts w:ascii="Times New Roman" w:hAnsi="Times New Roman" w:cs="Times New Roman"/>
            <w:sz w:val="24"/>
            <w:szCs w:val="24"/>
          </w:rPr>
          <w:t xml:space="preserve">to paying the judgment. </w:t>
        </w:r>
      </w:ins>
      <w:del w:id="364" w:author="Stephenson, Evelyn K CIV HQDA ASA ALT" w:date="2024-08-29T09:46:00Z">
        <w:r w:rsidRPr="00097481" w:rsidDel="00ED340C">
          <w:rPr>
            <w:rFonts w:ascii="Times New Roman" w:hAnsi="Times New Roman" w:cs="Times New Roman"/>
            <w:sz w:val="24"/>
            <w:szCs w:val="24"/>
          </w:rPr>
          <w:delText>will pay the judgment using the Fund after proper coordination and authorization from the ASA(FM&amp;C).</w:delText>
        </w:r>
      </w:del>
    </w:p>
    <w:p w14:paraId="3A5810A8" w14:textId="2C43BBC1"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(e) </w:t>
      </w:r>
      <w:r w:rsidR="007A3F32"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Settlement agreements</w:t>
      </w:r>
      <w:r w:rsidRPr="00097481">
        <w:rPr>
          <w:rFonts w:ascii="Times New Roman" w:hAnsi="Times New Roman" w:cs="Times New Roman"/>
          <w:sz w:val="24"/>
          <w:szCs w:val="24"/>
        </w:rPr>
        <w:t xml:space="preserve">.  All settlements converted to consent judgments and funded by the </w:t>
      </w:r>
      <w:del w:id="365" w:author="Stephenson, Evelyn K CIV HQDA ASA ALT" w:date="2024-08-29T09:47:00Z">
        <w:r w:rsidRPr="00097481" w:rsidDel="007A48B7">
          <w:rPr>
            <w:rFonts w:ascii="Times New Roman" w:hAnsi="Times New Roman" w:cs="Times New Roman"/>
            <w:sz w:val="24"/>
            <w:szCs w:val="24"/>
          </w:rPr>
          <w:delText>Judgment</w:delText>
        </w:r>
      </w:del>
      <w:r w:rsidRPr="00097481">
        <w:rPr>
          <w:rFonts w:ascii="Times New Roman" w:hAnsi="Times New Roman" w:cs="Times New Roman"/>
          <w:sz w:val="24"/>
          <w:szCs w:val="24"/>
        </w:rPr>
        <w:t xml:space="preserve"> Fund shall be in writing and contain appropriate release language.  The </w:t>
      </w:r>
      <w:ins w:id="366" w:author="Jordan, Amanda C CIV USARMY HQDA ASA ALT (USA)" w:date="2024-09-04T08:20:00Z">
        <w:r w:rsidR="00067E26">
          <w:rPr>
            <w:rFonts w:ascii="Times New Roman" w:hAnsi="Times New Roman" w:cs="Times New Roman"/>
            <w:sz w:val="24"/>
            <w:szCs w:val="24"/>
          </w:rPr>
          <w:t>C</w:t>
        </w:r>
      </w:ins>
      <w:del w:id="367" w:author="Jordan, Amanda C CIV USARMY HQDA ASA ALT (USA)" w:date="2024-09-04T08:20:00Z">
        <w:r w:rsidRPr="00097481" w:rsidDel="00067E26">
          <w:rPr>
            <w:rFonts w:ascii="Times New Roman" w:hAnsi="Times New Roman" w:cs="Times New Roman"/>
            <w:sz w:val="24"/>
            <w:szCs w:val="24"/>
          </w:rPr>
          <w:delText>c</w:delText>
        </w:r>
      </w:del>
      <w:r w:rsidRPr="00097481">
        <w:rPr>
          <w:rFonts w:ascii="Times New Roman" w:hAnsi="Times New Roman" w:cs="Times New Roman"/>
          <w:sz w:val="24"/>
          <w:szCs w:val="24"/>
        </w:rPr>
        <w:t xml:space="preserve">ontracting officer, local attorney and trial attorney shall </w:t>
      </w:r>
      <w:del w:id="368" w:author="Stephenson, Evelyn K CIV HQDA ASA ALT" w:date="2024-08-29T09:48:00Z">
        <w:r w:rsidRPr="00097481" w:rsidDel="00F45F7B">
          <w:rPr>
            <w:rFonts w:ascii="Times New Roman" w:hAnsi="Times New Roman" w:cs="Times New Roman"/>
            <w:sz w:val="24"/>
            <w:szCs w:val="24"/>
          </w:rPr>
          <w:delText>i</w:delText>
        </w:r>
      </w:del>
      <w:ins w:id="369" w:author="Stephenson, Evelyn K CIV HQDA ASA ALT" w:date="2024-08-29T09:48:00Z">
        <w:r w:rsidR="00F45F7B">
          <w:rPr>
            <w:rFonts w:ascii="Times New Roman" w:hAnsi="Times New Roman" w:cs="Times New Roman"/>
            <w:sz w:val="24"/>
            <w:szCs w:val="24"/>
          </w:rPr>
          <w:t>e</w:t>
        </w:r>
      </w:ins>
      <w:r w:rsidRPr="00097481">
        <w:rPr>
          <w:rFonts w:ascii="Times New Roman" w:hAnsi="Times New Roman" w:cs="Times New Roman"/>
          <w:sz w:val="24"/>
          <w:szCs w:val="24"/>
        </w:rPr>
        <w:t>nsure that all settlement amounts are fair and reasonable.</w:t>
      </w:r>
    </w:p>
    <w:p w14:paraId="3A5810A9" w14:textId="771D509E" w:rsidR="00561C8E" w:rsidRPr="00097481" w:rsidRDefault="00E91EDF" w:rsidP="009A48F9">
      <w:pPr>
        <w:pStyle w:val="Footer"/>
        <w:tabs>
          <w:tab w:val="clear" w:pos="4320"/>
          <w:tab w:val="clear" w:pos="8640"/>
        </w:tabs>
        <w:spacing w:after="240"/>
        <w:rPr>
          <w:rFonts w:ascii="Times New Roman" w:hAnsi="Times New Roman" w:cs="Times New Roman"/>
          <w:sz w:val="24"/>
          <w:szCs w:val="24"/>
        </w:rPr>
      </w:pPr>
      <w:r w:rsidRPr="00097481">
        <w:rPr>
          <w:rFonts w:ascii="Times New Roman" w:hAnsi="Times New Roman" w:cs="Times New Roman"/>
          <w:sz w:val="24"/>
          <w:szCs w:val="24"/>
        </w:rPr>
        <w:t xml:space="preserve">(f) </w:t>
      </w:r>
      <w:r w:rsidR="007A3F32" w:rsidRPr="00097481">
        <w:rPr>
          <w:rFonts w:ascii="Times New Roman" w:hAnsi="Times New Roman" w:cs="Times New Roman"/>
          <w:sz w:val="24"/>
          <w:szCs w:val="24"/>
        </w:rPr>
        <w:t xml:space="preserve"> </w:t>
      </w:r>
      <w:r w:rsidR="00AC3F84" w:rsidRPr="00097481">
        <w:rPr>
          <w:rFonts w:ascii="Times New Roman" w:hAnsi="Times New Roman" w:cs="Times New Roman"/>
          <w:i/>
          <w:sz w:val="24"/>
          <w:szCs w:val="24"/>
        </w:rPr>
        <w:t>Expeditious handling</w:t>
      </w:r>
      <w:r w:rsidRPr="00097481">
        <w:rPr>
          <w:rFonts w:ascii="Times New Roman" w:hAnsi="Times New Roman" w:cs="Times New Roman"/>
          <w:i/>
          <w:sz w:val="24"/>
          <w:szCs w:val="24"/>
        </w:rPr>
        <w:t xml:space="preserve">. </w:t>
      </w:r>
      <w:r w:rsidRPr="00097481">
        <w:rPr>
          <w:rFonts w:ascii="Times New Roman" w:hAnsi="Times New Roman" w:cs="Times New Roman"/>
          <w:sz w:val="24"/>
          <w:szCs w:val="24"/>
        </w:rPr>
        <w:t xml:space="preserve"> </w:t>
      </w:r>
      <w:r w:rsidR="00732ECF" w:rsidRPr="00097481">
        <w:rPr>
          <w:rFonts w:ascii="Times New Roman" w:hAnsi="Times New Roman" w:cs="Times New Roman"/>
          <w:sz w:val="24"/>
          <w:szCs w:val="24"/>
        </w:rPr>
        <w:t xml:space="preserve">To expedite handling of settlements, </w:t>
      </w:r>
      <w:ins w:id="370" w:author="Stephenson, Evelyn K CIV HQDA ASA ALT" w:date="2024-08-29T09:49:00Z">
        <w:r w:rsidR="00AF25B7">
          <w:rPr>
            <w:rFonts w:ascii="Times New Roman" w:hAnsi="Times New Roman" w:cs="Times New Roman"/>
            <w:sz w:val="24"/>
            <w:szCs w:val="24"/>
          </w:rPr>
          <w:t>the</w:t>
        </w:r>
      </w:ins>
      <w:ins w:id="371" w:author="Stephenson, Evelyn K CIV HQDA ASA ALT" w:date="2024-08-29T09:51:00Z">
        <w:r w:rsidR="004218D7">
          <w:rPr>
            <w:rFonts w:ascii="Times New Roman" w:hAnsi="Times New Roman" w:cs="Times New Roman"/>
            <w:sz w:val="24"/>
            <w:szCs w:val="24"/>
          </w:rPr>
          <w:t xml:space="preserve"> </w:t>
        </w:r>
      </w:ins>
      <w:r w:rsidR="00E5771C" w:rsidRPr="00097481">
        <w:rPr>
          <w:rFonts w:ascii="Times New Roman" w:hAnsi="Times New Roman" w:cs="Times New Roman"/>
          <w:sz w:val="24"/>
          <w:szCs w:val="24"/>
        </w:rPr>
        <w:t xml:space="preserve">inquiries and approvals </w:t>
      </w:r>
      <w:del w:id="372" w:author="Stephenson, Evelyn K CIV HQDA ASA ALT" w:date="2024-08-29T09:49:00Z">
        <w:r w:rsidR="00E5771C" w:rsidRPr="00097481" w:rsidDel="004F52DB">
          <w:rPr>
            <w:rFonts w:ascii="Times New Roman" w:hAnsi="Times New Roman" w:cs="Times New Roman"/>
            <w:sz w:val="24"/>
            <w:szCs w:val="24"/>
          </w:rPr>
          <w:delText>that</w:delText>
        </w:r>
      </w:del>
      <w:r w:rsidR="00E5771C" w:rsidRPr="00097481">
        <w:rPr>
          <w:rFonts w:ascii="Times New Roman" w:hAnsi="Times New Roman" w:cs="Times New Roman"/>
          <w:sz w:val="24"/>
          <w:szCs w:val="24"/>
        </w:rPr>
        <w:t xml:space="preserve"> these procedures require may be oral</w:t>
      </w:r>
      <w:ins w:id="373" w:author="Stephenson, Evelyn K CIV HQDA ASA ALT" w:date="2024-08-29T09:52:00Z">
        <w:r w:rsidR="00847387">
          <w:rPr>
            <w:rFonts w:ascii="Times New Roman" w:hAnsi="Times New Roman" w:cs="Times New Roman"/>
            <w:sz w:val="24"/>
            <w:szCs w:val="24"/>
          </w:rPr>
          <w:t xml:space="preserve">; however, </w:t>
        </w:r>
      </w:ins>
      <w:ins w:id="374" w:author="Stephenson, Evelyn K CIV HQDA ASA ALT" w:date="2024-08-29T09:53:00Z">
        <w:r w:rsidR="00415118">
          <w:rPr>
            <w:rFonts w:ascii="Times New Roman" w:hAnsi="Times New Roman" w:cs="Times New Roman"/>
            <w:sz w:val="24"/>
            <w:szCs w:val="24"/>
          </w:rPr>
          <w:t>to su</w:t>
        </w:r>
      </w:ins>
      <w:ins w:id="375" w:author="Stephenson, Evelyn K CIV HQDA ASA ALT" w:date="2024-08-29T09:54:00Z">
        <w:r w:rsidR="00415118">
          <w:rPr>
            <w:rFonts w:ascii="Times New Roman" w:hAnsi="Times New Roman" w:cs="Times New Roman"/>
            <w:sz w:val="24"/>
            <w:szCs w:val="24"/>
          </w:rPr>
          <w:t xml:space="preserve">pport the action, </w:t>
        </w:r>
      </w:ins>
      <w:ins w:id="376" w:author="Stephenson, Evelyn K CIV HQDA ASA ALT" w:date="2024-08-29T09:52:00Z">
        <w:r w:rsidR="00847387">
          <w:rPr>
            <w:rFonts w:ascii="Times New Roman" w:hAnsi="Times New Roman" w:cs="Times New Roman"/>
            <w:sz w:val="24"/>
            <w:szCs w:val="24"/>
          </w:rPr>
          <w:t xml:space="preserve">the </w:t>
        </w:r>
      </w:ins>
      <w:ins w:id="377" w:author="Jordan, Amanda C CIV USARMY HQDA ASA ALT (USA)" w:date="2024-09-04T08:21:00Z">
        <w:r w:rsidR="00067E26">
          <w:rPr>
            <w:rFonts w:ascii="Times New Roman" w:hAnsi="Times New Roman" w:cs="Times New Roman"/>
            <w:sz w:val="24"/>
            <w:szCs w:val="24"/>
          </w:rPr>
          <w:t>C</w:t>
        </w:r>
      </w:ins>
      <w:ins w:id="378" w:author="Stephenson, Evelyn K CIV HQDA ASA ALT" w:date="2024-08-29T09:52:00Z">
        <w:del w:id="379" w:author="Jordan, Amanda C CIV USARMY HQDA ASA ALT (USA)" w:date="2024-09-04T08:21:00Z">
          <w:r w:rsidR="00847387" w:rsidDel="00067E26">
            <w:rPr>
              <w:rFonts w:ascii="Times New Roman" w:hAnsi="Times New Roman" w:cs="Times New Roman"/>
              <w:sz w:val="24"/>
              <w:szCs w:val="24"/>
            </w:rPr>
            <w:delText>c</w:delText>
          </w:r>
        </w:del>
        <w:r w:rsidR="00847387">
          <w:rPr>
            <w:rFonts w:ascii="Times New Roman" w:hAnsi="Times New Roman" w:cs="Times New Roman"/>
            <w:sz w:val="24"/>
            <w:szCs w:val="24"/>
          </w:rPr>
          <w:t>ontracting officer</w:t>
        </w:r>
      </w:ins>
      <w:ins w:id="380" w:author="Stephenson, Evelyn K CIV HQDA ASA ALT" w:date="2024-08-29T09:54:00Z">
        <w:r w:rsidR="00303E0B">
          <w:rPr>
            <w:rFonts w:ascii="Times New Roman" w:hAnsi="Times New Roman" w:cs="Times New Roman"/>
            <w:sz w:val="24"/>
            <w:szCs w:val="24"/>
          </w:rPr>
          <w:t xml:space="preserve"> must </w:t>
        </w:r>
      </w:ins>
      <w:ins w:id="381" w:author="Stephenson, Evelyn K CIV HQDA ASA ALT" w:date="2024-08-29T09:52:00Z">
        <w:r w:rsidR="00847387">
          <w:rPr>
            <w:rFonts w:ascii="Times New Roman" w:hAnsi="Times New Roman" w:cs="Times New Roman"/>
            <w:sz w:val="24"/>
            <w:szCs w:val="24"/>
          </w:rPr>
          <w:t>docume</w:t>
        </w:r>
        <w:r w:rsidR="00276A3B">
          <w:rPr>
            <w:rFonts w:ascii="Times New Roman" w:hAnsi="Times New Roman" w:cs="Times New Roman"/>
            <w:sz w:val="24"/>
            <w:szCs w:val="24"/>
          </w:rPr>
          <w:t xml:space="preserve">nt the </w:t>
        </w:r>
      </w:ins>
      <w:ins w:id="382" w:author="Stephenson, Evelyn K CIV HQDA ASA ALT" w:date="2024-08-29T09:54:00Z">
        <w:r w:rsidR="00303E0B">
          <w:rPr>
            <w:rFonts w:ascii="Times New Roman" w:hAnsi="Times New Roman" w:cs="Times New Roman"/>
            <w:sz w:val="24"/>
            <w:szCs w:val="24"/>
          </w:rPr>
          <w:t xml:space="preserve">steps </w:t>
        </w:r>
      </w:ins>
      <w:ins w:id="383" w:author="Stephenson, Evelyn K CIV HQDA ASA ALT" w:date="2024-08-29T09:52:00Z">
        <w:r w:rsidR="00276A3B">
          <w:rPr>
            <w:rFonts w:ascii="Times New Roman" w:hAnsi="Times New Roman" w:cs="Times New Roman"/>
            <w:sz w:val="24"/>
            <w:szCs w:val="24"/>
          </w:rPr>
          <w:t>taken in a memorandum for record and</w:t>
        </w:r>
      </w:ins>
      <w:ins w:id="384" w:author="Stephenson, Evelyn K CIV HQDA ASA ALT" w:date="2024-08-29T09:54:00Z">
        <w:r w:rsidR="00303E0B">
          <w:rPr>
            <w:rFonts w:ascii="Times New Roman" w:hAnsi="Times New Roman" w:cs="Times New Roman"/>
            <w:sz w:val="24"/>
            <w:szCs w:val="24"/>
          </w:rPr>
          <w:t xml:space="preserve"> include a copy in the contract file.  </w:t>
        </w:r>
      </w:ins>
      <w:del w:id="385" w:author="Stephenson, Evelyn K CIV HQDA ASA ALT" w:date="2024-08-29T09:54:00Z">
        <w:r w:rsidR="00E5771C" w:rsidRPr="00097481" w:rsidDel="00303E0B">
          <w:rPr>
            <w:rFonts w:ascii="Times New Roman" w:hAnsi="Times New Roman" w:cs="Times New Roman"/>
            <w:sz w:val="24"/>
            <w:szCs w:val="24"/>
          </w:rPr>
          <w:delText xml:space="preserve"> so long as </w:delText>
        </w:r>
        <w:r w:rsidR="00732ECF" w:rsidRPr="00097481" w:rsidDel="00303E0B">
          <w:rPr>
            <w:rFonts w:ascii="Times New Roman" w:hAnsi="Times New Roman" w:cs="Times New Roman"/>
            <w:sz w:val="24"/>
            <w:szCs w:val="24"/>
          </w:rPr>
          <w:delText>the contracting officer document</w:delText>
        </w:r>
        <w:r w:rsidR="00E5771C" w:rsidRPr="00097481" w:rsidDel="00303E0B">
          <w:rPr>
            <w:rFonts w:ascii="Times New Roman" w:hAnsi="Times New Roman" w:cs="Times New Roman"/>
            <w:sz w:val="24"/>
            <w:szCs w:val="24"/>
          </w:rPr>
          <w:delText>s them</w:delText>
        </w:r>
        <w:r w:rsidR="00732ECF" w:rsidRPr="00097481" w:rsidDel="00303E0B">
          <w:rPr>
            <w:rFonts w:ascii="Times New Roman" w:hAnsi="Times New Roman" w:cs="Times New Roman"/>
            <w:sz w:val="24"/>
            <w:szCs w:val="24"/>
          </w:rPr>
          <w:delText xml:space="preserve"> in a memorandum for record</w:delText>
        </w:r>
        <w:r w:rsidRPr="00097481" w:rsidDel="00303E0B">
          <w:rPr>
            <w:rFonts w:ascii="Times New Roman" w:hAnsi="Times New Roman" w:cs="Times New Roman"/>
            <w:sz w:val="24"/>
            <w:szCs w:val="24"/>
          </w:rPr>
          <w:delText>.</w:delText>
        </w:r>
      </w:del>
    </w:p>
    <w:p w14:paraId="3A5810AA" w14:textId="77777777" w:rsidR="00561C8E" w:rsidRPr="00097481" w:rsidRDefault="00E91EDF" w:rsidP="00D76306">
      <w:pPr>
        <w:pStyle w:val="Heading4"/>
      </w:pPr>
      <w:bookmarkStart w:id="386" w:name="_Toc514069309"/>
      <w:bookmarkStart w:id="387" w:name="_Toc519842063"/>
      <w:r w:rsidRPr="00097481">
        <w:t>5133.213  Obligation to continue performance.</w:t>
      </w:r>
      <w:bookmarkEnd w:id="386"/>
      <w:bookmarkEnd w:id="387"/>
    </w:p>
    <w:p w14:paraId="3A5810AB" w14:textId="451708EC" w:rsidR="00561C8E"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The </w:t>
      </w:r>
      <w:ins w:id="388" w:author="Jordan, Amanda C CIV USARMY HQDA ASA ALT (USA)" w:date="2024-09-04T08:15:00Z">
        <w:r w:rsidR="00C849DE">
          <w:rPr>
            <w:rFonts w:ascii="Times New Roman" w:hAnsi="Times New Roman" w:cs="Times New Roman"/>
            <w:sz w:val="24"/>
            <w:szCs w:val="24"/>
          </w:rPr>
          <w:t xml:space="preserve">Contracting officer must obtain written approval from the </w:t>
        </w:r>
      </w:ins>
      <w:r w:rsidRPr="00097481">
        <w:rPr>
          <w:rFonts w:ascii="Times New Roman" w:hAnsi="Times New Roman" w:cs="Times New Roman"/>
          <w:sz w:val="24"/>
          <w:szCs w:val="24"/>
        </w:rPr>
        <w:t>HCA</w:t>
      </w:r>
      <w:r w:rsidR="007824FE">
        <w:rPr>
          <w:rFonts w:ascii="Times New Roman" w:hAnsi="Times New Roman" w:cs="Times New Roman"/>
          <w:sz w:val="24"/>
          <w:szCs w:val="24"/>
        </w:rPr>
        <w:t xml:space="preserve"> </w:t>
      </w:r>
      <w:del w:id="389" w:author="Jordan, Amanda C CIV USARMY HQDA ASA ALT (USA)" w:date="2024-09-04T08:15:00Z">
        <w:r w:rsidRPr="00097481" w:rsidDel="00C849DE">
          <w:rPr>
            <w:rFonts w:ascii="Times New Roman" w:hAnsi="Times New Roman" w:cs="Times New Roman"/>
            <w:sz w:val="24"/>
            <w:szCs w:val="24"/>
          </w:rPr>
          <w:delText xml:space="preserve">must approve the determination </w:delText>
        </w:r>
      </w:del>
      <w:r w:rsidRPr="00097481">
        <w:rPr>
          <w:rFonts w:ascii="Times New Roman" w:hAnsi="Times New Roman" w:cs="Times New Roman"/>
          <w:sz w:val="24"/>
          <w:szCs w:val="24"/>
        </w:rPr>
        <w:t xml:space="preserve">to use the </w:t>
      </w:r>
      <w:del w:id="390" w:author="Stephenson, Evelyn K CIV HQDA ASA ALT" w:date="2024-08-29T10:00:00Z">
        <w:r w:rsidRPr="00097481" w:rsidDel="00B7456A">
          <w:rPr>
            <w:rFonts w:ascii="Times New Roman" w:hAnsi="Times New Roman" w:cs="Times New Roman"/>
            <w:sz w:val="24"/>
            <w:szCs w:val="24"/>
          </w:rPr>
          <w:delText>a</w:delText>
        </w:r>
      </w:del>
      <w:ins w:id="391" w:author="Stephenson, Evelyn K CIV HQDA ASA ALT" w:date="2024-08-29T10:00:00Z">
        <w:r w:rsidR="00B7456A">
          <w:rPr>
            <w:rFonts w:ascii="Times New Roman" w:hAnsi="Times New Roman" w:cs="Times New Roman"/>
            <w:sz w:val="24"/>
            <w:szCs w:val="24"/>
          </w:rPr>
          <w:t>A</w:t>
        </w:r>
      </w:ins>
      <w:r w:rsidRPr="00097481">
        <w:rPr>
          <w:rFonts w:ascii="Times New Roman" w:hAnsi="Times New Roman" w:cs="Times New Roman"/>
          <w:sz w:val="24"/>
          <w:szCs w:val="24"/>
        </w:rPr>
        <w:t>lternate</w:t>
      </w:r>
      <w:ins w:id="392" w:author="Stephenson, Evelyn K CIV HQDA ASA ALT" w:date="2024-08-29T10:00:00Z">
        <w:r w:rsidR="00B7456A">
          <w:rPr>
            <w:rFonts w:ascii="Times New Roman" w:hAnsi="Times New Roman" w:cs="Times New Roman"/>
            <w:sz w:val="24"/>
            <w:szCs w:val="24"/>
          </w:rPr>
          <w:t xml:space="preserve"> I</w:t>
        </w:r>
      </w:ins>
      <w:r w:rsidRPr="00097481">
        <w:rPr>
          <w:rFonts w:ascii="Times New Roman" w:hAnsi="Times New Roman" w:cs="Times New Roman"/>
          <w:sz w:val="24"/>
          <w:szCs w:val="24"/>
        </w:rPr>
        <w:t xml:space="preserve"> paragraph in the clause at FAR 52.233-1.</w:t>
      </w:r>
      <w:r w:rsidR="007824FE">
        <w:rPr>
          <w:rFonts w:ascii="Times New Roman" w:hAnsi="Times New Roman" w:cs="Times New Roman"/>
          <w:sz w:val="24"/>
          <w:szCs w:val="24"/>
        </w:rPr>
        <w:t xml:space="preserve">  See </w:t>
      </w:r>
      <w:ins w:id="393" w:author="Jordan, Amanda C CIV USARMY HQDA ASA ALT (USA)" w:date="2024-09-04T08:22:00Z">
        <w:r w:rsidR="00067E26">
          <w:rPr>
            <w:rFonts w:ascii="Times New Roman" w:hAnsi="Times New Roman" w:cs="Times New Roman"/>
            <w:sz w:val="24"/>
            <w:szCs w:val="24"/>
          </w:rPr>
          <w:fldChar w:fldCharType="begin"/>
        </w:r>
        <w:r w:rsidR="00067E26">
          <w:rPr>
            <w:rFonts w:ascii="Times New Roman" w:hAnsi="Times New Roman" w:cs="Times New Roman"/>
            <w:sz w:val="24"/>
            <w:szCs w:val="24"/>
          </w:rPr>
          <w:instrText>HYPERLINK "https://armyeitaas.sharepoint-mil.us/:x:/r/sites/ASA-ALT-PAM-PP/_layouts/15/Doc.aspx?sourcedoc=%7BF79B63A9-3ED0-4830-89D1-F162968200C4%7D&amp;file=AFARSGG.xlsx&amp;action=default&amp;mobileredirect=true"</w:instrText>
        </w:r>
        <w:r w:rsidR="00067E26">
          <w:rPr>
            <w:rFonts w:ascii="Times New Roman" w:hAnsi="Times New Roman" w:cs="Times New Roman"/>
            <w:sz w:val="24"/>
            <w:szCs w:val="24"/>
          </w:rPr>
        </w:r>
        <w:r w:rsidR="00067E26">
          <w:rPr>
            <w:rFonts w:ascii="Times New Roman" w:hAnsi="Times New Roman" w:cs="Times New Roman"/>
            <w:sz w:val="24"/>
            <w:szCs w:val="24"/>
          </w:rPr>
          <w:fldChar w:fldCharType="separate"/>
        </w:r>
        <w:r w:rsidR="007824FE" w:rsidRPr="00067E26">
          <w:rPr>
            <w:rStyle w:val="Hyperlink"/>
            <w:rFonts w:ascii="Times New Roman" w:hAnsi="Times New Roman" w:cs="Times New Roman"/>
            <w:sz w:val="24"/>
            <w:szCs w:val="24"/>
          </w:rPr>
          <w:t>Appendix GG</w:t>
        </w:r>
        <w:r w:rsidR="00067E26">
          <w:rPr>
            <w:rFonts w:ascii="Times New Roman" w:hAnsi="Times New Roman" w:cs="Times New Roman"/>
            <w:sz w:val="24"/>
            <w:szCs w:val="24"/>
          </w:rPr>
          <w:fldChar w:fldCharType="end"/>
        </w:r>
      </w:ins>
      <w:r w:rsidR="007824FE">
        <w:rPr>
          <w:rFonts w:ascii="Times New Roman" w:hAnsi="Times New Roman" w:cs="Times New Roman"/>
          <w:sz w:val="24"/>
          <w:szCs w:val="24"/>
        </w:rPr>
        <w:t xml:space="preserve"> for further delegation.  </w:t>
      </w:r>
      <w:r w:rsidR="00B76525">
        <w:rPr>
          <w:rFonts w:ascii="Times New Roman" w:hAnsi="Times New Roman" w:cs="Times New Roman"/>
          <w:sz w:val="24"/>
          <w:szCs w:val="24"/>
        </w:rPr>
        <w:t xml:space="preserve">  </w:t>
      </w:r>
    </w:p>
    <w:p w14:paraId="3A5810AC" w14:textId="77777777" w:rsidR="007824FE" w:rsidRDefault="007824FE" w:rsidP="00D76306">
      <w:pPr>
        <w:pStyle w:val="Heading4"/>
      </w:pPr>
      <w:bookmarkStart w:id="394" w:name="_Toc514069310"/>
      <w:bookmarkStart w:id="395" w:name="_Toc519842064"/>
      <w:r w:rsidRPr="007824FE">
        <w:t>5133.215</w:t>
      </w:r>
      <w:r>
        <w:t xml:space="preserve">  Contract clauses.</w:t>
      </w:r>
      <w:bookmarkEnd w:id="394"/>
      <w:bookmarkEnd w:id="395"/>
    </w:p>
    <w:p w14:paraId="3A5810AD" w14:textId="619F5118" w:rsidR="007824FE" w:rsidRPr="00B76525" w:rsidRDefault="00B76525"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B76525">
        <w:rPr>
          <w:rFonts w:ascii="Times New Roman" w:hAnsi="Times New Roman" w:cs="Times New Roman"/>
          <w:sz w:val="24"/>
          <w:szCs w:val="24"/>
        </w:rPr>
        <w:t xml:space="preserve">(3)  The head of the contracting activity shall make the determination at DFARS 233.215(3).  </w:t>
      </w:r>
      <w:ins w:id="396" w:author="Jordan, Amanda C CIV USARMY HQDA ASA ALT (USA)" w:date="2024-09-04T08:22:00Z">
        <w:r w:rsidR="00067E26">
          <w:rPr>
            <w:rFonts w:ascii="Times New Roman" w:hAnsi="Times New Roman" w:cs="Times New Roman"/>
            <w:sz w:val="24"/>
            <w:szCs w:val="24"/>
          </w:rPr>
          <w:fldChar w:fldCharType="begin"/>
        </w:r>
        <w:r w:rsidR="00067E26">
          <w:rPr>
            <w:rFonts w:ascii="Times New Roman" w:hAnsi="Times New Roman" w:cs="Times New Roman"/>
            <w:sz w:val="24"/>
            <w:szCs w:val="24"/>
          </w:rPr>
          <w:instrText>HYPERLINK "https://armyeitaas.sharepoint-mil.us/:x:/r/sites/ASA-ALT-PAM-PP/_layouts/15/Doc.aspx?sourcedoc=%7BF79B63A9-3ED0-4830-89D1-F162968200C4%7D&amp;file=AFARSGG.xlsx&amp;action=default&amp;mobileredirect=true"</w:instrText>
        </w:r>
        <w:r w:rsidR="00067E26">
          <w:rPr>
            <w:rFonts w:ascii="Times New Roman" w:hAnsi="Times New Roman" w:cs="Times New Roman"/>
            <w:sz w:val="24"/>
            <w:szCs w:val="24"/>
          </w:rPr>
        </w:r>
        <w:r w:rsidR="00067E26">
          <w:rPr>
            <w:rFonts w:ascii="Times New Roman" w:hAnsi="Times New Roman" w:cs="Times New Roman"/>
            <w:sz w:val="24"/>
            <w:szCs w:val="24"/>
          </w:rPr>
          <w:fldChar w:fldCharType="separate"/>
        </w:r>
        <w:r w:rsidRPr="00067E26">
          <w:rPr>
            <w:rStyle w:val="Hyperlink"/>
            <w:rFonts w:ascii="Times New Roman" w:hAnsi="Times New Roman" w:cs="Times New Roman"/>
            <w:sz w:val="24"/>
            <w:szCs w:val="24"/>
          </w:rPr>
          <w:t>See Appendix GG</w:t>
        </w:r>
        <w:r w:rsidR="00067E26">
          <w:rPr>
            <w:rFonts w:ascii="Times New Roman" w:hAnsi="Times New Roman" w:cs="Times New Roman"/>
            <w:sz w:val="24"/>
            <w:szCs w:val="24"/>
          </w:rPr>
          <w:fldChar w:fldCharType="end"/>
        </w:r>
      </w:ins>
      <w:r w:rsidRPr="00B76525">
        <w:rPr>
          <w:rFonts w:ascii="Times New Roman" w:hAnsi="Times New Roman" w:cs="Times New Roman"/>
          <w:sz w:val="24"/>
          <w:szCs w:val="24"/>
        </w:rPr>
        <w:t xml:space="preserve"> for further delegation.</w:t>
      </w:r>
    </w:p>
    <w:p w14:paraId="3A5810AE" w14:textId="77777777" w:rsidR="00561C8E" w:rsidRPr="00097481" w:rsidRDefault="00E91EDF" w:rsidP="00D76306">
      <w:pPr>
        <w:pStyle w:val="Heading3"/>
      </w:pPr>
      <w:bookmarkStart w:id="397" w:name="_Toc514069311"/>
      <w:bookmarkStart w:id="398" w:name="_Toc519842065"/>
      <w:r w:rsidRPr="00097481">
        <w:t xml:space="preserve">Subpart 5133.90 – Grant and </w:t>
      </w:r>
      <w:r w:rsidR="00AE1B82" w:rsidRPr="00D76306">
        <w:t>C</w:t>
      </w:r>
      <w:r w:rsidRPr="00D76306">
        <w:t>ooperative</w:t>
      </w:r>
      <w:r w:rsidRPr="00097481">
        <w:t xml:space="preserve"> </w:t>
      </w:r>
      <w:r w:rsidR="00AE1B82" w:rsidRPr="00097481">
        <w:t>A</w:t>
      </w:r>
      <w:r w:rsidRPr="00097481">
        <w:t xml:space="preserve">greement </w:t>
      </w:r>
      <w:r w:rsidR="00AE1B82" w:rsidRPr="00097481">
        <w:t>C</w:t>
      </w:r>
      <w:r w:rsidRPr="00097481">
        <w:t xml:space="preserve">laims, </w:t>
      </w:r>
      <w:r w:rsidR="00AE1B82" w:rsidRPr="00097481">
        <w:t>D</w:t>
      </w:r>
      <w:r w:rsidRPr="00097481">
        <w:t xml:space="preserve">isputes and </w:t>
      </w:r>
      <w:r w:rsidR="00AE1B82" w:rsidRPr="00097481">
        <w:t>A</w:t>
      </w:r>
      <w:r w:rsidRPr="00097481">
        <w:t>ppeals</w:t>
      </w:r>
      <w:bookmarkEnd w:id="397"/>
      <w:bookmarkEnd w:id="398"/>
    </w:p>
    <w:p w14:paraId="3A5810AF" w14:textId="77777777" w:rsidR="00561C8E" w:rsidRPr="00097481" w:rsidRDefault="00E91EDF" w:rsidP="00D76306">
      <w:pPr>
        <w:pStyle w:val="Heading4"/>
        <w:rPr>
          <w:i/>
        </w:rPr>
      </w:pPr>
      <w:bookmarkStart w:id="399" w:name="_Toc514069312"/>
      <w:bookmarkStart w:id="400" w:name="_Toc519842066"/>
      <w:r w:rsidRPr="00097481">
        <w:t xml:space="preserve">5133.9001 </w:t>
      </w:r>
      <w:r w:rsidR="00E5771C" w:rsidRPr="00097481">
        <w:t xml:space="preserve"> </w:t>
      </w:r>
      <w:r w:rsidRPr="00097481">
        <w:t>Designation of grant appeal authority.</w:t>
      </w:r>
      <w:bookmarkEnd w:id="399"/>
      <w:bookmarkEnd w:id="400"/>
    </w:p>
    <w:p w14:paraId="3A5810B0" w14:textId="3A717F2F" w:rsidR="00561C8E" w:rsidRPr="00097481" w:rsidRDefault="00E91EDF"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(a)  </w:t>
      </w:r>
      <w:r w:rsidR="00FD2559" w:rsidRPr="00097481">
        <w:rPr>
          <w:rFonts w:ascii="Times New Roman" w:hAnsi="Times New Roman" w:cs="Times New Roman"/>
          <w:sz w:val="24"/>
          <w:szCs w:val="24"/>
        </w:rPr>
        <w:t>Procedures governing grants and cooperative agreements are set forth in Department of Defense Directive 3210.06, Defense Grant and Agreement Regulatory System (DGARS) and the Code of Federal Regulation (CFR) prov</w:t>
      </w:r>
      <w:r w:rsidR="00443DE5">
        <w:rPr>
          <w:rFonts w:ascii="Times New Roman" w:hAnsi="Times New Roman" w:cs="Times New Roman"/>
          <w:sz w:val="24"/>
          <w:szCs w:val="24"/>
        </w:rPr>
        <w:t>isions cited in that directive.</w:t>
      </w:r>
    </w:p>
    <w:p w14:paraId="3A5810B1" w14:textId="2AD7C75F" w:rsidR="00561C8E" w:rsidRPr="00097481" w:rsidRDefault="00FD2559"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(b)  32 CFR section 22.815(e)(1) requires the designation of grant appeal authorities to decide formal administrative appeals brought under 32 CFR section 22.815(e)</w:t>
      </w:r>
      <w:ins w:id="401" w:author="Stephenson, Evelyn K CIV HQDA ASA ALT" w:date="2024-08-29T11:38:00Z">
        <w:r w:rsidR="006759B1">
          <w:rPr>
            <w:rFonts w:ascii="Times New Roman" w:hAnsi="Times New Roman" w:cs="Times New Roman"/>
            <w:sz w:val="24"/>
            <w:szCs w:val="24"/>
          </w:rPr>
          <w:t>(3)</w:t>
        </w:r>
      </w:ins>
      <w:r w:rsidRPr="00097481">
        <w:rPr>
          <w:rFonts w:ascii="Times New Roman" w:hAnsi="Times New Roman" w:cs="Times New Roman"/>
          <w:sz w:val="24"/>
          <w:szCs w:val="24"/>
        </w:rPr>
        <w:t>.</w:t>
      </w:r>
    </w:p>
    <w:p w14:paraId="75592E50" w14:textId="55D6456E" w:rsidR="0063368C" w:rsidRDefault="00FD2559" w:rsidP="009A48F9">
      <w:pPr>
        <w:pStyle w:val="ind4"/>
        <w:tabs>
          <w:tab w:val="clear" w:pos="1152"/>
          <w:tab w:val="clear" w:pos="1728"/>
          <w:tab w:val="clear" w:pos="2304"/>
          <w:tab w:val="clear" w:pos="2880"/>
          <w:tab w:val="clear" w:pos="3456"/>
        </w:tabs>
        <w:spacing w:after="240"/>
        <w:ind w:left="0"/>
        <w:rPr>
          <w:ins w:id="402" w:author="Stephenson, Evelyn K CIV HQDA ASA ALT" w:date="2024-08-29T11:43:00Z"/>
          <w:rFonts w:ascii="Times New Roman" w:hAnsi="Times New Roman" w:cs="Times New Roman"/>
          <w:sz w:val="24"/>
          <w:szCs w:val="24"/>
        </w:rPr>
      </w:pPr>
      <w:r w:rsidRPr="00097481">
        <w:rPr>
          <w:rFonts w:ascii="Times New Roman" w:hAnsi="Times New Roman" w:cs="Times New Roman"/>
          <w:sz w:val="24"/>
          <w:szCs w:val="24"/>
        </w:rPr>
        <w:t>(c)  The</w:t>
      </w:r>
      <w:ins w:id="403" w:author="Jordan, Amanda C CIV USARMY HQDA ASA ALT (USA)" w:date="2024-09-06T10:49:00Z">
        <w:r w:rsidR="00350592">
          <w:rPr>
            <w:rFonts w:ascii="Times New Roman" w:hAnsi="Times New Roman" w:cs="Times New Roman"/>
            <w:sz w:val="24"/>
            <w:szCs w:val="24"/>
          </w:rPr>
          <w:t xml:space="preserve"> </w:t>
        </w:r>
      </w:ins>
      <w:del w:id="404" w:author="Jordan, Amanda C CIV USARMY HQDA ASA ALT (USA)" w:date="2024-09-06T10:49:00Z">
        <w:r w:rsidRPr="00097481" w:rsidDel="00350592">
          <w:rPr>
            <w:rFonts w:ascii="Times New Roman" w:hAnsi="Times New Roman" w:cs="Times New Roman"/>
            <w:sz w:val="24"/>
            <w:szCs w:val="24"/>
          </w:rPr>
          <w:delText xml:space="preserve"> </w:delText>
        </w:r>
      </w:del>
      <w:ins w:id="405" w:author="Jordan, Amanda C CIV USARMY HQDA ASA ALT (USA)" w:date="2024-09-06T10:49:00Z">
        <w:r w:rsidR="00350592">
          <w:rPr>
            <w:rFonts w:ascii="Times New Roman" w:hAnsi="Times New Roman" w:cs="Times New Roman"/>
            <w:sz w:val="24"/>
            <w:szCs w:val="24"/>
          </w:rPr>
          <w:t xml:space="preserve">HCA </w:t>
        </w:r>
      </w:ins>
      <w:del w:id="406" w:author="Jordan, Amanda C CIV USARMY HQDA ASA ALT (USA)" w:date="2024-09-06T10:49:00Z">
        <w:r w:rsidRPr="00097481" w:rsidDel="00350592">
          <w:rPr>
            <w:rFonts w:ascii="Times New Roman" w:hAnsi="Times New Roman" w:cs="Times New Roman"/>
            <w:sz w:val="24"/>
            <w:szCs w:val="24"/>
          </w:rPr>
          <w:delText>head of the contracting activity</w:delText>
        </w:r>
      </w:del>
      <w:ins w:id="407" w:author="Stephenson, Evelyn K CIV HQDA ASA ALT" w:date="2024-08-29T11:46:00Z">
        <w:del w:id="408" w:author="Jordan, Amanda C CIV USARMY HQDA ASA ALT (USA)" w:date="2024-09-06T10:49:00Z">
          <w:r w:rsidR="009809D9" w:rsidDel="00350592">
            <w:rPr>
              <w:rFonts w:ascii="Times New Roman" w:hAnsi="Times New Roman" w:cs="Times New Roman"/>
              <w:sz w:val="24"/>
              <w:szCs w:val="24"/>
            </w:rPr>
            <w:delText xml:space="preserve"> </w:delText>
          </w:r>
        </w:del>
      </w:ins>
      <w:del w:id="409" w:author="Jordan, Amanda C CIV USARMY HQDA ASA ALT (USA)" w:date="2024-09-06T10:49:00Z">
        <w:r w:rsidRPr="00097481" w:rsidDel="00350592">
          <w:rPr>
            <w:rFonts w:ascii="Times New Roman" w:hAnsi="Times New Roman" w:cs="Times New Roman"/>
            <w:sz w:val="24"/>
            <w:szCs w:val="24"/>
          </w:rPr>
          <w:delText xml:space="preserve"> (HCA</w:delText>
        </w:r>
      </w:del>
      <w:r w:rsidRPr="00097481">
        <w:rPr>
          <w:rFonts w:ascii="Times New Roman" w:hAnsi="Times New Roman" w:cs="Times New Roman"/>
          <w:sz w:val="24"/>
          <w:szCs w:val="24"/>
        </w:rPr>
        <w:t>) that awarded the grant or cooperative agreement shall serve as the grant appeal authority, provided that the individual is a general officer or member of the Senior Executive Service.  The grant appeal authority may utilize a board in accordance with 32 CFR section 22.815(e)(1).</w:t>
      </w:r>
      <w:r w:rsidR="00A56870" w:rsidRPr="00097481" w:rsidDel="00A56870">
        <w:rPr>
          <w:rFonts w:ascii="Times New Roman" w:hAnsi="Times New Roman" w:cs="Times New Roman"/>
          <w:sz w:val="24"/>
          <w:szCs w:val="24"/>
        </w:rPr>
        <w:t xml:space="preserve"> </w:t>
      </w:r>
    </w:p>
    <w:p w14:paraId="3A5810B2" w14:textId="230D2131" w:rsidR="00561C8E" w:rsidRPr="00097481" w:rsidRDefault="00FD2559" w:rsidP="009A48F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097481">
        <w:rPr>
          <w:rFonts w:ascii="Times New Roman" w:hAnsi="Times New Roman" w:cs="Times New Roman"/>
          <w:sz w:val="24"/>
          <w:szCs w:val="24"/>
        </w:rPr>
        <w:t xml:space="preserve">(d)  The HCA may not delegate grant appeal authority.  In the event that the HCA is not a general officer or member of the Senior Executive Service, the </w:t>
      </w:r>
      <w:del w:id="410" w:author="Jordan, Amanda C CIV USARMY HQDA ASA ALT (USA)" w:date="2024-09-04T08:16:00Z">
        <w:r w:rsidRPr="00097481" w:rsidDel="00C849DE">
          <w:rPr>
            <w:rFonts w:ascii="Times New Roman" w:hAnsi="Times New Roman" w:cs="Times New Roman"/>
            <w:sz w:val="24"/>
            <w:szCs w:val="24"/>
          </w:rPr>
          <w:delText>Deputy Assistant Secretary of the Army (Procurement)</w:delText>
        </w:r>
      </w:del>
      <w:ins w:id="411" w:author="Jordan, Amanda C CIV USARMY HQDA ASA ALT (USA)" w:date="2024-09-04T08:16:00Z">
        <w:r w:rsidR="00C849DE">
          <w:rPr>
            <w:rFonts w:ascii="Times New Roman" w:hAnsi="Times New Roman" w:cs="Times New Roman"/>
            <w:sz w:val="24"/>
            <w:szCs w:val="24"/>
          </w:rPr>
          <w:t>DASA(P)</w:t>
        </w:r>
      </w:ins>
      <w:r w:rsidRPr="00097481">
        <w:rPr>
          <w:rFonts w:ascii="Times New Roman" w:hAnsi="Times New Roman" w:cs="Times New Roman"/>
          <w:sz w:val="24"/>
          <w:szCs w:val="24"/>
        </w:rPr>
        <w:t xml:space="preserve"> shall designate a qualified individual as the grant appeal authority on a case-by-case basis.</w:t>
      </w:r>
      <w:r w:rsidR="00B76525">
        <w:rPr>
          <w:rFonts w:ascii="Times New Roman" w:hAnsi="Times New Roman" w:cs="Times New Roman"/>
          <w:sz w:val="24"/>
          <w:szCs w:val="24"/>
        </w:rPr>
        <w:t xml:space="preserve"> </w:t>
      </w:r>
    </w:p>
    <w:p w14:paraId="3A5810B3" w14:textId="77777777" w:rsidR="00561C8E" w:rsidRPr="00097481" w:rsidDel="00D66CD9" w:rsidRDefault="00FD2559" w:rsidP="009A48F9">
      <w:pPr>
        <w:pStyle w:val="ind4"/>
        <w:tabs>
          <w:tab w:val="clear" w:pos="1152"/>
          <w:tab w:val="clear" w:pos="1728"/>
          <w:tab w:val="clear" w:pos="2304"/>
          <w:tab w:val="clear" w:pos="2880"/>
          <w:tab w:val="clear" w:pos="3456"/>
        </w:tabs>
        <w:spacing w:after="240"/>
        <w:ind w:left="0"/>
        <w:rPr>
          <w:del w:id="412" w:author="Jordan, Amanda C CIV USARMY HQDA ASA ALT (USA)" w:date="2024-09-04T10:01:00Z"/>
          <w:rFonts w:ascii="Times New Roman" w:hAnsi="Times New Roman" w:cs="Times New Roman"/>
          <w:sz w:val="24"/>
          <w:szCs w:val="24"/>
        </w:rPr>
      </w:pPr>
      <w:r w:rsidRPr="00097481">
        <w:rPr>
          <w:rFonts w:ascii="Times New Roman" w:hAnsi="Times New Roman" w:cs="Times New Roman"/>
          <w:sz w:val="24"/>
          <w:szCs w:val="24"/>
        </w:rPr>
        <w:t>(</w:t>
      </w:r>
      <w:r w:rsidR="00851C98">
        <w:rPr>
          <w:rFonts w:ascii="Times New Roman" w:hAnsi="Times New Roman" w:cs="Times New Roman"/>
          <w:sz w:val="24"/>
          <w:szCs w:val="24"/>
        </w:rPr>
        <w:t>d</w:t>
      </w:r>
      <w:r w:rsidRPr="00097481">
        <w:rPr>
          <w:rFonts w:ascii="Times New Roman" w:hAnsi="Times New Roman" w:cs="Times New Roman"/>
          <w:sz w:val="24"/>
          <w:szCs w:val="24"/>
        </w:rPr>
        <w:t>)  The grant appeal authority shall utilize the procedures specified in 32 CFR sections 22.815(e) and (f).</w:t>
      </w:r>
    </w:p>
    <w:p w14:paraId="3A5810B4" w14:textId="77777777" w:rsidR="00FF5D84" w:rsidRPr="00097481" w:rsidRDefault="00FF5D84" w:rsidP="00D66CD9">
      <w:pPr>
        <w:pStyle w:val="ind4"/>
        <w:tabs>
          <w:tab w:val="clear" w:pos="1152"/>
          <w:tab w:val="clear" w:pos="1728"/>
          <w:tab w:val="clear" w:pos="2304"/>
          <w:tab w:val="clear" w:pos="2880"/>
          <w:tab w:val="clear" w:pos="3456"/>
        </w:tabs>
        <w:spacing w:after="240"/>
        <w:ind w:left="0"/>
      </w:pPr>
    </w:p>
    <w:p w14:paraId="3A5810B5" w14:textId="77777777" w:rsidR="003C1BC7" w:rsidRPr="00097481" w:rsidRDefault="003C1BC7">
      <w:pPr>
        <w:spacing w:after="240"/>
        <w:rPr>
          <w:rFonts w:ascii="Times New Roman" w:hAnsi="Times New Roman" w:cs="Times New Roman"/>
          <w:sz w:val="24"/>
          <w:szCs w:val="24"/>
        </w:rPr>
      </w:pPr>
    </w:p>
    <w:sectPr w:rsidR="003C1BC7" w:rsidRPr="00097481" w:rsidSect="008D324D">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7" w:author="Moye, Rachel J CIV USARMY HQDA ASA ALT (USA)" w:date="2024-09-03T21:17:00Z" w:initials="MRJCUHAA(">
    <w:p w14:paraId="026A5C0E" w14:textId="77777777" w:rsidR="00A02320" w:rsidRDefault="00A92E71" w:rsidP="00E650FD">
      <w:pPr>
        <w:pStyle w:val="CommentText"/>
      </w:pPr>
      <w:r>
        <w:rPr>
          <w:rStyle w:val="CommentReference"/>
        </w:rPr>
        <w:annotationRef/>
      </w:r>
      <w:r w:rsidR="00A02320">
        <w:t>Not certain how to fix without contacting the ASBCA for an update.</w:t>
      </w:r>
    </w:p>
  </w:comment>
  <w:comment w:id="209" w:author="Stephenson, Evelyn K CIV HQDA ASA ALT" w:date="2024-08-28T09:30:00Z" w:initials="EKS">
    <w:p w14:paraId="6873FAA1" w14:textId="2B708CC2" w:rsidR="003E052C" w:rsidRDefault="00490C5C" w:rsidP="00011816">
      <w:pPr>
        <w:pStyle w:val="CommentText"/>
      </w:pPr>
      <w:r>
        <w:rPr>
          <w:rStyle w:val="CommentReference"/>
        </w:rPr>
        <w:annotationRef/>
      </w:r>
      <w:r w:rsidR="003E052C">
        <w:t xml:space="preserve">Unable to locate this AR or its replacement?  Searched APD.  </w:t>
      </w:r>
    </w:p>
  </w:comment>
  <w:comment w:id="210" w:author="Amanda" w:date="2024-09-12T14:36:00Z" w:initials="A">
    <w:p w14:paraId="2A6C1FD0" w14:textId="77777777" w:rsidR="009A3E0A" w:rsidRDefault="009A3E0A" w:rsidP="00641782">
      <w:pPr>
        <w:pStyle w:val="CommentText"/>
      </w:pPr>
      <w:r>
        <w:rPr>
          <w:rStyle w:val="CommentReference"/>
        </w:rPr>
        <w:annotationRef/>
      </w:r>
      <w:r>
        <w:t xml:space="preserve">Per OGC (Hoburg), AR 335-15 was replaced by AR 25-98.  Paragraph 6-5l of the new AR appears to correspond to 5-2e(4) of the old, but in any event the content is not germane to the requirement for submission of the TALF.  Recommend just deleting the clause in question (“except the report in paragraph 5-2e(4) of AR 335-15”) </w:t>
      </w:r>
    </w:p>
  </w:comment>
  <w:comment w:id="261" w:author="Stephenson, Evelyn K CIV HQDA ASA ALT" w:date="2024-08-28T10:38:00Z" w:initials="EKS">
    <w:p w14:paraId="585E2F76" w14:textId="4E1325D1" w:rsidR="00061B87" w:rsidRDefault="00061B87" w:rsidP="002E3341">
      <w:pPr>
        <w:pStyle w:val="CommentText"/>
      </w:pPr>
      <w:r>
        <w:rPr>
          <w:rStyle w:val="CommentReference"/>
        </w:rPr>
        <w:annotationRef/>
      </w:r>
      <w:r>
        <w:t>Should the be "reviewing official"?</w:t>
      </w:r>
    </w:p>
  </w:comment>
  <w:comment w:id="262" w:author="Moye, Rachel J CIV USARMY HQDA ASA ALT (USA)" w:date="2024-09-03T21:31:00Z" w:initials="MRJCUHAA(">
    <w:p w14:paraId="5243EB54" w14:textId="77777777" w:rsidR="00A02320" w:rsidRDefault="00A02320" w:rsidP="00616C71">
      <w:pPr>
        <w:pStyle w:val="CommentText"/>
      </w:pPr>
      <w:r>
        <w:rPr>
          <w:rStyle w:val="CommentReference"/>
        </w:rPr>
        <w:annotationRef/>
      </w:r>
      <w:r>
        <w:t>Should say HCA or designated reviewing official</w:t>
      </w:r>
    </w:p>
  </w:comment>
  <w:comment w:id="263" w:author="Jordan, Amanda C CIV USARMY HQDA ASA ALT (USA)" w:date="2024-09-04T08:08:00Z" w:initials="JACCUHAA(">
    <w:p w14:paraId="74ACD3C8" w14:textId="77777777" w:rsidR="00C849DE" w:rsidRDefault="00C849DE" w:rsidP="00A712F3">
      <w:pPr>
        <w:pStyle w:val="CommentText"/>
      </w:pPr>
      <w:r>
        <w:rPr>
          <w:rStyle w:val="CommentReference"/>
        </w:rPr>
        <w:annotationRef/>
      </w:r>
      <w:r>
        <w:t>Non concur with OR. The language is the HCA designated reviewing official; specifically meaning the HCA designated...</w:t>
      </w:r>
    </w:p>
  </w:comment>
  <w:comment w:id="266" w:author="Stephenson, Evelyn K CIV HQDA ASA ALT" w:date="2024-08-28T10:39:00Z" w:initials="EKS">
    <w:p w14:paraId="2A885A6C" w14:textId="3F2238CB" w:rsidR="00AD703D" w:rsidRDefault="00AD703D" w:rsidP="00014859">
      <w:pPr>
        <w:pStyle w:val="CommentText"/>
      </w:pPr>
      <w:r>
        <w:rPr>
          <w:rStyle w:val="CommentReference"/>
        </w:rPr>
        <w:annotationRef/>
      </w:r>
      <w:r>
        <w:t xml:space="preserve">Should " or designated reviewing official" be added?  </w:t>
      </w:r>
    </w:p>
  </w:comment>
  <w:comment w:id="267" w:author="Moye, Rachel J CIV USARMY HQDA ASA ALT (USA)" w:date="2024-09-03T21:32:00Z" w:initials="MRJCUHAA(">
    <w:p w14:paraId="4FD0F999" w14:textId="77777777" w:rsidR="00A02320" w:rsidRDefault="00A02320" w:rsidP="00E923ED">
      <w:pPr>
        <w:pStyle w:val="CommentText"/>
      </w:pPr>
      <w:r>
        <w:rPr>
          <w:rStyle w:val="CommentReference"/>
        </w:rPr>
        <w:annotationRef/>
      </w:r>
      <w:r>
        <w:t>Agree….include or designated reviewing official for alignment with use in previous sections of this AFARS part.</w:t>
      </w:r>
    </w:p>
  </w:comment>
  <w:comment w:id="268" w:author="Jordan, Amanda C CIV USARMY HQDA ASA ALT (USA)" w:date="2024-09-04T08:08:00Z" w:initials="JACCUHAA(">
    <w:p w14:paraId="707CB321" w14:textId="77777777" w:rsidR="00C849DE" w:rsidRDefault="00C849DE" w:rsidP="002A67C5">
      <w:pPr>
        <w:pStyle w:val="CommentText"/>
      </w:pPr>
      <w:r>
        <w:rPr>
          <w:rStyle w:val="CommentReference"/>
        </w:rPr>
        <w:annotationRef/>
      </w:r>
      <w:r>
        <w:t>Non concur it changes the meaning of the initial language</w:t>
      </w:r>
    </w:p>
  </w:comment>
  <w:comment w:id="270" w:author="Moye, Rachel J CIV USARMY HQDA ASA ALT (USA)" w:date="2024-09-03T21:32:00Z" w:initials="MRJCUHAA(">
    <w:p w14:paraId="28995E33" w14:textId="1086FC42" w:rsidR="002A2181" w:rsidRDefault="002A2181" w:rsidP="0004078E">
      <w:pPr>
        <w:pStyle w:val="CommentText"/>
      </w:pPr>
      <w:r>
        <w:rPr>
          <w:rStyle w:val="CommentReference"/>
        </w:rPr>
        <w:annotationRef/>
      </w:r>
      <w:r>
        <w:t>Think for consistency we need to include or designated reviewing official.</w:t>
      </w:r>
    </w:p>
  </w:comment>
  <w:comment w:id="347" w:author="Stephenson, Evelyn K CIV HQDA ASA ALT" w:date="2024-08-28T12:10:00Z" w:initials="EKS">
    <w:p w14:paraId="34DABA48" w14:textId="0FDBB388" w:rsidR="00284EB9" w:rsidRDefault="009A60DB">
      <w:pPr>
        <w:pStyle w:val="CommentText"/>
      </w:pPr>
      <w:r>
        <w:rPr>
          <w:rStyle w:val="CommentReference"/>
        </w:rPr>
        <w:annotationRef/>
      </w:r>
      <w:r w:rsidR="00284EB9">
        <w:t xml:space="preserve">Treasury has a Judgment Fund Internet Claims System for award payment.  The process is outlined at </w:t>
      </w:r>
      <w:hyperlink r:id="rId1" w:history="1">
        <w:r w:rsidR="00284EB9" w:rsidRPr="00373936">
          <w:rPr>
            <w:rStyle w:val="Hyperlink"/>
          </w:rPr>
          <w:t>Judgment Fund - Award Payment Process (treasury.gov)</w:t>
        </w:r>
      </w:hyperlink>
      <w:r w:rsidR="00284EB9">
        <w:t xml:space="preserve">.  It is CAC enabled and I tried to locate instructions for use but did not have any luck. </w:t>
      </w:r>
    </w:p>
    <w:p w14:paraId="462937F1" w14:textId="77777777" w:rsidR="00284EB9" w:rsidRDefault="00284EB9">
      <w:pPr>
        <w:pStyle w:val="CommentText"/>
      </w:pPr>
    </w:p>
    <w:p w14:paraId="365405F2" w14:textId="77777777" w:rsidR="00284EB9" w:rsidRDefault="00284EB9">
      <w:pPr>
        <w:pStyle w:val="CommentText"/>
      </w:pPr>
      <w:r>
        <w:t xml:space="preserve">Unable to locate Forms 195, 197A, and 198.  The forms are numbered FS XXX.  The "M" is no longer applicable.    </w:t>
      </w:r>
    </w:p>
    <w:p w14:paraId="5074F63F" w14:textId="77777777" w:rsidR="00284EB9" w:rsidRDefault="00284EB9">
      <w:pPr>
        <w:pStyle w:val="CommentText"/>
      </w:pPr>
    </w:p>
    <w:p w14:paraId="3217A6DB" w14:textId="77777777" w:rsidR="00284EB9" w:rsidRDefault="00284EB9">
      <w:pPr>
        <w:pStyle w:val="CommentText"/>
      </w:pPr>
      <w:r>
        <w:t xml:space="preserve">Found FS 194 at </w:t>
      </w:r>
      <w:hyperlink r:id="rId2" w:history="1">
        <w:r w:rsidRPr="00373936">
          <w:rPr>
            <w:rStyle w:val="Hyperlink"/>
          </w:rPr>
          <w:t>https://fiscal.treasury.gov/files/judgment-fund/form-194.pdf</w:t>
        </w:r>
      </w:hyperlink>
      <w:r>
        <w:t>.  (Judgement Fund Transmittal).  Used to transmit a request to certify an administrative or litigated award against the U.S. for payment from the Judgment Fund, under 31 USC 1304.</w:t>
      </w:r>
    </w:p>
    <w:p w14:paraId="5068DC7A" w14:textId="77777777" w:rsidR="00284EB9" w:rsidRDefault="00284EB9">
      <w:pPr>
        <w:pStyle w:val="CommentText"/>
      </w:pPr>
    </w:p>
    <w:p w14:paraId="61DF01A5" w14:textId="77777777" w:rsidR="00284EB9" w:rsidRDefault="00284EB9">
      <w:pPr>
        <w:pStyle w:val="CommentText"/>
      </w:pPr>
      <w:r>
        <w:t xml:space="preserve">Found FS 196 at </w:t>
      </w:r>
      <w:hyperlink r:id="rId3" w:history="1">
        <w:r w:rsidRPr="00373936">
          <w:rPr>
            <w:rStyle w:val="Hyperlink"/>
          </w:rPr>
          <w:t>https://fiscal.treasury.gov/files/judgment-fund/form-196.pdf</w:t>
        </w:r>
      </w:hyperlink>
      <w:r>
        <w:t>.  (Judgement Fund Award Data Sheet)</w:t>
      </w:r>
    </w:p>
    <w:p w14:paraId="434F022A" w14:textId="77777777" w:rsidR="00284EB9" w:rsidRDefault="00284EB9">
      <w:pPr>
        <w:pStyle w:val="CommentText"/>
      </w:pPr>
    </w:p>
    <w:p w14:paraId="2707362F" w14:textId="77777777" w:rsidR="00284EB9" w:rsidRDefault="00284EB9" w:rsidP="00373936">
      <w:pPr>
        <w:pStyle w:val="CommentText"/>
      </w:pPr>
      <w:r>
        <w:t xml:space="preserve">Found form 197 at </w:t>
      </w:r>
      <w:hyperlink r:id="rId4" w:history="1">
        <w:r w:rsidRPr="00373936">
          <w:rPr>
            <w:rStyle w:val="Hyperlink"/>
          </w:rPr>
          <w:t>https://fiscal.treasury.gov/files/judgment-fund/form-197.pdf</w:t>
        </w:r>
      </w:hyperlink>
      <w:r>
        <w:t xml:space="preserve">. (Judgment Fund).  For use only where the settlement is (i) for cash, (ii) in an amount that does not exceed $200,000.00, and (iii) a court order approving the settlement is not warranted.  For all other situations, a final judgment or a standard DOJ Stipulation for Compromise Settlement and Release.  </w:t>
      </w:r>
    </w:p>
  </w:comment>
  <w:comment w:id="350" w:author="Moye, Rachel J CIV USARMY HQDA ASA ALT (USA)" w:date="2024-09-03T21:41:00Z" w:initials="MRJCUHAA(">
    <w:p w14:paraId="741F9455" w14:textId="77777777" w:rsidR="002A2181" w:rsidRDefault="002A2181" w:rsidP="00D438C9">
      <w:pPr>
        <w:pStyle w:val="CommentText"/>
      </w:pPr>
      <w:r>
        <w:rPr>
          <w:rStyle w:val="CommentReference"/>
        </w:rPr>
        <w:annotationRef/>
      </w:r>
      <w:r>
        <w:t>Confirm if the forms are FMS or FS forms now and cite the same where used in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6A5C0E" w15:done="0"/>
  <w15:commentEx w15:paraId="6873FAA1" w15:done="0"/>
  <w15:commentEx w15:paraId="2A6C1FD0" w15:paraIdParent="6873FAA1" w15:done="0"/>
  <w15:commentEx w15:paraId="585E2F76" w15:done="0"/>
  <w15:commentEx w15:paraId="5243EB54" w15:paraIdParent="585E2F76" w15:done="0"/>
  <w15:commentEx w15:paraId="74ACD3C8" w15:paraIdParent="585E2F76" w15:done="0"/>
  <w15:commentEx w15:paraId="2A885A6C" w15:done="0"/>
  <w15:commentEx w15:paraId="4FD0F999" w15:paraIdParent="2A885A6C" w15:done="0"/>
  <w15:commentEx w15:paraId="707CB321" w15:paraIdParent="2A885A6C" w15:done="0"/>
  <w15:commentEx w15:paraId="28995E33" w15:done="0"/>
  <w15:commentEx w15:paraId="2707362F" w15:done="0"/>
  <w15:commentEx w15:paraId="741F94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81FB81" w16cex:dateUtc="2024-09-04T01:17:00Z"/>
  <w16cex:commentExtensible w16cex:durableId="2A796CA7" w16cex:dateUtc="2024-08-28T13:30:00Z"/>
  <w16cex:commentExtensible w16cex:durableId="2A8D7B03" w16cex:dateUtc="2024-09-12T18:36:00Z"/>
  <w16cex:commentExtensible w16cex:durableId="2A797C9D" w16cex:dateUtc="2024-08-28T14:38:00Z"/>
  <w16cex:commentExtensible w16cex:durableId="2A81FE9D" w16cex:dateUtc="2024-09-04T01:31:00Z"/>
  <w16cex:commentExtensible w16cex:durableId="2A8293F4" w16cex:dateUtc="2024-09-04T12:08:00Z"/>
  <w16cex:commentExtensible w16cex:durableId="2A797CDD" w16cex:dateUtc="2024-08-28T14:39:00Z"/>
  <w16cex:commentExtensible w16cex:durableId="2A81FED7" w16cex:dateUtc="2024-09-04T01:32:00Z"/>
  <w16cex:commentExtensible w16cex:durableId="2A829412" w16cex:dateUtc="2024-09-04T12:08:00Z"/>
  <w16cex:commentExtensible w16cex:durableId="2A81FEFF" w16cex:dateUtc="2024-09-04T01:32:00Z"/>
  <w16cex:commentExtensible w16cex:durableId="2A79922F" w16cex:dateUtc="2024-08-28T16:10:00Z"/>
  <w16cex:commentExtensible w16cex:durableId="2A8200F6" w16cex:dateUtc="2024-09-04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6A5C0E" w16cid:durableId="2A81FB81"/>
  <w16cid:commentId w16cid:paraId="6873FAA1" w16cid:durableId="2A796CA7"/>
  <w16cid:commentId w16cid:paraId="2A6C1FD0" w16cid:durableId="2A8D7B03"/>
  <w16cid:commentId w16cid:paraId="585E2F76" w16cid:durableId="2A797C9D"/>
  <w16cid:commentId w16cid:paraId="5243EB54" w16cid:durableId="2A81FE9D"/>
  <w16cid:commentId w16cid:paraId="74ACD3C8" w16cid:durableId="2A8293F4"/>
  <w16cid:commentId w16cid:paraId="2A885A6C" w16cid:durableId="2A797CDD"/>
  <w16cid:commentId w16cid:paraId="4FD0F999" w16cid:durableId="2A81FED7"/>
  <w16cid:commentId w16cid:paraId="707CB321" w16cid:durableId="2A829412"/>
  <w16cid:commentId w16cid:paraId="28995E33" w16cid:durableId="2A81FEFF"/>
  <w16cid:commentId w16cid:paraId="2707362F" w16cid:durableId="2A79922F"/>
  <w16cid:commentId w16cid:paraId="741F9455" w16cid:durableId="2A8200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95E07" w14:textId="77777777" w:rsidR="009A3617" w:rsidRDefault="009A3617" w:rsidP="00670609">
      <w:pPr>
        <w:spacing w:after="0" w:line="240" w:lineRule="auto"/>
      </w:pPr>
      <w:r>
        <w:separator/>
      </w:r>
    </w:p>
  </w:endnote>
  <w:endnote w:type="continuationSeparator" w:id="0">
    <w:p w14:paraId="2761C55E" w14:textId="77777777" w:rsidR="009A3617" w:rsidRDefault="009A3617" w:rsidP="00670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810BA" w14:textId="77777777" w:rsidR="00E41FE0" w:rsidRDefault="00E41FE0">
    <w:pPr>
      <w:pStyle w:val="Footer"/>
      <w:jc w:val="center"/>
    </w:pPr>
  </w:p>
  <w:p w14:paraId="3A5810BB" w14:textId="77777777" w:rsidR="00E41FE0" w:rsidRDefault="00E41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DB219" w14:textId="77777777" w:rsidR="009A3617" w:rsidRDefault="009A3617" w:rsidP="00670609">
      <w:pPr>
        <w:spacing w:after="0" w:line="240" w:lineRule="auto"/>
      </w:pPr>
      <w:r>
        <w:separator/>
      </w:r>
    </w:p>
  </w:footnote>
  <w:footnote w:type="continuationSeparator" w:id="0">
    <w:p w14:paraId="34E29B62" w14:textId="77777777" w:rsidR="009A3617" w:rsidRDefault="009A3617" w:rsidP="00670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A4A30"/>
    <w:multiLevelType w:val="hybridMultilevel"/>
    <w:tmpl w:val="9ABA72AC"/>
    <w:lvl w:ilvl="0" w:tplc="2D660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A86AB6"/>
    <w:multiLevelType w:val="hybridMultilevel"/>
    <w:tmpl w:val="57A2359E"/>
    <w:lvl w:ilvl="0" w:tplc="43B4E1E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67876518"/>
    <w:multiLevelType w:val="hybridMultilevel"/>
    <w:tmpl w:val="1C8807A4"/>
    <w:lvl w:ilvl="0" w:tplc="77544A76">
      <w:start w:val="1"/>
      <w:numFmt w:val="lowerLetter"/>
      <w:lvlText w:val="(%1)"/>
      <w:lvlJc w:val="left"/>
      <w:pPr>
        <w:tabs>
          <w:tab w:val="num" w:pos="936"/>
        </w:tabs>
        <w:ind w:left="936" w:hanging="396"/>
      </w:pPr>
    </w:lvl>
    <w:lvl w:ilvl="1" w:tplc="04090019">
      <w:start w:val="1"/>
      <w:numFmt w:val="decimal"/>
      <w:lvlText w:val="%2."/>
      <w:lvlJc w:val="left"/>
      <w:pPr>
        <w:tabs>
          <w:tab w:val="num" w:pos="1620"/>
        </w:tabs>
        <w:ind w:left="1620" w:hanging="360"/>
      </w:pPr>
    </w:lvl>
    <w:lvl w:ilvl="2" w:tplc="0409001B">
      <w:start w:val="1"/>
      <w:numFmt w:val="decimal"/>
      <w:lvlText w:val="%3."/>
      <w:lvlJc w:val="left"/>
      <w:pPr>
        <w:tabs>
          <w:tab w:val="num" w:pos="2340"/>
        </w:tabs>
        <w:ind w:left="2340" w:hanging="360"/>
      </w:pPr>
    </w:lvl>
    <w:lvl w:ilvl="3" w:tplc="0409000F">
      <w:start w:val="1"/>
      <w:numFmt w:val="decimal"/>
      <w:lvlText w:val="%4."/>
      <w:lvlJc w:val="left"/>
      <w:pPr>
        <w:tabs>
          <w:tab w:val="num" w:pos="3060"/>
        </w:tabs>
        <w:ind w:left="3060" w:hanging="360"/>
      </w:pPr>
    </w:lvl>
    <w:lvl w:ilvl="4" w:tplc="04090019">
      <w:start w:val="1"/>
      <w:numFmt w:val="decimal"/>
      <w:lvlText w:val="%5."/>
      <w:lvlJc w:val="left"/>
      <w:pPr>
        <w:tabs>
          <w:tab w:val="num" w:pos="3780"/>
        </w:tabs>
        <w:ind w:left="3780" w:hanging="360"/>
      </w:pPr>
    </w:lvl>
    <w:lvl w:ilvl="5" w:tplc="0409001B">
      <w:start w:val="1"/>
      <w:numFmt w:val="decimal"/>
      <w:lvlText w:val="%6."/>
      <w:lvlJc w:val="left"/>
      <w:pPr>
        <w:tabs>
          <w:tab w:val="num" w:pos="4500"/>
        </w:tabs>
        <w:ind w:left="4500" w:hanging="360"/>
      </w:pPr>
    </w:lvl>
    <w:lvl w:ilvl="6" w:tplc="0409000F">
      <w:start w:val="1"/>
      <w:numFmt w:val="decimal"/>
      <w:lvlText w:val="%7."/>
      <w:lvlJc w:val="left"/>
      <w:pPr>
        <w:tabs>
          <w:tab w:val="num" w:pos="5220"/>
        </w:tabs>
        <w:ind w:left="5220" w:hanging="360"/>
      </w:pPr>
    </w:lvl>
    <w:lvl w:ilvl="7" w:tplc="04090019">
      <w:start w:val="1"/>
      <w:numFmt w:val="decimal"/>
      <w:lvlText w:val="%8."/>
      <w:lvlJc w:val="left"/>
      <w:pPr>
        <w:tabs>
          <w:tab w:val="num" w:pos="5940"/>
        </w:tabs>
        <w:ind w:left="5940" w:hanging="360"/>
      </w:pPr>
    </w:lvl>
    <w:lvl w:ilvl="8" w:tplc="0409001B">
      <w:start w:val="1"/>
      <w:numFmt w:val="decimal"/>
      <w:lvlText w:val="%9."/>
      <w:lvlJc w:val="left"/>
      <w:pPr>
        <w:tabs>
          <w:tab w:val="num" w:pos="6660"/>
        </w:tabs>
        <w:ind w:left="6660" w:hanging="360"/>
      </w:pPr>
    </w:lvl>
  </w:abstractNum>
  <w:abstractNum w:abstractNumId="3" w15:restartNumberingAfterBreak="0">
    <w:nsid w:val="67D367CC"/>
    <w:multiLevelType w:val="hybridMultilevel"/>
    <w:tmpl w:val="8FD464A6"/>
    <w:lvl w:ilvl="0" w:tplc="8D50D8FA">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46251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36960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8256986">
    <w:abstractNumId w:val="3"/>
  </w:num>
  <w:num w:numId="4" w16cid:durableId="2032296394">
    <w:abstractNumId w:val="1"/>
  </w:num>
  <w:num w:numId="5" w16cid:durableId="7175077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son, Evelyn K CIV HQDA ASA ALT">
    <w15:presenceInfo w15:providerId="None" w15:userId="Stephenson, Evelyn K CIV HQDA ASA ALT"/>
  </w15:person>
  <w15:person w15:author="Jordan, Amanda C CIV USARMY HQDA ASA ALT (USA)">
    <w15:presenceInfo w15:providerId="AD" w15:userId="S::amanda.c.jordan14.civ@army.mil::b3c70d6d-a846-4b2c-bbb3-8ecaeb947b79"/>
  </w15:person>
  <w15:person w15:author="Moye, Rachel J CIV USARMY HQDA ASA ALT (USA)">
    <w15:presenceInfo w15:providerId="AD" w15:userId="S::rachel.j.moye.civ@army.mil::66af4eef-4160-440d-8b5e-44a6d796f70c"/>
  </w15:person>
  <w15:person w15:author="Amand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isplayBackgroundShape/>
  <w:activeWritingStyle w:appName="MSWord" w:lang="en-US" w:vendorID="64" w:dllVersion="6" w:nlCheck="1" w:checkStyle="0"/>
  <w:activeWritingStyle w:appName="MSWord" w:lang="en-US"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DF"/>
    <w:rsid w:val="00006A7C"/>
    <w:rsid w:val="00012182"/>
    <w:rsid w:val="00012BF3"/>
    <w:rsid w:val="000142B2"/>
    <w:rsid w:val="00022087"/>
    <w:rsid w:val="00023194"/>
    <w:rsid w:val="000261BD"/>
    <w:rsid w:val="00032BBF"/>
    <w:rsid w:val="00041603"/>
    <w:rsid w:val="00046687"/>
    <w:rsid w:val="0005120F"/>
    <w:rsid w:val="00053DA5"/>
    <w:rsid w:val="00055FA4"/>
    <w:rsid w:val="00061B87"/>
    <w:rsid w:val="0006334D"/>
    <w:rsid w:val="00067E26"/>
    <w:rsid w:val="00070875"/>
    <w:rsid w:val="0007307C"/>
    <w:rsid w:val="00073340"/>
    <w:rsid w:val="000749BF"/>
    <w:rsid w:val="000763FE"/>
    <w:rsid w:val="00097481"/>
    <w:rsid w:val="000A0EBF"/>
    <w:rsid w:val="000A44DE"/>
    <w:rsid w:val="000A5897"/>
    <w:rsid w:val="000A5B3B"/>
    <w:rsid w:val="000B0800"/>
    <w:rsid w:val="000B1842"/>
    <w:rsid w:val="000B1D57"/>
    <w:rsid w:val="000B24FC"/>
    <w:rsid w:val="000B58B0"/>
    <w:rsid w:val="000C06A8"/>
    <w:rsid w:val="000C1B1C"/>
    <w:rsid w:val="000C6343"/>
    <w:rsid w:val="000D0DDA"/>
    <w:rsid w:val="000D3291"/>
    <w:rsid w:val="000E00AE"/>
    <w:rsid w:val="000E3964"/>
    <w:rsid w:val="000E4120"/>
    <w:rsid w:val="000F07D0"/>
    <w:rsid w:val="000F1D96"/>
    <w:rsid w:val="000F2001"/>
    <w:rsid w:val="000F4A88"/>
    <w:rsid w:val="00101143"/>
    <w:rsid w:val="00102164"/>
    <w:rsid w:val="00106662"/>
    <w:rsid w:val="0011154F"/>
    <w:rsid w:val="00120137"/>
    <w:rsid w:val="001233C9"/>
    <w:rsid w:val="00123C17"/>
    <w:rsid w:val="00125BD5"/>
    <w:rsid w:val="001269A5"/>
    <w:rsid w:val="00127CE1"/>
    <w:rsid w:val="00142FC2"/>
    <w:rsid w:val="00143065"/>
    <w:rsid w:val="00152A84"/>
    <w:rsid w:val="00152ADE"/>
    <w:rsid w:val="00155396"/>
    <w:rsid w:val="001568A6"/>
    <w:rsid w:val="0015740D"/>
    <w:rsid w:val="00160D9C"/>
    <w:rsid w:val="001615B2"/>
    <w:rsid w:val="001658C6"/>
    <w:rsid w:val="001707F1"/>
    <w:rsid w:val="00170EFF"/>
    <w:rsid w:val="0017133D"/>
    <w:rsid w:val="001863CF"/>
    <w:rsid w:val="0018788C"/>
    <w:rsid w:val="00187A41"/>
    <w:rsid w:val="001930FA"/>
    <w:rsid w:val="001965A9"/>
    <w:rsid w:val="0019772A"/>
    <w:rsid w:val="001B4C7B"/>
    <w:rsid w:val="001C04D8"/>
    <w:rsid w:val="001C17B4"/>
    <w:rsid w:val="001C1D58"/>
    <w:rsid w:val="001D11F9"/>
    <w:rsid w:val="001D3B57"/>
    <w:rsid w:val="001D6BA6"/>
    <w:rsid w:val="001D7B9E"/>
    <w:rsid w:val="001E24FF"/>
    <w:rsid w:val="001E35AB"/>
    <w:rsid w:val="001E75A4"/>
    <w:rsid w:val="00204669"/>
    <w:rsid w:val="00205FFA"/>
    <w:rsid w:val="00212635"/>
    <w:rsid w:val="002170BF"/>
    <w:rsid w:val="00217818"/>
    <w:rsid w:val="00220549"/>
    <w:rsid w:val="002215C0"/>
    <w:rsid w:val="00225901"/>
    <w:rsid w:val="00225F67"/>
    <w:rsid w:val="002344B3"/>
    <w:rsid w:val="002416E4"/>
    <w:rsid w:val="00241B4D"/>
    <w:rsid w:val="0024643E"/>
    <w:rsid w:val="002510BA"/>
    <w:rsid w:val="00253ABE"/>
    <w:rsid w:val="00256ED2"/>
    <w:rsid w:val="00261BD3"/>
    <w:rsid w:val="00262D49"/>
    <w:rsid w:val="00264F21"/>
    <w:rsid w:val="00276A3B"/>
    <w:rsid w:val="0027711D"/>
    <w:rsid w:val="00284EB9"/>
    <w:rsid w:val="00292BE6"/>
    <w:rsid w:val="002931DF"/>
    <w:rsid w:val="00294DD5"/>
    <w:rsid w:val="00294E90"/>
    <w:rsid w:val="002A2181"/>
    <w:rsid w:val="002A5D5E"/>
    <w:rsid w:val="002B60E6"/>
    <w:rsid w:val="002D3F8D"/>
    <w:rsid w:val="002D6447"/>
    <w:rsid w:val="002D7885"/>
    <w:rsid w:val="002E2D62"/>
    <w:rsid w:val="002E2DBF"/>
    <w:rsid w:val="002E5A39"/>
    <w:rsid w:val="002E77F2"/>
    <w:rsid w:val="002F3789"/>
    <w:rsid w:val="00300879"/>
    <w:rsid w:val="00303E0B"/>
    <w:rsid w:val="00304CB9"/>
    <w:rsid w:val="00305CEE"/>
    <w:rsid w:val="003069DF"/>
    <w:rsid w:val="00317ABD"/>
    <w:rsid w:val="00317E9E"/>
    <w:rsid w:val="00320D69"/>
    <w:rsid w:val="00323ABE"/>
    <w:rsid w:val="0032602D"/>
    <w:rsid w:val="00331198"/>
    <w:rsid w:val="003323E7"/>
    <w:rsid w:val="00332BA9"/>
    <w:rsid w:val="00334E7A"/>
    <w:rsid w:val="00337B34"/>
    <w:rsid w:val="00340F82"/>
    <w:rsid w:val="00350592"/>
    <w:rsid w:val="00351F2D"/>
    <w:rsid w:val="003550A3"/>
    <w:rsid w:val="00364CD4"/>
    <w:rsid w:val="00365908"/>
    <w:rsid w:val="003704E3"/>
    <w:rsid w:val="0037233C"/>
    <w:rsid w:val="00373FBA"/>
    <w:rsid w:val="0038165C"/>
    <w:rsid w:val="003A29CB"/>
    <w:rsid w:val="003B2A47"/>
    <w:rsid w:val="003C1BC7"/>
    <w:rsid w:val="003C29E9"/>
    <w:rsid w:val="003D193F"/>
    <w:rsid w:val="003E052C"/>
    <w:rsid w:val="003E3531"/>
    <w:rsid w:val="003E7E9B"/>
    <w:rsid w:val="003F5BB9"/>
    <w:rsid w:val="004015BE"/>
    <w:rsid w:val="0041090F"/>
    <w:rsid w:val="00415118"/>
    <w:rsid w:val="0041651B"/>
    <w:rsid w:val="00416950"/>
    <w:rsid w:val="004176DC"/>
    <w:rsid w:val="0042165E"/>
    <w:rsid w:val="004218D7"/>
    <w:rsid w:val="00422158"/>
    <w:rsid w:val="004316CF"/>
    <w:rsid w:val="0043265F"/>
    <w:rsid w:val="004363A0"/>
    <w:rsid w:val="00442AB6"/>
    <w:rsid w:val="00443DE5"/>
    <w:rsid w:val="00443F4A"/>
    <w:rsid w:val="004521F8"/>
    <w:rsid w:val="004534BD"/>
    <w:rsid w:val="00460910"/>
    <w:rsid w:val="00461FFC"/>
    <w:rsid w:val="00462095"/>
    <w:rsid w:val="004703D3"/>
    <w:rsid w:val="0048532A"/>
    <w:rsid w:val="00490C5C"/>
    <w:rsid w:val="004A22A2"/>
    <w:rsid w:val="004B2ABB"/>
    <w:rsid w:val="004B5202"/>
    <w:rsid w:val="004C3690"/>
    <w:rsid w:val="004D0A7B"/>
    <w:rsid w:val="004D42F8"/>
    <w:rsid w:val="004D7BB8"/>
    <w:rsid w:val="004F52DB"/>
    <w:rsid w:val="00504B9E"/>
    <w:rsid w:val="00516CBA"/>
    <w:rsid w:val="005215E7"/>
    <w:rsid w:val="0052200C"/>
    <w:rsid w:val="00524C6E"/>
    <w:rsid w:val="00525596"/>
    <w:rsid w:val="005307AB"/>
    <w:rsid w:val="005312EF"/>
    <w:rsid w:val="00540E90"/>
    <w:rsid w:val="00544A9F"/>
    <w:rsid w:val="0054619A"/>
    <w:rsid w:val="0054645D"/>
    <w:rsid w:val="00561C8E"/>
    <w:rsid w:val="005630C4"/>
    <w:rsid w:val="00564D9E"/>
    <w:rsid w:val="00565137"/>
    <w:rsid w:val="00565C95"/>
    <w:rsid w:val="00566501"/>
    <w:rsid w:val="00573DEC"/>
    <w:rsid w:val="00573F76"/>
    <w:rsid w:val="00576BE6"/>
    <w:rsid w:val="0057732F"/>
    <w:rsid w:val="00577E51"/>
    <w:rsid w:val="00580144"/>
    <w:rsid w:val="00580666"/>
    <w:rsid w:val="00580A00"/>
    <w:rsid w:val="00582D85"/>
    <w:rsid w:val="00584EDF"/>
    <w:rsid w:val="00586B31"/>
    <w:rsid w:val="00595B2F"/>
    <w:rsid w:val="0059615D"/>
    <w:rsid w:val="005A6BAA"/>
    <w:rsid w:val="005B2D4C"/>
    <w:rsid w:val="005B2F91"/>
    <w:rsid w:val="005B4E2E"/>
    <w:rsid w:val="005B5EB5"/>
    <w:rsid w:val="005B5F14"/>
    <w:rsid w:val="005C4F8B"/>
    <w:rsid w:val="005C7F85"/>
    <w:rsid w:val="005D110F"/>
    <w:rsid w:val="005D43D5"/>
    <w:rsid w:val="005D514D"/>
    <w:rsid w:val="005D6DE6"/>
    <w:rsid w:val="005E30F2"/>
    <w:rsid w:val="005F4EA4"/>
    <w:rsid w:val="00603665"/>
    <w:rsid w:val="00604F81"/>
    <w:rsid w:val="00607328"/>
    <w:rsid w:val="00615D58"/>
    <w:rsid w:val="00615FE6"/>
    <w:rsid w:val="00617B8D"/>
    <w:rsid w:val="006211FD"/>
    <w:rsid w:val="00630337"/>
    <w:rsid w:val="00631929"/>
    <w:rsid w:val="0063350C"/>
    <w:rsid w:val="0063368C"/>
    <w:rsid w:val="00633978"/>
    <w:rsid w:val="006350F0"/>
    <w:rsid w:val="00636DC7"/>
    <w:rsid w:val="006378FE"/>
    <w:rsid w:val="00640A3B"/>
    <w:rsid w:val="00645723"/>
    <w:rsid w:val="0064701B"/>
    <w:rsid w:val="00647231"/>
    <w:rsid w:val="006533B2"/>
    <w:rsid w:val="00656DFB"/>
    <w:rsid w:val="00664331"/>
    <w:rsid w:val="00670609"/>
    <w:rsid w:val="006721A6"/>
    <w:rsid w:val="006759B1"/>
    <w:rsid w:val="00677B2F"/>
    <w:rsid w:val="00680004"/>
    <w:rsid w:val="006803C6"/>
    <w:rsid w:val="0068109D"/>
    <w:rsid w:val="00690139"/>
    <w:rsid w:val="0069231E"/>
    <w:rsid w:val="006A29B5"/>
    <w:rsid w:val="006A4196"/>
    <w:rsid w:val="006A4C82"/>
    <w:rsid w:val="006B569A"/>
    <w:rsid w:val="006B5A4C"/>
    <w:rsid w:val="006C2BC2"/>
    <w:rsid w:val="006C31AB"/>
    <w:rsid w:val="006C3C7A"/>
    <w:rsid w:val="006C5315"/>
    <w:rsid w:val="006D0CA2"/>
    <w:rsid w:val="006D15B7"/>
    <w:rsid w:val="006D4DD4"/>
    <w:rsid w:val="006E372C"/>
    <w:rsid w:val="006F04D8"/>
    <w:rsid w:val="006F6AE2"/>
    <w:rsid w:val="007062AD"/>
    <w:rsid w:val="00706DF4"/>
    <w:rsid w:val="0070722F"/>
    <w:rsid w:val="0071158B"/>
    <w:rsid w:val="007150CD"/>
    <w:rsid w:val="007176BE"/>
    <w:rsid w:val="00717F7B"/>
    <w:rsid w:val="0072103C"/>
    <w:rsid w:val="00721FD3"/>
    <w:rsid w:val="00732ECF"/>
    <w:rsid w:val="00735B6F"/>
    <w:rsid w:val="007373C8"/>
    <w:rsid w:val="00744414"/>
    <w:rsid w:val="00751646"/>
    <w:rsid w:val="007740F5"/>
    <w:rsid w:val="007741B6"/>
    <w:rsid w:val="007754BC"/>
    <w:rsid w:val="0077592B"/>
    <w:rsid w:val="007824FE"/>
    <w:rsid w:val="00786E77"/>
    <w:rsid w:val="00792676"/>
    <w:rsid w:val="00793439"/>
    <w:rsid w:val="00794E76"/>
    <w:rsid w:val="007A0F81"/>
    <w:rsid w:val="007A2767"/>
    <w:rsid w:val="007A3F32"/>
    <w:rsid w:val="007A48B7"/>
    <w:rsid w:val="007A5339"/>
    <w:rsid w:val="007A6886"/>
    <w:rsid w:val="007C148D"/>
    <w:rsid w:val="007C6A8A"/>
    <w:rsid w:val="007D0FC6"/>
    <w:rsid w:val="007E2A7B"/>
    <w:rsid w:val="007E6975"/>
    <w:rsid w:val="007E7250"/>
    <w:rsid w:val="007F5EA1"/>
    <w:rsid w:val="008020A2"/>
    <w:rsid w:val="008111B4"/>
    <w:rsid w:val="0081260F"/>
    <w:rsid w:val="0081580A"/>
    <w:rsid w:val="0082030E"/>
    <w:rsid w:val="0082448E"/>
    <w:rsid w:val="008374A3"/>
    <w:rsid w:val="00847387"/>
    <w:rsid w:val="00847C81"/>
    <w:rsid w:val="00851C98"/>
    <w:rsid w:val="00855C91"/>
    <w:rsid w:val="00860BA7"/>
    <w:rsid w:val="00864B68"/>
    <w:rsid w:val="00864DE6"/>
    <w:rsid w:val="008653C3"/>
    <w:rsid w:val="00870053"/>
    <w:rsid w:val="00873BE3"/>
    <w:rsid w:val="00875EFD"/>
    <w:rsid w:val="00880EAA"/>
    <w:rsid w:val="008A1D3C"/>
    <w:rsid w:val="008A214E"/>
    <w:rsid w:val="008A2AA9"/>
    <w:rsid w:val="008A4E5D"/>
    <w:rsid w:val="008A5B71"/>
    <w:rsid w:val="008B0AD0"/>
    <w:rsid w:val="008C01A2"/>
    <w:rsid w:val="008C4778"/>
    <w:rsid w:val="008C728F"/>
    <w:rsid w:val="008D30A1"/>
    <w:rsid w:val="008D3226"/>
    <w:rsid w:val="008D324D"/>
    <w:rsid w:val="008D49AA"/>
    <w:rsid w:val="008D7507"/>
    <w:rsid w:val="008E31D3"/>
    <w:rsid w:val="008E7B5A"/>
    <w:rsid w:val="008F0DC9"/>
    <w:rsid w:val="0090524B"/>
    <w:rsid w:val="00907170"/>
    <w:rsid w:val="009077F1"/>
    <w:rsid w:val="00911A2C"/>
    <w:rsid w:val="00917011"/>
    <w:rsid w:val="00923E3A"/>
    <w:rsid w:val="00924147"/>
    <w:rsid w:val="00925EB4"/>
    <w:rsid w:val="00926163"/>
    <w:rsid w:val="009360E5"/>
    <w:rsid w:val="00937300"/>
    <w:rsid w:val="00940B50"/>
    <w:rsid w:val="009434A4"/>
    <w:rsid w:val="00944DC6"/>
    <w:rsid w:val="009454D9"/>
    <w:rsid w:val="009507AA"/>
    <w:rsid w:val="00950C04"/>
    <w:rsid w:val="00961ABD"/>
    <w:rsid w:val="009665B6"/>
    <w:rsid w:val="009809D9"/>
    <w:rsid w:val="00991105"/>
    <w:rsid w:val="0099267B"/>
    <w:rsid w:val="0099532B"/>
    <w:rsid w:val="0099626A"/>
    <w:rsid w:val="00997365"/>
    <w:rsid w:val="009A3617"/>
    <w:rsid w:val="009A3773"/>
    <w:rsid w:val="009A3E0A"/>
    <w:rsid w:val="009A48F9"/>
    <w:rsid w:val="009A60DB"/>
    <w:rsid w:val="009B155D"/>
    <w:rsid w:val="009B6AE1"/>
    <w:rsid w:val="009D06AB"/>
    <w:rsid w:val="009D1931"/>
    <w:rsid w:val="009D1E3D"/>
    <w:rsid w:val="009D4906"/>
    <w:rsid w:val="009E090C"/>
    <w:rsid w:val="009E23D2"/>
    <w:rsid w:val="009E64BD"/>
    <w:rsid w:val="009E74B4"/>
    <w:rsid w:val="00A02320"/>
    <w:rsid w:val="00A029E5"/>
    <w:rsid w:val="00A03AFE"/>
    <w:rsid w:val="00A073AC"/>
    <w:rsid w:val="00A1324D"/>
    <w:rsid w:val="00A17724"/>
    <w:rsid w:val="00A20BF4"/>
    <w:rsid w:val="00A20DCE"/>
    <w:rsid w:val="00A2326B"/>
    <w:rsid w:val="00A25381"/>
    <w:rsid w:val="00A3024C"/>
    <w:rsid w:val="00A367F0"/>
    <w:rsid w:val="00A4487F"/>
    <w:rsid w:val="00A458FD"/>
    <w:rsid w:val="00A45A6B"/>
    <w:rsid w:val="00A56870"/>
    <w:rsid w:val="00A643E8"/>
    <w:rsid w:val="00A65211"/>
    <w:rsid w:val="00A7297F"/>
    <w:rsid w:val="00A75489"/>
    <w:rsid w:val="00A828B2"/>
    <w:rsid w:val="00A82C35"/>
    <w:rsid w:val="00A84139"/>
    <w:rsid w:val="00A85DDC"/>
    <w:rsid w:val="00A92E71"/>
    <w:rsid w:val="00AA05DA"/>
    <w:rsid w:val="00AA082C"/>
    <w:rsid w:val="00AA1AB1"/>
    <w:rsid w:val="00AB3D2D"/>
    <w:rsid w:val="00AB3F41"/>
    <w:rsid w:val="00AC3F84"/>
    <w:rsid w:val="00AD106C"/>
    <w:rsid w:val="00AD530C"/>
    <w:rsid w:val="00AD703D"/>
    <w:rsid w:val="00AD7CC1"/>
    <w:rsid w:val="00AE1B82"/>
    <w:rsid w:val="00AE4432"/>
    <w:rsid w:val="00AE4AE6"/>
    <w:rsid w:val="00AE7D77"/>
    <w:rsid w:val="00AF25B7"/>
    <w:rsid w:val="00AF384F"/>
    <w:rsid w:val="00B0093E"/>
    <w:rsid w:val="00B03D31"/>
    <w:rsid w:val="00B208F1"/>
    <w:rsid w:val="00B22FA5"/>
    <w:rsid w:val="00B249E9"/>
    <w:rsid w:val="00B32507"/>
    <w:rsid w:val="00B352C2"/>
    <w:rsid w:val="00B362C7"/>
    <w:rsid w:val="00B36E7E"/>
    <w:rsid w:val="00B4035D"/>
    <w:rsid w:val="00B40DF0"/>
    <w:rsid w:val="00B41B2F"/>
    <w:rsid w:val="00B46802"/>
    <w:rsid w:val="00B47268"/>
    <w:rsid w:val="00B52CDE"/>
    <w:rsid w:val="00B56A69"/>
    <w:rsid w:val="00B61FFD"/>
    <w:rsid w:val="00B62B72"/>
    <w:rsid w:val="00B63D91"/>
    <w:rsid w:val="00B72453"/>
    <w:rsid w:val="00B7456A"/>
    <w:rsid w:val="00B76525"/>
    <w:rsid w:val="00B8115A"/>
    <w:rsid w:val="00B83634"/>
    <w:rsid w:val="00B85425"/>
    <w:rsid w:val="00B87B03"/>
    <w:rsid w:val="00B904C5"/>
    <w:rsid w:val="00B94A20"/>
    <w:rsid w:val="00BA04B3"/>
    <w:rsid w:val="00BA0FA7"/>
    <w:rsid w:val="00BA5B55"/>
    <w:rsid w:val="00BA6560"/>
    <w:rsid w:val="00BA7065"/>
    <w:rsid w:val="00BB1BC6"/>
    <w:rsid w:val="00BB2C57"/>
    <w:rsid w:val="00BC2B92"/>
    <w:rsid w:val="00BC313C"/>
    <w:rsid w:val="00BC3323"/>
    <w:rsid w:val="00BC45EB"/>
    <w:rsid w:val="00BC5381"/>
    <w:rsid w:val="00BC54F6"/>
    <w:rsid w:val="00BC5C06"/>
    <w:rsid w:val="00BC60F0"/>
    <w:rsid w:val="00BC71F4"/>
    <w:rsid w:val="00BD5C76"/>
    <w:rsid w:val="00BD5EA0"/>
    <w:rsid w:val="00BE17F5"/>
    <w:rsid w:val="00BE218D"/>
    <w:rsid w:val="00BE2D69"/>
    <w:rsid w:val="00BE5132"/>
    <w:rsid w:val="00BF1E8B"/>
    <w:rsid w:val="00BF26BB"/>
    <w:rsid w:val="00BF5290"/>
    <w:rsid w:val="00BF7D2C"/>
    <w:rsid w:val="00C00748"/>
    <w:rsid w:val="00C03670"/>
    <w:rsid w:val="00C048F6"/>
    <w:rsid w:val="00C04C88"/>
    <w:rsid w:val="00C04CA8"/>
    <w:rsid w:val="00C068AB"/>
    <w:rsid w:val="00C126DD"/>
    <w:rsid w:val="00C138E0"/>
    <w:rsid w:val="00C14379"/>
    <w:rsid w:val="00C23D38"/>
    <w:rsid w:val="00C31B4B"/>
    <w:rsid w:val="00C33A57"/>
    <w:rsid w:val="00C361FB"/>
    <w:rsid w:val="00C36B16"/>
    <w:rsid w:val="00C431B3"/>
    <w:rsid w:val="00C45F20"/>
    <w:rsid w:val="00C56ED0"/>
    <w:rsid w:val="00C670DC"/>
    <w:rsid w:val="00C71E76"/>
    <w:rsid w:val="00C849DE"/>
    <w:rsid w:val="00CA51FC"/>
    <w:rsid w:val="00CB0467"/>
    <w:rsid w:val="00CB23BC"/>
    <w:rsid w:val="00CB7019"/>
    <w:rsid w:val="00CC2097"/>
    <w:rsid w:val="00CC70FB"/>
    <w:rsid w:val="00CC7D04"/>
    <w:rsid w:val="00CD12CF"/>
    <w:rsid w:val="00CD46D9"/>
    <w:rsid w:val="00CE0CD3"/>
    <w:rsid w:val="00CE136E"/>
    <w:rsid w:val="00CE682E"/>
    <w:rsid w:val="00CF2F29"/>
    <w:rsid w:val="00CF55AF"/>
    <w:rsid w:val="00CF6314"/>
    <w:rsid w:val="00CF7B84"/>
    <w:rsid w:val="00D15D39"/>
    <w:rsid w:val="00D21DE2"/>
    <w:rsid w:val="00D22A42"/>
    <w:rsid w:val="00D25C59"/>
    <w:rsid w:val="00D27B4F"/>
    <w:rsid w:val="00D30D1C"/>
    <w:rsid w:val="00D31C0C"/>
    <w:rsid w:val="00D3573E"/>
    <w:rsid w:val="00D35E65"/>
    <w:rsid w:val="00D36842"/>
    <w:rsid w:val="00D37C32"/>
    <w:rsid w:val="00D54CF7"/>
    <w:rsid w:val="00D555F3"/>
    <w:rsid w:val="00D60B28"/>
    <w:rsid w:val="00D64A59"/>
    <w:rsid w:val="00D66CD9"/>
    <w:rsid w:val="00D70A75"/>
    <w:rsid w:val="00D73919"/>
    <w:rsid w:val="00D74022"/>
    <w:rsid w:val="00D7559B"/>
    <w:rsid w:val="00D76306"/>
    <w:rsid w:val="00D80D8A"/>
    <w:rsid w:val="00D83320"/>
    <w:rsid w:val="00D87A56"/>
    <w:rsid w:val="00D95715"/>
    <w:rsid w:val="00DA4D6E"/>
    <w:rsid w:val="00DA61A5"/>
    <w:rsid w:val="00DB0685"/>
    <w:rsid w:val="00DB1BD5"/>
    <w:rsid w:val="00DB3EAA"/>
    <w:rsid w:val="00DC51D4"/>
    <w:rsid w:val="00DD59BB"/>
    <w:rsid w:val="00DD7E2D"/>
    <w:rsid w:val="00DE026D"/>
    <w:rsid w:val="00DE1463"/>
    <w:rsid w:val="00DE2211"/>
    <w:rsid w:val="00DE2B0C"/>
    <w:rsid w:val="00DE2C45"/>
    <w:rsid w:val="00DF6B3B"/>
    <w:rsid w:val="00DF782F"/>
    <w:rsid w:val="00E0022E"/>
    <w:rsid w:val="00E013FD"/>
    <w:rsid w:val="00E02747"/>
    <w:rsid w:val="00E0284D"/>
    <w:rsid w:val="00E113B4"/>
    <w:rsid w:val="00E321CE"/>
    <w:rsid w:val="00E374B3"/>
    <w:rsid w:val="00E41FE0"/>
    <w:rsid w:val="00E438E8"/>
    <w:rsid w:val="00E460F8"/>
    <w:rsid w:val="00E50D50"/>
    <w:rsid w:val="00E51592"/>
    <w:rsid w:val="00E52002"/>
    <w:rsid w:val="00E5274D"/>
    <w:rsid w:val="00E559C4"/>
    <w:rsid w:val="00E5771C"/>
    <w:rsid w:val="00E6306A"/>
    <w:rsid w:val="00E63D30"/>
    <w:rsid w:val="00E66B6C"/>
    <w:rsid w:val="00E66BFF"/>
    <w:rsid w:val="00E72429"/>
    <w:rsid w:val="00E74F16"/>
    <w:rsid w:val="00E75864"/>
    <w:rsid w:val="00E770DF"/>
    <w:rsid w:val="00E82E72"/>
    <w:rsid w:val="00E91EDF"/>
    <w:rsid w:val="00EA0285"/>
    <w:rsid w:val="00EA42E0"/>
    <w:rsid w:val="00EA58D0"/>
    <w:rsid w:val="00EB3E07"/>
    <w:rsid w:val="00EC40C9"/>
    <w:rsid w:val="00EC4D39"/>
    <w:rsid w:val="00ED0BDF"/>
    <w:rsid w:val="00ED340C"/>
    <w:rsid w:val="00ED3675"/>
    <w:rsid w:val="00EE0E47"/>
    <w:rsid w:val="00EE25DB"/>
    <w:rsid w:val="00EE3AA5"/>
    <w:rsid w:val="00EE568F"/>
    <w:rsid w:val="00EF35E4"/>
    <w:rsid w:val="00EF558F"/>
    <w:rsid w:val="00EF7CAD"/>
    <w:rsid w:val="00F00E58"/>
    <w:rsid w:val="00F05EAC"/>
    <w:rsid w:val="00F13C52"/>
    <w:rsid w:val="00F21165"/>
    <w:rsid w:val="00F30C38"/>
    <w:rsid w:val="00F45F7B"/>
    <w:rsid w:val="00F61A36"/>
    <w:rsid w:val="00F736B3"/>
    <w:rsid w:val="00F7534C"/>
    <w:rsid w:val="00F87A32"/>
    <w:rsid w:val="00F90FB6"/>
    <w:rsid w:val="00F9215B"/>
    <w:rsid w:val="00F93064"/>
    <w:rsid w:val="00F973B8"/>
    <w:rsid w:val="00FA5A5C"/>
    <w:rsid w:val="00FA67FF"/>
    <w:rsid w:val="00FB0474"/>
    <w:rsid w:val="00FB116C"/>
    <w:rsid w:val="00FB49EF"/>
    <w:rsid w:val="00FC4F7F"/>
    <w:rsid w:val="00FC614C"/>
    <w:rsid w:val="00FD2559"/>
    <w:rsid w:val="00FD26F8"/>
    <w:rsid w:val="00FD5100"/>
    <w:rsid w:val="00FD6679"/>
    <w:rsid w:val="00FE1889"/>
    <w:rsid w:val="00FE6399"/>
    <w:rsid w:val="00FF5D84"/>
    <w:rsid w:val="00FF7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A580FE2"/>
  <w15:docId w15:val="{4534A5F9-37F5-4B9E-9C52-BF820B11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306"/>
  </w:style>
  <w:style w:type="paragraph" w:styleId="Heading2">
    <w:name w:val="heading 2"/>
    <w:basedOn w:val="Normal"/>
    <w:next w:val="Normal"/>
    <w:link w:val="Heading2Char"/>
    <w:semiHidden/>
    <w:unhideWhenUsed/>
    <w:qFormat/>
    <w:rsid w:val="00E91EDF"/>
    <w:pPr>
      <w:keepNext/>
      <w:keepLines/>
      <w:spacing w:before="120"/>
      <w:jc w:val="center"/>
      <w:outlineLvl w:val="1"/>
    </w:pPr>
    <w:rPr>
      <w:b/>
      <w:sz w:val="32"/>
    </w:rPr>
  </w:style>
  <w:style w:type="paragraph" w:styleId="Heading3">
    <w:name w:val="heading 3"/>
    <w:basedOn w:val="ind4"/>
    <w:link w:val="Heading3Char"/>
    <w:unhideWhenUsed/>
    <w:qFormat/>
    <w:rsid w:val="00D76306"/>
    <w:pPr>
      <w:tabs>
        <w:tab w:val="clear" w:pos="1152"/>
        <w:tab w:val="clear" w:pos="1728"/>
        <w:tab w:val="clear" w:pos="2304"/>
        <w:tab w:val="clear" w:pos="2880"/>
        <w:tab w:val="clear" w:pos="3456"/>
      </w:tabs>
      <w:spacing w:after="240"/>
      <w:ind w:left="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D76306"/>
    <w:pPr>
      <w:autoSpaceDE w:val="0"/>
      <w:autoSpaceDN w:val="0"/>
      <w:adjustRightInd w:val="0"/>
      <w:spacing w:after="240"/>
      <w:outlineLvl w:val="3"/>
    </w:pPr>
    <w:rPr>
      <w:rFonts w:ascii="Times New Roman" w:hAnsi="Times New Roman"/>
      <w:b/>
      <w:sz w:val="24"/>
      <w:szCs w:val="24"/>
    </w:rPr>
  </w:style>
  <w:style w:type="paragraph" w:styleId="Heading5">
    <w:name w:val="heading 5"/>
    <w:basedOn w:val="Heading4"/>
    <w:link w:val="Heading5Char"/>
    <w:unhideWhenUsed/>
    <w:qFormat/>
    <w:rsid w:val="00E91EDF"/>
    <w:pPr>
      <w:outlineLvl w:val="4"/>
    </w:pPr>
    <w:rPr>
      <w:u w:val="single"/>
    </w:rPr>
  </w:style>
  <w:style w:type="paragraph" w:styleId="Heading6">
    <w:name w:val="heading 6"/>
    <w:basedOn w:val="Normal"/>
    <w:next w:val="Normal"/>
    <w:link w:val="Heading6Char"/>
    <w:semiHidden/>
    <w:unhideWhenUsed/>
    <w:qFormat/>
    <w:rsid w:val="00E91EDF"/>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91EDF"/>
    <w:rPr>
      <w:b/>
      <w:sz w:val="32"/>
    </w:rPr>
  </w:style>
  <w:style w:type="character" w:customStyle="1" w:styleId="Heading3Char">
    <w:name w:val="Heading 3 Char"/>
    <w:basedOn w:val="DefaultParagraphFont"/>
    <w:link w:val="Heading3"/>
    <w:rsid w:val="00D76306"/>
    <w:rPr>
      <w:rFonts w:ascii="Times New Roman" w:hAnsi="Times New Roman" w:cs="Times New Roman"/>
      <w:b/>
      <w:sz w:val="24"/>
      <w:szCs w:val="24"/>
    </w:rPr>
  </w:style>
  <w:style w:type="character" w:customStyle="1" w:styleId="Heading4Char">
    <w:name w:val="Heading 4 Char"/>
    <w:basedOn w:val="DefaultParagraphFont"/>
    <w:link w:val="Heading4"/>
    <w:rsid w:val="00D76306"/>
    <w:rPr>
      <w:rFonts w:ascii="Times New Roman" w:hAnsi="Times New Roman"/>
      <w:b/>
      <w:sz w:val="24"/>
      <w:szCs w:val="24"/>
    </w:rPr>
  </w:style>
  <w:style w:type="character" w:customStyle="1" w:styleId="Heading5Char">
    <w:name w:val="Heading 5 Char"/>
    <w:basedOn w:val="DefaultParagraphFont"/>
    <w:link w:val="Heading5"/>
    <w:rsid w:val="00E91EDF"/>
    <w:rPr>
      <w:b/>
      <w:u w:val="single"/>
    </w:rPr>
  </w:style>
  <w:style w:type="character" w:customStyle="1" w:styleId="Heading6Char">
    <w:name w:val="Heading 6 Char"/>
    <w:basedOn w:val="DefaultParagraphFont"/>
    <w:link w:val="Heading6"/>
    <w:semiHidden/>
    <w:rsid w:val="00E91EDF"/>
    <w:rPr>
      <w:b/>
    </w:rPr>
  </w:style>
  <w:style w:type="character" w:styleId="Hyperlink">
    <w:name w:val="Hyperlink"/>
    <w:basedOn w:val="DefaultParagraphFont"/>
    <w:uiPriority w:val="99"/>
    <w:unhideWhenUsed/>
    <w:rsid w:val="00E91EDF"/>
    <w:rPr>
      <w:color w:val="0000FF"/>
      <w:u w:val="single"/>
    </w:rPr>
  </w:style>
  <w:style w:type="paragraph" w:styleId="Footer">
    <w:name w:val="footer"/>
    <w:basedOn w:val="Normal"/>
    <w:link w:val="FooterChar"/>
    <w:uiPriority w:val="99"/>
    <w:unhideWhenUsed/>
    <w:rsid w:val="00E91EDF"/>
    <w:pPr>
      <w:tabs>
        <w:tab w:val="center" w:pos="4320"/>
        <w:tab w:val="right" w:pos="8640"/>
      </w:tabs>
    </w:pPr>
  </w:style>
  <w:style w:type="character" w:customStyle="1" w:styleId="FooterChar">
    <w:name w:val="Footer Char"/>
    <w:basedOn w:val="DefaultParagraphFont"/>
    <w:link w:val="Footer"/>
    <w:uiPriority w:val="99"/>
    <w:rsid w:val="00E91EDF"/>
  </w:style>
  <w:style w:type="paragraph" w:customStyle="1" w:styleId="hangind4">
    <w:name w:val="hang ind .4"/>
    <w:basedOn w:val="Normal"/>
    <w:rsid w:val="00E91EDF"/>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E91EDF"/>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E91EDF"/>
    <w:pPr>
      <w:tabs>
        <w:tab w:val="left" w:pos="1728"/>
        <w:tab w:val="left" w:pos="2304"/>
        <w:tab w:val="left" w:pos="2880"/>
        <w:tab w:val="left" w:pos="3456"/>
      </w:tabs>
      <w:ind w:left="1728" w:hanging="576"/>
    </w:pPr>
  </w:style>
  <w:style w:type="paragraph" w:customStyle="1" w:styleId="ind20">
    <w:name w:val="ind 2.0"/>
    <w:basedOn w:val="Normal"/>
    <w:rsid w:val="00E91EDF"/>
    <w:pPr>
      <w:tabs>
        <w:tab w:val="left" w:pos="3456"/>
        <w:tab w:val="left" w:pos="4032"/>
      </w:tabs>
      <w:ind w:left="2880"/>
    </w:pPr>
  </w:style>
  <w:style w:type="paragraph" w:customStyle="1" w:styleId="ind24">
    <w:name w:val="ind 2.4"/>
    <w:basedOn w:val="Normal"/>
    <w:rsid w:val="00E91EDF"/>
    <w:pPr>
      <w:tabs>
        <w:tab w:val="left" w:pos="4032"/>
      </w:tabs>
      <w:ind w:left="3456"/>
    </w:pPr>
  </w:style>
  <w:style w:type="paragraph" w:customStyle="1" w:styleId="ind8">
    <w:name w:val="ind .8"/>
    <w:basedOn w:val="hangind8"/>
    <w:rsid w:val="00E91EDF"/>
    <w:pPr>
      <w:tabs>
        <w:tab w:val="clear" w:pos="1152"/>
      </w:tabs>
      <w:ind w:firstLine="0"/>
    </w:pPr>
  </w:style>
  <w:style w:type="paragraph" w:customStyle="1" w:styleId="ind16">
    <w:name w:val="ind 1.6"/>
    <w:basedOn w:val="Normal"/>
    <w:rsid w:val="00E91EDF"/>
    <w:pPr>
      <w:tabs>
        <w:tab w:val="left" w:pos="2880"/>
        <w:tab w:val="left" w:pos="3456"/>
        <w:tab w:val="left" w:pos="4032"/>
      </w:tabs>
      <w:ind w:left="2304"/>
    </w:pPr>
  </w:style>
  <w:style w:type="paragraph" w:customStyle="1" w:styleId="ind12">
    <w:name w:val="ind 1.2"/>
    <w:basedOn w:val="hangind12"/>
    <w:rsid w:val="00E91EDF"/>
    <w:pPr>
      <w:tabs>
        <w:tab w:val="clear" w:pos="1728"/>
      </w:tabs>
      <w:ind w:firstLine="0"/>
    </w:pPr>
  </w:style>
  <w:style w:type="paragraph" w:customStyle="1" w:styleId="ind4">
    <w:name w:val="ind .4"/>
    <w:basedOn w:val="hangind4"/>
    <w:rsid w:val="00E91EDF"/>
    <w:pPr>
      <w:tabs>
        <w:tab w:val="clear" w:pos="576"/>
      </w:tabs>
      <w:ind w:firstLine="0"/>
    </w:pPr>
  </w:style>
  <w:style w:type="character" w:styleId="CommentReference">
    <w:name w:val="annotation reference"/>
    <w:basedOn w:val="DefaultParagraphFont"/>
    <w:uiPriority w:val="99"/>
    <w:semiHidden/>
    <w:unhideWhenUsed/>
    <w:rsid w:val="00717F7B"/>
    <w:rPr>
      <w:sz w:val="16"/>
      <w:szCs w:val="16"/>
    </w:rPr>
  </w:style>
  <w:style w:type="paragraph" w:styleId="CommentText">
    <w:name w:val="annotation text"/>
    <w:basedOn w:val="Normal"/>
    <w:link w:val="CommentTextChar"/>
    <w:uiPriority w:val="99"/>
    <w:unhideWhenUsed/>
    <w:rsid w:val="00717F7B"/>
    <w:pPr>
      <w:spacing w:line="240" w:lineRule="auto"/>
    </w:pPr>
    <w:rPr>
      <w:sz w:val="20"/>
      <w:szCs w:val="20"/>
    </w:rPr>
  </w:style>
  <w:style w:type="character" w:customStyle="1" w:styleId="CommentTextChar">
    <w:name w:val="Comment Text Char"/>
    <w:basedOn w:val="DefaultParagraphFont"/>
    <w:link w:val="CommentText"/>
    <w:uiPriority w:val="99"/>
    <w:rsid w:val="00717F7B"/>
    <w:rPr>
      <w:sz w:val="20"/>
      <w:szCs w:val="20"/>
    </w:rPr>
  </w:style>
  <w:style w:type="paragraph" w:styleId="CommentSubject">
    <w:name w:val="annotation subject"/>
    <w:basedOn w:val="CommentText"/>
    <w:next w:val="CommentText"/>
    <w:link w:val="CommentSubjectChar"/>
    <w:uiPriority w:val="99"/>
    <w:semiHidden/>
    <w:unhideWhenUsed/>
    <w:rsid w:val="00717F7B"/>
    <w:rPr>
      <w:b/>
      <w:bCs/>
    </w:rPr>
  </w:style>
  <w:style w:type="character" w:customStyle="1" w:styleId="CommentSubjectChar">
    <w:name w:val="Comment Subject Char"/>
    <w:basedOn w:val="CommentTextChar"/>
    <w:link w:val="CommentSubject"/>
    <w:uiPriority w:val="99"/>
    <w:semiHidden/>
    <w:rsid w:val="00717F7B"/>
    <w:rPr>
      <w:b/>
      <w:bCs/>
      <w:sz w:val="20"/>
      <w:szCs w:val="20"/>
    </w:rPr>
  </w:style>
  <w:style w:type="paragraph" w:styleId="BalloonText">
    <w:name w:val="Balloon Text"/>
    <w:basedOn w:val="Normal"/>
    <w:link w:val="BalloonTextChar"/>
    <w:uiPriority w:val="99"/>
    <w:semiHidden/>
    <w:unhideWhenUsed/>
    <w:rsid w:val="00717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7B"/>
    <w:rPr>
      <w:rFonts w:ascii="Tahoma" w:hAnsi="Tahoma" w:cs="Tahoma"/>
      <w:sz w:val="16"/>
      <w:szCs w:val="16"/>
    </w:rPr>
  </w:style>
  <w:style w:type="paragraph" w:styleId="Revision">
    <w:name w:val="Revision"/>
    <w:hidden/>
    <w:uiPriority w:val="99"/>
    <w:semiHidden/>
    <w:rsid w:val="0006334D"/>
    <w:pPr>
      <w:spacing w:after="0" w:line="240" w:lineRule="auto"/>
    </w:pPr>
  </w:style>
  <w:style w:type="paragraph" w:styleId="NormalWeb">
    <w:name w:val="Normal (Web)"/>
    <w:basedOn w:val="Normal"/>
    <w:uiPriority w:val="99"/>
    <w:semiHidden/>
    <w:unhideWhenUsed/>
    <w:rsid w:val="008C01A2"/>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332BA9"/>
    <w:rPr>
      <w:vertAlign w:val="superscript"/>
    </w:rPr>
  </w:style>
  <w:style w:type="paragraph" w:styleId="Header">
    <w:name w:val="header"/>
    <w:basedOn w:val="Normal"/>
    <w:link w:val="HeaderChar"/>
    <w:uiPriority w:val="99"/>
    <w:semiHidden/>
    <w:unhideWhenUsed/>
    <w:rsid w:val="006706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0609"/>
  </w:style>
  <w:style w:type="paragraph" w:styleId="TOC4">
    <w:name w:val="toc 4"/>
    <w:basedOn w:val="Normal"/>
    <w:next w:val="Normal"/>
    <w:autoRedefine/>
    <w:uiPriority w:val="39"/>
    <w:unhideWhenUsed/>
    <w:rsid w:val="009A3773"/>
    <w:pPr>
      <w:spacing w:after="100"/>
      <w:ind w:left="660"/>
    </w:pPr>
  </w:style>
  <w:style w:type="paragraph" w:styleId="TOC3">
    <w:name w:val="toc 3"/>
    <w:basedOn w:val="Normal"/>
    <w:next w:val="Normal"/>
    <w:autoRedefine/>
    <w:uiPriority w:val="39"/>
    <w:unhideWhenUsed/>
    <w:rsid w:val="009A3773"/>
    <w:pPr>
      <w:spacing w:after="100"/>
      <w:ind w:left="440"/>
    </w:pPr>
  </w:style>
  <w:style w:type="character" w:styleId="FollowedHyperlink">
    <w:name w:val="FollowedHyperlink"/>
    <w:basedOn w:val="DefaultParagraphFont"/>
    <w:uiPriority w:val="99"/>
    <w:semiHidden/>
    <w:unhideWhenUsed/>
    <w:rsid w:val="00794E76"/>
    <w:rPr>
      <w:color w:val="800080" w:themeColor="followedHyperlink"/>
      <w:u w:val="single"/>
    </w:rPr>
  </w:style>
  <w:style w:type="character" w:styleId="UnresolvedMention">
    <w:name w:val="Unresolved Mention"/>
    <w:basedOn w:val="DefaultParagraphFont"/>
    <w:uiPriority w:val="99"/>
    <w:semiHidden/>
    <w:unhideWhenUsed/>
    <w:rsid w:val="006B5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663107">
      <w:bodyDiv w:val="1"/>
      <w:marLeft w:val="0"/>
      <w:marRight w:val="0"/>
      <w:marTop w:val="0"/>
      <w:marBottom w:val="0"/>
      <w:divBdr>
        <w:top w:val="none" w:sz="0" w:space="0" w:color="auto"/>
        <w:left w:val="none" w:sz="0" w:space="0" w:color="auto"/>
        <w:bottom w:val="none" w:sz="0" w:space="0" w:color="auto"/>
        <w:right w:val="none" w:sz="0" w:space="0" w:color="auto"/>
      </w:divBdr>
    </w:div>
    <w:div w:id="174818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fiscal.treasury.gov/files/judgment-fund/form-196.pdf" TargetMode="External"/><Relationship Id="rId2" Type="http://schemas.openxmlformats.org/officeDocument/2006/relationships/hyperlink" Target="https://fiscal.treasury.gov/files/judgment-fund/form-194.pdf" TargetMode="External"/><Relationship Id="rId1" Type="http://schemas.openxmlformats.org/officeDocument/2006/relationships/hyperlink" Target="https://fiscal.treasury.gov/judgment-fund/award-payment-process.html" TargetMode="External"/><Relationship Id="rId4" Type="http://schemas.openxmlformats.org/officeDocument/2006/relationships/hyperlink" Target="https://fiscal.treasury.gov/files/judgment-fund/form-197.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usarmy.pentagon.hqda-ogc.mbx.adr@mail.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sarmy.pentagon.hqda-ogc.mbx.adr@mail.mil" TargetMode="Externa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8C060DC519C5438F279013B0EC9B02" ma:contentTypeVersion="17" ma:contentTypeDescription="Create a new document." ma:contentTypeScope="" ma:versionID="9a420a606c7216ab5f2efbe30dbc6847">
  <xsd:schema xmlns:xsd="http://www.w3.org/2001/XMLSchema" xmlns:xs="http://www.w3.org/2001/XMLSchema" xmlns:p="http://schemas.microsoft.com/office/2006/metadata/properties" xmlns:ns1="http://schemas.microsoft.com/sharepoint/v3" xmlns:ns3="bc96db8f-62c4-44cc-8b28-7ef117495d18" xmlns:ns4="04adc925-6b5d-4628-b7e0-5b86efa98958" targetNamespace="http://schemas.microsoft.com/office/2006/metadata/properties" ma:root="true" ma:fieldsID="6c636ec1e0c1d68b0c6ea07ba30dbc8d" ns1:_="" ns3:_="" ns4:_="">
    <xsd:import namespace="http://schemas.microsoft.com/sharepoint/v3"/>
    <xsd:import namespace="bc96db8f-62c4-44cc-8b28-7ef117495d18"/>
    <xsd:import namespace="04adc925-6b5d-4628-b7e0-5b86efa989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DateTaken" minOccurs="0"/>
                <xsd:element ref="ns4:MediaServiceAutoTags" minOccurs="0"/>
                <xsd:element ref="ns4:MediaLengthInSeconds" minOccurs="0"/>
                <xsd:element ref="ns4:MediaServiceObjectDetectorVersions" minOccurs="0"/>
                <xsd:element ref="ns4:MediaServiceOCR"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96db8f-62c4-44cc-8b28-7ef117495d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adc925-6b5d-4628-b7e0-5b86efa9895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04adc925-6b5d-4628-b7e0-5b86efa98958"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F499BE6-FC06-4DD5-9FE5-69DBCDB24CFB}">
  <ds:schemaRefs>
    <ds:schemaRef ds:uri="http://schemas.openxmlformats.org/officeDocument/2006/bibliography"/>
  </ds:schemaRefs>
</ds:datastoreItem>
</file>

<file path=customXml/itemProps2.xml><?xml version="1.0" encoding="utf-8"?>
<ds:datastoreItem xmlns:ds="http://schemas.openxmlformats.org/officeDocument/2006/customXml" ds:itemID="{B56C7D15-75A9-457C-9C90-FA8108D1A079}">
  <ds:schemaRefs>
    <ds:schemaRef ds:uri="http://schemas.microsoft.com/sharepoint/v3/contenttype/forms"/>
  </ds:schemaRefs>
</ds:datastoreItem>
</file>

<file path=customXml/itemProps3.xml><?xml version="1.0" encoding="utf-8"?>
<ds:datastoreItem xmlns:ds="http://schemas.openxmlformats.org/officeDocument/2006/customXml" ds:itemID="{75DCD332-FDE3-42FF-975B-136B11A0C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c96db8f-62c4-44cc-8b28-7ef117495d18"/>
    <ds:schemaRef ds:uri="04adc925-6b5d-4628-b7e0-5b86efa98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4AD2FF-B1AB-4912-9633-DC8CE180A7FA}">
  <ds:schemaRefs>
    <ds:schemaRef ds:uri="http://schemas.microsoft.com/office/2006/metadata/properties"/>
    <ds:schemaRef ds:uri="http://schemas.microsoft.com/office/infopath/2007/PartnerControls"/>
    <ds:schemaRef ds:uri="04adc925-6b5d-4628-b7e0-5b86efa98958"/>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5414</Words>
  <Characters>36275</Characters>
  <Application>Microsoft Office Word</Application>
  <DocSecurity>0</DocSecurity>
  <Lines>824</Lines>
  <Paragraphs>641</Paragraphs>
  <ScaleCrop>false</ScaleCrop>
  <HeadingPairs>
    <vt:vector size="2" baseType="variant">
      <vt:variant>
        <vt:lpstr>Title</vt:lpstr>
      </vt:variant>
      <vt:variant>
        <vt:i4>1</vt:i4>
      </vt:variant>
    </vt:vector>
  </HeadingPairs>
  <TitlesOfParts>
    <vt:vector size="1" baseType="lpstr">
      <vt:lpstr>AFARS 5133_Revision_28_04</vt:lpstr>
    </vt:vector>
  </TitlesOfParts>
  <Company>U.S. Army</Company>
  <LinksUpToDate>false</LinksUpToDate>
  <CharactersWithSpaces>41048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5133_Revision_28_04</dc:title>
  <dc:creator>Administrator</dc:creator>
  <cp:lastModifiedBy>Jordan, Amanda C CIV USARMY HQDA ASA ALT (USA)</cp:lastModifiedBy>
  <cp:revision>9</cp:revision>
  <cp:lastPrinted>2014-04-11T18:45:00Z</cp:lastPrinted>
  <dcterms:created xsi:type="dcterms:W3CDTF">2024-09-04T12:24:00Z</dcterms:created>
  <dcterms:modified xsi:type="dcterms:W3CDTF">2024-09-22T20:30:00Z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0x010100398C060DC519C5438F279013B0EC9B02</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f0e05d12-08e2-498d-a455-6b90f8eae20b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Business_x0020_System">
    <vt:lpwstr>10;#Army Contracting Business Intelligence System|a5fc719a-e457-4d8f-af25-366c5684c6d3</vt:lpwstr>
  </property>
  <property fmtid="{D5CDD505-2E9C-101B-9397-08002B2CF9AE}" pid="27" name="Approval Authority">
    <vt:lpwstr>154;#DASA(P)|0d40e74d-a0f2-4690-97a9-9db3e4f4cdc2</vt:lpwstr>
  </property>
  <property fmtid="{D5CDD505-2E9C-101B-9397-08002B2CF9AE}" pid="28" name="Fiscal Year">
    <vt:lpwstr>108;#FY 2015|a74dcf90-02ac-49fc-8628-fb1821f0a7c9</vt:lpwstr>
  </property>
  <property fmtid="{D5CDD505-2E9C-101B-9397-08002B2CF9AE}" pid="29" name="Business System">
    <vt:lpwstr>10;#Army Contracting Business Intelligence System|a5fc719a-e457-4d8f-af25-366c5684c6d3</vt:lpwstr>
  </property>
  <property fmtid="{D5CDD505-2E9C-101B-9397-08002B2CF9AE}" pid="30" name="Document_x0020_Subject">
    <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Presented To">
    <vt:lpwstr/>
  </property>
  <property fmtid="{D5CDD505-2E9C-101B-9397-08002B2CF9AE}" pid="39" name="ffc7d0df761c4fa0955ca3c7780be4ea">
    <vt:lpwstr>DASA(P)|0d40e74d-a0f2-4690-97a9-9db3e4f4cdc2</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y fmtid="{D5CDD505-2E9C-101B-9397-08002B2CF9AE}" pid="44" name="_NewReviewCycle">
    <vt:lpwstr/>
  </property>
</Properties>
</file>