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B5F1" w14:textId="2D1F4EC2" w:rsidR="003674C7" w:rsidRPr="00247A8C" w:rsidRDefault="003674C7" w:rsidP="00247A8C">
      <w:pPr>
        <w:jc w:val="center"/>
        <w:rPr>
          <w:rFonts w:ascii="Times New Roman" w:hAnsi="Times New Roman" w:cs="Times New Roman"/>
          <w:b/>
          <w:sz w:val="32"/>
          <w:szCs w:val="32"/>
        </w:rPr>
      </w:pPr>
      <w:r w:rsidRPr="00247A8C">
        <w:rPr>
          <w:rFonts w:ascii="Times New Roman" w:hAnsi="Times New Roman" w:cs="Times New Roman"/>
          <w:b/>
          <w:sz w:val="32"/>
          <w:szCs w:val="32"/>
        </w:rPr>
        <w:t xml:space="preserve">AFARS </w:t>
      </w:r>
      <w:r w:rsidR="00381575" w:rsidRPr="00247A8C">
        <w:rPr>
          <w:rFonts w:ascii="Times New Roman" w:hAnsi="Times New Roman" w:cs="Times New Roman"/>
          <w:b/>
          <w:sz w:val="32"/>
          <w:szCs w:val="32"/>
        </w:rPr>
        <w:t>–</w:t>
      </w:r>
      <w:r w:rsidRPr="00247A8C">
        <w:rPr>
          <w:rFonts w:ascii="Times New Roman" w:hAnsi="Times New Roman" w:cs="Times New Roman"/>
          <w:b/>
          <w:sz w:val="32"/>
          <w:szCs w:val="32"/>
        </w:rPr>
        <w:t xml:space="preserve"> P</w:t>
      </w:r>
      <w:r w:rsidR="00EC355F">
        <w:rPr>
          <w:rFonts w:ascii="Times New Roman" w:hAnsi="Times New Roman" w:cs="Times New Roman"/>
          <w:b/>
          <w:sz w:val="32"/>
          <w:szCs w:val="32"/>
        </w:rPr>
        <w:t>ART</w:t>
      </w:r>
      <w:r w:rsidRPr="00247A8C">
        <w:rPr>
          <w:rFonts w:ascii="Times New Roman" w:hAnsi="Times New Roman" w:cs="Times New Roman"/>
          <w:b/>
          <w:sz w:val="32"/>
          <w:szCs w:val="32"/>
        </w:rPr>
        <w:t xml:space="preserve"> 5125</w:t>
      </w:r>
    </w:p>
    <w:p w14:paraId="00C7CFB2" w14:textId="77777777" w:rsidR="003674C7" w:rsidRPr="00247A8C" w:rsidRDefault="003674C7" w:rsidP="00247A8C">
      <w:pPr>
        <w:jc w:val="center"/>
        <w:rPr>
          <w:rFonts w:ascii="Times New Roman" w:hAnsi="Times New Roman" w:cs="Times New Roman"/>
          <w:b/>
          <w:sz w:val="32"/>
          <w:szCs w:val="32"/>
        </w:rPr>
      </w:pPr>
      <w:r w:rsidRPr="00247A8C">
        <w:rPr>
          <w:rFonts w:ascii="Times New Roman" w:hAnsi="Times New Roman" w:cs="Times New Roman"/>
          <w:b/>
          <w:sz w:val="32"/>
          <w:szCs w:val="32"/>
        </w:rPr>
        <w:t>Foreign Acquisition</w:t>
      </w:r>
    </w:p>
    <w:p w14:paraId="49F7E793" w14:textId="7E6215A9" w:rsidR="007E79E0" w:rsidRDefault="00BF6770" w:rsidP="00247A8C">
      <w:pPr>
        <w:jc w:val="center"/>
        <w:rPr>
          <w:ins w:id="0" w:author="Jordan, Amanda C CIV USARMY HQDA ASA ALT (USA)" w:date="2024-08-23T14:39:00Z"/>
          <w:rFonts w:ascii="Times New Roman" w:hAnsi="Times New Roman" w:cs="Times New Roman"/>
          <w:i/>
          <w:sz w:val="24"/>
          <w:szCs w:val="24"/>
        </w:rPr>
      </w:pPr>
      <w:r w:rsidRPr="00247A8C">
        <w:rPr>
          <w:rFonts w:ascii="Times New Roman" w:hAnsi="Times New Roman" w:cs="Times New Roman"/>
          <w:i/>
          <w:sz w:val="24"/>
          <w:szCs w:val="24"/>
        </w:rPr>
        <w:t xml:space="preserve">(Revised </w:t>
      </w:r>
      <w:del w:id="1" w:author="Jordan, Amanda C CIV USARMY HQDA ASA ALT (USA)" w:date="2024-08-23T14:38:00Z">
        <w:r w:rsidR="00186706" w:rsidDel="00351BE0">
          <w:rPr>
            <w:rFonts w:ascii="Times New Roman" w:hAnsi="Times New Roman" w:cs="Times New Roman"/>
            <w:i/>
            <w:sz w:val="24"/>
            <w:szCs w:val="24"/>
          </w:rPr>
          <w:delText xml:space="preserve">3 August </w:delText>
        </w:r>
        <w:r w:rsidR="008B1D7D" w:rsidDel="00351BE0">
          <w:rPr>
            <w:rFonts w:ascii="Times New Roman" w:hAnsi="Times New Roman" w:cs="Times New Roman"/>
            <w:i/>
            <w:sz w:val="24"/>
            <w:szCs w:val="24"/>
          </w:rPr>
          <w:delText>202</w:delText>
        </w:r>
        <w:r w:rsidR="0061570F" w:rsidDel="00351BE0">
          <w:rPr>
            <w:rFonts w:ascii="Times New Roman" w:hAnsi="Times New Roman" w:cs="Times New Roman"/>
            <w:i/>
            <w:sz w:val="24"/>
            <w:szCs w:val="24"/>
          </w:rPr>
          <w:delText>2</w:delText>
        </w:r>
      </w:del>
      <w:ins w:id="2" w:author="Jordan, Amanda C CIV USARMY HQDA ASA ALT (USA)" w:date="2024-08-23T14:38:00Z">
        <w:r w:rsidR="00351BE0">
          <w:rPr>
            <w:rFonts w:ascii="Times New Roman" w:hAnsi="Times New Roman" w:cs="Times New Roman"/>
            <w:i/>
            <w:sz w:val="24"/>
            <w:szCs w:val="24"/>
          </w:rPr>
          <w:t>XX October 2024</w:t>
        </w:r>
      </w:ins>
      <w:r w:rsidRPr="00247A8C">
        <w:rPr>
          <w:rFonts w:ascii="Times New Roman" w:hAnsi="Times New Roman" w:cs="Times New Roman"/>
          <w:i/>
          <w:sz w:val="24"/>
          <w:szCs w:val="24"/>
        </w:rPr>
        <w:t>)</w:t>
      </w:r>
    </w:p>
    <w:p w14:paraId="7DFECFB0" w14:textId="77777777" w:rsidR="00351BE0" w:rsidRDefault="00351BE0" w:rsidP="00247A8C">
      <w:pPr>
        <w:jc w:val="center"/>
        <w:rPr>
          <w:rFonts w:ascii="Times New Roman" w:hAnsi="Times New Roman" w:cs="Times New Roman"/>
          <w:i/>
          <w:sz w:val="24"/>
          <w:szCs w:val="24"/>
        </w:rPr>
      </w:pPr>
    </w:p>
    <w:p w14:paraId="163A19CA" w14:textId="77777777" w:rsidR="00351BE0" w:rsidRPr="00351BE0" w:rsidRDefault="00351BE0" w:rsidP="00351BE0">
      <w:pPr>
        <w:pStyle w:val="TOC3"/>
        <w:rPr>
          <w:ins w:id="3" w:author="Jordan, Amanda C CIV USARMY HQDA ASA ALT (USA)" w:date="2024-08-23T14:39:00Z"/>
          <w:rFonts w:ascii="Times New Roman" w:hAnsi="Times New Roman" w:cs="Times New Roman"/>
          <w:sz w:val="24"/>
          <w:szCs w:val="24"/>
        </w:rPr>
      </w:pPr>
      <w:ins w:id="4" w:author="Jordan, Amanda C CIV USARMY HQDA ASA ALT (USA)" w:date="2024-08-23T14:39:00Z">
        <w:r w:rsidRPr="00351BE0">
          <w:rPr>
            <w:rFonts w:ascii="Times New Roman" w:hAnsi="Times New Roman" w:cs="Times New Roman"/>
            <w:sz w:val="24"/>
            <w:szCs w:val="24"/>
          </w:rPr>
          <w:t>Part 5125 – Foreign Acquisition</w:t>
        </w:r>
      </w:ins>
    </w:p>
    <w:p w14:paraId="62C0BE25" w14:textId="397C2878" w:rsidR="00351BE0" w:rsidRPr="00351BE0" w:rsidRDefault="00351BE0" w:rsidP="00351BE0">
      <w:pPr>
        <w:pStyle w:val="TOC3"/>
        <w:rPr>
          <w:ins w:id="5" w:author="Jordan, Amanda C CIV USARMY HQDA ASA ALT (USA)" w:date="2024-08-23T14:39:00Z"/>
          <w:rFonts w:ascii="Times New Roman" w:hAnsi="Times New Roman" w:cs="Times New Roman"/>
          <w:sz w:val="24"/>
          <w:szCs w:val="24"/>
        </w:rPr>
      </w:pPr>
      <w:ins w:id="6" w:author="Jordan, Amanda C CIV USARMY HQDA ASA ALT (USA)" w:date="2024-08-23T14:39:00Z">
        <w:r w:rsidRPr="00351BE0">
          <w:rPr>
            <w:rFonts w:ascii="Times New Roman" w:hAnsi="Times New Roman" w:cs="Times New Roman"/>
            <w:sz w:val="24"/>
            <w:szCs w:val="24"/>
          </w:rPr>
          <w:t xml:space="preserve">    </w:t>
        </w:r>
        <w:proofErr w:type="gramStart"/>
        <w:r w:rsidRPr="00351BE0">
          <w:rPr>
            <w:rFonts w:ascii="Times New Roman" w:hAnsi="Times New Roman" w:cs="Times New Roman"/>
            <w:sz w:val="24"/>
            <w:szCs w:val="24"/>
          </w:rPr>
          <w:t>5125.070  Reporting</w:t>
        </w:r>
        <w:proofErr w:type="gramEnd"/>
        <w:r w:rsidRPr="00351BE0">
          <w:rPr>
            <w:rFonts w:ascii="Times New Roman" w:hAnsi="Times New Roman" w:cs="Times New Roman"/>
            <w:sz w:val="24"/>
            <w:szCs w:val="24"/>
          </w:rPr>
          <w:t xml:space="preserve"> of acquisition of end products manufactured outside the United States………………………………………………………………………………………….1</w:t>
        </w:r>
      </w:ins>
    </w:p>
    <w:p w14:paraId="5754955D" w14:textId="1CE6F138" w:rsidR="00091BA8" w:rsidRPr="00091BA8" w:rsidRDefault="00091BA8" w:rsidP="00351BE0">
      <w:pPr>
        <w:pStyle w:val="TOC3"/>
        <w:rPr>
          <w:rFonts w:eastAsiaTheme="minorEastAsia"/>
          <w:noProof/>
        </w:rPr>
      </w:pPr>
      <w:r w:rsidRPr="00091BA8">
        <w:rPr>
          <w:i/>
        </w:rPr>
        <w:fldChar w:fldCharType="begin"/>
      </w:r>
      <w:r w:rsidRPr="00091BA8">
        <w:rPr>
          <w:i/>
        </w:rPr>
        <w:instrText xml:space="preserve"> TOC \o "1-4" \h \z \u </w:instrText>
      </w:r>
      <w:r w:rsidRPr="00091BA8">
        <w:rPr>
          <w:i/>
        </w:rPr>
        <w:fldChar w:fldCharType="separate"/>
      </w:r>
      <w:hyperlink w:anchor="_Toc110413679" w:history="1">
        <w:r w:rsidRPr="00091BA8">
          <w:rPr>
            <w:rStyle w:val="Hyperlink"/>
            <w:rFonts w:ascii="Times New Roman" w:hAnsi="Times New Roman" w:cs="Times New Roman"/>
            <w:noProof/>
            <w:sz w:val="24"/>
            <w:szCs w:val="24"/>
          </w:rPr>
          <w:t xml:space="preserve">Subpart 5125.1 - </w:t>
        </w:r>
        <w:r w:rsidRPr="00091BA8">
          <w:rPr>
            <w:rStyle w:val="Hyperlink"/>
            <w:rFonts w:ascii="Times New Roman" w:hAnsi="Times New Roman" w:cs="Times New Roman"/>
            <w:noProof/>
            <w:sz w:val="24"/>
            <w:szCs w:val="24"/>
            <w:lang w:val="en"/>
          </w:rPr>
          <w:t>Buy American – Supplies</w:t>
        </w:r>
        <w:r w:rsidRPr="00091BA8">
          <w:rPr>
            <w:noProof/>
            <w:webHidden/>
          </w:rPr>
          <w:tab/>
        </w:r>
        <w:r w:rsidRPr="00091BA8">
          <w:rPr>
            <w:noProof/>
            <w:webHidden/>
          </w:rPr>
          <w:fldChar w:fldCharType="begin"/>
        </w:r>
        <w:r w:rsidRPr="00091BA8">
          <w:rPr>
            <w:noProof/>
            <w:webHidden/>
          </w:rPr>
          <w:instrText xml:space="preserve"> PAGEREF _Toc110413679 \h </w:instrText>
        </w:r>
        <w:r w:rsidRPr="00091BA8">
          <w:rPr>
            <w:noProof/>
            <w:webHidden/>
          </w:rPr>
        </w:r>
        <w:r w:rsidRPr="00091BA8">
          <w:rPr>
            <w:noProof/>
            <w:webHidden/>
          </w:rPr>
          <w:fldChar w:fldCharType="separate"/>
        </w:r>
        <w:r w:rsidRPr="00091BA8">
          <w:rPr>
            <w:noProof/>
            <w:webHidden/>
          </w:rPr>
          <w:t>1</w:t>
        </w:r>
        <w:r w:rsidRPr="00091BA8">
          <w:rPr>
            <w:noProof/>
            <w:webHidden/>
          </w:rPr>
          <w:fldChar w:fldCharType="end"/>
        </w:r>
      </w:hyperlink>
    </w:p>
    <w:p w14:paraId="62F2E275" w14:textId="3E0C83CC"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680" w:history="1">
        <w:r w:rsidR="00091BA8" w:rsidRPr="00091BA8">
          <w:rPr>
            <w:rStyle w:val="Hyperlink"/>
            <w:rFonts w:ascii="Times New Roman" w:hAnsi="Times New Roman" w:cs="Times New Roman"/>
            <w:noProof/>
            <w:sz w:val="24"/>
            <w:szCs w:val="24"/>
          </w:rPr>
          <w:t>5125.103  Exceptions.</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_Toc110413680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1AE67BE5" w14:textId="44A80CBF"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681" w:history="1">
        <w:r w:rsidR="00091BA8" w:rsidRPr="00091BA8">
          <w:rPr>
            <w:rStyle w:val="Hyperlink"/>
            <w:rFonts w:ascii="Times New Roman" w:hAnsi="Times New Roman" w:cs="Times New Roman"/>
            <w:noProof/>
            <w:sz w:val="24"/>
            <w:szCs w:val="24"/>
          </w:rPr>
          <w:t>5125.105  Determining reasonableness of cost.</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_Toc110413681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172BCE6B" w14:textId="2C3E125F" w:rsidR="00091BA8" w:rsidRPr="00091BA8" w:rsidRDefault="00000000" w:rsidP="00351BE0">
      <w:pPr>
        <w:pStyle w:val="TOC3"/>
        <w:rPr>
          <w:rFonts w:eastAsiaTheme="minorEastAsia"/>
          <w:noProof/>
        </w:rPr>
      </w:pPr>
      <w:hyperlink w:anchor="_Toc110413682" w:history="1">
        <w:r w:rsidR="00091BA8" w:rsidRPr="00091BA8">
          <w:rPr>
            <w:rStyle w:val="Hyperlink"/>
            <w:rFonts w:ascii="Times New Roman" w:hAnsi="Times New Roman" w:cs="Times New Roman"/>
            <w:noProof/>
            <w:sz w:val="24"/>
            <w:szCs w:val="24"/>
          </w:rPr>
          <w:t>Subpart 5125.2 – Buy American – Construction Materials</w:t>
        </w:r>
        <w:r w:rsidR="00091BA8" w:rsidRPr="00091BA8">
          <w:rPr>
            <w:noProof/>
            <w:webHidden/>
          </w:rPr>
          <w:tab/>
        </w:r>
        <w:r w:rsidR="00091BA8" w:rsidRPr="00091BA8">
          <w:rPr>
            <w:noProof/>
            <w:webHidden/>
          </w:rPr>
          <w:fldChar w:fldCharType="begin"/>
        </w:r>
        <w:r w:rsidR="00091BA8" w:rsidRPr="00091BA8">
          <w:rPr>
            <w:noProof/>
            <w:webHidden/>
          </w:rPr>
          <w:instrText xml:space="preserve"> PAGEREF _Toc110413682 \h </w:instrText>
        </w:r>
        <w:r w:rsidR="00091BA8" w:rsidRPr="00091BA8">
          <w:rPr>
            <w:noProof/>
            <w:webHidden/>
          </w:rPr>
        </w:r>
        <w:r w:rsidR="00091BA8" w:rsidRPr="00091BA8">
          <w:rPr>
            <w:noProof/>
            <w:webHidden/>
          </w:rPr>
          <w:fldChar w:fldCharType="separate"/>
        </w:r>
        <w:r w:rsidR="00091BA8" w:rsidRPr="00091BA8">
          <w:rPr>
            <w:noProof/>
            <w:webHidden/>
          </w:rPr>
          <w:t>1</w:t>
        </w:r>
        <w:r w:rsidR="00091BA8" w:rsidRPr="00091BA8">
          <w:rPr>
            <w:noProof/>
            <w:webHidden/>
          </w:rPr>
          <w:fldChar w:fldCharType="end"/>
        </w:r>
      </w:hyperlink>
    </w:p>
    <w:p w14:paraId="069AAAA1" w14:textId="7052CAF8"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683" w:history="1">
        <w:r w:rsidR="00091BA8" w:rsidRPr="00091BA8">
          <w:rPr>
            <w:rStyle w:val="Hyperlink"/>
            <w:rFonts w:ascii="Times New Roman" w:hAnsi="Times New Roman" w:cs="Times New Roman"/>
            <w:noProof/>
            <w:sz w:val="24"/>
            <w:szCs w:val="24"/>
          </w:rPr>
          <w:t>5125.202  Exceptions.</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_Toc110413683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76908819" w14:textId="2451F090"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684" w:history="1">
        <w:r w:rsidR="00091BA8" w:rsidRPr="00091BA8">
          <w:rPr>
            <w:rStyle w:val="Hyperlink"/>
            <w:rFonts w:ascii="Times New Roman" w:hAnsi="Times New Roman" w:cs="Times New Roman"/>
            <w:noProof/>
            <w:sz w:val="24"/>
            <w:szCs w:val="24"/>
          </w:rPr>
          <w:t>5125.204  Evaluating offers of foreign construction material.</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_Toc110413684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21C22E54" w14:textId="78E44034" w:rsidR="00091BA8" w:rsidRPr="00091BA8" w:rsidRDefault="00000000" w:rsidP="00351BE0">
      <w:pPr>
        <w:pStyle w:val="TOC3"/>
        <w:rPr>
          <w:rFonts w:eastAsiaTheme="minorEastAsia"/>
          <w:noProof/>
        </w:rPr>
      </w:pPr>
      <w:hyperlink w:anchor="_Toc110413685" w:history="1">
        <w:r w:rsidR="00091BA8" w:rsidRPr="00091BA8">
          <w:rPr>
            <w:rStyle w:val="Hyperlink"/>
            <w:rFonts w:ascii="Times New Roman" w:hAnsi="Times New Roman" w:cs="Times New Roman"/>
            <w:noProof/>
            <w:sz w:val="24"/>
            <w:szCs w:val="24"/>
          </w:rPr>
          <w:t>Subpart 5125.4- Trade Agreements</w:t>
        </w:r>
        <w:r w:rsidR="00091BA8" w:rsidRPr="00091BA8">
          <w:rPr>
            <w:noProof/>
            <w:webHidden/>
          </w:rPr>
          <w:tab/>
        </w:r>
        <w:r w:rsidR="00091BA8" w:rsidRPr="00091BA8">
          <w:rPr>
            <w:noProof/>
            <w:webHidden/>
          </w:rPr>
          <w:fldChar w:fldCharType="begin"/>
        </w:r>
        <w:r w:rsidR="00091BA8" w:rsidRPr="00091BA8">
          <w:rPr>
            <w:noProof/>
            <w:webHidden/>
          </w:rPr>
          <w:instrText xml:space="preserve"> PAGEREF _Toc110413685 \h </w:instrText>
        </w:r>
        <w:r w:rsidR="00091BA8" w:rsidRPr="00091BA8">
          <w:rPr>
            <w:noProof/>
            <w:webHidden/>
          </w:rPr>
        </w:r>
        <w:r w:rsidR="00091BA8" w:rsidRPr="00091BA8">
          <w:rPr>
            <w:noProof/>
            <w:webHidden/>
          </w:rPr>
          <w:fldChar w:fldCharType="separate"/>
        </w:r>
        <w:r w:rsidR="00091BA8" w:rsidRPr="00091BA8">
          <w:rPr>
            <w:noProof/>
            <w:webHidden/>
          </w:rPr>
          <w:t>1</w:t>
        </w:r>
        <w:r w:rsidR="00091BA8" w:rsidRPr="00091BA8">
          <w:rPr>
            <w:noProof/>
            <w:webHidden/>
          </w:rPr>
          <w:fldChar w:fldCharType="end"/>
        </w:r>
      </w:hyperlink>
    </w:p>
    <w:p w14:paraId="3178211C" w14:textId="006786C0"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686" w:history="1">
        <w:r w:rsidR="00091BA8" w:rsidRPr="00091BA8">
          <w:rPr>
            <w:rStyle w:val="Hyperlink"/>
            <w:rFonts w:ascii="Times New Roman" w:hAnsi="Times New Roman" w:cs="Times New Roman"/>
            <w:noProof/>
            <w:sz w:val="24"/>
            <w:szCs w:val="24"/>
          </w:rPr>
          <w:t>5125.403  World Trade Organization government procurement agreement and free trade agreements.</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_Toc110413686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689B0BC8" w14:textId="344682DD" w:rsidR="00091BA8" w:rsidRPr="00091BA8" w:rsidRDefault="00000000" w:rsidP="00351BE0">
      <w:pPr>
        <w:pStyle w:val="TOC3"/>
        <w:rPr>
          <w:rFonts w:eastAsiaTheme="minorEastAsia"/>
          <w:noProof/>
        </w:rPr>
      </w:pPr>
      <w:hyperlink w:anchor="_Toc110413687" w:history="1">
        <w:r w:rsidR="00091BA8" w:rsidRPr="00091BA8">
          <w:rPr>
            <w:rStyle w:val="Hyperlink"/>
            <w:rFonts w:ascii="Times New Roman" w:hAnsi="Times New Roman" w:cs="Times New Roman"/>
            <w:noProof/>
            <w:sz w:val="24"/>
            <w:szCs w:val="24"/>
          </w:rPr>
          <w:t>Subpart 5125.6 – American Recovery and Reinvestment Act--Buy American Statute--Construction Materials</w:t>
        </w:r>
        <w:r w:rsidR="00091BA8" w:rsidRPr="00091BA8">
          <w:rPr>
            <w:noProof/>
            <w:webHidden/>
          </w:rPr>
          <w:tab/>
        </w:r>
        <w:r w:rsidR="00091BA8" w:rsidRPr="00091BA8">
          <w:rPr>
            <w:noProof/>
            <w:webHidden/>
          </w:rPr>
          <w:fldChar w:fldCharType="begin"/>
        </w:r>
        <w:r w:rsidR="00091BA8" w:rsidRPr="00091BA8">
          <w:rPr>
            <w:noProof/>
            <w:webHidden/>
          </w:rPr>
          <w:instrText xml:space="preserve"> PAGEREF _Toc110413687 \h </w:instrText>
        </w:r>
        <w:r w:rsidR="00091BA8" w:rsidRPr="00091BA8">
          <w:rPr>
            <w:noProof/>
            <w:webHidden/>
          </w:rPr>
        </w:r>
        <w:r w:rsidR="00091BA8" w:rsidRPr="00091BA8">
          <w:rPr>
            <w:noProof/>
            <w:webHidden/>
          </w:rPr>
          <w:fldChar w:fldCharType="separate"/>
        </w:r>
        <w:r w:rsidR="00091BA8" w:rsidRPr="00091BA8">
          <w:rPr>
            <w:noProof/>
            <w:webHidden/>
          </w:rPr>
          <w:t>1</w:t>
        </w:r>
        <w:r w:rsidR="00091BA8" w:rsidRPr="00091BA8">
          <w:rPr>
            <w:noProof/>
            <w:webHidden/>
          </w:rPr>
          <w:fldChar w:fldCharType="end"/>
        </w:r>
      </w:hyperlink>
    </w:p>
    <w:p w14:paraId="1F1FE4FB" w14:textId="79B0C9B5"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688" w:history="1">
        <w:r w:rsidR="00091BA8" w:rsidRPr="00091BA8">
          <w:rPr>
            <w:rStyle w:val="Hyperlink"/>
            <w:rFonts w:ascii="Times New Roman" w:hAnsi="Times New Roman" w:cs="Times New Roman"/>
            <w:noProof/>
            <w:sz w:val="24"/>
            <w:szCs w:val="24"/>
          </w:rPr>
          <w:t>5125.603  Exceptions.</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_Toc110413688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25A02530" w14:textId="0DB74D37" w:rsidR="00091BA8" w:rsidRPr="00091BA8" w:rsidRDefault="00000000" w:rsidP="00351BE0">
      <w:pPr>
        <w:pStyle w:val="TOC3"/>
        <w:rPr>
          <w:rFonts w:eastAsiaTheme="minorEastAsia"/>
          <w:noProof/>
        </w:rPr>
      </w:pPr>
      <w:hyperlink w:anchor="_Toc110413689" w:history="1">
        <w:r w:rsidR="00091BA8" w:rsidRPr="00091BA8">
          <w:rPr>
            <w:rStyle w:val="Hyperlink"/>
            <w:rFonts w:ascii="Times New Roman" w:hAnsi="Times New Roman" w:cs="Times New Roman"/>
            <w:noProof/>
            <w:sz w:val="24"/>
            <w:szCs w:val="24"/>
          </w:rPr>
          <w:t>Subpart 5125.8 – Other International Agreements and Coordination</w:t>
        </w:r>
        <w:r w:rsidR="00091BA8" w:rsidRPr="00091BA8">
          <w:rPr>
            <w:noProof/>
            <w:webHidden/>
          </w:rPr>
          <w:tab/>
        </w:r>
        <w:r w:rsidR="00091BA8" w:rsidRPr="00091BA8">
          <w:rPr>
            <w:noProof/>
            <w:webHidden/>
          </w:rPr>
          <w:fldChar w:fldCharType="begin"/>
        </w:r>
        <w:r w:rsidR="00091BA8" w:rsidRPr="00091BA8">
          <w:rPr>
            <w:noProof/>
            <w:webHidden/>
          </w:rPr>
          <w:instrText xml:space="preserve"> PAGEREF _Toc110413689 \h </w:instrText>
        </w:r>
        <w:r w:rsidR="00091BA8" w:rsidRPr="00091BA8">
          <w:rPr>
            <w:noProof/>
            <w:webHidden/>
          </w:rPr>
        </w:r>
        <w:r w:rsidR="00091BA8" w:rsidRPr="00091BA8">
          <w:rPr>
            <w:noProof/>
            <w:webHidden/>
          </w:rPr>
          <w:fldChar w:fldCharType="separate"/>
        </w:r>
        <w:r w:rsidR="00091BA8" w:rsidRPr="00091BA8">
          <w:rPr>
            <w:noProof/>
            <w:webHidden/>
          </w:rPr>
          <w:t>1</w:t>
        </w:r>
        <w:r w:rsidR="00091BA8" w:rsidRPr="00091BA8">
          <w:rPr>
            <w:noProof/>
            <w:webHidden/>
          </w:rPr>
          <w:fldChar w:fldCharType="end"/>
        </w:r>
      </w:hyperlink>
    </w:p>
    <w:p w14:paraId="0BBF582A" w14:textId="3062969F"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690" w:history="1">
        <w:r w:rsidR="00091BA8" w:rsidRPr="00091BA8">
          <w:rPr>
            <w:rStyle w:val="Hyperlink"/>
            <w:rFonts w:ascii="Times New Roman" w:hAnsi="Times New Roman" w:cs="Times New Roman"/>
            <w:noProof/>
            <w:sz w:val="24"/>
            <w:szCs w:val="24"/>
          </w:rPr>
          <w:t>5125.802 Procedures.</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_Toc110413690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46A5FFCD" w14:textId="518E9B61"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691" w:history="1">
        <w:r w:rsidR="00091BA8" w:rsidRPr="00091BA8">
          <w:rPr>
            <w:rStyle w:val="Hyperlink"/>
            <w:rFonts w:ascii="Times New Roman" w:hAnsi="Times New Roman" w:cs="Times New Roman"/>
            <w:noProof/>
            <w:sz w:val="24"/>
            <w:szCs w:val="24"/>
          </w:rPr>
          <w:t>5125.802-71 End use certificates.</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_Toc110413691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69532C51" w14:textId="4F3DDDB6"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692" w:history="1">
        <w:r w:rsidR="00091BA8" w:rsidRPr="00091BA8">
          <w:rPr>
            <w:rStyle w:val="Hyperlink"/>
            <w:rFonts w:ascii="Times New Roman" w:hAnsi="Times New Roman" w:cs="Times New Roman"/>
            <w:noProof/>
            <w:sz w:val="24"/>
            <w:szCs w:val="24"/>
          </w:rPr>
          <w:t>5125.870  Contracting with Canadian contractors.</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_Toc110413692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36D81F41" w14:textId="5E0CED28"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693" w:history="1">
        <w:r w:rsidR="00091BA8" w:rsidRPr="00091BA8">
          <w:rPr>
            <w:rStyle w:val="Hyperlink"/>
            <w:rFonts w:ascii="Times New Roman" w:hAnsi="Times New Roman" w:cs="Times New Roman"/>
            <w:noProof/>
            <w:sz w:val="24"/>
            <w:szCs w:val="24"/>
          </w:rPr>
          <w:t>5125.870-4  Contracting procedures.</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_Toc110413693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1C33D5CF" w14:textId="131F5F2F"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694" w:history="1">
        <w:r w:rsidR="00091BA8" w:rsidRPr="00091BA8">
          <w:rPr>
            <w:rStyle w:val="Hyperlink"/>
            <w:rFonts w:ascii="Times New Roman" w:hAnsi="Times New Roman" w:cs="Times New Roman"/>
            <w:noProof/>
            <w:sz w:val="24"/>
            <w:szCs w:val="24"/>
          </w:rPr>
          <w:t>5125.871  North Atlantic Treaty Organization (NATO) cooperative projects.</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_Toc110413694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0B9E2DD6" w14:textId="20B98E17"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695" w:history="1">
        <w:r w:rsidR="00091BA8" w:rsidRPr="00091BA8">
          <w:rPr>
            <w:rStyle w:val="Hyperlink"/>
            <w:rFonts w:ascii="Times New Roman" w:hAnsi="Times New Roman" w:cs="Times New Roman"/>
            <w:noProof/>
            <w:sz w:val="24"/>
            <w:szCs w:val="24"/>
          </w:rPr>
          <w:t>5125.871-7  Congressional notification.</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_Toc110413695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4E5110BB" w14:textId="7C84EA42" w:rsidR="00091BA8" w:rsidRPr="00091BA8" w:rsidRDefault="00000000" w:rsidP="00351BE0">
      <w:pPr>
        <w:pStyle w:val="TOC3"/>
        <w:rPr>
          <w:rFonts w:eastAsiaTheme="minorEastAsia"/>
          <w:noProof/>
        </w:rPr>
      </w:pPr>
      <w:hyperlink w:anchor="_Toc110413696" w:history="1">
        <w:r w:rsidR="00091BA8" w:rsidRPr="00091BA8">
          <w:rPr>
            <w:rStyle w:val="Hyperlink"/>
            <w:rFonts w:ascii="Times New Roman" w:hAnsi="Times New Roman" w:cs="Times New Roman"/>
            <w:noProof/>
            <w:sz w:val="24"/>
            <w:szCs w:val="24"/>
          </w:rPr>
          <w:t>Subpart 5125.9 – Customs and Duties</w:t>
        </w:r>
        <w:r w:rsidR="00091BA8" w:rsidRPr="00091BA8">
          <w:rPr>
            <w:noProof/>
            <w:webHidden/>
          </w:rPr>
          <w:tab/>
        </w:r>
        <w:r w:rsidR="00091BA8" w:rsidRPr="00091BA8">
          <w:rPr>
            <w:noProof/>
            <w:webHidden/>
          </w:rPr>
          <w:fldChar w:fldCharType="begin"/>
        </w:r>
        <w:r w:rsidR="00091BA8" w:rsidRPr="00091BA8">
          <w:rPr>
            <w:noProof/>
            <w:webHidden/>
          </w:rPr>
          <w:instrText xml:space="preserve"> PAGEREF _Toc110413696 \h </w:instrText>
        </w:r>
        <w:r w:rsidR="00091BA8" w:rsidRPr="00091BA8">
          <w:rPr>
            <w:noProof/>
            <w:webHidden/>
          </w:rPr>
        </w:r>
        <w:r w:rsidR="00091BA8" w:rsidRPr="00091BA8">
          <w:rPr>
            <w:noProof/>
            <w:webHidden/>
          </w:rPr>
          <w:fldChar w:fldCharType="separate"/>
        </w:r>
        <w:r w:rsidR="00091BA8" w:rsidRPr="00091BA8">
          <w:rPr>
            <w:noProof/>
            <w:webHidden/>
          </w:rPr>
          <w:t>1</w:t>
        </w:r>
        <w:r w:rsidR="00091BA8" w:rsidRPr="00091BA8">
          <w:rPr>
            <w:noProof/>
            <w:webHidden/>
          </w:rPr>
          <w:fldChar w:fldCharType="end"/>
        </w:r>
      </w:hyperlink>
    </w:p>
    <w:p w14:paraId="16FBB34C" w14:textId="246C07E7"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697" w:history="1">
        <w:r w:rsidR="00091BA8" w:rsidRPr="00091BA8">
          <w:rPr>
            <w:rStyle w:val="Hyperlink"/>
            <w:rFonts w:ascii="Times New Roman" w:hAnsi="Times New Roman" w:cs="Times New Roman"/>
            <w:noProof/>
            <w:sz w:val="24"/>
            <w:szCs w:val="24"/>
          </w:rPr>
          <w:t>5125.903  Exempted supplies.</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_Toc110413697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511A2A86" w14:textId="22D33E9F" w:rsidR="00091BA8" w:rsidRPr="00091BA8" w:rsidRDefault="00000000" w:rsidP="00351BE0">
      <w:pPr>
        <w:pStyle w:val="TOC3"/>
        <w:rPr>
          <w:rFonts w:eastAsiaTheme="minorEastAsia"/>
          <w:noProof/>
        </w:rPr>
      </w:pPr>
      <w:hyperlink w:anchor="_Toc110413698" w:history="1">
        <w:r w:rsidR="00091BA8" w:rsidRPr="00091BA8">
          <w:rPr>
            <w:rStyle w:val="Hyperlink"/>
            <w:rFonts w:ascii="Times New Roman" w:hAnsi="Times New Roman" w:cs="Times New Roman"/>
            <w:noProof/>
            <w:sz w:val="24"/>
            <w:szCs w:val="24"/>
          </w:rPr>
          <w:t>Subpart 5125.10 – Additional Foreign Acquisition Regulations</w:t>
        </w:r>
        <w:r w:rsidR="00091BA8" w:rsidRPr="00091BA8">
          <w:rPr>
            <w:noProof/>
            <w:webHidden/>
          </w:rPr>
          <w:tab/>
        </w:r>
        <w:r w:rsidR="00091BA8" w:rsidRPr="00091BA8">
          <w:rPr>
            <w:noProof/>
            <w:webHidden/>
          </w:rPr>
          <w:fldChar w:fldCharType="begin"/>
        </w:r>
        <w:r w:rsidR="00091BA8" w:rsidRPr="00091BA8">
          <w:rPr>
            <w:noProof/>
            <w:webHidden/>
          </w:rPr>
          <w:instrText xml:space="preserve"> PAGEREF _Toc110413698 \h </w:instrText>
        </w:r>
        <w:r w:rsidR="00091BA8" w:rsidRPr="00091BA8">
          <w:rPr>
            <w:noProof/>
            <w:webHidden/>
          </w:rPr>
        </w:r>
        <w:r w:rsidR="00091BA8" w:rsidRPr="00091BA8">
          <w:rPr>
            <w:noProof/>
            <w:webHidden/>
          </w:rPr>
          <w:fldChar w:fldCharType="separate"/>
        </w:r>
        <w:r w:rsidR="00091BA8" w:rsidRPr="00091BA8">
          <w:rPr>
            <w:noProof/>
            <w:webHidden/>
          </w:rPr>
          <w:t>1</w:t>
        </w:r>
        <w:r w:rsidR="00091BA8" w:rsidRPr="00091BA8">
          <w:rPr>
            <w:noProof/>
            <w:webHidden/>
          </w:rPr>
          <w:fldChar w:fldCharType="end"/>
        </w:r>
      </w:hyperlink>
    </w:p>
    <w:p w14:paraId="73DE2E31" w14:textId="136463B3"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699" w:history="1">
        <w:r w:rsidR="00091BA8" w:rsidRPr="00091BA8">
          <w:rPr>
            <w:rStyle w:val="Hyperlink"/>
            <w:rFonts w:ascii="Times New Roman" w:hAnsi="Times New Roman" w:cs="Times New Roman"/>
            <w:noProof/>
            <w:sz w:val="24"/>
            <w:szCs w:val="24"/>
          </w:rPr>
          <w:t>5125.1001  Waiver of right to examination of records.</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_Toc110413699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2D9F1400" w14:textId="0013B938" w:rsidR="00091BA8" w:rsidRPr="00091BA8" w:rsidRDefault="00000000" w:rsidP="00351BE0">
      <w:pPr>
        <w:pStyle w:val="TOC3"/>
        <w:rPr>
          <w:rFonts w:eastAsiaTheme="minorEastAsia"/>
          <w:noProof/>
        </w:rPr>
      </w:pPr>
      <w:hyperlink w:anchor="_Toc110413700" w:history="1">
        <w:r w:rsidR="00091BA8" w:rsidRPr="00091BA8">
          <w:rPr>
            <w:rStyle w:val="Hyperlink"/>
            <w:rFonts w:ascii="Times New Roman" w:hAnsi="Times New Roman" w:cs="Times New Roman"/>
            <w:noProof/>
            <w:sz w:val="24"/>
            <w:szCs w:val="24"/>
          </w:rPr>
          <w:t>Subpart 5125.70 – Authorization Acts, Appropriations Acts, and Other Statutory Restrictions on Foreign Acquisitions</w:t>
        </w:r>
        <w:r w:rsidR="00091BA8" w:rsidRPr="00091BA8">
          <w:rPr>
            <w:noProof/>
            <w:webHidden/>
          </w:rPr>
          <w:tab/>
        </w:r>
        <w:r w:rsidR="00091BA8" w:rsidRPr="00091BA8">
          <w:rPr>
            <w:noProof/>
            <w:webHidden/>
          </w:rPr>
          <w:fldChar w:fldCharType="begin"/>
        </w:r>
        <w:r w:rsidR="00091BA8" w:rsidRPr="00091BA8">
          <w:rPr>
            <w:noProof/>
            <w:webHidden/>
          </w:rPr>
          <w:instrText xml:space="preserve"> PAGEREF _Toc110413700 \h </w:instrText>
        </w:r>
        <w:r w:rsidR="00091BA8" w:rsidRPr="00091BA8">
          <w:rPr>
            <w:noProof/>
            <w:webHidden/>
          </w:rPr>
        </w:r>
        <w:r w:rsidR="00091BA8" w:rsidRPr="00091BA8">
          <w:rPr>
            <w:noProof/>
            <w:webHidden/>
          </w:rPr>
          <w:fldChar w:fldCharType="separate"/>
        </w:r>
        <w:r w:rsidR="00091BA8" w:rsidRPr="00091BA8">
          <w:rPr>
            <w:noProof/>
            <w:webHidden/>
          </w:rPr>
          <w:t>1</w:t>
        </w:r>
        <w:r w:rsidR="00091BA8" w:rsidRPr="00091BA8">
          <w:rPr>
            <w:noProof/>
            <w:webHidden/>
          </w:rPr>
          <w:fldChar w:fldCharType="end"/>
        </w:r>
      </w:hyperlink>
    </w:p>
    <w:p w14:paraId="4ACF03C3" w14:textId="74DC71EC"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701" w:history="1">
        <w:r w:rsidR="00091BA8" w:rsidRPr="00091BA8">
          <w:rPr>
            <w:rStyle w:val="Hyperlink"/>
            <w:rFonts w:ascii="Times New Roman" w:hAnsi="Times New Roman" w:cs="Times New Roman"/>
            <w:noProof/>
            <w:sz w:val="24"/>
            <w:szCs w:val="24"/>
          </w:rPr>
          <w:t>5125.7000  Scope of subpart.</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_Toc110413701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02D03FC9" w14:textId="7C464DD7"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702" w:history="1">
        <w:r w:rsidR="00091BA8" w:rsidRPr="00091BA8">
          <w:rPr>
            <w:rStyle w:val="Hyperlink"/>
            <w:rFonts w:ascii="Times New Roman" w:hAnsi="Times New Roman" w:cs="Times New Roman"/>
            <w:noProof/>
            <w:sz w:val="24"/>
            <w:szCs w:val="24"/>
          </w:rPr>
          <w:t>5125.7000-90  Applicability to utilize a non-Army contracting activity.</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_Toc110413702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0A2BC3BC" w14:textId="3F14E13F"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703" w:history="1">
        <w:r w:rsidR="00091BA8" w:rsidRPr="00091BA8">
          <w:rPr>
            <w:rStyle w:val="Hyperlink"/>
            <w:rFonts w:ascii="Times New Roman" w:hAnsi="Times New Roman" w:cs="Times New Roman"/>
            <w:noProof/>
            <w:sz w:val="24"/>
            <w:szCs w:val="24"/>
          </w:rPr>
          <w:t>5125.7002  Restrictions on food, clothing, fabrics, and hand or measuring tools</w:t>
        </w:r>
        <w:r w:rsidR="00091BA8" w:rsidRPr="00091BA8">
          <w:rPr>
            <w:rStyle w:val="Hyperlink"/>
            <w:rFonts w:ascii="Times New Roman" w:hAnsi="Times New Roman" w:cs="Times New Roman"/>
            <w:bCs/>
            <w:noProof/>
            <w:sz w:val="24"/>
            <w:szCs w:val="24"/>
          </w:rPr>
          <w:t>.</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_Toc110413703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4C00C23D" w14:textId="4C2DBF97"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704" w:history="1">
        <w:r w:rsidR="00091BA8" w:rsidRPr="00091BA8">
          <w:rPr>
            <w:rStyle w:val="Hyperlink"/>
            <w:rFonts w:ascii="Times New Roman" w:hAnsi="Times New Roman" w:cs="Times New Roman"/>
            <w:noProof/>
            <w:sz w:val="24"/>
            <w:szCs w:val="24"/>
          </w:rPr>
          <w:t>5125.7002-2  Exceptions</w:t>
        </w:r>
        <w:r w:rsidR="00091BA8" w:rsidRPr="00091BA8">
          <w:rPr>
            <w:rStyle w:val="Hyperlink"/>
            <w:rFonts w:ascii="Times New Roman" w:hAnsi="Times New Roman" w:cs="Times New Roman"/>
            <w:bCs/>
            <w:noProof/>
            <w:sz w:val="24"/>
            <w:szCs w:val="24"/>
          </w:rPr>
          <w:t>.</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_Toc110413704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54287ECF" w14:textId="5B2484D3"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705" w:history="1">
        <w:r w:rsidR="00091BA8" w:rsidRPr="00091BA8">
          <w:rPr>
            <w:rStyle w:val="Hyperlink"/>
            <w:rFonts w:ascii="Times New Roman" w:hAnsi="Times New Roman" w:cs="Times New Roman"/>
            <w:noProof/>
            <w:sz w:val="24"/>
            <w:szCs w:val="24"/>
          </w:rPr>
          <w:t>5125.7003  Restrictions on acquisition of specialty metals</w:t>
        </w:r>
        <w:r w:rsidR="00091BA8" w:rsidRPr="00091BA8">
          <w:rPr>
            <w:rStyle w:val="Hyperlink"/>
            <w:rFonts w:ascii="Times New Roman" w:hAnsi="Times New Roman" w:cs="Times New Roman"/>
            <w:bCs/>
            <w:noProof/>
            <w:sz w:val="24"/>
            <w:szCs w:val="24"/>
          </w:rPr>
          <w:t>.</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_Toc110413705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3095A1E4" w14:textId="496C76E7"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706" w:history="1">
        <w:r w:rsidR="00091BA8" w:rsidRPr="00091BA8">
          <w:rPr>
            <w:rStyle w:val="Hyperlink"/>
            <w:rFonts w:ascii="Times New Roman" w:hAnsi="Times New Roman" w:cs="Times New Roman"/>
            <w:noProof/>
            <w:sz w:val="24"/>
            <w:szCs w:val="24"/>
          </w:rPr>
          <w:t>5125.7003-3  Exceptions</w:t>
        </w:r>
        <w:r w:rsidR="00091BA8" w:rsidRPr="00091BA8">
          <w:rPr>
            <w:rStyle w:val="Hyperlink"/>
            <w:rFonts w:ascii="Times New Roman" w:hAnsi="Times New Roman" w:cs="Times New Roman"/>
            <w:bCs/>
            <w:noProof/>
            <w:sz w:val="24"/>
            <w:szCs w:val="24"/>
          </w:rPr>
          <w:t>.</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_Toc110413706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777087BC" w14:textId="077B6394"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707" w:history="1">
        <w:r w:rsidR="00091BA8" w:rsidRPr="00091BA8">
          <w:rPr>
            <w:rStyle w:val="Hyperlink"/>
            <w:rFonts w:ascii="Times New Roman" w:hAnsi="Times New Roman" w:cs="Times New Roman"/>
            <w:noProof/>
            <w:sz w:val="24"/>
            <w:szCs w:val="24"/>
          </w:rPr>
          <w:t>5125.7008  Waiver of restrictions of 10 U.S.C. 2534.</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_Toc110413707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33142452" w14:textId="1E3F7357" w:rsidR="00091BA8" w:rsidRPr="00091BA8" w:rsidRDefault="00000000" w:rsidP="00351BE0">
      <w:pPr>
        <w:pStyle w:val="TOC3"/>
        <w:rPr>
          <w:rFonts w:eastAsiaTheme="minorEastAsia"/>
          <w:noProof/>
        </w:rPr>
      </w:pPr>
      <w:hyperlink w:anchor="_Toc110413708" w:history="1">
        <w:r w:rsidR="00091BA8" w:rsidRPr="00091BA8">
          <w:rPr>
            <w:rStyle w:val="Hyperlink"/>
            <w:rFonts w:ascii="Times New Roman" w:hAnsi="Times New Roman" w:cs="Times New Roman"/>
            <w:noProof/>
            <w:sz w:val="24"/>
            <w:szCs w:val="24"/>
          </w:rPr>
          <w:t>Subpart 5125.77 – Acquisitions in Support of Operations in Afghanistan</w:t>
        </w:r>
        <w:r w:rsidR="00091BA8" w:rsidRPr="00091BA8">
          <w:rPr>
            <w:noProof/>
            <w:webHidden/>
          </w:rPr>
          <w:tab/>
        </w:r>
        <w:r w:rsidR="00091BA8" w:rsidRPr="00091BA8">
          <w:rPr>
            <w:noProof/>
            <w:webHidden/>
          </w:rPr>
          <w:fldChar w:fldCharType="begin"/>
        </w:r>
        <w:r w:rsidR="00091BA8" w:rsidRPr="00091BA8">
          <w:rPr>
            <w:noProof/>
            <w:webHidden/>
          </w:rPr>
          <w:instrText xml:space="preserve"> PAGEREF _Toc110413708 \h </w:instrText>
        </w:r>
        <w:r w:rsidR="00091BA8" w:rsidRPr="00091BA8">
          <w:rPr>
            <w:noProof/>
            <w:webHidden/>
          </w:rPr>
        </w:r>
        <w:r w:rsidR="00091BA8" w:rsidRPr="00091BA8">
          <w:rPr>
            <w:noProof/>
            <w:webHidden/>
          </w:rPr>
          <w:fldChar w:fldCharType="separate"/>
        </w:r>
        <w:r w:rsidR="00091BA8" w:rsidRPr="00091BA8">
          <w:rPr>
            <w:noProof/>
            <w:webHidden/>
          </w:rPr>
          <w:t>1</w:t>
        </w:r>
        <w:r w:rsidR="00091BA8" w:rsidRPr="00091BA8">
          <w:rPr>
            <w:noProof/>
            <w:webHidden/>
          </w:rPr>
          <w:fldChar w:fldCharType="end"/>
        </w:r>
      </w:hyperlink>
    </w:p>
    <w:p w14:paraId="26C21C5B" w14:textId="478B69DC"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709" w:history="1">
        <w:r w:rsidR="00091BA8" w:rsidRPr="00091BA8">
          <w:rPr>
            <w:rStyle w:val="Hyperlink"/>
            <w:rFonts w:ascii="Times New Roman" w:hAnsi="Times New Roman" w:cs="Times New Roman"/>
            <w:noProof/>
            <w:sz w:val="24"/>
            <w:szCs w:val="24"/>
          </w:rPr>
          <w:t>5125.7703  Enhanced authority to acquire products or services from Afghanistan.</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_Toc110413709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7FC69C3B" w14:textId="2AE0B30A" w:rsidR="00091BA8" w:rsidRPr="00091BA8" w:rsidRDefault="00000000">
      <w:pPr>
        <w:pStyle w:val="TOC4"/>
        <w:tabs>
          <w:tab w:val="right" w:leader="dot" w:pos="9350"/>
        </w:tabs>
        <w:rPr>
          <w:rFonts w:ascii="Times New Roman" w:eastAsiaTheme="minorEastAsia" w:hAnsi="Times New Roman" w:cs="Times New Roman"/>
          <w:noProof/>
          <w:sz w:val="24"/>
          <w:szCs w:val="24"/>
        </w:rPr>
      </w:pPr>
      <w:hyperlink w:anchor="_Toc110413710" w:history="1">
        <w:r w:rsidR="00091BA8" w:rsidRPr="00091BA8">
          <w:rPr>
            <w:rStyle w:val="Hyperlink"/>
            <w:rFonts w:ascii="Times New Roman" w:hAnsi="Times New Roman" w:cs="Times New Roman"/>
            <w:noProof/>
            <w:sz w:val="24"/>
            <w:szCs w:val="24"/>
          </w:rPr>
          <w:t>5125.7703-2  Determination requirements.</w:t>
        </w:r>
        <w:r w:rsidR="00091BA8" w:rsidRPr="00091BA8">
          <w:rPr>
            <w:rFonts w:ascii="Times New Roman" w:hAnsi="Times New Roman" w:cs="Times New Roman"/>
            <w:noProof/>
            <w:webHidden/>
            <w:sz w:val="24"/>
            <w:szCs w:val="24"/>
          </w:rPr>
          <w:tab/>
        </w:r>
        <w:r w:rsidR="00091BA8" w:rsidRPr="00091BA8">
          <w:rPr>
            <w:rFonts w:ascii="Times New Roman" w:hAnsi="Times New Roman" w:cs="Times New Roman"/>
            <w:noProof/>
            <w:webHidden/>
            <w:sz w:val="24"/>
            <w:szCs w:val="24"/>
          </w:rPr>
          <w:fldChar w:fldCharType="begin"/>
        </w:r>
        <w:r w:rsidR="00091BA8" w:rsidRPr="00091BA8">
          <w:rPr>
            <w:rFonts w:ascii="Times New Roman" w:hAnsi="Times New Roman" w:cs="Times New Roman"/>
            <w:noProof/>
            <w:webHidden/>
            <w:sz w:val="24"/>
            <w:szCs w:val="24"/>
          </w:rPr>
          <w:instrText xml:space="preserve"> PAGEREF _Toc110413710 \h </w:instrText>
        </w:r>
        <w:r w:rsidR="00091BA8" w:rsidRPr="00091BA8">
          <w:rPr>
            <w:rFonts w:ascii="Times New Roman" w:hAnsi="Times New Roman" w:cs="Times New Roman"/>
            <w:noProof/>
            <w:webHidden/>
            <w:sz w:val="24"/>
            <w:szCs w:val="24"/>
          </w:rPr>
        </w:r>
        <w:r w:rsidR="00091BA8" w:rsidRPr="00091BA8">
          <w:rPr>
            <w:rFonts w:ascii="Times New Roman" w:hAnsi="Times New Roman" w:cs="Times New Roman"/>
            <w:noProof/>
            <w:webHidden/>
            <w:sz w:val="24"/>
            <w:szCs w:val="24"/>
          </w:rPr>
          <w:fldChar w:fldCharType="separate"/>
        </w:r>
        <w:r w:rsidR="00091BA8" w:rsidRPr="00091BA8">
          <w:rPr>
            <w:rFonts w:ascii="Times New Roman" w:hAnsi="Times New Roman" w:cs="Times New Roman"/>
            <w:noProof/>
            <w:webHidden/>
            <w:sz w:val="24"/>
            <w:szCs w:val="24"/>
          </w:rPr>
          <w:t>1</w:t>
        </w:r>
        <w:r w:rsidR="00091BA8" w:rsidRPr="00091BA8">
          <w:rPr>
            <w:rFonts w:ascii="Times New Roman" w:hAnsi="Times New Roman" w:cs="Times New Roman"/>
            <w:noProof/>
            <w:webHidden/>
            <w:sz w:val="24"/>
            <w:szCs w:val="24"/>
          </w:rPr>
          <w:fldChar w:fldCharType="end"/>
        </w:r>
      </w:hyperlink>
    </w:p>
    <w:p w14:paraId="17262FA8" w14:textId="01648716" w:rsidR="00640421" w:rsidRDefault="00091BA8" w:rsidP="00247A8C">
      <w:pPr>
        <w:jc w:val="center"/>
        <w:rPr>
          <w:ins w:id="7" w:author="Jordan, Amanda C CIV USARMY HQDA ASA ALT (USA)" w:date="2024-08-23T14:40:00Z"/>
          <w:rFonts w:ascii="Times New Roman" w:hAnsi="Times New Roman" w:cs="Times New Roman"/>
          <w:i/>
          <w:sz w:val="24"/>
          <w:szCs w:val="24"/>
        </w:rPr>
      </w:pPr>
      <w:r w:rsidRPr="00091BA8">
        <w:rPr>
          <w:rFonts w:ascii="Times New Roman" w:hAnsi="Times New Roman" w:cs="Times New Roman"/>
          <w:i/>
          <w:sz w:val="24"/>
          <w:szCs w:val="24"/>
        </w:rPr>
        <w:fldChar w:fldCharType="end"/>
      </w:r>
    </w:p>
    <w:p w14:paraId="1F177B2B" w14:textId="7DC47ACB" w:rsidR="00351BE0" w:rsidRPr="008B7CF1" w:rsidRDefault="00351BE0" w:rsidP="00351BE0">
      <w:pPr>
        <w:pStyle w:val="Heading4"/>
        <w:rPr>
          <w:ins w:id="8" w:author="Jordan, Amanda C CIV USARMY HQDA ASA ALT (USA)" w:date="2024-08-23T14:40:00Z"/>
        </w:rPr>
      </w:pPr>
      <w:proofErr w:type="gramStart"/>
      <w:ins w:id="9" w:author="Jordan, Amanda C CIV USARMY HQDA ASA ALT (USA)" w:date="2024-08-23T14:40:00Z">
        <w:r w:rsidRPr="008B7CF1">
          <w:t>5125.070  Reporting</w:t>
        </w:r>
        <w:proofErr w:type="gramEnd"/>
        <w:r w:rsidRPr="008B7CF1">
          <w:t xml:space="preserve"> of acquisition of end products manufactured outside the United States.</w:t>
        </w:r>
      </w:ins>
    </w:p>
    <w:p w14:paraId="797C6ED5" w14:textId="3BE91891" w:rsidR="00351BE0" w:rsidRPr="00351BE0" w:rsidRDefault="00351BE0" w:rsidP="00351BE0">
      <w:pPr>
        <w:rPr>
          <w:rFonts w:ascii="Times New Roman" w:hAnsi="Times New Roman" w:cs="Times New Roman"/>
          <w:iCs/>
          <w:sz w:val="24"/>
          <w:szCs w:val="24"/>
        </w:rPr>
      </w:pPr>
      <w:ins w:id="10" w:author="Jordan, Amanda C CIV USARMY HQDA ASA ALT (USA)" w:date="2024-08-23T14:40:00Z">
        <w:r>
          <w:rPr>
            <w:rFonts w:ascii="Times New Roman" w:hAnsi="Times New Roman" w:cs="Times New Roman"/>
            <w:sz w:val="24"/>
            <w:szCs w:val="24"/>
          </w:rPr>
          <w:t xml:space="preserve">This subpart implements the Army monthly reporting requirements on Made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America Laws, in accordance with Executive Order 14005, “Ensuring the Future is Made in All of America by All of America’s Workers” and Office of Management and Budget Memorandum M-21-26, “Increasing Opportunities for Domestic Sourcing and Reducing the Need for Waivers from Made in America Laws”. Follow procedures at AFARS PGI 5125.070-1.</w:t>
        </w:r>
      </w:ins>
    </w:p>
    <w:p w14:paraId="52C994B0" w14:textId="467BD41C" w:rsidR="00BF6770" w:rsidRDefault="00BF6770" w:rsidP="00247A8C">
      <w:pPr>
        <w:pStyle w:val="Heading3"/>
        <w:rPr>
          <w:lang w:val="en"/>
        </w:rPr>
      </w:pPr>
      <w:bookmarkStart w:id="11" w:name="_Toc514066209"/>
      <w:bookmarkStart w:id="12" w:name="_Toc532200141"/>
      <w:bookmarkStart w:id="13" w:name="_Toc30759192"/>
      <w:bookmarkStart w:id="14" w:name="_Toc77153926"/>
      <w:bookmarkStart w:id="15" w:name="_Toc110413679"/>
      <w:r w:rsidRPr="00247A8C">
        <w:t>Subpart</w:t>
      </w:r>
      <w:r w:rsidRPr="00BF6770">
        <w:t xml:space="preserve"> 5125.1 - </w:t>
      </w:r>
      <w:r w:rsidRPr="00BF6770">
        <w:rPr>
          <w:lang w:val="en"/>
        </w:rPr>
        <w:t>Buy American – Supplies</w:t>
      </w:r>
      <w:bookmarkEnd w:id="11"/>
      <w:bookmarkEnd w:id="12"/>
      <w:bookmarkEnd w:id="13"/>
      <w:bookmarkEnd w:id="14"/>
      <w:bookmarkEnd w:id="15"/>
    </w:p>
    <w:p w14:paraId="1A59FE61" w14:textId="77777777" w:rsidR="00BF6770" w:rsidRDefault="00BF6770" w:rsidP="00247A8C">
      <w:pPr>
        <w:pStyle w:val="Heading4"/>
      </w:pPr>
      <w:bookmarkStart w:id="16" w:name="_Toc514066210"/>
      <w:bookmarkStart w:id="17" w:name="_Toc532200142"/>
      <w:bookmarkStart w:id="18" w:name="_Toc30759193"/>
      <w:bookmarkStart w:id="19" w:name="_Toc77153927"/>
      <w:bookmarkStart w:id="20" w:name="_Toc110413680"/>
      <w:proofErr w:type="gramStart"/>
      <w:r>
        <w:t xml:space="preserve">5125.103  </w:t>
      </w:r>
      <w:r w:rsidRPr="00247A8C">
        <w:t>Exceptions</w:t>
      </w:r>
      <w:proofErr w:type="gramEnd"/>
      <w:r>
        <w:t>.</w:t>
      </w:r>
      <w:bookmarkEnd w:id="16"/>
      <w:bookmarkEnd w:id="17"/>
      <w:bookmarkEnd w:id="18"/>
      <w:bookmarkEnd w:id="19"/>
      <w:bookmarkEnd w:id="20"/>
    </w:p>
    <w:p w14:paraId="09808BEF" w14:textId="791E1E57" w:rsidR="00BF6770" w:rsidRDefault="00BF6770" w:rsidP="00BF6770">
      <w:pPr>
        <w:suppressAutoHyphens/>
        <w:spacing w:after="240"/>
        <w:rPr>
          <w:rFonts w:ascii="Times New Roman" w:hAnsi="Times New Roman" w:cs="Times New Roman"/>
          <w:sz w:val="24"/>
          <w:szCs w:val="24"/>
          <w:lang w:val="en"/>
        </w:rPr>
      </w:pPr>
      <w:r w:rsidRPr="00BF6770">
        <w:rPr>
          <w:rFonts w:ascii="Times New Roman" w:hAnsi="Times New Roman" w:cs="Times New Roman"/>
          <w:sz w:val="24"/>
          <w:szCs w:val="24"/>
          <w:lang w:val="en"/>
        </w:rPr>
        <w:t>(a)</w:t>
      </w:r>
      <w:r>
        <w:rPr>
          <w:rFonts w:ascii="Times New Roman" w:hAnsi="Times New Roman" w:cs="Times New Roman"/>
          <w:sz w:val="24"/>
          <w:szCs w:val="24"/>
          <w:lang w:val="en"/>
        </w:rPr>
        <w:t>(i</w:t>
      </w:r>
      <w:r w:rsidR="002A3065">
        <w:rPr>
          <w:rFonts w:ascii="Times New Roman" w:hAnsi="Times New Roman" w:cs="Times New Roman"/>
          <w:sz w:val="24"/>
          <w:szCs w:val="24"/>
          <w:lang w:val="en"/>
        </w:rPr>
        <w:t>i</w:t>
      </w:r>
      <w:r>
        <w:rPr>
          <w:rFonts w:ascii="Times New Roman" w:hAnsi="Times New Roman" w:cs="Times New Roman"/>
          <w:sz w:val="24"/>
          <w:szCs w:val="24"/>
          <w:lang w:val="en"/>
        </w:rPr>
        <w:t>)(B)(1</w:t>
      </w:r>
      <w:proofErr w:type="gramStart"/>
      <w:r>
        <w:rPr>
          <w:rFonts w:ascii="Times New Roman" w:hAnsi="Times New Roman" w:cs="Times New Roman"/>
          <w:sz w:val="24"/>
          <w:szCs w:val="24"/>
          <w:lang w:val="en"/>
        </w:rPr>
        <w:t>)  The</w:t>
      </w:r>
      <w:proofErr w:type="gramEnd"/>
      <w:r>
        <w:rPr>
          <w:rFonts w:ascii="Times New Roman" w:hAnsi="Times New Roman" w:cs="Times New Roman"/>
          <w:sz w:val="24"/>
          <w:szCs w:val="24"/>
          <w:lang w:val="en"/>
        </w:rPr>
        <w:t xml:space="preserve"> </w:t>
      </w:r>
      <w:r w:rsidR="00841719">
        <w:rPr>
          <w:rFonts w:ascii="Times New Roman" w:hAnsi="Times New Roman" w:cs="Times New Roman"/>
          <w:sz w:val="24"/>
          <w:szCs w:val="24"/>
          <w:lang w:val="en"/>
        </w:rPr>
        <w:t>position one level above the contracting officer</w:t>
      </w:r>
      <w:r w:rsidR="00841719">
        <w:rPr>
          <w:rStyle w:val="CommentReference"/>
        </w:rPr>
        <w:t xml:space="preserve">, </w:t>
      </w:r>
      <w:r w:rsidR="00E32932">
        <w:rPr>
          <w:rFonts w:ascii="Times New Roman" w:hAnsi="Times New Roman" w:cs="Times New Roman"/>
          <w:sz w:val="24"/>
          <w:szCs w:val="24"/>
          <w:lang w:val="en"/>
        </w:rPr>
        <w:t>without</w:t>
      </w:r>
      <w:r w:rsidR="00841719">
        <w:rPr>
          <w:rFonts w:ascii="Times New Roman" w:hAnsi="Times New Roman" w:cs="Times New Roman"/>
          <w:sz w:val="24"/>
          <w:szCs w:val="24"/>
          <w:lang w:val="en"/>
        </w:rPr>
        <w:t xml:space="preserve"> further delegation, </w:t>
      </w:r>
      <w:r w:rsidR="003B5CDC">
        <w:rPr>
          <w:rFonts w:ascii="Times New Roman" w:hAnsi="Times New Roman" w:cs="Times New Roman"/>
          <w:sz w:val="24"/>
          <w:szCs w:val="24"/>
          <w:lang w:val="en"/>
        </w:rPr>
        <w:t xml:space="preserve">shall </w:t>
      </w:r>
      <w:r>
        <w:rPr>
          <w:rFonts w:ascii="Times New Roman" w:hAnsi="Times New Roman" w:cs="Times New Roman"/>
          <w:sz w:val="24"/>
          <w:szCs w:val="24"/>
          <w:lang w:val="en"/>
        </w:rPr>
        <w:t xml:space="preserve">make the determination at </w:t>
      </w:r>
      <w:r w:rsidR="002A3065">
        <w:rPr>
          <w:rFonts w:ascii="Times New Roman" w:hAnsi="Times New Roman" w:cs="Times New Roman"/>
          <w:sz w:val="24"/>
          <w:szCs w:val="24"/>
          <w:lang w:val="en"/>
        </w:rPr>
        <w:t>D</w:t>
      </w:r>
      <w:r>
        <w:rPr>
          <w:rFonts w:ascii="Times New Roman" w:hAnsi="Times New Roman" w:cs="Times New Roman"/>
          <w:sz w:val="24"/>
          <w:szCs w:val="24"/>
          <w:lang w:val="en"/>
        </w:rPr>
        <w:t>FAR</w:t>
      </w:r>
      <w:r w:rsidR="002A3065">
        <w:rPr>
          <w:rFonts w:ascii="Times New Roman" w:hAnsi="Times New Roman" w:cs="Times New Roman"/>
          <w:sz w:val="24"/>
          <w:szCs w:val="24"/>
          <w:lang w:val="en"/>
        </w:rPr>
        <w:t>S</w:t>
      </w:r>
      <w:r>
        <w:rPr>
          <w:rFonts w:ascii="Times New Roman" w:hAnsi="Times New Roman" w:cs="Times New Roman"/>
          <w:sz w:val="24"/>
          <w:szCs w:val="24"/>
          <w:lang w:val="en"/>
        </w:rPr>
        <w:t xml:space="preserve"> </w:t>
      </w:r>
      <w:r w:rsidR="002A3065">
        <w:rPr>
          <w:rFonts w:ascii="Times New Roman" w:hAnsi="Times New Roman" w:cs="Times New Roman"/>
          <w:sz w:val="24"/>
          <w:szCs w:val="24"/>
          <w:lang w:val="en"/>
        </w:rPr>
        <w:t>225.103(a)(ii)(B)(1)</w:t>
      </w:r>
      <w:r>
        <w:rPr>
          <w:rFonts w:ascii="Times New Roman" w:hAnsi="Times New Roman" w:cs="Times New Roman"/>
          <w:sz w:val="24"/>
          <w:szCs w:val="24"/>
          <w:lang w:val="en"/>
        </w:rPr>
        <w:t xml:space="preserve">.  </w:t>
      </w:r>
    </w:p>
    <w:p w14:paraId="2385083F" w14:textId="7F492332" w:rsidR="002A3065" w:rsidRDefault="007A5189" w:rsidP="007A5189">
      <w:pPr>
        <w:suppressAutoHyphens/>
        <w:spacing w:after="240"/>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713748">
        <w:rPr>
          <w:rFonts w:ascii="Times New Roman" w:hAnsi="Times New Roman" w:cs="Times New Roman"/>
          <w:sz w:val="24"/>
          <w:szCs w:val="24"/>
          <w:lang w:val="en"/>
        </w:rPr>
        <w:t xml:space="preserve"> </w:t>
      </w:r>
      <w:r w:rsidR="002A3065">
        <w:rPr>
          <w:rFonts w:ascii="Times New Roman" w:hAnsi="Times New Roman" w:cs="Times New Roman"/>
          <w:sz w:val="24"/>
          <w:szCs w:val="24"/>
          <w:lang w:val="en"/>
        </w:rPr>
        <w:t xml:space="preserve">(2) The head of the contracting activity </w:t>
      </w:r>
      <w:r w:rsidR="003B5CDC">
        <w:rPr>
          <w:rFonts w:ascii="Times New Roman" w:hAnsi="Times New Roman" w:cs="Times New Roman"/>
          <w:sz w:val="24"/>
          <w:szCs w:val="24"/>
          <w:lang w:val="en"/>
        </w:rPr>
        <w:t>shall</w:t>
      </w:r>
      <w:r w:rsidR="002A3065">
        <w:rPr>
          <w:rFonts w:ascii="Times New Roman" w:hAnsi="Times New Roman" w:cs="Times New Roman"/>
          <w:sz w:val="24"/>
          <w:szCs w:val="24"/>
          <w:lang w:val="en"/>
        </w:rPr>
        <w:t xml:space="preserve"> make the determination at DFARS 225.103(a)(ii)(B)(2).  See </w:t>
      </w:r>
      <w:hyperlink r:id="rId9" w:history="1">
        <w:r w:rsidR="002A3065" w:rsidRPr="00C031F1">
          <w:rPr>
            <w:rStyle w:val="Hyperlink"/>
            <w:rFonts w:ascii="Times New Roman" w:hAnsi="Times New Roman" w:cs="Times New Roman"/>
            <w:sz w:val="24"/>
            <w:szCs w:val="24"/>
            <w:lang w:val="en"/>
          </w:rPr>
          <w:t>Appendix GG</w:t>
        </w:r>
      </w:hyperlink>
      <w:r w:rsidR="002A3065">
        <w:rPr>
          <w:rFonts w:ascii="Times New Roman" w:hAnsi="Times New Roman" w:cs="Times New Roman"/>
          <w:sz w:val="24"/>
          <w:szCs w:val="24"/>
          <w:lang w:val="en"/>
        </w:rPr>
        <w:t xml:space="preserve"> for further delegation.</w:t>
      </w:r>
    </w:p>
    <w:p w14:paraId="419A2A1C" w14:textId="543CE6B7" w:rsidR="002A3065" w:rsidRDefault="007A5189" w:rsidP="007A5189">
      <w:pPr>
        <w:tabs>
          <w:tab w:val="left" w:pos="810"/>
          <w:tab w:val="left" w:pos="900"/>
        </w:tabs>
        <w:suppressAutoHyphens/>
        <w:spacing w:after="240"/>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713748">
        <w:rPr>
          <w:rFonts w:ascii="Times New Roman" w:hAnsi="Times New Roman" w:cs="Times New Roman"/>
          <w:sz w:val="24"/>
          <w:szCs w:val="24"/>
          <w:lang w:val="en"/>
        </w:rPr>
        <w:t xml:space="preserve"> </w:t>
      </w:r>
      <w:r w:rsidR="002A3065">
        <w:rPr>
          <w:rFonts w:ascii="Times New Roman" w:hAnsi="Times New Roman" w:cs="Times New Roman"/>
          <w:sz w:val="24"/>
          <w:szCs w:val="24"/>
          <w:lang w:val="en"/>
        </w:rPr>
        <w:t xml:space="preserve">(3) The Assistant Secretary of the Army (Acquisition, Logistics and Technology) </w:t>
      </w:r>
      <w:r w:rsidR="003B5CDC">
        <w:rPr>
          <w:rFonts w:ascii="Times New Roman" w:hAnsi="Times New Roman" w:cs="Times New Roman"/>
          <w:sz w:val="24"/>
          <w:szCs w:val="24"/>
          <w:lang w:val="en"/>
        </w:rPr>
        <w:t xml:space="preserve">shall </w:t>
      </w:r>
      <w:r w:rsidR="002A3065">
        <w:rPr>
          <w:rFonts w:ascii="Times New Roman" w:hAnsi="Times New Roman" w:cs="Times New Roman"/>
          <w:sz w:val="24"/>
          <w:szCs w:val="24"/>
          <w:lang w:val="en"/>
        </w:rPr>
        <w:t xml:space="preserve">make the determination at DFARS 225.103(a)(ii)(B)(3).  See </w:t>
      </w:r>
      <w:hyperlink r:id="rId10" w:history="1">
        <w:r w:rsidR="002A3065" w:rsidRPr="00C031F1">
          <w:rPr>
            <w:rStyle w:val="Hyperlink"/>
            <w:rFonts w:ascii="Times New Roman" w:hAnsi="Times New Roman" w:cs="Times New Roman"/>
            <w:sz w:val="24"/>
            <w:szCs w:val="24"/>
            <w:lang w:val="en"/>
          </w:rPr>
          <w:t>Appendix GG</w:t>
        </w:r>
      </w:hyperlink>
      <w:r w:rsidR="002A3065">
        <w:rPr>
          <w:rFonts w:ascii="Times New Roman" w:hAnsi="Times New Roman" w:cs="Times New Roman"/>
          <w:sz w:val="24"/>
          <w:szCs w:val="24"/>
          <w:lang w:val="en"/>
        </w:rPr>
        <w:t xml:space="preserve"> for further delegation.</w:t>
      </w:r>
    </w:p>
    <w:p w14:paraId="524E4A1D" w14:textId="2705A965" w:rsidR="002A3065" w:rsidRDefault="002A3065" w:rsidP="00BF6770">
      <w:pPr>
        <w:suppressAutoHyphens/>
        <w:spacing w:after="240"/>
        <w:rPr>
          <w:rFonts w:ascii="Times New Roman" w:hAnsi="Times New Roman" w:cs="Times New Roman"/>
          <w:sz w:val="24"/>
          <w:szCs w:val="24"/>
          <w:lang w:val="en"/>
        </w:rPr>
      </w:pPr>
      <w:r>
        <w:rPr>
          <w:rFonts w:ascii="Times New Roman" w:hAnsi="Times New Roman" w:cs="Times New Roman"/>
          <w:sz w:val="24"/>
          <w:szCs w:val="24"/>
          <w:lang w:val="en"/>
        </w:rPr>
        <w:t>(b)(ii)(</w:t>
      </w:r>
      <w:proofErr w:type="gramStart"/>
      <w:r>
        <w:rPr>
          <w:rFonts w:ascii="Times New Roman" w:hAnsi="Times New Roman" w:cs="Times New Roman"/>
          <w:sz w:val="24"/>
          <w:szCs w:val="24"/>
          <w:lang w:val="en"/>
        </w:rPr>
        <w:t xml:space="preserve">A)  </w:t>
      </w:r>
      <w:r w:rsidR="00841719">
        <w:rPr>
          <w:rFonts w:ascii="Times New Roman" w:hAnsi="Times New Roman" w:cs="Times New Roman"/>
          <w:sz w:val="24"/>
          <w:szCs w:val="24"/>
          <w:lang w:val="en"/>
        </w:rPr>
        <w:t>The</w:t>
      </w:r>
      <w:proofErr w:type="gramEnd"/>
      <w:r w:rsidR="00841719">
        <w:rPr>
          <w:rFonts w:ascii="Times New Roman" w:hAnsi="Times New Roman" w:cs="Times New Roman"/>
          <w:sz w:val="24"/>
          <w:szCs w:val="24"/>
          <w:lang w:val="en"/>
        </w:rPr>
        <w:t xml:space="preserve"> position one level above the contracting officer</w:t>
      </w:r>
      <w:r w:rsidR="00841719">
        <w:rPr>
          <w:rStyle w:val="CommentReference"/>
        </w:rPr>
        <w:t xml:space="preserve">, </w:t>
      </w:r>
      <w:r w:rsidR="00B93DB7">
        <w:rPr>
          <w:rFonts w:ascii="Times New Roman" w:hAnsi="Times New Roman" w:cs="Times New Roman"/>
          <w:sz w:val="24"/>
          <w:szCs w:val="24"/>
          <w:lang w:val="en"/>
        </w:rPr>
        <w:t>without</w:t>
      </w:r>
      <w:r w:rsidR="00841719">
        <w:rPr>
          <w:rFonts w:ascii="Times New Roman" w:hAnsi="Times New Roman" w:cs="Times New Roman"/>
          <w:sz w:val="24"/>
          <w:szCs w:val="24"/>
          <w:lang w:val="en"/>
        </w:rPr>
        <w:t xml:space="preserve"> further delegation, </w:t>
      </w:r>
      <w:r w:rsidR="00D21B0B">
        <w:rPr>
          <w:rFonts w:ascii="Times New Roman" w:hAnsi="Times New Roman" w:cs="Times New Roman"/>
          <w:sz w:val="24"/>
          <w:szCs w:val="24"/>
          <w:lang w:val="en"/>
        </w:rPr>
        <w:t xml:space="preserve">may make the determination at DFARS 225.103(b)(ii)(A).  </w:t>
      </w:r>
    </w:p>
    <w:p w14:paraId="207E217D" w14:textId="6AF4AA2B" w:rsidR="002A3065" w:rsidRDefault="007A5189" w:rsidP="007A5189">
      <w:pPr>
        <w:suppressAutoHyphens/>
        <w:spacing w:after="240"/>
        <w:ind w:firstLine="54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w:t>
      </w:r>
      <w:r w:rsidR="002A3065">
        <w:rPr>
          <w:rFonts w:ascii="Times New Roman" w:hAnsi="Times New Roman" w:cs="Times New Roman"/>
          <w:sz w:val="24"/>
          <w:szCs w:val="24"/>
          <w:lang w:val="en"/>
        </w:rPr>
        <w:t xml:space="preserve">(B)  The </w:t>
      </w:r>
      <w:r w:rsidR="00841719">
        <w:rPr>
          <w:rFonts w:ascii="Times New Roman" w:hAnsi="Times New Roman" w:cs="Times New Roman"/>
          <w:sz w:val="24"/>
          <w:szCs w:val="24"/>
          <w:lang w:val="en"/>
        </w:rPr>
        <w:t>chief of the contracting office, without further delegation,</w:t>
      </w:r>
      <w:r w:rsidR="002A3065">
        <w:rPr>
          <w:rFonts w:ascii="Times New Roman" w:hAnsi="Times New Roman" w:cs="Times New Roman"/>
          <w:sz w:val="24"/>
          <w:szCs w:val="24"/>
          <w:lang w:val="en"/>
        </w:rPr>
        <w:t xml:space="preserve"> may make the determination at DFARS 225.103(b)(ii)(B).  </w:t>
      </w:r>
    </w:p>
    <w:p w14:paraId="21D781EB" w14:textId="62E69F99" w:rsidR="002A3065" w:rsidRPr="00BF6770" w:rsidRDefault="007A5189" w:rsidP="007A5189">
      <w:pPr>
        <w:suppressAutoHyphens/>
        <w:spacing w:after="240"/>
        <w:ind w:firstLine="540"/>
        <w:rPr>
          <w:rFonts w:ascii="Times New Roman" w:hAnsi="Times New Roman" w:cs="Times New Roman"/>
          <w:sz w:val="24"/>
          <w:szCs w:val="24"/>
        </w:rPr>
      </w:pPr>
      <w:r>
        <w:rPr>
          <w:rFonts w:ascii="Times New Roman" w:hAnsi="Times New Roman" w:cs="Times New Roman"/>
          <w:sz w:val="24"/>
          <w:szCs w:val="24"/>
          <w:lang w:val="en"/>
        </w:rPr>
        <w:t xml:space="preserve"> </w:t>
      </w:r>
      <w:r w:rsidR="002A3065">
        <w:rPr>
          <w:rFonts w:ascii="Times New Roman" w:hAnsi="Times New Roman" w:cs="Times New Roman"/>
          <w:sz w:val="24"/>
          <w:szCs w:val="24"/>
          <w:lang w:val="en"/>
        </w:rPr>
        <w:t xml:space="preserve">(C) </w:t>
      </w:r>
      <w:r w:rsidR="00D21B0B">
        <w:rPr>
          <w:rFonts w:ascii="Times New Roman" w:hAnsi="Times New Roman" w:cs="Times New Roman"/>
          <w:sz w:val="24"/>
          <w:szCs w:val="24"/>
          <w:lang w:val="en"/>
        </w:rPr>
        <w:t xml:space="preserve">The head of the contracting activity may make the determination at DFARS 225.103(b)(ii)(C).  See </w:t>
      </w:r>
      <w:hyperlink r:id="rId11" w:history="1">
        <w:r w:rsidR="00D21B0B" w:rsidRPr="00C031F1">
          <w:rPr>
            <w:rStyle w:val="Hyperlink"/>
            <w:rFonts w:ascii="Times New Roman" w:hAnsi="Times New Roman" w:cs="Times New Roman"/>
            <w:sz w:val="24"/>
            <w:szCs w:val="24"/>
            <w:lang w:val="en"/>
          </w:rPr>
          <w:t>Appendix GG</w:t>
        </w:r>
      </w:hyperlink>
      <w:r w:rsidR="00D21B0B">
        <w:rPr>
          <w:rFonts w:ascii="Times New Roman" w:hAnsi="Times New Roman" w:cs="Times New Roman"/>
          <w:sz w:val="24"/>
          <w:szCs w:val="24"/>
          <w:lang w:val="en"/>
        </w:rPr>
        <w:t xml:space="preserve"> for further delegation.</w:t>
      </w:r>
    </w:p>
    <w:p w14:paraId="2F18E817" w14:textId="7AAE7AAD" w:rsidR="008975F3" w:rsidRDefault="00343DDD" w:rsidP="00247A8C">
      <w:pPr>
        <w:pStyle w:val="Heading4"/>
      </w:pPr>
      <w:bookmarkStart w:id="21" w:name="_Toc514066211"/>
      <w:bookmarkStart w:id="22" w:name="_Toc532200143"/>
      <w:bookmarkStart w:id="23" w:name="_Toc30759194"/>
      <w:bookmarkStart w:id="24" w:name="_Toc77153928"/>
      <w:bookmarkStart w:id="25" w:name="_Toc110413681"/>
      <w:proofErr w:type="gramStart"/>
      <w:r>
        <w:t>5125.105  Determining</w:t>
      </w:r>
      <w:proofErr w:type="gramEnd"/>
      <w:r>
        <w:t xml:space="preserve"> reasonableness of cost.</w:t>
      </w:r>
      <w:bookmarkEnd w:id="21"/>
      <w:bookmarkEnd w:id="22"/>
      <w:bookmarkEnd w:id="23"/>
      <w:bookmarkEnd w:id="24"/>
      <w:bookmarkEnd w:id="25"/>
    </w:p>
    <w:p w14:paraId="6AA9B201" w14:textId="48AF8D41" w:rsidR="00343DDD" w:rsidRPr="00247A8C" w:rsidRDefault="00343DDD" w:rsidP="00247A8C">
      <w:pPr>
        <w:rPr>
          <w:rFonts w:ascii="Times New Roman" w:hAnsi="Times New Roman" w:cs="Times New Roman"/>
          <w:b/>
          <w:sz w:val="24"/>
          <w:szCs w:val="24"/>
        </w:rPr>
      </w:pPr>
      <w:r w:rsidRPr="00247A8C">
        <w:rPr>
          <w:rFonts w:ascii="Times New Roman" w:hAnsi="Times New Roman" w:cs="Times New Roman"/>
          <w:sz w:val="24"/>
          <w:szCs w:val="24"/>
        </w:rPr>
        <w:t>(a)(1</w:t>
      </w:r>
      <w:proofErr w:type="gramStart"/>
      <w:r w:rsidRPr="00247A8C">
        <w:rPr>
          <w:rFonts w:ascii="Times New Roman" w:hAnsi="Times New Roman" w:cs="Times New Roman"/>
          <w:sz w:val="24"/>
          <w:szCs w:val="24"/>
        </w:rPr>
        <w:t>)  The</w:t>
      </w:r>
      <w:proofErr w:type="gramEnd"/>
      <w:r w:rsidRPr="00247A8C">
        <w:rPr>
          <w:rFonts w:ascii="Times New Roman" w:hAnsi="Times New Roman" w:cs="Times New Roman"/>
          <w:sz w:val="24"/>
          <w:szCs w:val="24"/>
        </w:rPr>
        <w:t xml:space="preserve"> Assistant Secretary of the Army (Acquis</w:t>
      </w:r>
      <w:r w:rsidR="00C37164" w:rsidRPr="00247A8C">
        <w:rPr>
          <w:rFonts w:ascii="Times New Roman" w:hAnsi="Times New Roman" w:cs="Times New Roman"/>
          <w:sz w:val="24"/>
          <w:szCs w:val="24"/>
        </w:rPr>
        <w:t xml:space="preserve">ition, Logistics and </w:t>
      </w:r>
      <w:r w:rsidR="001468D6" w:rsidRPr="00247A8C">
        <w:rPr>
          <w:rFonts w:ascii="Times New Roman" w:hAnsi="Times New Roman" w:cs="Times New Roman"/>
          <w:sz w:val="24"/>
          <w:szCs w:val="24"/>
        </w:rPr>
        <w:t>Technology</w:t>
      </w:r>
      <w:r w:rsidR="00C37164" w:rsidRPr="00247A8C">
        <w:rPr>
          <w:rFonts w:ascii="Times New Roman" w:hAnsi="Times New Roman" w:cs="Times New Roman"/>
          <w:sz w:val="24"/>
          <w:szCs w:val="24"/>
        </w:rPr>
        <w:t xml:space="preserve">) </w:t>
      </w:r>
      <w:r w:rsidRPr="00247A8C">
        <w:rPr>
          <w:rFonts w:ascii="Times New Roman" w:hAnsi="Times New Roman" w:cs="Times New Roman"/>
          <w:sz w:val="24"/>
          <w:szCs w:val="24"/>
        </w:rPr>
        <w:t xml:space="preserve">shall make the determination as described at FAR 25.105(a)(1).  </w:t>
      </w:r>
      <w:r w:rsidR="001468D6" w:rsidRPr="00247A8C">
        <w:rPr>
          <w:rFonts w:ascii="Times New Roman" w:hAnsi="Times New Roman" w:cs="Times New Roman"/>
          <w:sz w:val="24"/>
          <w:szCs w:val="24"/>
        </w:rPr>
        <w:t xml:space="preserve">See </w:t>
      </w:r>
      <w:hyperlink r:id="rId12" w:history="1">
        <w:r w:rsidR="001468D6" w:rsidRPr="00C031F1">
          <w:rPr>
            <w:rStyle w:val="Hyperlink"/>
            <w:rFonts w:ascii="Times New Roman" w:hAnsi="Times New Roman" w:cs="Times New Roman"/>
            <w:sz w:val="24"/>
            <w:szCs w:val="24"/>
          </w:rPr>
          <w:t>Appendix GG</w:t>
        </w:r>
      </w:hyperlink>
      <w:r w:rsidR="001468D6" w:rsidRPr="00247A8C">
        <w:rPr>
          <w:rFonts w:ascii="Times New Roman" w:hAnsi="Times New Roman" w:cs="Times New Roman"/>
          <w:sz w:val="24"/>
          <w:szCs w:val="24"/>
        </w:rPr>
        <w:t xml:space="preserve"> for further delegation.</w:t>
      </w:r>
    </w:p>
    <w:p w14:paraId="639FCF1D" w14:textId="77777777" w:rsidR="003674C7" w:rsidRPr="008C075D" w:rsidRDefault="003674C7" w:rsidP="00247A8C">
      <w:pPr>
        <w:pStyle w:val="Heading3"/>
      </w:pPr>
      <w:bookmarkStart w:id="26" w:name="_Toc514066212"/>
      <w:bookmarkStart w:id="27" w:name="_Toc532200144"/>
      <w:bookmarkStart w:id="28" w:name="_Toc30759195"/>
      <w:bookmarkStart w:id="29" w:name="_Toc77153929"/>
      <w:bookmarkStart w:id="30" w:name="_Toc110413682"/>
      <w:r w:rsidRPr="008C075D">
        <w:t>Subpart 5125.2 – Buy American – Construction Materials</w:t>
      </w:r>
      <w:bookmarkEnd w:id="26"/>
      <w:bookmarkEnd w:id="27"/>
      <w:bookmarkEnd w:id="28"/>
      <w:bookmarkEnd w:id="29"/>
      <w:bookmarkEnd w:id="30"/>
    </w:p>
    <w:p w14:paraId="04D974F7" w14:textId="77777777" w:rsidR="003674C7" w:rsidRPr="008C075D" w:rsidRDefault="003674C7" w:rsidP="00247A8C">
      <w:pPr>
        <w:pStyle w:val="Heading4"/>
      </w:pPr>
      <w:bookmarkStart w:id="31" w:name="_Toc514066213"/>
      <w:bookmarkStart w:id="32" w:name="_Toc532200145"/>
      <w:bookmarkStart w:id="33" w:name="_Toc30759196"/>
      <w:bookmarkStart w:id="34" w:name="_Toc77153930"/>
      <w:bookmarkStart w:id="35" w:name="_Toc110413683"/>
      <w:proofErr w:type="gramStart"/>
      <w:r w:rsidRPr="008C075D">
        <w:t>5125.202  Exceptions</w:t>
      </w:r>
      <w:proofErr w:type="gramEnd"/>
      <w:r w:rsidRPr="008C075D">
        <w:t>.</w:t>
      </w:r>
      <w:bookmarkEnd w:id="31"/>
      <w:bookmarkEnd w:id="32"/>
      <w:bookmarkEnd w:id="33"/>
      <w:bookmarkEnd w:id="34"/>
      <w:bookmarkEnd w:id="35"/>
    </w:p>
    <w:p w14:paraId="2568CAA6" w14:textId="2A5DC9E1" w:rsidR="003674C7" w:rsidRPr="00774CFC" w:rsidRDefault="003674C7" w:rsidP="00774CFC">
      <w:pPr>
        <w:rPr>
          <w:rFonts w:ascii="Times New Roman" w:hAnsi="Times New Roman" w:cs="Times New Roman"/>
          <w:sz w:val="24"/>
          <w:szCs w:val="24"/>
        </w:rPr>
      </w:pPr>
      <w:r w:rsidRPr="00774CFC">
        <w:rPr>
          <w:rFonts w:ascii="Times New Roman" w:hAnsi="Times New Roman" w:cs="Times New Roman"/>
          <w:sz w:val="24"/>
          <w:szCs w:val="24"/>
        </w:rPr>
        <w:t>(a)(1</w:t>
      </w:r>
      <w:proofErr w:type="gramStart"/>
      <w:r w:rsidRPr="00774CFC">
        <w:rPr>
          <w:rFonts w:ascii="Times New Roman" w:hAnsi="Times New Roman" w:cs="Times New Roman"/>
          <w:sz w:val="24"/>
          <w:szCs w:val="24"/>
        </w:rPr>
        <w:t xml:space="preserve">)  </w:t>
      </w:r>
      <w:r w:rsidR="00035B56" w:rsidRPr="00774CFC">
        <w:rPr>
          <w:rFonts w:ascii="Times New Roman" w:hAnsi="Times New Roman" w:cs="Times New Roman"/>
          <w:i/>
          <w:sz w:val="24"/>
          <w:szCs w:val="24"/>
        </w:rPr>
        <w:t>Impracticable</w:t>
      </w:r>
      <w:proofErr w:type="gramEnd"/>
      <w:r w:rsidR="00035B56" w:rsidRPr="00774CFC">
        <w:rPr>
          <w:rFonts w:ascii="Times New Roman" w:hAnsi="Times New Roman" w:cs="Times New Roman"/>
          <w:i/>
          <w:sz w:val="24"/>
          <w:szCs w:val="24"/>
        </w:rPr>
        <w:t xml:space="preserve"> or inconsistent with public interest.</w:t>
      </w:r>
      <w:r w:rsidR="0028464F" w:rsidRPr="00774CFC">
        <w:rPr>
          <w:rFonts w:ascii="Times New Roman" w:hAnsi="Times New Roman" w:cs="Times New Roman"/>
          <w:sz w:val="24"/>
          <w:szCs w:val="24"/>
        </w:rPr>
        <w:t xml:space="preserve">  </w:t>
      </w:r>
      <w:r w:rsidRPr="00774CFC">
        <w:rPr>
          <w:rFonts w:ascii="Times New Roman" w:hAnsi="Times New Roman" w:cs="Times New Roman"/>
          <w:sz w:val="24"/>
          <w:szCs w:val="24"/>
        </w:rPr>
        <w:t>The Assistant Secretary of the Army (Acquisition, Logistics and Technology) has delegated to the Deputy Assistant Secretary of the Army (Procurement) and the Head of the Contracting Activity (HCA), United States Army Corps of Engineers (USACE),</w:t>
      </w:r>
      <w:r w:rsidR="001A51D2" w:rsidRPr="00774CFC">
        <w:rPr>
          <w:rFonts w:ascii="Times New Roman" w:hAnsi="Times New Roman" w:cs="Times New Roman"/>
          <w:sz w:val="24"/>
          <w:szCs w:val="24"/>
        </w:rPr>
        <w:t xml:space="preserve"> without power to delegate further,</w:t>
      </w:r>
      <w:r w:rsidRPr="00774CFC">
        <w:rPr>
          <w:rFonts w:ascii="Times New Roman" w:hAnsi="Times New Roman" w:cs="Times New Roman"/>
          <w:sz w:val="24"/>
          <w:szCs w:val="24"/>
        </w:rPr>
        <w:t xml:space="preserve"> authority to determine that the use of a particular domestic construction material is impracticable.</w:t>
      </w:r>
      <w:r w:rsidR="0028464F" w:rsidRPr="00774CFC">
        <w:rPr>
          <w:rFonts w:ascii="Times New Roman" w:hAnsi="Times New Roman" w:cs="Times New Roman"/>
          <w:sz w:val="24"/>
          <w:szCs w:val="24"/>
        </w:rPr>
        <w:t xml:space="preserve">  Determinations that application of the act would be inconsistent with the public interest are reserved for the Assistant Secretary of the Army (Acquisition, Logistics and Technology).</w:t>
      </w:r>
      <w:r w:rsidR="001468D6" w:rsidRPr="00774CFC">
        <w:rPr>
          <w:rFonts w:ascii="Times New Roman" w:hAnsi="Times New Roman" w:cs="Times New Roman"/>
          <w:sz w:val="24"/>
          <w:szCs w:val="24"/>
        </w:rPr>
        <w:t xml:space="preserve">  See </w:t>
      </w:r>
      <w:hyperlink r:id="rId13" w:history="1">
        <w:r w:rsidR="001468D6" w:rsidRPr="00C031F1">
          <w:rPr>
            <w:rStyle w:val="Hyperlink"/>
            <w:rFonts w:ascii="Times New Roman" w:hAnsi="Times New Roman" w:cs="Times New Roman"/>
            <w:sz w:val="24"/>
            <w:szCs w:val="24"/>
          </w:rPr>
          <w:t>Appendix GG</w:t>
        </w:r>
      </w:hyperlink>
      <w:r w:rsidR="00C90F6D" w:rsidRPr="00774CFC">
        <w:rPr>
          <w:rFonts w:ascii="Times New Roman" w:hAnsi="Times New Roman" w:cs="Times New Roman"/>
          <w:sz w:val="24"/>
          <w:szCs w:val="24"/>
        </w:rPr>
        <w:t>.</w:t>
      </w:r>
    </w:p>
    <w:p w14:paraId="40330E82" w14:textId="652EECA5" w:rsidR="00AD6F73" w:rsidRPr="00B51D97" w:rsidRDefault="00667304" w:rsidP="00E63211">
      <w:pPr>
        <w:pStyle w:val="NormalWeb"/>
        <w:ind w:firstLine="270"/>
        <w:rPr>
          <w:lang w:val="en"/>
        </w:rPr>
      </w:pPr>
      <w:r w:rsidRPr="008C075D">
        <w:t xml:space="preserve">(2)  </w:t>
      </w:r>
      <w:r w:rsidR="00035B56" w:rsidRPr="008C075D">
        <w:rPr>
          <w:i/>
        </w:rPr>
        <w:t>Nonavailability.</w:t>
      </w:r>
      <w:r w:rsidR="0028464F" w:rsidRPr="008C075D">
        <w:t xml:space="preserve">  </w:t>
      </w:r>
      <w:r w:rsidR="00B51D97">
        <w:t xml:space="preserve">  </w:t>
      </w:r>
      <w:r w:rsidR="00B51D97">
        <w:rPr>
          <w:lang w:val="en"/>
        </w:rPr>
        <w:t xml:space="preserve">For other materials, a nonavailability determination shall be approved at the levels specified in AFARS </w:t>
      </w:r>
      <w:r w:rsidR="00B51D97" w:rsidRPr="00E63211">
        <w:rPr>
          <w:color w:val="000000" w:themeColor="text1"/>
          <w:lang w:val="en"/>
        </w:rPr>
        <w:t>5125.103</w:t>
      </w:r>
      <w:r w:rsidR="00B51D97">
        <w:rPr>
          <w:lang w:val="en"/>
        </w:rPr>
        <w:t xml:space="preserve">(b)(ii). </w:t>
      </w:r>
    </w:p>
    <w:p w14:paraId="0A708E92" w14:textId="606DB254" w:rsidR="00B158DD" w:rsidRPr="00713748" w:rsidRDefault="003075B1" w:rsidP="00247A8C">
      <w:pPr>
        <w:pStyle w:val="Heading4"/>
      </w:pPr>
      <w:bookmarkStart w:id="36" w:name="_Toc514066214"/>
      <w:bookmarkStart w:id="37" w:name="_Toc532200146"/>
      <w:bookmarkStart w:id="38" w:name="_Toc30759197"/>
      <w:bookmarkStart w:id="39" w:name="_Toc77153931"/>
      <w:bookmarkStart w:id="40" w:name="_Toc110413684"/>
      <w:proofErr w:type="gramStart"/>
      <w:r w:rsidRPr="00713748">
        <w:t>5125.204  Evaluating</w:t>
      </w:r>
      <w:proofErr w:type="gramEnd"/>
      <w:r w:rsidRPr="00713748">
        <w:t xml:space="preserve"> offers of foreign construction material.</w:t>
      </w:r>
      <w:bookmarkEnd w:id="36"/>
      <w:bookmarkEnd w:id="37"/>
      <w:bookmarkEnd w:id="38"/>
      <w:bookmarkEnd w:id="39"/>
      <w:bookmarkEnd w:id="40"/>
      <w:r w:rsidRPr="00713748">
        <w:t xml:space="preserve"> </w:t>
      </w:r>
    </w:p>
    <w:p w14:paraId="4F92DC4C" w14:textId="594596B1" w:rsidR="003075B1" w:rsidRPr="003075B1" w:rsidRDefault="003075B1" w:rsidP="005E4DE0">
      <w:pPr>
        <w:spacing w:after="240"/>
        <w:rPr>
          <w:rFonts w:ascii="Times New Roman" w:hAnsi="Times New Roman" w:cs="Times New Roman"/>
          <w:sz w:val="24"/>
          <w:szCs w:val="24"/>
        </w:rPr>
      </w:pPr>
      <w:r w:rsidRPr="003075B1">
        <w:rPr>
          <w:rFonts w:ascii="Times New Roman" w:hAnsi="Times New Roman" w:cs="Times New Roman"/>
          <w:sz w:val="24"/>
          <w:szCs w:val="24"/>
        </w:rPr>
        <w:t>(b) The Assistant Secretary of the Army (Acquisition</w:t>
      </w:r>
      <w:r w:rsidR="00E05465">
        <w:rPr>
          <w:rFonts w:ascii="Times New Roman" w:hAnsi="Times New Roman" w:cs="Times New Roman"/>
          <w:sz w:val="24"/>
          <w:szCs w:val="24"/>
        </w:rPr>
        <w:t xml:space="preserve">, Logistics and </w:t>
      </w:r>
      <w:r w:rsidR="00B93DB7">
        <w:rPr>
          <w:rFonts w:ascii="Times New Roman" w:hAnsi="Times New Roman" w:cs="Times New Roman"/>
          <w:sz w:val="24"/>
          <w:szCs w:val="24"/>
        </w:rPr>
        <w:t>Technology</w:t>
      </w:r>
      <w:r w:rsidR="00E05465">
        <w:rPr>
          <w:rFonts w:ascii="Times New Roman" w:hAnsi="Times New Roman" w:cs="Times New Roman"/>
          <w:sz w:val="24"/>
          <w:szCs w:val="24"/>
        </w:rPr>
        <w:t>)</w:t>
      </w:r>
      <w:r w:rsidR="00C37164">
        <w:rPr>
          <w:rFonts w:ascii="Times New Roman" w:hAnsi="Times New Roman" w:cs="Times New Roman"/>
          <w:sz w:val="24"/>
          <w:szCs w:val="24"/>
        </w:rPr>
        <w:t xml:space="preserve"> </w:t>
      </w:r>
      <w:r>
        <w:rPr>
          <w:rFonts w:ascii="Times New Roman" w:hAnsi="Times New Roman" w:cs="Times New Roman"/>
          <w:sz w:val="24"/>
          <w:szCs w:val="24"/>
        </w:rPr>
        <w:t xml:space="preserve">has the authority to specify a higher percentage to the offered price as described in FAR 25.204(b).  </w:t>
      </w:r>
      <w:r w:rsidR="00E05465">
        <w:rPr>
          <w:rFonts w:ascii="Times New Roman" w:hAnsi="Times New Roman" w:cs="Times New Roman"/>
          <w:sz w:val="24"/>
          <w:szCs w:val="24"/>
        </w:rPr>
        <w:t xml:space="preserve"> See </w:t>
      </w:r>
      <w:hyperlink r:id="rId14" w:history="1">
        <w:r w:rsidR="00E05465" w:rsidRPr="00C031F1">
          <w:rPr>
            <w:rStyle w:val="Hyperlink"/>
            <w:rFonts w:ascii="Times New Roman" w:hAnsi="Times New Roman" w:cs="Times New Roman"/>
            <w:sz w:val="24"/>
            <w:szCs w:val="24"/>
          </w:rPr>
          <w:t>Appendix GG</w:t>
        </w:r>
      </w:hyperlink>
      <w:r w:rsidR="00E05465">
        <w:rPr>
          <w:rFonts w:ascii="Times New Roman" w:hAnsi="Times New Roman" w:cs="Times New Roman"/>
          <w:sz w:val="24"/>
          <w:szCs w:val="24"/>
        </w:rPr>
        <w:t xml:space="preserve"> for further delegation.</w:t>
      </w:r>
    </w:p>
    <w:p w14:paraId="2A62C0D8" w14:textId="788BB1E6" w:rsidR="007A5189" w:rsidRPr="007A5189" w:rsidRDefault="007A5189" w:rsidP="00247A8C">
      <w:pPr>
        <w:pStyle w:val="Heading3"/>
      </w:pPr>
      <w:bookmarkStart w:id="41" w:name="_Toc514066215"/>
      <w:bookmarkStart w:id="42" w:name="_Toc532200147"/>
      <w:bookmarkStart w:id="43" w:name="_Toc30759198"/>
      <w:bookmarkStart w:id="44" w:name="_Toc77153932"/>
      <w:bookmarkStart w:id="45" w:name="_Toc110413685"/>
      <w:r w:rsidRPr="007A5189">
        <w:t>Subpart 5125.</w:t>
      </w:r>
      <w:r>
        <w:t>4</w:t>
      </w:r>
      <w:r w:rsidRPr="007A5189">
        <w:t>- Trade Agreements</w:t>
      </w:r>
      <w:bookmarkEnd w:id="41"/>
      <w:bookmarkEnd w:id="42"/>
      <w:bookmarkEnd w:id="43"/>
      <w:bookmarkEnd w:id="44"/>
      <w:bookmarkEnd w:id="45"/>
    </w:p>
    <w:p w14:paraId="298CF0BE" w14:textId="53D3CDEC" w:rsidR="007A5189" w:rsidRDefault="007A5189" w:rsidP="00247A8C">
      <w:pPr>
        <w:pStyle w:val="Heading4"/>
      </w:pPr>
      <w:bookmarkStart w:id="46" w:name="_Toc514066216"/>
      <w:bookmarkStart w:id="47" w:name="_Toc532200148"/>
      <w:bookmarkStart w:id="48" w:name="_Toc30759199"/>
      <w:bookmarkStart w:id="49" w:name="_Toc77153933"/>
      <w:bookmarkStart w:id="50" w:name="_Toc110413686"/>
      <w:proofErr w:type="gramStart"/>
      <w:r w:rsidRPr="007A5189">
        <w:t xml:space="preserve">5125.403  </w:t>
      </w:r>
      <w:r w:rsidR="00713748">
        <w:t>World</w:t>
      </w:r>
      <w:proofErr w:type="gramEnd"/>
      <w:r w:rsidR="00713748">
        <w:t xml:space="preserve"> Trade Organization government procurement agreement and free trade a</w:t>
      </w:r>
      <w:r w:rsidRPr="007A5189">
        <w:t>greements.</w:t>
      </w:r>
      <w:bookmarkEnd w:id="46"/>
      <w:bookmarkEnd w:id="47"/>
      <w:bookmarkEnd w:id="48"/>
      <w:bookmarkEnd w:id="49"/>
      <w:bookmarkEnd w:id="50"/>
    </w:p>
    <w:p w14:paraId="5A7FC023" w14:textId="1E206301" w:rsidR="007A5189" w:rsidRPr="007A5189" w:rsidRDefault="007A5189" w:rsidP="007A5189">
      <w:pPr>
        <w:spacing w:after="240"/>
        <w:rPr>
          <w:rFonts w:ascii="Times New Roman" w:hAnsi="Times New Roman" w:cs="Times New Roman"/>
          <w:sz w:val="24"/>
          <w:szCs w:val="24"/>
        </w:rPr>
      </w:pPr>
      <w:r w:rsidRPr="007A5189">
        <w:rPr>
          <w:rFonts w:ascii="Times New Roman" w:hAnsi="Times New Roman" w:cs="Times New Roman"/>
          <w:bCs/>
          <w:sz w:val="24"/>
          <w:szCs w:val="24"/>
          <w:lang w:val="en"/>
        </w:rPr>
        <w:t>(c)(ii)(A)</w:t>
      </w:r>
      <w:r>
        <w:rPr>
          <w:rFonts w:ascii="Times New Roman" w:hAnsi="Times New Roman" w:cs="Times New Roman"/>
          <w:bCs/>
          <w:sz w:val="24"/>
          <w:szCs w:val="24"/>
          <w:lang w:val="en"/>
        </w:rPr>
        <w:t xml:space="preserve"> The head of the contracting activity may approve the waiver as stated in DFARS 225.403(c)(ii)(A).  See </w:t>
      </w:r>
      <w:hyperlink r:id="rId15" w:history="1">
        <w:r w:rsidRPr="00C031F1">
          <w:rPr>
            <w:rStyle w:val="Hyperlink"/>
            <w:rFonts w:ascii="Times New Roman" w:hAnsi="Times New Roman" w:cs="Times New Roman"/>
            <w:bCs/>
            <w:sz w:val="24"/>
            <w:szCs w:val="24"/>
            <w:lang w:val="en"/>
          </w:rPr>
          <w:t>Appendix GG</w:t>
        </w:r>
      </w:hyperlink>
      <w:r>
        <w:rPr>
          <w:rFonts w:ascii="Times New Roman" w:hAnsi="Times New Roman" w:cs="Times New Roman"/>
          <w:bCs/>
          <w:sz w:val="24"/>
          <w:szCs w:val="24"/>
          <w:lang w:val="en"/>
        </w:rPr>
        <w:t xml:space="preserve"> for further delegation.</w:t>
      </w:r>
    </w:p>
    <w:p w14:paraId="06131AAD" w14:textId="0D197317" w:rsidR="007A5189" w:rsidRPr="007A5189" w:rsidRDefault="007A5189" w:rsidP="00247A8C">
      <w:pPr>
        <w:pStyle w:val="Heading3"/>
      </w:pPr>
      <w:bookmarkStart w:id="51" w:name="_Toc514066217"/>
      <w:bookmarkStart w:id="52" w:name="_Toc532200149"/>
      <w:bookmarkStart w:id="53" w:name="_Toc30759200"/>
      <w:bookmarkStart w:id="54" w:name="_Toc77153934"/>
      <w:bookmarkStart w:id="55" w:name="_Toc110413687"/>
      <w:r w:rsidRPr="007A5189">
        <w:t>Subpart 512</w:t>
      </w:r>
      <w:r w:rsidRPr="00713748">
        <w:t>5.6 – American Recovery and Reinvestment Act--Buy American Statute--Construction Materials</w:t>
      </w:r>
      <w:bookmarkEnd w:id="51"/>
      <w:bookmarkEnd w:id="52"/>
      <w:bookmarkEnd w:id="53"/>
      <w:bookmarkEnd w:id="54"/>
      <w:bookmarkEnd w:id="55"/>
    </w:p>
    <w:p w14:paraId="2234C62F" w14:textId="1BF678E4" w:rsidR="007A5189" w:rsidRDefault="007A5189" w:rsidP="00247A8C">
      <w:pPr>
        <w:pStyle w:val="Heading4"/>
      </w:pPr>
      <w:bookmarkStart w:id="56" w:name="_Toc514066218"/>
      <w:bookmarkStart w:id="57" w:name="_Toc532200150"/>
      <w:bookmarkStart w:id="58" w:name="_Toc30759201"/>
      <w:bookmarkStart w:id="59" w:name="_Toc77153935"/>
      <w:bookmarkStart w:id="60" w:name="_Toc110413688"/>
      <w:proofErr w:type="gramStart"/>
      <w:r>
        <w:t>5125.603  Exceptions</w:t>
      </w:r>
      <w:proofErr w:type="gramEnd"/>
      <w:r>
        <w:t>.</w:t>
      </w:r>
      <w:bookmarkEnd w:id="56"/>
      <w:bookmarkEnd w:id="57"/>
      <w:bookmarkEnd w:id="58"/>
      <w:bookmarkEnd w:id="59"/>
      <w:bookmarkEnd w:id="60"/>
    </w:p>
    <w:p w14:paraId="2A6FBEC6" w14:textId="25F335F5" w:rsidR="007A5189" w:rsidRPr="00247A8C" w:rsidRDefault="007A5189" w:rsidP="00247A8C">
      <w:pPr>
        <w:rPr>
          <w:rFonts w:ascii="Times New Roman" w:hAnsi="Times New Roman" w:cs="Times New Roman"/>
          <w:sz w:val="24"/>
          <w:szCs w:val="24"/>
        </w:rPr>
      </w:pPr>
      <w:r w:rsidRPr="00247A8C">
        <w:rPr>
          <w:rFonts w:ascii="Times New Roman" w:hAnsi="Times New Roman" w:cs="Times New Roman"/>
          <w:sz w:val="24"/>
          <w:szCs w:val="24"/>
        </w:rPr>
        <w:lastRenderedPageBreak/>
        <w:t>(a)(1)(i</w:t>
      </w:r>
      <w:proofErr w:type="gramStart"/>
      <w:r w:rsidRPr="00247A8C">
        <w:rPr>
          <w:rFonts w:ascii="Times New Roman" w:hAnsi="Times New Roman" w:cs="Times New Roman"/>
          <w:sz w:val="24"/>
          <w:szCs w:val="24"/>
        </w:rPr>
        <w:t>)  The</w:t>
      </w:r>
      <w:proofErr w:type="gramEnd"/>
      <w:r w:rsidRPr="00247A8C">
        <w:rPr>
          <w:rFonts w:ascii="Times New Roman" w:hAnsi="Times New Roman" w:cs="Times New Roman"/>
          <w:sz w:val="24"/>
          <w:szCs w:val="24"/>
        </w:rPr>
        <w:t xml:space="preserve"> head of the contracting activity may make the determination as described in FAR 25.603(a)(1)(i).  See </w:t>
      </w:r>
      <w:hyperlink r:id="rId16" w:history="1">
        <w:r w:rsidRPr="00C031F1">
          <w:rPr>
            <w:rStyle w:val="Hyperlink"/>
            <w:rFonts w:ascii="Times New Roman" w:hAnsi="Times New Roman" w:cs="Times New Roman"/>
            <w:sz w:val="24"/>
            <w:szCs w:val="24"/>
          </w:rPr>
          <w:t>Appendix GG</w:t>
        </w:r>
      </w:hyperlink>
      <w:r w:rsidRPr="00247A8C">
        <w:rPr>
          <w:rFonts w:ascii="Times New Roman" w:hAnsi="Times New Roman" w:cs="Times New Roman"/>
          <w:sz w:val="24"/>
          <w:szCs w:val="24"/>
        </w:rPr>
        <w:t xml:space="preserve"> for further delegation.</w:t>
      </w:r>
    </w:p>
    <w:p w14:paraId="2F6FEB5A" w14:textId="4A0B58EE" w:rsidR="007A5189" w:rsidRPr="00247A8C" w:rsidRDefault="007A5189" w:rsidP="00247A8C">
      <w:pPr>
        <w:tabs>
          <w:tab w:val="left" w:pos="540"/>
        </w:tabs>
        <w:rPr>
          <w:rFonts w:ascii="Times New Roman" w:hAnsi="Times New Roman" w:cs="Times New Roman"/>
          <w:sz w:val="24"/>
          <w:szCs w:val="24"/>
        </w:rPr>
      </w:pPr>
      <w:r w:rsidRPr="00247A8C">
        <w:rPr>
          <w:rFonts w:ascii="Times New Roman" w:hAnsi="Times New Roman" w:cs="Times New Roman"/>
          <w:sz w:val="24"/>
          <w:szCs w:val="24"/>
        </w:rPr>
        <w:tab/>
        <w:t xml:space="preserve">(iii)  The Assistant Secretary of the Army (Acquisition, Logistics and Technology) shall make the determination as described in FAR 25.603(a)(1)(iii).  See </w:t>
      </w:r>
      <w:hyperlink r:id="rId17" w:history="1">
        <w:r w:rsidRPr="00C031F1">
          <w:rPr>
            <w:rStyle w:val="Hyperlink"/>
            <w:rFonts w:ascii="Times New Roman" w:hAnsi="Times New Roman" w:cs="Times New Roman"/>
            <w:sz w:val="24"/>
            <w:szCs w:val="24"/>
          </w:rPr>
          <w:t>Appendix GG</w:t>
        </w:r>
      </w:hyperlink>
      <w:r w:rsidRPr="00247A8C">
        <w:rPr>
          <w:rFonts w:ascii="Times New Roman" w:hAnsi="Times New Roman" w:cs="Times New Roman"/>
          <w:sz w:val="24"/>
          <w:szCs w:val="24"/>
        </w:rPr>
        <w:t xml:space="preserve"> for further delegation.</w:t>
      </w:r>
    </w:p>
    <w:p w14:paraId="1F4AD5FA" w14:textId="560AAC52" w:rsidR="007A5189" w:rsidRPr="00247A8C" w:rsidRDefault="007A5189" w:rsidP="00247A8C">
      <w:pPr>
        <w:rPr>
          <w:rFonts w:ascii="Times New Roman" w:hAnsi="Times New Roman" w:cs="Times New Roman"/>
          <w:sz w:val="24"/>
          <w:szCs w:val="24"/>
        </w:rPr>
      </w:pPr>
      <w:r w:rsidRPr="00247A8C">
        <w:rPr>
          <w:rFonts w:ascii="Times New Roman" w:hAnsi="Times New Roman" w:cs="Times New Roman"/>
          <w:sz w:val="24"/>
          <w:szCs w:val="24"/>
        </w:rPr>
        <w:t>(a)(2</w:t>
      </w:r>
      <w:proofErr w:type="gramStart"/>
      <w:r w:rsidRPr="00247A8C">
        <w:rPr>
          <w:rFonts w:ascii="Times New Roman" w:hAnsi="Times New Roman" w:cs="Times New Roman"/>
          <w:sz w:val="24"/>
          <w:szCs w:val="24"/>
        </w:rPr>
        <w:t>)  The</w:t>
      </w:r>
      <w:proofErr w:type="gramEnd"/>
      <w:r w:rsidRPr="00247A8C">
        <w:rPr>
          <w:rFonts w:ascii="Times New Roman" w:hAnsi="Times New Roman" w:cs="Times New Roman"/>
          <w:sz w:val="24"/>
          <w:szCs w:val="24"/>
        </w:rPr>
        <w:t xml:space="preserve"> Assistant Secretary of the Army (Acquisition, Logistics and Technology) shall make the determination as described in FAR 25.603(a)(2).  See </w:t>
      </w:r>
      <w:hyperlink r:id="rId18" w:history="1">
        <w:r w:rsidRPr="00C031F1">
          <w:rPr>
            <w:rStyle w:val="Hyperlink"/>
            <w:rFonts w:ascii="Times New Roman" w:hAnsi="Times New Roman" w:cs="Times New Roman"/>
            <w:sz w:val="24"/>
            <w:szCs w:val="24"/>
          </w:rPr>
          <w:t>Appendix GG</w:t>
        </w:r>
      </w:hyperlink>
      <w:r w:rsidRPr="00247A8C">
        <w:rPr>
          <w:rFonts w:ascii="Times New Roman" w:hAnsi="Times New Roman" w:cs="Times New Roman"/>
          <w:sz w:val="24"/>
          <w:szCs w:val="24"/>
        </w:rPr>
        <w:t xml:space="preserve"> for further delegation.</w:t>
      </w:r>
    </w:p>
    <w:p w14:paraId="01C060A8" w14:textId="77777777" w:rsidR="003674C7" w:rsidRPr="003674C7" w:rsidRDefault="003674C7" w:rsidP="00247A8C">
      <w:pPr>
        <w:pStyle w:val="Heading3"/>
      </w:pPr>
      <w:bookmarkStart w:id="61" w:name="_Toc514066219"/>
      <w:bookmarkStart w:id="62" w:name="_Toc532200151"/>
      <w:bookmarkStart w:id="63" w:name="_Toc30759202"/>
      <w:bookmarkStart w:id="64" w:name="_Toc77153936"/>
      <w:bookmarkStart w:id="65" w:name="_Toc110413689"/>
      <w:r w:rsidRPr="003674C7">
        <w:t>Subpart 5125.8</w:t>
      </w:r>
      <w:r w:rsidR="00381575" w:rsidRPr="00381575">
        <w:t xml:space="preserve"> </w:t>
      </w:r>
      <w:r w:rsidRPr="003674C7">
        <w:t>– Other International Agreements and Coordination</w:t>
      </w:r>
      <w:bookmarkEnd w:id="61"/>
      <w:bookmarkEnd w:id="62"/>
      <w:bookmarkEnd w:id="63"/>
      <w:bookmarkEnd w:id="64"/>
      <w:bookmarkEnd w:id="65"/>
    </w:p>
    <w:p w14:paraId="1E185255" w14:textId="163FD748" w:rsidR="0061570F" w:rsidRDefault="0061570F" w:rsidP="00247A8C">
      <w:pPr>
        <w:pStyle w:val="Heading4"/>
      </w:pPr>
      <w:bookmarkStart w:id="66" w:name="_Toc110413690"/>
      <w:bookmarkStart w:id="67" w:name="_Toc514066220"/>
      <w:bookmarkStart w:id="68" w:name="_Toc532200152"/>
      <w:bookmarkStart w:id="69" w:name="_Toc30759203"/>
      <w:bookmarkStart w:id="70" w:name="_Toc77153937"/>
      <w:r>
        <w:t>5125.802 Procedures.</w:t>
      </w:r>
      <w:bookmarkEnd w:id="66"/>
    </w:p>
    <w:p w14:paraId="2A32A7FE" w14:textId="6DA2CF84" w:rsidR="0061570F" w:rsidRDefault="0061570F" w:rsidP="00247A8C">
      <w:pPr>
        <w:pStyle w:val="Heading4"/>
      </w:pPr>
      <w:bookmarkStart w:id="71" w:name="_Toc110413691"/>
      <w:r>
        <w:t>5125.802-71 End use certificates.</w:t>
      </w:r>
      <w:bookmarkEnd w:id="71"/>
    </w:p>
    <w:p w14:paraId="19FFFC6F" w14:textId="4DC8438B" w:rsidR="0061570F" w:rsidRDefault="00EA58BB" w:rsidP="0061570F">
      <w:pPr>
        <w:rPr>
          <w:rFonts w:ascii="Times New Roman" w:hAnsi="Times New Roman" w:cs="Times New Roman"/>
          <w:color w:val="1F497D"/>
          <w:sz w:val="24"/>
          <w:szCs w:val="24"/>
        </w:rPr>
      </w:pPr>
      <w:r>
        <w:rPr>
          <w:rFonts w:ascii="Times New Roman" w:hAnsi="Times New Roman" w:cs="Times New Roman"/>
          <w:color w:val="333333"/>
          <w:sz w:val="24"/>
          <w:szCs w:val="24"/>
          <w:lang w:val="en"/>
        </w:rPr>
        <w:t>The Assistant Secretary of the Army (Acquisition, Logistics and Technology)</w:t>
      </w:r>
      <w:r w:rsidR="0061570F">
        <w:rPr>
          <w:rFonts w:ascii="Times New Roman" w:hAnsi="Times New Roman" w:cs="Times New Roman"/>
          <w:color w:val="1F497D"/>
          <w:sz w:val="24"/>
          <w:szCs w:val="24"/>
        </w:rPr>
        <w:t xml:space="preserve"> </w:t>
      </w:r>
      <w:r w:rsidR="0061570F" w:rsidRPr="00091BA8">
        <w:rPr>
          <w:rFonts w:ascii="Times New Roman" w:hAnsi="Times New Roman" w:cs="Times New Roman"/>
          <w:sz w:val="24"/>
          <w:szCs w:val="24"/>
        </w:rPr>
        <w:t xml:space="preserve">shall sign end user certificates (EUCs).  See </w:t>
      </w:r>
      <w:hyperlink r:id="rId19" w:history="1">
        <w:r w:rsidR="0061570F" w:rsidRPr="00AB1D5D">
          <w:rPr>
            <w:rStyle w:val="Hyperlink"/>
            <w:rFonts w:ascii="Times New Roman" w:hAnsi="Times New Roman" w:cs="Times New Roman"/>
            <w:sz w:val="24"/>
            <w:szCs w:val="24"/>
          </w:rPr>
          <w:t>Appendix GG</w:t>
        </w:r>
      </w:hyperlink>
      <w:r w:rsidR="0061570F">
        <w:rPr>
          <w:rFonts w:ascii="Times New Roman" w:hAnsi="Times New Roman" w:cs="Times New Roman"/>
          <w:color w:val="1F497D"/>
          <w:sz w:val="24"/>
          <w:szCs w:val="24"/>
        </w:rPr>
        <w:t xml:space="preserve"> </w:t>
      </w:r>
      <w:r w:rsidR="0061570F" w:rsidRPr="00091BA8">
        <w:rPr>
          <w:rFonts w:ascii="Times New Roman" w:hAnsi="Times New Roman" w:cs="Times New Roman"/>
          <w:sz w:val="24"/>
          <w:szCs w:val="24"/>
        </w:rPr>
        <w:t>for further delegation</w:t>
      </w:r>
      <w:r w:rsidR="0061570F">
        <w:rPr>
          <w:rFonts w:ascii="Times New Roman" w:hAnsi="Times New Roman" w:cs="Times New Roman"/>
          <w:color w:val="1F497D"/>
          <w:sz w:val="24"/>
          <w:szCs w:val="24"/>
        </w:rPr>
        <w:t xml:space="preserve">.  </w:t>
      </w:r>
    </w:p>
    <w:p w14:paraId="7F115E1B" w14:textId="77777777" w:rsidR="0061570F" w:rsidRPr="0061570F" w:rsidRDefault="0061570F" w:rsidP="0061570F">
      <w:pPr>
        <w:rPr>
          <w:rFonts w:ascii="Times New Roman" w:hAnsi="Times New Roman" w:cs="Times New Roman"/>
          <w:sz w:val="24"/>
          <w:szCs w:val="24"/>
        </w:rPr>
      </w:pPr>
    </w:p>
    <w:p w14:paraId="3A739AA9" w14:textId="0811633A" w:rsidR="009E549F" w:rsidRPr="009E549F" w:rsidRDefault="009E549F" w:rsidP="00247A8C">
      <w:pPr>
        <w:pStyle w:val="Heading4"/>
      </w:pPr>
      <w:bookmarkStart w:id="72" w:name="_Toc110413692"/>
      <w:proofErr w:type="gramStart"/>
      <w:r w:rsidRPr="009E549F">
        <w:t>5125.870  Contracting</w:t>
      </w:r>
      <w:proofErr w:type="gramEnd"/>
      <w:r w:rsidRPr="009E549F">
        <w:t xml:space="preserve"> with Canadian contractors.</w:t>
      </w:r>
      <w:bookmarkEnd w:id="67"/>
      <w:bookmarkEnd w:id="68"/>
      <w:bookmarkEnd w:id="69"/>
      <w:bookmarkEnd w:id="70"/>
      <w:bookmarkEnd w:id="72"/>
    </w:p>
    <w:p w14:paraId="46181278" w14:textId="450DC5A2" w:rsidR="009E549F" w:rsidRPr="009E549F" w:rsidRDefault="009E549F" w:rsidP="00247A8C">
      <w:pPr>
        <w:pStyle w:val="Heading4"/>
      </w:pPr>
      <w:bookmarkStart w:id="73" w:name="_Toc514066221"/>
      <w:bookmarkStart w:id="74" w:name="_Toc532200153"/>
      <w:bookmarkStart w:id="75" w:name="_Toc30759204"/>
      <w:bookmarkStart w:id="76" w:name="_Toc77153938"/>
      <w:bookmarkStart w:id="77" w:name="_Toc110413693"/>
      <w:r w:rsidRPr="009E549F">
        <w:t>5125.870-</w:t>
      </w:r>
      <w:proofErr w:type="gramStart"/>
      <w:r w:rsidRPr="009E549F">
        <w:t>4  Contracting</w:t>
      </w:r>
      <w:proofErr w:type="gramEnd"/>
      <w:r w:rsidRPr="009E549F">
        <w:t xml:space="preserve"> procedures.</w:t>
      </w:r>
      <w:bookmarkEnd w:id="73"/>
      <w:bookmarkEnd w:id="74"/>
      <w:bookmarkEnd w:id="75"/>
      <w:bookmarkEnd w:id="76"/>
      <w:bookmarkEnd w:id="77"/>
      <w:r w:rsidRPr="009E549F">
        <w:t xml:space="preserve"> </w:t>
      </w:r>
    </w:p>
    <w:p w14:paraId="29C612EC" w14:textId="0B9354EF" w:rsidR="009E549F" w:rsidRPr="00EC355F" w:rsidRDefault="009E549F" w:rsidP="00247A8C">
      <w:pPr>
        <w:rPr>
          <w:rFonts w:ascii="Times New Roman" w:hAnsi="Times New Roman" w:cs="Times New Roman"/>
          <w:sz w:val="24"/>
          <w:szCs w:val="24"/>
        </w:rPr>
      </w:pPr>
      <w:r w:rsidRPr="00EC355F">
        <w:rPr>
          <w:rFonts w:ascii="Times New Roman" w:hAnsi="Times New Roman" w:cs="Times New Roman"/>
          <w:sz w:val="24"/>
          <w:szCs w:val="24"/>
        </w:rPr>
        <w:t>(c)(2)(ii</w:t>
      </w:r>
      <w:proofErr w:type="gramStart"/>
      <w:r w:rsidRPr="00EC355F">
        <w:rPr>
          <w:rFonts w:ascii="Times New Roman" w:hAnsi="Times New Roman" w:cs="Times New Roman"/>
          <w:sz w:val="24"/>
          <w:szCs w:val="24"/>
        </w:rPr>
        <w:t>)  The</w:t>
      </w:r>
      <w:proofErr w:type="gramEnd"/>
      <w:r w:rsidRPr="00EC355F">
        <w:rPr>
          <w:rFonts w:ascii="Times New Roman" w:hAnsi="Times New Roman" w:cs="Times New Roman"/>
          <w:sz w:val="24"/>
          <w:szCs w:val="24"/>
        </w:rPr>
        <w:t xml:space="preserve"> head of the contracting activity shall make the determination at DFARS 225.870-4(c)(2)(ii).  See </w:t>
      </w:r>
      <w:hyperlink r:id="rId20" w:history="1">
        <w:r w:rsidRPr="00C031F1">
          <w:rPr>
            <w:rStyle w:val="Hyperlink"/>
            <w:rFonts w:ascii="Times New Roman" w:hAnsi="Times New Roman" w:cs="Times New Roman"/>
            <w:sz w:val="24"/>
            <w:szCs w:val="24"/>
          </w:rPr>
          <w:t>Appendix GG</w:t>
        </w:r>
      </w:hyperlink>
      <w:r w:rsidRPr="00EC355F">
        <w:rPr>
          <w:rFonts w:ascii="Times New Roman" w:hAnsi="Times New Roman" w:cs="Times New Roman"/>
          <w:sz w:val="24"/>
          <w:szCs w:val="24"/>
        </w:rPr>
        <w:t xml:space="preserve"> for further delegation.</w:t>
      </w:r>
    </w:p>
    <w:p w14:paraId="1E35A8D6" w14:textId="50783F65" w:rsidR="009E549F" w:rsidRPr="00247A8C" w:rsidRDefault="009E549F" w:rsidP="00EC355F">
      <w:pPr>
        <w:tabs>
          <w:tab w:val="left" w:pos="270"/>
        </w:tabs>
        <w:rPr>
          <w:rFonts w:ascii="Times New Roman" w:hAnsi="Times New Roman" w:cs="Times New Roman"/>
          <w:sz w:val="24"/>
          <w:szCs w:val="24"/>
        </w:rPr>
      </w:pPr>
      <w:r w:rsidRPr="00247A8C">
        <w:rPr>
          <w:rFonts w:ascii="Times New Roman" w:hAnsi="Times New Roman" w:cs="Times New Roman"/>
          <w:sz w:val="24"/>
          <w:szCs w:val="24"/>
        </w:rPr>
        <w:tab/>
        <w:t xml:space="preserve">(5)  The head of the contracting activity shall make the determination at DFARS 225.870-4(c)(5).  See </w:t>
      </w:r>
      <w:hyperlink r:id="rId21" w:history="1">
        <w:r w:rsidRPr="00C031F1">
          <w:rPr>
            <w:rStyle w:val="Hyperlink"/>
            <w:rFonts w:ascii="Times New Roman" w:hAnsi="Times New Roman" w:cs="Times New Roman"/>
            <w:sz w:val="24"/>
            <w:szCs w:val="24"/>
          </w:rPr>
          <w:t>Appendix GG</w:t>
        </w:r>
      </w:hyperlink>
      <w:r w:rsidRPr="00247A8C">
        <w:rPr>
          <w:rFonts w:ascii="Times New Roman" w:hAnsi="Times New Roman" w:cs="Times New Roman"/>
          <w:sz w:val="24"/>
          <w:szCs w:val="24"/>
        </w:rPr>
        <w:t xml:space="preserve"> for further delegation.</w:t>
      </w:r>
    </w:p>
    <w:p w14:paraId="4C48AED3" w14:textId="775EFE28" w:rsidR="003674C7" w:rsidRPr="003674C7" w:rsidRDefault="003674C7" w:rsidP="00247A8C">
      <w:pPr>
        <w:pStyle w:val="Heading4"/>
      </w:pPr>
      <w:bookmarkStart w:id="78" w:name="_Toc514066222"/>
      <w:bookmarkStart w:id="79" w:name="_Toc532200154"/>
      <w:bookmarkStart w:id="80" w:name="_Toc30759205"/>
      <w:bookmarkStart w:id="81" w:name="_Toc77153939"/>
      <w:bookmarkStart w:id="82" w:name="_Toc110413694"/>
      <w:proofErr w:type="gramStart"/>
      <w:r w:rsidRPr="003674C7">
        <w:t>5125.871  North</w:t>
      </w:r>
      <w:proofErr w:type="gramEnd"/>
      <w:r w:rsidRPr="003674C7">
        <w:t xml:space="preserve"> Atlan</w:t>
      </w:r>
      <w:r w:rsidR="00EC355F">
        <w:t>tic Treaty Organization (NATO) cooperative p</w:t>
      </w:r>
      <w:r w:rsidRPr="003674C7">
        <w:t>rojects.</w:t>
      </w:r>
      <w:bookmarkEnd w:id="78"/>
      <w:bookmarkEnd w:id="79"/>
      <w:bookmarkEnd w:id="80"/>
      <w:bookmarkEnd w:id="81"/>
      <w:bookmarkEnd w:id="82"/>
    </w:p>
    <w:p w14:paraId="1B67AB6D" w14:textId="77777777" w:rsidR="003674C7" w:rsidRPr="003674C7" w:rsidRDefault="003674C7" w:rsidP="00247A8C">
      <w:pPr>
        <w:pStyle w:val="Heading4"/>
      </w:pPr>
      <w:bookmarkStart w:id="83" w:name="_Toc514066223"/>
      <w:bookmarkStart w:id="84" w:name="_Toc532200155"/>
      <w:bookmarkStart w:id="85" w:name="_Toc30759206"/>
      <w:bookmarkStart w:id="86" w:name="_Toc77153940"/>
      <w:bookmarkStart w:id="87" w:name="_Toc110413695"/>
      <w:r w:rsidRPr="003674C7">
        <w:t>5125.871-</w:t>
      </w:r>
      <w:proofErr w:type="gramStart"/>
      <w:r w:rsidRPr="003674C7">
        <w:t xml:space="preserve">7 </w:t>
      </w:r>
      <w:r w:rsidR="00381575">
        <w:t xml:space="preserve"> </w:t>
      </w:r>
      <w:r w:rsidRPr="003674C7">
        <w:t>Congressional</w:t>
      </w:r>
      <w:proofErr w:type="gramEnd"/>
      <w:r w:rsidRPr="003674C7">
        <w:t xml:space="preserve"> notification.</w:t>
      </w:r>
      <w:bookmarkEnd w:id="83"/>
      <w:bookmarkEnd w:id="84"/>
      <w:bookmarkEnd w:id="85"/>
      <w:bookmarkEnd w:id="86"/>
      <w:bookmarkEnd w:id="87"/>
    </w:p>
    <w:p w14:paraId="732825BF" w14:textId="1F326E50" w:rsidR="003674C7" w:rsidRDefault="003674C7"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674C7">
        <w:rPr>
          <w:rFonts w:ascii="Times New Roman" w:hAnsi="Times New Roman" w:cs="Times New Roman"/>
          <w:sz w:val="24"/>
          <w:szCs w:val="24"/>
        </w:rPr>
        <w:t xml:space="preserve">(a)  Send the notification at least 30 days prior to award directly to the </w:t>
      </w:r>
      <w:r w:rsidR="00663D6A">
        <w:rPr>
          <w:rFonts w:ascii="Times New Roman" w:hAnsi="Times New Roman" w:cs="Times New Roman"/>
          <w:sz w:val="24"/>
          <w:szCs w:val="24"/>
        </w:rPr>
        <w:t>following address:</w:t>
      </w:r>
    </w:p>
    <w:p w14:paraId="6CBEA94F" w14:textId="77777777" w:rsidR="00774CFC" w:rsidRDefault="00774CFC"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663D1695"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Deputy Assistant Secretary of the Army for Defense Exports and Cooperation</w:t>
      </w:r>
    </w:p>
    <w:p w14:paraId="50983841"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A</w:t>
      </w:r>
      <w:r w:rsidR="00DE25C9">
        <w:rPr>
          <w:rFonts w:ascii="Times New Roman" w:hAnsi="Times New Roman" w:cs="Times New Roman"/>
          <w:sz w:val="24"/>
          <w:szCs w:val="24"/>
        </w:rPr>
        <w:t>ttn</w:t>
      </w:r>
      <w:r w:rsidRPr="003674C7">
        <w:rPr>
          <w:rFonts w:ascii="Times New Roman" w:hAnsi="Times New Roman" w:cs="Times New Roman"/>
          <w:sz w:val="24"/>
          <w:szCs w:val="24"/>
        </w:rPr>
        <w:t>:  SAAL-</w:t>
      </w:r>
      <w:r w:rsidR="009409DD">
        <w:rPr>
          <w:rFonts w:ascii="Times New Roman" w:hAnsi="Times New Roman" w:cs="Times New Roman"/>
          <w:sz w:val="24"/>
          <w:szCs w:val="24"/>
        </w:rPr>
        <w:t>ZN</w:t>
      </w:r>
    </w:p>
    <w:p w14:paraId="7AB3058E" w14:textId="77777777" w:rsidR="003674C7" w:rsidRDefault="00663D6A"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2530 Crystal Drive, Suite 11104</w:t>
      </w:r>
    </w:p>
    <w:p w14:paraId="40E900A9" w14:textId="69722904" w:rsidR="003674C7" w:rsidRDefault="003674C7"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674C7">
        <w:rPr>
          <w:rFonts w:ascii="Times New Roman" w:hAnsi="Times New Roman" w:cs="Times New Roman"/>
          <w:sz w:val="24"/>
          <w:szCs w:val="24"/>
        </w:rPr>
        <w:t>Arlington, VA 2220</w:t>
      </w:r>
      <w:r w:rsidR="00663D6A">
        <w:rPr>
          <w:rFonts w:ascii="Times New Roman" w:hAnsi="Times New Roman" w:cs="Times New Roman"/>
          <w:sz w:val="24"/>
          <w:szCs w:val="24"/>
        </w:rPr>
        <w:t>2</w:t>
      </w:r>
      <w:r w:rsidRPr="003674C7">
        <w:rPr>
          <w:rFonts w:ascii="Times New Roman" w:hAnsi="Times New Roman" w:cs="Times New Roman"/>
          <w:sz w:val="24"/>
          <w:szCs w:val="24"/>
        </w:rPr>
        <w:t>.</w:t>
      </w:r>
    </w:p>
    <w:p w14:paraId="5B9C7F41" w14:textId="77777777" w:rsidR="00774CFC" w:rsidRDefault="00774CFC"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204DD48E" w14:textId="43815BFA" w:rsidR="00CC059E" w:rsidRPr="00713748" w:rsidRDefault="003674C7" w:rsidP="00713748">
      <w:pPr>
        <w:pStyle w:val="ind4"/>
        <w:spacing w:after="240"/>
        <w:ind w:left="0"/>
        <w:rPr>
          <w:rFonts w:ascii="Times New Roman" w:hAnsi="Times New Roman" w:cs="Times New Roman"/>
          <w:sz w:val="24"/>
          <w:szCs w:val="24"/>
        </w:rPr>
      </w:pPr>
      <w:r w:rsidRPr="003674C7">
        <w:rPr>
          <w:rFonts w:ascii="Times New Roman" w:hAnsi="Times New Roman" w:cs="Times New Roman"/>
          <w:sz w:val="24"/>
          <w:szCs w:val="24"/>
        </w:rPr>
        <w:lastRenderedPageBreak/>
        <w:t xml:space="preserve">(b)  See </w:t>
      </w:r>
      <w:r w:rsidR="00CC059E">
        <w:rPr>
          <w:rFonts w:ascii="Times New Roman" w:hAnsi="Times New Roman" w:cs="Times New Roman"/>
          <w:sz w:val="24"/>
          <w:szCs w:val="24"/>
        </w:rPr>
        <w:t xml:space="preserve">paragraph </w:t>
      </w:r>
      <w:r w:rsidRPr="003674C7">
        <w:rPr>
          <w:rFonts w:ascii="Times New Roman" w:hAnsi="Times New Roman" w:cs="Times New Roman"/>
          <w:sz w:val="24"/>
          <w:szCs w:val="24"/>
        </w:rPr>
        <w:t>(a)</w:t>
      </w:r>
      <w:r w:rsidR="00CC059E">
        <w:rPr>
          <w:rFonts w:ascii="Times New Roman" w:hAnsi="Times New Roman" w:cs="Times New Roman"/>
          <w:sz w:val="24"/>
          <w:szCs w:val="24"/>
        </w:rPr>
        <w:t xml:space="preserve"> in this section</w:t>
      </w:r>
      <w:r w:rsidRPr="003674C7">
        <w:rPr>
          <w:rFonts w:ascii="Times New Roman" w:hAnsi="Times New Roman" w:cs="Times New Roman"/>
          <w:sz w:val="24"/>
          <w:szCs w:val="24"/>
        </w:rPr>
        <w:t>.</w:t>
      </w:r>
    </w:p>
    <w:p w14:paraId="64E01025" w14:textId="77777777" w:rsidR="003674C7" w:rsidRPr="003674C7" w:rsidRDefault="003674C7" w:rsidP="00247A8C">
      <w:pPr>
        <w:pStyle w:val="Heading3"/>
      </w:pPr>
      <w:bookmarkStart w:id="88" w:name="_Toc514066224"/>
      <w:bookmarkStart w:id="89" w:name="_Toc532200156"/>
      <w:bookmarkStart w:id="90" w:name="_Toc30759207"/>
      <w:bookmarkStart w:id="91" w:name="_Toc77153941"/>
      <w:bookmarkStart w:id="92" w:name="_Toc110413696"/>
      <w:r w:rsidRPr="003674C7">
        <w:t>Subpart 5125.9 – Customs and Duties</w:t>
      </w:r>
      <w:bookmarkEnd w:id="88"/>
      <w:bookmarkEnd w:id="89"/>
      <w:bookmarkEnd w:id="90"/>
      <w:bookmarkEnd w:id="91"/>
      <w:bookmarkEnd w:id="92"/>
    </w:p>
    <w:p w14:paraId="02D83D01" w14:textId="77777777" w:rsidR="003674C7" w:rsidRPr="003674C7" w:rsidRDefault="003674C7" w:rsidP="00247A8C">
      <w:pPr>
        <w:pStyle w:val="Heading4"/>
      </w:pPr>
      <w:bookmarkStart w:id="93" w:name="_Toc514066225"/>
      <w:bookmarkStart w:id="94" w:name="_Toc532200157"/>
      <w:bookmarkStart w:id="95" w:name="_Toc30759208"/>
      <w:bookmarkStart w:id="96" w:name="_Toc77153942"/>
      <w:bookmarkStart w:id="97" w:name="_Toc110413697"/>
      <w:proofErr w:type="gramStart"/>
      <w:r w:rsidRPr="003674C7">
        <w:t>5125.903  Exempted</w:t>
      </w:r>
      <w:proofErr w:type="gramEnd"/>
      <w:r w:rsidRPr="003674C7">
        <w:t xml:space="preserve"> supplies.</w:t>
      </w:r>
      <w:bookmarkEnd w:id="93"/>
      <w:bookmarkEnd w:id="94"/>
      <w:bookmarkEnd w:id="95"/>
      <w:bookmarkEnd w:id="96"/>
      <w:bookmarkEnd w:id="97"/>
    </w:p>
    <w:p w14:paraId="3CA8EF82" w14:textId="70A0EA66" w:rsidR="003674C7" w:rsidRPr="003674C7" w:rsidRDefault="003674C7"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674C7">
        <w:rPr>
          <w:rFonts w:ascii="Times New Roman" w:hAnsi="Times New Roman" w:cs="Times New Roman"/>
          <w:sz w:val="24"/>
          <w:szCs w:val="24"/>
        </w:rPr>
        <w:t>(b)</w:t>
      </w:r>
      <w:r w:rsidR="00FC271B">
        <w:rPr>
          <w:rFonts w:ascii="Times New Roman" w:hAnsi="Times New Roman" w:cs="Times New Roman"/>
          <w:sz w:val="24"/>
          <w:szCs w:val="24"/>
        </w:rPr>
        <w:t>(ii</w:t>
      </w:r>
      <w:proofErr w:type="gramStart"/>
      <w:r w:rsidR="00FC271B">
        <w:rPr>
          <w:rFonts w:ascii="Times New Roman" w:hAnsi="Times New Roman" w:cs="Times New Roman"/>
          <w:sz w:val="24"/>
          <w:szCs w:val="24"/>
        </w:rPr>
        <w:t>)</w:t>
      </w:r>
      <w:r w:rsidRPr="003674C7">
        <w:rPr>
          <w:rFonts w:ascii="Times New Roman" w:hAnsi="Times New Roman" w:cs="Times New Roman"/>
          <w:sz w:val="24"/>
          <w:szCs w:val="24"/>
        </w:rPr>
        <w:t xml:space="preserve">  </w:t>
      </w:r>
      <w:r w:rsidR="00FC271B">
        <w:rPr>
          <w:rFonts w:ascii="Times New Roman" w:hAnsi="Times New Roman" w:cs="Times New Roman"/>
          <w:sz w:val="24"/>
          <w:szCs w:val="24"/>
        </w:rPr>
        <w:t>The</w:t>
      </w:r>
      <w:proofErr w:type="gramEnd"/>
      <w:r w:rsidR="00FC271B">
        <w:rPr>
          <w:rFonts w:ascii="Times New Roman" w:hAnsi="Times New Roman" w:cs="Times New Roman"/>
          <w:sz w:val="24"/>
          <w:szCs w:val="24"/>
        </w:rPr>
        <w:t xml:space="preserve"> </w:t>
      </w:r>
      <w:r w:rsidR="006E409C">
        <w:rPr>
          <w:rFonts w:ascii="Times New Roman" w:hAnsi="Times New Roman" w:cs="Times New Roman"/>
          <w:sz w:val="24"/>
          <w:szCs w:val="24"/>
        </w:rPr>
        <w:t xml:space="preserve">procuring </w:t>
      </w:r>
      <w:r w:rsidR="00FC271B">
        <w:rPr>
          <w:rFonts w:ascii="Times New Roman" w:hAnsi="Times New Roman" w:cs="Times New Roman"/>
          <w:sz w:val="24"/>
          <w:szCs w:val="24"/>
        </w:rPr>
        <w:t>contracting officer must execute duty-free entry certificates w</w:t>
      </w:r>
      <w:r w:rsidRPr="003674C7">
        <w:rPr>
          <w:rFonts w:ascii="Times New Roman" w:hAnsi="Times New Roman" w:cs="Times New Roman"/>
          <w:sz w:val="24"/>
          <w:szCs w:val="24"/>
        </w:rPr>
        <w:t xml:space="preserve">hen no administrative contracting officer </w:t>
      </w:r>
      <w:r w:rsidR="00FC271B">
        <w:rPr>
          <w:rFonts w:ascii="Times New Roman" w:hAnsi="Times New Roman" w:cs="Times New Roman"/>
          <w:sz w:val="24"/>
          <w:szCs w:val="24"/>
        </w:rPr>
        <w:t xml:space="preserve">is </w:t>
      </w:r>
      <w:r w:rsidRPr="003674C7">
        <w:rPr>
          <w:rFonts w:ascii="Times New Roman" w:hAnsi="Times New Roman" w:cs="Times New Roman"/>
          <w:sz w:val="24"/>
          <w:szCs w:val="24"/>
        </w:rPr>
        <w:t>assigned</w:t>
      </w:r>
      <w:r w:rsidR="00FC271B">
        <w:rPr>
          <w:rFonts w:ascii="Times New Roman" w:hAnsi="Times New Roman" w:cs="Times New Roman"/>
          <w:sz w:val="24"/>
          <w:szCs w:val="24"/>
        </w:rPr>
        <w:t>.</w:t>
      </w:r>
    </w:p>
    <w:p w14:paraId="0B686676" w14:textId="4BF349E6" w:rsidR="00E97FC2" w:rsidRDefault="00E97FC2" w:rsidP="00247A8C">
      <w:pPr>
        <w:pStyle w:val="Heading3"/>
      </w:pPr>
      <w:bookmarkStart w:id="98" w:name="_Toc514066226"/>
      <w:bookmarkStart w:id="99" w:name="_Toc532200158"/>
      <w:bookmarkStart w:id="100" w:name="_Toc30759209"/>
      <w:bookmarkStart w:id="101" w:name="_Toc77153943"/>
      <w:bookmarkStart w:id="102" w:name="_Toc110413698"/>
      <w:r>
        <w:t>Subpart 5125.10 – Additional Foreign Acquisition Regulations</w:t>
      </w:r>
      <w:bookmarkEnd w:id="98"/>
      <w:bookmarkEnd w:id="99"/>
      <w:bookmarkEnd w:id="100"/>
      <w:bookmarkEnd w:id="101"/>
      <w:bookmarkEnd w:id="102"/>
    </w:p>
    <w:p w14:paraId="1F0989AC" w14:textId="38FEFE0F" w:rsidR="00E97FC2" w:rsidRDefault="00E97FC2" w:rsidP="00247A8C">
      <w:pPr>
        <w:pStyle w:val="Heading4"/>
      </w:pPr>
      <w:bookmarkStart w:id="103" w:name="_Toc514066227"/>
      <w:bookmarkStart w:id="104" w:name="_Toc532200159"/>
      <w:bookmarkStart w:id="105" w:name="_Toc30759210"/>
      <w:bookmarkStart w:id="106" w:name="_Toc77153944"/>
      <w:bookmarkStart w:id="107" w:name="_Toc110413699"/>
      <w:proofErr w:type="gramStart"/>
      <w:r>
        <w:t>5125.1001  Waiver</w:t>
      </w:r>
      <w:proofErr w:type="gramEnd"/>
      <w:r>
        <w:t xml:space="preserve"> of right to examination of records.</w:t>
      </w:r>
      <w:bookmarkEnd w:id="103"/>
      <w:bookmarkEnd w:id="104"/>
      <w:bookmarkEnd w:id="105"/>
      <w:bookmarkEnd w:id="106"/>
      <w:bookmarkEnd w:id="107"/>
    </w:p>
    <w:p w14:paraId="46DFD29B" w14:textId="673FABF1" w:rsidR="00713748" w:rsidRPr="00247A8C" w:rsidRDefault="00E97FC2" w:rsidP="00247A8C">
      <w:pPr>
        <w:rPr>
          <w:rFonts w:ascii="Times New Roman" w:hAnsi="Times New Roman" w:cs="Times New Roman"/>
          <w:sz w:val="24"/>
          <w:szCs w:val="24"/>
        </w:rPr>
      </w:pPr>
      <w:r w:rsidRPr="00247A8C">
        <w:rPr>
          <w:rFonts w:ascii="Times New Roman" w:hAnsi="Times New Roman" w:cs="Times New Roman"/>
          <w:sz w:val="24"/>
          <w:szCs w:val="24"/>
        </w:rPr>
        <w:t>(a)(2)(iii</w:t>
      </w:r>
      <w:proofErr w:type="gramStart"/>
      <w:r w:rsidRPr="00247A8C">
        <w:rPr>
          <w:rFonts w:ascii="Times New Roman" w:hAnsi="Times New Roman" w:cs="Times New Roman"/>
          <w:sz w:val="24"/>
          <w:szCs w:val="24"/>
        </w:rPr>
        <w:t>)  The</w:t>
      </w:r>
      <w:proofErr w:type="gramEnd"/>
      <w:r w:rsidRPr="00247A8C">
        <w:rPr>
          <w:rFonts w:ascii="Times New Roman" w:hAnsi="Times New Roman" w:cs="Times New Roman"/>
          <w:sz w:val="24"/>
          <w:szCs w:val="24"/>
        </w:rPr>
        <w:t xml:space="preserve"> Assistant Secretary of the Army (Acquisition, Logi</w:t>
      </w:r>
      <w:r w:rsidR="00EC355F">
        <w:rPr>
          <w:rFonts w:ascii="Times New Roman" w:hAnsi="Times New Roman" w:cs="Times New Roman"/>
          <w:sz w:val="24"/>
          <w:szCs w:val="24"/>
        </w:rPr>
        <w:t>stics and Technology), on a non</w:t>
      </w:r>
      <w:r w:rsidRPr="00247A8C">
        <w:rPr>
          <w:rFonts w:ascii="Times New Roman" w:hAnsi="Times New Roman" w:cs="Times New Roman"/>
          <w:sz w:val="24"/>
          <w:szCs w:val="24"/>
        </w:rPr>
        <w:t xml:space="preserve">delegable basis, shall execute the determination and findings as set forth in FAR 25.1001(a)(2)(iii).  </w:t>
      </w:r>
    </w:p>
    <w:p w14:paraId="37F92526" w14:textId="77777777" w:rsidR="003674C7" w:rsidRPr="003674C7" w:rsidRDefault="003674C7" w:rsidP="00247A8C">
      <w:pPr>
        <w:pStyle w:val="Heading3"/>
      </w:pPr>
      <w:bookmarkStart w:id="108" w:name="_Toc514066228"/>
      <w:bookmarkStart w:id="109" w:name="_Toc532200160"/>
      <w:bookmarkStart w:id="110" w:name="_Toc30759211"/>
      <w:bookmarkStart w:id="111" w:name="_Toc77153945"/>
      <w:bookmarkStart w:id="112" w:name="_Toc110413700"/>
      <w:r w:rsidRPr="003674C7">
        <w:t>Subpart 5125.70 – Authorization Acts, Appropriations Acts, and Other Statutory Restrictions on Foreign Acquisitions</w:t>
      </w:r>
      <w:bookmarkEnd w:id="108"/>
      <w:bookmarkEnd w:id="109"/>
      <w:bookmarkEnd w:id="110"/>
      <w:bookmarkEnd w:id="111"/>
      <w:bookmarkEnd w:id="112"/>
    </w:p>
    <w:p w14:paraId="6C12E1E4" w14:textId="77777777" w:rsidR="003D2C4C" w:rsidRDefault="003D2C4C" w:rsidP="00247A8C">
      <w:pPr>
        <w:pStyle w:val="Heading4"/>
      </w:pPr>
      <w:bookmarkStart w:id="113" w:name="_Toc514066229"/>
      <w:bookmarkStart w:id="114" w:name="_Toc532200161"/>
      <w:bookmarkStart w:id="115" w:name="_Toc30759212"/>
      <w:bookmarkStart w:id="116" w:name="_Toc77153946"/>
      <w:bookmarkStart w:id="117" w:name="_Toc110413701"/>
      <w:proofErr w:type="gramStart"/>
      <w:r>
        <w:t>5125.7000  Scope</w:t>
      </w:r>
      <w:proofErr w:type="gramEnd"/>
      <w:r>
        <w:t xml:space="preserve"> of subpart.</w:t>
      </w:r>
      <w:bookmarkEnd w:id="113"/>
      <w:bookmarkEnd w:id="114"/>
      <w:bookmarkEnd w:id="115"/>
      <w:bookmarkEnd w:id="116"/>
      <w:bookmarkEnd w:id="117"/>
    </w:p>
    <w:p w14:paraId="2B70E5C9" w14:textId="77777777" w:rsidR="008809C7" w:rsidRPr="008809C7" w:rsidRDefault="008809C7" w:rsidP="00247A8C">
      <w:pPr>
        <w:pStyle w:val="Heading4"/>
      </w:pPr>
      <w:bookmarkStart w:id="118" w:name="_Toc514066230"/>
      <w:bookmarkStart w:id="119" w:name="_Toc532200162"/>
      <w:bookmarkStart w:id="120" w:name="_Toc30759213"/>
      <w:bookmarkStart w:id="121" w:name="_Toc77153947"/>
      <w:bookmarkStart w:id="122" w:name="_Toc110413702"/>
      <w:r>
        <w:t>5125.7000-</w:t>
      </w:r>
      <w:proofErr w:type="gramStart"/>
      <w:r>
        <w:t>90</w:t>
      </w:r>
      <w:r w:rsidR="00C5233F">
        <w:t xml:space="preserve"> </w:t>
      </w:r>
      <w:r>
        <w:t xml:space="preserve"> Applicability</w:t>
      </w:r>
      <w:proofErr w:type="gramEnd"/>
      <w:r>
        <w:t xml:space="preserve"> to utilize a non-Army contracting activity</w:t>
      </w:r>
      <w:r w:rsidR="003D2C4C">
        <w:t>.</w:t>
      </w:r>
      <w:bookmarkEnd w:id="118"/>
      <w:bookmarkEnd w:id="119"/>
      <w:bookmarkEnd w:id="120"/>
      <w:bookmarkEnd w:id="121"/>
      <w:bookmarkEnd w:id="122"/>
    </w:p>
    <w:p w14:paraId="252C1089" w14:textId="77777777" w:rsidR="008809C7" w:rsidRDefault="008809C7" w:rsidP="008809C7">
      <w:pPr>
        <w:spacing w:after="240"/>
        <w:rPr>
          <w:rFonts w:ascii="Times New Roman" w:hAnsi="Times New Roman" w:cs="Times New Roman"/>
          <w:sz w:val="24"/>
          <w:szCs w:val="24"/>
        </w:rPr>
      </w:pPr>
      <w:r w:rsidRPr="00F938A5">
        <w:rPr>
          <w:rFonts w:ascii="Times New Roman" w:hAnsi="Times New Roman" w:cs="Times New Roman"/>
          <w:sz w:val="24"/>
          <w:szCs w:val="24"/>
        </w:rPr>
        <w:t xml:space="preserve">Army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e</w:t>
      </w:r>
      <w:r w:rsidRPr="00F938A5">
        <w:rPr>
          <w:rFonts w:ascii="Times New Roman" w:hAnsi="Times New Roman" w:cs="Times New Roman"/>
          <w:sz w:val="24"/>
          <w:szCs w:val="24"/>
        </w:rPr>
        <w:t xml:space="preserve">xecutive </w:t>
      </w:r>
      <w:r>
        <w:rPr>
          <w:rFonts w:ascii="Times New Roman" w:hAnsi="Times New Roman" w:cs="Times New Roman"/>
          <w:sz w:val="24"/>
          <w:szCs w:val="24"/>
        </w:rPr>
        <w:t>o</w:t>
      </w:r>
      <w:r w:rsidRPr="00F938A5">
        <w:rPr>
          <w:rFonts w:ascii="Times New Roman" w:hAnsi="Times New Roman" w:cs="Times New Roman"/>
          <w:sz w:val="24"/>
          <w:szCs w:val="24"/>
        </w:rPr>
        <w:t>ffices</w:t>
      </w:r>
      <w:r>
        <w:rPr>
          <w:rFonts w:ascii="Times New Roman" w:hAnsi="Times New Roman" w:cs="Times New Roman"/>
          <w:sz w:val="24"/>
          <w:szCs w:val="24"/>
        </w:rPr>
        <w:t>,</w:t>
      </w:r>
      <w:r w:rsidRPr="00F938A5">
        <w:rPr>
          <w:rFonts w:ascii="Times New Roman" w:hAnsi="Times New Roman" w:cs="Times New Roman"/>
          <w:sz w:val="24"/>
          <w:szCs w:val="24"/>
        </w:rPr>
        <w:t xml:space="preserve">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m</w:t>
      </w:r>
      <w:r w:rsidRPr="00F938A5">
        <w:rPr>
          <w:rFonts w:ascii="Times New Roman" w:hAnsi="Times New Roman" w:cs="Times New Roman"/>
          <w:sz w:val="24"/>
          <w:szCs w:val="24"/>
        </w:rPr>
        <w:t xml:space="preserve">anagement </w:t>
      </w:r>
      <w:r>
        <w:rPr>
          <w:rFonts w:ascii="Times New Roman" w:hAnsi="Times New Roman" w:cs="Times New Roman"/>
          <w:sz w:val="24"/>
          <w:szCs w:val="24"/>
        </w:rPr>
        <w:t>o</w:t>
      </w:r>
      <w:r w:rsidRPr="00F938A5">
        <w:rPr>
          <w:rFonts w:ascii="Times New Roman" w:hAnsi="Times New Roman" w:cs="Times New Roman"/>
          <w:sz w:val="24"/>
          <w:szCs w:val="24"/>
        </w:rPr>
        <w:t xml:space="preserve">ffices and other requiring activities that utilize a non-Army contracting activity to fulfill a requirement for a covered item are responsible for ensuring compliance with </w:t>
      </w:r>
      <w:r>
        <w:rPr>
          <w:rFonts w:ascii="Times New Roman" w:hAnsi="Times New Roman" w:cs="Times New Roman"/>
          <w:sz w:val="24"/>
          <w:szCs w:val="24"/>
        </w:rPr>
        <w:t>DFARS PGI 225.70.</w:t>
      </w:r>
    </w:p>
    <w:p w14:paraId="26831A4F" w14:textId="77777777" w:rsidR="003674C7" w:rsidRPr="003674C7" w:rsidRDefault="003674C7" w:rsidP="00247A8C">
      <w:pPr>
        <w:pStyle w:val="Heading4"/>
        <w:rPr>
          <w:bCs/>
        </w:rPr>
      </w:pPr>
      <w:bookmarkStart w:id="123" w:name="_Toc514066231"/>
      <w:bookmarkStart w:id="124" w:name="_Toc532200163"/>
      <w:bookmarkStart w:id="125" w:name="_Toc30759214"/>
      <w:bookmarkStart w:id="126" w:name="_Toc77153948"/>
      <w:bookmarkStart w:id="127" w:name="_Toc110413703"/>
      <w:proofErr w:type="gramStart"/>
      <w:r w:rsidRPr="003674C7">
        <w:t>5125.7002  Restrictions</w:t>
      </w:r>
      <w:proofErr w:type="gramEnd"/>
      <w:r w:rsidRPr="003674C7">
        <w:t xml:space="preserve"> on food, clothing, fabrics, and hand or measuring tools</w:t>
      </w:r>
      <w:r w:rsidRPr="003674C7">
        <w:rPr>
          <w:bCs/>
        </w:rPr>
        <w:t>.</w:t>
      </w:r>
      <w:bookmarkEnd w:id="123"/>
      <w:bookmarkEnd w:id="124"/>
      <w:bookmarkEnd w:id="125"/>
      <w:bookmarkEnd w:id="126"/>
      <w:bookmarkEnd w:id="127"/>
    </w:p>
    <w:p w14:paraId="0E950791" w14:textId="77777777" w:rsidR="003674C7" w:rsidRPr="003674C7" w:rsidRDefault="003674C7" w:rsidP="00247A8C">
      <w:pPr>
        <w:pStyle w:val="Heading4"/>
        <w:rPr>
          <w:bCs/>
        </w:rPr>
      </w:pPr>
      <w:bookmarkStart w:id="128" w:name="_Toc514066232"/>
      <w:bookmarkStart w:id="129" w:name="_Toc532200164"/>
      <w:bookmarkStart w:id="130" w:name="_Toc30759215"/>
      <w:bookmarkStart w:id="131" w:name="_Toc77153949"/>
      <w:bookmarkStart w:id="132" w:name="_Toc110413704"/>
      <w:r w:rsidRPr="003674C7">
        <w:t>5125.7002-</w:t>
      </w:r>
      <w:proofErr w:type="gramStart"/>
      <w:r w:rsidRPr="003674C7">
        <w:t>2  Exceptions</w:t>
      </w:r>
      <w:proofErr w:type="gramEnd"/>
      <w:r w:rsidRPr="003674C7">
        <w:rPr>
          <w:bCs/>
        </w:rPr>
        <w:t>.</w:t>
      </w:r>
      <w:bookmarkEnd w:id="128"/>
      <w:bookmarkEnd w:id="129"/>
      <w:bookmarkEnd w:id="130"/>
      <w:bookmarkEnd w:id="131"/>
      <w:bookmarkEnd w:id="132"/>
    </w:p>
    <w:p w14:paraId="0650085E" w14:textId="14153553" w:rsidR="003674C7" w:rsidRPr="003674C7" w:rsidRDefault="003674C7" w:rsidP="003674C7">
      <w:pPr>
        <w:spacing w:after="240"/>
        <w:rPr>
          <w:rFonts w:ascii="Times New Roman" w:hAnsi="Times New Roman" w:cs="Times New Roman"/>
          <w:sz w:val="24"/>
          <w:szCs w:val="24"/>
        </w:rPr>
      </w:pPr>
      <w:r w:rsidRPr="003674C7">
        <w:rPr>
          <w:rFonts w:ascii="Times New Roman" w:hAnsi="Times New Roman" w:cs="Times New Roman"/>
          <w:sz w:val="24"/>
          <w:szCs w:val="24"/>
        </w:rPr>
        <w:t>(b)(1)(</w:t>
      </w:r>
      <w:r w:rsidR="008B190C">
        <w:rPr>
          <w:rFonts w:ascii="Times New Roman" w:hAnsi="Times New Roman" w:cs="Times New Roman"/>
          <w:sz w:val="24"/>
          <w:szCs w:val="24"/>
        </w:rPr>
        <w:t>i</w:t>
      </w:r>
      <w:r w:rsidRPr="003674C7">
        <w:rPr>
          <w:rFonts w:ascii="Times New Roman" w:hAnsi="Times New Roman" w:cs="Times New Roman"/>
          <w:sz w:val="24"/>
          <w:szCs w:val="24"/>
        </w:rPr>
        <w:t>i)</w:t>
      </w:r>
      <w:r w:rsidR="008B190C">
        <w:rPr>
          <w:rFonts w:ascii="Times New Roman" w:hAnsi="Times New Roman" w:cs="Times New Roman"/>
          <w:sz w:val="24"/>
          <w:szCs w:val="24"/>
        </w:rPr>
        <w:t>(</w:t>
      </w:r>
      <w:r w:rsidRPr="003674C7">
        <w:rPr>
          <w:rFonts w:ascii="Times New Roman" w:hAnsi="Times New Roman" w:cs="Times New Roman"/>
          <w:i/>
          <w:sz w:val="24"/>
          <w:szCs w:val="24"/>
        </w:rPr>
        <w:t>1</w:t>
      </w:r>
      <w:proofErr w:type="gramStart"/>
      <w:r w:rsidR="008B190C">
        <w:rPr>
          <w:rFonts w:ascii="Times New Roman" w:hAnsi="Times New Roman" w:cs="Times New Roman"/>
          <w:sz w:val="24"/>
          <w:szCs w:val="24"/>
        </w:rPr>
        <w:t>)</w:t>
      </w:r>
      <w:r w:rsidRPr="003674C7">
        <w:rPr>
          <w:rFonts w:ascii="Times New Roman" w:hAnsi="Times New Roman" w:cs="Times New Roman"/>
          <w:sz w:val="24"/>
          <w:szCs w:val="24"/>
        </w:rPr>
        <w:t xml:space="preserve"> </w:t>
      </w:r>
      <w:r w:rsidR="008B190C">
        <w:rPr>
          <w:rFonts w:ascii="Times New Roman" w:hAnsi="Times New Roman" w:cs="Times New Roman"/>
          <w:sz w:val="24"/>
          <w:szCs w:val="24"/>
        </w:rPr>
        <w:t xml:space="preserve"> </w:t>
      </w:r>
      <w:r w:rsidR="00FC271B">
        <w:rPr>
          <w:rFonts w:ascii="Times New Roman" w:hAnsi="Times New Roman" w:cs="Times New Roman"/>
          <w:sz w:val="24"/>
          <w:szCs w:val="24"/>
        </w:rPr>
        <w:t>The</w:t>
      </w:r>
      <w:proofErr w:type="gramEnd"/>
      <w:r w:rsidR="00FC271B">
        <w:rPr>
          <w:rFonts w:ascii="Times New Roman" w:hAnsi="Times New Roman" w:cs="Times New Roman"/>
          <w:sz w:val="24"/>
          <w:szCs w:val="24"/>
        </w:rPr>
        <w:t xml:space="preserve"> Secretary of the Army</w:t>
      </w:r>
      <w:r w:rsidR="00204CD7">
        <w:rPr>
          <w:rFonts w:ascii="Times New Roman" w:hAnsi="Times New Roman" w:cs="Times New Roman"/>
          <w:sz w:val="24"/>
          <w:szCs w:val="24"/>
        </w:rPr>
        <w:t>, on a nondelegable basis,</w:t>
      </w:r>
      <w:r w:rsidR="00FC271B">
        <w:rPr>
          <w:rFonts w:ascii="Times New Roman" w:hAnsi="Times New Roman" w:cs="Times New Roman"/>
          <w:sz w:val="24"/>
          <w:szCs w:val="24"/>
        </w:rPr>
        <w:t xml:space="preserve"> </w:t>
      </w:r>
      <w:r w:rsidR="00204CD7">
        <w:rPr>
          <w:rFonts w:ascii="Times New Roman" w:hAnsi="Times New Roman" w:cs="Times New Roman"/>
          <w:sz w:val="24"/>
          <w:szCs w:val="24"/>
        </w:rPr>
        <w:t xml:space="preserve">is responsible for approving </w:t>
      </w:r>
      <w:r w:rsidR="00FC271B">
        <w:rPr>
          <w:rFonts w:ascii="Times New Roman" w:hAnsi="Times New Roman" w:cs="Times New Roman"/>
          <w:sz w:val="24"/>
          <w:szCs w:val="24"/>
        </w:rPr>
        <w:t>a</w:t>
      </w:r>
      <w:r w:rsidRPr="003674C7">
        <w:rPr>
          <w:rFonts w:ascii="Times New Roman" w:hAnsi="Times New Roman" w:cs="Times New Roman"/>
          <w:sz w:val="24"/>
          <w:szCs w:val="24"/>
        </w:rPr>
        <w:t>ll</w:t>
      </w:r>
      <w:r w:rsidR="00204CD7">
        <w:rPr>
          <w:rFonts w:ascii="Times New Roman" w:hAnsi="Times New Roman" w:cs="Times New Roman"/>
          <w:sz w:val="24"/>
          <w:szCs w:val="24"/>
        </w:rPr>
        <w:t xml:space="preserve"> domestic nonavailability determinations under 10 U.S.C. 2533a (Berry Amendment)</w:t>
      </w:r>
      <w:r w:rsidR="00997A57">
        <w:rPr>
          <w:rFonts w:ascii="Times New Roman" w:hAnsi="Times New Roman" w:cs="Times New Roman"/>
          <w:sz w:val="24"/>
          <w:szCs w:val="24"/>
        </w:rPr>
        <w:t>.</w:t>
      </w:r>
      <w:r w:rsidR="004B1190">
        <w:rPr>
          <w:rFonts w:ascii="Times New Roman" w:hAnsi="Times New Roman" w:cs="Times New Roman"/>
          <w:sz w:val="24"/>
          <w:szCs w:val="24"/>
        </w:rPr>
        <w:t xml:space="preserve"> </w:t>
      </w:r>
      <w:r w:rsidR="00997A57">
        <w:rPr>
          <w:rFonts w:ascii="Times New Roman" w:hAnsi="Times New Roman" w:cs="Times New Roman"/>
          <w:sz w:val="24"/>
          <w:szCs w:val="24"/>
        </w:rPr>
        <w:t xml:space="preserve"> (S</w:t>
      </w:r>
      <w:r w:rsidR="004B1190">
        <w:rPr>
          <w:rFonts w:ascii="Times New Roman" w:hAnsi="Times New Roman" w:cs="Times New Roman"/>
          <w:sz w:val="24"/>
          <w:szCs w:val="24"/>
        </w:rPr>
        <w:t xml:space="preserve">ee DFARS </w:t>
      </w:r>
      <w:r w:rsidR="00997A57">
        <w:rPr>
          <w:rFonts w:ascii="Times New Roman" w:hAnsi="Times New Roman" w:cs="Times New Roman"/>
          <w:sz w:val="24"/>
          <w:szCs w:val="24"/>
        </w:rPr>
        <w:t>2</w:t>
      </w:r>
      <w:r w:rsidR="004B1190">
        <w:rPr>
          <w:rFonts w:ascii="Times New Roman" w:hAnsi="Times New Roman" w:cs="Times New Roman"/>
          <w:sz w:val="24"/>
          <w:szCs w:val="24"/>
        </w:rPr>
        <w:t>25.7002-2(b)</w:t>
      </w:r>
      <w:r w:rsidR="00997A57">
        <w:rPr>
          <w:rFonts w:ascii="Times New Roman" w:hAnsi="Times New Roman" w:cs="Times New Roman"/>
          <w:sz w:val="24"/>
          <w:szCs w:val="24"/>
        </w:rPr>
        <w:t>(1))</w:t>
      </w:r>
      <w:r w:rsidR="00247A8C">
        <w:rPr>
          <w:rFonts w:ascii="Times New Roman" w:hAnsi="Times New Roman" w:cs="Times New Roman"/>
          <w:sz w:val="24"/>
          <w:szCs w:val="24"/>
        </w:rPr>
        <w:t>.</w:t>
      </w:r>
      <w:r w:rsidR="004B1190">
        <w:rPr>
          <w:rFonts w:ascii="Times New Roman" w:hAnsi="Times New Roman" w:cs="Times New Roman"/>
          <w:sz w:val="24"/>
          <w:szCs w:val="24"/>
        </w:rPr>
        <w:t xml:space="preserve"> </w:t>
      </w:r>
      <w:r w:rsidR="00204CD7">
        <w:rPr>
          <w:rFonts w:ascii="Times New Roman" w:hAnsi="Times New Roman" w:cs="Times New Roman"/>
          <w:sz w:val="24"/>
          <w:szCs w:val="24"/>
        </w:rPr>
        <w:t xml:space="preserve"> </w:t>
      </w:r>
      <w:r w:rsidR="004F6B40">
        <w:rPr>
          <w:rFonts w:ascii="Times New Roman" w:hAnsi="Times New Roman" w:cs="Times New Roman"/>
          <w:sz w:val="24"/>
          <w:szCs w:val="24"/>
        </w:rPr>
        <w:t xml:space="preserve">The contracting officer shall not </w:t>
      </w:r>
      <w:r w:rsidR="00204CD7">
        <w:rPr>
          <w:rFonts w:ascii="Times New Roman" w:hAnsi="Times New Roman" w:cs="Times New Roman"/>
          <w:sz w:val="24"/>
          <w:szCs w:val="24"/>
        </w:rPr>
        <w:t>release the solicitation</w:t>
      </w:r>
      <w:r w:rsidR="004F6B40">
        <w:rPr>
          <w:rFonts w:ascii="Times New Roman" w:hAnsi="Times New Roman" w:cs="Times New Roman"/>
          <w:sz w:val="24"/>
          <w:szCs w:val="24"/>
        </w:rPr>
        <w:t xml:space="preserve"> until the Secretary approves the determination</w:t>
      </w:r>
      <w:r w:rsidR="004B1190">
        <w:rPr>
          <w:rFonts w:ascii="Times New Roman" w:hAnsi="Times New Roman" w:cs="Times New Roman"/>
          <w:sz w:val="24"/>
          <w:szCs w:val="24"/>
        </w:rPr>
        <w:t>.</w:t>
      </w:r>
    </w:p>
    <w:p w14:paraId="6E7FEF4C" w14:textId="527C79F5" w:rsidR="00CC059E" w:rsidRDefault="003674C7" w:rsidP="00EC355F">
      <w:pPr>
        <w:spacing w:after="240"/>
        <w:ind w:firstLine="270"/>
        <w:rPr>
          <w:rFonts w:ascii="Times New Roman" w:hAnsi="Times New Roman" w:cs="Times New Roman"/>
          <w:sz w:val="24"/>
          <w:szCs w:val="24"/>
        </w:rPr>
      </w:pPr>
      <w:r w:rsidRPr="003674C7">
        <w:rPr>
          <w:rFonts w:ascii="Times New Roman" w:hAnsi="Times New Roman" w:cs="Times New Roman"/>
          <w:sz w:val="24"/>
          <w:szCs w:val="24"/>
        </w:rPr>
        <w:t>(</w:t>
      </w:r>
      <w:r w:rsidRPr="003674C7">
        <w:rPr>
          <w:rFonts w:ascii="Times New Roman" w:hAnsi="Times New Roman" w:cs="Times New Roman"/>
          <w:i/>
          <w:sz w:val="24"/>
          <w:szCs w:val="24"/>
        </w:rPr>
        <w:t>2</w:t>
      </w:r>
      <w:r w:rsidRPr="003674C7">
        <w:rPr>
          <w:rFonts w:ascii="Times New Roman" w:hAnsi="Times New Roman" w:cs="Times New Roman"/>
          <w:sz w:val="24"/>
          <w:szCs w:val="24"/>
        </w:rPr>
        <w:t xml:space="preserve">)  </w:t>
      </w:r>
      <w:r w:rsidR="008809C7">
        <w:rPr>
          <w:rFonts w:ascii="Times New Roman" w:hAnsi="Times New Roman" w:cs="Times New Roman"/>
          <w:sz w:val="24"/>
          <w:szCs w:val="24"/>
        </w:rPr>
        <w:t>Submit a</w:t>
      </w:r>
      <w:r w:rsidRPr="003674C7">
        <w:rPr>
          <w:rFonts w:ascii="Times New Roman" w:hAnsi="Times New Roman" w:cs="Times New Roman"/>
          <w:sz w:val="24"/>
          <w:szCs w:val="24"/>
        </w:rPr>
        <w:t xml:space="preserve">ll requests </w:t>
      </w:r>
      <w:r w:rsidR="00D016E6">
        <w:rPr>
          <w:rFonts w:ascii="Times New Roman" w:hAnsi="Times New Roman" w:cs="Times New Roman"/>
          <w:sz w:val="24"/>
          <w:szCs w:val="24"/>
        </w:rPr>
        <w:t xml:space="preserve">for an exception </w:t>
      </w:r>
      <w:r w:rsidR="00204CD7">
        <w:rPr>
          <w:rFonts w:ascii="Times New Roman" w:hAnsi="Times New Roman" w:cs="Times New Roman"/>
          <w:sz w:val="24"/>
          <w:szCs w:val="24"/>
        </w:rPr>
        <w:t>under this provision</w:t>
      </w:r>
      <w:r w:rsidRPr="003674C7">
        <w:rPr>
          <w:rFonts w:ascii="Times New Roman" w:hAnsi="Times New Roman" w:cs="Times New Roman"/>
          <w:sz w:val="24"/>
          <w:szCs w:val="24"/>
        </w:rPr>
        <w:t xml:space="preserve"> through procurement channels to the Deputy Assistant Secretary of the Army (Procurement) </w:t>
      </w:r>
      <w:r w:rsidR="00B218BB">
        <w:rPr>
          <w:rFonts w:ascii="Times New Roman" w:hAnsi="Times New Roman" w:cs="Times New Roman"/>
          <w:sz w:val="24"/>
          <w:szCs w:val="24"/>
        </w:rPr>
        <w:t>at the address located in 5101.290(b)(2)(ii)(</w:t>
      </w:r>
      <w:r w:rsidR="00550682">
        <w:rPr>
          <w:rFonts w:ascii="Times New Roman" w:hAnsi="Times New Roman" w:cs="Times New Roman"/>
          <w:sz w:val="24"/>
          <w:szCs w:val="24"/>
        </w:rPr>
        <w:t>C</w:t>
      </w:r>
      <w:r w:rsidR="00B218BB">
        <w:rPr>
          <w:rFonts w:ascii="Times New Roman" w:hAnsi="Times New Roman" w:cs="Times New Roman"/>
          <w:sz w:val="24"/>
          <w:szCs w:val="24"/>
        </w:rPr>
        <w:t>)</w:t>
      </w:r>
      <w:r w:rsidRPr="003674C7">
        <w:rPr>
          <w:rFonts w:ascii="Times New Roman" w:hAnsi="Times New Roman" w:cs="Times New Roman"/>
          <w:sz w:val="24"/>
          <w:szCs w:val="24"/>
        </w:rPr>
        <w:t xml:space="preserve">.  </w:t>
      </w:r>
      <w:r w:rsidR="008809C7">
        <w:rPr>
          <w:rFonts w:ascii="Times New Roman" w:hAnsi="Times New Roman" w:cs="Times New Roman"/>
          <w:sz w:val="24"/>
          <w:szCs w:val="24"/>
        </w:rPr>
        <w:t>Submit r</w:t>
      </w:r>
      <w:r w:rsidRPr="003674C7">
        <w:rPr>
          <w:rFonts w:ascii="Times New Roman" w:hAnsi="Times New Roman" w:cs="Times New Roman"/>
          <w:sz w:val="24"/>
          <w:szCs w:val="24"/>
        </w:rPr>
        <w:t xml:space="preserve">equests no later than 60 business days prior to the planned release of the solicitation.  All requests shall fully explain why the item(s) in question cannot be procured as and when needed in a satisfactory quality and sufficient quantity at U.S. market prices.  The request shall include information on whether item(s) in question are managed by the Defense Logistics Agency (DLA) and written confirmation from the DLA that said item(s) are </w:t>
      </w:r>
      <w:r w:rsidRPr="003674C7">
        <w:rPr>
          <w:rFonts w:ascii="Times New Roman" w:hAnsi="Times New Roman" w:cs="Times New Roman"/>
          <w:sz w:val="24"/>
          <w:szCs w:val="24"/>
        </w:rPr>
        <w:lastRenderedPageBreak/>
        <w:t>not available from the DLA in the time needed to meet Army requirements.  In addition, all requests shall include a written certification signed by the General Officer/Senior Executive Service-level head of the requiring activity that addresses, with specificity, why alternatives that would not require a</w:t>
      </w:r>
      <w:r w:rsidR="00D016E6">
        <w:rPr>
          <w:rFonts w:ascii="Times New Roman" w:hAnsi="Times New Roman" w:cs="Times New Roman"/>
          <w:sz w:val="24"/>
          <w:szCs w:val="24"/>
        </w:rPr>
        <w:t xml:space="preserve">n exception from </w:t>
      </w:r>
      <w:r w:rsidRPr="003674C7">
        <w:rPr>
          <w:rFonts w:ascii="Times New Roman" w:hAnsi="Times New Roman" w:cs="Times New Roman"/>
          <w:sz w:val="24"/>
          <w:szCs w:val="24"/>
        </w:rPr>
        <w:t>the Berry Amendment are unacceptable.</w:t>
      </w:r>
    </w:p>
    <w:p w14:paraId="0C5F9774" w14:textId="13200EE2" w:rsidR="005B293B" w:rsidRPr="005B293B" w:rsidRDefault="005B293B" w:rsidP="005B293B">
      <w:pPr>
        <w:spacing w:after="240"/>
        <w:rPr>
          <w:rFonts w:ascii="Times New Roman" w:hAnsi="Times New Roman" w:cs="Times New Roman"/>
          <w:bCs/>
          <w:sz w:val="24"/>
          <w:szCs w:val="24"/>
        </w:rPr>
      </w:pPr>
      <w:r w:rsidRPr="005B293B">
        <w:rPr>
          <w:rFonts w:ascii="Times New Roman" w:hAnsi="Times New Roman" w:cs="Times New Roman"/>
          <w:bCs/>
          <w:sz w:val="24"/>
          <w:szCs w:val="24"/>
        </w:rPr>
        <w:t xml:space="preserve">See </w:t>
      </w:r>
      <w:hyperlink r:id="rId22" w:history="1">
        <w:r w:rsidRPr="00200DBE">
          <w:rPr>
            <w:rStyle w:val="Hyperlink"/>
            <w:rFonts w:ascii="Times New Roman" w:hAnsi="Times New Roman" w:cs="Times New Roman"/>
            <w:bCs/>
            <w:sz w:val="24"/>
            <w:szCs w:val="24"/>
          </w:rPr>
          <w:t>AFARS PGI 5125.7002-2-1</w:t>
        </w:r>
      </w:hyperlink>
      <w:r w:rsidRPr="005B293B">
        <w:rPr>
          <w:rFonts w:ascii="Times New Roman" w:hAnsi="Times New Roman" w:cs="Times New Roman"/>
          <w:bCs/>
          <w:sz w:val="24"/>
          <w:szCs w:val="24"/>
        </w:rPr>
        <w:t xml:space="preserve"> for additional guidance on </w:t>
      </w:r>
      <w:r w:rsidRPr="005B293B">
        <w:rPr>
          <w:rFonts w:ascii="Times New Roman" w:hAnsi="Times New Roman" w:cs="Times New Roman"/>
          <w:sz w:val="24"/>
          <w:szCs w:val="24"/>
        </w:rPr>
        <w:t>improving compliance with the Berry Amendment and Buy America Act.</w:t>
      </w:r>
    </w:p>
    <w:p w14:paraId="3D0C2A86" w14:textId="77777777" w:rsidR="00B1756F" w:rsidRPr="003674C7" w:rsidRDefault="00B1756F" w:rsidP="00247A8C">
      <w:pPr>
        <w:pStyle w:val="Heading4"/>
        <w:rPr>
          <w:bCs/>
        </w:rPr>
      </w:pPr>
      <w:bookmarkStart w:id="133" w:name="_Toc514066233"/>
      <w:bookmarkStart w:id="134" w:name="_Toc532200165"/>
      <w:bookmarkStart w:id="135" w:name="_Toc30759216"/>
      <w:bookmarkStart w:id="136" w:name="_Toc77153950"/>
      <w:bookmarkStart w:id="137" w:name="_Toc110413705"/>
      <w:proofErr w:type="gramStart"/>
      <w:r w:rsidRPr="003674C7">
        <w:t>5125.700</w:t>
      </w:r>
      <w:r>
        <w:t>3</w:t>
      </w:r>
      <w:r w:rsidRPr="003674C7">
        <w:t xml:space="preserve">  Restrictions</w:t>
      </w:r>
      <w:proofErr w:type="gramEnd"/>
      <w:r w:rsidRPr="003674C7">
        <w:t xml:space="preserve"> on </w:t>
      </w:r>
      <w:r>
        <w:t>acquisition of specialty metals</w:t>
      </w:r>
      <w:r w:rsidRPr="003674C7">
        <w:rPr>
          <w:bCs/>
        </w:rPr>
        <w:t>.</w:t>
      </w:r>
      <w:bookmarkEnd w:id="133"/>
      <w:bookmarkEnd w:id="134"/>
      <w:bookmarkEnd w:id="135"/>
      <w:bookmarkEnd w:id="136"/>
      <w:bookmarkEnd w:id="137"/>
    </w:p>
    <w:p w14:paraId="16C83086" w14:textId="77777777" w:rsidR="00B1756F" w:rsidRPr="003674C7" w:rsidRDefault="00B1756F" w:rsidP="00247A8C">
      <w:pPr>
        <w:pStyle w:val="Heading4"/>
        <w:rPr>
          <w:bCs/>
        </w:rPr>
      </w:pPr>
      <w:bookmarkStart w:id="138" w:name="_Toc514066234"/>
      <w:bookmarkStart w:id="139" w:name="_Toc532200166"/>
      <w:bookmarkStart w:id="140" w:name="_Toc30759217"/>
      <w:bookmarkStart w:id="141" w:name="_Toc77153951"/>
      <w:bookmarkStart w:id="142" w:name="_Toc110413706"/>
      <w:r w:rsidRPr="003674C7">
        <w:t>5125.700</w:t>
      </w:r>
      <w:r>
        <w:t>3</w:t>
      </w:r>
      <w:r w:rsidRPr="003674C7">
        <w:t>-</w:t>
      </w:r>
      <w:proofErr w:type="gramStart"/>
      <w:r>
        <w:t>3</w:t>
      </w:r>
      <w:r w:rsidRPr="003674C7">
        <w:t xml:space="preserve">  Exceptions</w:t>
      </w:r>
      <w:proofErr w:type="gramEnd"/>
      <w:r w:rsidRPr="003674C7">
        <w:rPr>
          <w:bCs/>
        </w:rPr>
        <w:t>.</w:t>
      </w:r>
      <w:bookmarkEnd w:id="138"/>
      <w:bookmarkEnd w:id="139"/>
      <w:bookmarkEnd w:id="140"/>
      <w:bookmarkEnd w:id="141"/>
      <w:bookmarkEnd w:id="142"/>
    </w:p>
    <w:p w14:paraId="18FA2FFE" w14:textId="77777777" w:rsidR="00B1756F" w:rsidRDefault="00B1756F" w:rsidP="003674C7">
      <w:pPr>
        <w:spacing w:after="240"/>
        <w:rPr>
          <w:rFonts w:ascii="Times New Roman" w:hAnsi="Times New Roman" w:cs="Times New Roman"/>
          <w:sz w:val="24"/>
          <w:szCs w:val="24"/>
        </w:rPr>
      </w:pPr>
      <w:r>
        <w:rPr>
          <w:rFonts w:ascii="Times New Roman" w:hAnsi="Times New Roman" w:cs="Times New Roman"/>
          <w:sz w:val="24"/>
          <w:szCs w:val="24"/>
        </w:rPr>
        <w:t>(b)(5)(i)</w:t>
      </w:r>
      <w:r w:rsidR="00237146">
        <w:rPr>
          <w:rFonts w:ascii="Times New Roman" w:hAnsi="Times New Roman" w:cs="Times New Roman"/>
          <w:sz w:val="24"/>
          <w:szCs w:val="24"/>
        </w:rPr>
        <w:t>(</w:t>
      </w:r>
      <w:r w:rsidR="00035B56" w:rsidRPr="00035B56">
        <w:rPr>
          <w:rFonts w:ascii="Times New Roman" w:hAnsi="Times New Roman" w:cs="Times New Roman"/>
          <w:i/>
          <w:sz w:val="24"/>
          <w:szCs w:val="24"/>
        </w:rPr>
        <w:t>l</w:t>
      </w:r>
      <w:proofErr w:type="gramStart"/>
      <w:r w:rsidR="00237146">
        <w:rPr>
          <w:rFonts w:ascii="Times New Roman" w:hAnsi="Times New Roman" w:cs="Times New Roman"/>
          <w:sz w:val="24"/>
          <w:szCs w:val="24"/>
        </w:rPr>
        <w:t>)</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Secretary of the Army</w:t>
      </w:r>
      <w:r w:rsidR="00944CC6">
        <w:rPr>
          <w:rFonts w:ascii="Times New Roman" w:hAnsi="Times New Roman" w:cs="Times New Roman"/>
          <w:sz w:val="24"/>
          <w:szCs w:val="24"/>
        </w:rPr>
        <w:t>, on a nondelegable basis,</w:t>
      </w:r>
      <w:r>
        <w:rPr>
          <w:rFonts w:ascii="Times New Roman" w:hAnsi="Times New Roman" w:cs="Times New Roman"/>
          <w:sz w:val="24"/>
          <w:szCs w:val="24"/>
        </w:rPr>
        <w:t xml:space="preserve"> </w:t>
      </w:r>
      <w:r w:rsidR="00E8567D">
        <w:rPr>
          <w:rFonts w:ascii="Times New Roman" w:hAnsi="Times New Roman" w:cs="Times New Roman"/>
          <w:sz w:val="24"/>
          <w:szCs w:val="24"/>
        </w:rPr>
        <w:t>is responsible for approving</w:t>
      </w:r>
      <w:r>
        <w:rPr>
          <w:rFonts w:ascii="Times New Roman" w:hAnsi="Times New Roman" w:cs="Times New Roman"/>
          <w:sz w:val="24"/>
          <w:szCs w:val="24"/>
        </w:rPr>
        <w:t xml:space="preserve"> all domestic nonavailability determinations </w:t>
      </w:r>
      <w:r w:rsidR="006734BA">
        <w:rPr>
          <w:rFonts w:ascii="Times New Roman" w:hAnsi="Times New Roman" w:cs="Times New Roman"/>
          <w:sz w:val="24"/>
          <w:szCs w:val="24"/>
        </w:rPr>
        <w:t xml:space="preserve">under </w:t>
      </w:r>
      <w:r>
        <w:rPr>
          <w:rFonts w:ascii="Times New Roman" w:hAnsi="Times New Roman" w:cs="Times New Roman"/>
          <w:sz w:val="24"/>
          <w:szCs w:val="24"/>
        </w:rPr>
        <w:t>10 U.S.C. 2533b that apply to only one contract</w:t>
      </w:r>
      <w:r w:rsidR="00997A57">
        <w:rPr>
          <w:rFonts w:ascii="Times New Roman" w:hAnsi="Times New Roman" w:cs="Times New Roman"/>
          <w:sz w:val="24"/>
          <w:szCs w:val="24"/>
        </w:rPr>
        <w:t xml:space="preserve">. </w:t>
      </w:r>
      <w:r w:rsidR="00944CC6" w:rsidRPr="00944CC6">
        <w:rPr>
          <w:rFonts w:ascii="Times New Roman" w:hAnsi="Times New Roman" w:cs="Times New Roman"/>
          <w:sz w:val="24"/>
          <w:szCs w:val="24"/>
        </w:rPr>
        <w:t xml:space="preserve"> </w:t>
      </w:r>
      <w:r w:rsidR="00997A57">
        <w:rPr>
          <w:rFonts w:ascii="Times New Roman" w:hAnsi="Times New Roman" w:cs="Times New Roman"/>
          <w:sz w:val="24"/>
          <w:szCs w:val="24"/>
        </w:rPr>
        <w:t>(S</w:t>
      </w:r>
      <w:r w:rsidR="00944CC6">
        <w:rPr>
          <w:rFonts w:ascii="Times New Roman" w:hAnsi="Times New Roman" w:cs="Times New Roman"/>
          <w:sz w:val="24"/>
          <w:szCs w:val="24"/>
        </w:rPr>
        <w:t xml:space="preserve">ee DFARS </w:t>
      </w:r>
      <w:r w:rsidR="00997A57">
        <w:rPr>
          <w:rFonts w:ascii="Times New Roman" w:hAnsi="Times New Roman" w:cs="Times New Roman"/>
          <w:sz w:val="24"/>
          <w:szCs w:val="24"/>
        </w:rPr>
        <w:t>2</w:t>
      </w:r>
      <w:r w:rsidR="00944CC6">
        <w:rPr>
          <w:rFonts w:ascii="Times New Roman" w:hAnsi="Times New Roman" w:cs="Times New Roman"/>
          <w:sz w:val="24"/>
          <w:szCs w:val="24"/>
        </w:rPr>
        <w:t>25.7003-3(b)(5)(i)</w:t>
      </w:r>
      <w:r>
        <w:rPr>
          <w:rFonts w:ascii="Times New Roman" w:hAnsi="Times New Roman" w:cs="Times New Roman"/>
          <w:sz w:val="24"/>
          <w:szCs w:val="24"/>
        </w:rPr>
        <w:t>.</w:t>
      </w:r>
      <w:r w:rsidR="00997A57">
        <w:rPr>
          <w:rFonts w:ascii="Times New Roman" w:hAnsi="Times New Roman" w:cs="Times New Roman"/>
          <w:sz w:val="24"/>
          <w:szCs w:val="24"/>
        </w:rPr>
        <w:t>)</w:t>
      </w:r>
      <w:r w:rsidR="00237146">
        <w:rPr>
          <w:rFonts w:ascii="Times New Roman" w:hAnsi="Times New Roman" w:cs="Times New Roman"/>
          <w:sz w:val="24"/>
          <w:szCs w:val="24"/>
        </w:rPr>
        <w:t xml:space="preserve">  The Under Secretary of Defense (Acquisition, Technology and Logistics)</w:t>
      </w:r>
      <w:r w:rsidR="00E8567D">
        <w:rPr>
          <w:rFonts w:ascii="Times New Roman" w:hAnsi="Times New Roman" w:cs="Times New Roman"/>
          <w:sz w:val="24"/>
          <w:szCs w:val="24"/>
        </w:rPr>
        <w:t xml:space="preserve"> (USD(AT&amp;L)</w:t>
      </w:r>
      <w:r w:rsidR="00294AC2">
        <w:rPr>
          <w:rFonts w:ascii="Times New Roman" w:hAnsi="Times New Roman" w:cs="Times New Roman"/>
          <w:sz w:val="24"/>
          <w:szCs w:val="24"/>
        </w:rPr>
        <w:t>)</w:t>
      </w:r>
      <w:r w:rsidR="00E8567D">
        <w:rPr>
          <w:rFonts w:ascii="Times New Roman" w:hAnsi="Times New Roman" w:cs="Times New Roman"/>
          <w:sz w:val="24"/>
          <w:szCs w:val="24"/>
        </w:rPr>
        <w:t>, on a nondelegable basis,</w:t>
      </w:r>
      <w:r w:rsidR="00237146">
        <w:rPr>
          <w:rFonts w:ascii="Times New Roman" w:hAnsi="Times New Roman" w:cs="Times New Roman"/>
          <w:sz w:val="24"/>
          <w:szCs w:val="24"/>
        </w:rPr>
        <w:t xml:space="preserve"> </w:t>
      </w:r>
      <w:r w:rsidR="00E8567D">
        <w:rPr>
          <w:rFonts w:ascii="Times New Roman" w:hAnsi="Times New Roman" w:cs="Times New Roman"/>
          <w:sz w:val="24"/>
          <w:szCs w:val="24"/>
        </w:rPr>
        <w:t>is responsible for approving</w:t>
      </w:r>
      <w:r w:rsidR="00944CC6">
        <w:rPr>
          <w:rFonts w:ascii="Times New Roman" w:hAnsi="Times New Roman" w:cs="Times New Roman"/>
          <w:sz w:val="24"/>
          <w:szCs w:val="24"/>
        </w:rPr>
        <w:t xml:space="preserve"> </w:t>
      </w:r>
      <w:r>
        <w:rPr>
          <w:rFonts w:ascii="Times New Roman" w:hAnsi="Times New Roman" w:cs="Times New Roman"/>
          <w:sz w:val="24"/>
          <w:szCs w:val="24"/>
        </w:rPr>
        <w:t xml:space="preserve">determinations that apply to more than one contract, see DFARS </w:t>
      </w:r>
      <w:r w:rsidR="00294AC2">
        <w:rPr>
          <w:rFonts w:ascii="Times New Roman" w:hAnsi="Times New Roman" w:cs="Times New Roman"/>
          <w:sz w:val="24"/>
          <w:szCs w:val="24"/>
        </w:rPr>
        <w:t>2</w:t>
      </w:r>
      <w:r>
        <w:rPr>
          <w:rFonts w:ascii="Times New Roman" w:hAnsi="Times New Roman" w:cs="Times New Roman"/>
          <w:sz w:val="24"/>
          <w:szCs w:val="24"/>
        </w:rPr>
        <w:t>25.7003-3(b)(5)(ii).</w:t>
      </w:r>
      <w:r w:rsidR="00944CC6">
        <w:rPr>
          <w:rFonts w:ascii="Times New Roman" w:hAnsi="Times New Roman" w:cs="Times New Roman"/>
          <w:sz w:val="24"/>
          <w:szCs w:val="24"/>
        </w:rPr>
        <w:t xml:space="preserve">  </w:t>
      </w:r>
      <w:r w:rsidR="00E8567D">
        <w:rPr>
          <w:rFonts w:ascii="Times New Roman" w:hAnsi="Times New Roman" w:cs="Times New Roman"/>
          <w:sz w:val="24"/>
          <w:szCs w:val="24"/>
        </w:rPr>
        <w:t xml:space="preserve">The USD(AT&amp;L), on a nondelegable basis, is responsible for approving national security waivers under DFARS </w:t>
      </w:r>
      <w:r w:rsidR="00294AC2">
        <w:rPr>
          <w:rFonts w:ascii="Times New Roman" w:hAnsi="Times New Roman" w:cs="Times New Roman"/>
          <w:sz w:val="24"/>
          <w:szCs w:val="24"/>
        </w:rPr>
        <w:t>2</w:t>
      </w:r>
      <w:r w:rsidR="00E8567D">
        <w:rPr>
          <w:rFonts w:ascii="Times New Roman" w:hAnsi="Times New Roman" w:cs="Times New Roman"/>
          <w:sz w:val="24"/>
          <w:szCs w:val="24"/>
        </w:rPr>
        <w:t>25.7003-3(d)</w:t>
      </w:r>
      <w:r w:rsidR="00433BAA">
        <w:rPr>
          <w:rFonts w:ascii="Times New Roman" w:hAnsi="Times New Roman" w:cs="Times New Roman"/>
          <w:sz w:val="24"/>
          <w:szCs w:val="24"/>
        </w:rPr>
        <w:t>.  In all cases</w:t>
      </w:r>
      <w:r w:rsidR="00294AC2">
        <w:rPr>
          <w:rFonts w:ascii="Times New Roman" w:hAnsi="Times New Roman" w:cs="Times New Roman"/>
          <w:sz w:val="24"/>
          <w:szCs w:val="24"/>
        </w:rPr>
        <w:t>,</w:t>
      </w:r>
      <w:r w:rsidR="00433BAA">
        <w:rPr>
          <w:rFonts w:ascii="Times New Roman" w:hAnsi="Times New Roman" w:cs="Times New Roman"/>
          <w:sz w:val="24"/>
          <w:szCs w:val="24"/>
        </w:rPr>
        <w:t xml:space="preserve"> the </w:t>
      </w:r>
      <w:r w:rsidR="004F6B40">
        <w:rPr>
          <w:rFonts w:ascii="Times New Roman" w:hAnsi="Times New Roman" w:cs="Times New Roman"/>
          <w:sz w:val="24"/>
          <w:szCs w:val="24"/>
        </w:rPr>
        <w:t xml:space="preserve">contracting officer shall not </w:t>
      </w:r>
      <w:r w:rsidR="00433BAA">
        <w:rPr>
          <w:rFonts w:ascii="Times New Roman" w:hAnsi="Times New Roman" w:cs="Times New Roman"/>
          <w:sz w:val="24"/>
          <w:szCs w:val="24"/>
        </w:rPr>
        <w:t>release the solicitation</w:t>
      </w:r>
      <w:r w:rsidR="004F6B40">
        <w:rPr>
          <w:rFonts w:ascii="Times New Roman" w:hAnsi="Times New Roman" w:cs="Times New Roman"/>
          <w:sz w:val="24"/>
          <w:szCs w:val="24"/>
        </w:rPr>
        <w:t xml:space="preserve"> until the Secretary approves the determination</w:t>
      </w:r>
      <w:r w:rsidR="00433BAA">
        <w:rPr>
          <w:rFonts w:ascii="Times New Roman" w:hAnsi="Times New Roman" w:cs="Times New Roman"/>
          <w:sz w:val="24"/>
          <w:szCs w:val="24"/>
        </w:rPr>
        <w:t>.</w:t>
      </w:r>
    </w:p>
    <w:p w14:paraId="510FD64D" w14:textId="77777777" w:rsidR="00AD6F73" w:rsidRDefault="00B1756F" w:rsidP="00B158A1">
      <w:pPr>
        <w:spacing w:after="240"/>
        <w:ind w:firstLine="270"/>
        <w:rPr>
          <w:rFonts w:ascii="Times New Roman" w:hAnsi="Times New Roman" w:cs="Times New Roman"/>
          <w:sz w:val="24"/>
          <w:szCs w:val="24"/>
        </w:rPr>
      </w:pPr>
      <w:r>
        <w:rPr>
          <w:rFonts w:ascii="Times New Roman" w:hAnsi="Times New Roman" w:cs="Times New Roman"/>
          <w:sz w:val="24"/>
          <w:szCs w:val="24"/>
        </w:rPr>
        <w:t>(</w:t>
      </w:r>
      <w:r w:rsidR="00035B56" w:rsidRPr="00035B56">
        <w:rPr>
          <w:rFonts w:ascii="Times New Roman" w:hAnsi="Times New Roman" w:cs="Times New Roman"/>
          <w:i/>
          <w:sz w:val="24"/>
          <w:szCs w:val="24"/>
        </w:rPr>
        <w:t>2</w:t>
      </w:r>
      <w:r>
        <w:rPr>
          <w:rFonts w:ascii="Times New Roman" w:hAnsi="Times New Roman" w:cs="Times New Roman"/>
          <w:sz w:val="24"/>
          <w:szCs w:val="24"/>
        </w:rPr>
        <w:t>)  Follow the procedures at 5125.7002-2 when submitting a request for an exception to restrictions on acquisition of specialty metals.</w:t>
      </w:r>
    </w:p>
    <w:p w14:paraId="53FA36FA" w14:textId="77777777" w:rsidR="00BB66BD" w:rsidRPr="00247A8C" w:rsidRDefault="00BB66BD" w:rsidP="00247A8C">
      <w:pPr>
        <w:rPr>
          <w:rFonts w:ascii="Times New Roman" w:hAnsi="Times New Roman" w:cs="Times New Roman"/>
          <w:sz w:val="24"/>
          <w:szCs w:val="24"/>
        </w:rPr>
      </w:pPr>
    </w:p>
    <w:p w14:paraId="681B8F60" w14:textId="6FE0BD6D" w:rsidR="00A67827" w:rsidRPr="00713748" w:rsidRDefault="00A67827" w:rsidP="00247A8C">
      <w:pPr>
        <w:pStyle w:val="Heading4"/>
      </w:pPr>
      <w:bookmarkStart w:id="143" w:name="_Toc514066236"/>
      <w:bookmarkStart w:id="144" w:name="_Toc532200168"/>
      <w:bookmarkStart w:id="145" w:name="_Toc30759219"/>
      <w:bookmarkStart w:id="146" w:name="_Toc77153953"/>
      <w:bookmarkStart w:id="147" w:name="_Toc110413707"/>
      <w:proofErr w:type="gramStart"/>
      <w:r w:rsidRPr="00A67827">
        <w:t xml:space="preserve">5125.7008  </w:t>
      </w:r>
      <w:r w:rsidRPr="00713748">
        <w:t>Waiver</w:t>
      </w:r>
      <w:proofErr w:type="gramEnd"/>
      <w:r w:rsidRPr="00713748">
        <w:t xml:space="preserve"> of restrictions of 10 U.S.C. 2534.</w:t>
      </w:r>
      <w:bookmarkEnd w:id="143"/>
      <w:bookmarkEnd w:id="144"/>
      <w:bookmarkEnd w:id="145"/>
      <w:bookmarkEnd w:id="146"/>
      <w:bookmarkEnd w:id="147"/>
    </w:p>
    <w:p w14:paraId="2FE92235" w14:textId="6829B7D1" w:rsidR="00A938CE" w:rsidRDefault="00A67827" w:rsidP="00247A8C">
      <w:r w:rsidRPr="00247A8C">
        <w:rPr>
          <w:rFonts w:ascii="Times New Roman" w:hAnsi="Times New Roman" w:cs="Times New Roman"/>
          <w:sz w:val="24"/>
          <w:szCs w:val="24"/>
        </w:rPr>
        <w:t xml:space="preserve">(a)(2) The head of the contracting activity may waive a restriction as stated in DFARS 225.7008(a)(2).  See </w:t>
      </w:r>
      <w:hyperlink r:id="rId23" w:history="1">
        <w:r w:rsidRPr="00C031F1">
          <w:rPr>
            <w:rStyle w:val="Hyperlink"/>
            <w:rFonts w:ascii="Times New Roman" w:hAnsi="Times New Roman" w:cs="Times New Roman"/>
            <w:sz w:val="24"/>
            <w:szCs w:val="24"/>
          </w:rPr>
          <w:t>Appendix GG</w:t>
        </w:r>
      </w:hyperlink>
      <w:r w:rsidRPr="00247A8C">
        <w:rPr>
          <w:rFonts w:ascii="Times New Roman" w:hAnsi="Times New Roman" w:cs="Times New Roman"/>
          <w:sz w:val="24"/>
          <w:szCs w:val="24"/>
        </w:rPr>
        <w:t xml:space="preserve"> for further delegation</w:t>
      </w:r>
      <w:r w:rsidRPr="00247A8C">
        <w:t>.</w:t>
      </w:r>
    </w:p>
    <w:p w14:paraId="3729B399" w14:textId="77777777" w:rsidR="00255E19" w:rsidRPr="00255E19" w:rsidRDefault="00255E19" w:rsidP="00255E19">
      <w:pPr>
        <w:rPr>
          <w:rFonts w:ascii="Times New Roman" w:hAnsi="Times New Roman" w:cs="Times New Roman"/>
          <w:sz w:val="24"/>
          <w:szCs w:val="24"/>
        </w:rPr>
      </w:pPr>
    </w:p>
    <w:p w14:paraId="711773C1" w14:textId="2B28077A" w:rsidR="00A67827" w:rsidRPr="00A67827" w:rsidRDefault="00A67827" w:rsidP="00247A8C">
      <w:pPr>
        <w:pStyle w:val="Heading3"/>
      </w:pPr>
      <w:bookmarkStart w:id="148" w:name="_Toc514066239"/>
      <w:bookmarkStart w:id="149" w:name="_Toc532200169"/>
      <w:bookmarkStart w:id="150" w:name="_Toc30759223"/>
      <w:bookmarkStart w:id="151" w:name="_Toc77153954"/>
      <w:bookmarkStart w:id="152" w:name="_Toc110413708"/>
      <w:r w:rsidRPr="00A67827">
        <w:t>Subpart 5125.77 – Acquisitions in Support of Operations in Afghanistan</w:t>
      </w:r>
      <w:bookmarkEnd w:id="148"/>
      <w:bookmarkEnd w:id="149"/>
      <w:bookmarkEnd w:id="150"/>
      <w:bookmarkEnd w:id="151"/>
      <w:bookmarkEnd w:id="152"/>
    </w:p>
    <w:p w14:paraId="4145DC07" w14:textId="77777777" w:rsidR="00A67827" w:rsidRPr="00713748" w:rsidRDefault="00A67827" w:rsidP="00247A8C">
      <w:pPr>
        <w:pStyle w:val="Heading4"/>
      </w:pPr>
      <w:bookmarkStart w:id="153" w:name="_Toc514066240"/>
      <w:bookmarkStart w:id="154" w:name="_Toc532200170"/>
      <w:bookmarkStart w:id="155" w:name="_Toc30759224"/>
      <w:bookmarkStart w:id="156" w:name="_Toc77153955"/>
      <w:bookmarkStart w:id="157" w:name="_Toc110413709"/>
      <w:proofErr w:type="gramStart"/>
      <w:r w:rsidRPr="00A67827">
        <w:t xml:space="preserve">5125.7703  </w:t>
      </w:r>
      <w:r w:rsidRPr="00713748">
        <w:t>Enhanced</w:t>
      </w:r>
      <w:proofErr w:type="gramEnd"/>
      <w:r w:rsidRPr="00713748">
        <w:t xml:space="preserve"> authority to acquire products or services from Afghanistan.</w:t>
      </w:r>
      <w:bookmarkEnd w:id="153"/>
      <w:bookmarkEnd w:id="154"/>
      <w:bookmarkEnd w:id="155"/>
      <w:bookmarkEnd w:id="156"/>
      <w:bookmarkEnd w:id="157"/>
    </w:p>
    <w:p w14:paraId="495C8D15" w14:textId="5171617F" w:rsidR="00A67827" w:rsidRPr="00713748" w:rsidRDefault="00A67827" w:rsidP="00247A8C">
      <w:pPr>
        <w:pStyle w:val="Heading4"/>
      </w:pPr>
      <w:bookmarkStart w:id="158" w:name="_Toc514066241"/>
      <w:bookmarkStart w:id="159" w:name="_Toc532200171"/>
      <w:bookmarkStart w:id="160" w:name="_Toc30759225"/>
      <w:bookmarkStart w:id="161" w:name="_Toc77153956"/>
      <w:bookmarkStart w:id="162" w:name="_Toc110413710"/>
      <w:r w:rsidRPr="00713748">
        <w:t>5125.7703-</w:t>
      </w:r>
      <w:proofErr w:type="gramStart"/>
      <w:r w:rsidRPr="00713748">
        <w:t>2  Determination</w:t>
      </w:r>
      <w:proofErr w:type="gramEnd"/>
      <w:r w:rsidRPr="00713748">
        <w:t xml:space="preserve"> requirements.</w:t>
      </w:r>
      <w:bookmarkEnd w:id="158"/>
      <w:bookmarkEnd w:id="159"/>
      <w:bookmarkEnd w:id="160"/>
      <w:bookmarkEnd w:id="161"/>
      <w:bookmarkEnd w:id="162"/>
    </w:p>
    <w:p w14:paraId="2C4FEEF4" w14:textId="730E62A1" w:rsidR="00FE4B7C" w:rsidRPr="00247A8C" w:rsidRDefault="00A67827" w:rsidP="00247A8C">
      <w:pPr>
        <w:rPr>
          <w:rFonts w:ascii="Times New Roman" w:hAnsi="Times New Roman" w:cs="Times New Roman"/>
          <w:b/>
          <w:sz w:val="24"/>
          <w:szCs w:val="24"/>
        </w:rPr>
      </w:pPr>
      <w:r w:rsidRPr="00247A8C">
        <w:rPr>
          <w:rFonts w:ascii="Times New Roman" w:hAnsi="Times New Roman" w:cs="Times New Roman"/>
          <w:sz w:val="24"/>
          <w:szCs w:val="24"/>
        </w:rPr>
        <w:t>(b)(2)(i</w:t>
      </w:r>
      <w:proofErr w:type="gramStart"/>
      <w:r w:rsidRPr="00247A8C">
        <w:rPr>
          <w:rFonts w:ascii="Times New Roman" w:hAnsi="Times New Roman" w:cs="Times New Roman"/>
          <w:sz w:val="24"/>
          <w:szCs w:val="24"/>
        </w:rPr>
        <w:t>)  The</w:t>
      </w:r>
      <w:proofErr w:type="gramEnd"/>
      <w:r w:rsidRPr="00247A8C">
        <w:rPr>
          <w:rFonts w:ascii="Times New Roman" w:hAnsi="Times New Roman" w:cs="Times New Roman"/>
          <w:sz w:val="24"/>
          <w:szCs w:val="24"/>
        </w:rPr>
        <w:t xml:space="preserve"> head of the contracting activity is authorized to make the determination at DFARS 225.7703-2(b)(2)(i).  See </w:t>
      </w:r>
      <w:hyperlink r:id="rId24" w:history="1">
        <w:r w:rsidRPr="00C031F1">
          <w:rPr>
            <w:rStyle w:val="Hyperlink"/>
            <w:rFonts w:ascii="Times New Roman" w:hAnsi="Times New Roman" w:cs="Times New Roman"/>
            <w:sz w:val="24"/>
            <w:szCs w:val="24"/>
          </w:rPr>
          <w:t>Appendix GG</w:t>
        </w:r>
      </w:hyperlink>
      <w:r w:rsidRPr="00247A8C">
        <w:rPr>
          <w:rFonts w:ascii="Times New Roman" w:hAnsi="Times New Roman" w:cs="Times New Roman"/>
          <w:sz w:val="24"/>
          <w:szCs w:val="24"/>
        </w:rPr>
        <w:t xml:space="preserve"> for further delegation.</w:t>
      </w:r>
    </w:p>
    <w:sectPr w:rsidR="00FE4B7C" w:rsidRPr="00247A8C" w:rsidSect="00E67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F3A"/>
    <w:rsid w:val="000331BA"/>
    <w:rsid w:val="00035B56"/>
    <w:rsid w:val="000432D9"/>
    <w:rsid w:val="000528EC"/>
    <w:rsid w:val="00072893"/>
    <w:rsid w:val="00091BA8"/>
    <w:rsid w:val="000975CB"/>
    <w:rsid w:val="00105A98"/>
    <w:rsid w:val="00115A4A"/>
    <w:rsid w:val="0012687B"/>
    <w:rsid w:val="001468D6"/>
    <w:rsid w:val="00167290"/>
    <w:rsid w:val="00167665"/>
    <w:rsid w:val="0018390B"/>
    <w:rsid w:val="00186706"/>
    <w:rsid w:val="001A51D2"/>
    <w:rsid w:val="001B35F6"/>
    <w:rsid w:val="001B4291"/>
    <w:rsid w:val="001F227A"/>
    <w:rsid w:val="001F3D19"/>
    <w:rsid w:val="00200DBE"/>
    <w:rsid w:val="00204CD7"/>
    <w:rsid w:val="00210E16"/>
    <w:rsid w:val="002148BB"/>
    <w:rsid w:val="002151F8"/>
    <w:rsid w:val="00230651"/>
    <w:rsid w:val="00237146"/>
    <w:rsid w:val="00247A8C"/>
    <w:rsid w:val="00255E19"/>
    <w:rsid w:val="00261FE3"/>
    <w:rsid w:val="002661B2"/>
    <w:rsid w:val="002818A6"/>
    <w:rsid w:val="0028464F"/>
    <w:rsid w:val="00286E14"/>
    <w:rsid w:val="00294AC2"/>
    <w:rsid w:val="0029585D"/>
    <w:rsid w:val="002A3065"/>
    <w:rsid w:val="002C754C"/>
    <w:rsid w:val="002E58C8"/>
    <w:rsid w:val="002E6C5E"/>
    <w:rsid w:val="003006F5"/>
    <w:rsid w:val="0030250D"/>
    <w:rsid w:val="003069DF"/>
    <w:rsid w:val="003075B1"/>
    <w:rsid w:val="00317250"/>
    <w:rsid w:val="00322ACD"/>
    <w:rsid w:val="00336358"/>
    <w:rsid w:val="00343DDD"/>
    <w:rsid w:val="00351BE0"/>
    <w:rsid w:val="003639C6"/>
    <w:rsid w:val="003673AD"/>
    <w:rsid w:val="003674C7"/>
    <w:rsid w:val="00370A80"/>
    <w:rsid w:val="00381575"/>
    <w:rsid w:val="003A6DA8"/>
    <w:rsid w:val="003B5CDC"/>
    <w:rsid w:val="003D2C4C"/>
    <w:rsid w:val="003D340E"/>
    <w:rsid w:val="004053DE"/>
    <w:rsid w:val="00433BAA"/>
    <w:rsid w:val="00435CA4"/>
    <w:rsid w:val="004502CE"/>
    <w:rsid w:val="0045040B"/>
    <w:rsid w:val="00482EB9"/>
    <w:rsid w:val="004A4EC9"/>
    <w:rsid w:val="004B1190"/>
    <w:rsid w:val="004D6F21"/>
    <w:rsid w:val="004D7F3A"/>
    <w:rsid w:val="004E6717"/>
    <w:rsid w:val="004F358D"/>
    <w:rsid w:val="004F6B40"/>
    <w:rsid w:val="004F73D9"/>
    <w:rsid w:val="00506E18"/>
    <w:rsid w:val="00527D3F"/>
    <w:rsid w:val="00550682"/>
    <w:rsid w:val="00573E2B"/>
    <w:rsid w:val="005949D7"/>
    <w:rsid w:val="005B293B"/>
    <w:rsid w:val="005B3161"/>
    <w:rsid w:val="005D66A7"/>
    <w:rsid w:val="005E3710"/>
    <w:rsid w:val="005E4DE0"/>
    <w:rsid w:val="0061570F"/>
    <w:rsid w:val="00634948"/>
    <w:rsid w:val="00640421"/>
    <w:rsid w:val="00653AB7"/>
    <w:rsid w:val="00663D6A"/>
    <w:rsid w:val="00664D34"/>
    <w:rsid w:val="00666EB8"/>
    <w:rsid w:val="00667304"/>
    <w:rsid w:val="006734BA"/>
    <w:rsid w:val="006A12F6"/>
    <w:rsid w:val="006B295A"/>
    <w:rsid w:val="006D2AC7"/>
    <w:rsid w:val="006D511B"/>
    <w:rsid w:val="006E3845"/>
    <w:rsid w:val="006E409C"/>
    <w:rsid w:val="006E434A"/>
    <w:rsid w:val="006E550F"/>
    <w:rsid w:val="00713748"/>
    <w:rsid w:val="00750977"/>
    <w:rsid w:val="007534C3"/>
    <w:rsid w:val="007564BC"/>
    <w:rsid w:val="00774CFC"/>
    <w:rsid w:val="00793CAF"/>
    <w:rsid w:val="007956AF"/>
    <w:rsid w:val="007A5189"/>
    <w:rsid w:val="007B5E82"/>
    <w:rsid w:val="007E79E0"/>
    <w:rsid w:val="007F65F9"/>
    <w:rsid w:val="0081175E"/>
    <w:rsid w:val="008247E5"/>
    <w:rsid w:val="00841719"/>
    <w:rsid w:val="008570D3"/>
    <w:rsid w:val="008809C7"/>
    <w:rsid w:val="00897285"/>
    <w:rsid w:val="008975F3"/>
    <w:rsid w:val="008B190C"/>
    <w:rsid w:val="008B1D7D"/>
    <w:rsid w:val="008B4F9F"/>
    <w:rsid w:val="008B54A8"/>
    <w:rsid w:val="008C075D"/>
    <w:rsid w:val="008D2210"/>
    <w:rsid w:val="008D4D2D"/>
    <w:rsid w:val="008F558C"/>
    <w:rsid w:val="00900919"/>
    <w:rsid w:val="00924A29"/>
    <w:rsid w:val="009409DD"/>
    <w:rsid w:val="00944CC6"/>
    <w:rsid w:val="0095632E"/>
    <w:rsid w:val="00966862"/>
    <w:rsid w:val="00967AD4"/>
    <w:rsid w:val="00993509"/>
    <w:rsid w:val="00997A57"/>
    <w:rsid w:val="009A0E1D"/>
    <w:rsid w:val="009B0CA5"/>
    <w:rsid w:val="009C3275"/>
    <w:rsid w:val="009C54D3"/>
    <w:rsid w:val="009D22F2"/>
    <w:rsid w:val="009D3F7C"/>
    <w:rsid w:val="009D7262"/>
    <w:rsid w:val="009E549F"/>
    <w:rsid w:val="009E74B4"/>
    <w:rsid w:val="00A264F1"/>
    <w:rsid w:val="00A67827"/>
    <w:rsid w:val="00A9384E"/>
    <w:rsid w:val="00A938CE"/>
    <w:rsid w:val="00AB1D5D"/>
    <w:rsid w:val="00AC6FE9"/>
    <w:rsid w:val="00AD131F"/>
    <w:rsid w:val="00AD6F73"/>
    <w:rsid w:val="00B158A1"/>
    <w:rsid w:val="00B158DD"/>
    <w:rsid w:val="00B1756F"/>
    <w:rsid w:val="00B218BB"/>
    <w:rsid w:val="00B3717C"/>
    <w:rsid w:val="00B43916"/>
    <w:rsid w:val="00B51D97"/>
    <w:rsid w:val="00B901DF"/>
    <w:rsid w:val="00B93DB7"/>
    <w:rsid w:val="00BB66BD"/>
    <w:rsid w:val="00BD7C9E"/>
    <w:rsid w:val="00BF6770"/>
    <w:rsid w:val="00C031F1"/>
    <w:rsid w:val="00C04579"/>
    <w:rsid w:val="00C30E87"/>
    <w:rsid w:val="00C37164"/>
    <w:rsid w:val="00C5233F"/>
    <w:rsid w:val="00C6282D"/>
    <w:rsid w:val="00C87482"/>
    <w:rsid w:val="00C90F6D"/>
    <w:rsid w:val="00CC059E"/>
    <w:rsid w:val="00CC4D66"/>
    <w:rsid w:val="00CD145D"/>
    <w:rsid w:val="00CF4FEF"/>
    <w:rsid w:val="00D016E6"/>
    <w:rsid w:val="00D13CAC"/>
    <w:rsid w:val="00D21B0B"/>
    <w:rsid w:val="00D2673C"/>
    <w:rsid w:val="00D44D13"/>
    <w:rsid w:val="00D97CC9"/>
    <w:rsid w:val="00DA6E4B"/>
    <w:rsid w:val="00DB0631"/>
    <w:rsid w:val="00DB45A5"/>
    <w:rsid w:val="00DE25C9"/>
    <w:rsid w:val="00DE396B"/>
    <w:rsid w:val="00DF2F80"/>
    <w:rsid w:val="00DF3107"/>
    <w:rsid w:val="00E05465"/>
    <w:rsid w:val="00E25B4B"/>
    <w:rsid w:val="00E32932"/>
    <w:rsid w:val="00E43969"/>
    <w:rsid w:val="00E47CB4"/>
    <w:rsid w:val="00E62B0B"/>
    <w:rsid w:val="00E63211"/>
    <w:rsid w:val="00E67BB8"/>
    <w:rsid w:val="00E8567D"/>
    <w:rsid w:val="00E929F7"/>
    <w:rsid w:val="00E93175"/>
    <w:rsid w:val="00E97FC2"/>
    <w:rsid w:val="00EA58BB"/>
    <w:rsid w:val="00EB0185"/>
    <w:rsid w:val="00EC355F"/>
    <w:rsid w:val="00EE039C"/>
    <w:rsid w:val="00EE6BF9"/>
    <w:rsid w:val="00F026C0"/>
    <w:rsid w:val="00F1139A"/>
    <w:rsid w:val="00F1535E"/>
    <w:rsid w:val="00F463D5"/>
    <w:rsid w:val="00F578AB"/>
    <w:rsid w:val="00F72689"/>
    <w:rsid w:val="00F727AE"/>
    <w:rsid w:val="00F873D3"/>
    <w:rsid w:val="00F938A5"/>
    <w:rsid w:val="00FA5902"/>
    <w:rsid w:val="00FC271B"/>
    <w:rsid w:val="00FC3A15"/>
    <w:rsid w:val="00FE1C13"/>
    <w:rsid w:val="00FE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1649"/>
  <w15:docId w15:val="{D1057C85-D822-4A9E-9520-63E52E18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8C"/>
  </w:style>
  <w:style w:type="paragraph" w:styleId="Heading2">
    <w:name w:val="heading 2"/>
    <w:basedOn w:val="Normal"/>
    <w:next w:val="Normal"/>
    <w:link w:val="Heading2Char"/>
    <w:unhideWhenUsed/>
    <w:qFormat/>
    <w:rsid w:val="004D7F3A"/>
    <w:pPr>
      <w:keepNext/>
      <w:keepLines/>
      <w:spacing w:before="120"/>
      <w:jc w:val="center"/>
      <w:outlineLvl w:val="1"/>
    </w:pPr>
    <w:rPr>
      <w:b/>
      <w:sz w:val="32"/>
    </w:rPr>
  </w:style>
  <w:style w:type="paragraph" w:styleId="Heading3">
    <w:name w:val="heading 3"/>
    <w:basedOn w:val="Normal"/>
    <w:link w:val="Heading3Char"/>
    <w:unhideWhenUsed/>
    <w:qFormat/>
    <w:rsid w:val="00247A8C"/>
    <w:pPr>
      <w:suppressAutoHyphens/>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247A8C"/>
    <w:pPr>
      <w:suppressAutoHyphens/>
      <w:spacing w:after="240"/>
      <w:outlineLvl w:val="3"/>
    </w:pPr>
    <w:rPr>
      <w:rFonts w:ascii="Times New Roman" w:hAnsi="Times New Roman" w:cs="Times New Roman"/>
      <w:b/>
      <w:sz w:val="24"/>
      <w:szCs w:val="24"/>
      <w:lang w:val="en"/>
    </w:rPr>
  </w:style>
  <w:style w:type="paragraph" w:styleId="Heading5">
    <w:name w:val="heading 5"/>
    <w:basedOn w:val="Heading4"/>
    <w:link w:val="Heading5Char"/>
    <w:unhideWhenUsed/>
    <w:qFormat/>
    <w:rsid w:val="004D7F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D7F3A"/>
    <w:rPr>
      <w:b/>
      <w:sz w:val="32"/>
    </w:rPr>
  </w:style>
  <w:style w:type="character" w:customStyle="1" w:styleId="Heading3Char">
    <w:name w:val="Heading 3 Char"/>
    <w:basedOn w:val="DefaultParagraphFont"/>
    <w:link w:val="Heading3"/>
    <w:rsid w:val="00247A8C"/>
    <w:rPr>
      <w:rFonts w:ascii="Times New Roman" w:hAnsi="Times New Roman" w:cs="Times New Roman"/>
      <w:b/>
      <w:sz w:val="24"/>
      <w:szCs w:val="24"/>
    </w:rPr>
  </w:style>
  <w:style w:type="character" w:customStyle="1" w:styleId="Heading4Char">
    <w:name w:val="Heading 4 Char"/>
    <w:basedOn w:val="DefaultParagraphFont"/>
    <w:link w:val="Heading4"/>
    <w:rsid w:val="00247A8C"/>
    <w:rPr>
      <w:rFonts w:ascii="Times New Roman" w:hAnsi="Times New Roman" w:cs="Times New Roman"/>
      <w:b/>
      <w:sz w:val="24"/>
      <w:szCs w:val="24"/>
      <w:lang w:val="en"/>
    </w:rPr>
  </w:style>
  <w:style w:type="character" w:customStyle="1" w:styleId="Heading5Char">
    <w:name w:val="Heading 5 Char"/>
    <w:basedOn w:val="DefaultParagraphFont"/>
    <w:link w:val="Heading5"/>
    <w:rsid w:val="004D7F3A"/>
    <w:rPr>
      <w:b/>
      <w:u w:val="single"/>
    </w:rPr>
  </w:style>
  <w:style w:type="character" w:styleId="Hyperlink">
    <w:name w:val="Hyperlink"/>
    <w:basedOn w:val="DefaultParagraphFont"/>
    <w:uiPriority w:val="99"/>
    <w:unhideWhenUsed/>
    <w:rsid w:val="004D7F3A"/>
    <w:rPr>
      <w:color w:val="0000FF"/>
      <w:u w:val="single"/>
    </w:rPr>
  </w:style>
  <w:style w:type="paragraph" w:customStyle="1" w:styleId="hangind4">
    <w:name w:val="hang ind .4"/>
    <w:basedOn w:val="Normal"/>
    <w:rsid w:val="004D7F3A"/>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4D7F3A"/>
    <w:pPr>
      <w:tabs>
        <w:tab w:val="left" w:pos="1728"/>
        <w:tab w:val="left" w:pos="2304"/>
        <w:tab w:val="left" w:pos="2880"/>
        <w:tab w:val="left" w:pos="3456"/>
      </w:tabs>
      <w:ind w:left="1152"/>
    </w:pPr>
  </w:style>
  <w:style w:type="paragraph" w:customStyle="1" w:styleId="ind4">
    <w:name w:val="ind .4"/>
    <w:basedOn w:val="hangind4"/>
    <w:rsid w:val="004D7F3A"/>
    <w:pPr>
      <w:tabs>
        <w:tab w:val="clear" w:pos="576"/>
      </w:tabs>
      <w:ind w:firstLine="0"/>
    </w:pPr>
  </w:style>
  <w:style w:type="paragraph" w:styleId="BalloonText">
    <w:name w:val="Balloon Text"/>
    <w:basedOn w:val="Normal"/>
    <w:link w:val="BalloonTextChar"/>
    <w:uiPriority w:val="99"/>
    <w:semiHidden/>
    <w:unhideWhenUsed/>
    <w:rsid w:val="0082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E5"/>
    <w:rPr>
      <w:rFonts w:ascii="Tahoma" w:hAnsi="Tahoma" w:cs="Tahoma"/>
      <w:sz w:val="16"/>
      <w:szCs w:val="16"/>
    </w:rPr>
  </w:style>
  <w:style w:type="character" w:styleId="CommentReference">
    <w:name w:val="annotation reference"/>
    <w:basedOn w:val="DefaultParagraphFont"/>
    <w:uiPriority w:val="99"/>
    <w:semiHidden/>
    <w:unhideWhenUsed/>
    <w:rsid w:val="00DF3107"/>
    <w:rPr>
      <w:sz w:val="16"/>
      <w:szCs w:val="16"/>
    </w:rPr>
  </w:style>
  <w:style w:type="paragraph" w:styleId="CommentText">
    <w:name w:val="annotation text"/>
    <w:basedOn w:val="Normal"/>
    <w:link w:val="CommentTextChar"/>
    <w:uiPriority w:val="99"/>
    <w:semiHidden/>
    <w:unhideWhenUsed/>
    <w:rsid w:val="00DF3107"/>
    <w:pPr>
      <w:spacing w:line="240" w:lineRule="auto"/>
    </w:pPr>
    <w:rPr>
      <w:sz w:val="20"/>
      <w:szCs w:val="20"/>
    </w:rPr>
  </w:style>
  <w:style w:type="character" w:customStyle="1" w:styleId="CommentTextChar">
    <w:name w:val="Comment Text Char"/>
    <w:basedOn w:val="DefaultParagraphFont"/>
    <w:link w:val="CommentText"/>
    <w:uiPriority w:val="99"/>
    <w:semiHidden/>
    <w:rsid w:val="00DF3107"/>
    <w:rPr>
      <w:sz w:val="20"/>
      <w:szCs w:val="20"/>
    </w:rPr>
  </w:style>
  <w:style w:type="paragraph" w:styleId="CommentSubject">
    <w:name w:val="annotation subject"/>
    <w:basedOn w:val="CommentText"/>
    <w:next w:val="CommentText"/>
    <w:link w:val="CommentSubjectChar"/>
    <w:uiPriority w:val="99"/>
    <w:semiHidden/>
    <w:unhideWhenUsed/>
    <w:rsid w:val="00DF3107"/>
    <w:rPr>
      <w:b/>
      <w:bCs/>
    </w:rPr>
  </w:style>
  <w:style w:type="character" w:customStyle="1" w:styleId="CommentSubjectChar">
    <w:name w:val="Comment Subject Char"/>
    <w:basedOn w:val="CommentTextChar"/>
    <w:link w:val="CommentSubject"/>
    <w:uiPriority w:val="99"/>
    <w:semiHidden/>
    <w:rsid w:val="00DF3107"/>
    <w:rPr>
      <w:b/>
      <w:bCs/>
      <w:sz w:val="20"/>
      <w:szCs w:val="20"/>
    </w:rPr>
  </w:style>
  <w:style w:type="paragraph" w:styleId="Revision">
    <w:name w:val="Revision"/>
    <w:hidden/>
    <w:uiPriority w:val="99"/>
    <w:semiHidden/>
    <w:rsid w:val="002E6C5E"/>
    <w:pPr>
      <w:spacing w:after="0" w:line="240" w:lineRule="auto"/>
    </w:pPr>
  </w:style>
  <w:style w:type="paragraph" w:styleId="NormalWeb">
    <w:name w:val="Normal (Web)"/>
    <w:basedOn w:val="Normal"/>
    <w:uiPriority w:val="99"/>
    <w:unhideWhenUsed/>
    <w:rsid w:val="00B51D97"/>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51BE0"/>
    <w:pPr>
      <w:tabs>
        <w:tab w:val="right" w:leader="dot" w:pos="9350"/>
      </w:tabs>
      <w:spacing w:after="100"/>
      <w:ind w:left="440"/>
    </w:pPr>
  </w:style>
  <w:style w:type="paragraph" w:styleId="TOC4">
    <w:name w:val="toc 4"/>
    <w:basedOn w:val="Normal"/>
    <w:next w:val="Normal"/>
    <w:autoRedefine/>
    <w:uiPriority w:val="39"/>
    <w:unhideWhenUsed/>
    <w:rsid w:val="00E32932"/>
    <w:pPr>
      <w:spacing w:after="100"/>
      <w:ind w:left="660"/>
    </w:pPr>
  </w:style>
  <w:style w:type="character" w:styleId="FollowedHyperlink">
    <w:name w:val="FollowedHyperlink"/>
    <w:basedOn w:val="DefaultParagraphFont"/>
    <w:uiPriority w:val="99"/>
    <w:semiHidden/>
    <w:unhideWhenUsed/>
    <w:rsid w:val="005B293B"/>
    <w:rPr>
      <w:color w:val="800080" w:themeColor="followedHyperlink"/>
      <w:u w:val="single"/>
    </w:rPr>
  </w:style>
  <w:style w:type="character" w:styleId="UnresolvedMention">
    <w:name w:val="Unresolved Mention"/>
    <w:basedOn w:val="DefaultParagraphFont"/>
    <w:uiPriority w:val="99"/>
    <w:semiHidden/>
    <w:unhideWhenUsed/>
    <w:rsid w:val="00AB1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40787">
      <w:bodyDiv w:val="1"/>
      <w:marLeft w:val="0"/>
      <w:marRight w:val="0"/>
      <w:marTop w:val="0"/>
      <w:marBottom w:val="0"/>
      <w:divBdr>
        <w:top w:val="none" w:sz="0" w:space="0" w:color="auto"/>
        <w:left w:val="none" w:sz="0" w:space="0" w:color="auto"/>
        <w:bottom w:val="none" w:sz="0" w:space="0" w:color="auto"/>
        <w:right w:val="none" w:sz="0" w:space="0" w:color="auto"/>
      </w:divBdr>
    </w:div>
    <w:div w:id="154444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myeitaas.sharepoint-mil.us/:x:/r/sites/ASA-ALT-PAM-PP/AFARSPDF/AFARSGG.xlsx?d=w5cd5fba948e94467be69dbb717e123ce&amp;csf=1&amp;web=1&amp;e=AmAnfY" TargetMode="External"/><Relationship Id="rId18" Type="http://schemas.openxmlformats.org/officeDocument/2006/relationships/hyperlink" Target="https://armyeitaas.sharepoint-mil.us/:x:/r/sites/ASA-ALT-PAM-PP/AFARSPDF/AFARSGG.xlsx?d=w5cd5fba948e94467be69dbb717e123ce&amp;csf=1&amp;web=1&amp;e=AmAnfY"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armyeitaas.sharepoint-mil.us/:x:/r/sites/ASA-ALT-PAM-PP/AFARSPDF/AFARSGG.xlsx?d=w5cd5fba948e94467be69dbb717e123ce&amp;csf=1&amp;web=1&amp;e=AmAnfY" TargetMode="External"/><Relationship Id="rId7" Type="http://schemas.openxmlformats.org/officeDocument/2006/relationships/settings" Target="settings.xml"/><Relationship Id="rId12" Type="http://schemas.openxmlformats.org/officeDocument/2006/relationships/hyperlink" Target="https://armyeitaas.sharepoint-mil.us/:x:/r/sites/ASA-ALT-PAM-PP/AFARSPDF/AFARSGG.xlsx?d=w5cd5fba948e94467be69dbb717e123ce&amp;csf=1&amp;web=1&amp;e=AmAnfY" TargetMode="External"/><Relationship Id="rId17" Type="http://schemas.openxmlformats.org/officeDocument/2006/relationships/hyperlink" Target="https://armyeitaas.sharepoint-mil.us/:x:/r/sites/ASA-ALT-PAM-PP/AFARSPDF/AFARSGG.xlsx?d=w5cd5fba948e94467be69dbb717e123ce&amp;csf=1&amp;web=1&amp;e=AmAnf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rmyeitaas.sharepoint-mil.us/:x:/r/sites/ASA-ALT-PAM-PP/AFARSPDF/AFARSGG.xlsx?d=w5cd5fba948e94467be69dbb717e123ce&amp;csf=1&amp;web=1&amp;e=AmAnfY" TargetMode="External"/><Relationship Id="rId20" Type="http://schemas.openxmlformats.org/officeDocument/2006/relationships/hyperlink" Target="https://armyeitaas.sharepoint-mil.us/:x:/r/sites/ASA-ALT-PAM-PP/AFARSPDF/AFARSGG.xlsx?d=w5cd5fba948e94467be69dbb717e123ce&amp;csf=1&amp;web=1&amp;e=AmAnf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myeitaas.sharepoint-mil.us/:x:/r/sites/ASA-ALT-PAM-PP/AFARSPDF/AFARSGG.xlsx?d=w5cd5fba948e94467be69dbb717e123ce&amp;csf=1&amp;web=1&amp;e=AmAnfY" TargetMode="External"/><Relationship Id="rId24" Type="http://schemas.openxmlformats.org/officeDocument/2006/relationships/hyperlink" Target="https://armyeitaas.sharepoint-mil.us/:x:/r/sites/ASA-ALT-PAM-PP/AFARSPDF/AFARSGG.xlsx?d=w5cd5fba948e94467be69dbb717e123ce&amp;csf=1&amp;web=1&amp;e=uQcif8" TargetMode="External"/><Relationship Id="rId5" Type="http://schemas.openxmlformats.org/officeDocument/2006/relationships/customXml" Target="../customXml/item5.xml"/><Relationship Id="rId15" Type="http://schemas.openxmlformats.org/officeDocument/2006/relationships/hyperlink" Target="https://armyeitaas.sharepoint-mil.us/:x:/r/sites/ASA-ALT-PAM-PP/AFARSPDF/AFARSGG.xlsx?d=w5cd5fba948e94467be69dbb717e123ce&amp;csf=1&amp;web=1&amp;e=AmAnfY" TargetMode="External"/><Relationship Id="rId23" Type="http://schemas.openxmlformats.org/officeDocument/2006/relationships/hyperlink" Target="https://armyeitaas.sharepoint-mil.us/:x:/r/sites/ASA-ALT-PAM-PP/AFARSPDF/AFARSGG.xlsx?d=w5cd5fba948e94467be69dbb717e123ce&amp;csf=1&amp;web=1&amp;e=uQcif8" TargetMode="External"/><Relationship Id="rId10" Type="http://schemas.openxmlformats.org/officeDocument/2006/relationships/hyperlink" Target="https://armyeitaas.sharepoint-mil.us/:x:/r/sites/ASA-ALT-PAM-PP/AFARSPDF/AFARSGG.xlsx?d=w5cd5fba948e94467be69dbb717e123ce&amp;csf=1&amp;web=1&amp;e=AmAnfY" TargetMode="External"/><Relationship Id="rId19" Type="http://schemas.openxmlformats.org/officeDocument/2006/relationships/hyperlink" Target="https://armyeitaas.sharepoint-mil.us/:x:/r/sites/ASA-ALT-PAM-PP/AFARSPDF/AFARSGG.xlsx?d=w5cd5fba948e94467be69dbb717e123ce&amp;csf=1&amp;web=1&amp;e=AmAnfY" TargetMode="External"/><Relationship Id="rId4" Type="http://schemas.openxmlformats.org/officeDocument/2006/relationships/customXml" Target="../customXml/item4.xml"/><Relationship Id="rId9" Type="http://schemas.openxmlformats.org/officeDocument/2006/relationships/hyperlink" Target="https://armyeitaas.sharepoint-mil.us/:x:/r/sites/ASA-ALT-PAM-PP/AFARSPDF/AFARSGG.xlsx?d=w5cd5fba948e94467be69dbb717e123ce&amp;csf=1&amp;web=1&amp;e=AmAnfY" TargetMode="External"/><Relationship Id="rId14" Type="http://schemas.openxmlformats.org/officeDocument/2006/relationships/hyperlink" Target="https://armyeitaas.sharepoint-mil.us/:x:/r/sites/ASA-ALT-PAM-PP/AFARSPDF/AFARSGG.xlsx?d=w5cd5fba948e94467be69dbb717e123ce&amp;csf=1&amp;web=1&amp;e=AmAnfY" TargetMode="External"/><Relationship Id="rId22" Type="http://schemas.openxmlformats.org/officeDocument/2006/relationships/hyperlink" Target="https://armyeitaas.sharepoint-mil.us/:b:/r/sites/ASA-ALT-PAM-PP/PGIPDF/PGI5125.pdf?csf=1&amp;web=1&amp;e=RyCpU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implements 21 July 2022 mega memo; 5125.802-71 specifies that the DASA(P), without the power to further delegate shall sign the EUCs for non-PEO managed items.  </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5125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DASAP-90-785</_dlc_DocId>
    <_dlc_DocIdUrl xmlns="4d2834f2-6e62-48ef-822a-880d84868a39">
      <Url>https://spcs3.kc.army.mil/asaalt/ZPTeam/PPS/_layouts/15/DocIdRedir.aspx?ID=DASAP-90-785</Url>
      <Description>DASAP-90-785</Description>
    </_dlc_DocIdUrl>
    <WebPartName xmlns="4d2834f2-6e62-48ef-822a-880d84868a39" xsi:nil="true"/>
    <AFARSRevisionNo xmlns="4d2834f2-6e62-48ef-822a-880d84868a39">28.04</AFARSRevisionN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C3D82-563B-45C0-AC05-AAE722762788}">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AB0E31FF-A628-4937-A2B0-6791F4A8FF72}">
  <ds:schemaRefs>
    <ds:schemaRef ds:uri="http://schemas.microsoft.com/sharepoint/v3/contenttype/forms"/>
  </ds:schemaRefs>
</ds:datastoreItem>
</file>

<file path=customXml/itemProps3.xml><?xml version="1.0" encoding="utf-8"?>
<ds:datastoreItem xmlns:ds="http://schemas.openxmlformats.org/officeDocument/2006/customXml" ds:itemID="{BC42E40F-57EC-451E-874D-E4DC65389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B4B7F3-98DA-4D23-BB72-2B0057C5B2AC}">
  <ds:schemaRefs>
    <ds:schemaRef ds:uri="http://schemas.microsoft.com/sharepoint/events"/>
  </ds:schemaRefs>
</ds:datastoreItem>
</file>

<file path=customXml/itemProps5.xml><?xml version="1.0" encoding="utf-8"?>
<ds:datastoreItem xmlns:ds="http://schemas.openxmlformats.org/officeDocument/2006/customXml" ds:itemID="{65179318-20D3-43F5-8388-58336A511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AFARS 5125_Revision_28_01</vt:lpstr>
    </vt:vector>
  </TitlesOfParts>
  <Company>U.S. Army</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5125_Revision_28_04</dc:title>
  <dc:creator>Administrator</dc:creator>
  <cp:lastModifiedBy>Jordan, Amanda C CIV USARMY HQDA ASA ALT (USA)</cp:lastModifiedBy>
  <cp:revision>2</cp:revision>
  <cp:lastPrinted>2013-05-17T17:06:00Z</cp:lastPrinted>
  <dcterms:created xsi:type="dcterms:W3CDTF">2024-08-23T18:43:00Z</dcterms:created>
  <dcterms:modified xsi:type="dcterms:W3CDTF">2024-08-23T18:43:00Z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17372c3e-7fc0-467a-910c-5581d833c6b2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ies>
</file>