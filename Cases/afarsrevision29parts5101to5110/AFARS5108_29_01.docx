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514" w14:textId="747E4DD8" w:rsidR="00FC4E19" w:rsidRPr="00AB03F2" w:rsidRDefault="008E2AD7" w:rsidP="006220B9">
      <w:pPr>
        <w:jc w:val="center"/>
        <w:rPr>
          <w:rFonts w:ascii="Times New Roman" w:hAnsi="Times New Roman" w:cs="Times New Roman"/>
          <w:b/>
          <w:color w:val="000000" w:themeColor="text1"/>
          <w:sz w:val="32"/>
          <w:szCs w:val="32"/>
        </w:rPr>
      </w:pPr>
      <w:bookmarkStart w:id="0" w:name="_Toc512838695"/>
      <w:r w:rsidRPr="00AB03F2">
        <w:rPr>
          <w:rFonts w:ascii="Times New Roman" w:hAnsi="Times New Roman" w:cs="Times New Roman"/>
          <w:b/>
          <w:color w:val="000000" w:themeColor="text1"/>
          <w:sz w:val="32"/>
          <w:szCs w:val="32"/>
        </w:rPr>
        <w:t xml:space="preserve">AFARS </w:t>
      </w:r>
      <w:r w:rsidR="000D1182" w:rsidRPr="00AB03F2">
        <w:rPr>
          <w:rFonts w:ascii="Times New Roman" w:hAnsi="Times New Roman" w:cs="Times New Roman"/>
          <w:b/>
          <w:color w:val="000000" w:themeColor="text1"/>
          <w:sz w:val="32"/>
          <w:szCs w:val="32"/>
        </w:rPr>
        <w:t>–</w:t>
      </w:r>
      <w:r w:rsidRPr="00AB03F2">
        <w:rPr>
          <w:rFonts w:ascii="Times New Roman" w:hAnsi="Times New Roman" w:cs="Times New Roman"/>
          <w:b/>
          <w:color w:val="000000" w:themeColor="text1"/>
          <w:sz w:val="32"/>
          <w:szCs w:val="32"/>
        </w:rPr>
        <w:t xml:space="preserve"> P</w:t>
      </w:r>
      <w:r w:rsidR="00CB033E" w:rsidRPr="00AB03F2">
        <w:rPr>
          <w:rFonts w:ascii="Times New Roman" w:hAnsi="Times New Roman" w:cs="Times New Roman"/>
          <w:b/>
          <w:color w:val="000000" w:themeColor="text1"/>
          <w:sz w:val="32"/>
          <w:szCs w:val="32"/>
        </w:rPr>
        <w:t>ART</w:t>
      </w:r>
      <w:r w:rsidRPr="00AB03F2">
        <w:rPr>
          <w:rFonts w:ascii="Times New Roman" w:hAnsi="Times New Roman" w:cs="Times New Roman"/>
          <w:b/>
          <w:color w:val="000000" w:themeColor="text1"/>
          <w:sz w:val="32"/>
          <w:szCs w:val="32"/>
        </w:rPr>
        <w:t xml:space="preserve"> 5108</w:t>
      </w:r>
      <w:bookmarkEnd w:id="0"/>
    </w:p>
    <w:p w14:paraId="208C0515" w14:textId="77777777" w:rsidR="00FC4E19" w:rsidRPr="00AB03F2" w:rsidRDefault="00F43AD8" w:rsidP="00A327CA">
      <w:pPr>
        <w:jc w:val="center"/>
        <w:rPr>
          <w:rFonts w:ascii="Times New Roman" w:hAnsi="Times New Roman" w:cs="Times New Roman"/>
          <w:b/>
          <w:color w:val="000000" w:themeColor="text1"/>
          <w:sz w:val="32"/>
          <w:szCs w:val="32"/>
        </w:rPr>
      </w:pPr>
      <w:r w:rsidRPr="00AB03F2">
        <w:rPr>
          <w:rFonts w:ascii="Times New Roman" w:hAnsi="Times New Roman" w:cs="Times New Roman"/>
          <w:b/>
          <w:color w:val="000000" w:themeColor="text1"/>
          <w:sz w:val="32"/>
          <w:szCs w:val="32"/>
        </w:rPr>
        <w:t>Required Sources of Supplies and Services</w:t>
      </w:r>
    </w:p>
    <w:p w14:paraId="2FE193C1" w14:textId="4EC577CA" w:rsidR="00915544" w:rsidRPr="00551962" w:rsidRDefault="000A0A3F" w:rsidP="00915544">
      <w:pPr>
        <w:spacing w:after="240"/>
        <w:jc w:val="center"/>
        <w:rPr>
          <w:rFonts w:ascii="Times New Roman" w:hAnsi="Times New Roman" w:cs="Times New Roman"/>
          <w:i/>
          <w:sz w:val="24"/>
          <w:szCs w:val="24"/>
        </w:rPr>
      </w:pPr>
      <w:r w:rsidRPr="00551962">
        <w:rPr>
          <w:rFonts w:ascii="Times New Roman" w:hAnsi="Times New Roman" w:cs="Times New Roman"/>
          <w:i/>
          <w:sz w:val="24"/>
          <w:szCs w:val="24"/>
        </w:rPr>
        <w:t>(Revised</w:t>
      </w:r>
      <w:del w:id="1" w:author="Jordan, Amanda C CIV USARMY HQDA ASA ALT (USA)" w:date="2024-08-28T06:59:00Z">
        <w:r w:rsidRPr="00551962" w:rsidDel="009A4956">
          <w:rPr>
            <w:rFonts w:ascii="Times New Roman" w:hAnsi="Times New Roman" w:cs="Times New Roman"/>
            <w:i/>
            <w:sz w:val="24"/>
            <w:szCs w:val="24"/>
          </w:rPr>
          <w:delText xml:space="preserve"> </w:delText>
        </w:r>
      </w:del>
      <w:ins w:id="2" w:author="Jordan, Amanda C CIV USARMY HQDA ASA ALT (USA)" w:date="2024-08-28T06:59:00Z">
        <w:r w:rsidR="009A4956">
          <w:rPr>
            <w:rFonts w:ascii="Times New Roman" w:hAnsi="Times New Roman" w:cs="Times New Roman"/>
            <w:i/>
            <w:sz w:val="24"/>
            <w:szCs w:val="24"/>
          </w:rPr>
          <w:t xml:space="preserve"> </w:t>
        </w:r>
      </w:ins>
      <w:ins w:id="3" w:author="Jordan, Amanda C CIV USARMY HQDA ASA ALT (USA)" w:date="2024-09-19T09:59:00Z">
        <w:r w:rsidR="00F74A31">
          <w:rPr>
            <w:rFonts w:ascii="Times New Roman" w:hAnsi="Times New Roman" w:cs="Times New Roman"/>
            <w:i/>
            <w:sz w:val="24"/>
            <w:szCs w:val="24"/>
          </w:rPr>
          <w:t>01</w:t>
        </w:r>
      </w:ins>
      <w:ins w:id="4" w:author="Jordan, Amanda C CIV USARMY HQDA ASA ALT (USA)" w:date="2024-08-28T06:59:00Z">
        <w:r w:rsidR="009A4956">
          <w:rPr>
            <w:rFonts w:ascii="Times New Roman" w:hAnsi="Times New Roman" w:cs="Times New Roman"/>
            <w:i/>
            <w:sz w:val="24"/>
            <w:szCs w:val="24"/>
          </w:rPr>
          <w:t xml:space="preserve"> October 2024</w:t>
        </w:r>
      </w:ins>
      <w:del w:id="5" w:author="Jordan, Amanda C CIV USARMY HQDA ASA ALT (USA)" w:date="2024-08-28T06:59:00Z">
        <w:r w:rsidR="00FE5A50" w:rsidDel="009A4956">
          <w:rPr>
            <w:rFonts w:ascii="Times New Roman" w:hAnsi="Times New Roman" w:cs="Times New Roman"/>
            <w:i/>
            <w:sz w:val="24"/>
            <w:szCs w:val="24"/>
          </w:rPr>
          <w:delText>2</w:delText>
        </w:r>
        <w:r w:rsidR="008B1DF4" w:rsidDel="009A4956">
          <w:rPr>
            <w:rFonts w:ascii="Times New Roman" w:hAnsi="Times New Roman" w:cs="Times New Roman"/>
            <w:i/>
            <w:sz w:val="24"/>
            <w:szCs w:val="24"/>
          </w:rPr>
          <w:delText>4</w:delText>
        </w:r>
        <w:r w:rsidR="00FE5A50" w:rsidDel="009A4956">
          <w:rPr>
            <w:rFonts w:ascii="Times New Roman" w:hAnsi="Times New Roman" w:cs="Times New Roman"/>
            <w:i/>
            <w:sz w:val="24"/>
            <w:szCs w:val="24"/>
          </w:rPr>
          <w:delText xml:space="preserve"> April</w:delText>
        </w:r>
        <w:r w:rsidR="00D62E49" w:rsidRPr="00551962" w:rsidDel="009A4956">
          <w:rPr>
            <w:rFonts w:ascii="Times New Roman" w:hAnsi="Times New Roman" w:cs="Times New Roman"/>
            <w:i/>
            <w:sz w:val="24"/>
            <w:szCs w:val="24"/>
          </w:rPr>
          <w:delText xml:space="preserve"> 2023</w:delText>
        </w:r>
      </w:del>
      <w:r w:rsidRPr="00551962">
        <w:rPr>
          <w:rFonts w:ascii="Times New Roman" w:hAnsi="Times New Roman" w:cs="Times New Roman"/>
          <w:i/>
          <w:sz w:val="24"/>
          <w:szCs w:val="24"/>
        </w:rPr>
        <w:t>)</w:t>
      </w:r>
    </w:p>
    <w:p w14:paraId="29B1D9E5" w14:textId="25B4EB5A" w:rsidR="00CC0976" w:rsidRPr="00CC0976" w:rsidRDefault="00CC0976">
      <w:pPr>
        <w:pStyle w:val="TOC3"/>
        <w:tabs>
          <w:tab w:val="right" w:leader="dot" w:pos="9350"/>
        </w:tabs>
        <w:rPr>
          <w:rFonts w:ascii="Times New Roman" w:eastAsiaTheme="minorEastAsia" w:hAnsi="Times New Roman" w:cs="Times New Roman"/>
          <w:noProof/>
          <w:sz w:val="24"/>
          <w:szCs w:val="24"/>
        </w:rPr>
      </w:pPr>
      <w:r w:rsidRPr="00CC0976">
        <w:rPr>
          <w:rFonts w:ascii="Times New Roman" w:hAnsi="Times New Roman" w:cs="Times New Roman"/>
          <w:i/>
          <w:sz w:val="24"/>
          <w:szCs w:val="24"/>
        </w:rPr>
        <w:fldChar w:fldCharType="begin"/>
      </w:r>
      <w:r w:rsidRPr="00CC0976">
        <w:rPr>
          <w:rFonts w:ascii="Times New Roman" w:hAnsi="Times New Roman" w:cs="Times New Roman"/>
          <w:i/>
          <w:sz w:val="24"/>
          <w:szCs w:val="24"/>
        </w:rPr>
        <w:instrText xml:space="preserve"> TOC \o "1-4" \h \z \u </w:instrText>
      </w:r>
      <w:r w:rsidRPr="00CC0976">
        <w:rPr>
          <w:rFonts w:ascii="Times New Roman" w:hAnsi="Times New Roman" w:cs="Times New Roman"/>
          <w:i/>
          <w:sz w:val="24"/>
          <w:szCs w:val="24"/>
        </w:rPr>
        <w:fldChar w:fldCharType="separate"/>
      </w:r>
      <w:hyperlink w:anchor="_Toc133391784" w:history="1">
        <w:r w:rsidRPr="00CC0976">
          <w:rPr>
            <w:rStyle w:val="Hyperlink"/>
            <w:rFonts w:ascii="Times New Roman" w:hAnsi="Times New Roman" w:cs="Times New Roman"/>
            <w:noProof/>
            <w:sz w:val="24"/>
            <w:szCs w:val="24"/>
          </w:rPr>
          <w:t>Subpart 5108.4 – Federal Supply Schedules</w:t>
        </w:r>
        <w:r w:rsidRPr="00CC0976">
          <w:rPr>
            <w:rFonts w:ascii="Times New Roman" w:hAnsi="Times New Roman" w:cs="Times New Roman"/>
            <w:noProof/>
            <w:webHidden/>
            <w:sz w:val="24"/>
            <w:szCs w:val="24"/>
          </w:rPr>
          <w:tab/>
        </w:r>
        <w:r w:rsidRPr="00CC0976">
          <w:rPr>
            <w:rFonts w:ascii="Times New Roman" w:hAnsi="Times New Roman" w:cs="Times New Roman"/>
            <w:noProof/>
            <w:webHidden/>
            <w:sz w:val="24"/>
            <w:szCs w:val="24"/>
          </w:rPr>
          <w:fldChar w:fldCharType="begin"/>
        </w:r>
        <w:r w:rsidRPr="00CC0976">
          <w:rPr>
            <w:rFonts w:ascii="Times New Roman" w:hAnsi="Times New Roman" w:cs="Times New Roman"/>
            <w:noProof/>
            <w:webHidden/>
            <w:sz w:val="24"/>
            <w:szCs w:val="24"/>
          </w:rPr>
          <w:instrText xml:space="preserve"> PAGEREF _Toc133391784 \h </w:instrText>
        </w:r>
        <w:r w:rsidRPr="00CC0976">
          <w:rPr>
            <w:rFonts w:ascii="Times New Roman" w:hAnsi="Times New Roman" w:cs="Times New Roman"/>
            <w:noProof/>
            <w:webHidden/>
            <w:sz w:val="24"/>
            <w:szCs w:val="24"/>
          </w:rPr>
        </w:r>
        <w:r w:rsidRPr="00CC0976">
          <w:rPr>
            <w:rFonts w:ascii="Times New Roman" w:hAnsi="Times New Roman" w:cs="Times New Roman"/>
            <w:noProof/>
            <w:webHidden/>
            <w:sz w:val="24"/>
            <w:szCs w:val="24"/>
          </w:rPr>
          <w:fldChar w:fldCharType="separate"/>
        </w:r>
        <w:r w:rsidRPr="00CC0976">
          <w:rPr>
            <w:rFonts w:ascii="Times New Roman" w:hAnsi="Times New Roman" w:cs="Times New Roman"/>
            <w:noProof/>
            <w:webHidden/>
            <w:sz w:val="24"/>
            <w:szCs w:val="24"/>
          </w:rPr>
          <w:t>2</w:t>
        </w:r>
        <w:r w:rsidRPr="00CC0976">
          <w:rPr>
            <w:rFonts w:ascii="Times New Roman" w:hAnsi="Times New Roman" w:cs="Times New Roman"/>
            <w:noProof/>
            <w:webHidden/>
            <w:sz w:val="24"/>
            <w:szCs w:val="24"/>
          </w:rPr>
          <w:fldChar w:fldCharType="end"/>
        </w:r>
      </w:hyperlink>
    </w:p>
    <w:p w14:paraId="2700F4B8" w14:textId="5FF96937"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85" w:history="1">
        <w:r w:rsidR="00CC0976" w:rsidRPr="00CC0976">
          <w:rPr>
            <w:rStyle w:val="Hyperlink"/>
            <w:rFonts w:ascii="Times New Roman" w:hAnsi="Times New Roman" w:cs="Times New Roman"/>
            <w:noProof/>
            <w:sz w:val="24"/>
            <w:szCs w:val="24"/>
          </w:rPr>
          <w:t>5108.404  Use of federal supply schedules.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_Toc133391785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6AB8F81B" w14:textId="25642516"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86" w:history="1">
        <w:r w:rsidR="00CC0976" w:rsidRPr="00CC0976">
          <w:rPr>
            <w:rStyle w:val="Hyperlink"/>
            <w:rFonts w:ascii="Times New Roman" w:hAnsi="Times New Roman" w:cs="Times New Roman"/>
            <w:noProof/>
            <w:sz w:val="24"/>
            <w:szCs w:val="24"/>
          </w:rPr>
          <w:t>5108.405  Ordering procedures for federal supply schedules.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_Toc133391786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551305AA" w14:textId="4FA339C9"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87" w:history="1">
        <w:r w:rsidR="00CC0976" w:rsidRPr="00CC0976">
          <w:rPr>
            <w:rStyle w:val="Hyperlink"/>
            <w:rFonts w:ascii="Times New Roman" w:hAnsi="Times New Roman" w:cs="Times New Roman"/>
            <w:noProof/>
            <w:sz w:val="24"/>
            <w:szCs w:val="24"/>
          </w:rPr>
          <w:t>5108.405-3  Blanket purchase agreements (BPAs).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_Toc133391787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55CD2D23" w14:textId="4A16E377"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88" w:history="1">
        <w:r w:rsidR="00CC0976" w:rsidRPr="00CC0976">
          <w:rPr>
            <w:rStyle w:val="Hyperlink"/>
            <w:rFonts w:ascii="Times New Roman" w:hAnsi="Times New Roman" w:cs="Times New Roman"/>
            <w:noProof/>
            <w:sz w:val="24"/>
            <w:szCs w:val="24"/>
          </w:rPr>
          <w:t>5108.405-6 Limited sources.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_Toc133391788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3B498483" w14:textId="41F6A2A8"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789" w:history="1">
        <w:r w:rsidR="00CC0976" w:rsidRPr="00CC0976">
          <w:rPr>
            <w:rStyle w:val="Hyperlink"/>
            <w:rFonts w:ascii="Times New Roman" w:hAnsi="Times New Roman" w:cs="Times New Roman"/>
            <w:noProof/>
            <w:sz w:val="24"/>
            <w:szCs w:val="24"/>
          </w:rPr>
          <w:t>Subpart 5108.8 – Acquisition of Printing and Related Supplies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_Toc133391789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0E6D658B" w14:textId="0E8F8DCE"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0" w:history="1">
        <w:r w:rsidR="00CC0976" w:rsidRPr="00CC0976">
          <w:rPr>
            <w:rStyle w:val="Hyperlink"/>
            <w:rFonts w:ascii="Times New Roman" w:hAnsi="Times New Roman" w:cs="Times New Roman"/>
            <w:noProof/>
            <w:sz w:val="24"/>
            <w:szCs w:val="24"/>
          </w:rPr>
          <w:t>5108.802  Policy.</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_Toc133391790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15DD31B5" w14:textId="570A54D1"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791" w:history="1">
        <w:r w:rsidR="00CC0976" w:rsidRPr="00CC0976">
          <w:rPr>
            <w:rStyle w:val="Hyperlink"/>
            <w:rFonts w:ascii="Times New Roman" w:hAnsi="Times New Roman" w:cs="Times New Roman"/>
            <w:noProof/>
            <w:sz w:val="24"/>
            <w:szCs w:val="24"/>
          </w:rPr>
          <w:t>Subpart 5108.11 – Leasing of Motor Vehicles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_Toc133391791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2</w:t>
        </w:r>
        <w:r w:rsidR="00CC0976" w:rsidRPr="00CC0976">
          <w:rPr>
            <w:rFonts w:ascii="Times New Roman" w:hAnsi="Times New Roman" w:cs="Times New Roman"/>
            <w:noProof/>
            <w:webHidden/>
            <w:sz w:val="24"/>
            <w:szCs w:val="24"/>
          </w:rPr>
          <w:fldChar w:fldCharType="end"/>
        </w:r>
      </w:hyperlink>
    </w:p>
    <w:p w14:paraId="61C8A6AC" w14:textId="3297082D"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2" w:history="1">
        <w:r w:rsidR="00CC0976" w:rsidRPr="00CC0976">
          <w:rPr>
            <w:rStyle w:val="Hyperlink"/>
            <w:rFonts w:ascii="Times New Roman" w:hAnsi="Times New Roman" w:cs="Times New Roman"/>
            <w:noProof/>
            <w:sz w:val="24"/>
            <w:szCs w:val="24"/>
          </w:rPr>
          <w:t>5108.1102  Presolicitation requirements.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_Toc133391792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69AEFDFB" w14:textId="41DD0116"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793" w:history="1">
        <w:r w:rsidR="00CC0976" w:rsidRPr="00CC0976">
          <w:rPr>
            <w:rStyle w:val="Hyperlink"/>
            <w:rFonts w:ascii="Times New Roman" w:hAnsi="Times New Roman" w:cs="Times New Roman"/>
            <w:noProof/>
            <w:sz w:val="24"/>
            <w:szCs w:val="24"/>
          </w:rPr>
          <w:t>Subpart 5108.12 – Consultation Submission Requirements for the Department of Education Rehabilitation Services Administration</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_Toc133391793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79527CCB" w14:textId="359F01BD"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4" w:history="1">
        <w:r w:rsidR="00CC0976" w:rsidRPr="00CC0976">
          <w:rPr>
            <w:rStyle w:val="Hyperlink"/>
            <w:rFonts w:ascii="Times New Roman" w:hAnsi="Times New Roman" w:cs="Times New Roman"/>
            <w:noProof/>
            <w:sz w:val="24"/>
            <w:szCs w:val="24"/>
          </w:rPr>
          <w:t>5108.12-90 Randolph-Sheppard Requirements for the Solicitation of Cafeteria Contracts.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_Toc133391794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6C8A6630" w14:textId="32F68E15"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795" w:history="1">
        <w:r w:rsidR="00CC0976" w:rsidRPr="00CC0976">
          <w:rPr>
            <w:rStyle w:val="Hyperlink"/>
            <w:rFonts w:ascii="Times New Roman" w:hAnsi="Times New Roman" w:cs="Times New Roman"/>
            <w:noProof/>
            <w:sz w:val="24"/>
            <w:szCs w:val="24"/>
          </w:rPr>
          <w:t>Subpart 5108.70 – Coordinated Acquisition</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_Toc133391795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147F35C1" w14:textId="1C6BE5B8"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6" w:history="1">
        <w:r w:rsidR="00CC0976" w:rsidRPr="00CC0976">
          <w:rPr>
            <w:rStyle w:val="Hyperlink"/>
            <w:rFonts w:ascii="Times New Roman" w:hAnsi="Times New Roman" w:cs="Times New Roman"/>
            <w:noProof/>
            <w:sz w:val="24"/>
            <w:szCs w:val="24"/>
          </w:rPr>
          <w:t>5108.7002  Assignment authority.</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_Toc133391796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6F3DD965" w14:textId="3EEE4FC5"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7" w:history="1">
        <w:r w:rsidR="00CC0976" w:rsidRPr="00CC0976">
          <w:rPr>
            <w:rStyle w:val="Hyperlink"/>
            <w:rFonts w:ascii="Times New Roman" w:hAnsi="Times New Roman" w:cs="Times New Roman"/>
            <w:noProof/>
            <w:sz w:val="24"/>
            <w:szCs w:val="24"/>
          </w:rPr>
          <w:t>5108.7002-90  Non-standard ammunition.</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_Toc133391797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32C9DEF2" w14:textId="3903D060"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798" w:history="1">
        <w:r w:rsidR="00CC0976" w:rsidRPr="00CC0976">
          <w:rPr>
            <w:rStyle w:val="Hyperlink"/>
            <w:rFonts w:ascii="Times New Roman" w:hAnsi="Times New Roman" w:cs="Times New Roman"/>
            <w:noProof/>
            <w:sz w:val="24"/>
            <w:szCs w:val="24"/>
          </w:rPr>
          <w:t>Subpart 5108.74 – Enterprise Software Agreements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_Toc133391798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057AA915" w14:textId="1A5031A9"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799" w:history="1">
        <w:r w:rsidR="00CC0976" w:rsidRPr="00CC0976">
          <w:rPr>
            <w:rStyle w:val="Hyperlink"/>
            <w:rFonts w:ascii="Times New Roman" w:hAnsi="Times New Roman" w:cs="Times New Roman"/>
            <w:noProof/>
            <w:sz w:val="24"/>
            <w:szCs w:val="24"/>
          </w:rPr>
          <w:t>5108.7401-90  Software product manager.</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_Toc133391799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4DB542D3" w14:textId="5C92E1E2"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0" w:history="1">
        <w:r w:rsidR="00CC0976" w:rsidRPr="00CC0976">
          <w:rPr>
            <w:rStyle w:val="Hyperlink"/>
            <w:rFonts w:ascii="Times New Roman" w:hAnsi="Times New Roman" w:cs="Times New Roman"/>
            <w:noProof/>
            <w:sz w:val="24"/>
            <w:szCs w:val="24"/>
          </w:rPr>
          <w:t>5108.7403  Acquisition procedures.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_Toc133391800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3DD17B55" w14:textId="059BB63B"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801" w:history="1">
        <w:r w:rsidR="00CC0976" w:rsidRPr="00CC0976">
          <w:rPr>
            <w:rStyle w:val="Hyperlink"/>
            <w:rFonts w:ascii="Times New Roman" w:hAnsi="Times New Roman" w:cs="Times New Roman"/>
            <w:noProof/>
            <w:sz w:val="24"/>
            <w:szCs w:val="24"/>
          </w:rPr>
          <w:t>Subpart 5108.90 – Civil Confinement of Military Absentees and Deserters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_Toc133391801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3</w:t>
        </w:r>
        <w:r w:rsidR="00CC0976" w:rsidRPr="00CC0976">
          <w:rPr>
            <w:rFonts w:ascii="Times New Roman" w:hAnsi="Times New Roman" w:cs="Times New Roman"/>
            <w:noProof/>
            <w:webHidden/>
            <w:sz w:val="24"/>
            <w:szCs w:val="24"/>
          </w:rPr>
          <w:fldChar w:fldCharType="end"/>
        </w:r>
      </w:hyperlink>
    </w:p>
    <w:p w14:paraId="28754E30" w14:textId="319A8E78"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2" w:history="1">
        <w:r w:rsidR="00CC0976" w:rsidRPr="00CC0976">
          <w:rPr>
            <w:rStyle w:val="Hyperlink"/>
            <w:rFonts w:ascii="Times New Roman" w:hAnsi="Times New Roman" w:cs="Times New Roman"/>
            <w:noProof/>
            <w:sz w:val="24"/>
            <w:szCs w:val="24"/>
          </w:rPr>
          <w:t>5108.9000  Scope of subpart.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_Toc133391802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374546E7" w14:textId="27B14E9C"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3" w:history="1">
        <w:r w:rsidR="00CC0976" w:rsidRPr="00CC0976">
          <w:rPr>
            <w:rStyle w:val="Hyperlink"/>
            <w:rFonts w:ascii="Times New Roman" w:hAnsi="Times New Roman" w:cs="Times New Roman"/>
            <w:noProof/>
            <w:sz w:val="24"/>
            <w:szCs w:val="24"/>
          </w:rPr>
          <w:t>5108.9001  Use of civil detention facilities.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_Toc133391803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77BDDFFC" w14:textId="5F35E638"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804" w:history="1">
        <w:r w:rsidR="00CC0976" w:rsidRPr="00CC0976">
          <w:rPr>
            <w:rStyle w:val="Hyperlink"/>
            <w:rFonts w:ascii="Times New Roman" w:hAnsi="Times New Roman" w:cs="Times New Roman"/>
            <w:noProof/>
            <w:sz w:val="24"/>
            <w:szCs w:val="24"/>
          </w:rPr>
          <w:t>Subpart 5108.91 – Video Productions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_Toc133391804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4A46BF1B" w14:textId="38E316F0"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5" w:history="1">
        <w:r w:rsidR="00CC0976" w:rsidRPr="00CC0976">
          <w:rPr>
            <w:rStyle w:val="Hyperlink"/>
            <w:rFonts w:ascii="Times New Roman" w:hAnsi="Times New Roman" w:cs="Times New Roman"/>
            <w:noProof/>
            <w:sz w:val="24"/>
            <w:szCs w:val="24"/>
          </w:rPr>
          <w:t>5108.9100  Scope of subpart.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_Toc133391805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171E52B1" w14:textId="170A27F1"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6" w:history="1">
        <w:r w:rsidR="00CC0976" w:rsidRPr="00CC0976">
          <w:rPr>
            <w:rStyle w:val="Hyperlink"/>
            <w:rFonts w:ascii="Times New Roman" w:hAnsi="Times New Roman" w:cs="Times New Roman"/>
            <w:noProof/>
            <w:sz w:val="24"/>
            <w:szCs w:val="24"/>
          </w:rPr>
          <w:t>5108.9101  Contracting for video productions.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_Toc133391806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015708A7" w14:textId="67D24BDF"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807" w:history="1">
        <w:r w:rsidR="00CC0976" w:rsidRPr="00CC0976">
          <w:rPr>
            <w:rStyle w:val="Hyperlink"/>
            <w:rFonts w:ascii="Times New Roman" w:hAnsi="Times New Roman" w:cs="Times New Roman"/>
            <w:noProof/>
            <w:sz w:val="24"/>
            <w:szCs w:val="24"/>
          </w:rPr>
          <w:t>Subpart 5108.92 – Army Continuing Education System Contracts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_Toc133391807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02F39290" w14:textId="6253288B"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8" w:history="1">
        <w:r w:rsidR="00CC0976" w:rsidRPr="00CC0976">
          <w:rPr>
            <w:rStyle w:val="Hyperlink"/>
            <w:rFonts w:ascii="Times New Roman" w:hAnsi="Times New Roman" w:cs="Times New Roman"/>
            <w:noProof/>
            <w:sz w:val="24"/>
            <w:szCs w:val="24"/>
          </w:rPr>
          <w:t>5108.9200  Scope of subpart.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_Toc133391808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554A5203" w14:textId="0160DB8B"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09" w:history="1">
        <w:r w:rsidR="00CC0976" w:rsidRPr="00CC0976">
          <w:rPr>
            <w:rStyle w:val="Hyperlink"/>
            <w:rFonts w:ascii="Times New Roman" w:hAnsi="Times New Roman" w:cs="Times New Roman"/>
            <w:noProof/>
            <w:sz w:val="24"/>
            <w:szCs w:val="24"/>
          </w:rPr>
          <w:t>5108.9201  References.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_Toc133391809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4</w:t>
        </w:r>
        <w:r w:rsidR="00CC0976" w:rsidRPr="00CC0976">
          <w:rPr>
            <w:rFonts w:ascii="Times New Roman" w:hAnsi="Times New Roman" w:cs="Times New Roman"/>
            <w:noProof/>
            <w:webHidden/>
            <w:sz w:val="24"/>
            <w:szCs w:val="24"/>
          </w:rPr>
          <w:fldChar w:fldCharType="end"/>
        </w:r>
      </w:hyperlink>
    </w:p>
    <w:p w14:paraId="1F392F2B" w14:textId="4DE581B2"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0" w:history="1">
        <w:r w:rsidR="00CC0976" w:rsidRPr="00CC0976">
          <w:rPr>
            <w:rStyle w:val="Hyperlink"/>
            <w:rFonts w:ascii="Times New Roman" w:hAnsi="Times New Roman" w:cs="Times New Roman"/>
            <w:noProof/>
            <w:sz w:val="24"/>
            <w:szCs w:val="24"/>
          </w:rPr>
          <w:t>5108.9202  Educational services contracts.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_Toc133391810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5</w:t>
        </w:r>
        <w:r w:rsidR="00CC0976" w:rsidRPr="00CC0976">
          <w:rPr>
            <w:rFonts w:ascii="Times New Roman" w:hAnsi="Times New Roman" w:cs="Times New Roman"/>
            <w:noProof/>
            <w:webHidden/>
            <w:sz w:val="24"/>
            <w:szCs w:val="24"/>
          </w:rPr>
          <w:fldChar w:fldCharType="end"/>
        </w:r>
      </w:hyperlink>
    </w:p>
    <w:p w14:paraId="6FD34954" w14:textId="46CE3D79"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1" w:history="1">
        <w:r w:rsidR="00CC0976" w:rsidRPr="00CC0976">
          <w:rPr>
            <w:rStyle w:val="Hyperlink"/>
            <w:rFonts w:ascii="Times New Roman" w:hAnsi="Times New Roman" w:cs="Times New Roman"/>
            <w:noProof/>
            <w:sz w:val="24"/>
            <w:szCs w:val="24"/>
          </w:rPr>
          <w:t>5108.9203  Procedures.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_Toc133391811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5</w:t>
        </w:r>
        <w:r w:rsidR="00CC0976" w:rsidRPr="00CC0976">
          <w:rPr>
            <w:rFonts w:ascii="Times New Roman" w:hAnsi="Times New Roman" w:cs="Times New Roman"/>
            <w:noProof/>
            <w:webHidden/>
            <w:sz w:val="24"/>
            <w:szCs w:val="24"/>
          </w:rPr>
          <w:fldChar w:fldCharType="end"/>
        </w:r>
      </w:hyperlink>
    </w:p>
    <w:p w14:paraId="17B10B03" w14:textId="6FCE6252"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812" w:history="1">
        <w:r w:rsidR="00CC0976" w:rsidRPr="00CC0976">
          <w:rPr>
            <w:rStyle w:val="Hyperlink"/>
            <w:rFonts w:ascii="Times New Roman" w:hAnsi="Times New Roman" w:cs="Times New Roman"/>
            <w:noProof/>
            <w:sz w:val="24"/>
            <w:szCs w:val="24"/>
          </w:rPr>
          <w:t>Subpart 5108.93 – Training With Commercial Firms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_Toc133391812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5</w:t>
        </w:r>
        <w:r w:rsidR="00CC0976" w:rsidRPr="00CC0976">
          <w:rPr>
            <w:rFonts w:ascii="Times New Roman" w:hAnsi="Times New Roman" w:cs="Times New Roman"/>
            <w:noProof/>
            <w:webHidden/>
            <w:sz w:val="24"/>
            <w:szCs w:val="24"/>
          </w:rPr>
          <w:fldChar w:fldCharType="end"/>
        </w:r>
      </w:hyperlink>
    </w:p>
    <w:p w14:paraId="7E00305A" w14:textId="1EB0ADBB"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3" w:history="1">
        <w:r w:rsidR="00CC0976" w:rsidRPr="00CC0976">
          <w:rPr>
            <w:rStyle w:val="Hyperlink"/>
            <w:rFonts w:ascii="Times New Roman" w:hAnsi="Times New Roman" w:cs="Times New Roman"/>
            <w:noProof/>
            <w:sz w:val="24"/>
            <w:szCs w:val="24"/>
          </w:rPr>
          <w:t>5108.9300  Scope of subpart.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_Toc133391813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5</w:t>
        </w:r>
        <w:r w:rsidR="00CC0976" w:rsidRPr="00CC0976">
          <w:rPr>
            <w:rFonts w:ascii="Times New Roman" w:hAnsi="Times New Roman" w:cs="Times New Roman"/>
            <w:noProof/>
            <w:webHidden/>
            <w:sz w:val="24"/>
            <w:szCs w:val="24"/>
          </w:rPr>
          <w:fldChar w:fldCharType="end"/>
        </w:r>
      </w:hyperlink>
    </w:p>
    <w:p w14:paraId="684BEAB9" w14:textId="15579FEC"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4" w:history="1">
        <w:r w:rsidR="00CC0976" w:rsidRPr="00CC0976">
          <w:rPr>
            <w:rStyle w:val="Hyperlink"/>
            <w:rFonts w:ascii="Times New Roman" w:hAnsi="Times New Roman" w:cs="Times New Roman"/>
            <w:noProof/>
            <w:sz w:val="24"/>
            <w:szCs w:val="24"/>
          </w:rPr>
          <w:t>5108.9301  General.</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_Toc133391814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5</w:t>
        </w:r>
        <w:r w:rsidR="00CC0976" w:rsidRPr="00CC0976">
          <w:rPr>
            <w:rFonts w:ascii="Times New Roman" w:hAnsi="Times New Roman" w:cs="Times New Roman"/>
            <w:noProof/>
            <w:webHidden/>
            <w:sz w:val="24"/>
            <w:szCs w:val="24"/>
          </w:rPr>
          <w:fldChar w:fldCharType="end"/>
        </w:r>
      </w:hyperlink>
    </w:p>
    <w:p w14:paraId="4378A920" w14:textId="143EC2AE" w:rsidR="00CC0976" w:rsidRPr="00CC0976" w:rsidRDefault="00000000">
      <w:pPr>
        <w:pStyle w:val="TOC3"/>
        <w:tabs>
          <w:tab w:val="right" w:leader="dot" w:pos="9350"/>
        </w:tabs>
        <w:rPr>
          <w:rFonts w:ascii="Times New Roman" w:eastAsiaTheme="minorEastAsia" w:hAnsi="Times New Roman" w:cs="Times New Roman"/>
          <w:noProof/>
          <w:sz w:val="24"/>
          <w:szCs w:val="24"/>
        </w:rPr>
      </w:pPr>
      <w:hyperlink w:anchor="_Toc133391815" w:history="1">
        <w:r w:rsidR="00CC0976" w:rsidRPr="00CC0976">
          <w:rPr>
            <w:rStyle w:val="Hyperlink"/>
            <w:rFonts w:ascii="Times New Roman" w:hAnsi="Times New Roman" w:cs="Times New Roman"/>
            <w:noProof/>
            <w:sz w:val="24"/>
            <w:szCs w:val="24"/>
          </w:rPr>
          <w:t>Subpart 5108.94 – Foreign Language Support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_Toc133391815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6</w:t>
        </w:r>
        <w:r w:rsidR="00CC0976" w:rsidRPr="00CC0976">
          <w:rPr>
            <w:rFonts w:ascii="Times New Roman" w:hAnsi="Times New Roman" w:cs="Times New Roman"/>
            <w:noProof/>
            <w:webHidden/>
            <w:sz w:val="24"/>
            <w:szCs w:val="24"/>
          </w:rPr>
          <w:fldChar w:fldCharType="end"/>
        </w:r>
      </w:hyperlink>
    </w:p>
    <w:p w14:paraId="06FD1C60" w14:textId="13EA9D9F"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6" w:history="1">
        <w:r w:rsidR="00CC0976" w:rsidRPr="00CC0976">
          <w:rPr>
            <w:rStyle w:val="Hyperlink"/>
            <w:rFonts w:ascii="Times New Roman" w:hAnsi="Times New Roman" w:cs="Times New Roman"/>
            <w:noProof/>
            <w:sz w:val="24"/>
            <w:szCs w:val="24"/>
          </w:rPr>
          <w:t>5108.9400  Scope of subpart.</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_Toc133391816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6</w:t>
        </w:r>
        <w:r w:rsidR="00CC0976" w:rsidRPr="00CC0976">
          <w:rPr>
            <w:rFonts w:ascii="Times New Roman" w:hAnsi="Times New Roman" w:cs="Times New Roman"/>
            <w:noProof/>
            <w:webHidden/>
            <w:sz w:val="24"/>
            <w:szCs w:val="24"/>
          </w:rPr>
          <w:fldChar w:fldCharType="end"/>
        </w:r>
      </w:hyperlink>
    </w:p>
    <w:p w14:paraId="373649FF" w14:textId="315FA778"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7" w:history="1">
        <w:r w:rsidR="00CC0976" w:rsidRPr="00CC0976">
          <w:rPr>
            <w:rStyle w:val="Hyperlink"/>
            <w:rFonts w:ascii="Times New Roman" w:hAnsi="Times New Roman" w:cs="Times New Roman"/>
            <w:noProof/>
            <w:sz w:val="24"/>
            <w:szCs w:val="24"/>
          </w:rPr>
          <w:t>5108.9401  Definitions.</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_Toc133391817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6</w:t>
        </w:r>
        <w:r w:rsidR="00CC0976" w:rsidRPr="00CC0976">
          <w:rPr>
            <w:rFonts w:ascii="Times New Roman" w:hAnsi="Times New Roman" w:cs="Times New Roman"/>
            <w:noProof/>
            <w:webHidden/>
            <w:sz w:val="24"/>
            <w:szCs w:val="24"/>
          </w:rPr>
          <w:fldChar w:fldCharType="end"/>
        </w:r>
      </w:hyperlink>
    </w:p>
    <w:p w14:paraId="38C17B2D" w14:textId="0BF08106" w:rsidR="00CC0976" w:rsidRPr="00CC0976" w:rsidRDefault="00000000">
      <w:pPr>
        <w:pStyle w:val="TOC4"/>
        <w:tabs>
          <w:tab w:val="right" w:leader="dot" w:pos="9350"/>
        </w:tabs>
        <w:rPr>
          <w:rFonts w:ascii="Times New Roman" w:eastAsiaTheme="minorEastAsia" w:hAnsi="Times New Roman" w:cs="Times New Roman"/>
          <w:noProof/>
          <w:sz w:val="24"/>
          <w:szCs w:val="24"/>
        </w:rPr>
      </w:pPr>
      <w:hyperlink w:anchor="_Toc133391818" w:history="1">
        <w:r w:rsidR="00CC0976" w:rsidRPr="00CC0976">
          <w:rPr>
            <w:rStyle w:val="Hyperlink"/>
            <w:rFonts w:ascii="Times New Roman" w:hAnsi="Times New Roman" w:cs="Times New Roman"/>
            <w:noProof/>
            <w:sz w:val="24"/>
            <w:szCs w:val="24"/>
          </w:rPr>
          <w:t>5108.9402  Policy.</w:t>
        </w:r>
        <w:r w:rsidR="00CC0976" w:rsidRPr="00CC0976">
          <w:rPr>
            <w:rFonts w:ascii="Times New Roman" w:hAnsi="Times New Roman" w:cs="Times New Roman"/>
            <w:noProof/>
            <w:webHidden/>
            <w:sz w:val="24"/>
            <w:szCs w:val="24"/>
          </w:rPr>
          <w:tab/>
        </w:r>
        <w:r w:rsidR="00CC0976" w:rsidRPr="00CC0976">
          <w:rPr>
            <w:rFonts w:ascii="Times New Roman" w:hAnsi="Times New Roman" w:cs="Times New Roman"/>
            <w:noProof/>
            <w:webHidden/>
            <w:sz w:val="24"/>
            <w:szCs w:val="24"/>
          </w:rPr>
          <w:fldChar w:fldCharType="begin"/>
        </w:r>
        <w:r w:rsidR="00CC0976" w:rsidRPr="00CC0976">
          <w:rPr>
            <w:rFonts w:ascii="Times New Roman" w:hAnsi="Times New Roman" w:cs="Times New Roman"/>
            <w:noProof/>
            <w:webHidden/>
            <w:sz w:val="24"/>
            <w:szCs w:val="24"/>
          </w:rPr>
          <w:instrText xml:space="preserve"> PAGEREF _Toc133391818 \h </w:instrText>
        </w:r>
        <w:r w:rsidR="00CC0976" w:rsidRPr="00CC0976">
          <w:rPr>
            <w:rFonts w:ascii="Times New Roman" w:hAnsi="Times New Roman" w:cs="Times New Roman"/>
            <w:noProof/>
            <w:webHidden/>
            <w:sz w:val="24"/>
            <w:szCs w:val="24"/>
          </w:rPr>
        </w:r>
        <w:r w:rsidR="00CC0976" w:rsidRPr="00CC0976">
          <w:rPr>
            <w:rFonts w:ascii="Times New Roman" w:hAnsi="Times New Roman" w:cs="Times New Roman"/>
            <w:noProof/>
            <w:webHidden/>
            <w:sz w:val="24"/>
            <w:szCs w:val="24"/>
          </w:rPr>
          <w:fldChar w:fldCharType="separate"/>
        </w:r>
        <w:r w:rsidR="00CC0976" w:rsidRPr="00CC0976">
          <w:rPr>
            <w:rFonts w:ascii="Times New Roman" w:hAnsi="Times New Roman" w:cs="Times New Roman"/>
            <w:noProof/>
            <w:webHidden/>
            <w:sz w:val="24"/>
            <w:szCs w:val="24"/>
          </w:rPr>
          <w:t>7</w:t>
        </w:r>
        <w:r w:rsidR="00CC0976" w:rsidRPr="00CC0976">
          <w:rPr>
            <w:rFonts w:ascii="Times New Roman" w:hAnsi="Times New Roman" w:cs="Times New Roman"/>
            <w:noProof/>
            <w:webHidden/>
            <w:sz w:val="24"/>
            <w:szCs w:val="24"/>
          </w:rPr>
          <w:fldChar w:fldCharType="end"/>
        </w:r>
      </w:hyperlink>
    </w:p>
    <w:p w14:paraId="49F8A687" w14:textId="719F4862" w:rsidR="006220B9" w:rsidRPr="00551962" w:rsidRDefault="00CC0976" w:rsidP="00915544">
      <w:pPr>
        <w:spacing w:after="240"/>
        <w:jc w:val="center"/>
        <w:rPr>
          <w:rFonts w:ascii="Times New Roman" w:hAnsi="Times New Roman" w:cs="Times New Roman"/>
          <w:i/>
          <w:sz w:val="24"/>
          <w:szCs w:val="24"/>
        </w:rPr>
      </w:pPr>
      <w:r w:rsidRPr="00CC0976">
        <w:rPr>
          <w:rFonts w:ascii="Times New Roman" w:hAnsi="Times New Roman" w:cs="Times New Roman"/>
          <w:i/>
          <w:sz w:val="24"/>
          <w:szCs w:val="24"/>
        </w:rPr>
        <w:fldChar w:fldCharType="end"/>
      </w:r>
      <w:r w:rsidR="006220B9" w:rsidRPr="00551962">
        <w:rPr>
          <w:rFonts w:ascii="Times New Roman" w:hAnsi="Times New Roman" w:cs="Times New Roman"/>
          <w:i/>
          <w:sz w:val="24"/>
          <w:szCs w:val="24"/>
        </w:rPr>
        <w:fldChar w:fldCharType="begin"/>
      </w:r>
      <w:r w:rsidR="006220B9" w:rsidRPr="00551962">
        <w:rPr>
          <w:rFonts w:ascii="Times New Roman" w:hAnsi="Times New Roman" w:cs="Times New Roman"/>
          <w:i/>
          <w:sz w:val="24"/>
          <w:szCs w:val="24"/>
        </w:rPr>
        <w:instrText xml:space="preserve"> TOC \o "1-4" \h \z \u </w:instrText>
      </w:r>
      <w:r w:rsidR="006220B9" w:rsidRPr="00551962">
        <w:rPr>
          <w:rFonts w:ascii="Times New Roman" w:hAnsi="Times New Roman" w:cs="Times New Roman"/>
          <w:i/>
          <w:sz w:val="24"/>
          <w:szCs w:val="24"/>
        </w:rPr>
        <w:fldChar w:fldCharType="end"/>
      </w:r>
    </w:p>
    <w:p w14:paraId="208C0517" w14:textId="77777777" w:rsidR="000A0A3F" w:rsidRPr="00551962" w:rsidRDefault="000A0A3F" w:rsidP="006B60D8">
      <w:pPr>
        <w:pStyle w:val="Heading3"/>
      </w:pPr>
      <w:bookmarkStart w:id="6" w:name="_Toc512838696"/>
      <w:bookmarkStart w:id="7" w:name="_Toc514048870"/>
      <w:bookmarkStart w:id="8" w:name="_Toc133391784"/>
      <w:r w:rsidRPr="00551962">
        <w:t>Subpart 5108.4 – Federal Supply Schedules</w:t>
      </w:r>
      <w:bookmarkEnd w:id="6"/>
      <w:bookmarkEnd w:id="7"/>
      <w:bookmarkEnd w:id="8"/>
    </w:p>
    <w:p w14:paraId="208C0518" w14:textId="77777777" w:rsidR="001700F4" w:rsidRPr="00551962" w:rsidRDefault="001700F4" w:rsidP="006B60D8">
      <w:pPr>
        <w:pStyle w:val="Heading4"/>
      </w:pPr>
      <w:bookmarkStart w:id="9" w:name="_Toc512838697"/>
      <w:bookmarkStart w:id="10" w:name="_Toc514048871"/>
      <w:bookmarkStart w:id="11" w:name="_Toc133391785"/>
      <w:r w:rsidRPr="00551962">
        <w:t>5108.404  Use of federal supply schedules.</w:t>
      </w:r>
      <w:bookmarkEnd w:id="9"/>
      <w:bookmarkEnd w:id="10"/>
      <w:bookmarkEnd w:id="11"/>
    </w:p>
    <w:p w14:paraId="208C0519" w14:textId="5B1A021F" w:rsidR="001700F4" w:rsidRPr="00551962" w:rsidRDefault="001700F4" w:rsidP="006B60D8">
      <w:pPr>
        <w:rPr>
          <w:rFonts w:ascii="Times New Roman" w:hAnsi="Times New Roman" w:cs="Times New Roman"/>
          <w:b/>
          <w:sz w:val="24"/>
          <w:szCs w:val="24"/>
        </w:rPr>
      </w:pPr>
      <w:r w:rsidRPr="00551962">
        <w:rPr>
          <w:rFonts w:ascii="Times New Roman" w:hAnsi="Times New Roman" w:cs="Times New Roman"/>
          <w:sz w:val="24"/>
          <w:szCs w:val="24"/>
        </w:rPr>
        <w:t xml:space="preserve">(h)(3)(ii)(C) </w:t>
      </w:r>
      <w:r w:rsidR="003F7E8A" w:rsidRPr="00551962">
        <w:rPr>
          <w:rFonts w:ascii="Times New Roman" w:hAnsi="Times New Roman" w:cs="Times New Roman"/>
          <w:sz w:val="24"/>
          <w:szCs w:val="24"/>
        </w:rPr>
        <w:t>The head of the contracting activity</w:t>
      </w:r>
      <w:r w:rsidR="00076C7B" w:rsidRPr="00551962">
        <w:rPr>
          <w:rFonts w:ascii="Times New Roman" w:hAnsi="Times New Roman" w:cs="Times New Roman"/>
          <w:sz w:val="24"/>
          <w:szCs w:val="24"/>
        </w:rPr>
        <w:t xml:space="preserve"> without the power to further delegate</w:t>
      </w:r>
      <w:r w:rsidR="003F7E8A" w:rsidRPr="00551962">
        <w:rPr>
          <w:rFonts w:ascii="Times New Roman" w:hAnsi="Times New Roman" w:cs="Times New Roman"/>
          <w:sz w:val="24"/>
          <w:szCs w:val="24"/>
        </w:rPr>
        <w:t xml:space="preserve"> </w:t>
      </w:r>
      <w:r w:rsidR="008A3BD6" w:rsidRPr="00551962">
        <w:rPr>
          <w:rFonts w:ascii="Times New Roman" w:hAnsi="Times New Roman" w:cs="Times New Roman"/>
          <w:sz w:val="24"/>
          <w:szCs w:val="24"/>
        </w:rPr>
        <w:t xml:space="preserve">is the approval authority for actions stated </w:t>
      </w:r>
      <w:r w:rsidR="003F7E8A" w:rsidRPr="00551962">
        <w:rPr>
          <w:rFonts w:ascii="Times New Roman" w:hAnsi="Times New Roman" w:cs="Times New Roman"/>
          <w:sz w:val="24"/>
          <w:szCs w:val="24"/>
        </w:rPr>
        <w:t xml:space="preserve">in FAR 8.404(h)(3)(ii)(C).  </w:t>
      </w:r>
      <w:r w:rsidR="00076C7B" w:rsidRPr="00551962">
        <w:rPr>
          <w:rFonts w:ascii="Times New Roman" w:hAnsi="Times New Roman" w:cs="Times New Roman"/>
          <w:color w:val="000000"/>
          <w:spacing w:val="-5"/>
          <w:sz w:val="24"/>
          <w:szCs w:val="24"/>
        </w:rPr>
        <w:t xml:space="preserve"> </w:t>
      </w:r>
    </w:p>
    <w:p w14:paraId="208C051A" w14:textId="77777777" w:rsidR="001700F4" w:rsidRPr="00551962" w:rsidRDefault="001700F4" w:rsidP="006B60D8">
      <w:pPr>
        <w:pStyle w:val="Heading4"/>
      </w:pPr>
      <w:bookmarkStart w:id="12" w:name="_Toc512838698"/>
      <w:bookmarkStart w:id="13" w:name="_Toc514048872"/>
      <w:bookmarkStart w:id="14" w:name="_Toc133391786"/>
      <w:r w:rsidRPr="00551962">
        <w:t>5108.405  Ordering procedures for federal supply schedules.</w:t>
      </w:r>
      <w:bookmarkEnd w:id="12"/>
      <w:bookmarkEnd w:id="13"/>
      <w:bookmarkEnd w:id="14"/>
    </w:p>
    <w:p w14:paraId="5686F5CD" w14:textId="6DEC02BF" w:rsidR="00EB4626" w:rsidRPr="00551962" w:rsidRDefault="00CB033E" w:rsidP="006B60D8">
      <w:pPr>
        <w:pStyle w:val="Heading4"/>
      </w:pPr>
      <w:bookmarkStart w:id="15" w:name="_Toc512838699"/>
      <w:bookmarkStart w:id="16" w:name="_Toc514048873"/>
      <w:bookmarkStart w:id="17" w:name="_Toc133391787"/>
      <w:r w:rsidRPr="00551962">
        <w:t>5108.405-3  Blanket purchase a</w:t>
      </w:r>
      <w:r w:rsidR="00EB4626" w:rsidRPr="00551962">
        <w:t>greements (BPAs).</w:t>
      </w:r>
      <w:bookmarkEnd w:id="15"/>
      <w:bookmarkEnd w:id="16"/>
      <w:bookmarkEnd w:id="17"/>
    </w:p>
    <w:p w14:paraId="3BAEFAF7" w14:textId="378C90EB" w:rsidR="00EB4626" w:rsidRPr="00551962" w:rsidRDefault="002840B1" w:rsidP="006B60D8">
      <w:pPr>
        <w:rPr>
          <w:rFonts w:ascii="Times New Roman" w:hAnsi="Times New Roman" w:cs="Times New Roman"/>
          <w:b/>
          <w:sz w:val="24"/>
          <w:szCs w:val="24"/>
        </w:rPr>
      </w:pPr>
      <w:r w:rsidRPr="00551962">
        <w:rPr>
          <w:rFonts w:ascii="Times New Roman" w:hAnsi="Times New Roman" w:cs="Times New Roman"/>
          <w:sz w:val="24"/>
          <w:szCs w:val="24"/>
        </w:rPr>
        <w:t>(a)</w:t>
      </w:r>
      <w:r w:rsidR="00EB4626" w:rsidRPr="00551962">
        <w:rPr>
          <w:rFonts w:ascii="Times New Roman" w:hAnsi="Times New Roman" w:cs="Times New Roman"/>
          <w:sz w:val="24"/>
          <w:szCs w:val="24"/>
        </w:rPr>
        <w:t xml:space="preserve">(3)(ii). The Assistant Secretary of the Army (Acquisition, Logistics and Technology) makes the determination described in FAR 8.405-3(3)(ii).  See Appendix GG for further delegation. </w:t>
      </w:r>
    </w:p>
    <w:p w14:paraId="208C051B" w14:textId="3F4CA0A8" w:rsidR="001700F4" w:rsidRPr="00551962" w:rsidRDefault="001700F4" w:rsidP="006B60D8">
      <w:pPr>
        <w:pStyle w:val="Heading4"/>
      </w:pPr>
      <w:bookmarkStart w:id="18" w:name="_Toc512838700"/>
      <w:bookmarkStart w:id="19" w:name="_Toc514048874"/>
      <w:bookmarkStart w:id="20" w:name="_Toc133391788"/>
      <w:r w:rsidRPr="00551962">
        <w:t xml:space="preserve">5108.405-6 </w:t>
      </w:r>
      <w:del w:id="21" w:author="Draper, Glynis T CIV USARMY ACC (USA)" w:date="2024-08-16T16:14:00Z">
        <w:r w:rsidRPr="00551962" w:rsidDel="00845F04">
          <w:delText xml:space="preserve">Limited </w:delText>
        </w:r>
      </w:del>
      <w:ins w:id="22" w:author="Draper, Glynis T CIV USARMY ACC (USA)" w:date="2024-08-16T16:14:00Z">
        <w:r w:rsidR="00845F04">
          <w:t>Limiting</w:t>
        </w:r>
      </w:ins>
      <w:ins w:id="23" w:author="Draper, Glynis T CIV USARMY ACC (USA)" w:date="2024-08-16T16:15:00Z">
        <w:r w:rsidR="00845F04">
          <w:t xml:space="preserve"> </w:t>
        </w:r>
      </w:ins>
      <w:r w:rsidRPr="00551962">
        <w:t>sources.</w:t>
      </w:r>
      <w:bookmarkEnd w:id="18"/>
      <w:bookmarkEnd w:id="19"/>
      <w:bookmarkEnd w:id="20"/>
    </w:p>
    <w:p w14:paraId="208C051C" w14:textId="2702933F" w:rsidR="001700F4" w:rsidRPr="00551962" w:rsidRDefault="001700F4" w:rsidP="006B60D8">
      <w:pPr>
        <w:rPr>
          <w:rFonts w:ascii="Times New Roman" w:hAnsi="Times New Roman" w:cs="Times New Roman"/>
          <w:sz w:val="24"/>
          <w:szCs w:val="24"/>
        </w:rPr>
      </w:pPr>
      <w:r w:rsidRPr="00551962">
        <w:rPr>
          <w:rFonts w:ascii="Times New Roman" w:hAnsi="Times New Roman" w:cs="Times New Roman"/>
          <w:sz w:val="24"/>
          <w:szCs w:val="24"/>
        </w:rPr>
        <w:t xml:space="preserve">(b)(3)(ii)(C) </w:t>
      </w:r>
      <w:r w:rsidR="003F7E8A" w:rsidRPr="00551962">
        <w:rPr>
          <w:rFonts w:ascii="Times New Roman" w:hAnsi="Times New Roman" w:cs="Times New Roman"/>
          <w:sz w:val="24"/>
          <w:szCs w:val="24"/>
        </w:rPr>
        <w:t xml:space="preserve">The senior procurement executive makes the determination described </w:t>
      </w:r>
      <w:r w:rsidR="00004580" w:rsidRPr="00551962">
        <w:rPr>
          <w:rFonts w:ascii="Times New Roman" w:hAnsi="Times New Roman" w:cs="Times New Roman"/>
          <w:sz w:val="24"/>
          <w:szCs w:val="24"/>
        </w:rPr>
        <w:t>in FAR 8.405-6(b)(3)(ii</w:t>
      </w:r>
      <w:r w:rsidR="003F7E8A" w:rsidRPr="00551962">
        <w:rPr>
          <w:rFonts w:ascii="Times New Roman" w:hAnsi="Times New Roman" w:cs="Times New Roman"/>
          <w:sz w:val="24"/>
          <w:szCs w:val="24"/>
        </w:rPr>
        <w:t xml:space="preserve">)(C).  </w:t>
      </w:r>
      <w:r w:rsidRPr="00551962">
        <w:rPr>
          <w:rFonts w:ascii="Times New Roman" w:hAnsi="Times New Roman" w:cs="Times New Roman"/>
          <w:sz w:val="24"/>
          <w:szCs w:val="24"/>
        </w:rPr>
        <w:t>See Appendix GG for further delegation.</w:t>
      </w:r>
    </w:p>
    <w:p w14:paraId="208C051D" w14:textId="77777777" w:rsidR="001700F4" w:rsidRPr="00551962" w:rsidRDefault="001700F4" w:rsidP="006B60D8">
      <w:pPr>
        <w:rPr>
          <w:rFonts w:ascii="Times New Roman" w:hAnsi="Times New Roman" w:cs="Times New Roman"/>
          <w:sz w:val="24"/>
          <w:szCs w:val="24"/>
        </w:rPr>
      </w:pPr>
      <w:r w:rsidRPr="00551962">
        <w:rPr>
          <w:rFonts w:ascii="Times New Roman" w:hAnsi="Times New Roman" w:cs="Times New Roman"/>
          <w:sz w:val="24"/>
          <w:szCs w:val="24"/>
        </w:rPr>
        <w:t xml:space="preserve">(d)(3) </w:t>
      </w:r>
      <w:r w:rsidR="003F7E8A" w:rsidRPr="00551962">
        <w:rPr>
          <w:rFonts w:ascii="Times New Roman" w:hAnsi="Times New Roman" w:cs="Times New Roman"/>
          <w:sz w:val="24"/>
          <w:szCs w:val="24"/>
        </w:rPr>
        <w:t>The he</w:t>
      </w:r>
      <w:r w:rsidR="008A3BD6" w:rsidRPr="00551962">
        <w:rPr>
          <w:rFonts w:ascii="Times New Roman" w:hAnsi="Times New Roman" w:cs="Times New Roman"/>
          <w:sz w:val="24"/>
          <w:szCs w:val="24"/>
        </w:rPr>
        <w:t>ad of the contracting activity is the approval authority for actions stated</w:t>
      </w:r>
      <w:r w:rsidR="003F7E8A" w:rsidRPr="00551962">
        <w:rPr>
          <w:rFonts w:ascii="Times New Roman" w:hAnsi="Times New Roman" w:cs="Times New Roman"/>
          <w:sz w:val="24"/>
          <w:szCs w:val="24"/>
        </w:rPr>
        <w:t xml:space="preserve"> in FAR 8.405-6(d)(3).  </w:t>
      </w:r>
      <w:r w:rsidRPr="00551962">
        <w:rPr>
          <w:rFonts w:ascii="Times New Roman" w:hAnsi="Times New Roman" w:cs="Times New Roman"/>
          <w:sz w:val="24"/>
          <w:szCs w:val="24"/>
        </w:rPr>
        <w:t>See Appendix GG for further delegation.</w:t>
      </w:r>
    </w:p>
    <w:p w14:paraId="12B302E1" w14:textId="37070C1F" w:rsidR="001732B2" w:rsidRPr="00551962" w:rsidRDefault="00B80624" w:rsidP="006B60D8">
      <w:pPr>
        <w:pStyle w:val="Heading3"/>
      </w:pPr>
      <w:bookmarkStart w:id="24" w:name="_Toc512838704"/>
      <w:bookmarkStart w:id="25" w:name="_Toc514048875"/>
      <w:bookmarkStart w:id="26" w:name="_Toc133391789"/>
      <w:r w:rsidRPr="00551962">
        <w:t>Subpart 5108.8 – Acquisition of Printing and Related Supplies</w:t>
      </w:r>
      <w:bookmarkEnd w:id="24"/>
      <w:bookmarkEnd w:id="25"/>
      <w:bookmarkEnd w:id="26"/>
    </w:p>
    <w:p w14:paraId="445E4F78" w14:textId="546A3E86" w:rsidR="00B80624" w:rsidRPr="00551962" w:rsidRDefault="00B80624" w:rsidP="006B60D8">
      <w:pPr>
        <w:pStyle w:val="Heading4"/>
      </w:pPr>
      <w:bookmarkStart w:id="27" w:name="_Toc512838705"/>
      <w:bookmarkStart w:id="28" w:name="_Toc514048876"/>
      <w:bookmarkStart w:id="29" w:name="_Toc133391790"/>
      <w:r w:rsidRPr="00551962">
        <w:t>5108.802  Policy.</w:t>
      </w:r>
      <w:bookmarkEnd w:id="27"/>
      <w:bookmarkEnd w:id="28"/>
      <w:bookmarkEnd w:id="29"/>
    </w:p>
    <w:p w14:paraId="2FB6B35E" w14:textId="77777777" w:rsidR="00203E85" w:rsidRDefault="00B80624" w:rsidP="00D90054">
      <w:pPr>
        <w:rPr>
          <w:ins w:id="30" w:author="Draper, Glynis T CIV USARMY ACC (USA)" w:date="2024-08-16T15:58:00Z"/>
          <w:rFonts w:ascii="Times New Roman" w:hAnsi="Times New Roman" w:cs="Times New Roman"/>
          <w:sz w:val="24"/>
          <w:szCs w:val="24"/>
        </w:rPr>
      </w:pPr>
      <w:r w:rsidRPr="00551962">
        <w:rPr>
          <w:rFonts w:ascii="Times New Roman" w:hAnsi="Times New Roman" w:cs="Times New Roman"/>
          <w:sz w:val="24"/>
          <w:szCs w:val="24"/>
        </w:rPr>
        <w:t>(b)  The Assistant Secretary of the Army (Acquisi</w:t>
      </w:r>
      <w:r w:rsidR="00D14B26" w:rsidRPr="00551962">
        <w:rPr>
          <w:rFonts w:ascii="Times New Roman" w:hAnsi="Times New Roman" w:cs="Times New Roman"/>
          <w:sz w:val="24"/>
          <w:szCs w:val="24"/>
        </w:rPr>
        <w:t xml:space="preserve">tion, Logistics and Technology), on a non-delegable basis, </w:t>
      </w:r>
      <w:r w:rsidRPr="00551962">
        <w:rPr>
          <w:rFonts w:ascii="Times New Roman" w:hAnsi="Times New Roman" w:cs="Times New Roman"/>
          <w:sz w:val="24"/>
          <w:szCs w:val="24"/>
        </w:rPr>
        <w:t>shall designate a central printing authority as set forth in FAR 8.802(b).</w:t>
      </w:r>
    </w:p>
    <w:p w14:paraId="028D2EFC" w14:textId="3723E91F" w:rsidR="00203E85" w:rsidRDefault="00B80624" w:rsidP="00D90054">
      <w:pPr>
        <w:rPr>
          <w:ins w:id="31" w:author="Draper, Glynis T CIV USARMY ACC (USA)" w:date="2024-08-16T16:03:00Z"/>
          <w:rFonts w:ascii="Times New Roman" w:hAnsi="Times New Roman" w:cs="Times New Roman"/>
          <w:sz w:val="24"/>
          <w:szCs w:val="24"/>
        </w:rPr>
      </w:pPr>
      <w:r w:rsidRPr="00551962">
        <w:rPr>
          <w:rFonts w:ascii="Times New Roman" w:hAnsi="Times New Roman" w:cs="Times New Roman"/>
          <w:sz w:val="24"/>
          <w:szCs w:val="24"/>
        </w:rPr>
        <w:lastRenderedPageBreak/>
        <w:t xml:space="preserve"> </w:t>
      </w:r>
      <w:ins w:id="32" w:author="Draper, Glynis T CIV USARMY ACC (USA)" w:date="2024-08-16T15:58:00Z">
        <w:r w:rsidR="00203E85">
          <w:rPr>
            <w:rFonts w:ascii="Times New Roman" w:hAnsi="Times New Roman" w:cs="Times New Roman"/>
            <w:sz w:val="24"/>
            <w:szCs w:val="24"/>
          </w:rPr>
          <w:tab/>
        </w:r>
        <w:r w:rsidR="00203E85" w:rsidRPr="00373172">
          <w:rPr>
            <w:rFonts w:ascii="Times New Roman" w:hAnsi="Times New Roman" w:cs="Times New Roman"/>
            <w:sz w:val="24"/>
            <w:szCs w:val="24"/>
          </w:rPr>
          <w:t xml:space="preserve">(1)  </w:t>
        </w:r>
        <w:r w:rsidR="00203E85" w:rsidRPr="00203E85">
          <w:rPr>
            <w:rFonts w:ascii="Times New Roman" w:hAnsi="Times New Roman" w:cs="Times New Roman"/>
            <w:sz w:val="24"/>
            <w:szCs w:val="24"/>
          </w:rPr>
          <w:t>Printing Equipment, specifically, Unclassified and Secret-level printing devices purchased or leased with federal funds appropriated to the Army, shall be procured through DLA Document Services using its Equipment Management Solutions Portal (</w:t>
        </w:r>
      </w:ins>
      <w:r w:rsidR="00203E85" w:rsidRPr="00203E85">
        <w:rPr>
          <w:rFonts w:ascii="Times New Roman" w:hAnsi="Times New Roman" w:cs="Times New Roman"/>
          <w:sz w:val="24"/>
          <w:szCs w:val="24"/>
        </w:rPr>
        <w:fldChar w:fldCharType="begin"/>
      </w:r>
      <w:r w:rsidR="00203E85" w:rsidRPr="00203E85">
        <w:rPr>
          <w:rFonts w:ascii="Times New Roman" w:hAnsi="Times New Roman" w:cs="Times New Roman"/>
          <w:sz w:val="24"/>
          <w:szCs w:val="24"/>
        </w:rPr>
        <w:instrText>HYPERLINK "https://www.public.dacs.dla.mil/ems/ext/"</w:instrText>
      </w:r>
      <w:r w:rsidR="00203E85" w:rsidRPr="00203E85">
        <w:rPr>
          <w:rFonts w:ascii="Times New Roman" w:hAnsi="Times New Roman" w:cs="Times New Roman"/>
          <w:sz w:val="24"/>
          <w:szCs w:val="24"/>
        </w:rPr>
      </w:r>
      <w:r w:rsidR="00203E85" w:rsidRPr="00203E85">
        <w:rPr>
          <w:rFonts w:ascii="Times New Roman" w:hAnsi="Times New Roman" w:cs="Times New Roman"/>
          <w:sz w:val="24"/>
          <w:szCs w:val="24"/>
        </w:rPr>
        <w:fldChar w:fldCharType="separate"/>
      </w:r>
      <w:ins w:id="33" w:author="Draper, Glynis T CIV USARMY ACC (USA)" w:date="2024-08-16T15:58:00Z">
        <w:r w:rsidR="00203E85" w:rsidRPr="00203E85">
          <w:rPr>
            <w:rStyle w:val="Hyperlink"/>
            <w:rFonts w:ascii="Times New Roman" w:hAnsi="Times New Roman" w:cs="Times New Roman"/>
            <w:sz w:val="24"/>
            <w:szCs w:val="24"/>
          </w:rPr>
          <w:t>https://www.public.dacs.dla.mil/ems/ext/</w:t>
        </w:r>
        <w:r w:rsidR="00203E85" w:rsidRPr="00203E85">
          <w:rPr>
            <w:rFonts w:ascii="Times New Roman" w:hAnsi="Times New Roman" w:cs="Times New Roman"/>
            <w:sz w:val="24"/>
            <w:szCs w:val="24"/>
          </w:rPr>
          <w:fldChar w:fldCharType="end"/>
        </w:r>
        <w:r w:rsidR="00203E85" w:rsidRPr="00203E85">
          <w:rPr>
            <w:rFonts w:ascii="Times New Roman" w:hAnsi="Times New Roman" w:cs="Times New Roman"/>
            <w:sz w:val="24"/>
            <w:szCs w:val="24"/>
          </w:rPr>
          <w:t>)</w:t>
        </w:r>
      </w:ins>
      <w:ins w:id="34" w:author="Draper, Glynis T CIV USARMY ACC (USA)" w:date="2024-08-23T09:06:00Z">
        <w:r w:rsidR="000E7605">
          <w:rPr>
            <w:rFonts w:ascii="Times New Roman" w:hAnsi="Times New Roman" w:cs="Times New Roman"/>
            <w:sz w:val="24"/>
            <w:szCs w:val="24"/>
          </w:rPr>
          <w:t xml:space="preserve"> as </w:t>
        </w:r>
      </w:ins>
      <w:ins w:id="35" w:author="Draper, Glynis T CIV USARMY ACC (USA)" w:date="2024-08-23T09:09:00Z">
        <w:r w:rsidR="00BE2175">
          <w:rPr>
            <w:rFonts w:ascii="Times New Roman" w:hAnsi="Times New Roman" w:cs="Times New Roman"/>
            <w:sz w:val="24"/>
            <w:szCs w:val="24"/>
          </w:rPr>
          <w:t xml:space="preserve">described </w:t>
        </w:r>
      </w:ins>
      <w:ins w:id="36" w:author="Draper, Glynis T CIV USARMY ACC (USA)" w:date="2024-08-23T09:06:00Z">
        <w:r w:rsidR="000E7605">
          <w:rPr>
            <w:rFonts w:ascii="Times New Roman" w:hAnsi="Times New Roman" w:cs="Times New Roman"/>
            <w:sz w:val="24"/>
            <w:szCs w:val="24"/>
          </w:rPr>
          <w:t xml:space="preserve">in </w:t>
        </w:r>
      </w:ins>
      <w:ins w:id="37" w:author="Draper, Glynis T CIV USARMY ACC (USA)" w:date="2024-08-16T15:58:00Z">
        <w:r w:rsidR="00203E85" w:rsidRPr="00203E85">
          <w:rPr>
            <w:rFonts w:ascii="Times New Roman" w:hAnsi="Times New Roman" w:cs="Times New Roman"/>
            <w:sz w:val="24"/>
            <w:szCs w:val="24"/>
          </w:rPr>
          <w:t xml:space="preserve">AFARS 5139.101-90(a)(3)(v)(D), </w:t>
        </w:r>
      </w:ins>
      <w:r w:rsidR="00203E85" w:rsidRPr="00203E85">
        <w:rPr>
          <w:rFonts w:ascii="Times New Roman" w:hAnsi="Times New Roman" w:cs="Times New Roman"/>
          <w:sz w:val="24"/>
          <w:szCs w:val="24"/>
        </w:rPr>
        <w:fldChar w:fldCharType="begin"/>
      </w:r>
      <w:r w:rsidR="00777966">
        <w:rPr>
          <w:rFonts w:ascii="Times New Roman" w:hAnsi="Times New Roman" w:cs="Times New Roman"/>
          <w:sz w:val="24"/>
          <w:szCs w:val="24"/>
        </w:rPr>
        <w:instrText>HYPERLINK "file://C:\\Users\\DraperGT\\AppData\\Local\\Microsoft\\Windows\\INetCache\\Content.Outlook\\4I11Z537\\armyeitaas.sharepoint-mil.us\\sites\\HQDA-CIO-SAIS-PRP\\Policy Library\\Forms\\Policies By Signatory and Date.aspx?id=\\sites\\HQDA-CIO-SAIS-PRP\\Policy Library\\Printing Dev and Serv Memo and Encl_17Nov2023.pdf&amp;parent=\\sites\\HQDA-CIO-SAIS-PRP\\Policy Library"</w:instrText>
      </w:r>
      <w:r w:rsidR="00203E85" w:rsidRPr="00203E85">
        <w:rPr>
          <w:rFonts w:ascii="Times New Roman" w:hAnsi="Times New Roman" w:cs="Times New Roman"/>
          <w:sz w:val="24"/>
          <w:szCs w:val="24"/>
        </w:rPr>
      </w:r>
      <w:r w:rsidR="00203E85" w:rsidRPr="00203E85">
        <w:rPr>
          <w:rFonts w:ascii="Times New Roman" w:hAnsi="Times New Roman" w:cs="Times New Roman"/>
          <w:sz w:val="24"/>
          <w:szCs w:val="24"/>
        </w:rPr>
        <w:fldChar w:fldCharType="separate"/>
      </w:r>
      <w:ins w:id="38" w:author="Draper, Glynis T CIV USARMY ACC (USA)" w:date="2024-08-16T15:58:00Z">
        <w:r w:rsidR="00203E85" w:rsidRPr="00203E85">
          <w:rPr>
            <w:rStyle w:val="Hyperlink"/>
            <w:rFonts w:ascii="Times New Roman" w:hAnsi="Times New Roman" w:cs="Times New Roman"/>
            <w:sz w:val="24"/>
            <w:szCs w:val="24"/>
          </w:rPr>
          <w:t>Army CIO memorandum Army Procurement or Lease of Printing Devices and Services, dated 17 November 2023</w:t>
        </w:r>
        <w:r w:rsidR="00203E85" w:rsidRPr="00203E85">
          <w:rPr>
            <w:rFonts w:ascii="Times New Roman" w:hAnsi="Times New Roman" w:cs="Times New Roman"/>
            <w:sz w:val="24"/>
            <w:szCs w:val="24"/>
          </w:rPr>
          <w:fldChar w:fldCharType="end"/>
        </w:r>
        <w:r w:rsidR="00203E85" w:rsidRPr="00203E85">
          <w:rPr>
            <w:rFonts w:ascii="Times New Roman" w:hAnsi="Times New Roman" w:cs="Times New Roman"/>
            <w:sz w:val="24"/>
            <w:szCs w:val="24"/>
          </w:rPr>
          <w:t xml:space="preserve">, and </w:t>
        </w:r>
      </w:ins>
      <w:r w:rsidR="00203E85" w:rsidRPr="00203E85">
        <w:rPr>
          <w:rFonts w:ascii="Times New Roman" w:hAnsi="Times New Roman" w:cs="Times New Roman"/>
          <w:sz w:val="24"/>
          <w:szCs w:val="24"/>
        </w:rPr>
        <w:fldChar w:fldCharType="begin"/>
      </w:r>
      <w:r w:rsidR="00203E85" w:rsidRPr="00203E85">
        <w:rPr>
          <w:rFonts w:ascii="Times New Roman" w:hAnsi="Times New Roman" w:cs="Times New Roman"/>
          <w:sz w:val="24"/>
          <w:szCs w:val="24"/>
        </w:rPr>
        <w:instrText>HYPERLINK "https://www.esd.whs.mil/Portals/54/Documents/DD/issuances/dodi/533003p.pdf?ver=DcDP0eFDrrJ7bglEkjGZAg%3D%3D"</w:instrText>
      </w:r>
      <w:r w:rsidR="00203E85" w:rsidRPr="00203E85">
        <w:rPr>
          <w:rFonts w:ascii="Times New Roman" w:hAnsi="Times New Roman" w:cs="Times New Roman"/>
          <w:sz w:val="24"/>
          <w:szCs w:val="24"/>
        </w:rPr>
      </w:r>
      <w:r w:rsidR="00203E85" w:rsidRPr="00203E85">
        <w:rPr>
          <w:rFonts w:ascii="Times New Roman" w:hAnsi="Times New Roman" w:cs="Times New Roman"/>
          <w:sz w:val="24"/>
          <w:szCs w:val="24"/>
        </w:rPr>
        <w:fldChar w:fldCharType="separate"/>
      </w:r>
      <w:ins w:id="39" w:author="Draper, Glynis T CIV USARMY ACC (USA)" w:date="2024-08-16T15:58:00Z">
        <w:r w:rsidR="00203E85" w:rsidRPr="00203E85">
          <w:rPr>
            <w:rStyle w:val="Hyperlink"/>
            <w:rFonts w:ascii="Times New Roman" w:hAnsi="Times New Roman" w:cs="Times New Roman"/>
            <w:sz w:val="24"/>
            <w:szCs w:val="24"/>
          </w:rPr>
          <w:t>DODI 5330.03 Single Manager of DoD Document Services</w:t>
        </w:r>
        <w:r w:rsidR="00203E85" w:rsidRPr="00203E85">
          <w:rPr>
            <w:rFonts w:ascii="Times New Roman" w:hAnsi="Times New Roman" w:cs="Times New Roman"/>
            <w:sz w:val="24"/>
            <w:szCs w:val="24"/>
          </w:rPr>
          <w:fldChar w:fldCharType="end"/>
        </w:r>
        <w:r w:rsidR="00203E85" w:rsidRPr="00203E85">
          <w:rPr>
            <w:rFonts w:ascii="Times New Roman" w:hAnsi="Times New Roman" w:cs="Times New Roman"/>
            <w:sz w:val="24"/>
            <w:szCs w:val="24"/>
          </w:rPr>
          <w:t>.</w:t>
        </w:r>
      </w:ins>
      <w:r w:rsidRPr="00203E85">
        <w:rPr>
          <w:rFonts w:ascii="Times New Roman" w:hAnsi="Times New Roman" w:cs="Times New Roman"/>
          <w:sz w:val="24"/>
          <w:szCs w:val="24"/>
        </w:rPr>
        <w:t xml:space="preserve"> </w:t>
      </w:r>
    </w:p>
    <w:p w14:paraId="7669D5B0" w14:textId="77777777" w:rsidR="005E3EFA" w:rsidRPr="00203E85" w:rsidRDefault="005E3EFA" w:rsidP="00D90054">
      <w:pPr>
        <w:rPr>
          <w:rFonts w:ascii="Times New Roman" w:hAnsi="Times New Roman" w:cs="Times New Roman"/>
          <w:sz w:val="24"/>
          <w:szCs w:val="24"/>
        </w:rPr>
      </w:pPr>
    </w:p>
    <w:p w14:paraId="208C0523" w14:textId="77777777" w:rsidR="00753483" w:rsidRPr="00551962" w:rsidRDefault="00753483" w:rsidP="006B60D8">
      <w:pPr>
        <w:pStyle w:val="Heading3"/>
      </w:pPr>
      <w:bookmarkStart w:id="40" w:name="_Toc512838706"/>
      <w:bookmarkStart w:id="41" w:name="_Toc514048877"/>
      <w:bookmarkStart w:id="42" w:name="_Toc133391791"/>
      <w:r w:rsidRPr="00551962">
        <w:t>Subpart 5108.11 – Leasing of Motor Vehicles</w:t>
      </w:r>
      <w:bookmarkEnd w:id="40"/>
      <w:bookmarkEnd w:id="41"/>
      <w:bookmarkEnd w:id="42"/>
    </w:p>
    <w:p w14:paraId="208C0524" w14:textId="38DC1CEC" w:rsidR="00753483" w:rsidRPr="00551962" w:rsidRDefault="00CB033E" w:rsidP="006B60D8">
      <w:pPr>
        <w:pStyle w:val="Heading4"/>
      </w:pPr>
      <w:bookmarkStart w:id="43" w:name="_Toc512838707"/>
      <w:bookmarkStart w:id="44" w:name="_Toc514048878"/>
      <w:bookmarkStart w:id="45" w:name="_Toc133391792"/>
      <w:r w:rsidRPr="00551962">
        <w:t>5108.1102  Presolicitation r</w:t>
      </w:r>
      <w:r w:rsidR="00753483" w:rsidRPr="00551962">
        <w:t>equirements.</w:t>
      </w:r>
      <w:bookmarkEnd w:id="43"/>
      <w:bookmarkEnd w:id="44"/>
      <w:bookmarkEnd w:id="45"/>
      <w:r w:rsidR="00753483" w:rsidRPr="00551962">
        <w:t xml:space="preserve">  </w:t>
      </w:r>
    </w:p>
    <w:p w14:paraId="45D1CDAF" w14:textId="569D81A9" w:rsidR="00CB033E" w:rsidRDefault="00753483" w:rsidP="00612CC9">
      <w:pPr>
        <w:spacing w:after="240"/>
        <w:rPr>
          <w:rFonts w:ascii="Times New Roman" w:hAnsi="Times New Roman" w:cs="Times New Roman"/>
          <w:sz w:val="24"/>
          <w:szCs w:val="24"/>
        </w:rPr>
      </w:pPr>
      <w:r w:rsidRPr="00551962">
        <w:rPr>
          <w:rFonts w:ascii="Times New Roman" w:hAnsi="Times New Roman" w:cs="Times New Roman"/>
          <w:sz w:val="24"/>
          <w:szCs w:val="24"/>
        </w:rPr>
        <w:t xml:space="preserve">(c) The head of the contracting </w:t>
      </w:r>
      <w:r w:rsidR="00B80624" w:rsidRPr="00551962">
        <w:rPr>
          <w:rFonts w:ascii="Times New Roman" w:hAnsi="Times New Roman" w:cs="Times New Roman"/>
          <w:sz w:val="24"/>
          <w:szCs w:val="24"/>
        </w:rPr>
        <w:t>office</w:t>
      </w:r>
      <w:r w:rsidRPr="00551962">
        <w:rPr>
          <w:rFonts w:ascii="Times New Roman" w:hAnsi="Times New Roman" w:cs="Times New Roman"/>
          <w:sz w:val="24"/>
          <w:szCs w:val="24"/>
        </w:rPr>
        <w:t xml:space="preserve"> is the approval authority for actions stated in FAR 8.1102(c).  See Appendix GG for further delegation.</w:t>
      </w:r>
    </w:p>
    <w:p w14:paraId="73840DAD" w14:textId="6DAD22CB" w:rsidR="00FE5A50" w:rsidRPr="00FE5A50" w:rsidRDefault="00FE5A50" w:rsidP="00FE5A50">
      <w:pPr>
        <w:pStyle w:val="Heading3"/>
      </w:pPr>
      <w:bookmarkStart w:id="46" w:name="_Toc133391793"/>
      <w:r w:rsidRPr="008B1DF4">
        <w:t>Subpart 5108.1</w:t>
      </w:r>
      <w:r w:rsidR="008B1DF4">
        <w:t xml:space="preserve">2 – </w:t>
      </w:r>
      <w:r w:rsidR="008B1DF4" w:rsidRPr="008B1DF4">
        <w:t>Consultation Submission Requirements for the Department of Education Rehabilitation Services Administration</w:t>
      </w:r>
      <w:bookmarkEnd w:id="46"/>
    </w:p>
    <w:p w14:paraId="529343DB" w14:textId="77777777" w:rsidR="00FE5A50" w:rsidRPr="00FE5A50" w:rsidRDefault="00FE5A50" w:rsidP="00FE5A50">
      <w:pPr>
        <w:pStyle w:val="Heading4"/>
      </w:pPr>
      <w:bookmarkStart w:id="47" w:name="_Toc133391794"/>
      <w:r w:rsidRPr="00FE5A50">
        <w:t>5108.12-90 Randolph-Sheppard Requirements for the Solicitation of Cafeteria Contracts.</w:t>
      </w:r>
      <w:bookmarkEnd w:id="47"/>
    </w:p>
    <w:p w14:paraId="769F1A5F" w14:textId="64220226" w:rsidR="00FE5A50" w:rsidRPr="00FE5A50" w:rsidRDefault="00FE5A50" w:rsidP="00FE5A50">
      <w:pPr>
        <w:spacing w:line="240" w:lineRule="auto"/>
        <w:rPr>
          <w:rFonts w:ascii="Times New Roman" w:hAnsi="Times New Roman" w:cs="Times New Roman"/>
          <w:sz w:val="24"/>
          <w:szCs w:val="24"/>
        </w:rPr>
      </w:pPr>
      <w:r w:rsidRPr="00FE5A50">
        <w:rPr>
          <w:rFonts w:ascii="Times New Roman" w:hAnsi="Times New Roman" w:cs="Times New Roman"/>
          <w:sz w:val="24"/>
          <w:szCs w:val="24"/>
        </w:rPr>
        <w:t xml:space="preserve">This subpart implements the Randolph-Sheppard Act consultation submission requirements. Follow procedures at </w:t>
      </w:r>
      <w:r w:rsidR="009A4956" w:rsidRPr="00241EED">
        <w:rPr>
          <w:rFonts w:ascii="Times New Roman" w:hAnsi="Times New Roman" w:cs="Times New Roman"/>
          <w:sz w:val="24"/>
          <w:szCs w:val="24"/>
        </w:rPr>
        <w:fldChar w:fldCharType="begin"/>
      </w:r>
      <w:r w:rsidR="009A4956" w:rsidRPr="00241EED">
        <w:rPr>
          <w:rFonts w:ascii="Times New Roman" w:hAnsi="Times New Roman" w:cs="Times New Roman"/>
          <w:sz w:val="24"/>
          <w:szCs w:val="24"/>
        </w:rPr>
        <w:instrText>HYPERLINK "https://armyeitaas.sharepoint-mil.us/sites/ASA-ALT-PAM-PP/PGIPDF/Forms/AllItems.aspx?id=%2Fsites%2FASA%2DALT%2DPAM%2DPP%2FPGIPDF%2FPGI5108%2Epdf&amp;parent=%2Fsites%2FASA%2DALT%2DPAM%2DPP%2FPGIPDF"</w:instrText>
      </w:r>
      <w:r w:rsidR="009A4956" w:rsidRPr="00241EED">
        <w:rPr>
          <w:rFonts w:ascii="Times New Roman" w:hAnsi="Times New Roman" w:cs="Times New Roman"/>
          <w:sz w:val="24"/>
          <w:szCs w:val="24"/>
        </w:rPr>
      </w:r>
      <w:r w:rsidR="009A4956" w:rsidRPr="00241EED">
        <w:rPr>
          <w:rFonts w:ascii="Times New Roman" w:hAnsi="Times New Roman" w:cs="Times New Roman"/>
          <w:sz w:val="24"/>
          <w:szCs w:val="24"/>
        </w:rPr>
        <w:fldChar w:fldCharType="separate"/>
      </w:r>
      <w:r w:rsidR="009A4956" w:rsidRPr="00241EED">
        <w:rPr>
          <w:rStyle w:val="Hyperlink"/>
          <w:rFonts w:ascii="Times New Roman" w:hAnsi="Times New Roman" w:cs="Times New Roman"/>
          <w:sz w:val="24"/>
          <w:szCs w:val="24"/>
        </w:rPr>
        <w:t>AFARS PGI 5108.12-90-1.</w:t>
      </w:r>
      <w:ins w:id="48" w:author="Jordan, Amanda C CIV USARMY HQDA ASA ALT (USA)" w:date="2024-08-28T07:01:00Z">
        <w:r w:rsidR="009A4956" w:rsidRPr="00241EED">
          <w:rPr>
            <w:rFonts w:ascii="Times New Roman" w:hAnsi="Times New Roman" w:cs="Times New Roman"/>
            <w:sz w:val="24"/>
            <w:szCs w:val="24"/>
          </w:rPr>
          <w:fldChar w:fldCharType="end"/>
        </w:r>
      </w:ins>
      <w:r w:rsidRPr="00FE5A50">
        <w:rPr>
          <w:rFonts w:ascii="Times New Roman" w:hAnsi="Times New Roman" w:cs="Times New Roman"/>
          <w:sz w:val="24"/>
          <w:szCs w:val="24"/>
        </w:rPr>
        <w:t xml:space="preserve"> </w:t>
      </w:r>
    </w:p>
    <w:p w14:paraId="1F2EFCEC" w14:textId="77777777" w:rsidR="00FE5A50" w:rsidRPr="00551962" w:rsidRDefault="00FE5A50" w:rsidP="00612CC9">
      <w:pPr>
        <w:spacing w:after="240"/>
        <w:rPr>
          <w:rFonts w:ascii="Times New Roman" w:hAnsi="Times New Roman" w:cs="Times New Roman"/>
          <w:sz w:val="24"/>
          <w:szCs w:val="24"/>
        </w:rPr>
      </w:pPr>
    </w:p>
    <w:p w14:paraId="462A46BF" w14:textId="77777777" w:rsidR="00CB033E" w:rsidRPr="00551962" w:rsidRDefault="00CB033E" w:rsidP="00CB033E">
      <w:pPr>
        <w:pStyle w:val="Heading3"/>
      </w:pPr>
      <w:bookmarkStart w:id="49" w:name="_Toc512838701"/>
      <w:bookmarkStart w:id="50" w:name="_Toc514048879"/>
      <w:bookmarkStart w:id="51" w:name="_Toc133391795"/>
      <w:r w:rsidRPr="00551962">
        <w:t>Subpart 5108.70 – Coordinated Acquisition</w:t>
      </w:r>
      <w:bookmarkEnd w:id="49"/>
      <w:bookmarkEnd w:id="50"/>
      <w:bookmarkEnd w:id="51"/>
    </w:p>
    <w:p w14:paraId="5EE8DD7C" w14:textId="77777777" w:rsidR="00CB033E" w:rsidRPr="00551962" w:rsidRDefault="00CB033E" w:rsidP="00CB033E">
      <w:pPr>
        <w:pStyle w:val="Heading4"/>
      </w:pPr>
      <w:bookmarkStart w:id="52" w:name="_Toc512838702"/>
      <w:bookmarkStart w:id="53" w:name="_Toc514048880"/>
      <w:bookmarkStart w:id="54" w:name="_Toc133391796"/>
      <w:r w:rsidRPr="00551962">
        <w:t>5108.7002  Assignment authority.</w:t>
      </w:r>
      <w:bookmarkEnd w:id="52"/>
      <w:bookmarkEnd w:id="53"/>
      <w:bookmarkEnd w:id="54"/>
    </w:p>
    <w:p w14:paraId="2685BE8E" w14:textId="1D5E6295" w:rsidR="00CB033E" w:rsidRPr="00551962" w:rsidRDefault="00CB033E" w:rsidP="0065340F">
      <w:pPr>
        <w:rPr>
          <w:rFonts w:ascii="Times New Roman" w:hAnsi="Times New Roman" w:cs="Times New Roman"/>
          <w:sz w:val="24"/>
          <w:szCs w:val="24"/>
        </w:rPr>
      </w:pPr>
      <w:r w:rsidRPr="00551962">
        <w:rPr>
          <w:rFonts w:ascii="Times New Roman" w:hAnsi="Times New Roman" w:cs="Times New Roman"/>
          <w:sz w:val="24"/>
          <w:szCs w:val="24"/>
        </w:rPr>
        <w:t>(a)(1)  Contracting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551962" w:rsidRDefault="00BC65DF" w:rsidP="0065340F">
      <w:pPr>
        <w:rPr>
          <w:rFonts w:ascii="Times New Roman" w:hAnsi="Times New Roman" w:cs="Times New Roman"/>
          <w:i/>
          <w:sz w:val="24"/>
          <w:szCs w:val="24"/>
        </w:rPr>
      </w:pPr>
    </w:p>
    <w:p w14:paraId="73EC25A0" w14:textId="77777777" w:rsidR="00CB033E" w:rsidRPr="00551962" w:rsidRDefault="00CB033E" w:rsidP="00CB033E">
      <w:pPr>
        <w:pStyle w:val="Heading4"/>
      </w:pPr>
      <w:bookmarkStart w:id="55" w:name="_Toc512838703"/>
      <w:bookmarkStart w:id="56" w:name="_Toc514048881"/>
      <w:bookmarkStart w:id="57" w:name="_Toc133391797"/>
      <w:r w:rsidRPr="00551962">
        <w:t>5108.7002-90  Non-standard ammunition.</w:t>
      </w:r>
      <w:bookmarkEnd w:id="55"/>
      <w:bookmarkEnd w:id="56"/>
      <w:bookmarkEnd w:id="57"/>
    </w:p>
    <w:p w14:paraId="37A4BE6E" w14:textId="4D8BF137" w:rsidR="00CB033E" w:rsidRPr="00551962" w:rsidRDefault="00CB033E" w:rsidP="00BC65DF">
      <w:pPr>
        <w:pStyle w:val="PlainText"/>
        <w:spacing w:after="0" w:line="240" w:lineRule="auto"/>
        <w:rPr>
          <w:rFonts w:ascii="Times New Roman" w:hAnsi="Times New Roman" w:cs="Times New Roman"/>
          <w:sz w:val="24"/>
        </w:rPr>
      </w:pPr>
      <w:r w:rsidRPr="00551962">
        <w:rPr>
          <w:rFonts w:ascii="Times New Roman" w:hAnsi="Times New Roman" w:cs="Times New Roman"/>
          <w:sz w:val="24"/>
        </w:rPr>
        <w:t xml:space="preserve">Contracting officers shall forward all U.S. Army non-standard ammunition procurements to </w:t>
      </w:r>
      <w:r w:rsidR="00064F4F" w:rsidRPr="00551962">
        <w:rPr>
          <w:rFonts w:ascii="Times New Roman" w:hAnsi="Times New Roman" w:cs="Times New Roman"/>
          <w:sz w:val="24"/>
        </w:rPr>
        <w:t>Joint Program Executive Office, Armaments &amp; Ammunition for</w:t>
      </w:r>
      <w:r w:rsidR="00BC65DF" w:rsidRPr="00551962">
        <w:rPr>
          <w:rFonts w:ascii="Times New Roman" w:hAnsi="Times New Roman" w:cs="Times New Roman"/>
          <w:sz w:val="24"/>
        </w:rPr>
        <w:t xml:space="preserve"> </w:t>
      </w:r>
      <w:r w:rsidR="00064F4F" w:rsidRPr="00551962">
        <w:rPr>
          <w:rFonts w:ascii="Times New Roman" w:hAnsi="Times New Roman" w:cs="Times New Roman"/>
          <w:sz w:val="24"/>
        </w:rPr>
        <w:t>execution.</w:t>
      </w:r>
    </w:p>
    <w:p w14:paraId="38B5E128" w14:textId="77777777" w:rsidR="00BC65DF" w:rsidRPr="00551962" w:rsidRDefault="00BC65DF" w:rsidP="00BC65DF">
      <w:pPr>
        <w:pStyle w:val="PlainText"/>
        <w:rPr>
          <w:rFonts w:ascii="Times New Roman" w:hAnsi="Times New Roman" w:cs="Times New Roman"/>
          <w:sz w:val="24"/>
        </w:rPr>
      </w:pPr>
    </w:p>
    <w:p w14:paraId="208C0527" w14:textId="77777777" w:rsidR="008E2AD7" w:rsidRPr="00551962" w:rsidRDefault="008E2AD7" w:rsidP="006B60D8">
      <w:pPr>
        <w:pStyle w:val="Heading3"/>
      </w:pPr>
      <w:bookmarkStart w:id="58" w:name="_Toc512838708"/>
      <w:bookmarkStart w:id="59" w:name="_Toc514048882"/>
      <w:bookmarkStart w:id="60" w:name="_Toc133391798"/>
      <w:r w:rsidRPr="00551962">
        <w:t xml:space="preserve">Subpart 5108.74 </w:t>
      </w:r>
      <w:r w:rsidR="000D1182" w:rsidRPr="00551962">
        <w:t>–</w:t>
      </w:r>
      <w:r w:rsidR="002D3EC0" w:rsidRPr="00551962">
        <w:t xml:space="preserve"> </w:t>
      </w:r>
      <w:r w:rsidRPr="00551962">
        <w:t>Enterprise Software Agreements</w:t>
      </w:r>
      <w:bookmarkEnd w:id="58"/>
      <w:bookmarkEnd w:id="59"/>
      <w:bookmarkEnd w:id="60"/>
    </w:p>
    <w:p w14:paraId="208C0528" w14:textId="77777777" w:rsidR="008E2AD7" w:rsidRPr="00551962" w:rsidRDefault="008E2AD7" w:rsidP="006B60D8">
      <w:pPr>
        <w:pStyle w:val="Heading4"/>
      </w:pPr>
      <w:bookmarkStart w:id="61" w:name="_Toc512838709"/>
      <w:bookmarkStart w:id="62" w:name="_Toc514048883"/>
      <w:bookmarkStart w:id="63" w:name="_Toc133391799"/>
      <w:r w:rsidRPr="00551962">
        <w:t>5108.74</w:t>
      </w:r>
      <w:r w:rsidR="00E6706A" w:rsidRPr="00551962">
        <w:t>01</w:t>
      </w:r>
      <w:r w:rsidR="00BD0E7D" w:rsidRPr="00551962">
        <w:t xml:space="preserve">-90  Software </w:t>
      </w:r>
      <w:r w:rsidR="00E6706A" w:rsidRPr="00551962">
        <w:t>p</w:t>
      </w:r>
      <w:r w:rsidR="00BD0E7D" w:rsidRPr="00551962">
        <w:t xml:space="preserve">roduct </w:t>
      </w:r>
      <w:r w:rsidR="00E6706A" w:rsidRPr="00551962">
        <w:t>m</w:t>
      </w:r>
      <w:r w:rsidR="00BD0E7D" w:rsidRPr="00551962">
        <w:t>anager</w:t>
      </w:r>
      <w:r w:rsidR="002D3EC0" w:rsidRPr="00551962">
        <w:t>.</w:t>
      </w:r>
      <w:bookmarkEnd w:id="61"/>
      <w:bookmarkEnd w:id="62"/>
      <w:bookmarkEnd w:id="63"/>
    </w:p>
    <w:p w14:paraId="208C0529" w14:textId="3EADD8BD" w:rsidR="008E2AD7" w:rsidRPr="00551962" w:rsidRDefault="008E2AD7" w:rsidP="0065340F">
      <w:pPr>
        <w:rPr>
          <w:rFonts w:ascii="Times New Roman" w:hAnsi="Times New Roman" w:cs="Times New Roman"/>
          <w:sz w:val="24"/>
          <w:szCs w:val="24"/>
        </w:rPr>
      </w:pPr>
      <w:r w:rsidRPr="00551962">
        <w:rPr>
          <w:rFonts w:ascii="Times New Roman" w:hAnsi="Times New Roman" w:cs="Times New Roman"/>
          <w:sz w:val="24"/>
          <w:szCs w:val="24"/>
        </w:rPr>
        <w:lastRenderedPageBreak/>
        <w:t>The Army’s software product manager is the Computer Hardware, Enterprise Software and Solutions (CHESS) Office</w:t>
      </w:r>
      <w:r w:rsidR="00301DA3" w:rsidRPr="00551962">
        <w:rPr>
          <w:rFonts w:ascii="Times New Roman" w:hAnsi="Times New Roman" w:cs="Times New Roman"/>
          <w:sz w:val="24"/>
          <w:szCs w:val="24"/>
        </w:rPr>
        <w:t>.  Information on CHESS is available via the Internet at</w:t>
      </w:r>
      <w:r w:rsidR="00D73992" w:rsidRPr="00551962">
        <w:rPr>
          <w:rFonts w:ascii="Times New Roman" w:hAnsi="Times New Roman" w:cs="Times New Roman"/>
          <w:sz w:val="24"/>
          <w:szCs w:val="24"/>
        </w:rPr>
        <w:t xml:space="preserve"> </w:t>
      </w:r>
      <w:hyperlink r:id="rId10" w:history="1">
        <w:r w:rsidR="00CB033E" w:rsidRPr="00551962">
          <w:rPr>
            <w:rStyle w:val="Hyperlink"/>
            <w:rFonts w:ascii="Times New Roman" w:hAnsi="Times New Roman" w:cs="Times New Roman"/>
            <w:sz w:val="24"/>
            <w:szCs w:val="24"/>
          </w:rPr>
          <w:t>https://chess.army.mil</w:t>
        </w:r>
      </w:hyperlink>
      <w:r w:rsidR="00D73992" w:rsidRPr="00551962">
        <w:rPr>
          <w:rFonts w:ascii="Times New Roman" w:hAnsi="Times New Roman" w:cs="Times New Roman"/>
          <w:sz w:val="24"/>
          <w:szCs w:val="24"/>
        </w:rPr>
        <w:t>.</w:t>
      </w:r>
      <w:r w:rsidR="00CB033E" w:rsidRPr="00551962">
        <w:rPr>
          <w:rFonts w:ascii="Times New Roman" w:hAnsi="Times New Roman" w:cs="Times New Roman"/>
          <w:sz w:val="24"/>
          <w:szCs w:val="24"/>
        </w:rPr>
        <w:t xml:space="preserve"> </w:t>
      </w:r>
    </w:p>
    <w:p w14:paraId="208C052A" w14:textId="77777777" w:rsidR="008E2AD7" w:rsidRPr="00551962" w:rsidRDefault="008E2AD7" w:rsidP="006B60D8">
      <w:pPr>
        <w:pStyle w:val="Heading4"/>
      </w:pPr>
      <w:bookmarkStart w:id="64" w:name="_Toc512838710"/>
      <w:bookmarkStart w:id="65" w:name="_Toc514048884"/>
      <w:bookmarkStart w:id="66" w:name="_Toc133391800"/>
      <w:r w:rsidRPr="00551962">
        <w:t xml:space="preserve">5108.7403 </w:t>
      </w:r>
      <w:r w:rsidR="006B7D25" w:rsidRPr="00551962">
        <w:t xml:space="preserve"> </w:t>
      </w:r>
      <w:r w:rsidRPr="00551962">
        <w:t xml:space="preserve">Acquisition </w:t>
      </w:r>
      <w:r w:rsidR="002D3EC0" w:rsidRPr="00551962">
        <w:t>procedures.</w:t>
      </w:r>
      <w:bookmarkEnd w:id="64"/>
      <w:bookmarkEnd w:id="65"/>
      <w:bookmarkEnd w:id="66"/>
    </w:p>
    <w:p w14:paraId="208C052B" w14:textId="20C1EAA6" w:rsidR="008E2AD7" w:rsidRPr="00551962" w:rsidRDefault="008E2AD7" w:rsidP="0065340F">
      <w:pPr>
        <w:rPr>
          <w:rFonts w:ascii="Times New Roman" w:hAnsi="Times New Roman" w:cs="Times New Roman"/>
          <w:bCs/>
          <w:sz w:val="24"/>
          <w:szCs w:val="24"/>
        </w:rPr>
      </w:pPr>
      <w:r w:rsidRPr="00551962">
        <w:rPr>
          <w:rFonts w:ascii="Times New Roman" w:hAnsi="Times New Roman" w:cs="Times New Roman"/>
          <w:sz w:val="24"/>
          <w:szCs w:val="24"/>
        </w:rPr>
        <w:t xml:space="preserve">(5)(iii) </w:t>
      </w:r>
      <w:r w:rsidR="006B7D25" w:rsidRPr="00551962">
        <w:rPr>
          <w:rFonts w:ascii="Times New Roman" w:hAnsi="Times New Roman" w:cs="Times New Roman"/>
          <w:sz w:val="24"/>
          <w:szCs w:val="24"/>
        </w:rPr>
        <w:t xml:space="preserve"> </w:t>
      </w:r>
      <w:r w:rsidR="005B1BA7" w:rsidRPr="00551962">
        <w:rPr>
          <w:rFonts w:ascii="Times New Roman" w:hAnsi="Times New Roman" w:cs="Times New Roman"/>
          <w:sz w:val="24"/>
          <w:szCs w:val="24"/>
        </w:rPr>
        <w:t xml:space="preserve">Before procuring commercial software outside of </w:t>
      </w:r>
      <w:r w:rsidR="00527A18" w:rsidRPr="00551962">
        <w:rPr>
          <w:rFonts w:ascii="Times New Roman" w:hAnsi="Times New Roman" w:cs="Times New Roman"/>
          <w:sz w:val="24"/>
          <w:szCs w:val="24"/>
        </w:rPr>
        <w:t>the CHESS contracts</w:t>
      </w:r>
      <w:r w:rsidR="005B1BA7" w:rsidRPr="00551962">
        <w:rPr>
          <w:rFonts w:ascii="Times New Roman" w:hAnsi="Times New Roman" w:cs="Times New Roman"/>
          <w:sz w:val="24"/>
          <w:szCs w:val="24"/>
        </w:rPr>
        <w:t>, t</w:t>
      </w:r>
      <w:r w:rsidR="008D360C" w:rsidRPr="00551962">
        <w:rPr>
          <w:rFonts w:ascii="Times New Roman" w:hAnsi="Times New Roman" w:cs="Times New Roman"/>
          <w:sz w:val="24"/>
          <w:szCs w:val="24"/>
        </w:rPr>
        <w:t xml:space="preserve">he </w:t>
      </w:r>
      <w:ins w:id="67" w:author="Jordan, Amanda C CIV USARMY HQDA ASA ALT (USA)" w:date="2024-08-28T07:02:00Z">
        <w:r w:rsidR="00E25DFB">
          <w:rPr>
            <w:rFonts w:ascii="Times New Roman" w:hAnsi="Times New Roman" w:cs="Times New Roman"/>
            <w:sz w:val="24"/>
            <w:szCs w:val="24"/>
          </w:rPr>
          <w:t>C</w:t>
        </w:r>
      </w:ins>
      <w:del w:id="68" w:author="Jordan, Amanda C CIV USARMY HQDA ASA ALT (USA)" w:date="2024-08-28T07:02:00Z">
        <w:r w:rsidR="008D360C" w:rsidRPr="00551962" w:rsidDel="00E25DFB">
          <w:rPr>
            <w:rFonts w:ascii="Times New Roman" w:hAnsi="Times New Roman" w:cs="Times New Roman"/>
            <w:sz w:val="24"/>
            <w:szCs w:val="24"/>
          </w:rPr>
          <w:delText>c</w:delText>
        </w:r>
      </w:del>
      <w:r w:rsidR="008D360C" w:rsidRPr="00551962">
        <w:rPr>
          <w:rFonts w:ascii="Times New Roman" w:hAnsi="Times New Roman" w:cs="Times New Roman"/>
          <w:sz w:val="24"/>
          <w:szCs w:val="24"/>
        </w:rPr>
        <w:t>ontracting officer must ensure that t</w:t>
      </w:r>
      <w:r w:rsidR="00600367" w:rsidRPr="00551962">
        <w:rPr>
          <w:rFonts w:ascii="Times New Roman" w:hAnsi="Times New Roman" w:cs="Times New Roman"/>
          <w:sz w:val="24"/>
          <w:szCs w:val="24"/>
        </w:rPr>
        <w:t xml:space="preserve">he requiring activity </w:t>
      </w:r>
      <w:r w:rsidR="008D360C" w:rsidRPr="00551962">
        <w:rPr>
          <w:rFonts w:ascii="Times New Roman" w:hAnsi="Times New Roman" w:cs="Times New Roman"/>
          <w:sz w:val="24"/>
          <w:szCs w:val="24"/>
        </w:rPr>
        <w:t>obtains</w:t>
      </w:r>
      <w:r w:rsidR="00600367" w:rsidRPr="00551962">
        <w:rPr>
          <w:rFonts w:ascii="Times New Roman" w:hAnsi="Times New Roman" w:cs="Times New Roman"/>
          <w:sz w:val="24"/>
          <w:szCs w:val="24"/>
        </w:rPr>
        <w:t xml:space="preserve"> a </w:t>
      </w:r>
      <w:r w:rsidR="007A7A29" w:rsidRPr="00551962">
        <w:rPr>
          <w:rFonts w:ascii="Times New Roman" w:hAnsi="Times New Roman" w:cs="Times New Roman"/>
          <w:sz w:val="24"/>
          <w:szCs w:val="24"/>
        </w:rPr>
        <w:t>w</w:t>
      </w:r>
      <w:r w:rsidR="00600367" w:rsidRPr="00551962">
        <w:rPr>
          <w:rFonts w:ascii="Times New Roman" w:hAnsi="Times New Roman" w:cs="Times New Roman"/>
          <w:sz w:val="24"/>
          <w:szCs w:val="24"/>
        </w:rPr>
        <w:t>aiver</w:t>
      </w:r>
      <w:r w:rsidR="00361512" w:rsidRPr="00551962">
        <w:rPr>
          <w:rFonts w:ascii="Times New Roman" w:hAnsi="Times New Roman" w:cs="Times New Roman"/>
          <w:sz w:val="24"/>
          <w:szCs w:val="24"/>
        </w:rPr>
        <w:t xml:space="preserve"> (see 5139.101-90(a)</w:t>
      </w:r>
      <w:r w:rsidR="001937D0" w:rsidRPr="00551962">
        <w:rPr>
          <w:rFonts w:ascii="Times New Roman" w:hAnsi="Times New Roman" w:cs="Times New Roman"/>
          <w:sz w:val="24"/>
          <w:szCs w:val="24"/>
        </w:rPr>
        <w:t>)</w:t>
      </w:r>
      <w:r w:rsidR="00600367" w:rsidRPr="00551962">
        <w:rPr>
          <w:rFonts w:ascii="Times New Roman" w:hAnsi="Times New Roman" w:cs="Times New Roman"/>
          <w:bCs/>
          <w:sz w:val="24"/>
          <w:szCs w:val="24"/>
        </w:rPr>
        <w:t>.</w:t>
      </w:r>
    </w:p>
    <w:p w14:paraId="208C052C" w14:textId="77777777" w:rsidR="00E85379" w:rsidRPr="00551962" w:rsidRDefault="00E85379" w:rsidP="006B60D8">
      <w:pPr>
        <w:pStyle w:val="Heading3"/>
      </w:pPr>
      <w:bookmarkStart w:id="69" w:name="_Toc512838711"/>
      <w:bookmarkStart w:id="70" w:name="_Toc514048885"/>
      <w:bookmarkStart w:id="71" w:name="_Toc133391801"/>
      <w:r w:rsidRPr="00551962">
        <w:t>Subpart 51</w:t>
      </w:r>
      <w:r w:rsidR="00545C37" w:rsidRPr="00551962">
        <w:t>0</w:t>
      </w:r>
      <w:r w:rsidRPr="00551962">
        <w:t>8.90 – Civil Confinement of Military Absentees and Deserters</w:t>
      </w:r>
      <w:bookmarkEnd w:id="69"/>
      <w:bookmarkEnd w:id="70"/>
      <w:bookmarkEnd w:id="71"/>
    </w:p>
    <w:p w14:paraId="208C052D" w14:textId="77777777" w:rsidR="00CA4DED" w:rsidRPr="00551962" w:rsidRDefault="00CA4DED" w:rsidP="006B60D8">
      <w:pPr>
        <w:pStyle w:val="Heading4"/>
      </w:pPr>
      <w:bookmarkStart w:id="72" w:name="_Toc512838712"/>
      <w:bookmarkStart w:id="73" w:name="_Toc514048886"/>
      <w:bookmarkStart w:id="74" w:name="_Toc133391802"/>
      <w:r w:rsidRPr="00551962">
        <w:t>5108.9000  Scope of subpart.</w:t>
      </w:r>
      <w:bookmarkEnd w:id="72"/>
      <w:bookmarkEnd w:id="73"/>
      <w:bookmarkEnd w:id="74"/>
    </w:p>
    <w:p w14:paraId="208C052E" w14:textId="77777777" w:rsidR="00CA4DED" w:rsidRPr="00551962" w:rsidRDefault="00CA4DED" w:rsidP="006B60D8">
      <w:pPr>
        <w:rPr>
          <w:rFonts w:ascii="Times New Roman" w:hAnsi="Times New Roman" w:cs="Times New Roman"/>
          <w:b/>
          <w:sz w:val="24"/>
          <w:szCs w:val="24"/>
        </w:rPr>
      </w:pPr>
      <w:r w:rsidRPr="00551962">
        <w:rPr>
          <w:rFonts w:ascii="Times New Roman" w:hAnsi="Times New Roman" w:cs="Times New Roman"/>
          <w:sz w:val="24"/>
          <w:szCs w:val="24"/>
        </w:rPr>
        <w:t>This subpart prescribes policy for the acquisition of civil detention facility services, when</w:t>
      </w:r>
      <w:r w:rsidR="00374CDC" w:rsidRPr="00551962">
        <w:rPr>
          <w:rFonts w:ascii="Times New Roman" w:hAnsi="Times New Roman" w:cs="Times New Roman"/>
          <w:sz w:val="24"/>
          <w:szCs w:val="24"/>
        </w:rPr>
        <w:t xml:space="preserve"> installation commanders or provost marshals deem</w:t>
      </w:r>
      <w:r w:rsidRPr="00551962">
        <w:rPr>
          <w:rFonts w:ascii="Times New Roman" w:hAnsi="Times New Roman" w:cs="Times New Roman"/>
          <w:sz w:val="24"/>
          <w:szCs w:val="24"/>
        </w:rPr>
        <w:t xml:space="preserve"> the use of such facilities appropriate.</w:t>
      </w:r>
    </w:p>
    <w:p w14:paraId="208C052F" w14:textId="77777777" w:rsidR="00E85379" w:rsidRPr="00551962" w:rsidRDefault="00E85379" w:rsidP="006B60D8">
      <w:pPr>
        <w:pStyle w:val="Heading4"/>
      </w:pPr>
      <w:bookmarkStart w:id="75" w:name="_Toc512838713"/>
      <w:bookmarkStart w:id="76" w:name="_Toc514048887"/>
      <w:bookmarkStart w:id="77" w:name="_Toc133391803"/>
      <w:r w:rsidRPr="00551962">
        <w:t>5108.9001  Use of civil detention facilities.</w:t>
      </w:r>
      <w:bookmarkEnd w:id="75"/>
      <w:bookmarkEnd w:id="76"/>
      <w:bookmarkEnd w:id="77"/>
    </w:p>
    <w:p w14:paraId="208C0531" w14:textId="6E17CA1D" w:rsidR="00D73992" w:rsidRPr="00551962" w:rsidRDefault="00E85379" w:rsidP="0065340F">
      <w:pPr>
        <w:rPr>
          <w:rFonts w:ascii="Times New Roman" w:hAnsi="Times New Roman" w:cs="Times New Roman"/>
          <w:bCs/>
          <w:sz w:val="24"/>
          <w:szCs w:val="24"/>
        </w:rPr>
      </w:pPr>
      <w:r w:rsidRPr="00551962">
        <w:rPr>
          <w:rFonts w:ascii="Times New Roman" w:hAnsi="Times New Roman" w:cs="Times New Roman"/>
          <w:sz w:val="24"/>
          <w:szCs w:val="24"/>
        </w:rPr>
        <w:t>See Army Regulation</w:t>
      </w:r>
      <w:r w:rsidR="00623A3A" w:rsidRPr="00551962">
        <w:rPr>
          <w:rFonts w:ascii="Times New Roman" w:hAnsi="Times New Roman" w:cs="Times New Roman"/>
          <w:sz w:val="24"/>
          <w:szCs w:val="24"/>
        </w:rPr>
        <w:t>s</w:t>
      </w:r>
      <w:r w:rsidRPr="00551962">
        <w:rPr>
          <w:rFonts w:ascii="Times New Roman" w:hAnsi="Times New Roman" w:cs="Times New Roman"/>
          <w:sz w:val="24"/>
          <w:szCs w:val="24"/>
        </w:rPr>
        <w:t xml:space="preserve"> 190-9 and 190-47.</w:t>
      </w:r>
    </w:p>
    <w:p w14:paraId="208C0532" w14:textId="77777777" w:rsidR="00B26098" w:rsidRPr="00551962" w:rsidRDefault="00B26098" w:rsidP="006B60D8">
      <w:pPr>
        <w:pStyle w:val="Heading3"/>
      </w:pPr>
      <w:bookmarkStart w:id="78" w:name="_Toc512838714"/>
      <w:bookmarkStart w:id="79" w:name="_Toc514048888"/>
      <w:bookmarkStart w:id="80" w:name="_Toc133391804"/>
      <w:r w:rsidRPr="00551962">
        <w:t>Subpart 5108.9</w:t>
      </w:r>
      <w:r w:rsidR="00E85379" w:rsidRPr="00551962">
        <w:t>1</w:t>
      </w:r>
      <w:r w:rsidR="00623A3A" w:rsidRPr="00551962">
        <w:t xml:space="preserve"> </w:t>
      </w:r>
      <w:r w:rsidRPr="00551962">
        <w:t>– Video Productions</w:t>
      </w:r>
      <w:bookmarkEnd w:id="78"/>
      <w:bookmarkEnd w:id="79"/>
      <w:bookmarkEnd w:id="80"/>
    </w:p>
    <w:p w14:paraId="208C0533" w14:textId="77777777" w:rsidR="00374CDC" w:rsidRPr="00551962" w:rsidRDefault="00374CDC" w:rsidP="006B60D8">
      <w:pPr>
        <w:pStyle w:val="Heading4"/>
      </w:pPr>
      <w:bookmarkStart w:id="81" w:name="_Toc512838715"/>
      <w:bookmarkStart w:id="82" w:name="_Toc514048889"/>
      <w:bookmarkStart w:id="83" w:name="_Toc133391805"/>
      <w:r w:rsidRPr="00551962">
        <w:t>5108.9100  Scope of subpart.</w:t>
      </w:r>
      <w:bookmarkEnd w:id="81"/>
      <w:bookmarkEnd w:id="82"/>
      <w:bookmarkEnd w:id="83"/>
    </w:p>
    <w:p w14:paraId="1AB3C0A9" w14:textId="7D29FD46" w:rsidR="00612CC9" w:rsidRPr="00551962" w:rsidRDefault="00374CDC" w:rsidP="00B26098">
      <w:pPr>
        <w:pStyle w:val="PlainText"/>
        <w:spacing w:after="240"/>
        <w:rPr>
          <w:rFonts w:ascii="Times New Roman" w:hAnsi="Times New Roman" w:cs="Times New Roman"/>
          <w:sz w:val="24"/>
        </w:rPr>
      </w:pPr>
      <w:r w:rsidRPr="00551962">
        <w:rPr>
          <w:rFonts w:ascii="Times New Roman" w:hAnsi="Times New Roman" w:cs="Times New Roman"/>
          <w:sz w:val="24"/>
        </w:rPr>
        <w:t>This subpart prescribes policy for the acquisition</w:t>
      </w:r>
      <w:r w:rsidR="00F50CC1" w:rsidRPr="00551962">
        <w:rPr>
          <w:rFonts w:ascii="Times New Roman" w:hAnsi="Times New Roman" w:cs="Times New Roman"/>
          <w:sz w:val="24"/>
        </w:rPr>
        <w:t xml:space="preserve"> of</w:t>
      </w:r>
      <w:r w:rsidRPr="00551962">
        <w:rPr>
          <w:rFonts w:ascii="Times New Roman" w:hAnsi="Times New Roman" w:cs="Times New Roman"/>
          <w:sz w:val="24"/>
        </w:rPr>
        <w:t xml:space="preserve"> video productions.</w:t>
      </w:r>
    </w:p>
    <w:p w14:paraId="70FF3D1C" w14:textId="3668B868" w:rsidR="00D62E49" w:rsidRPr="00551962" w:rsidRDefault="00B26098" w:rsidP="00551962">
      <w:pPr>
        <w:pStyle w:val="Heading4"/>
      </w:pPr>
      <w:bookmarkStart w:id="84" w:name="_Toc512838716"/>
      <w:bookmarkStart w:id="85" w:name="_Toc514048890"/>
      <w:bookmarkStart w:id="86" w:name="_Toc133391806"/>
      <w:r w:rsidRPr="00551962">
        <w:t>51</w:t>
      </w:r>
      <w:r w:rsidR="00E85379" w:rsidRPr="00551962">
        <w:t>08</w:t>
      </w:r>
      <w:r w:rsidRPr="00551962">
        <w:t>.9</w:t>
      </w:r>
      <w:r w:rsidR="00E85379" w:rsidRPr="00551962">
        <w:t>1</w:t>
      </w:r>
      <w:r w:rsidRPr="00551962">
        <w:t xml:space="preserve">01  Contracting for </w:t>
      </w:r>
      <w:r w:rsidR="00551962">
        <w:t>v</w:t>
      </w:r>
      <w:r w:rsidR="00D62E49" w:rsidRPr="00551962">
        <w:t xml:space="preserve">ideo </w:t>
      </w:r>
      <w:r w:rsidR="00551962">
        <w:t>p</w:t>
      </w:r>
      <w:r w:rsidR="00D62E49" w:rsidRPr="00551962">
        <w:t>roductions</w:t>
      </w:r>
      <w:r w:rsidRPr="00551962">
        <w:t>.</w:t>
      </w:r>
      <w:bookmarkEnd w:id="84"/>
      <w:bookmarkEnd w:id="85"/>
      <w:bookmarkEnd w:id="86"/>
    </w:p>
    <w:p w14:paraId="24C3F6D6" w14:textId="4CF170C8" w:rsidR="00D62E49" w:rsidRPr="00551962" w:rsidRDefault="00D62E49" w:rsidP="00D62E49">
      <w:pPr>
        <w:rPr>
          <w:rFonts w:ascii="Times New Roman" w:hAnsi="Times New Roman" w:cs="Times New Roman"/>
          <w:sz w:val="24"/>
          <w:szCs w:val="24"/>
        </w:rPr>
      </w:pPr>
      <w:r w:rsidRPr="00551962">
        <w:rPr>
          <w:rFonts w:ascii="Times New Roman" w:hAnsi="Times New Roman" w:cs="Times New Roman"/>
          <w:sz w:val="24"/>
          <w:szCs w:val="24"/>
        </w:rPr>
        <w:t xml:space="preserve">(a) The Production Acquisition Division (PAD) J/G42 at United States Army Military District of Washington (USAMDW), formerly AMVID PAD, is the only multimedia and visual information acquisition activity authorized to contract for total video productions. (See DoDI 5040.02, Army Regulation 25-1, and Department of the Army Pamphlet 25-91). </w:t>
      </w:r>
    </w:p>
    <w:p w14:paraId="38245E12" w14:textId="3C5D3775" w:rsidR="00D62E49" w:rsidRPr="00551962" w:rsidRDefault="00D62E49" w:rsidP="00D62E49">
      <w:pPr>
        <w:rPr>
          <w:rFonts w:ascii="Times New Roman" w:hAnsi="Times New Roman" w:cs="Times New Roman"/>
          <w:color w:val="FF0000"/>
          <w:sz w:val="24"/>
          <w:szCs w:val="24"/>
        </w:rPr>
      </w:pPr>
      <w:r w:rsidRPr="00551962">
        <w:rPr>
          <w:rFonts w:ascii="Times New Roman" w:hAnsi="Times New Roman" w:cs="Times New Roman"/>
          <w:sz w:val="24"/>
          <w:szCs w:val="24"/>
        </w:rPr>
        <w:t xml:space="preserve">(b) Direct requests for contracted video productions shall be submitted to the USAMDW, PAD via email to: </w:t>
      </w:r>
      <w:hyperlink r:id="rId11" w:history="1">
        <w:r w:rsidRPr="00551962">
          <w:rPr>
            <w:rStyle w:val="Hyperlink"/>
            <w:rFonts w:ascii="Times New Roman" w:hAnsi="Times New Roman" w:cs="Times New Roman"/>
            <w:sz w:val="24"/>
            <w:szCs w:val="24"/>
          </w:rPr>
          <w:t>usarmy.mcnair.mdw.mbx.jtfncr-production-acquisition-div—pad@army.mil</w:t>
        </w:r>
      </w:hyperlink>
      <w:r w:rsidRPr="00551962">
        <w:rPr>
          <w:rFonts w:ascii="Times New Roman" w:hAnsi="Times New Roman" w:cs="Times New Roman"/>
          <w:color w:val="FF0000"/>
          <w:sz w:val="24"/>
          <w:szCs w:val="24"/>
        </w:rPr>
        <w:t>.</w:t>
      </w:r>
    </w:p>
    <w:p w14:paraId="4E74654C" w14:textId="35C29E4E" w:rsidR="00D62E49" w:rsidRPr="00551962" w:rsidRDefault="00D62E49" w:rsidP="00D62E49">
      <w:pPr>
        <w:rPr>
          <w:rFonts w:ascii="Times New Roman" w:hAnsi="Times New Roman" w:cs="Times New Roman"/>
          <w:sz w:val="24"/>
          <w:szCs w:val="24"/>
        </w:rPr>
      </w:pPr>
      <w:r w:rsidRPr="00551962">
        <w:rPr>
          <w:rFonts w:ascii="Times New Roman" w:hAnsi="Times New Roman" w:cs="Times New Roman"/>
          <w:sz w:val="24"/>
          <w:szCs w:val="24"/>
        </w:rPr>
        <w:t xml:space="preserve">(c) The </w:t>
      </w:r>
      <w:ins w:id="87" w:author="Jordan, Amanda C CIV USARMY HQDA ASA ALT (USA)" w:date="2024-08-28T07:02:00Z">
        <w:r w:rsidR="00E25DFB">
          <w:rPr>
            <w:rFonts w:ascii="Times New Roman" w:hAnsi="Times New Roman" w:cs="Times New Roman"/>
            <w:sz w:val="24"/>
            <w:szCs w:val="24"/>
          </w:rPr>
          <w:t>C</w:t>
        </w:r>
      </w:ins>
      <w:del w:id="88" w:author="Jordan, Amanda C CIV USARMY HQDA ASA ALT (USA)" w:date="2024-08-28T07:02:00Z">
        <w:r w:rsidRPr="00551962" w:rsidDel="00E25DFB">
          <w:rPr>
            <w:rFonts w:ascii="Times New Roman" w:hAnsi="Times New Roman" w:cs="Times New Roman"/>
            <w:sz w:val="24"/>
            <w:szCs w:val="24"/>
          </w:rPr>
          <w:delText>c</w:delText>
        </w:r>
      </w:del>
      <w:r w:rsidRPr="00551962">
        <w:rPr>
          <w:rFonts w:ascii="Times New Roman" w:hAnsi="Times New Roman" w:cs="Times New Roman"/>
          <w:sz w:val="24"/>
          <w:szCs w:val="24"/>
        </w:rPr>
        <w:t>ontracting officer must forward procurement requests for contracting video productions to the USAMDW, Production Acquisition Division at the address in paragraph (b) in this section.</w:t>
      </w:r>
    </w:p>
    <w:p w14:paraId="078A39B0" w14:textId="036F1C71" w:rsidR="00D62E49" w:rsidRPr="00551962" w:rsidRDefault="00D62E49" w:rsidP="00551962">
      <w:pPr>
        <w:rPr>
          <w:rFonts w:ascii="Times New Roman" w:hAnsi="Times New Roman" w:cs="Times New Roman"/>
          <w:sz w:val="24"/>
          <w:szCs w:val="24"/>
        </w:rPr>
      </w:pPr>
      <w:r w:rsidRPr="00551962">
        <w:rPr>
          <w:rFonts w:ascii="Times New Roman" w:hAnsi="Times New Roman" w:cs="Times New Roman"/>
          <w:sz w:val="24"/>
          <w:szCs w:val="24"/>
        </w:rPr>
        <w:t>(d) For advisory and assistance services for audiovisual productions, please contact USAMDW via the above email.</w:t>
      </w:r>
    </w:p>
    <w:p w14:paraId="41EAB121" w14:textId="77777777" w:rsidR="00D62E49" w:rsidRPr="00551962" w:rsidRDefault="00D62E49" w:rsidP="00B26098">
      <w:pPr>
        <w:pStyle w:val="PlainText"/>
        <w:spacing w:after="240"/>
        <w:rPr>
          <w:rFonts w:ascii="Times New Roman" w:hAnsi="Times New Roman" w:cs="Times New Roman"/>
          <w:sz w:val="24"/>
        </w:rPr>
      </w:pPr>
    </w:p>
    <w:p w14:paraId="208C053E" w14:textId="77777777" w:rsidR="00E85379" w:rsidRPr="00551962" w:rsidRDefault="00E85379" w:rsidP="006B60D8">
      <w:pPr>
        <w:pStyle w:val="Heading3"/>
      </w:pPr>
      <w:bookmarkStart w:id="89" w:name="_Toc512838717"/>
      <w:bookmarkStart w:id="90" w:name="_Toc514048891"/>
      <w:bookmarkStart w:id="91" w:name="_Toc133391807"/>
      <w:r w:rsidRPr="00551962">
        <w:t>Subpart 5108.92 – Army Continuing Education System Contracts</w:t>
      </w:r>
      <w:bookmarkEnd w:id="89"/>
      <w:bookmarkEnd w:id="90"/>
      <w:bookmarkEnd w:id="91"/>
    </w:p>
    <w:p w14:paraId="208C053F" w14:textId="77777777" w:rsidR="00374CDC" w:rsidRPr="00551962" w:rsidRDefault="00374CDC" w:rsidP="006B60D8">
      <w:pPr>
        <w:pStyle w:val="Heading4"/>
      </w:pPr>
      <w:bookmarkStart w:id="92" w:name="_Toc512838718"/>
      <w:bookmarkStart w:id="93" w:name="_Toc514048892"/>
      <w:bookmarkStart w:id="94" w:name="_Toc133391808"/>
      <w:r w:rsidRPr="00551962">
        <w:lastRenderedPageBreak/>
        <w:t>5108.9200  Scope of subpart</w:t>
      </w:r>
      <w:r w:rsidR="001E5A2E" w:rsidRPr="00551962">
        <w:t>.</w:t>
      </w:r>
      <w:bookmarkEnd w:id="92"/>
      <w:bookmarkEnd w:id="93"/>
      <w:bookmarkEnd w:id="94"/>
    </w:p>
    <w:p w14:paraId="208C0540" w14:textId="77777777" w:rsidR="00374CDC" w:rsidRPr="00551962" w:rsidRDefault="00374CDC" w:rsidP="006B60D8">
      <w:pPr>
        <w:rPr>
          <w:rFonts w:ascii="Times New Roman" w:hAnsi="Times New Roman" w:cs="Times New Roman"/>
          <w:sz w:val="24"/>
          <w:szCs w:val="24"/>
        </w:rPr>
      </w:pPr>
      <w:r w:rsidRPr="00551962">
        <w:rPr>
          <w:rFonts w:ascii="Times New Roman" w:hAnsi="Times New Roman" w:cs="Times New Roman"/>
          <w:sz w:val="24"/>
          <w:szCs w:val="24"/>
        </w:rPr>
        <w:t xml:space="preserve">This subpart prescribes policy for </w:t>
      </w:r>
      <w:r w:rsidR="00DB681C" w:rsidRPr="00551962">
        <w:rPr>
          <w:rFonts w:ascii="Times New Roman" w:hAnsi="Times New Roman" w:cs="Times New Roman"/>
          <w:sz w:val="24"/>
          <w:szCs w:val="24"/>
        </w:rPr>
        <w:t xml:space="preserve">the </w:t>
      </w:r>
      <w:r w:rsidR="00F50CC1" w:rsidRPr="00551962">
        <w:rPr>
          <w:rFonts w:ascii="Times New Roman" w:hAnsi="Times New Roman" w:cs="Times New Roman"/>
          <w:sz w:val="24"/>
          <w:szCs w:val="24"/>
        </w:rPr>
        <w:t>acquisition</w:t>
      </w:r>
      <w:r w:rsidR="00DB681C" w:rsidRPr="00551962">
        <w:rPr>
          <w:rFonts w:ascii="Times New Roman" w:hAnsi="Times New Roman" w:cs="Times New Roman"/>
          <w:sz w:val="24"/>
          <w:szCs w:val="24"/>
        </w:rPr>
        <w:t xml:space="preserve"> of </w:t>
      </w:r>
      <w:r w:rsidRPr="00551962">
        <w:rPr>
          <w:rFonts w:ascii="Times New Roman" w:hAnsi="Times New Roman" w:cs="Times New Roman"/>
          <w:sz w:val="24"/>
          <w:szCs w:val="24"/>
        </w:rPr>
        <w:t xml:space="preserve">Army Continuing Education System </w:t>
      </w:r>
      <w:r w:rsidR="00DB681C" w:rsidRPr="00551962">
        <w:rPr>
          <w:rFonts w:ascii="Times New Roman" w:hAnsi="Times New Roman" w:cs="Times New Roman"/>
          <w:sz w:val="24"/>
          <w:szCs w:val="24"/>
        </w:rPr>
        <w:t>(ACES) programs and services.</w:t>
      </w:r>
    </w:p>
    <w:p w14:paraId="208C0541" w14:textId="77777777" w:rsidR="00E85379" w:rsidRPr="00551962" w:rsidRDefault="00E85379" w:rsidP="006B60D8">
      <w:pPr>
        <w:pStyle w:val="Heading4"/>
      </w:pPr>
      <w:bookmarkStart w:id="95" w:name="_Toc512838719"/>
      <w:bookmarkStart w:id="96" w:name="_Toc514048893"/>
      <w:bookmarkStart w:id="97" w:name="_Toc133391809"/>
      <w:r w:rsidRPr="00551962">
        <w:t>5108.9201  References.</w:t>
      </w:r>
      <w:bookmarkEnd w:id="95"/>
      <w:bookmarkEnd w:id="96"/>
      <w:bookmarkEnd w:id="97"/>
    </w:p>
    <w:p w14:paraId="208C0542" w14:textId="77777777" w:rsidR="00E85379" w:rsidRPr="00551962" w:rsidRDefault="00E85379" w:rsidP="00E85379">
      <w:pPr>
        <w:spacing w:after="240"/>
        <w:rPr>
          <w:rFonts w:ascii="Times New Roman" w:hAnsi="Times New Roman" w:cs="Times New Roman"/>
          <w:sz w:val="24"/>
          <w:szCs w:val="24"/>
        </w:rPr>
      </w:pPr>
      <w:r w:rsidRPr="00551962">
        <w:rPr>
          <w:rFonts w:ascii="Times New Roman" w:hAnsi="Times New Roman" w:cs="Times New Roman"/>
          <w:sz w:val="24"/>
          <w:szCs w:val="24"/>
        </w:rPr>
        <w:t>A</w:t>
      </w:r>
      <w:r w:rsidR="00623A3A" w:rsidRPr="00551962">
        <w:rPr>
          <w:rFonts w:ascii="Times New Roman" w:hAnsi="Times New Roman" w:cs="Times New Roman"/>
          <w:sz w:val="24"/>
          <w:szCs w:val="24"/>
        </w:rPr>
        <w:t xml:space="preserve">rmy </w:t>
      </w:r>
      <w:r w:rsidRPr="00551962">
        <w:rPr>
          <w:rFonts w:ascii="Times New Roman" w:hAnsi="Times New Roman" w:cs="Times New Roman"/>
          <w:sz w:val="24"/>
          <w:szCs w:val="24"/>
        </w:rPr>
        <w:t>R</w:t>
      </w:r>
      <w:r w:rsidR="00623A3A" w:rsidRPr="00551962">
        <w:rPr>
          <w:rFonts w:ascii="Times New Roman" w:hAnsi="Times New Roman" w:cs="Times New Roman"/>
          <w:sz w:val="24"/>
          <w:szCs w:val="24"/>
        </w:rPr>
        <w:t>egulation (AR)</w:t>
      </w:r>
      <w:r w:rsidRPr="00551962">
        <w:rPr>
          <w:rFonts w:ascii="Times New Roman" w:hAnsi="Times New Roman" w:cs="Times New Roman"/>
          <w:sz w:val="24"/>
          <w:szCs w:val="24"/>
        </w:rPr>
        <w:t xml:space="preserve"> 621-5 establishes the</w:t>
      </w:r>
      <w:r w:rsidR="00DB681C" w:rsidRPr="00551962">
        <w:rPr>
          <w:rFonts w:ascii="Times New Roman" w:hAnsi="Times New Roman" w:cs="Times New Roman"/>
          <w:sz w:val="24"/>
          <w:szCs w:val="24"/>
        </w:rPr>
        <w:t xml:space="preserve"> </w:t>
      </w:r>
      <w:r w:rsidRPr="00551962">
        <w:rPr>
          <w:rFonts w:ascii="Times New Roman" w:hAnsi="Times New Roman" w:cs="Times New Roman"/>
          <w:sz w:val="24"/>
          <w:szCs w:val="24"/>
        </w:rPr>
        <w:t>ACES and prescribes policies and responsibilities for its administration.</w:t>
      </w:r>
    </w:p>
    <w:p w14:paraId="208C0543" w14:textId="77777777" w:rsidR="00E85379" w:rsidRPr="00551962" w:rsidRDefault="00E85379" w:rsidP="00E85379">
      <w:pPr>
        <w:pStyle w:val="ind4"/>
        <w:spacing w:after="240"/>
        <w:ind w:left="0" w:firstLine="720"/>
        <w:rPr>
          <w:rFonts w:ascii="Times New Roman" w:hAnsi="Times New Roman" w:cs="Times New Roman"/>
          <w:sz w:val="24"/>
          <w:szCs w:val="24"/>
        </w:rPr>
      </w:pPr>
      <w:r w:rsidRPr="00551962">
        <w:rPr>
          <w:rFonts w:ascii="Times New Roman" w:hAnsi="Times New Roman" w:cs="Times New Roman"/>
          <w:sz w:val="24"/>
          <w:szCs w:val="24"/>
        </w:rPr>
        <w:t>(a)  AR 350-20 provides for mission-required language training procured through ACES.</w:t>
      </w:r>
    </w:p>
    <w:p w14:paraId="208C0545" w14:textId="570BDC1C" w:rsidR="00D73992" w:rsidRPr="00551962" w:rsidRDefault="00E85379" w:rsidP="00612CC9">
      <w:pPr>
        <w:pStyle w:val="ind4"/>
        <w:spacing w:after="240"/>
        <w:ind w:left="0" w:firstLine="720"/>
        <w:rPr>
          <w:rFonts w:ascii="Times New Roman" w:hAnsi="Times New Roman" w:cs="Times New Roman"/>
          <w:sz w:val="24"/>
          <w:szCs w:val="24"/>
        </w:rPr>
      </w:pPr>
      <w:r w:rsidRPr="00551962">
        <w:rPr>
          <w:rFonts w:ascii="Times New Roman" w:hAnsi="Times New Roman" w:cs="Times New Roman"/>
          <w:sz w:val="24"/>
          <w:szCs w:val="24"/>
        </w:rPr>
        <w:t>(b)  AR 380-67 outlines security requirements for ACES personnel.</w:t>
      </w:r>
    </w:p>
    <w:p w14:paraId="208C0546" w14:textId="77777777" w:rsidR="00E85379" w:rsidRPr="00551962" w:rsidRDefault="00E85379" w:rsidP="006B60D8">
      <w:pPr>
        <w:pStyle w:val="Heading4"/>
      </w:pPr>
      <w:bookmarkStart w:id="98" w:name="_Toc512838720"/>
      <w:bookmarkStart w:id="99" w:name="_Toc514048894"/>
      <w:bookmarkStart w:id="100" w:name="_Toc133391810"/>
      <w:r w:rsidRPr="00551962">
        <w:t>5108.9202  Educational services contracts.</w:t>
      </w:r>
      <w:bookmarkEnd w:id="98"/>
      <w:bookmarkEnd w:id="99"/>
      <w:bookmarkEnd w:id="100"/>
    </w:p>
    <w:p w14:paraId="208C0547" w14:textId="0405E0C6"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 xml:space="preserve">(a)  The </w:t>
      </w:r>
      <w:ins w:id="101" w:author="Jordan, Amanda C CIV USARMY HQDA ASA ALT (USA)" w:date="2024-08-28T07:02:00Z">
        <w:r w:rsidR="00E25DFB">
          <w:rPr>
            <w:rFonts w:ascii="Times New Roman" w:hAnsi="Times New Roman" w:cs="Times New Roman"/>
            <w:sz w:val="24"/>
            <w:szCs w:val="24"/>
          </w:rPr>
          <w:t>C</w:t>
        </w:r>
      </w:ins>
      <w:del w:id="102" w:author="Jordan, Amanda C CIV USARMY HQDA ASA ALT (USA)" w:date="2024-08-28T07:02:00Z">
        <w:r w:rsidRPr="00551962" w:rsidDel="00E25DFB">
          <w:rPr>
            <w:rFonts w:ascii="Times New Roman" w:hAnsi="Times New Roman" w:cs="Times New Roman"/>
            <w:sz w:val="24"/>
            <w:szCs w:val="24"/>
          </w:rPr>
          <w:delText>c</w:delText>
        </w:r>
      </w:del>
      <w:r w:rsidRPr="00551962">
        <w:rPr>
          <w:rFonts w:ascii="Times New Roman" w:hAnsi="Times New Roman" w:cs="Times New Roman"/>
          <w:sz w:val="24"/>
          <w:szCs w:val="24"/>
        </w:rPr>
        <w:t xml:space="preserve">ontracting officer may execute educational services contracts to support ACES for Active Component, Reserve Component and Army National Guard soldiers and to provide </w:t>
      </w:r>
      <w:r w:rsidRPr="00777966">
        <w:rPr>
          <w:rFonts w:ascii="Times New Roman" w:hAnsi="Times New Roman" w:cs="Times New Roman"/>
          <w:sz w:val="24"/>
          <w:szCs w:val="24"/>
        </w:rPr>
        <w:t>Headstart</w:t>
      </w:r>
      <w:r w:rsidRPr="00551962">
        <w:rPr>
          <w:rFonts w:ascii="Times New Roman" w:hAnsi="Times New Roman" w:cs="Times New Roman"/>
          <w:sz w:val="24"/>
          <w:szCs w:val="24"/>
        </w:rPr>
        <w:t xml:space="preserve"> language and host nation acculturation programs for Active Component adult family members.</w:t>
      </w:r>
    </w:p>
    <w:p w14:paraId="208C0548"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(b)  In the continental United States, the tuition assistance procedures described in AR 621-5 are the appropriate method to obtain postsecondary and off-duty high school instruction.</w:t>
      </w:r>
    </w:p>
    <w:p w14:paraId="208C0549"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(c)  Use contracts for the following:</w:t>
      </w:r>
    </w:p>
    <w:p w14:paraId="208C054A" w14:textId="77777777" w:rsidR="00E85379" w:rsidRPr="00551962" w:rsidRDefault="00E85379" w:rsidP="00E85379">
      <w:pPr>
        <w:pStyle w:val="ind8"/>
        <w:spacing w:after="240"/>
        <w:ind w:left="0" w:firstLine="720"/>
        <w:rPr>
          <w:rFonts w:ascii="Times New Roman" w:hAnsi="Times New Roman" w:cs="Times New Roman"/>
          <w:b/>
          <w:bCs/>
        </w:rPr>
      </w:pPr>
      <w:r w:rsidRPr="00551962">
        <w:rPr>
          <w:rFonts w:ascii="Times New Roman" w:hAnsi="Times New Roman" w:cs="Times New Roman"/>
        </w:rPr>
        <w:t xml:space="preserve">(1)  Conducting Army </w:t>
      </w:r>
      <w:r w:rsidR="00623A3A" w:rsidRPr="00551962">
        <w:rPr>
          <w:rFonts w:ascii="Times New Roman" w:hAnsi="Times New Roman" w:cs="Times New Roman"/>
        </w:rPr>
        <w:t>e</w:t>
      </w:r>
      <w:r w:rsidRPr="00551962">
        <w:rPr>
          <w:rFonts w:ascii="Times New Roman" w:hAnsi="Times New Roman" w:cs="Times New Roman"/>
        </w:rPr>
        <w:t xml:space="preserve">ducation </w:t>
      </w:r>
      <w:r w:rsidR="00623A3A" w:rsidRPr="00551962">
        <w:rPr>
          <w:rFonts w:ascii="Times New Roman" w:hAnsi="Times New Roman" w:cs="Times New Roman"/>
        </w:rPr>
        <w:t>c</w:t>
      </w:r>
      <w:r w:rsidRPr="00551962">
        <w:rPr>
          <w:rFonts w:ascii="Times New Roman" w:hAnsi="Times New Roman" w:cs="Times New Roman"/>
        </w:rPr>
        <w:t xml:space="preserve">enter instruction for programs listed in AR 621-5 </w:t>
      </w:r>
      <w:r w:rsidRPr="00551962">
        <w:rPr>
          <w:rFonts w:ascii="Times New Roman" w:hAnsi="Times New Roman" w:cs="Times New Roman"/>
          <w:bCs/>
        </w:rPr>
        <w:t>and</w:t>
      </w:r>
      <w:r w:rsidRPr="00551962">
        <w:rPr>
          <w:rFonts w:ascii="Times New Roman" w:hAnsi="Times New Roman" w:cs="Times New Roman"/>
        </w:rPr>
        <w:t xml:space="preserve"> AR 350-20.</w:t>
      </w:r>
    </w:p>
    <w:p w14:paraId="208C054B"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(2)  Testing individuals or groups of individuals who desire to participate in ACES.</w:t>
      </w:r>
    </w:p>
    <w:p w14:paraId="208C054C"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 xml:space="preserve">(3)  Army </w:t>
      </w:r>
      <w:r w:rsidR="00623A3A" w:rsidRPr="00551962">
        <w:rPr>
          <w:rFonts w:ascii="Times New Roman" w:hAnsi="Times New Roman" w:cs="Times New Roman"/>
        </w:rPr>
        <w:t>l</w:t>
      </w:r>
      <w:r w:rsidRPr="00551962">
        <w:rPr>
          <w:rFonts w:ascii="Times New Roman" w:hAnsi="Times New Roman" w:cs="Times New Roman"/>
        </w:rPr>
        <w:t xml:space="preserve">earning </w:t>
      </w:r>
      <w:r w:rsidR="00623A3A" w:rsidRPr="00551962">
        <w:rPr>
          <w:rFonts w:ascii="Times New Roman" w:hAnsi="Times New Roman" w:cs="Times New Roman"/>
        </w:rPr>
        <w:t>c</w:t>
      </w:r>
      <w:r w:rsidRPr="00551962">
        <w:rPr>
          <w:rFonts w:ascii="Times New Roman" w:hAnsi="Times New Roman" w:cs="Times New Roman"/>
        </w:rPr>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208C054D"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 xml:space="preserve">(4)  Education </w:t>
      </w:r>
      <w:r w:rsidR="00623A3A" w:rsidRPr="00551962">
        <w:rPr>
          <w:rFonts w:ascii="Times New Roman" w:hAnsi="Times New Roman" w:cs="Times New Roman"/>
        </w:rPr>
        <w:t>t</w:t>
      </w:r>
      <w:r w:rsidRPr="00551962">
        <w:rPr>
          <w:rFonts w:ascii="Times New Roman" w:hAnsi="Times New Roman" w:cs="Times New Roman"/>
        </w:rPr>
        <w:t xml:space="preserve">ransition </w:t>
      </w:r>
      <w:r w:rsidR="00623A3A" w:rsidRPr="00551962">
        <w:rPr>
          <w:rFonts w:ascii="Times New Roman" w:hAnsi="Times New Roman" w:cs="Times New Roman"/>
        </w:rPr>
        <w:t>m</w:t>
      </w:r>
      <w:r w:rsidRPr="00551962">
        <w:rPr>
          <w:rFonts w:ascii="Times New Roman" w:hAnsi="Times New Roman" w:cs="Times New Roman"/>
        </w:rPr>
        <w:t>anagement services for Active Component only.</w:t>
      </w:r>
    </w:p>
    <w:p w14:paraId="208C054E"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(5)  Education program development, such as curriculum development, software and courseware development.</w:t>
      </w:r>
    </w:p>
    <w:p w14:paraId="208C054F" w14:textId="77777777" w:rsidR="00E85379" w:rsidRPr="00551962" w:rsidRDefault="00E07C12" w:rsidP="00E85379">
      <w:pPr>
        <w:pStyle w:val="ind8"/>
        <w:spacing w:after="240"/>
        <w:ind w:left="0" w:firstLine="720"/>
        <w:rPr>
          <w:rFonts w:ascii="Times New Roman" w:hAnsi="Times New Roman" w:cs="Times New Roman"/>
        </w:rPr>
      </w:pPr>
      <w:r w:rsidRPr="00551962">
        <w:rPr>
          <w:rFonts w:ascii="Times New Roman" w:hAnsi="Times New Roman" w:cs="Times New Roman"/>
        </w:rPr>
        <w:t>(6)  Training for professional development of ACES full-time, permanent, professional staff.</w:t>
      </w:r>
    </w:p>
    <w:p w14:paraId="208C0550" w14:textId="77777777" w:rsidR="00E85379" w:rsidRPr="00551962" w:rsidRDefault="00E85379" w:rsidP="006B60D8">
      <w:pPr>
        <w:pStyle w:val="Heading4"/>
      </w:pPr>
      <w:bookmarkStart w:id="103" w:name="_Toc512838721"/>
      <w:bookmarkStart w:id="104" w:name="_Toc514048895"/>
      <w:bookmarkStart w:id="105" w:name="_Toc133391811"/>
      <w:r w:rsidRPr="00551962">
        <w:t>5108.9203  Procedures.</w:t>
      </w:r>
      <w:bookmarkEnd w:id="103"/>
      <w:bookmarkEnd w:id="104"/>
      <w:bookmarkEnd w:id="105"/>
    </w:p>
    <w:p w14:paraId="208C0551" w14:textId="77777777"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lastRenderedPageBreak/>
        <w:t xml:space="preserve">See Army Regulations </w:t>
      </w:r>
      <w:r w:rsidR="0045247F" w:rsidRPr="00551962">
        <w:rPr>
          <w:rFonts w:ascii="Times New Roman" w:hAnsi="Times New Roman" w:cs="Times New Roman"/>
          <w:sz w:val="24"/>
          <w:szCs w:val="24"/>
        </w:rPr>
        <w:t xml:space="preserve">cited </w:t>
      </w:r>
      <w:r w:rsidRPr="00551962">
        <w:rPr>
          <w:rFonts w:ascii="Times New Roman" w:hAnsi="Times New Roman" w:cs="Times New Roman"/>
          <w:sz w:val="24"/>
          <w:szCs w:val="24"/>
        </w:rPr>
        <w:t>at 5108.9202(c)(1).</w:t>
      </w:r>
    </w:p>
    <w:p w14:paraId="208C0552" w14:textId="77777777" w:rsidR="00E85379" w:rsidRPr="00551962" w:rsidRDefault="00E85379" w:rsidP="006B60D8">
      <w:pPr>
        <w:pStyle w:val="Heading3"/>
      </w:pPr>
      <w:bookmarkStart w:id="106" w:name="_Toc512838722"/>
      <w:bookmarkStart w:id="107" w:name="_Toc514048896"/>
      <w:bookmarkStart w:id="108" w:name="_Toc133391812"/>
      <w:r w:rsidRPr="00551962">
        <w:t>Subpart 5108.93 – Training With Commercial Firms</w:t>
      </w:r>
      <w:bookmarkEnd w:id="106"/>
      <w:bookmarkEnd w:id="107"/>
      <w:bookmarkEnd w:id="108"/>
    </w:p>
    <w:p w14:paraId="208C0553" w14:textId="77777777" w:rsidR="00DA6EBB" w:rsidRPr="00551962" w:rsidRDefault="00863414" w:rsidP="006B60D8">
      <w:pPr>
        <w:pStyle w:val="Heading4"/>
      </w:pPr>
      <w:bookmarkStart w:id="109" w:name="_Toc512838723"/>
      <w:bookmarkStart w:id="110" w:name="_Toc514048897"/>
      <w:bookmarkStart w:id="111" w:name="_Toc133391813"/>
      <w:r w:rsidRPr="00551962">
        <w:t xml:space="preserve">5108.9300  Scope of </w:t>
      </w:r>
      <w:r w:rsidR="001E5A2E" w:rsidRPr="00551962">
        <w:t>s</w:t>
      </w:r>
      <w:r w:rsidRPr="00551962">
        <w:t>ubpart.</w:t>
      </w:r>
      <w:bookmarkEnd w:id="109"/>
      <w:bookmarkEnd w:id="110"/>
      <w:bookmarkEnd w:id="111"/>
    </w:p>
    <w:p w14:paraId="208C0554" w14:textId="77777777" w:rsidR="00863414" w:rsidRPr="00551962" w:rsidRDefault="00863414" w:rsidP="006B60D8">
      <w:pPr>
        <w:rPr>
          <w:rFonts w:ascii="Times New Roman" w:hAnsi="Times New Roman" w:cs="Times New Roman"/>
          <w:sz w:val="24"/>
          <w:szCs w:val="24"/>
        </w:rPr>
      </w:pPr>
      <w:r w:rsidRPr="00551962">
        <w:rPr>
          <w:rFonts w:ascii="Times New Roman" w:hAnsi="Times New Roman" w:cs="Times New Roman"/>
          <w:sz w:val="24"/>
          <w:szCs w:val="24"/>
        </w:rPr>
        <w:t>This subpart prescribes policy for obtaining commercial training for Army Medical Department and other Army personnel.</w:t>
      </w:r>
    </w:p>
    <w:p w14:paraId="208C0555" w14:textId="77777777" w:rsidR="00E85379" w:rsidRPr="00551962" w:rsidRDefault="00E85379" w:rsidP="006B60D8">
      <w:pPr>
        <w:pStyle w:val="Heading4"/>
      </w:pPr>
      <w:bookmarkStart w:id="112" w:name="_Toc512838724"/>
      <w:bookmarkStart w:id="113" w:name="_Toc514048898"/>
      <w:bookmarkStart w:id="114" w:name="_Toc133391814"/>
      <w:r w:rsidRPr="00551962">
        <w:t>5108.9301  General.</w:t>
      </w:r>
      <w:bookmarkEnd w:id="112"/>
      <w:bookmarkEnd w:id="113"/>
      <w:bookmarkEnd w:id="114"/>
    </w:p>
    <w:p w14:paraId="208C0556" w14:textId="41E8C066" w:rsidR="00E85379" w:rsidRPr="00551962" w:rsidRDefault="00E85379" w:rsidP="00E85379">
      <w:pPr>
        <w:pStyle w:val="PlainText"/>
        <w:spacing w:after="240"/>
        <w:rPr>
          <w:rFonts w:ascii="Times New Roman" w:hAnsi="Times New Roman" w:cs="Times New Roman"/>
          <w:sz w:val="24"/>
        </w:rPr>
      </w:pPr>
      <w:r w:rsidRPr="00551962">
        <w:rPr>
          <w:rFonts w:ascii="Times New Roman" w:hAnsi="Times New Roman" w:cs="Times New Roman"/>
          <w:sz w:val="24"/>
        </w:rPr>
        <w:t>(a)  Contracting officers shall refer questions about obtaining commercial training for Army Medical Department personnel to</w:t>
      </w:r>
      <w:r w:rsidR="000063E2" w:rsidRPr="00551962">
        <w:rPr>
          <w:rFonts w:ascii="Times New Roman" w:hAnsi="Times New Roman" w:cs="Times New Roman"/>
          <w:sz w:val="24"/>
        </w:rPr>
        <w:t>:</w:t>
      </w:r>
    </w:p>
    <w:p w14:paraId="1929E452" w14:textId="77777777" w:rsidR="000063E2" w:rsidRPr="00551962" w:rsidRDefault="000063E2" w:rsidP="00E85379">
      <w:pPr>
        <w:pStyle w:val="PlainText"/>
        <w:spacing w:after="240"/>
        <w:rPr>
          <w:rFonts w:ascii="Times New Roman" w:hAnsi="Times New Roman" w:cs="Times New Roman"/>
          <w:sz w:val="24"/>
        </w:rPr>
      </w:pPr>
    </w:p>
    <w:p w14:paraId="208C0557"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Commander, AMEDDC&amp;S</w:t>
      </w:r>
    </w:p>
    <w:p w14:paraId="208C0558"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Department of Health Education and Training</w:t>
      </w:r>
    </w:p>
    <w:p w14:paraId="208C0559"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Attn:  MCCS-HE</w:t>
      </w:r>
    </w:p>
    <w:p w14:paraId="208C055A" w14:textId="77777777" w:rsidR="00E85379" w:rsidRPr="00551962" w:rsidRDefault="00E07C12" w:rsidP="00E85379">
      <w:pPr>
        <w:pStyle w:val="PlainText"/>
        <w:spacing w:after="0"/>
        <w:rPr>
          <w:rFonts w:ascii="Times New Roman" w:hAnsi="Times New Roman" w:cs="Times New Roman"/>
          <w:sz w:val="24"/>
        </w:rPr>
      </w:pPr>
      <w:r w:rsidRPr="00551962">
        <w:rPr>
          <w:rFonts w:ascii="Times New Roman" w:hAnsi="Times New Roman" w:cs="Times New Roman"/>
          <w:sz w:val="24"/>
        </w:rPr>
        <w:t>2377 Greeley Road, Suite B</w:t>
      </w:r>
    </w:p>
    <w:p w14:paraId="208C055B" w14:textId="77777777" w:rsidR="00E85379" w:rsidRPr="00551962" w:rsidRDefault="00E07C12" w:rsidP="00E85379">
      <w:pPr>
        <w:pStyle w:val="PlainText"/>
        <w:spacing w:after="240"/>
        <w:rPr>
          <w:rFonts w:ascii="Times New Roman" w:hAnsi="Times New Roman" w:cs="Times New Roman"/>
          <w:sz w:val="24"/>
        </w:rPr>
      </w:pPr>
      <w:r w:rsidRPr="00551962">
        <w:rPr>
          <w:rFonts w:ascii="Times New Roman" w:hAnsi="Times New Roman" w:cs="Times New Roman"/>
          <w:sz w:val="24"/>
        </w:rPr>
        <w:t>Fort Sam Houston, TX  78234-5075</w:t>
      </w:r>
    </w:p>
    <w:p w14:paraId="208C055C" w14:textId="7728DA67" w:rsidR="00E85379" w:rsidRPr="00551962" w:rsidDel="00E25DFB" w:rsidRDefault="00E07C12" w:rsidP="00E85379">
      <w:pPr>
        <w:pStyle w:val="PlainText"/>
        <w:spacing w:after="240"/>
        <w:rPr>
          <w:del w:id="115" w:author="Jordan, Amanda C CIV USARMY HQDA ASA ALT (USA)" w:date="2024-08-28T07:01:00Z"/>
          <w:rFonts w:ascii="Times New Roman" w:hAnsi="Times New Roman" w:cs="Times New Roman"/>
          <w:sz w:val="24"/>
        </w:rPr>
      </w:pPr>
      <w:r w:rsidRPr="00551962">
        <w:rPr>
          <w:rFonts w:ascii="Times New Roman" w:hAnsi="Times New Roman" w:cs="Times New Roman"/>
          <w:sz w:val="24"/>
        </w:rPr>
        <w:t xml:space="preserve">or by telephone to (210) 295-9528, or </w:t>
      </w:r>
      <w:r w:rsidR="0045247F" w:rsidRPr="00551962">
        <w:rPr>
          <w:rFonts w:ascii="Times New Roman" w:hAnsi="Times New Roman" w:cs="Times New Roman"/>
          <w:sz w:val="24"/>
        </w:rPr>
        <w:t>fax</w:t>
      </w:r>
      <w:r w:rsidRPr="00551962">
        <w:rPr>
          <w:rFonts w:ascii="Times New Roman" w:hAnsi="Times New Roman" w:cs="Times New Roman"/>
          <w:sz w:val="24"/>
        </w:rPr>
        <w:t xml:space="preserve"> to (210) 221-2832.</w:t>
      </w:r>
    </w:p>
    <w:p w14:paraId="754F9F98" w14:textId="77777777" w:rsidR="000063E2" w:rsidRPr="00551962" w:rsidRDefault="000063E2" w:rsidP="00E85379">
      <w:pPr>
        <w:pStyle w:val="PlainText"/>
        <w:spacing w:after="240"/>
        <w:rPr>
          <w:rFonts w:ascii="Times New Roman" w:hAnsi="Times New Roman" w:cs="Times New Roman"/>
          <w:sz w:val="24"/>
        </w:rPr>
      </w:pPr>
    </w:p>
    <w:p w14:paraId="208C055D" w14:textId="4AE0AABE" w:rsidR="00E85379" w:rsidRPr="00551962" w:rsidDel="00E25DFB" w:rsidRDefault="00E85379" w:rsidP="00E85379">
      <w:pPr>
        <w:pStyle w:val="ind4"/>
        <w:spacing w:after="240"/>
        <w:ind w:left="0"/>
        <w:rPr>
          <w:del w:id="116" w:author="Jordan, Amanda C CIV USARMY HQDA ASA ALT (USA)" w:date="2024-08-28T07:01:00Z"/>
          <w:rFonts w:ascii="Times New Roman" w:hAnsi="Times New Roman" w:cs="Times New Roman"/>
          <w:sz w:val="24"/>
          <w:szCs w:val="24"/>
        </w:rPr>
      </w:pPr>
      <w:r w:rsidRPr="00551962">
        <w:rPr>
          <w:rFonts w:ascii="Times New Roman" w:hAnsi="Times New Roman" w:cs="Times New Roman"/>
          <w:sz w:val="24"/>
          <w:szCs w:val="24"/>
        </w:rPr>
        <w:t>(b)  Contracting officers shall refer questions about obtaining commercial training for other Army personnel to the</w:t>
      </w:r>
      <w:r w:rsidR="000063E2" w:rsidRPr="00551962">
        <w:rPr>
          <w:rFonts w:ascii="Times New Roman" w:hAnsi="Times New Roman" w:cs="Times New Roman"/>
          <w:sz w:val="24"/>
          <w:szCs w:val="24"/>
        </w:rPr>
        <w:t>:</w:t>
      </w:r>
    </w:p>
    <w:p w14:paraId="2803061A" w14:textId="77777777" w:rsidR="000063E2" w:rsidRPr="00551962" w:rsidRDefault="000063E2" w:rsidP="00E85379">
      <w:pPr>
        <w:pStyle w:val="ind4"/>
        <w:spacing w:after="240"/>
        <w:ind w:left="0"/>
        <w:rPr>
          <w:rFonts w:ascii="Times New Roman" w:hAnsi="Times New Roman" w:cs="Times New Roman"/>
          <w:sz w:val="24"/>
          <w:szCs w:val="24"/>
        </w:rPr>
      </w:pPr>
    </w:p>
    <w:p w14:paraId="208C055E"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 xml:space="preserve">Office </w:t>
      </w:r>
      <w:r w:rsidR="0045247F" w:rsidRPr="00551962">
        <w:rPr>
          <w:rFonts w:ascii="Times New Roman" w:hAnsi="Times New Roman" w:cs="Times New Roman"/>
          <w:sz w:val="24"/>
          <w:szCs w:val="24"/>
        </w:rPr>
        <w:t>o</w:t>
      </w:r>
      <w:r w:rsidRPr="00551962">
        <w:rPr>
          <w:rFonts w:ascii="Times New Roman" w:hAnsi="Times New Roman" w:cs="Times New Roman"/>
          <w:sz w:val="24"/>
          <w:szCs w:val="24"/>
        </w:rPr>
        <w:t>f The Deputy Chief Of Staff, G1</w:t>
      </w:r>
    </w:p>
    <w:p w14:paraId="208C055F"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Director of Military Personnel Management</w:t>
      </w:r>
    </w:p>
    <w:p w14:paraId="208C0560"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Attn:  DAPE-MP</w:t>
      </w:r>
    </w:p>
    <w:p w14:paraId="208C0561" w14:textId="77777777" w:rsidR="00E85379" w:rsidRPr="00551962"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551962">
        <w:rPr>
          <w:rFonts w:ascii="Times New Roman" w:hAnsi="Times New Roman" w:cs="Times New Roman"/>
          <w:sz w:val="24"/>
          <w:szCs w:val="24"/>
        </w:rPr>
        <w:t>300 Army Pentagon</w:t>
      </w:r>
    </w:p>
    <w:p w14:paraId="208C0562" w14:textId="77777777" w:rsidR="00E85379" w:rsidRPr="00551962"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51962">
        <w:rPr>
          <w:rFonts w:ascii="Times New Roman" w:hAnsi="Times New Roman" w:cs="Times New Roman"/>
          <w:sz w:val="24"/>
          <w:szCs w:val="24"/>
        </w:rPr>
        <w:t>Washington DC 20310-0300</w:t>
      </w:r>
    </w:p>
    <w:p w14:paraId="208C0563" w14:textId="170DED70" w:rsidR="00E85379" w:rsidRPr="00551962" w:rsidRDefault="00E85379" w:rsidP="00E85379">
      <w:pPr>
        <w:pStyle w:val="ind4"/>
        <w:spacing w:after="240"/>
        <w:ind w:left="0"/>
        <w:rPr>
          <w:rFonts w:ascii="Times New Roman" w:hAnsi="Times New Roman" w:cs="Times New Roman"/>
          <w:sz w:val="24"/>
          <w:szCs w:val="24"/>
        </w:rPr>
      </w:pPr>
      <w:r w:rsidRPr="00551962">
        <w:rPr>
          <w:rFonts w:ascii="Times New Roman" w:hAnsi="Times New Roman" w:cs="Times New Roman"/>
          <w:sz w:val="24"/>
          <w:szCs w:val="24"/>
        </w:rPr>
        <w:t>or by telephone to DSN 225-5881 or (703) 695-5881.</w:t>
      </w:r>
    </w:p>
    <w:p w14:paraId="0C5A9AF0" w14:textId="77777777" w:rsidR="000063E2" w:rsidRPr="00551962" w:rsidRDefault="000063E2" w:rsidP="00E85379">
      <w:pPr>
        <w:pStyle w:val="ind4"/>
        <w:spacing w:after="240"/>
        <w:ind w:left="0"/>
        <w:rPr>
          <w:rFonts w:ascii="Times New Roman" w:hAnsi="Times New Roman" w:cs="Times New Roman"/>
          <w:sz w:val="24"/>
          <w:szCs w:val="24"/>
        </w:rPr>
      </w:pPr>
    </w:p>
    <w:p w14:paraId="208C0564" w14:textId="77777777" w:rsidR="003E0FB6" w:rsidRPr="00551962" w:rsidRDefault="003E0FB6" w:rsidP="006B60D8">
      <w:pPr>
        <w:pStyle w:val="Heading3"/>
      </w:pPr>
      <w:bookmarkStart w:id="117" w:name="_Toc512838725"/>
      <w:bookmarkStart w:id="118" w:name="_Toc514048899"/>
      <w:bookmarkStart w:id="119" w:name="_Toc133391815"/>
      <w:r w:rsidRPr="00551962">
        <w:t>Subpart 5108.94</w:t>
      </w:r>
      <w:r w:rsidR="00405465" w:rsidRPr="00551962">
        <w:t xml:space="preserve"> – </w:t>
      </w:r>
      <w:r w:rsidRPr="00551962">
        <w:t>Foreign Language Support</w:t>
      </w:r>
      <w:bookmarkEnd w:id="117"/>
      <w:bookmarkEnd w:id="118"/>
      <w:bookmarkEnd w:id="119"/>
    </w:p>
    <w:p w14:paraId="208C0565" w14:textId="77777777" w:rsidR="003E0FB6" w:rsidRPr="00551962" w:rsidRDefault="003E0FB6" w:rsidP="006B60D8">
      <w:pPr>
        <w:pStyle w:val="Heading4"/>
      </w:pPr>
      <w:bookmarkStart w:id="120" w:name="_Toc512838726"/>
      <w:bookmarkStart w:id="121" w:name="_Toc514048900"/>
      <w:bookmarkStart w:id="122" w:name="_Toc133391816"/>
      <w:r w:rsidRPr="00551962">
        <w:t>5108.9400  Scope</w:t>
      </w:r>
      <w:r w:rsidR="001E5A2E" w:rsidRPr="00551962">
        <w:t xml:space="preserve"> of subpart</w:t>
      </w:r>
      <w:r w:rsidRPr="00551962">
        <w:t>.</w:t>
      </w:r>
      <w:bookmarkEnd w:id="120"/>
      <w:bookmarkEnd w:id="121"/>
      <w:bookmarkEnd w:id="122"/>
    </w:p>
    <w:p w14:paraId="208C0566" w14:textId="77777777" w:rsidR="003E0FB6" w:rsidRPr="00551962" w:rsidRDefault="003E0FB6" w:rsidP="003E0FB6">
      <w:pPr>
        <w:pStyle w:val="PlainText"/>
        <w:spacing w:after="240"/>
        <w:rPr>
          <w:rFonts w:ascii="Times New Roman" w:hAnsi="Times New Roman" w:cs="Times New Roman"/>
          <w:sz w:val="24"/>
        </w:rPr>
      </w:pPr>
      <w:r w:rsidRPr="00551962">
        <w:rPr>
          <w:rFonts w:ascii="Times New Roman" w:hAnsi="Times New Roman" w:cs="Times New Roman"/>
          <w:sz w:val="24"/>
        </w:rPr>
        <w:lastRenderedPageBreak/>
        <w:t>This subpart prescribes policy for foreign language support contracts.</w:t>
      </w:r>
    </w:p>
    <w:p w14:paraId="208C0567" w14:textId="77777777" w:rsidR="003E0FB6" w:rsidRPr="00551962" w:rsidRDefault="003E0FB6" w:rsidP="006B60D8">
      <w:pPr>
        <w:pStyle w:val="Heading4"/>
      </w:pPr>
      <w:bookmarkStart w:id="123" w:name="_Toc512838727"/>
      <w:bookmarkStart w:id="124" w:name="_Toc514048901"/>
      <w:bookmarkStart w:id="125" w:name="_Toc133391817"/>
      <w:r w:rsidRPr="00551962">
        <w:t>5108.9401  Definitions.</w:t>
      </w:r>
      <w:bookmarkEnd w:id="123"/>
      <w:bookmarkEnd w:id="124"/>
      <w:bookmarkEnd w:id="125"/>
    </w:p>
    <w:p w14:paraId="208C0568" w14:textId="77777777" w:rsidR="003E0FB6" w:rsidRPr="00551962" w:rsidRDefault="00301DA3" w:rsidP="003E0FB6">
      <w:pPr>
        <w:pStyle w:val="PlainText"/>
        <w:spacing w:after="240"/>
        <w:rPr>
          <w:rFonts w:ascii="Times New Roman" w:hAnsi="Times New Roman" w:cs="Times New Roman"/>
          <w:sz w:val="24"/>
        </w:rPr>
      </w:pPr>
      <w:r w:rsidRPr="00551962">
        <w:rPr>
          <w:rFonts w:ascii="Times New Roman" w:hAnsi="Times New Roman" w:cs="Times New Roman"/>
          <w:sz w:val="24"/>
        </w:rPr>
        <w:t>“</w:t>
      </w:r>
      <w:r w:rsidR="003E0FB6" w:rsidRPr="00551962">
        <w:rPr>
          <w:rFonts w:ascii="Times New Roman" w:hAnsi="Times New Roman" w:cs="Times New Roman"/>
          <w:sz w:val="24"/>
        </w:rPr>
        <w:t>Foreign language support</w:t>
      </w:r>
      <w:r w:rsidRPr="00551962">
        <w:rPr>
          <w:rFonts w:ascii="Times New Roman" w:hAnsi="Times New Roman" w:cs="Times New Roman"/>
          <w:sz w:val="24"/>
        </w:rPr>
        <w:t>,” as used in this subpart,</w:t>
      </w:r>
      <w:r w:rsidR="003E0FB6" w:rsidRPr="00551962">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208C0569" w14:textId="77777777" w:rsidR="003E0FB6" w:rsidRPr="00551962" w:rsidRDefault="003E0FB6" w:rsidP="006B60D8">
      <w:pPr>
        <w:pStyle w:val="Heading4"/>
      </w:pPr>
      <w:bookmarkStart w:id="126" w:name="_Toc512838728"/>
      <w:bookmarkStart w:id="127" w:name="_Toc514048902"/>
      <w:bookmarkStart w:id="128" w:name="_Toc133391818"/>
      <w:r w:rsidRPr="00551962">
        <w:t>5108.9402  Policy.</w:t>
      </w:r>
      <w:bookmarkEnd w:id="126"/>
      <w:bookmarkEnd w:id="127"/>
      <w:bookmarkEnd w:id="128"/>
    </w:p>
    <w:p w14:paraId="208C056A" w14:textId="1A7EF366" w:rsidR="003E0FB6" w:rsidRPr="00551962" w:rsidRDefault="003E0FB6" w:rsidP="003E0FB6">
      <w:pPr>
        <w:pStyle w:val="PlainText"/>
        <w:spacing w:after="240"/>
        <w:rPr>
          <w:rFonts w:ascii="Times New Roman" w:hAnsi="Times New Roman" w:cs="Times New Roman"/>
          <w:sz w:val="24"/>
        </w:rPr>
      </w:pPr>
      <w:r w:rsidRPr="00551962">
        <w:rPr>
          <w:rFonts w:ascii="Times New Roman" w:hAnsi="Times New Roman" w:cs="Times New Roman"/>
          <w:sz w:val="24"/>
        </w:rPr>
        <w:t xml:space="preserve">(a)  Except as provided in (b), </w:t>
      </w:r>
      <w:ins w:id="129" w:author="Jordan, Amanda C CIV USARMY HQDA ASA ALT (USA)" w:date="2024-08-28T07:01:00Z">
        <w:r w:rsidR="00E25DFB">
          <w:rPr>
            <w:rFonts w:ascii="Times New Roman" w:hAnsi="Times New Roman" w:cs="Times New Roman"/>
            <w:sz w:val="24"/>
          </w:rPr>
          <w:t>C</w:t>
        </w:r>
      </w:ins>
      <w:del w:id="130" w:author="Jordan, Amanda C CIV USARMY HQDA ASA ALT (USA)" w:date="2024-08-28T07:01:00Z">
        <w:r w:rsidRPr="00551962" w:rsidDel="00E25DFB">
          <w:rPr>
            <w:rFonts w:ascii="Times New Roman" w:hAnsi="Times New Roman" w:cs="Times New Roman"/>
            <w:sz w:val="24"/>
          </w:rPr>
          <w:delText>c</w:delText>
        </w:r>
      </w:del>
      <w:r w:rsidRPr="00551962">
        <w:rPr>
          <w:rFonts w:ascii="Times New Roman" w:hAnsi="Times New Roman" w:cs="Times New Roman"/>
          <w:sz w:val="24"/>
        </w:rPr>
        <w:t>ontracting officers shall use contracts administered by the U.S. Army Intelligence and Security Command (INSCOM) to procure foreign language support.</w:t>
      </w:r>
    </w:p>
    <w:p w14:paraId="208C056C" w14:textId="1284E42C" w:rsidR="00D73992" w:rsidRPr="00551962" w:rsidRDefault="003E0FB6" w:rsidP="00612CC9">
      <w:pPr>
        <w:pStyle w:val="PlainText"/>
        <w:spacing w:after="240"/>
        <w:rPr>
          <w:rFonts w:ascii="Times New Roman" w:hAnsi="Times New Roman" w:cs="Times New Roman"/>
          <w:sz w:val="24"/>
        </w:rPr>
      </w:pPr>
      <w:r w:rsidRPr="00551962">
        <w:rPr>
          <w:rFonts w:ascii="Times New Roman" w:hAnsi="Times New Roman" w:cs="Times New Roman"/>
          <w:sz w:val="24"/>
        </w:rPr>
        <w:t xml:space="preserve">(b)(1)  If the </w:t>
      </w:r>
      <w:ins w:id="131" w:author="Jordan, Amanda C CIV USARMY HQDA ASA ALT (USA)" w:date="2024-08-28T07:01:00Z">
        <w:r w:rsidR="00E25DFB">
          <w:rPr>
            <w:rFonts w:ascii="Times New Roman" w:hAnsi="Times New Roman" w:cs="Times New Roman"/>
            <w:sz w:val="24"/>
          </w:rPr>
          <w:t>C</w:t>
        </w:r>
      </w:ins>
      <w:del w:id="132" w:author="Jordan, Amanda C CIV USARMY HQDA ASA ALT (USA)" w:date="2024-08-28T07:01:00Z">
        <w:r w:rsidRPr="00551962" w:rsidDel="00E25DFB">
          <w:rPr>
            <w:rFonts w:ascii="Times New Roman" w:hAnsi="Times New Roman" w:cs="Times New Roman"/>
            <w:sz w:val="24"/>
          </w:rPr>
          <w:delText>c</w:delText>
        </w:r>
      </w:del>
      <w:r w:rsidRPr="00551962">
        <w:rPr>
          <w:rFonts w:ascii="Times New Roman" w:hAnsi="Times New Roman" w:cs="Times New Roman"/>
          <w:sz w:val="24"/>
        </w:rPr>
        <w:t xml:space="preserve">ontracting officer contemplates using a non-INSCOM-administered contract to procure foreign language support, the </w:t>
      </w:r>
      <w:ins w:id="133" w:author="Jordan, Amanda C CIV USARMY HQDA ASA ALT (USA)" w:date="2024-08-28T07:02:00Z">
        <w:r w:rsidR="00E25DFB">
          <w:rPr>
            <w:rFonts w:ascii="Times New Roman" w:hAnsi="Times New Roman" w:cs="Times New Roman"/>
            <w:sz w:val="24"/>
          </w:rPr>
          <w:t>C</w:t>
        </w:r>
      </w:ins>
      <w:del w:id="134" w:author="Jordan, Amanda C CIV USARMY HQDA ASA ALT (USA)" w:date="2024-08-28T07:02:00Z">
        <w:r w:rsidRPr="00551962" w:rsidDel="00E25DFB">
          <w:rPr>
            <w:rFonts w:ascii="Times New Roman" w:hAnsi="Times New Roman" w:cs="Times New Roman"/>
            <w:sz w:val="24"/>
          </w:rPr>
          <w:delText>c</w:delText>
        </w:r>
      </w:del>
      <w:r w:rsidRPr="00551962">
        <w:rPr>
          <w:rFonts w:ascii="Times New Roman" w:hAnsi="Times New Roman" w:cs="Times New Roman"/>
          <w:sz w:val="24"/>
        </w:rPr>
        <w:t xml:space="preserve">ontracting officer shall send an exception request </w:t>
      </w:r>
      <w:r w:rsidR="0045247F" w:rsidRPr="00551962">
        <w:rPr>
          <w:rFonts w:ascii="Times New Roman" w:hAnsi="Times New Roman" w:cs="Times New Roman"/>
          <w:sz w:val="24"/>
        </w:rPr>
        <w:t xml:space="preserve">to </w:t>
      </w:r>
      <w:r w:rsidRPr="00551962">
        <w:rPr>
          <w:rFonts w:ascii="Times New Roman" w:hAnsi="Times New Roman" w:cs="Times New Roman"/>
          <w:sz w:val="24"/>
        </w:rPr>
        <w:t>the following address no later than 90 days prior to the proposed contract award</w:t>
      </w:r>
      <w:r w:rsidR="0045247F" w:rsidRPr="00551962">
        <w:rPr>
          <w:rFonts w:ascii="Times New Roman" w:hAnsi="Times New Roman" w:cs="Times New Roman"/>
          <w:sz w:val="24"/>
        </w:rPr>
        <w:t>:</w:t>
      </w:r>
    </w:p>
    <w:p w14:paraId="74DDC326" w14:textId="77777777" w:rsidR="00612CC9" w:rsidRPr="00551962" w:rsidRDefault="00676EF4" w:rsidP="00612CC9">
      <w:pPr>
        <w:pStyle w:val="PlainText"/>
        <w:spacing w:after="0" w:line="240" w:lineRule="auto"/>
        <w:rPr>
          <w:rFonts w:ascii="Times New Roman" w:hAnsi="Times New Roman" w:cs="Times New Roman"/>
          <w:sz w:val="24"/>
        </w:rPr>
      </w:pPr>
      <w:r w:rsidRPr="00551962">
        <w:rPr>
          <w:rFonts w:ascii="Times New Roman" w:hAnsi="Times New Roman" w:cs="Times New Roman"/>
          <w:sz w:val="24"/>
        </w:rPr>
        <w:t xml:space="preserve">USARMY Pentagon HQDA DCS G-2 List Foreign Language Office </w:t>
      </w:r>
    </w:p>
    <w:p w14:paraId="3501E4AD" w14:textId="3DC0CF65" w:rsidR="00676EF4" w:rsidRPr="00551962" w:rsidRDefault="00000000" w:rsidP="00612CC9">
      <w:pPr>
        <w:pStyle w:val="PlainText"/>
        <w:spacing w:after="0" w:line="240" w:lineRule="auto"/>
        <w:rPr>
          <w:rFonts w:ascii="Times New Roman" w:hAnsi="Times New Roman" w:cs="Times New Roman"/>
          <w:sz w:val="24"/>
        </w:rPr>
      </w:pPr>
      <w:hyperlink r:id="rId12" w:history="1">
        <w:r w:rsidR="00676EF4" w:rsidRPr="00551962">
          <w:rPr>
            <w:rStyle w:val="Hyperlink"/>
            <w:rFonts w:ascii="Times New Roman" w:hAnsi="Times New Roman" w:cs="Times New Roman"/>
            <w:sz w:val="24"/>
          </w:rPr>
          <w:t>usarmy.pentagon.hqda-dcs-g-2.list.foreign-language-office@mail.mil</w:t>
        </w:r>
      </w:hyperlink>
      <w:r w:rsidR="00676EF4" w:rsidRPr="00551962">
        <w:rPr>
          <w:rFonts w:ascii="Times New Roman" w:hAnsi="Times New Roman" w:cs="Times New Roman"/>
          <w:sz w:val="24"/>
        </w:rPr>
        <w:t>.</w:t>
      </w:r>
      <w:r w:rsidR="00676EF4" w:rsidRPr="00551962" w:rsidDel="00676EF4">
        <w:rPr>
          <w:rFonts w:ascii="Times New Roman" w:hAnsi="Times New Roman" w:cs="Times New Roman"/>
          <w:sz w:val="24"/>
        </w:rPr>
        <w:t xml:space="preserve"> </w:t>
      </w:r>
    </w:p>
    <w:p w14:paraId="28E1281D" w14:textId="77777777" w:rsidR="00612CC9" w:rsidRPr="00551962" w:rsidRDefault="00612CC9" w:rsidP="00612CC9">
      <w:pPr>
        <w:pStyle w:val="PlainText"/>
        <w:spacing w:after="0" w:line="240" w:lineRule="auto"/>
        <w:rPr>
          <w:rFonts w:ascii="Times New Roman" w:hAnsi="Times New Roman" w:cs="Times New Roman"/>
          <w:sz w:val="24"/>
        </w:rPr>
      </w:pPr>
    </w:p>
    <w:p w14:paraId="208C0572" w14:textId="77777777" w:rsidR="003E0FB6" w:rsidRPr="00551962" w:rsidRDefault="003E0FB6" w:rsidP="00CB033E">
      <w:pPr>
        <w:pStyle w:val="PlainText"/>
        <w:spacing w:after="240"/>
        <w:ind w:firstLine="360"/>
        <w:rPr>
          <w:rFonts w:ascii="Times New Roman" w:hAnsi="Times New Roman" w:cs="Times New Roman"/>
          <w:sz w:val="24"/>
        </w:rPr>
      </w:pPr>
      <w:r w:rsidRPr="00551962">
        <w:rPr>
          <w:rFonts w:ascii="Times New Roman" w:hAnsi="Times New Roman" w:cs="Times New Roman"/>
          <w:sz w:val="24"/>
        </w:rPr>
        <w:t>(2)  At a minimum, the request for exception shall include</w:t>
      </w:r>
      <w:r w:rsidR="0045247F" w:rsidRPr="00551962">
        <w:rPr>
          <w:rFonts w:ascii="Times New Roman" w:hAnsi="Times New Roman" w:cs="Times New Roman"/>
          <w:sz w:val="24"/>
        </w:rPr>
        <w:t xml:space="preserve"> –</w:t>
      </w:r>
    </w:p>
    <w:p w14:paraId="208C0573" w14:textId="77777777" w:rsidR="003E0FB6" w:rsidRPr="00551962" w:rsidRDefault="003E0FB6" w:rsidP="00CB033E">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  The scope of the contract to include the mission, the number of linguists required, and the job description of the linguists;</w:t>
      </w:r>
    </w:p>
    <w:p w14:paraId="208C0574"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(ii)  A justification statement;</w:t>
      </w:r>
    </w:p>
    <w:p w14:paraId="208C0575"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(iii)  The type of funds to be used to pay for the contract;</w:t>
      </w:r>
    </w:p>
    <w:p w14:paraId="208C0576"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(iv)  Copies of the proposed contract and statement of work;</w:t>
      </w:r>
    </w:p>
    <w:p w14:paraId="208C0577"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(v)  Any special Government-provided benefits; and</w:t>
      </w:r>
    </w:p>
    <w:p w14:paraId="208C0578" w14:textId="77777777" w:rsidR="003E0FB6" w:rsidRPr="00551962" w:rsidRDefault="003E0FB6" w:rsidP="003E0FB6">
      <w:pPr>
        <w:pStyle w:val="PlainText"/>
        <w:spacing w:after="240"/>
        <w:ind w:firstLine="1440"/>
        <w:rPr>
          <w:rFonts w:ascii="Times New Roman" w:hAnsi="Times New Roman" w:cs="Times New Roman"/>
          <w:sz w:val="24"/>
        </w:rPr>
      </w:pPr>
      <w:r w:rsidRPr="00551962">
        <w:rPr>
          <w:rFonts w:ascii="Times New Roman" w:hAnsi="Times New Roman" w:cs="Times New Roman"/>
          <w:sz w:val="24"/>
        </w:rPr>
        <w:tab/>
        <w:t>(vi)  The point-of-contact information for the proposed contract.</w:t>
      </w:r>
    </w:p>
    <w:p w14:paraId="208C0579" w14:textId="77777777" w:rsidR="003E0FB6" w:rsidRPr="00551962" w:rsidRDefault="003E0FB6" w:rsidP="00CB033E">
      <w:pPr>
        <w:pStyle w:val="PlainText"/>
        <w:spacing w:after="240"/>
        <w:ind w:firstLine="360"/>
        <w:rPr>
          <w:rFonts w:ascii="Times New Roman" w:hAnsi="Times New Roman" w:cs="Times New Roman"/>
          <w:sz w:val="24"/>
        </w:rPr>
      </w:pPr>
      <w:r w:rsidRPr="00551962">
        <w:rPr>
          <w:rFonts w:ascii="Times New Roman" w:hAnsi="Times New Roman" w:cs="Times New Roman"/>
          <w:sz w:val="24"/>
        </w:rPr>
        <w:t>(3)  HQDA Office of the Deputy Chief of Staff for Intelligence (G-2) will review the exception request and notify the requestor whether the proposed award can proceed.</w:t>
      </w:r>
    </w:p>
    <w:p w14:paraId="208C057B" w14:textId="18F3083F" w:rsidR="000A0A3F" w:rsidRPr="00551962" w:rsidRDefault="003E0FB6" w:rsidP="00D12D44">
      <w:pPr>
        <w:pStyle w:val="PlainText"/>
        <w:spacing w:after="240"/>
        <w:rPr>
          <w:rFonts w:ascii="Times New Roman" w:hAnsi="Times New Roman" w:cs="Times New Roman"/>
          <w:sz w:val="24"/>
        </w:rPr>
      </w:pPr>
      <w:r w:rsidRPr="00551962">
        <w:rPr>
          <w:rFonts w:ascii="Times New Roman" w:hAnsi="Times New Roman" w:cs="Times New Roman"/>
          <w:sz w:val="24"/>
        </w:rPr>
        <w:t>(c)  Army organizations with existing contracts for foreign language support outside the INSCOM-administered contracts shall contact the G-2 at the address provided in</w:t>
      </w:r>
      <w:r w:rsidR="00562622" w:rsidRPr="00551962">
        <w:rPr>
          <w:rFonts w:ascii="Times New Roman" w:hAnsi="Times New Roman" w:cs="Times New Roman"/>
          <w:sz w:val="24"/>
        </w:rPr>
        <w:t xml:space="preserve"> paragraph</w:t>
      </w:r>
      <w:r w:rsidRPr="00551962">
        <w:rPr>
          <w:rFonts w:ascii="Times New Roman" w:hAnsi="Times New Roman" w:cs="Times New Roman"/>
          <w:sz w:val="24"/>
        </w:rPr>
        <w:t xml:space="preserve"> (b)(1) of this section to determine if movement of the requirements to the INSCOM-administered contracts is appropriate.</w:t>
      </w:r>
    </w:p>
    <w:sectPr w:rsidR="000A0A3F" w:rsidRPr="00551962" w:rsidSect="00DC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16cid:durableId="785269249">
    <w:abstractNumId w:val="10"/>
  </w:num>
  <w:num w:numId="2" w16cid:durableId="1052271287">
    <w:abstractNumId w:val="9"/>
  </w:num>
  <w:num w:numId="3" w16cid:durableId="468017855">
    <w:abstractNumId w:val="7"/>
  </w:num>
  <w:num w:numId="4" w16cid:durableId="474953189">
    <w:abstractNumId w:val="6"/>
  </w:num>
  <w:num w:numId="5" w16cid:durableId="839200095">
    <w:abstractNumId w:val="5"/>
  </w:num>
  <w:num w:numId="6" w16cid:durableId="1931497624">
    <w:abstractNumId w:val="4"/>
  </w:num>
  <w:num w:numId="7" w16cid:durableId="1029374019">
    <w:abstractNumId w:val="8"/>
  </w:num>
  <w:num w:numId="8" w16cid:durableId="1658143106">
    <w:abstractNumId w:val="3"/>
  </w:num>
  <w:num w:numId="9" w16cid:durableId="1156728202">
    <w:abstractNumId w:val="2"/>
  </w:num>
  <w:num w:numId="10" w16cid:durableId="193928524">
    <w:abstractNumId w:val="1"/>
  </w:num>
  <w:num w:numId="11" w16cid:durableId="1720086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Draper, Glynis T CIV USARMY ACC (USA)">
    <w15:presenceInfo w15:providerId="AD" w15:userId="S::glynis.t.draper.civ@army.mil::77e5de9c-f969-4b93-ba18-9302330b3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64F4F"/>
    <w:rsid w:val="00076C7B"/>
    <w:rsid w:val="000A0A3F"/>
    <w:rsid w:val="000D1182"/>
    <w:rsid w:val="000D3EE5"/>
    <w:rsid w:val="000D6298"/>
    <w:rsid w:val="000E7605"/>
    <w:rsid w:val="001408CF"/>
    <w:rsid w:val="001700F4"/>
    <w:rsid w:val="001732B2"/>
    <w:rsid w:val="00190060"/>
    <w:rsid w:val="001937D0"/>
    <w:rsid w:val="001D773A"/>
    <w:rsid w:val="001E5A2E"/>
    <w:rsid w:val="00203CB6"/>
    <w:rsid w:val="00203E85"/>
    <w:rsid w:val="00241EED"/>
    <w:rsid w:val="00246CFC"/>
    <w:rsid w:val="002774CE"/>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51962"/>
    <w:rsid w:val="00562504"/>
    <w:rsid w:val="00562622"/>
    <w:rsid w:val="00565DF6"/>
    <w:rsid w:val="00575969"/>
    <w:rsid w:val="0058375D"/>
    <w:rsid w:val="00590A69"/>
    <w:rsid w:val="005A679E"/>
    <w:rsid w:val="005B1BA7"/>
    <w:rsid w:val="005E3EFA"/>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77966"/>
    <w:rsid w:val="00797D44"/>
    <w:rsid w:val="007A7A29"/>
    <w:rsid w:val="007D48A9"/>
    <w:rsid w:val="00802B6F"/>
    <w:rsid w:val="00803939"/>
    <w:rsid w:val="00814D18"/>
    <w:rsid w:val="00845F04"/>
    <w:rsid w:val="00863414"/>
    <w:rsid w:val="008A19B4"/>
    <w:rsid w:val="008A268F"/>
    <w:rsid w:val="008A3BD6"/>
    <w:rsid w:val="008B1DF4"/>
    <w:rsid w:val="008D360C"/>
    <w:rsid w:val="008E2AD7"/>
    <w:rsid w:val="009143FD"/>
    <w:rsid w:val="00915544"/>
    <w:rsid w:val="00941FC1"/>
    <w:rsid w:val="009869E8"/>
    <w:rsid w:val="009A4956"/>
    <w:rsid w:val="009C05B1"/>
    <w:rsid w:val="009C4EB2"/>
    <w:rsid w:val="009E74B4"/>
    <w:rsid w:val="00A03AA8"/>
    <w:rsid w:val="00A06654"/>
    <w:rsid w:val="00A26D2F"/>
    <w:rsid w:val="00A327CA"/>
    <w:rsid w:val="00A615E5"/>
    <w:rsid w:val="00A70016"/>
    <w:rsid w:val="00A8651A"/>
    <w:rsid w:val="00AA034B"/>
    <w:rsid w:val="00AB03F2"/>
    <w:rsid w:val="00AF1B78"/>
    <w:rsid w:val="00B26098"/>
    <w:rsid w:val="00B51C45"/>
    <w:rsid w:val="00B749E5"/>
    <w:rsid w:val="00B80624"/>
    <w:rsid w:val="00BC65DF"/>
    <w:rsid w:val="00BD0E7D"/>
    <w:rsid w:val="00BE2175"/>
    <w:rsid w:val="00BE7CC5"/>
    <w:rsid w:val="00C55735"/>
    <w:rsid w:val="00CA4DED"/>
    <w:rsid w:val="00CB033E"/>
    <w:rsid w:val="00CC0976"/>
    <w:rsid w:val="00CC185F"/>
    <w:rsid w:val="00CE6B4B"/>
    <w:rsid w:val="00CF23E6"/>
    <w:rsid w:val="00D12D44"/>
    <w:rsid w:val="00D138C2"/>
    <w:rsid w:val="00D13AE9"/>
    <w:rsid w:val="00D14B26"/>
    <w:rsid w:val="00D418EB"/>
    <w:rsid w:val="00D62E49"/>
    <w:rsid w:val="00D73992"/>
    <w:rsid w:val="00D77F3E"/>
    <w:rsid w:val="00D90054"/>
    <w:rsid w:val="00DA4053"/>
    <w:rsid w:val="00DA6EBB"/>
    <w:rsid w:val="00DB681C"/>
    <w:rsid w:val="00DC1DBA"/>
    <w:rsid w:val="00DC4B2F"/>
    <w:rsid w:val="00DC7EAF"/>
    <w:rsid w:val="00DD1293"/>
    <w:rsid w:val="00E07C12"/>
    <w:rsid w:val="00E25DFB"/>
    <w:rsid w:val="00E34665"/>
    <w:rsid w:val="00E6706A"/>
    <w:rsid w:val="00E85379"/>
    <w:rsid w:val="00EB4626"/>
    <w:rsid w:val="00EC4C7F"/>
    <w:rsid w:val="00EE7F5B"/>
    <w:rsid w:val="00F03E6A"/>
    <w:rsid w:val="00F108A2"/>
    <w:rsid w:val="00F1658D"/>
    <w:rsid w:val="00F3367D"/>
    <w:rsid w:val="00F43AD8"/>
    <w:rsid w:val="00F50CC1"/>
    <w:rsid w:val="00F6380D"/>
    <w:rsid w:val="00F64DB8"/>
    <w:rsid w:val="00F74A31"/>
    <w:rsid w:val="00FC4E19"/>
    <w:rsid w:val="00FE3A5F"/>
    <w:rsid w:val="00FE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2">
    <w:name w:val="heading 2"/>
    <w:basedOn w:val="Normal"/>
    <w:next w:val="Normal"/>
    <w:link w:val="Heading2Char"/>
    <w:semiHidden/>
    <w:unhideWhenUsed/>
    <w:qFormat/>
    <w:rsid w:val="008E2AD7"/>
    <w:pPr>
      <w:keepNext/>
      <w:keepLines/>
      <w:spacing w:before="120"/>
      <w:jc w:val="center"/>
      <w:outlineLvl w:val="1"/>
    </w:pPr>
    <w:rPr>
      <w:b/>
      <w:sz w:val="32"/>
    </w:rPr>
  </w:style>
  <w:style w:type="paragraph" w:styleId="Heading3">
    <w:name w:val="heading 3"/>
    <w:basedOn w:val="Normal"/>
    <w:link w:val="Heading3Char"/>
    <w:unhideWhenUsed/>
    <w:qFormat/>
    <w:rsid w:val="006B60D8"/>
    <w:pPr>
      <w:tabs>
        <w:tab w:val="left" w:pos="2430"/>
      </w:tabs>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B60D8"/>
    <w:pPr>
      <w:jc w:val="left"/>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E2AD7"/>
    <w:rPr>
      <w:b/>
      <w:sz w:val="32"/>
    </w:rPr>
  </w:style>
  <w:style w:type="character" w:customStyle="1" w:styleId="Heading3Char">
    <w:name w:val="Heading 3 Char"/>
    <w:basedOn w:val="DefaultParagraphFont"/>
    <w:link w:val="Heading3"/>
    <w:rsid w:val="006B60D8"/>
    <w:rPr>
      <w:rFonts w:ascii="Times New Roman" w:hAnsi="Times New Roman" w:cs="Times New Roman"/>
      <w:b/>
      <w:sz w:val="24"/>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styleId="UnresolvedMention">
    <w:name w:val="Unresolved Mention"/>
    <w:basedOn w:val="DefaultParagraphFont"/>
    <w:uiPriority w:val="99"/>
    <w:semiHidden/>
    <w:unhideWhenUsed/>
    <w:rsid w:val="00DA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284503456">
      <w:bodyDiv w:val="1"/>
      <w:marLeft w:val="0"/>
      <w:marRight w:val="0"/>
      <w:marTop w:val="0"/>
      <w:marBottom w:val="0"/>
      <w:divBdr>
        <w:top w:val="none" w:sz="0" w:space="0" w:color="auto"/>
        <w:left w:val="none" w:sz="0" w:space="0" w:color="auto"/>
        <w:bottom w:val="none" w:sz="0" w:space="0" w:color="auto"/>
        <w:right w:val="none" w:sz="0" w:space="0" w:color="auto"/>
      </w:divBdr>
    </w:div>
    <w:div w:id="40927782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769473970">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pentagon.hqda-dcs-g-2.list.foreign-language-office@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mcnair.mdw.mbx.jtfncr-production-acquisition-div&#8212;pad@army.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add new Subpart for Randolph Sheppard Act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DASAP-90-840</_dlc_DocId>
    <_dlc_DocIdUrl xmlns="4d2834f2-6e62-48ef-822a-880d84868a39">
      <Url>https://spcs3.kc.army.mil/asaalt/ZPTeam/PPS/_layouts/15/DocIdRedir.aspx?ID=DASAP-90-840</Url>
      <Description>DASAP-90-840</Description>
    </_dlc_DocIdUrl>
    <WebPartName xmlns="4d2834f2-6e62-48ef-822a-880d84868a39" xsi:nil="true"/>
    <AFARSRevisionNo xmlns="4d2834f2-6e62-48ef-822a-880d84868a39">28.05</AFARSRevisionNo>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2.xml><?xml version="1.0" encoding="utf-8"?>
<ds:datastoreItem xmlns:ds="http://schemas.openxmlformats.org/officeDocument/2006/customXml" ds:itemID="{35FAEB6D-43DE-4064-A04E-BAABFFECF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2EC7AE-41C6-4BD2-A2E6-40E298A47A75}">
  <ds:schemaRefs>
    <ds:schemaRef ds:uri="http://schemas.openxmlformats.org/officeDocument/2006/bibliography"/>
  </ds:schemaRefs>
</ds:datastoreItem>
</file>

<file path=customXml/itemProps4.xml><?xml version="1.0" encoding="utf-8"?>
<ds:datastoreItem xmlns:ds="http://schemas.openxmlformats.org/officeDocument/2006/customXml" ds:itemID="{36E66AEB-6638-4091-B134-1888CE8AC817}">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D7F6486D-554B-464E-B626-BA6366EE0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1983</Words>
  <Characters>12381</Characters>
  <Application>Microsoft Office Word</Application>
  <DocSecurity>0</DocSecurity>
  <Lines>225</Lines>
  <Paragraphs>127</Paragraphs>
  <ScaleCrop>false</ScaleCrop>
  <HeadingPairs>
    <vt:vector size="2" baseType="variant">
      <vt:variant>
        <vt:lpstr>Title</vt:lpstr>
      </vt:variant>
      <vt:variant>
        <vt:i4>1</vt:i4>
      </vt:variant>
    </vt:vector>
  </HeadingPairs>
  <TitlesOfParts>
    <vt:vector size="1" baseType="lpstr">
      <vt:lpstr>AFARS 5108_Revision_28_05</vt:lpstr>
    </vt:vector>
  </TitlesOfParts>
  <Company>U.S. Army</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5108_Revision_28_05</dc:title>
  <dc:creator>Administrator</dc:creator>
  <cp:lastModifiedBy>Jordan, Amanda C CIV USARMY HQDA ASA ALT (USA)</cp:lastModifiedBy>
  <cp:revision>5</cp:revision>
  <cp:lastPrinted>2014-02-05T22:02:00Z</cp:lastPrinted>
  <dcterms:created xsi:type="dcterms:W3CDTF">2024-08-28T11:01:00Z</dcterms:created>
  <dcterms:modified xsi:type="dcterms:W3CDTF">2024-09-19T13:59:00Z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89bb57f1-44e6-44ab-b0ff-6740281d21ee</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