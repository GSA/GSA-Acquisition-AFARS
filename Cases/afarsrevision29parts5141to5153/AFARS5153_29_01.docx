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A92E" w14:textId="04BE0343" w:rsidR="008318E1" w:rsidRPr="008E55F9" w:rsidRDefault="008318E1" w:rsidP="00102BFE">
      <w:pPr>
        <w:pStyle w:val="note"/>
        <w:tabs>
          <w:tab w:val="clear" w:pos="1656"/>
        </w:tabs>
        <w:spacing w:after="240"/>
        <w:ind w:left="0" w:firstLine="0"/>
        <w:jc w:val="center"/>
        <w:rPr>
          <w:rFonts w:ascii="Times New Roman" w:hAnsi="Times New Roman" w:cs="Times New Roman"/>
          <w:bCs/>
          <w:caps/>
          <w:sz w:val="32"/>
          <w:szCs w:val="24"/>
        </w:rPr>
      </w:pPr>
      <w:r w:rsidRPr="008E55F9">
        <w:rPr>
          <w:rFonts w:ascii="Times New Roman" w:hAnsi="Times New Roman" w:cs="Times New Roman"/>
          <w:b/>
          <w:bCs/>
          <w:caps/>
          <w:sz w:val="32"/>
          <w:szCs w:val="24"/>
        </w:rPr>
        <w:t xml:space="preserve">AFARS </w:t>
      </w:r>
      <w:r w:rsidR="00407B1B" w:rsidRPr="008E55F9">
        <w:rPr>
          <w:rFonts w:ascii="Times New Roman" w:hAnsi="Times New Roman" w:cs="Times New Roman"/>
          <w:b/>
          <w:bCs/>
          <w:caps/>
          <w:sz w:val="32"/>
          <w:szCs w:val="24"/>
        </w:rPr>
        <w:t>–</w:t>
      </w:r>
      <w:r w:rsidRPr="008E55F9">
        <w:rPr>
          <w:rFonts w:ascii="Times New Roman" w:hAnsi="Times New Roman" w:cs="Times New Roman"/>
          <w:b/>
          <w:bCs/>
          <w:caps/>
          <w:sz w:val="32"/>
          <w:szCs w:val="24"/>
        </w:rPr>
        <w:t xml:space="preserve"> Part 5153</w:t>
      </w:r>
    </w:p>
    <w:p w14:paraId="5473A92F" w14:textId="77777777" w:rsidR="008318E1" w:rsidRPr="00A930D3" w:rsidRDefault="008318E1" w:rsidP="00A930D3">
      <w:pPr>
        <w:jc w:val="center"/>
        <w:rPr>
          <w:rFonts w:ascii="Times New Roman" w:hAnsi="Times New Roman" w:cs="Times New Roman"/>
          <w:b/>
          <w:sz w:val="32"/>
          <w:szCs w:val="32"/>
        </w:rPr>
      </w:pPr>
      <w:r w:rsidRPr="00A930D3">
        <w:rPr>
          <w:rFonts w:ascii="Times New Roman" w:hAnsi="Times New Roman" w:cs="Times New Roman"/>
          <w:b/>
          <w:sz w:val="32"/>
          <w:szCs w:val="32"/>
        </w:rPr>
        <w:t>Forms</w:t>
      </w:r>
    </w:p>
    <w:p w14:paraId="5473A931" w14:textId="70D188BD" w:rsidR="00A608E3" w:rsidRPr="00581A19"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581A19">
        <w:rPr>
          <w:rFonts w:ascii="Times New Roman" w:hAnsi="Times New Roman" w:cs="Times New Roman"/>
          <w:bCs/>
          <w:i/>
          <w:sz w:val="24"/>
          <w:szCs w:val="24"/>
        </w:rPr>
        <w:t>(Revised</w:t>
      </w:r>
      <w:r w:rsidR="00FD124F" w:rsidRPr="00581A19">
        <w:rPr>
          <w:rFonts w:ascii="Times New Roman" w:hAnsi="Times New Roman" w:cs="Times New Roman"/>
          <w:bCs/>
          <w:i/>
          <w:sz w:val="24"/>
          <w:szCs w:val="24"/>
        </w:rPr>
        <w:t xml:space="preserve"> </w:t>
      </w:r>
      <w:del w:id="0" w:author="Amanda" w:date="2024-09-03T08:57:00Z">
        <w:r w:rsidR="00245B34" w:rsidDel="00E92251">
          <w:rPr>
            <w:rFonts w:ascii="Times New Roman" w:hAnsi="Times New Roman" w:cs="Times New Roman"/>
            <w:bCs/>
            <w:i/>
            <w:sz w:val="24"/>
            <w:szCs w:val="24"/>
          </w:rPr>
          <w:delText>1</w:delText>
        </w:r>
        <w:r w:rsidR="00AA3E12" w:rsidDel="00E92251">
          <w:rPr>
            <w:rFonts w:ascii="Times New Roman" w:hAnsi="Times New Roman" w:cs="Times New Roman"/>
            <w:bCs/>
            <w:i/>
            <w:sz w:val="24"/>
            <w:szCs w:val="24"/>
          </w:rPr>
          <w:delText>2</w:delText>
        </w:r>
        <w:r w:rsidR="00245B34" w:rsidDel="00E92251">
          <w:rPr>
            <w:rFonts w:ascii="Times New Roman" w:hAnsi="Times New Roman" w:cs="Times New Roman"/>
            <w:bCs/>
            <w:i/>
            <w:sz w:val="24"/>
            <w:szCs w:val="24"/>
          </w:rPr>
          <w:delText xml:space="preserve"> July</w:delText>
        </w:r>
      </w:del>
      <w:ins w:id="1" w:author="Jordan, Amanda C CIV USARMY HQDA ASA ALT (USA)" w:date="2024-09-22T18:05:00Z">
        <w:r w:rsidR="00134085">
          <w:rPr>
            <w:rFonts w:ascii="Times New Roman" w:hAnsi="Times New Roman" w:cs="Times New Roman"/>
            <w:bCs/>
            <w:i/>
            <w:sz w:val="24"/>
            <w:szCs w:val="24"/>
          </w:rPr>
          <w:t>01</w:t>
        </w:r>
      </w:ins>
      <w:ins w:id="2" w:author="Amanda" w:date="2024-09-03T08:57:00Z">
        <w:r w:rsidR="00E92251">
          <w:rPr>
            <w:rFonts w:ascii="Times New Roman" w:hAnsi="Times New Roman" w:cs="Times New Roman"/>
            <w:bCs/>
            <w:i/>
            <w:sz w:val="24"/>
            <w:szCs w:val="24"/>
          </w:rPr>
          <w:t xml:space="preserve"> October</w:t>
        </w:r>
      </w:ins>
      <w:r w:rsidR="00722A32" w:rsidRPr="00581A19">
        <w:rPr>
          <w:rFonts w:ascii="Times New Roman" w:hAnsi="Times New Roman" w:cs="Times New Roman"/>
          <w:bCs/>
          <w:i/>
          <w:sz w:val="24"/>
          <w:szCs w:val="24"/>
        </w:rPr>
        <w:t xml:space="preserve"> </w:t>
      </w:r>
      <w:r w:rsidR="00C24C70" w:rsidRPr="00581A19">
        <w:rPr>
          <w:rFonts w:ascii="Times New Roman" w:hAnsi="Times New Roman" w:cs="Times New Roman"/>
          <w:bCs/>
          <w:i/>
          <w:sz w:val="24"/>
          <w:szCs w:val="24"/>
        </w:rPr>
        <w:t>202</w:t>
      </w:r>
      <w:r w:rsidR="00C56275">
        <w:rPr>
          <w:rFonts w:ascii="Times New Roman" w:hAnsi="Times New Roman" w:cs="Times New Roman"/>
          <w:bCs/>
          <w:i/>
          <w:sz w:val="24"/>
          <w:szCs w:val="24"/>
        </w:rPr>
        <w:t>4</w:t>
      </w:r>
      <w:r w:rsidR="00F95F2E" w:rsidRPr="00581A19">
        <w:rPr>
          <w:rFonts w:ascii="Times New Roman" w:hAnsi="Times New Roman" w:cs="Times New Roman"/>
          <w:bCs/>
          <w:i/>
          <w:sz w:val="24"/>
          <w:szCs w:val="24"/>
        </w:rPr>
        <w:t>)</w:t>
      </w:r>
    </w:p>
    <w:p w14:paraId="3B4C6F89" w14:textId="0335E451" w:rsidR="0011470A" w:rsidRPr="0011470A" w:rsidRDefault="0011470A">
      <w:pPr>
        <w:pStyle w:val="TOC3"/>
        <w:tabs>
          <w:tab w:val="right" w:leader="dot" w:pos="9350"/>
        </w:tabs>
        <w:rPr>
          <w:rFonts w:ascii="Times New Roman" w:eastAsiaTheme="minorEastAsia" w:hAnsi="Times New Roman" w:cs="Times New Roman"/>
          <w:noProof/>
          <w:sz w:val="24"/>
          <w:szCs w:val="24"/>
        </w:rPr>
      </w:pPr>
      <w:r w:rsidRPr="0011470A">
        <w:rPr>
          <w:rFonts w:ascii="Times New Roman" w:hAnsi="Times New Roman" w:cs="Times New Roman"/>
          <w:bCs/>
          <w:iCs/>
          <w:sz w:val="24"/>
          <w:szCs w:val="24"/>
        </w:rPr>
        <w:fldChar w:fldCharType="begin"/>
      </w:r>
      <w:r w:rsidRPr="0011470A">
        <w:rPr>
          <w:rFonts w:ascii="Times New Roman" w:hAnsi="Times New Roman" w:cs="Times New Roman"/>
          <w:bCs/>
          <w:iCs/>
          <w:sz w:val="24"/>
          <w:szCs w:val="24"/>
        </w:rPr>
        <w:instrText xml:space="preserve"> TOC \o "1-4" \h \z \u </w:instrText>
      </w:r>
      <w:r w:rsidRPr="0011470A">
        <w:rPr>
          <w:rFonts w:ascii="Times New Roman" w:hAnsi="Times New Roman" w:cs="Times New Roman"/>
          <w:bCs/>
          <w:iCs/>
          <w:sz w:val="24"/>
          <w:szCs w:val="24"/>
        </w:rPr>
        <w:fldChar w:fldCharType="separate"/>
      </w:r>
      <w:hyperlink w:anchor="_Toc155951449" w:history="1">
        <w:r w:rsidRPr="0011470A">
          <w:rPr>
            <w:rStyle w:val="Hyperlink"/>
            <w:rFonts w:ascii="Times New Roman" w:hAnsi="Times New Roman" w:cs="Times New Roman"/>
            <w:noProof/>
            <w:sz w:val="24"/>
            <w:szCs w:val="24"/>
          </w:rPr>
          <w:t>Subpart 5153.2 – Prescription of Forms</w:t>
        </w:r>
        <w:r w:rsidRPr="0011470A">
          <w:rPr>
            <w:rFonts w:ascii="Times New Roman" w:hAnsi="Times New Roman" w:cs="Times New Roman"/>
            <w:noProof/>
            <w:webHidden/>
            <w:sz w:val="24"/>
            <w:szCs w:val="24"/>
          </w:rPr>
          <w:tab/>
        </w:r>
        <w:r w:rsidRPr="0011470A">
          <w:rPr>
            <w:rFonts w:ascii="Times New Roman" w:hAnsi="Times New Roman" w:cs="Times New Roman"/>
            <w:noProof/>
            <w:webHidden/>
            <w:sz w:val="24"/>
            <w:szCs w:val="24"/>
          </w:rPr>
          <w:fldChar w:fldCharType="begin"/>
        </w:r>
        <w:r w:rsidRPr="0011470A">
          <w:rPr>
            <w:rFonts w:ascii="Times New Roman" w:hAnsi="Times New Roman" w:cs="Times New Roman"/>
            <w:noProof/>
            <w:webHidden/>
            <w:sz w:val="24"/>
            <w:szCs w:val="24"/>
          </w:rPr>
          <w:instrText xml:space="preserve"> PAGEREF _Toc155951449 \h </w:instrText>
        </w:r>
        <w:r w:rsidRPr="0011470A">
          <w:rPr>
            <w:rFonts w:ascii="Times New Roman" w:hAnsi="Times New Roman" w:cs="Times New Roman"/>
            <w:noProof/>
            <w:webHidden/>
            <w:sz w:val="24"/>
            <w:szCs w:val="24"/>
          </w:rPr>
        </w:r>
        <w:r w:rsidRPr="0011470A">
          <w:rPr>
            <w:rFonts w:ascii="Times New Roman" w:hAnsi="Times New Roman" w:cs="Times New Roman"/>
            <w:noProof/>
            <w:webHidden/>
            <w:sz w:val="24"/>
            <w:szCs w:val="24"/>
          </w:rPr>
          <w:fldChar w:fldCharType="separate"/>
        </w:r>
        <w:r w:rsidRPr="0011470A">
          <w:rPr>
            <w:rFonts w:ascii="Times New Roman" w:hAnsi="Times New Roman" w:cs="Times New Roman"/>
            <w:noProof/>
            <w:webHidden/>
            <w:sz w:val="24"/>
            <w:szCs w:val="24"/>
          </w:rPr>
          <w:t>1</w:t>
        </w:r>
        <w:r w:rsidRPr="0011470A">
          <w:rPr>
            <w:rFonts w:ascii="Times New Roman" w:hAnsi="Times New Roman" w:cs="Times New Roman"/>
            <w:noProof/>
            <w:webHidden/>
            <w:sz w:val="24"/>
            <w:szCs w:val="24"/>
          </w:rPr>
          <w:fldChar w:fldCharType="end"/>
        </w:r>
      </w:hyperlink>
    </w:p>
    <w:p w14:paraId="7E5FB534" w14:textId="5E593ECC" w:rsidR="0011470A" w:rsidRPr="0011470A" w:rsidRDefault="00000000" w:rsidP="008F5A7E">
      <w:pPr>
        <w:pStyle w:val="TOC4"/>
        <w:rPr>
          <w:rFonts w:eastAsiaTheme="minorEastAsia"/>
          <w:noProof/>
        </w:rPr>
      </w:pPr>
      <w:hyperlink w:anchor="_Toc155951450" w:history="1">
        <w:r w:rsidR="0011470A" w:rsidRPr="0011470A">
          <w:rPr>
            <w:rStyle w:val="Hyperlink"/>
            <w:rFonts w:ascii="Times New Roman" w:hAnsi="Times New Roman" w:cs="Times New Roman"/>
            <w:noProof/>
            <w:sz w:val="24"/>
            <w:szCs w:val="24"/>
          </w:rPr>
          <w:t>5153.201  Federal acquisition system.</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_Toc155951450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38B7954F" w14:textId="4DF0B294" w:rsidR="0011470A" w:rsidRPr="0011470A" w:rsidRDefault="00000000" w:rsidP="008F5A7E">
      <w:pPr>
        <w:pStyle w:val="TOC4"/>
        <w:rPr>
          <w:rFonts w:eastAsiaTheme="minorEastAsia"/>
          <w:noProof/>
        </w:rPr>
      </w:pPr>
      <w:r>
        <w:fldChar w:fldCharType="begin"/>
      </w:r>
      <w:r>
        <w:instrText>HYPERLINK \l "_Toc155951451"</w:instrText>
      </w:r>
      <w:r>
        <w:fldChar w:fldCharType="separate"/>
      </w:r>
      <w:r w:rsidR="0011470A" w:rsidRPr="0011470A">
        <w:rPr>
          <w:rStyle w:val="Hyperlink"/>
          <w:rFonts w:ascii="Times New Roman" w:hAnsi="Times New Roman" w:cs="Times New Roman"/>
          <w:noProof/>
          <w:sz w:val="24"/>
          <w:szCs w:val="24"/>
        </w:rPr>
        <w:t xml:space="preserve">5153.201-90  Sample </w:t>
      </w:r>
      <w:ins w:id="3" w:author="Amanda" w:date="2024-09-03T11:33:00Z">
        <w:r w:rsidR="009B0AF5">
          <w:rPr>
            <w:rStyle w:val="Hyperlink"/>
            <w:rFonts w:ascii="Times New Roman" w:hAnsi="Times New Roman" w:cs="Times New Roman"/>
            <w:noProof/>
            <w:sz w:val="24"/>
            <w:szCs w:val="24"/>
          </w:rPr>
          <w:t>C</w:t>
        </w:r>
      </w:ins>
      <w:del w:id="4" w:author="Amanda" w:date="2024-09-03T11:33:00Z">
        <w:r w:rsidR="0011470A" w:rsidRPr="0011470A" w:rsidDel="009B0AF5">
          <w:rPr>
            <w:rStyle w:val="Hyperlink"/>
            <w:rFonts w:ascii="Times New Roman" w:hAnsi="Times New Roman" w:cs="Times New Roman"/>
            <w:noProof/>
            <w:sz w:val="24"/>
            <w:szCs w:val="24"/>
          </w:rPr>
          <w:delText>c</w:delText>
        </w:r>
      </w:del>
      <w:r w:rsidR="0011470A" w:rsidRPr="0011470A">
        <w:rPr>
          <w:rStyle w:val="Hyperlink"/>
          <w:rFonts w:ascii="Times New Roman" w:hAnsi="Times New Roman" w:cs="Times New Roman"/>
          <w:noProof/>
          <w:sz w:val="24"/>
          <w:szCs w:val="24"/>
        </w:rPr>
        <w:t>ontracting officer’s representative designation letter.</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_Toc155951451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r>
        <w:rPr>
          <w:noProof/>
        </w:rPr>
        <w:fldChar w:fldCharType="end"/>
      </w:r>
    </w:p>
    <w:p w14:paraId="75E7D6A1" w14:textId="48810041" w:rsidR="0011470A" w:rsidRPr="0011470A" w:rsidRDefault="00000000" w:rsidP="008F5A7E">
      <w:pPr>
        <w:pStyle w:val="TOC4"/>
        <w:rPr>
          <w:rFonts w:eastAsiaTheme="minorEastAsia"/>
          <w:noProof/>
        </w:rPr>
      </w:pPr>
      <w:hyperlink w:anchor="_Toc155951452" w:history="1">
        <w:r w:rsidR="0011470A" w:rsidRPr="0011470A">
          <w:rPr>
            <w:rStyle w:val="Hyperlink"/>
            <w:rFonts w:ascii="Times New Roman" w:hAnsi="Times New Roman" w:cs="Times New Roman"/>
            <w:noProof/>
            <w:sz w:val="24"/>
            <w:szCs w:val="24"/>
          </w:rPr>
          <w:t>5153.201-91  Sample ordering officer appointment letter.</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_Toc155951452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5A21E402" w14:textId="175143B7" w:rsidR="0011470A" w:rsidRPr="0011470A" w:rsidRDefault="00000000" w:rsidP="008F5A7E">
      <w:pPr>
        <w:pStyle w:val="TOC4"/>
        <w:rPr>
          <w:rFonts w:eastAsiaTheme="minorEastAsia"/>
          <w:noProof/>
        </w:rPr>
      </w:pPr>
      <w:hyperlink w:anchor="_Toc155951453" w:history="1">
        <w:r w:rsidR="0011470A" w:rsidRPr="0011470A">
          <w:rPr>
            <w:rStyle w:val="Hyperlink"/>
            <w:rFonts w:ascii="Times New Roman" w:hAnsi="Times New Roman" w:cs="Times New Roman"/>
            <w:noProof/>
            <w:sz w:val="24"/>
            <w:szCs w:val="24"/>
          </w:rPr>
          <w:t>5153.206  Competition requirements.</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_Toc155951453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613514F0" w14:textId="008FE6D0" w:rsidR="0011470A" w:rsidRPr="0011470A" w:rsidRDefault="00000000" w:rsidP="008F5A7E">
      <w:pPr>
        <w:pStyle w:val="TOC4"/>
        <w:rPr>
          <w:rFonts w:eastAsiaTheme="minorEastAsia"/>
          <w:noProof/>
        </w:rPr>
      </w:pPr>
      <w:hyperlink w:anchor="_Toc155951454" w:history="1">
        <w:r w:rsidR="0011470A" w:rsidRPr="0011470A">
          <w:rPr>
            <w:rStyle w:val="Hyperlink"/>
            <w:rFonts w:ascii="Times New Roman" w:hAnsi="Times New Roman" w:cs="Times New Roman"/>
            <w:noProof/>
            <w:sz w:val="24"/>
            <w:szCs w:val="24"/>
          </w:rPr>
          <w:t>5153.206-90  Format for justification review document.</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_Toc155951454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4C7130D3" w14:textId="712A46FB" w:rsidR="0011470A" w:rsidRPr="0011470A" w:rsidRDefault="00000000" w:rsidP="008F5A7E">
      <w:pPr>
        <w:pStyle w:val="TOC4"/>
        <w:rPr>
          <w:rFonts w:eastAsiaTheme="minorEastAsia"/>
          <w:noProof/>
        </w:rPr>
      </w:pPr>
      <w:hyperlink w:anchor="_Toc155951455" w:history="1">
        <w:r w:rsidR="0011470A" w:rsidRPr="0011470A">
          <w:rPr>
            <w:rStyle w:val="Hyperlink"/>
            <w:rFonts w:ascii="Times New Roman" w:hAnsi="Times New Roman" w:cs="Times New Roman"/>
            <w:noProof/>
            <w:sz w:val="24"/>
            <w:szCs w:val="24"/>
          </w:rPr>
          <w:t>5153.206-91  Format for justification and approval for other than full and open competition.</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_Toc155951455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2D6AEF3D" w14:textId="2B7E048F" w:rsidR="0011470A" w:rsidRPr="0011470A" w:rsidRDefault="00000000" w:rsidP="008F5A7E">
      <w:pPr>
        <w:pStyle w:val="TOC4"/>
        <w:rPr>
          <w:rFonts w:eastAsiaTheme="minorEastAsia"/>
          <w:noProof/>
        </w:rPr>
      </w:pPr>
      <w:r>
        <w:fldChar w:fldCharType="begin"/>
      </w:r>
      <w:r>
        <w:instrText>HYPERLINK \l "_Toc155951456"</w:instrText>
      </w:r>
      <w:r>
        <w:fldChar w:fldCharType="separate"/>
      </w:r>
      <w:r w:rsidR="0011470A" w:rsidRPr="0011470A">
        <w:rPr>
          <w:rStyle w:val="Hyperlink"/>
          <w:rFonts w:ascii="Times New Roman" w:hAnsi="Times New Roman" w:cs="Times New Roman"/>
          <w:bCs/>
          <w:noProof/>
          <w:sz w:val="24"/>
          <w:szCs w:val="24"/>
        </w:rPr>
        <w:t xml:space="preserve">5153.206-92 Format for Determination and Findings for other than full and open competition. </w:t>
      </w:r>
      <w:r w:rsidR="0011470A" w:rsidRPr="0011470A">
        <w:rPr>
          <w:rStyle w:val="Hyperlink"/>
          <w:rFonts w:ascii="Times New Roman" w:hAnsi="Times New Roman" w:cs="Times New Roman"/>
          <w:noProof/>
          <w:sz w:val="24"/>
          <w:szCs w:val="24"/>
        </w:rPr>
        <w:t>(DPC</w:t>
      </w:r>
      <w:ins w:id="5" w:author="Amanda" w:date="2024-09-03T11:30:00Z">
        <w:r w:rsidR="009B0AF5">
          <w:rPr>
            <w:rStyle w:val="Hyperlink"/>
            <w:rFonts w:ascii="Times New Roman" w:hAnsi="Times New Roman" w:cs="Times New Roman"/>
            <w:noProof/>
            <w:sz w:val="24"/>
            <w:szCs w:val="24"/>
          </w:rPr>
          <w:t>AP</w:t>
        </w:r>
      </w:ins>
      <w:r w:rsidR="0011470A" w:rsidRPr="0011470A">
        <w:rPr>
          <w:rStyle w:val="Hyperlink"/>
          <w:rFonts w:ascii="Times New Roman" w:hAnsi="Times New Roman" w:cs="Times New Roman"/>
          <w:noProof/>
          <w:sz w:val="24"/>
          <w:szCs w:val="24"/>
        </w:rPr>
        <w:t xml:space="preserve"> Class Deviation 2024-</w:t>
      </w:r>
      <w:del w:id="6" w:author="Amanda" w:date="2024-09-03T11:34:00Z">
        <w:r w:rsidR="0011470A" w:rsidRPr="0011470A" w:rsidDel="008F5A7E">
          <w:rPr>
            <w:rStyle w:val="Hyperlink"/>
            <w:rFonts w:ascii="Times New Roman" w:hAnsi="Times New Roman" w:cs="Times New Roman"/>
            <w:noProof/>
            <w:sz w:val="24"/>
            <w:szCs w:val="24"/>
          </w:rPr>
          <w:delText xml:space="preserve"> </w:delText>
        </w:r>
      </w:del>
      <w:r w:rsidR="0011470A" w:rsidRPr="0011470A">
        <w:rPr>
          <w:rStyle w:val="Hyperlink"/>
          <w:rFonts w:ascii="Times New Roman" w:hAnsi="Times New Roman" w:cs="Times New Roman"/>
          <w:noProof/>
          <w:sz w:val="24"/>
          <w:szCs w:val="24"/>
        </w:rPr>
        <w:t>O0005—Temporary Authorizations for Covered Contracts Related to Ukraine, Taiwan, and Israel).</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_Toc155951456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r>
        <w:rPr>
          <w:noProof/>
        </w:rPr>
        <w:fldChar w:fldCharType="end"/>
      </w:r>
    </w:p>
    <w:p w14:paraId="7A68AFCD" w14:textId="3556BE73" w:rsidR="0011470A" w:rsidRPr="0011470A" w:rsidRDefault="00000000" w:rsidP="008F5A7E">
      <w:pPr>
        <w:pStyle w:val="TOC4"/>
        <w:rPr>
          <w:rFonts w:eastAsiaTheme="minorEastAsia"/>
          <w:noProof/>
        </w:rPr>
      </w:pPr>
      <w:r>
        <w:fldChar w:fldCharType="begin"/>
      </w:r>
      <w:r>
        <w:instrText>HYPERLINK \l "_Toc155951457"</w:instrText>
      </w:r>
      <w:r>
        <w:fldChar w:fldCharType="separate"/>
      </w:r>
      <w:r w:rsidR="0011470A" w:rsidRPr="0011470A">
        <w:rPr>
          <w:rStyle w:val="Hyperlink"/>
          <w:rFonts w:ascii="Times New Roman" w:hAnsi="Times New Roman" w:cs="Times New Roman"/>
          <w:bCs/>
          <w:noProof/>
          <w:sz w:val="24"/>
          <w:szCs w:val="24"/>
        </w:rPr>
        <w:t>5153.206-93 Instructions for Congressional Notification Requirement When Utilizing the Authorities Conferred by paragraphs (B) – (G) of DPC</w:t>
      </w:r>
      <w:ins w:id="7" w:author="Amanda" w:date="2024-09-03T11:30:00Z">
        <w:r w:rsidR="009B0AF5">
          <w:rPr>
            <w:rStyle w:val="Hyperlink"/>
            <w:rFonts w:ascii="Times New Roman" w:hAnsi="Times New Roman" w:cs="Times New Roman"/>
            <w:bCs/>
            <w:noProof/>
            <w:sz w:val="24"/>
            <w:szCs w:val="24"/>
          </w:rPr>
          <w:t>AP</w:t>
        </w:r>
      </w:ins>
      <w:r w:rsidR="0011470A" w:rsidRPr="0011470A">
        <w:rPr>
          <w:rStyle w:val="Hyperlink"/>
          <w:rFonts w:ascii="Times New Roman" w:hAnsi="Times New Roman" w:cs="Times New Roman"/>
          <w:bCs/>
          <w:noProof/>
          <w:sz w:val="24"/>
          <w:szCs w:val="24"/>
        </w:rPr>
        <w:t xml:space="preserve"> Class Deviation 2024-</w:t>
      </w:r>
      <w:r w:rsidR="0011470A" w:rsidRPr="0011470A">
        <w:rPr>
          <w:rStyle w:val="Hyperlink"/>
          <w:rFonts w:ascii="Times New Roman" w:hAnsi="Times New Roman" w:cs="Times New Roman"/>
          <w:noProof/>
          <w:sz w:val="24"/>
          <w:szCs w:val="24"/>
        </w:rPr>
        <w:t xml:space="preserve"> </w:t>
      </w:r>
      <w:r w:rsidR="0011470A" w:rsidRPr="0011470A">
        <w:rPr>
          <w:rStyle w:val="Hyperlink"/>
          <w:rFonts w:ascii="Times New Roman" w:hAnsi="Times New Roman" w:cs="Times New Roman"/>
          <w:bCs/>
          <w:noProof/>
          <w:sz w:val="24"/>
          <w:szCs w:val="24"/>
        </w:rPr>
        <w:t>O0005—Temporary Authorizations for Covered Contracts Related to Ukraine, Taiwan, and Israel; Workload Forecasting Instructions</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_Toc155951457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r>
        <w:rPr>
          <w:noProof/>
        </w:rPr>
        <w:fldChar w:fldCharType="end"/>
      </w:r>
    </w:p>
    <w:p w14:paraId="1D2D57F7" w14:textId="5B6925E4" w:rsidR="0011470A" w:rsidRPr="0011470A" w:rsidRDefault="00000000" w:rsidP="008F5A7E">
      <w:pPr>
        <w:pStyle w:val="TOC4"/>
        <w:rPr>
          <w:rFonts w:eastAsiaTheme="minorEastAsia"/>
          <w:noProof/>
        </w:rPr>
      </w:pPr>
      <w:hyperlink w:anchor="_Toc155951458" w:history="1">
        <w:r w:rsidR="0011470A" w:rsidRPr="0011470A">
          <w:rPr>
            <w:rStyle w:val="Hyperlink"/>
            <w:rFonts w:ascii="Times New Roman" w:hAnsi="Times New Roman" w:cs="Times New Roman"/>
            <w:noProof/>
            <w:sz w:val="24"/>
            <w:szCs w:val="24"/>
          </w:rPr>
          <w:t>5153.213  Simplified acquisition procedures.</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_Toc155951458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6F946862" w14:textId="004902EC" w:rsidR="0011470A" w:rsidRPr="0011470A" w:rsidRDefault="00000000" w:rsidP="008F5A7E">
      <w:pPr>
        <w:pStyle w:val="TOC4"/>
        <w:rPr>
          <w:rFonts w:eastAsiaTheme="minorEastAsia"/>
          <w:noProof/>
        </w:rPr>
      </w:pPr>
      <w:hyperlink w:anchor="_Toc155951459" w:history="1">
        <w:r w:rsidR="0011470A" w:rsidRPr="0011470A">
          <w:rPr>
            <w:rStyle w:val="Hyperlink"/>
            <w:rFonts w:ascii="Times New Roman" w:hAnsi="Times New Roman" w:cs="Times New Roman"/>
            <w:noProof/>
            <w:sz w:val="24"/>
            <w:szCs w:val="24"/>
          </w:rPr>
          <w:t>5153.213-70  Completion of DD Form 1155, order for supplies or services.</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_Toc155951459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2B7566A6" w14:textId="39F27665" w:rsidR="0011470A" w:rsidRPr="0011470A" w:rsidRDefault="00000000" w:rsidP="008F5A7E">
      <w:pPr>
        <w:pStyle w:val="TOC4"/>
        <w:rPr>
          <w:rFonts w:eastAsiaTheme="minorEastAsia"/>
          <w:noProof/>
        </w:rPr>
      </w:pPr>
      <w:hyperlink w:anchor="_Toc155951460" w:history="1">
        <w:r w:rsidR="0011470A" w:rsidRPr="0011470A">
          <w:rPr>
            <w:rStyle w:val="Hyperlink"/>
            <w:rFonts w:ascii="Times New Roman" w:hAnsi="Times New Roman" w:cs="Times New Roman"/>
            <w:noProof/>
            <w:sz w:val="24"/>
            <w:szCs w:val="24"/>
          </w:rPr>
          <w:t>5153.233  Protests, disputes, and appeals.</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_Toc155951460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51EFA946" w14:textId="66E750AA" w:rsidR="0011470A" w:rsidRPr="0011470A" w:rsidRDefault="00000000" w:rsidP="008F5A7E">
      <w:pPr>
        <w:pStyle w:val="TOC4"/>
        <w:rPr>
          <w:rFonts w:eastAsiaTheme="minorEastAsia"/>
          <w:noProof/>
        </w:rPr>
      </w:pPr>
      <w:hyperlink w:anchor="_Toc155951461" w:history="1">
        <w:r w:rsidR="0011470A" w:rsidRPr="0011470A">
          <w:rPr>
            <w:rStyle w:val="Hyperlink"/>
            <w:rFonts w:ascii="Times New Roman" w:hAnsi="Times New Roman" w:cs="Times New Roman"/>
            <w:noProof/>
            <w:sz w:val="24"/>
            <w:szCs w:val="24"/>
          </w:rPr>
          <w:t>5153.233-90  Format for bid protest action report.</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_Toc155951461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723DBA65" w14:textId="7F2D0B0A" w:rsidR="0011470A" w:rsidRPr="0011470A" w:rsidRDefault="00000000" w:rsidP="008F5A7E">
      <w:pPr>
        <w:pStyle w:val="TOC4"/>
        <w:rPr>
          <w:rFonts w:eastAsiaTheme="minorEastAsia"/>
          <w:noProof/>
        </w:rPr>
      </w:pPr>
      <w:hyperlink w:anchor="_Toc155951462" w:history="1">
        <w:r w:rsidR="0011470A" w:rsidRPr="0011470A">
          <w:rPr>
            <w:rStyle w:val="Hyperlink"/>
            <w:rFonts w:ascii="Times New Roman" w:hAnsi="Times New Roman" w:cs="Times New Roman"/>
            <w:noProof/>
            <w:sz w:val="24"/>
            <w:szCs w:val="24"/>
          </w:rPr>
          <w:t>5153.233-91  Format for quarterly bid protest analysis report.</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_Toc155951462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452497F9" w14:textId="498D6BDA" w:rsidR="0011470A" w:rsidRPr="0011470A" w:rsidRDefault="00000000" w:rsidP="008F5A7E">
      <w:pPr>
        <w:pStyle w:val="TOC4"/>
        <w:rPr>
          <w:rFonts w:eastAsiaTheme="minorEastAsia"/>
          <w:noProof/>
        </w:rPr>
      </w:pPr>
      <w:hyperlink w:anchor="_Toc155951463" w:history="1">
        <w:r w:rsidR="0011470A" w:rsidRPr="0011470A">
          <w:rPr>
            <w:rStyle w:val="Hyperlink"/>
            <w:rFonts w:ascii="Times New Roman" w:hAnsi="Times New Roman" w:cs="Times New Roman"/>
            <w:noProof/>
            <w:sz w:val="24"/>
            <w:szCs w:val="24"/>
          </w:rPr>
          <w:t>5153.242  Contract administration and audit services.</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_Toc155951463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27E6F8DC" w14:textId="5B12DEBB" w:rsidR="0011470A" w:rsidRPr="0011470A" w:rsidRDefault="00000000" w:rsidP="008F5A7E">
      <w:pPr>
        <w:pStyle w:val="TOC4"/>
        <w:rPr>
          <w:rFonts w:eastAsiaTheme="minorEastAsia"/>
          <w:noProof/>
        </w:rPr>
      </w:pPr>
      <w:hyperlink w:anchor="_Toc155951464" w:history="1">
        <w:r w:rsidR="0011470A" w:rsidRPr="0011470A">
          <w:rPr>
            <w:rStyle w:val="Hyperlink"/>
            <w:rFonts w:ascii="Times New Roman" w:hAnsi="Times New Roman" w:cs="Times New Roman"/>
            <w:noProof/>
            <w:sz w:val="24"/>
            <w:szCs w:val="24"/>
          </w:rPr>
          <w:t>5153.242-90  Contractor Performance Assessment Reporting System initial registration consolidated format.</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_Toc155951464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62E5DBBF" w14:textId="25C2DF6C" w:rsidR="0011470A" w:rsidRPr="0011470A" w:rsidRDefault="00000000" w:rsidP="008F5A7E">
      <w:pPr>
        <w:pStyle w:val="TOC4"/>
        <w:rPr>
          <w:rFonts w:eastAsiaTheme="minorEastAsia"/>
          <w:noProof/>
        </w:rPr>
      </w:pPr>
      <w:hyperlink w:anchor="_Toc155951465" w:history="1">
        <w:r w:rsidR="0011470A" w:rsidRPr="0011470A">
          <w:rPr>
            <w:rStyle w:val="Hyperlink"/>
            <w:rFonts w:ascii="Times New Roman" w:hAnsi="Times New Roman" w:cs="Times New Roman"/>
            <w:noProof/>
            <w:sz w:val="24"/>
            <w:szCs w:val="24"/>
          </w:rPr>
          <w:t>5153.242-91  CPARS access request format.</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_Toc155951465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272C27B3" w14:textId="4C8B6D15" w:rsidR="0011470A" w:rsidRPr="0011470A" w:rsidRDefault="00000000" w:rsidP="008F5A7E">
      <w:pPr>
        <w:pStyle w:val="TOC4"/>
        <w:rPr>
          <w:rFonts w:eastAsiaTheme="minorEastAsia"/>
          <w:noProof/>
        </w:rPr>
      </w:pPr>
      <w:hyperlink w:anchor="_Toc155951466" w:history="1">
        <w:r w:rsidR="0011470A" w:rsidRPr="0011470A">
          <w:rPr>
            <w:rStyle w:val="Hyperlink"/>
            <w:rFonts w:ascii="Times New Roman" w:hAnsi="Times New Roman" w:cs="Times New Roman"/>
            <w:noProof/>
            <w:sz w:val="24"/>
            <w:szCs w:val="24"/>
          </w:rPr>
          <w:t>5153.245  Government property.</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_Toc155951466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63FBB46C" w14:textId="0484258A" w:rsidR="0011470A" w:rsidRPr="0011470A" w:rsidRDefault="00000000" w:rsidP="008F5A7E">
      <w:pPr>
        <w:pStyle w:val="TOC4"/>
        <w:rPr>
          <w:rFonts w:eastAsiaTheme="minorEastAsia"/>
          <w:noProof/>
        </w:rPr>
      </w:pPr>
      <w:hyperlink w:anchor="_Toc155951467" w:history="1">
        <w:r w:rsidR="0011470A" w:rsidRPr="0011470A">
          <w:rPr>
            <w:rStyle w:val="Hyperlink"/>
            <w:rFonts w:ascii="Times New Roman" w:hAnsi="Times New Roman" w:cs="Times New Roman"/>
            <w:noProof/>
            <w:sz w:val="24"/>
            <w:szCs w:val="24"/>
          </w:rPr>
          <w:t>5153.245-90  Sample withdrawal of approval of property control system letter.</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_Toc155951467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4A458E7E" w14:textId="3B0DA47F" w:rsidR="0011470A" w:rsidRPr="0011470A" w:rsidRDefault="00000000" w:rsidP="008F5A7E">
      <w:pPr>
        <w:pStyle w:val="TOC4"/>
        <w:rPr>
          <w:rFonts w:eastAsiaTheme="minorEastAsia"/>
          <w:noProof/>
        </w:rPr>
      </w:pPr>
      <w:hyperlink w:anchor="_Toc155951468" w:history="1">
        <w:r w:rsidR="0011470A" w:rsidRPr="0011470A">
          <w:rPr>
            <w:rStyle w:val="Hyperlink"/>
            <w:rFonts w:ascii="Times New Roman" w:hAnsi="Times New Roman" w:cs="Times New Roman"/>
            <w:noProof/>
            <w:sz w:val="24"/>
            <w:szCs w:val="24"/>
          </w:rPr>
          <w:t>5153.245-91  Consumption reports for ammunition.</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_Toc155951468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697849E5" w14:textId="302B36D3" w:rsidR="0011470A" w:rsidRPr="0011470A" w:rsidRDefault="00000000">
      <w:pPr>
        <w:pStyle w:val="TOC3"/>
        <w:tabs>
          <w:tab w:val="right" w:leader="dot" w:pos="9350"/>
        </w:tabs>
        <w:rPr>
          <w:rFonts w:ascii="Times New Roman" w:eastAsiaTheme="minorEastAsia" w:hAnsi="Times New Roman" w:cs="Times New Roman"/>
          <w:noProof/>
          <w:sz w:val="24"/>
          <w:szCs w:val="24"/>
        </w:rPr>
      </w:pPr>
      <w:hyperlink w:anchor="_Toc155951469" w:history="1">
        <w:r w:rsidR="0011470A" w:rsidRPr="0011470A">
          <w:rPr>
            <w:rStyle w:val="Hyperlink"/>
            <w:rFonts w:ascii="Times New Roman" w:hAnsi="Times New Roman" w:cs="Times New Roman"/>
            <w:noProof/>
            <w:sz w:val="24"/>
            <w:szCs w:val="24"/>
          </w:rPr>
          <w:t>Subpart 5153.3 – Illustration of Forms</w:t>
        </w:r>
        <w:r w:rsidR="0011470A" w:rsidRPr="0011470A">
          <w:rPr>
            <w:rFonts w:ascii="Times New Roman" w:hAnsi="Times New Roman" w:cs="Times New Roman"/>
            <w:noProof/>
            <w:webHidden/>
            <w:sz w:val="24"/>
            <w:szCs w:val="24"/>
          </w:rPr>
          <w:tab/>
        </w:r>
        <w:r w:rsidR="0011470A" w:rsidRPr="0011470A">
          <w:rPr>
            <w:rFonts w:ascii="Times New Roman" w:hAnsi="Times New Roman" w:cs="Times New Roman"/>
            <w:noProof/>
            <w:webHidden/>
            <w:sz w:val="24"/>
            <w:szCs w:val="24"/>
          </w:rPr>
          <w:fldChar w:fldCharType="begin"/>
        </w:r>
        <w:r w:rsidR="0011470A" w:rsidRPr="0011470A">
          <w:rPr>
            <w:rFonts w:ascii="Times New Roman" w:hAnsi="Times New Roman" w:cs="Times New Roman"/>
            <w:noProof/>
            <w:webHidden/>
            <w:sz w:val="24"/>
            <w:szCs w:val="24"/>
          </w:rPr>
          <w:instrText xml:space="preserve"> PAGEREF _Toc155951469 \h </w:instrText>
        </w:r>
        <w:r w:rsidR="0011470A" w:rsidRPr="0011470A">
          <w:rPr>
            <w:rFonts w:ascii="Times New Roman" w:hAnsi="Times New Roman" w:cs="Times New Roman"/>
            <w:noProof/>
            <w:webHidden/>
            <w:sz w:val="24"/>
            <w:szCs w:val="24"/>
          </w:rPr>
        </w:r>
        <w:r w:rsidR="0011470A" w:rsidRPr="0011470A">
          <w:rPr>
            <w:rFonts w:ascii="Times New Roman" w:hAnsi="Times New Roman" w:cs="Times New Roman"/>
            <w:noProof/>
            <w:webHidden/>
            <w:sz w:val="24"/>
            <w:szCs w:val="24"/>
          </w:rPr>
          <w:fldChar w:fldCharType="separate"/>
        </w:r>
        <w:r w:rsidR="0011470A" w:rsidRPr="0011470A">
          <w:rPr>
            <w:rFonts w:ascii="Times New Roman" w:hAnsi="Times New Roman" w:cs="Times New Roman"/>
            <w:noProof/>
            <w:webHidden/>
            <w:sz w:val="24"/>
            <w:szCs w:val="24"/>
          </w:rPr>
          <w:t>1</w:t>
        </w:r>
        <w:r w:rsidR="0011470A" w:rsidRPr="0011470A">
          <w:rPr>
            <w:rFonts w:ascii="Times New Roman" w:hAnsi="Times New Roman" w:cs="Times New Roman"/>
            <w:noProof/>
            <w:webHidden/>
            <w:sz w:val="24"/>
            <w:szCs w:val="24"/>
          </w:rPr>
          <w:fldChar w:fldCharType="end"/>
        </w:r>
      </w:hyperlink>
    </w:p>
    <w:p w14:paraId="46B7B307" w14:textId="725711EC" w:rsidR="0011470A" w:rsidRPr="0011470A" w:rsidRDefault="00000000" w:rsidP="008F5A7E">
      <w:pPr>
        <w:pStyle w:val="TOC4"/>
        <w:rPr>
          <w:rFonts w:eastAsiaTheme="minorEastAsia"/>
          <w:noProof/>
        </w:rPr>
      </w:pPr>
      <w:hyperlink w:anchor="_Toc155951470" w:history="1">
        <w:r w:rsidR="0011470A" w:rsidRPr="0011470A">
          <w:rPr>
            <w:rStyle w:val="Hyperlink"/>
            <w:rFonts w:ascii="Times New Roman" w:hAnsi="Times New Roman" w:cs="Times New Roman"/>
            <w:noProof/>
            <w:sz w:val="24"/>
            <w:szCs w:val="24"/>
          </w:rPr>
          <w:t>5153.303  Agency forms.</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_Toc155951470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105BEF69" w14:textId="1961ACE5" w:rsidR="0011470A" w:rsidRPr="0011470A" w:rsidRDefault="00000000" w:rsidP="008F5A7E">
      <w:pPr>
        <w:pStyle w:val="TOC4"/>
        <w:rPr>
          <w:rFonts w:eastAsiaTheme="minorEastAsia"/>
          <w:noProof/>
        </w:rPr>
      </w:pPr>
      <w:hyperlink w:anchor="_Toc155951471" w:history="1">
        <w:r w:rsidR="0011470A" w:rsidRPr="0011470A">
          <w:rPr>
            <w:rStyle w:val="Hyperlink"/>
            <w:rFonts w:ascii="Times New Roman" w:hAnsi="Times New Roman" w:cs="Times New Roman"/>
            <w:noProof/>
            <w:sz w:val="24"/>
            <w:szCs w:val="24"/>
          </w:rPr>
          <w:t>5153.303-1  Sample contracting officer’s representative (COR) designation.</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_Toc155951471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31FC36C8" w14:textId="5B51F4FD" w:rsidR="0011470A" w:rsidRPr="0011470A" w:rsidRDefault="00000000" w:rsidP="008F5A7E">
      <w:pPr>
        <w:pStyle w:val="TOC4"/>
        <w:rPr>
          <w:rFonts w:eastAsiaTheme="minorEastAsia"/>
          <w:noProof/>
        </w:rPr>
      </w:pPr>
      <w:hyperlink w:anchor="_Toc155951472" w:history="1">
        <w:r w:rsidR="0011470A" w:rsidRPr="0011470A">
          <w:rPr>
            <w:rStyle w:val="Hyperlink"/>
            <w:rFonts w:ascii="Times New Roman" w:hAnsi="Times New Roman" w:cs="Times New Roman"/>
            <w:noProof/>
            <w:sz w:val="24"/>
            <w:szCs w:val="24"/>
          </w:rPr>
          <w:t>5153.303-2  Sample ordering officer appointment.</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_Toc155951472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33CE73DE" w14:textId="64B4C3DE" w:rsidR="0011470A" w:rsidRPr="0011470A" w:rsidRDefault="00000000" w:rsidP="008F5A7E">
      <w:pPr>
        <w:pStyle w:val="TOC4"/>
        <w:rPr>
          <w:rFonts w:eastAsiaTheme="minorEastAsia"/>
          <w:noProof/>
        </w:rPr>
      </w:pPr>
      <w:hyperlink w:anchor="_Toc155951473" w:history="1">
        <w:r w:rsidR="0011470A" w:rsidRPr="0011470A">
          <w:rPr>
            <w:rStyle w:val="Hyperlink"/>
            <w:rFonts w:ascii="Times New Roman" w:hAnsi="Times New Roman" w:cs="Times New Roman"/>
            <w:noProof/>
            <w:sz w:val="24"/>
            <w:szCs w:val="24"/>
          </w:rPr>
          <w:t>5153.303-3  Reserved.</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_Toc155951473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123FE3FE" w14:textId="3493BDAC" w:rsidR="0011470A" w:rsidRPr="0011470A" w:rsidRDefault="00000000" w:rsidP="008F5A7E">
      <w:pPr>
        <w:pStyle w:val="TOC4"/>
        <w:rPr>
          <w:rFonts w:eastAsiaTheme="minorEastAsia"/>
          <w:noProof/>
        </w:rPr>
      </w:pPr>
      <w:hyperlink w:anchor="_Toc155951474" w:history="1">
        <w:r w:rsidR="0011470A" w:rsidRPr="0011470A">
          <w:rPr>
            <w:rStyle w:val="Hyperlink"/>
            <w:rFonts w:ascii="Times New Roman" w:hAnsi="Times New Roman" w:cs="Times New Roman"/>
            <w:noProof/>
            <w:sz w:val="24"/>
            <w:szCs w:val="24"/>
          </w:rPr>
          <w:t>5153.303-4  Format for a justification review document for other than full and open competition.</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_Toc155951474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381A40AB" w14:textId="2054BC32" w:rsidR="0011470A" w:rsidRPr="0011470A" w:rsidRDefault="00000000" w:rsidP="008F5A7E">
      <w:pPr>
        <w:pStyle w:val="TOC4"/>
        <w:rPr>
          <w:rFonts w:eastAsiaTheme="minorEastAsia"/>
          <w:noProof/>
        </w:rPr>
      </w:pPr>
      <w:hyperlink w:anchor="_Toc155951475" w:history="1">
        <w:r w:rsidR="0011470A" w:rsidRPr="0011470A">
          <w:rPr>
            <w:rStyle w:val="Hyperlink"/>
            <w:rFonts w:ascii="Times New Roman" w:hAnsi="Times New Roman" w:cs="Times New Roman"/>
            <w:noProof/>
            <w:sz w:val="24"/>
            <w:szCs w:val="24"/>
          </w:rPr>
          <w:t>5153.303-5  Format for a justification and approval for other than full and open competition.</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_Toc155951475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622FBF34" w14:textId="53F36873" w:rsidR="0011470A" w:rsidRPr="0011470A" w:rsidRDefault="00000000" w:rsidP="008F5A7E">
      <w:pPr>
        <w:pStyle w:val="TOC4"/>
        <w:rPr>
          <w:rFonts w:eastAsiaTheme="minorEastAsia"/>
          <w:noProof/>
        </w:rPr>
      </w:pPr>
      <w:hyperlink w:anchor="_Toc155951476" w:history="1">
        <w:r w:rsidR="0011470A" w:rsidRPr="0011470A">
          <w:rPr>
            <w:rStyle w:val="Hyperlink"/>
            <w:rFonts w:ascii="Times New Roman" w:hAnsi="Times New Roman" w:cs="Times New Roman"/>
            <w:noProof/>
            <w:sz w:val="24"/>
            <w:szCs w:val="24"/>
          </w:rPr>
          <w:t>5153.303-6  Format for a bid protest action report.</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_Toc155951476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5CC71AFC" w14:textId="5CE13763" w:rsidR="0011470A" w:rsidRPr="0011470A" w:rsidRDefault="00000000" w:rsidP="008F5A7E">
      <w:pPr>
        <w:pStyle w:val="TOC4"/>
        <w:rPr>
          <w:rFonts w:eastAsiaTheme="minorEastAsia"/>
          <w:noProof/>
        </w:rPr>
      </w:pPr>
      <w:hyperlink w:anchor="_Toc155951477" w:history="1">
        <w:r w:rsidR="0011470A" w:rsidRPr="0011470A">
          <w:rPr>
            <w:rStyle w:val="Hyperlink"/>
            <w:rFonts w:ascii="Times New Roman" w:hAnsi="Times New Roman" w:cs="Times New Roman"/>
            <w:noProof/>
            <w:sz w:val="24"/>
            <w:szCs w:val="24"/>
          </w:rPr>
          <w:t>5153.303-7  Format for a quarterly bid protest analysis report.</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_Toc155951477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5D63215E" w14:textId="7BDFEAD5" w:rsidR="0011470A" w:rsidRPr="0011470A" w:rsidRDefault="00000000" w:rsidP="008F5A7E">
      <w:pPr>
        <w:pStyle w:val="TOC4"/>
        <w:rPr>
          <w:rFonts w:eastAsiaTheme="minorEastAsia"/>
          <w:noProof/>
        </w:rPr>
      </w:pPr>
      <w:hyperlink w:anchor="_Toc155951478" w:history="1">
        <w:r w:rsidR="0011470A" w:rsidRPr="0011470A">
          <w:rPr>
            <w:rStyle w:val="Hyperlink"/>
            <w:rFonts w:ascii="Times New Roman" w:hAnsi="Times New Roman" w:cs="Times New Roman"/>
            <w:noProof/>
            <w:sz w:val="24"/>
            <w:szCs w:val="24"/>
          </w:rPr>
          <w:t>5153.303-8  Withdrawal of approval of property control system.</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_Toc155951478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3F03FB99" w14:textId="280497A5" w:rsidR="0011470A" w:rsidRPr="0011470A" w:rsidRDefault="00000000" w:rsidP="008F5A7E">
      <w:pPr>
        <w:pStyle w:val="TOC4"/>
        <w:rPr>
          <w:rFonts w:eastAsiaTheme="minorEastAsia"/>
          <w:noProof/>
        </w:rPr>
      </w:pPr>
      <w:hyperlink w:anchor="_Toc155951479" w:history="1">
        <w:r w:rsidR="0011470A" w:rsidRPr="0011470A">
          <w:rPr>
            <w:rStyle w:val="Hyperlink"/>
            <w:rFonts w:ascii="Times New Roman" w:hAnsi="Times New Roman" w:cs="Times New Roman"/>
            <w:noProof/>
            <w:sz w:val="24"/>
            <w:szCs w:val="24"/>
          </w:rPr>
          <w:t>5153.303-9  Contractor Performance Assessment Report System initial registration consolidated format.</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_Toc155951479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16D7FE5E" w14:textId="738FE31E" w:rsidR="0011470A" w:rsidRPr="0011470A" w:rsidRDefault="00000000" w:rsidP="008F5A7E">
      <w:pPr>
        <w:pStyle w:val="TOC4"/>
        <w:rPr>
          <w:rFonts w:eastAsiaTheme="minorEastAsia"/>
          <w:noProof/>
        </w:rPr>
      </w:pPr>
      <w:hyperlink w:anchor="_Toc155951480" w:history="1">
        <w:r w:rsidR="0011470A" w:rsidRPr="0011470A">
          <w:rPr>
            <w:rStyle w:val="Hyperlink"/>
            <w:rFonts w:ascii="Times New Roman" w:hAnsi="Times New Roman" w:cs="Times New Roman"/>
            <w:noProof/>
            <w:sz w:val="24"/>
            <w:szCs w:val="24"/>
          </w:rPr>
          <w:t>5153.303-10  Contractor Performance Assessment Report System access request format.</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_Toc155951480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hyperlink>
    </w:p>
    <w:p w14:paraId="77461132" w14:textId="537759B8" w:rsidR="0011470A" w:rsidRPr="0011470A" w:rsidRDefault="00000000" w:rsidP="008F5A7E">
      <w:pPr>
        <w:pStyle w:val="TOC4"/>
        <w:rPr>
          <w:rFonts w:eastAsiaTheme="minorEastAsia"/>
          <w:noProof/>
        </w:rPr>
      </w:pPr>
      <w:r>
        <w:fldChar w:fldCharType="begin"/>
      </w:r>
      <w:r>
        <w:instrText>HYPERLINK \l "_Toc155951481"</w:instrText>
      </w:r>
      <w:r>
        <w:fldChar w:fldCharType="separate"/>
      </w:r>
      <w:r w:rsidR="0011470A" w:rsidRPr="0011470A">
        <w:rPr>
          <w:rStyle w:val="Hyperlink"/>
          <w:rFonts w:ascii="Times New Roman" w:hAnsi="Times New Roman" w:cs="Times New Roman"/>
          <w:noProof/>
          <w:sz w:val="24"/>
          <w:szCs w:val="24"/>
        </w:rPr>
        <w:t xml:space="preserve">5153.303-11 </w:t>
      </w:r>
      <w:r w:rsidR="0011470A" w:rsidRPr="0011470A">
        <w:rPr>
          <w:rStyle w:val="Hyperlink"/>
          <w:rFonts w:ascii="Times New Roman" w:hAnsi="Times New Roman" w:cs="Times New Roman"/>
          <w:bCs/>
          <w:noProof/>
          <w:sz w:val="24"/>
          <w:szCs w:val="24"/>
        </w:rPr>
        <w:t xml:space="preserve">Format for Determination and Findings for other than full and open competition. </w:t>
      </w:r>
      <w:r w:rsidR="0011470A" w:rsidRPr="0011470A">
        <w:rPr>
          <w:rStyle w:val="Hyperlink"/>
          <w:rFonts w:ascii="Times New Roman" w:hAnsi="Times New Roman" w:cs="Times New Roman"/>
          <w:noProof/>
          <w:sz w:val="24"/>
          <w:szCs w:val="24"/>
        </w:rPr>
        <w:t>(DPC</w:t>
      </w:r>
      <w:ins w:id="8" w:author="Amanda" w:date="2024-09-03T11:31:00Z">
        <w:r w:rsidR="009B0AF5">
          <w:rPr>
            <w:rStyle w:val="Hyperlink"/>
            <w:rFonts w:ascii="Times New Roman" w:hAnsi="Times New Roman" w:cs="Times New Roman"/>
            <w:noProof/>
            <w:sz w:val="24"/>
            <w:szCs w:val="24"/>
          </w:rPr>
          <w:t>AP</w:t>
        </w:r>
      </w:ins>
      <w:r w:rsidR="0011470A" w:rsidRPr="0011470A">
        <w:rPr>
          <w:rStyle w:val="Hyperlink"/>
          <w:rFonts w:ascii="Times New Roman" w:hAnsi="Times New Roman" w:cs="Times New Roman"/>
          <w:noProof/>
          <w:sz w:val="24"/>
          <w:szCs w:val="24"/>
        </w:rPr>
        <w:t xml:space="preserve"> Class Deviation 2024- O0005—Temporary Authorizations for Covered Contracts Related to Ukraine, Taiwan, and Israel).</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_Toc155951481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r>
        <w:rPr>
          <w:noProof/>
        </w:rPr>
        <w:fldChar w:fldCharType="end"/>
      </w:r>
    </w:p>
    <w:p w14:paraId="560E9C14" w14:textId="14DF8850" w:rsidR="0011470A" w:rsidRPr="0011470A" w:rsidRDefault="00000000" w:rsidP="008F5A7E">
      <w:pPr>
        <w:pStyle w:val="TOC4"/>
        <w:rPr>
          <w:rFonts w:eastAsiaTheme="minorEastAsia"/>
          <w:noProof/>
        </w:rPr>
      </w:pPr>
      <w:r>
        <w:fldChar w:fldCharType="begin"/>
      </w:r>
      <w:r>
        <w:instrText>HYPERLINK \l "_Toc155951482"</w:instrText>
      </w:r>
      <w:r>
        <w:fldChar w:fldCharType="separate"/>
      </w:r>
      <w:r w:rsidR="0011470A" w:rsidRPr="0011470A">
        <w:rPr>
          <w:rStyle w:val="Hyperlink"/>
          <w:rFonts w:ascii="Times New Roman" w:hAnsi="Times New Roman" w:cs="Times New Roman"/>
          <w:noProof/>
          <w:sz w:val="24"/>
          <w:szCs w:val="24"/>
        </w:rPr>
        <w:t>5153.303-12 Format for Advance Congressional Notification When Utilizing Authorities Conferred by DPC</w:t>
      </w:r>
      <w:ins w:id="9" w:author="Amanda" w:date="2024-09-03T11:31:00Z">
        <w:r w:rsidR="009B0AF5">
          <w:rPr>
            <w:rStyle w:val="Hyperlink"/>
            <w:rFonts w:ascii="Times New Roman" w:hAnsi="Times New Roman" w:cs="Times New Roman"/>
            <w:noProof/>
            <w:sz w:val="24"/>
            <w:szCs w:val="24"/>
          </w:rPr>
          <w:t>AP</w:t>
        </w:r>
      </w:ins>
      <w:r w:rsidR="0011470A" w:rsidRPr="0011470A">
        <w:rPr>
          <w:rStyle w:val="Hyperlink"/>
          <w:rFonts w:ascii="Times New Roman" w:hAnsi="Times New Roman" w:cs="Times New Roman"/>
          <w:noProof/>
          <w:sz w:val="24"/>
          <w:szCs w:val="24"/>
        </w:rPr>
        <w:t xml:space="preserve"> Class Deviation 2024- O0005—Temporary Authorizations for Covered Contracts Related to Ukraine, Taiwan, and Israel.</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_Toc155951482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r>
        <w:rPr>
          <w:noProof/>
        </w:rPr>
        <w:fldChar w:fldCharType="end"/>
      </w:r>
    </w:p>
    <w:p w14:paraId="0986A148" w14:textId="04565F11" w:rsidR="0011470A" w:rsidRPr="0011470A" w:rsidRDefault="00000000" w:rsidP="008F5A7E">
      <w:pPr>
        <w:pStyle w:val="TOC4"/>
        <w:rPr>
          <w:rFonts w:eastAsiaTheme="minorEastAsia"/>
          <w:noProof/>
        </w:rPr>
      </w:pPr>
      <w:r>
        <w:fldChar w:fldCharType="begin"/>
      </w:r>
      <w:r>
        <w:instrText>HYPERLINK \l "_Toc155951483"</w:instrText>
      </w:r>
      <w:r>
        <w:fldChar w:fldCharType="separate"/>
      </w:r>
      <w:r w:rsidR="0011470A" w:rsidRPr="0011470A">
        <w:rPr>
          <w:rStyle w:val="Hyperlink"/>
          <w:rFonts w:ascii="Times New Roman" w:hAnsi="Times New Roman" w:cs="Times New Roman"/>
          <w:noProof/>
          <w:sz w:val="24"/>
          <w:szCs w:val="24"/>
        </w:rPr>
        <w:t>5153.303-13 Format for Post Award Congressional Notification When Utilizing Authorities Conferred by DPC</w:t>
      </w:r>
      <w:ins w:id="10" w:author="Amanda" w:date="2024-09-03T11:31:00Z">
        <w:r w:rsidR="009B0AF5">
          <w:rPr>
            <w:rStyle w:val="Hyperlink"/>
            <w:rFonts w:ascii="Times New Roman" w:hAnsi="Times New Roman" w:cs="Times New Roman"/>
            <w:noProof/>
            <w:sz w:val="24"/>
            <w:szCs w:val="24"/>
          </w:rPr>
          <w:t>AP</w:t>
        </w:r>
      </w:ins>
      <w:r w:rsidR="0011470A" w:rsidRPr="0011470A">
        <w:rPr>
          <w:rStyle w:val="Hyperlink"/>
          <w:rFonts w:ascii="Times New Roman" w:hAnsi="Times New Roman" w:cs="Times New Roman"/>
          <w:noProof/>
          <w:sz w:val="24"/>
          <w:szCs w:val="24"/>
        </w:rPr>
        <w:t xml:space="preserve"> Class Deviation 2024-O0005—Temporary Authorizations for Covered Contracts Related to Ukraine, Taiwan, and Israel.</w:t>
      </w:r>
      <w:r w:rsidR="0011470A" w:rsidRPr="0011470A">
        <w:rPr>
          <w:noProof/>
          <w:webHidden/>
        </w:rPr>
        <w:tab/>
      </w:r>
      <w:r w:rsidR="0011470A" w:rsidRPr="0011470A">
        <w:rPr>
          <w:noProof/>
          <w:webHidden/>
        </w:rPr>
        <w:fldChar w:fldCharType="begin"/>
      </w:r>
      <w:r w:rsidR="0011470A" w:rsidRPr="0011470A">
        <w:rPr>
          <w:noProof/>
          <w:webHidden/>
        </w:rPr>
        <w:instrText xml:space="preserve"> PAGEREF _Toc155951483 \h </w:instrText>
      </w:r>
      <w:r w:rsidR="0011470A" w:rsidRPr="0011470A">
        <w:rPr>
          <w:noProof/>
          <w:webHidden/>
        </w:rPr>
      </w:r>
      <w:r w:rsidR="0011470A" w:rsidRPr="0011470A">
        <w:rPr>
          <w:noProof/>
          <w:webHidden/>
        </w:rPr>
        <w:fldChar w:fldCharType="separate"/>
      </w:r>
      <w:r w:rsidR="0011470A" w:rsidRPr="0011470A">
        <w:rPr>
          <w:noProof/>
          <w:webHidden/>
        </w:rPr>
        <w:t>1</w:t>
      </w:r>
      <w:r w:rsidR="0011470A" w:rsidRPr="0011470A">
        <w:rPr>
          <w:noProof/>
          <w:webHidden/>
        </w:rPr>
        <w:fldChar w:fldCharType="end"/>
      </w:r>
      <w:r>
        <w:rPr>
          <w:noProof/>
        </w:rPr>
        <w:fldChar w:fldCharType="end"/>
      </w:r>
    </w:p>
    <w:p w14:paraId="44344A39" w14:textId="0CE5FDDB" w:rsidR="00A96D5A" w:rsidRPr="00DE3C8E" w:rsidRDefault="0011470A" w:rsidP="001D7C57">
      <w:pPr>
        <w:pStyle w:val="note"/>
        <w:tabs>
          <w:tab w:val="clear" w:pos="1656"/>
        </w:tabs>
        <w:spacing w:after="240"/>
        <w:ind w:left="0" w:firstLine="0"/>
        <w:rPr>
          <w:rFonts w:ascii="Times New Roman" w:hAnsi="Times New Roman" w:cs="Times New Roman"/>
          <w:bCs/>
          <w:iCs/>
          <w:sz w:val="24"/>
          <w:szCs w:val="24"/>
        </w:rPr>
      </w:pPr>
      <w:r w:rsidRPr="0011470A">
        <w:rPr>
          <w:rFonts w:ascii="Times New Roman" w:hAnsi="Times New Roman" w:cs="Times New Roman"/>
          <w:bCs/>
          <w:iCs/>
          <w:sz w:val="24"/>
          <w:szCs w:val="24"/>
        </w:rPr>
        <w:fldChar w:fldCharType="end"/>
      </w:r>
    </w:p>
    <w:p w14:paraId="5473A932" w14:textId="77777777" w:rsidR="008318E1" w:rsidRPr="008318E1" w:rsidRDefault="008318E1" w:rsidP="00A96D5A">
      <w:pPr>
        <w:pStyle w:val="Heading3"/>
      </w:pPr>
      <w:bookmarkStart w:id="11" w:name="_Toc512858658"/>
      <w:bookmarkStart w:id="12" w:name="_Toc123213310"/>
      <w:bookmarkStart w:id="13" w:name="_Toc124493424"/>
      <w:bookmarkStart w:id="14" w:name="_Toc132198515"/>
      <w:bookmarkStart w:id="15" w:name="_Toc146798592"/>
      <w:bookmarkStart w:id="16" w:name="_Toc155951449"/>
      <w:r w:rsidRPr="008318E1">
        <w:t xml:space="preserve">Subpart 5153.2 </w:t>
      </w:r>
      <w:r w:rsidR="00407B1B">
        <w:t>–</w:t>
      </w:r>
      <w:r w:rsidRPr="008318E1">
        <w:t xml:space="preserve"> Prescription of Forms</w:t>
      </w:r>
      <w:bookmarkEnd w:id="11"/>
      <w:bookmarkEnd w:id="12"/>
      <w:bookmarkEnd w:id="13"/>
      <w:bookmarkEnd w:id="14"/>
      <w:bookmarkEnd w:id="15"/>
      <w:bookmarkEnd w:id="16"/>
    </w:p>
    <w:p w14:paraId="5473A933" w14:textId="77777777" w:rsidR="008318E1" w:rsidRDefault="00796F5E" w:rsidP="00A96D5A">
      <w:pPr>
        <w:pStyle w:val="Heading4"/>
      </w:pPr>
      <w:bookmarkStart w:id="17" w:name="_Toc512858659"/>
      <w:bookmarkStart w:id="18" w:name="_Toc123213311"/>
      <w:bookmarkStart w:id="19" w:name="_Toc124493425"/>
      <w:bookmarkStart w:id="20" w:name="_Toc132198516"/>
      <w:bookmarkStart w:id="21" w:name="_Toc146798593"/>
      <w:bookmarkStart w:id="22" w:name="_Toc155951450"/>
      <w:proofErr w:type="gramStart"/>
      <w:r>
        <w:t xml:space="preserve">5153.201 </w:t>
      </w:r>
      <w:r w:rsidR="00407B1B">
        <w:t xml:space="preserve"> </w:t>
      </w:r>
      <w:r>
        <w:t>Federal</w:t>
      </w:r>
      <w:proofErr w:type="gramEnd"/>
      <w:r>
        <w:t xml:space="preserve"> acquisition </w:t>
      </w:r>
      <w:r w:rsidRPr="00A96D5A">
        <w:t>system</w:t>
      </w:r>
      <w:r>
        <w:t>.</w:t>
      </w:r>
      <w:bookmarkEnd w:id="17"/>
      <w:bookmarkEnd w:id="18"/>
      <w:bookmarkEnd w:id="19"/>
      <w:bookmarkEnd w:id="20"/>
      <w:bookmarkEnd w:id="21"/>
      <w:bookmarkEnd w:id="22"/>
    </w:p>
    <w:p w14:paraId="5473A934" w14:textId="77777777" w:rsidR="008318E1" w:rsidRPr="008318E1" w:rsidRDefault="008318E1" w:rsidP="00A96D5A">
      <w:pPr>
        <w:pStyle w:val="Heading4"/>
      </w:pPr>
      <w:bookmarkStart w:id="23" w:name="_Toc512858660"/>
      <w:bookmarkStart w:id="24" w:name="_Toc123213312"/>
      <w:bookmarkStart w:id="25" w:name="_Toc124493426"/>
      <w:bookmarkStart w:id="26" w:name="_Toc132198517"/>
      <w:bookmarkStart w:id="27" w:name="_Toc146798594"/>
      <w:bookmarkStart w:id="28" w:name="_Toc155951451"/>
      <w:r w:rsidRPr="008318E1">
        <w:t>5153.201-</w:t>
      </w:r>
      <w:proofErr w:type="gramStart"/>
      <w:r w:rsidRPr="008318E1">
        <w:t>90</w:t>
      </w:r>
      <w:r w:rsidR="007F4ED0">
        <w:t xml:space="preserve">  Sample</w:t>
      </w:r>
      <w:proofErr w:type="gramEnd"/>
      <w:r w:rsidR="007F4ED0">
        <w:t xml:space="preserve"> </w:t>
      </w:r>
      <w:r w:rsidR="00107AC9">
        <w:t>c</w:t>
      </w:r>
      <w:r w:rsidR="007F4ED0">
        <w:t xml:space="preserve">ontracting </w:t>
      </w:r>
      <w:r w:rsidR="00107AC9">
        <w:t>o</w:t>
      </w:r>
      <w:r w:rsidR="007F4ED0">
        <w:t xml:space="preserve">fficer’s </w:t>
      </w:r>
      <w:r w:rsidR="00107AC9">
        <w:t>r</w:t>
      </w:r>
      <w:r w:rsidR="007F4ED0">
        <w:t>epresentative designation letter.</w:t>
      </w:r>
      <w:bookmarkEnd w:id="23"/>
      <w:bookmarkEnd w:id="24"/>
      <w:bookmarkEnd w:id="25"/>
      <w:bookmarkEnd w:id="26"/>
      <w:bookmarkEnd w:id="27"/>
      <w:bookmarkEnd w:id="28"/>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w:t>
      </w:r>
      <w:r w:rsidR="008318E1" w:rsidRPr="000D3C0C">
        <w:rPr>
          <w:rFonts w:ascii="Times New Roman" w:hAnsi="Times New Roman" w:cs="Times New Roman"/>
          <w:sz w:val="24"/>
          <w:szCs w:val="24"/>
        </w:rPr>
        <w:lastRenderedPageBreak/>
        <w:t>correspondence.  Address the designation to the individual by name, including rank or grade, and full mailing address.</w:t>
      </w:r>
    </w:p>
    <w:p w14:paraId="5473A936" w14:textId="77777777" w:rsidR="008318E1" w:rsidRPr="008318E1" w:rsidRDefault="008318E1" w:rsidP="00A96D5A">
      <w:pPr>
        <w:pStyle w:val="Heading4"/>
      </w:pPr>
      <w:bookmarkStart w:id="29" w:name="_Toc512858661"/>
      <w:bookmarkStart w:id="30" w:name="_Toc123213313"/>
      <w:bookmarkStart w:id="31" w:name="_Toc124493427"/>
      <w:bookmarkStart w:id="32" w:name="_Toc132198518"/>
      <w:bookmarkStart w:id="33" w:name="_Toc146798595"/>
      <w:bookmarkStart w:id="34" w:name="_Toc155951452"/>
      <w:r w:rsidRPr="008318E1">
        <w:t>5153.201-</w:t>
      </w:r>
      <w:proofErr w:type="gramStart"/>
      <w:r w:rsidRPr="008318E1">
        <w:t xml:space="preserve">91  </w:t>
      </w:r>
      <w:r w:rsidR="007F4ED0">
        <w:t>Sample</w:t>
      </w:r>
      <w:proofErr w:type="gramEnd"/>
      <w:r w:rsidR="007F4ED0">
        <w:t xml:space="preserve"> </w:t>
      </w:r>
      <w:r w:rsidR="00107AC9">
        <w:t>o</w:t>
      </w:r>
      <w:r w:rsidR="007F4ED0">
        <w:t xml:space="preserve">rdering </w:t>
      </w:r>
      <w:r w:rsidR="00107AC9">
        <w:t>o</w:t>
      </w:r>
      <w:r w:rsidR="007F4ED0">
        <w:t>fficer appointment letter.</w:t>
      </w:r>
      <w:bookmarkEnd w:id="29"/>
      <w:bookmarkEnd w:id="30"/>
      <w:bookmarkEnd w:id="31"/>
      <w:bookmarkEnd w:id="32"/>
      <w:bookmarkEnd w:id="33"/>
      <w:bookmarkEnd w:id="34"/>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A96D5A">
      <w:pPr>
        <w:pStyle w:val="Heading4"/>
      </w:pPr>
      <w:bookmarkStart w:id="35" w:name="_Toc512858662"/>
      <w:bookmarkStart w:id="36" w:name="_Toc123213314"/>
      <w:bookmarkStart w:id="37" w:name="_Toc124493428"/>
      <w:bookmarkStart w:id="38" w:name="_Toc132198519"/>
      <w:bookmarkStart w:id="39" w:name="_Toc146798596"/>
      <w:bookmarkStart w:id="40" w:name="_Toc155951453"/>
      <w:proofErr w:type="gramStart"/>
      <w:r w:rsidRPr="008318E1">
        <w:t xml:space="preserve">5153.206  </w:t>
      </w:r>
      <w:r w:rsidR="00407B1B">
        <w:t>Competition</w:t>
      </w:r>
      <w:proofErr w:type="gramEnd"/>
      <w:r w:rsidR="00407B1B">
        <w:t xml:space="preserve"> requirements.</w:t>
      </w:r>
      <w:bookmarkEnd w:id="35"/>
      <w:bookmarkEnd w:id="36"/>
      <w:bookmarkEnd w:id="37"/>
      <w:bookmarkEnd w:id="38"/>
      <w:bookmarkEnd w:id="39"/>
      <w:bookmarkEnd w:id="40"/>
    </w:p>
    <w:p w14:paraId="5473A939" w14:textId="77777777" w:rsidR="008318E1" w:rsidRPr="008318E1" w:rsidRDefault="008318E1" w:rsidP="00A96D5A">
      <w:pPr>
        <w:pStyle w:val="Heading4"/>
      </w:pPr>
      <w:bookmarkStart w:id="41" w:name="_Toc512858663"/>
      <w:bookmarkStart w:id="42" w:name="_Toc123213315"/>
      <w:bookmarkStart w:id="43" w:name="_Toc124493429"/>
      <w:bookmarkStart w:id="44" w:name="_Toc132198520"/>
      <w:bookmarkStart w:id="45" w:name="_Toc146798597"/>
      <w:bookmarkStart w:id="46" w:name="_Toc155951454"/>
      <w:r w:rsidRPr="008318E1">
        <w:t>5153.206-</w:t>
      </w:r>
      <w:proofErr w:type="gramStart"/>
      <w:r w:rsidRPr="008318E1">
        <w:t xml:space="preserve">90  </w:t>
      </w:r>
      <w:r w:rsidR="007F4ED0">
        <w:t>Format</w:t>
      </w:r>
      <w:proofErr w:type="gramEnd"/>
      <w:r w:rsidR="007F4ED0">
        <w:t xml:space="preserve"> for j</w:t>
      </w:r>
      <w:r w:rsidRPr="008318E1">
        <w:t>ustification review document.</w:t>
      </w:r>
      <w:bookmarkEnd w:id="41"/>
      <w:bookmarkEnd w:id="42"/>
      <w:bookmarkEnd w:id="43"/>
      <w:bookmarkEnd w:id="44"/>
      <w:bookmarkEnd w:id="45"/>
      <w:bookmarkEnd w:id="46"/>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A96D5A">
      <w:pPr>
        <w:pStyle w:val="Heading4"/>
      </w:pPr>
      <w:bookmarkStart w:id="47" w:name="_Toc512858664"/>
      <w:bookmarkStart w:id="48" w:name="_Toc123213316"/>
      <w:bookmarkStart w:id="49" w:name="_Toc124493430"/>
      <w:bookmarkStart w:id="50" w:name="_Toc132198521"/>
      <w:bookmarkStart w:id="51" w:name="_Toc146798598"/>
      <w:bookmarkStart w:id="52" w:name="_Toc155951455"/>
      <w:r w:rsidRPr="008318E1">
        <w:t>5153.206-</w:t>
      </w:r>
      <w:proofErr w:type="gramStart"/>
      <w:r w:rsidRPr="008318E1">
        <w:t>91  Format</w:t>
      </w:r>
      <w:proofErr w:type="gramEnd"/>
      <w:r w:rsidRPr="008318E1">
        <w:t xml:space="preserve"> for justification and approval for other than full and open competition</w:t>
      </w:r>
      <w:r w:rsidR="007F4ED0">
        <w:t>.</w:t>
      </w:r>
      <w:bookmarkEnd w:id="47"/>
      <w:bookmarkEnd w:id="48"/>
      <w:bookmarkEnd w:id="49"/>
      <w:bookmarkEnd w:id="50"/>
      <w:bookmarkEnd w:id="51"/>
      <w:bookmarkEnd w:id="52"/>
    </w:p>
    <w:p w14:paraId="5473A93D" w14:textId="64C0B307" w:rsidR="008318E1" w:rsidRDefault="00590E46"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701AFF18" w14:textId="25F2445B" w:rsidR="00474685" w:rsidRPr="00474685" w:rsidRDefault="00474685" w:rsidP="00B84A65">
      <w:pPr>
        <w:pStyle w:val="Heading4"/>
        <w:rPr>
          <w:bCs/>
        </w:rPr>
      </w:pPr>
      <w:bookmarkStart w:id="53" w:name="_Toc123213317"/>
      <w:bookmarkStart w:id="54" w:name="_Toc124493431"/>
      <w:bookmarkStart w:id="55" w:name="_Toc132198522"/>
      <w:bookmarkStart w:id="56" w:name="_Toc146798599"/>
      <w:bookmarkStart w:id="57" w:name="_Toc155951456"/>
      <w:r w:rsidRPr="00474685">
        <w:rPr>
          <w:bCs/>
        </w:rPr>
        <w:t xml:space="preserve">5153.206-92 Format for Determination and Findings for other than full and open competition. </w:t>
      </w:r>
      <w:r w:rsidRPr="00474685">
        <w:t>(DPC</w:t>
      </w:r>
      <w:ins w:id="58" w:author="Amanda" w:date="2024-09-03T11:31:00Z">
        <w:r w:rsidR="009B0AF5">
          <w:t>AP</w:t>
        </w:r>
      </w:ins>
      <w:r w:rsidRPr="00474685">
        <w:t xml:space="preserve"> Class Deviation</w:t>
      </w:r>
      <w:r w:rsidR="001A5066">
        <w:t xml:space="preserve"> </w:t>
      </w:r>
      <w:r w:rsidR="007448D9" w:rsidRPr="00474685">
        <w:t>202</w:t>
      </w:r>
      <w:r w:rsidR="00B50F78">
        <w:t>4</w:t>
      </w:r>
      <w:r w:rsidR="007448D9" w:rsidRPr="00474685">
        <w:t>-</w:t>
      </w:r>
      <w:r w:rsidR="006712FC" w:rsidRPr="006712FC">
        <w:rPr>
          <w:rFonts w:asciiTheme="minorHAnsi" w:hAnsiTheme="minorHAnsi" w:cstheme="minorBidi"/>
          <w:b w:val="0"/>
          <w:sz w:val="22"/>
          <w:szCs w:val="22"/>
        </w:rPr>
        <w:t xml:space="preserve"> </w:t>
      </w:r>
      <w:r w:rsidR="006712FC" w:rsidRPr="006712FC">
        <w:t>O0005</w:t>
      </w:r>
      <w:r w:rsidRPr="00474685">
        <w:t>—Temporary Authorizations for Covered Contracts Related to Ukraine</w:t>
      </w:r>
      <w:r w:rsidR="00B50F78">
        <w:t xml:space="preserve">, Taiwan, </w:t>
      </w:r>
      <w:r w:rsidR="003451BE">
        <w:t>and</w:t>
      </w:r>
      <w:r w:rsidR="00B50F78">
        <w:t xml:space="preserve"> Israel</w:t>
      </w:r>
      <w:r w:rsidR="005E610E">
        <w:t>)</w:t>
      </w:r>
      <w:r w:rsidR="00B84A65">
        <w:t>.</w:t>
      </w:r>
      <w:bookmarkEnd w:id="53"/>
      <w:bookmarkEnd w:id="54"/>
      <w:bookmarkEnd w:id="55"/>
      <w:bookmarkEnd w:id="56"/>
      <w:bookmarkEnd w:id="57"/>
    </w:p>
    <w:p w14:paraId="56B93EB1" w14:textId="5C8313A2" w:rsidR="00474685" w:rsidRDefault="00474685" w:rsidP="00474685">
      <w:pPr>
        <w:spacing w:after="240"/>
        <w:rPr>
          <w:rFonts w:ascii="Times New Roman" w:hAnsi="Times New Roman" w:cs="Times New Roman"/>
          <w:sz w:val="24"/>
          <w:szCs w:val="24"/>
        </w:rPr>
      </w:pPr>
      <w:r w:rsidRPr="00474685">
        <w:rPr>
          <w:rFonts w:ascii="Times New Roman" w:hAnsi="Times New Roman" w:cs="Times New Roman"/>
          <w:sz w:val="24"/>
          <w:szCs w:val="24"/>
        </w:rPr>
        <w:t>See AFARS 5153.303-11 for determination and findings sample format.</w:t>
      </w:r>
    </w:p>
    <w:p w14:paraId="611A6C95" w14:textId="46D77980" w:rsidR="0075503A" w:rsidRDefault="0075503A" w:rsidP="00AE1C53">
      <w:pPr>
        <w:pStyle w:val="Heading4"/>
        <w:rPr>
          <w:bCs/>
          <w:noProof/>
        </w:rPr>
      </w:pPr>
      <w:bookmarkStart w:id="59" w:name="_Hlk176253960"/>
      <w:bookmarkStart w:id="60" w:name="_Toc124493432"/>
      <w:bookmarkStart w:id="61" w:name="_Toc132198523"/>
      <w:bookmarkStart w:id="62" w:name="_Toc146798600"/>
      <w:bookmarkStart w:id="63" w:name="_Toc155951457"/>
      <w:r w:rsidRPr="00CF1F2A">
        <w:rPr>
          <w:bCs/>
          <w:noProof/>
        </w:rPr>
        <w:t xml:space="preserve">5153.206-93 </w:t>
      </w:r>
      <w:r w:rsidR="00291BB8" w:rsidRPr="00291BB8">
        <w:rPr>
          <w:bCs/>
          <w:noProof/>
        </w:rPr>
        <w:t>Instructions for Congressional Notification Requirement</w:t>
      </w:r>
      <w:bookmarkEnd w:id="59"/>
      <w:r w:rsidR="00291BB8" w:rsidRPr="00291BB8">
        <w:rPr>
          <w:bCs/>
          <w:noProof/>
        </w:rPr>
        <w:t xml:space="preserve"> When Utilizing </w:t>
      </w:r>
      <w:r w:rsidR="00B82074">
        <w:rPr>
          <w:bCs/>
          <w:noProof/>
        </w:rPr>
        <w:t xml:space="preserve">the </w:t>
      </w:r>
      <w:r w:rsidR="00291BB8" w:rsidRPr="00291BB8">
        <w:rPr>
          <w:bCs/>
          <w:noProof/>
        </w:rPr>
        <w:t>Authorities Conferred by</w:t>
      </w:r>
      <w:r w:rsidR="00C21403">
        <w:rPr>
          <w:bCs/>
          <w:noProof/>
        </w:rPr>
        <w:t xml:space="preserve"> </w:t>
      </w:r>
      <w:r w:rsidR="005062A6">
        <w:rPr>
          <w:bCs/>
          <w:noProof/>
        </w:rPr>
        <w:t>paragraph</w:t>
      </w:r>
      <w:r w:rsidR="00277BB1">
        <w:rPr>
          <w:bCs/>
          <w:noProof/>
        </w:rPr>
        <w:t>s</w:t>
      </w:r>
      <w:r w:rsidR="00C21403">
        <w:rPr>
          <w:bCs/>
          <w:noProof/>
        </w:rPr>
        <w:t xml:space="preserve"> (B)</w:t>
      </w:r>
      <w:r w:rsidR="00277BB1">
        <w:rPr>
          <w:bCs/>
          <w:noProof/>
        </w:rPr>
        <w:t xml:space="preserve"> </w:t>
      </w:r>
      <w:r w:rsidR="006C30FF">
        <w:rPr>
          <w:bCs/>
          <w:noProof/>
        </w:rPr>
        <w:t>– (</w:t>
      </w:r>
      <w:r w:rsidR="00B006E6">
        <w:rPr>
          <w:bCs/>
          <w:noProof/>
        </w:rPr>
        <w:t>G</w:t>
      </w:r>
      <w:r w:rsidR="006C30FF">
        <w:rPr>
          <w:bCs/>
          <w:noProof/>
        </w:rPr>
        <w:t>)</w:t>
      </w:r>
      <w:r w:rsidR="006C6B02">
        <w:rPr>
          <w:bCs/>
          <w:noProof/>
        </w:rPr>
        <w:t xml:space="preserve"> of</w:t>
      </w:r>
      <w:r w:rsidR="00291BB8" w:rsidRPr="00291BB8">
        <w:rPr>
          <w:bCs/>
          <w:noProof/>
        </w:rPr>
        <w:t xml:space="preserve"> DPC</w:t>
      </w:r>
      <w:ins w:id="64" w:author="Amanda" w:date="2024-09-03T11:31:00Z">
        <w:r w:rsidR="009B0AF5">
          <w:rPr>
            <w:bCs/>
            <w:noProof/>
          </w:rPr>
          <w:t>AP</w:t>
        </w:r>
      </w:ins>
      <w:r w:rsidR="00291BB8" w:rsidRPr="00291BB8">
        <w:rPr>
          <w:bCs/>
          <w:noProof/>
        </w:rPr>
        <w:t xml:space="preserve"> Class Deviation</w:t>
      </w:r>
      <w:r w:rsidR="001A5066">
        <w:rPr>
          <w:bCs/>
          <w:noProof/>
        </w:rPr>
        <w:t xml:space="preserve"> </w:t>
      </w:r>
      <w:r w:rsidR="007448D9" w:rsidRPr="00291BB8">
        <w:rPr>
          <w:bCs/>
          <w:noProof/>
        </w:rPr>
        <w:t>202</w:t>
      </w:r>
      <w:r w:rsidR="00B50F78">
        <w:rPr>
          <w:bCs/>
          <w:noProof/>
        </w:rPr>
        <w:t>4</w:t>
      </w:r>
      <w:r w:rsidR="007448D9" w:rsidRPr="00291BB8">
        <w:rPr>
          <w:bCs/>
          <w:noProof/>
        </w:rPr>
        <w:t>-</w:t>
      </w:r>
      <w:r w:rsidR="006712FC" w:rsidRPr="006712FC">
        <w:rPr>
          <w:rFonts w:asciiTheme="minorHAnsi" w:hAnsiTheme="minorHAnsi" w:cstheme="minorBidi"/>
          <w:b w:val="0"/>
          <w:sz w:val="22"/>
          <w:szCs w:val="22"/>
        </w:rPr>
        <w:t xml:space="preserve"> </w:t>
      </w:r>
      <w:r w:rsidR="006712FC" w:rsidRPr="006712FC">
        <w:rPr>
          <w:bCs/>
          <w:noProof/>
        </w:rPr>
        <w:t>O0005</w:t>
      </w:r>
      <w:r w:rsidR="00291BB8" w:rsidRPr="00291BB8">
        <w:rPr>
          <w:bCs/>
          <w:noProof/>
        </w:rPr>
        <w:t>—Temporary Authorizations for Covered Contracts Related to Ukraine</w:t>
      </w:r>
      <w:r w:rsidR="00B50F78">
        <w:rPr>
          <w:bCs/>
          <w:noProof/>
        </w:rPr>
        <w:t xml:space="preserve">, Taiwan, </w:t>
      </w:r>
      <w:r w:rsidR="003451BE">
        <w:rPr>
          <w:bCs/>
          <w:noProof/>
        </w:rPr>
        <w:t>and</w:t>
      </w:r>
      <w:r w:rsidR="00B50F78">
        <w:rPr>
          <w:bCs/>
          <w:noProof/>
        </w:rPr>
        <w:t xml:space="preserve"> Israel</w:t>
      </w:r>
      <w:r w:rsidR="00537118">
        <w:rPr>
          <w:bCs/>
          <w:noProof/>
        </w:rPr>
        <w:t>; Workload Forecasting Instructions</w:t>
      </w:r>
      <w:bookmarkEnd w:id="60"/>
      <w:bookmarkEnd w:id="61"/>
      <w:bookmarkEnd w:id="62"/>
      <w:bookmarkEnd w:id="63"/>
    </w:p>
    <w:p w14:paraId="656B51F8" w14:textId="77777777" w:rsidR="006366E3" w:rsidRDefault="006366E3" w:rsidP="006B28D2">
      <w:pPr>
        <w:rPr>
          <w:noProof/>
          <w:webHidden/>
        </w:rPr>
      </w:pPr>
    </w:p>
    <w:p w14:paraId="31D0C5EA" w14:textId="18FF0F75" w:rsidR="005850DA" w:rsidRDefault="00E17777" w:rsidP="009C7D74">
      <w:pPr>
        <w:pStyle w:val="NormalWeb"/>
      </w:pPr>
      <w:r w:rsidRPr="002927EF">
        <w:rPr>
          <w:bCs/>
          <w:noProof/>
        </w:rPr>
        <w:t>a.</w:t>
      </w:r>
      <w:r w:rsidR="00291BB8" w:rsidRPr="002927EF">
        <w:rPr>
          <w:bCs/>
          <w:noProof/>
        </w:rPr>
        <w:t xml:space="preserve"> </w:t>
      </w:r>
      <w:r w:rsidR="00C87892">
        <w:rPr>
          <w:bCs/>
          <w:noProof/>
        </w:rPr>
        <w:t>W</w:t>
      </w:r>
      <w:r w:rsidR="00D507C5">
        <w:rPr>
          <w:bCs/>
          <w:noProof/>
        </w:rPr>
        <w:t xml:space="preserve">hen </w:t>
      </w:r>
      <w:r w:rsidR="00940DE1">
        <w:rPr>
          <w:bCs/>
          <w:noProof/>
        </w:rPr>
        <w:t xml:space="preserve">using the authority at paragraph (B) of </w:t>
      </w:r>
      <w:r w:rsidR="00C87892">
        <w:rPr>
          <w:bCs/>
          <w:noProof/>
        </w:rPr>
        <w:t>of DPC</w:t>
      </w:r>
      <w:ins w:id="65" w:author="Amanda" w:date="2024-09-03T11:15:00Z">
        <w:r w:rsidR="006B28D2">
          <w:rPr>
            <w:bCs/>
            <w:noProof/>
          </w:rPr>
          <w:t>AP</w:t>
        </w:r>
      </w:ins>
      <w:r w:rsidR="00C87892">
        <w:rPr>
          <w:bCs/>
          <w:noProof/>
        </w:rPr>
        <w:t xml:space="preserve"> Class Devaition 2024-</w:t>
      </w:r>
      <w:del w:id="66" w:author="Amanda" w:date="2024-09-03T11:15:00Z">
        <w:r w:rsidR="00C87892" w:rsidRPr="006712FC" w:rsidDel="006B28D2">
          <w:rPr>
            <w:rFonts w:asciiTheme="minorHAnsi" w:eastAsiaTheme="minorHAnsi" w:hAnsiTheme="minorHAnsi" w:cstheme="minorBidi"/>
            <w:sz w:val="22"/>
            <w:szCs w:val="22"/>
          </w:rPr>
          <w:delText xml:space="preserve"> </w:delText>
        </w:r>
      </w:del>
      <w:r w:rsidR="00C87892" w:rsidRPr="006712FC">
        <w:rPr>
          <w:bCs/>
          <w:noProof/>
        </w:rPr>
        <w:t>O0005</w:t>
      </w:r>
      <w:r w:rsidR="00C87892">
        <w:rPr>
          <w:bCs/>
          <w:noProof/>
        </w:rPr>
        <w:t xml:space="preserve"> – Temporary Authoritzation for Covered Contracts Related to </w:t>
      </w:r>
      <w:r w:rsidR="00C87892" w:rsidRPr="002927EF">
        <w:rPr>
          <w:bCs/>
          <w:noProof/>
        </w:rPr>
        <w:t>Ukraine</w:t>
      </w:r>
      <w:r w:rsidR="00C87892">
        <w:rPr>
          <w:bCs/>
          <w:noProof/>
        </w:rPr>
        <w:t>, Taiwan, and Israel</w:t>
      </w:r>
      <w:r w:rsidR="00625F30">
        <w:rPr>
          <w:bCs/>
          <w:noProof/>
        </w:rPr>
        <w:t xml:space="preserve">, subparagraph (H)(1) of </w:t>
      </w:r>
      <w:r w:rsidR="00940DE1">
        <w:rPr>
          <w:bCs/>
          <w:noProof/>
        </w:rPr>
        <w:t>the class deviation</w:t>
      </w:r>
      <w:r w:rsidR="00341DFC">
        <w:rPr>
          <w:bCs/>
          <w:noProof/>
        </w:rPr>
        <w:t xml:space="preserve"> </w:t>
      </w:r>
      <w:r w:rsidR="00EC11FF">
        <w:rPr>
          <w:bCs/>
          <w:noProof/>
        </w:rPr>
        <w:t xml:space="preserve">requires </w:t>
      </w:r>
      <w:r w:rsidR="00341DFC">
        <w:t>written Congressional and DPC</w:t>
      </w:r>
      <w:ins w:id="67" w:author="Amanda" w:date="2024-09-03T11:15:00Z">
        <w:r w:rsidR="006B28D2">
          <w:t>AP</w:t>
        </w:r>
      </w:ins>
      <w:r w:rsidR="00341DFC">
        <w:t xml:space="preserve"> notification no</w:t>
      </w:r>
      <w:r w:rsidR="00C92FD2">
        <w:t>t</w:t>
      </w:r>
      <w:r w:rsidR="00341DFC">
        <w:t xml:space="preserve"> later than </w:t>
      </w:r>
      <w:r w:rsidR="0066198B">
        <w:t xml:space="preserve">seven </w:t>
      </w:r>
      <w:r w:rsidR="00341DFC">
        <w:t xml:space="preserve">days before </w:t>
      </w:r>
      <w:r w:rsidR="004758A4">
        <w:t>contract award</w:t>
      </w:r>
      <w:r w:rsidR="00341DFC">
        <w:t>.  Contracting officers shall use the sample format at AFARS 5153.303-12 for the notification.</w:t>
      </w:r>
    </w:p>
    <w:p w14:paraId="16F5C1C9" w14:textId="3B4CA507" w:rsidR="005850DA" w:rsidRDefault="006B4925" w:rsidP="009C7D74">
      <w:pPr>
        <w:pStyle w:val="NormalWeb"/>
        <w:rPr>
          <w:bCs/>
          <w:noProof/>
        </w:rPr>
      </w:pPr>
      <w:r>
        <w:rPr>
          <w:bCs/>
          <w:noProof/>
        </w:rPr>
        <w:t xml:space="preserve">b. </w:t>
      </w:r>
      <w:r w:rsidR="00B752F1">
        <w:rPr>
          <w:bCs/>
          <w:noProof/>
        </w:rPr>
        <w:t xml:space="preserve">When using </w:t>
      </w:r>
      <w:r w:rsidR="0027667B">
        <w:rPr>
          <w:bCs/>
          <w:noProof/>
        </w:rPr>
        <w:t>the authorities at paragraphs (B)</w:t>
      </w:r>
      <w:r w:rsidR="007452E6">
        <w:rPr>
          <w:bCs/>
          <w:noProof/>
        </w:rPr>
        <w:t xml:space="preserve"> thorough (G) of </w:t>
      </w:r>
      <w:r>
        <w:rPr>
          <w:bCs/>
          <w:noProof/>
        </w:rPr>
        <w:t>DPC</w:t>
      </w:r>
      <w:ins w:id="68" w:author="Amanda" w:date="2024-09-03T11:15:00Z">
        <w:r w:rsidR="006B28D2">
          <w:rPr>
            <w:bCs/>
            <w:noProof/>
          </w:rPr>
          <w:t>AP</w:t>
        </w:r>
      </w:ins>
      <w:r>
        <w:rPr>
          <w:bCs/>
          <w:noProof/>
        </w:rPr>
        <w:t xml:space="preserve"> Class Devaition 2024-</w:t>
      </w:r>
      <w:r w:rsidRPr="006712FC">
        <w:rPr>
          <w:rFonts w:asciiTheme="minorHAnsi" w:eastAsiaTheme="minorHAnsi" w:hAnsiTheme="minorHAnsi" w:cstheme="minorBidi"/>
          <w:sz w:val="22"/>
          <w:szCs w:val="22"/>
        </w:rPr>
        <w:t xml:space="preserve"> </w:t>
      </w:r>
      <w:r w:rsidRPr="006712FC">
        <w:rPr>
          <w:bCs/>
          <w:noProof/>
        </w:rPr>
        <w:t>O0005</w:t>
      </w:r>
      <w:r>
        <w:rPr>
          <w:bCs/>
          <w:noProof/>
        </w:rPr>
        <w:t xml:space="preserve"> – Temporary Authoritzation for Covered Contracts Related to </w:t>
      </w:r>
      <w:r w:rsidRPr="002927EF">
        <w:rPr>
          <w:bCs/>
          <w:noProof/>
        </w:rPr>
        <w:t>Ukraine</w:t>
      </w:r>
      <w:r>
        <w:rPr>
          <w:bCs/>
          <w:noProof/>
        </w:rPr>
        <w:t>, Taiwan, and Israel</w:t>
      </w:r>
      <w:r w:rsidR="00500B0F">
        <w:rPr>
          <w:bCs/>
          <w:noProof/>
        </w:rPr>
        <w:t>,</w:t>
      </w:r>
      <w:r w:rsidR="007452E6">
        <w:rPr>
          <w:bCs/>
          <w:noProof/>
        </w:rPr>
        <w:t xml:space="preserve"> subparagraph (H)(2) of the class deviation</w:t>
      </w:r>
      <w:r w:rsidR="005942B0">
        <w:rPr>
          <w:bCs/>
          <w:noProof/>
        </w:rPr>
        <w:t xml:space="preserve"> requires</w:t>
      </w:r>
      <w:r>
        <w:rPr>
          <w:bCs/>
          <w:noProof/>
        </w:rPr>
        <w:t xml:space="preserve"> </w:t>
      </w:r>
      <w:r w:rsidR="00433770">
        <w:rPr>
          <w:bCs/>
          <w:noProof/>
        </w:rPr>
        <w:t>written Congressional and DPC</w:t>
      </w:r>
      <w:ins w:id="69" w:author="Amanda" w:date="2024-09-03T11:24:00Z">
        <w:r w:rsidR="00AC7CE7">
          <w:rPr>
            <w:bCs/>
            <w:noProof/>
          </w:rPr>
          <w:t>AP</w:t>
        </w:r>
      </w:ins>
      <w:r w:rsidR="00433770">
        <w:rPr>
          <w:bCs/>
          <w:noProof/>
        </w:rPr>
        <w:t xml:space="preserve"> notification</w:t>
      </w:r>
      <w:r w:rsidR="0066198B">
        <w:rPr>
          <w:bCs/>
          <w:noProof/>
        </w:rPr>
        <w:t xml:space="preserve"> within seven days</w:t>
      </w:r>
      <w:r w:rsidR="000D1294">
        <w:rPr>
          <w:bCs/>
          <w:noProof/>
        </w:rPr>
        <w:t xml:space="preserve"> after </w:t>
      </w:r>
      <w:r w:rsidR="00443182">
        <w:rPr>
          <w:bCs/>
          <w:noProof/>
        </w:rPr>
        <w:t xml:space="preserve">contract </w:t>
      </w:r>
      <w:r w:rsidR="000D1294">
        <w:rPr>
          <w:bCs/>
          <w:noProof/>
        </w:rPr>
        <w:t>award</w:t>
      </w:r>
      <w:r w:rsidR="00C92FD2">
        <w:rPr>
          <w:bCs/>
          <w:noProof/>
        </w:rPr>
        <w:t>.</w:t>
      </w:r>
      <w:r>
        <w:rPr>
          <w:bCs/>
          <w:noProof/>
        </w:rPr>
        <w:t xml:space="preserve"> </w:t>
      </w:r>
      <w:r w:rsidR="006A306E">
        <w:t xml:space="preserve">Contracting officers shall use the sample format at </w:t>
      </w:r>
      <w:r w:rsidR="006A306E" w:rsidRPr="00A64EEF">
        <w:t>AFARS 5153.303-</w:t>
      </w:r>
      <w:r w:rsidR="00502350">
        <w:t>13</w:t>
      </w:r>
      <w:r w:rsidR="006A306E">
        <w:t xml:space="preserve"> for the notification.</w:t>
      </w:r>
    </w:p>
    <w:p w14:paraId="6DE548ED" w14:textId="5D6C6CD9" w:rsidR="00904F3F" w:rsidRDefault="00E17777" w:rsidP="000A6409">
      <w:pPr>
        <w:pStyle w:val="NormalWeb"/>
      </w:pPr>
      <w:r w:rsidRPr="00E0724D">
        <w:t xml:space="preserve">c. </w:t>
      </w:r>
      <w:r w:rsidR="00C72E03" w:rsidRPr="00E0724D">
        <w:rPr>
          <w:color w:val="000000"/>
        </w:rPr>
        <w:t xml:space="preserve">Contracting Officers shall submit congressional defense </w:t>
      </w:r>
      <w:r w:rsidR="00E0724D" w:rsidRPr="00E0724D">
        <w:rPr>
          <w:color w:val="000000"/>
        </w:rPr>
        <w:t>and DPC</w:t>
      </w:r>
      <w:ins w:id="70" w:author="Amanda" w:date="2024-09-03T11:15:00Z">
        <w:r w:rsidR="006B28D2">
          <w:rPr>
            <w:color w:val="000000"/>
          </w:rPr>
          <w:t>AP</w:t>
        </w:r>
      </w:ins>
      <w:r w:rsidR="00E0724D" w:rsidRPr="00E0724D">
        <w:rPr>
          <w:color w:val="000000"/>
        </w:rPr>
        <w:t xml:space="preserve"> </w:t>
      </w:r>
      <w:r w:rsidR="00C72E03" w:rsidRPr="00E0724D">
        <w:rPr>
          <w:color w:val="000000"/>
        </w:rPr>
        <w:t xml:space="preserve">notification for HQDA review, coordination, and/or </w:t>
      </w:r>
      <w:r w:rsidR="00C72E03" w:rsidRPr="005E610E">
        <w:rPr>
          <w:color w:val="000000"/>
        </w:rPr>
        <w:t xml:space="preserve">approval via ETMS2 to the ODASA(P) directorate listed at AFARS 5101.290(b)(1)(ii)(B) within </w:t>
      </w:r>
      <w:r w:rsidR="00E0724D" w:rsidRPr="005E610E">
        <w:rPr>
          <w:color w:val="000000"/>
        </w:rPr>
        <w:t>one-day after award</w:t>
      </w:r>
      <w:r w:rsidR="00C72E03" w:rsidRPr="005E610E">
        <w:rPr>
          <w:color w:val="000000"/>
        </w:rPr>
        <w:t xml:space="preserve"> </w:t>
      </w:r>
      <w:proofErr w:type="gramStart"/>
      <w:r w:rsidR="00C72E03" w:rsidRPr="005E610E">
        <w:rPr>
          <w:color w:val="000000"/>
        </w:rPr>
        <w:t>in order to</w:t>
      </w:r>
      <w:proofErr w:type="gramEnd"/>
      <w:r w:rsidR="00C72E03" w:rsidRPr="005E610E">
        <w:rPr>
          <w:color w:val="000000"/>
        </w:rPr>
        <w:t xml:space="preserve"> meet the congressional defense committee requirement. Furthermore, </w:t>
      </w:r>
      <w:r w:rsidR="00C72E03" w:rsidRPr="005E610E">
        <w:t>t</w:t>
      </w:r>
      <w:r w:rsidR="00E81D2C" w:rsidRPr="005E610E">
        <w:t xml:space="preserve">o </w:t>
      </w:r>
      <w:r w:rsidR="00776B75" w:rsidRPr="005E610E">
        <w:t>forecast</w:t>
      </w:r>
      <w:r w:rsidR="00C72E03" w:rsidRPr="005E610E">
        <w:t xml:space="preserve"> workload requirements</w:t>
      </w:r>
      <w:r w:rsidR="00E81D2C" w:rsidRPr="005E610E">
        <w:t>, t</w:t>
      </w:r>
      <w:r w:rsidR="009C7D74" w:rsidRPr="005E610E">
        <w:t xml:space="preserve">he ODASA(P) will task Commands via </w:t>
      </w:r>
      <w:r w:rsidR="004230B8" w:rsidRPr="005E610E">
        <w:t xml:space="preserve">the </w:t>
      </w:r>
      <w:r w:rsidR="004230B8" w:rsidRPr="005E610E">
        <w:rPr>
          <w:color w:val="040C28"/>
        </w:rPr>
        <w:t>Enterprise Task Management Software Solution</w:t>
      </w:r>
      <w:r w:rsidR="004230B8" w:rsidRPr="005E610E">
        <w:rPr>
          <w:color w:val="242424"/>
        </w:rPr>
        <w:t xml:space="preserve"> (ETMS2) </w:t>
      </w:r>
      <w:r w:rsidR="00910F6B" w:rsidRPr="005E610E">
        <w:rPr>
          <w:color w:val="242424"/>
        </w:rPr>
        <w:t>bi-weekly</w:t>
      </w:r>
      <w:r w:rsidR="00D44AA8" w:rsidRPr="005E610E">
        <w:rPr>
          <w:color w:val="242424"/>
        </w:rPr>
        <w:t xml:space="preserve"> to </w:t>
      </w:r>
      <w:r w:rsidR="009C7D74" w:rsidRPr="005E610E">
        <w:t xml:space="preserve">provide a listing of </w:t>
      </w:r>
      <w:r w:rsidR="000A6409" w:rsidRPr="005E610E">
        <w:t xml:space="preserve">applicable </w:t>
      </w:r>
      <w:r w:rsidR="009C7D74" w:rsidRPr="005E610E">
        <w:t>actions.  </w:t>
      </w:r>
      <w:r w:rsidR="00D44AA8" w:rsidRPr="005E610E">
        <w:t>A template</w:t>
      </w:r>
      <w:r w:rsidR="000A6409" w:rsidRPr="005E610E">
        <w:t xml:space="preserve"> will be provided</w:t>
      </w:r>
      <w:r w:rsidR="00932522" w:rsidRPr="005E610E">
        <w:t xml:space="preserve"> in </w:t>
      </w:r>
      <w:r w:rsidR="004230B8" w:rsidRPr="005E610E">
        <w:t>ETMS2</w:t>
      </w:r>
      <w:r w:rsidR="000A6409" w:rsidRPr="005E610E">
        <w:t xml:space="preserve"> </w:t>
      </w:r>
      <w:r w:rsidR="00904F3F" w:rsidRPr="005E610E">
        <w:t>to collect</w:t>
      </w:r>
      <w:r w:rsidR="00904F3F">
        <w:t xml:space="preserve"> the following information for all applicable actions.</w:t>
      </w:r>
    </w:p>
    <w:p w14:paraId="5D34B9CB" w14:textId="404C5ADB" w:rsidR="00904F3F" w:rsidRDefault="00904F3F" w:rsidP="006712FC">
      <w:pPr>
        <w:pStyle w:val="Default"/>
        <w:numPr>
          <w:ilvl w:val="0"/>
          <w:numId w:val="16"/>
        </w:numPr>
        <w:rPr>
          <w:sz w:val="23"/>
          <w:szCs w:val="23"/>
        </w:rPr>
      </w:pPr>
      <w:r>
        <w:rPr>
          <w:sz w:val="23"/>
          <w:szCs w:val="23"/>
        </w:rPr>
        <w:t xml:space="preserve">Program name. </w:t>
      </w:r>
    </w:p>
    <w:p w14:paraId="4AC893FC" w14:textId="57FDC92B" w:rsidR="00904F3F" w:rsidRDefault="00904F3F" w:rsidP="006712FC">
      <w:pPr>
        <w:pStyle w:val="Default"/>
        <w:numPr>
          <w:ilvl w:val="0"/>
          <w:numId w:val="16"/>
        </w:numPr>
        <w:rPr>
          <w:sz w:val="23"/>
          <w:szCs w:val="23"/>
        </w:rPr>
      </w:pPr>
      <w:r>
        <w:rPr>
          <w:sz w:val="23"/>
          <w:szCs w:val="23"/>
        </w:rPr>
        <w:t xml:space="preserve">Contract number, and modification number, if applicable. </w:t>
      </w:r>
    </w:p>
    <w:p w14:paraId="0BE21253" w14:textId="3E1B679D" w:rsidR="00904F3F" w:rsidRDefault="00904F3F" w:rsidP="006712FC">
      <w:pPr>
        <w:pStyle w:val="Default"/>
        <w:numPr>
          <w:ilvl w:val="0"/>
          <w:numId w:val="16"/>
        </w:numPr>
        <w:rPr>
          <w:sz w:val="23"/>
          <w:szCs w:val="23"/>
        </w:rPr>
      </w:pPr>
      <w:r>
        <w:rPr>
          <w:sz w:val="23"/>
          <w:szCs w:val="23"/>
        </w:rPr>
        <w:t xml:space="preserve">Total estimated contract value (including options). </w:t>
      </w:r>
    </w:p>
    <w:p w14:paraId="7AE5C394" w14:textId="3C62C894" w:rsidR="00904F3F" w:rsidRDefault="00904F3F" w:rsidP="006712FC">
      <w:pPr>
        <w:pStyle w:val="Default"/>
        <w:numPr>
          <w:ilvl w:val="0"/>
          <w:numId w:val="16"/>
        </w:numPr>
        <w:rPr>
          <w:sz w:val="23"/>
          <w:szCs w:val="23"/>
        </w:rPr>
      </w:pPr>
      <w:r>
        <w:rPr>
          <w:sz w:val="23"/>
          <w:szCs w:val="23"/>
        </w:rPr>
        <w:t xml:space="preserve">Contracting activity name and </w:t>
      </w:r>
      <w:proofErr w:type="spellStart"/>
      <w:r>
        <w:rPr>
          <w:sz w:val="23"/>
          <w:szCs w:val="23"/>
        </w:rPr>
        <w:t>DoDAAC</w:t>
      </w:r>
      <w:proofErr w:type="spellEnd"/>
      <w:r>
        <w:rPr>
          <w:sz w:val="23"/>
          <w:szCs w:val="23"/>
        </w:rPr>
        <w:t xml:space="preserve">. </w:t>
      </w:r>
    </w:p>
    <w:p w14:paraId="5B8D0544" w14:textId="34B5A7BD" w:rsidR="00904F3F" w:rsidRDefault="00904F3F" w:rsidP="006712FC">
      <w:pPr>
        <w:pStyle w:val="Default"/>
        <w:numPr>
          <w:ilvl w:val="0"/>
          <w:numId w:val="16"/>
        </w:numPr>
        <w:rPr>
          <w:sz w:val="23"/>
          <w:szCs w:val="23"/>
        </w:rPr>
      </w:pPr>
      <w:r>
        <w:rPr>
          <w:sz w:val="23"/>
          <w:szCs w:val="23"/>
        </w:rPr>
        <w:t xml:space="preserve">Contractor name and Commercial and Government Entity (CAGE) code. </w:t>
      </w:r>
    </w:p>
    <w:p w14:paraId="4C0FEF53" w14:textId="37F0CC8F" w:rsidR="00904F3F" w:rsidRDefault="00904F3F" w:rsidP="006712FC">
      <w:pPr>
        <w:pStyle w:val="Default"/>
        <w:numPr>
          <w:ilvl w:val="0"/>
          <w:numId w:val="16"/>
        </w:numPr>
        <w:rPr>
          <w:sz w:val="23"/>
          <w:szCs w:val="23"/>
        </w:rPr>
      </w:pPr>
      <w:r>
        <w:rPr>
          <w:sz w:val="23"/>
          <w:szCs w:val="23"/>
        </w:rPr>
        <w:t xml:space="preserve">Quantities and/or period of performance. </w:t>
      </w:r>
    </w:p>
    <w:p w14:paraId="1244250C" w14:textId="2BE46E0E" w:rsidR="00904F3F" w:rsidRDefault="00904F3F" w:rsidP="006712FC">
      <w:pPr>
        <w:pStyle w:val="Default"/>
        <w:numPr>
          <w:ilvl w:val="0"/>
          <w:numId w:val="16"/>
        </w:numPr>
        <w:rPr>
          <w:sz w:val="23"/>
          <w:szCs w:val="23"/>
        </w:rPr>
      </w:pPr>
      <w:r>
        <w:rPr>
          <w:sz w:val="23"/>
          <w:szCs w:val="23"/>
        </w:rPr>
        <w:t xml:space="preserve">Reason for using the authority. </w:t>
      </w:r>
    </w:p>
    <w:p w14:paraId="53714661" w14:textId="755EDC56" w:rsidR="00904F3F" w:rsidRDefault="00904F3F" w:rsidP="006712FC">
      <w:pPr>
        <w:pStyle w:val="Default"/>
        <w:numPr>
          <w:ilvl w:val="0"/>
          <w:numId w:val="16"/>
        </w:numPr>
        <w:rPr>
          <w:sz w:val="23"/>
          <w:szCs w:val="23"/>
        </w:rPr>
      </w:pPr>
      <w:r>
        <w:rPr>
          <w:sz w:val="23"/>
          <w:szCs w:val="23"/>
        </w:rPr>
        <w:t xml:space="preserve">Expected outcome of using the authority, including estimated reductions in schedule. </w:t>
      </w:r>
    </w:p>
    <w:p w14:paraId="566F3358" w14:textId="0BEEB7BE" w:rsidR="00CF1F2A" w:rsidRDefault="00CF1F2A" w:rsidP="00904F3F">
      <w:pPr>
        <w:pStyle w:val="NormalWeb"/>
        <w:rPr>
          <w:color w:val="242424"/>
        </w:rPr>
      </w:pPr>
      <w:r w:rsidRPr="0011470A">
        <w:rPr>
          <w:color w:val="242424"/>
        </w:rPr>
        <w:t xml:space="preserve">Contracting Officers shall submit this data via </w:t>
      </w:r>
      <w:r w:rsidR="004230B8" w:rsidRPr="0011470A">
        <w:rPr>
          <w:color w:val="242424"/>
        </w:rPr>
        <w:t>ETMS2</w:t>
      </w:r>
      <w:r w:rsidR="000279BA" w:rsidRPr="0011470A">
        <w:rPr>
          <w:color w:val="242424"/>
        </w:rPr>
        <w:t xml:space="preserve"> as instructed</w:t>
      </w:r>
      <w:r w:rsidR="00C72E03" w:rsidRPr="0011470A">
        <w:rPr>
          <w:color w:val="242424"/>
        </w:rPr>
        <w:t>.</w:t>
      </w:r>
    </w:p>
    <w:p w14:paraId="4CE2FC27" w14:textId="77777777" w:rsidR="00CF1F2A" w:rsidRPr="00CF1F2A" w:rsidRDefault="00CF1F2A" w:rsidP="00CF1F2A">
      <w:pPr>
        <w:pStyle w:val="NormalWeb"/>
        <w:shd w:val="clear" w:color="auto" w:fill="FFFFFF"/>
        <w:spacing w:before="0" w:beforeAutospacing="0" w:after="0" w:afterAutospacing="0"/>
        <w:rPr>
          <w:color w:val="242424"/>
        </w:rPr>
      </w:pPr>
    </w:p>
    <w:p w14:paraId="5473A93E" w14:textId="77777777" w:rsidR="005E18D1" w:rsidRDefault="005E18D1" w:rsidP="00A96D5A">
      <w:pPr>
        <w:pStyle w:val="Heading4"/>
      </w:pPr>
      <w:bookmarkStart w:id="71" w:name="_Toc512858665"/>
      <w:bookmarkStart w:id="72" w:name="_Toc123213318"/>
      <w:bookmarkStart w:id="73" w:name="_Toc124493433"/>
      <w:bookmarkStart w:id="74" w:name="_Toc132198524"/>
      <w:bookmarkStart w:id="75" w:name="_Toc146798601"/>
      <w:bookmarkStart w:id="76" w:name="_Toc155951458"/>
      <w:proofErr w:type="gramStart"/>
      <w:r>
        <w:t>5153.213  Simplified</w:t>
      </w:r>
      <w:proofErr w:type="gramEnd"/>
      <w:r>
        <w:t xml:space="preserve"> acquisition procedures.</w:t>
      </w:r>
      <w:bookmarkEnd w:id="71"/>
      <w:bookmarkEnd w:id="72"/>
      <w:bookmarkEnd w:id="73"/>
      <w:bookmarkEnd w:id="74"/>
      <w:bookmarkEnd w:id="75"/>
      <w:bookmarkEnd w:id="76"/>
    </w:p>
    <w:p w14:paraId="5473A93F" w14:textId="77777777" w:rsidR="005E18D1" w:rsidRPr="008318E1" w:rsidRDefault="005E18D1" w:rsidP="00A96D5A">
      <w:pPr>
        <w:pStyle w:val="Heading4"/>
      </w:pPr>
      <w:bookmarkStart w:id="77" w:name="_Toc512858666"/>
      <w:bookmarkStart w:id="78" w:name="_Toc123213319"/>
      <w:bookmarkStart w:id="79" w:name="_Toc124493434"/>
      <w:bookmarkStart w:id="80" w:name="_Toc132198525"/>
      <w:bookmarkStart w:id="81" w:name="_Toc146798602"/>
      <w:bookmarkStart w:id="82" w:name="_Toc155951459"/>
      <w:r w:rsidRPr="008318E1">
        <w:t>5153.213-</w:t>
      </w:r>
      <w:proofErr w:type="gramStart"/>
      <w:r w:rsidRPr="008318E1">
        <w:t>70</w:t>
      </w:r>
      <w:r w:rsidRPr="006C6027">
        <w:t xml:space="preserve"> </w:t>
      </w:r>
      <w:r>
        <w:t xml:space="preserve"> </w:t>
      </w:r>
      <w:r w:rsidRPr="008318E1">
        <w:t>Completion</w:t>
      </w:r>
      <w:proofErr w:type="gramEnd"/>
      <w:r w:rsidRPr="008318E1">
        <w:t xml:space="preserve"> of DD Form 1155, order for supplies or services.</w:t>
      </w:r>
      <w:bookmarkEnd w:id="77"/>
      <w:bookmarkEnd w:id="78"/>
      <w:bookmarkEnd w:id="79"/>
      <w:bookmarkEnd w:id="80"/>
      <w:bookmarkEnd w:id="81"/>
      <w:bookmarkEnd w:id="82"/>
    </w:p>
    <w:p w14:paraId="5473A940" w14:textId="77777777" w:rsidR="005E18D1" w:rsidRPr="008318E1" w:rsidRDefault="005E18D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8318E1">
        <w:rPr>
          <w:rFonts w:ascii="Times New Roman" w:hAnsi="Times New Roman" w:cs="Times New Roman"/>
          <w:sz w:val="24"/>
          <w:szCs w:val="24"/>
        </w:rPr>
        <w:t>(</w:t>
      </w:r>
      <w:r>
        <w:rPr>
          <w:rFonts w:ascii="Times New Roman" w:hAnsi="Times New Roman" w:cs="Times New Roman"/>
          <w:sz w:val="24"/>
          <w:szCs w:val="24"/>
        </w:rPr>
        <w:t>a</w:t>
      </w:r>
      <w:r w:rsidRPr="008318E1">
        <w:rPr>
          <w:rFonts w:ascii="Times New Roman" w:hAnsi="Times New Roman" w:cs="Times New Roman"/>
          <w:sz w:val="24"/>
          <w:szCs w:val="24"/>
        </w:rPr>
        <w:t xml:space="preserve">)  </w:t>
      </w:r>
      <w:r w:rsidRPr="008318E1">
        <w:rPr>
          <w:rFonts w:ascii="Times New Roman" w:hAnsi="Times New Roman" w:cs="Times New Roman"/>
          <w:bCs/>
          <w:i/>
          <w:sz w:val="24"/>
          <w:szCs w:val="24"/>
        </w:rPr>
        <w:t>Instructions for DD Form 1155 entries.</w:t>
      </w:r>
      <w:r w:rsidRPr="00B07AEB">
        <w:rPr>
          <w:rFonts w:ascii="Times New Roman" w:hAnsi="Times New Roman" w:cs="Times New Roman"/>
          <w:bCs/>
          <w:sz w:val="24"/>
          <w:szCs w:val="24"/>
        </w:rPr>
        <w:t xml:space="preserve">  (See DFARS PGI 253.213-70</w:t>
      </w:r>
      <w:r w:rsidR="00B07AEB">
        <w:rPr>
          <w:rFonts w:ascii="Times New Roman" w:hAnsi="Times New Roman" w:cs="Times New Roman"/>
          <w:bCs/>
          <w:sz w:val="24"/>
          <w:szCs w:val="24"/>
        </w:rPr>
        <w:t>.</w:t>
      </w:r>
      <w:r w:rsidRPr="00B07AEB">
        <w:rPr>
          <w:rFonts w:ascii="Times New Roman" w:hAnsi="Times New Roman" w:cs="Times New Roman"/>
          <w:bCs/>
          <w:sz w:val="24"/>
          <w:szCs w:val="24"/>
        </w:rPr>
        <w:t>)</w:t>
      </w:r>
    </w:p>
    <w:p w14:paraId="5473A941" w14:textId="1067A5EF" w:rsidR="005E18D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5473A942" w14:textId="77777777" w:rsidR="008318E1" w:rsidRPr="008318E1" w:rsidRDefault="00407B1B" w:rsidP="00A96D5A">
      <w:pPr>
        <w:pStyle w:val="Heading4"/>
      </w:pPr>
      <w:bookmarkStart w:id="83" w:name="_Toc512858667"/>
      <w:bookmarkStart w:id="84" w:name="_Toc123213320"/>
      <w:bookmarkStart w:id="85" w:name="_Toc124493435"/>
      <w:bookmarkStart w:id="86" w:name="_Toc132198528"/>
      <w:bookmarkStart w:id="87" w:name="_Toc146798605"/>
      <w:bookmarkStart w:id="88" w:name="_Toc155951460"/>
      <w:proofErr w:type="gramStart"/>
      <w:r>
        <w:t>5153.233  Protests</w:t>
      </w:r>
      <w:proofErr w:type="gramEnd"/>
      <w:r>
        <w:t>, disputes, and appeals.</w:t>
      </w:r>
      <w:bookmarkEnd w:id="83"/>
      <w:bookmarkEnd w:id="84"/>
      <w:bookmarkEnd w:id="85"/>
      <w:bookmarkEnd w:id="86"/>
      <w:bookmarkEnd w:id="87"/>
      <w:bookmarkEnd w:id="88"/>
    </w:p>
    <w:p w14:paraId="5473A943" w14:textId="77777777" w:rsidR="008318E1" w:rsidRPr="008318E1" w:rsidRDefault="008318E1" w:rsidP="00A96D5A">
      <w:pPr>
        <w:pStyle w:val="Heading4"/>
      </w:pPr>
      <w:bookmarkStart w:id="89" w:name="_Toc512858668"/>
      <w:bookmarkStart w:id="90" w:name="_Toc123213321"/>
      <w:bookmarkStart w:id="91" w:name="_Toc124493436"/>
      <w:bookmarkStart w:id="92" w:name="_Toc132198529"/>
      <w:bookmarkStart w:id="93" w:name="_Toc146798606"/>
      <w:bookmarkStart w:id="94" w:name="_Toc155951461"/>
      <w:r w:rsidRPr="008318E1">
        <w:t>5153.233-</w:t>
      </w:r>
      <w:proofErr w:type="gramStart"/>
      <w:r w:rsidRPr="008318E1">
        <w:t>90  Format</w:t>
      </w:r>
      <w:proofErr w:type="gramEnd"/>
      <w:r w:rsidRPr="008318E1">
        <w:t xml:space="preserve"> for bid protest action report.</w:t>
      </w:r>
      <w:bookmarkEnd w:id="89"/>
      <w:bookmarkEnd w:id="90"/>
      <w:bookmarkEnd w:id="91"/>
      <w:bookmarkEnd w:id="92"/>
      <w:bookmarkEnd w:id="93"/>
      <w:bookmarkEnd w:id="94"/>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lastRenderedPageBreak/>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A96D5A">
      <w:pPr>
        <w:pStyle w:val="Heading4"/>
      </w:pPr>
      <w:bookmarkStart w:id="95" w:name="_Toc512858669"/>
      <w:bookmarkStart w:id="96" w:name="_Toc123213322"/>
      <w:bookmarkStart w:id="97" w:name="_Toc124493437"/>
      <w:bookmarkStart w:id="98" w:name="_Toc132198530"/>
      <w:bookmarkStart w:id="99" w:name="_Toc146798607"/>
      <w:bookmarkStart w:id="100" w:name="_Toc155951462"/>
      <w:r w:rsidRPr="008318E1">
        <w:t>5153.233-</w:t>
      </w:r>
      <w:proofErr w:type="gramStart"/>
      <w:r w:rsidRPr="008318E1">
        <w:t>91  Format</w:t>
      </w:r>
      <w:proofErr w:type="gramEnd"/>
      <w:r w:rsidRPr="008318E1">
        <w:t xml:space="preserve"> for quarterly bid protest analysis report.</w:t>
      </w:r>
      <w:bookmarkEnd w:id="95"/>
      <w:bookmarkEnd w:id="96"/>
      <w:bookmarkEnd w:id="97"/>
      <w:bookmarkEnd w:id="98"/>
      <w:bookmarkEnd w:id="99"/>
      <w:bookmarkEnd w:id="100"/>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A96D5A">
      <w:pPr>
        <w:pStyle w:val="Heading4"/>
      </w:pPr>
      <w:bookmarkStart w:id="101" w:name="_Toc512858670"/>
      <w:bookmarkStart w:id="102" w:name="_Toc123213323"/>
      <w:bookmarkStart w:id="103" w:name="_Toc124493438"/>
      <w:bookmarkStart w:id="104" w:name="_Toc132198531"/>
      <w:bookmarkStart w:id="105" w:name="_Toc146798608"/>
      <w:bookmarkStart w:id="106" w:name="_Toc155951463"/>
      <w:proofErr w:type="gramStart"/>
      <w:r>
        <w:t xml:space="preserve">5153.242  </w:t>
      </w:r>
      <w:r w:rsidR="008501A4">
        <w:t>Contract</w:t>
      </w:r>
      <w:proofErr w:type="gramEnd"/>
      <w:r w:rsidR="008501A4">
        <w:t xml:space="preserve"> administration and audit services.</w:t>
      </w:r>
      <w:bookmarkEnd w:id="101"/>
      <w:bookmarkEnd w:id="102"/>
      <w:bookmarkEnd w:id="103"/>
      <w:bookmarkEnd w:id="104"/>
      <w:bookmarkEnd w:id="105"/>
      <w:bookmarkEnd w:id="106"/>
    </w:p>
    <w:p w14:paraId="5473A948" w14:textId="77777777" w:rsidR="007F4ED0" w:rsidRPr="007F4ED0" w:rsidRDefault="008318E1" w:rsidP="00A96D5A">
      <w:pPr>
        <w:pStyle w:val="Heading4"/>
      </w:pPr>
      <w:bookmarkStart w:id="107" w:name="_Toc512858671"/>
      <w:bookmarkStart w:id="108" w:name="_Toc123213324"/>
      <w:bookmarkStart w:id="109" w:name="_Toc124493439"/>
      <w:bookmarkStart w:id="110" w:name="_Toc132198532"/>
      <w:bookmarkStart w:id="111" w:name="_Toc146798609"/>
      <w:bookmarkStart w:id="112" w:name="_Toc155951464"/>
      <w:r w:rsidRPr="008318E1">
        <w:t>5153.242-</w:t>
      </w:r>
      <w:proofErr w:type="gramStart"/>
      <w:r w:rsidRPr="008318E1">
        <w:t>90  Contractor</w:t>
      </w:r>
      <w:proofErr w:type="gramEnd"/>
      <w:r w:rsidRPr="008318E1">
        <w:t xml:space="preserve">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107"/>
      <w:bookmarkEnd w:id="108"/>
      <w:bookmarkEnd w:id="109"/>
      <w:bookmarkEnd w:id="110"/>
      <w:bookmarkEnd w:id="111"/>
      <w:bookmarkEnd w:id="112"/>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A96D5A">
      <w:pPr>
        <w:pStyle w:val="Heading4"/>
      </w:pPr>
      <w:bookmarkStart w:id="113" w:name="_Toc512858672"/>
      <w:bookmarkStart w:id="114" w:name="_Toc123213325"/>
      <w:bookmarkStart w:id="115" w:name="_Toc124493440"/>
      <w:bookmarkStart w:id="116" w:name="_Toc132198533"/>
      <w:bookmarkStart w:id="117" w:name="_Toc146798610"/>
      <w:bookmarkStart w:id="118" w:name="_Toc155951465"/>
      <w:r w:rsidRPr="008318E1">
        <w:t>5153.242-</w:t>
      </w:r>
      <w:proofErr w:type="gramStart"/>
      <w:r w:rsidRPr="008318E1">
        <w:t>91  CPARS</w:t>
      </w:r>
      <w:proofErr w:type="gramEnd"/>
      <w:r w:rsidRPr="008318E1">
        <w:t xml:space="preserve"> access request format.</w:t>
      </w:r>
      <w:bookmarkEnd w:id="113"/>
      <w:bookmarkEnd w:id="114"/>
      <w:bookmarkEnd w:id="115"/>
      <w:bookmarkEnd w:id="116"/>
      <w:bookmarkEnd w:id="117"/>
      <w:bookmarkEnd w:id="118"/>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A96D5A">
      <w:pPr>
        <w:pStyle w:val="Heading4"/>
      </w:pPr>
      <w:bookmarkStart w:id="119" w:name="_Toc512858673"/>
      <w:bookmarkStart w:id="120" w:name="_Toc123213326"/>
      <w:bookmarkStart w:id="121" w:name="_Toc124493441"/>
      <w:bookmarkStart w:id="122" w:name="_Toc132198534"/>
      <w:bookmarkStart w:id="123" w:name="_Toc146798611"/>
      <w:bookmarkStart w:id="124" w:name="_Toc155951466"/>
      <w:proofErr w:type="gramStart"/>
      <w:r>
        <w:t>5153.245  Government</w:t>
      </w:r>
      <w:proofErr w:type="gramEnd"/>
      <w:r>
        <w:t xml:space="preserve"> property.</w:t>
      </w:r>
      <w:bookmarkEnd w:id="119"/>
      <w:bookmarkEnd w:id="120"/>
      <w:bookmarkEnd w:id="121"/>
      <w:bookmarkEnd w:id="122"/>
      <w:bookmarkEnd w:id="123"/>
      <w:bookmarkEnd w:id="124"/>
    </w:p>
    <w:p w14:paraId="5473A94D" w14:textId="77777777" w:rsidR="007F4ED0" w:rsidRPr="007F4ED0" w:rsidRDefault="008318E1" w:rsidP="00A96D5A">
      <w:pPr>
        <w:pStyle w:val="Heading4"/>
      </w:pPr>
      <w:bookmarkStart w:id="125" w:name="_Toc512858674"/>
      <w:bookmarkStart w:id="126" w:name="_Toc123213327"/>
      <w:bookmarkStart w:id="127" w:name="_Toc124493442"/>
      <w:bookmarkStart w:id="128" w:name="_Toc132198535"/>
      <w:bookmarkStart w:id="129" w:name="_Toc146798612"/>
      <w:bookmarkStart w:id="130" w:name="_Toc155951467"/>
      <w:r w:rsidRPr="008318E1">
        <w:t>5153.245-</w:t>
      </w:r>
      <w:proofErr w:type="gramStart"/>
      <w:r w:rsidRPr="008318E1">
        <w:t>90  Sample</w:t>
      </w:r>
      <w:proofErr w:type="gramEnd"/>
      <w:r w:rsidRPr="008318E1">
        <w:t xml:space="preserve"> withdrawal of approval of property control system letter.</w:t>
      </w:r>
      <w:bookmarkEnd w:id="125"/>
      <w:bookmarkEnd w:id="126"/>
      <w:bookmarkEnd w:id="127"/>
      <w:bookmarkEnd w:id="128"/>
      <w:bookmarkEnd w:id="129"/>
      <w:bookmarkEnd w:id="130"/>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A96D5A">
      <w:pPr>
        <w:pStyle w:val="Heading4"/>
      </w:pPr>
      <w:bookmarkStart w:id="131" w:name="_Toc512858675"/>
      <w:bookmarkStart w:id="132" w:name="_Toc123213328"/>
      <w:bookmarkStart w:id="133" w:name="_Toc124493443"/>
      <w:bookmarkStart w:id="134" w:name="_Toc132198536"/>
      <w:bookmarkStart w:id="135" w:name="_Toc146798613"/>
      <w:bookmarkStart w:id="136" w:name="_Toc155951468"/>
      <w:r w:rsidRPr="004D1FE2">
        <w:t>5153.245-</w:t>
      </w:r>
      <w:proofErr w:type="gramStart"/>
      <w:r w:rsidRPr="004D1FE2">
        <w:t xml:space="preserve">91 </w:t>
      </w:r>
      <w:r w:rsidR="003A4EE4">
        <w:t xml:space="preserve"> </w:t>
      </w:r>
      <w:r w:rsidR="00A930D3">
        <w:t>Consumption</w:t>
      </w:r>
      <w:proofErr w:type="gramEnd"/>
      <w:r w:rsidR="00A930D3">
        <w:t xml:space="preserve"> reports for a</w:t>
      </w:r>
      <w:r w:rsidRPr="004D1FE2">
        <w:t>mmunition</w:t>
      </w:r>
      <w:bookmarkEnd w:id="131"/>
      <w:r w:rsidR="00A930D3">
        <w:t>.</w:t>
      </w:r>
      <w:bookmarkEnd w:id="132"/>
      <w:bookmarkEnd w:id="133"/>
      <w:bookmarkEnd w:id="134"/>
      <w:bookmarkEnd w:id="135"/>
      <w:bookmarkEnd w:id="136"/>
    </w:p>
    <w:p w14:paraId="693E1941" w14:textId="4EBD8B25"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 xml:space="preserve">When the contract, including a delivery or task order, will involve the furnishing of munitions as Government Furnished Material (GFM), </w:t>
      </w:r>
      <w:ins w:id="137" w:author="Amanda" w:date="2024-09-03T11:31:00Z">
        <w:r w:rsidR="009B0AF5">
          <w:rPr>
            <w:rFonts w:ascii="Times New Roman" w:hAnsi="Times New Roman" w:cs="Times New Roman"/>
            <w:sz w:val="24"/>
            <w:szCs w:val="24"/>
          </w:rPr>
          <w:t>C</w:t>
        </w:r>
      </w:ins>
      <w:del w:id="138" w:author="Amanda" w:date="2024-09-03T11:31:00Z">
        <w:r w:rsidRPr="004D1FE2" w:rsidDel="009B0AF5">
          <w:rPr>
            <w:rFonts w:ascii="Times New Roman" w:hAnsi="Times New Roman" w:cs="Times New Roman"/>
            <w:sz w:val="24"/>
            <w:szCs w:val="24"/>
          </w:rPr>
          <w:delText>c</w:delText>
        </w:r>
      </w:del>
      <w:r w:rsidRPr="004D1FE2">
        <w:rPr>
          <w:rFonts w:ascii="Times New Roman" w:hAnsi="Times New Roman" w:cs="Times New Roman"/>
          <w:sz w:val="24"/>
          <w:szCs w:val="24"/>
        </w:rPr>
        <w:t xml:space="preserve">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w:t>
      </w:r>
      <w:r w:rsidRPr="004D1FE2">
        <w:rPr>
          <w:rFonts w:ascii="Times New Roman" w:hAnsi="Times New Roman" w:cs="Times New Roman"/>
          <w:sz w:val="24"/>
          <w:szCs w:val="24"/>
        </w:rPr>
        <w:lastRenderedPageBreak/>
        <w:t>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A96D5A">
      <w:pPr>
        <w:pStyle w:val="Heading3"/>
      </w:pPr>
      <w:bookmarkStart w:id="139" w:name="_Toc512858676"/>
      <w:bookmarkStart w:id="140" w:name="_Toc123213329"/>
      <w:bookmarkStart w:id="141" w:name="_Toc124493444"/>
      <w:bookmarkStart w:id="142" w:name="_Toc132198537"/>
      <w:bookmarkStart w:id="143" w:name="_Toc146798614"/>
      <w:bookmarkStart w:id="144" w:name="_Toc155951469"/>
      <w:r w:rsidRPr="008318E1">
        <w:t xml:space="preserve">Subpart 5153.3 </w:t>
      </w:r>
      <w:r w:rsidR="004D0881">
        <w:t xml:space="preserve">– </w:t>
      </w:r>
      <w:r w:rsidRPr="008318E1">
        <w:t>Illustration of Forms</w:t>
      </w:r>
      <w:bookmarkEnd w:id="139"/>
      <w:bookmarkEnd w:id="140"/>
      <w:bookmarkEnd w:id="141"/>
      <w:bookmarkEnd w:id="142"/>
      <w:bookmarkEnd w:id="143"/>
      <w:bookmarkEnd w:id="144"/>
    </w:p>
    <w:p w14:paraId="5473A950" w14:textId="77777777" w:rsidR="008318E1" w:rsidRPr="008318E1" w:rsidRDefault="008318E1" w:rsidP="00A96D5A">
      <w:pPr>
        <w:pStyle w:val="Heading4"/>
      </w:pPr>
      <w:bookmarkStart w:id="145" w:name="_Toc512858677"/>
      <w:bookmarkStart w:id="146" w:name="_Toc123213330"/>
      <w:bookmarkStart w:id="147" w:name="_Toc124493445"/>
      <w:bookmarkStart w:id="148" w:name="_Toc132198538"/>
      <w:bookmarkStart w:id="149" w:name="_Toc146798615"/>
      <w:bookmarkStart w:id="150" w:name="_Toc155951470"/>
      <w:proofErr w:type="gramStart"/>
      <w:r w:rsidRPr="008318E1">
        <w:t>5153.</w:t>
      </w:r>
      <w:r w:rsidR="00796F5E">
        <w:t xml:space="preserve">303 </w:t>
      </w:r>
      <w:r w:rsidR="004D0881">
        <w:t xml:space="preserve"> </w:t>
      </w:r>
      <w:r w:rsidR="00796F5E">
        <w:t>Agency</w:t>
      </w:r>
      <w:proofErr w:type="gramEnd"/>
      <w:r w:rsidR="00796F5E">
        <w:t xml:space="preserve"> forms.</w:t>
      </w:r>
      <w:bookmarkEnd w:id="145"/>
      <w:bookmarkEnd w:id="146"/>
      <w:bookmarkEnd w:id="147"/>
      <w:bookmarkEnd w:id="148"/>
      <w:bookmarkEnd w:id="149"/>
      <w:bookmarkEnd w:id="150"/>
    </w:p>
    <w:p w14:paraId="5473A951" w14:textId="1E96D2B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ins w:id="151" w:author="Amanda" w:date="2024-09-03T11:41:00Z">
        <w:r w:rsidR="00AD5DE8">
          <w:rPr>
            <w:rFonts w:ascii="Times New Roman" w:hAnsi="Times New Roman" w:cs="Times New Roman"/>
            <w:sz w:val="24"/>
            <w:szCs w:val="24"/>
          </w:rPr>
          <w:t xml:space="preserve"> </w:t>
        </w:r>
      </w:ins>
      <w:ins w:id="152" w:author="Amanda" w:date="2024-09-03T12:28:00Z">
        <w:r w:rsidR="005C4D02">
          <w:rPr>
            <w:rFonts w:ascii="Times New Roman" w:hAnsi="Times New Roman" w:cs="Times New Roman"/>
            <w:sz w:val="24"/>
            <w:szCs w:val="24"/>
          </w:rPr>
          <w:t xml:space="preserve">Standardized and vetted </w:t>
        </w:r>
      </w:ins>
      <w:ins w:id="153" w:author="Amanda" w:date="2024-09-03T11:59:00Z">
        <w:r w:rsidR="00D7226B">
          <w:rPr>
            <w:rFonts w:ascii="Times New Roman" w:hAnsi="Times New Roman" w:cs="Times New Roman"/>
            <w:sz w:val="24"/>
            <w:szCs w:val="24"/>
          </w:rPr>
          <w:t>t</w:t>
        </w:r>
      </w:ins>
      <w:ins w:id="154" w:author="Amanda" w:date="2024-09-03T11:41:00Z">
        <w:r w:rsidR="00AD5DE8">
          <w:rPr>
            <w:rFonts w:ascii="Times New Roman" w:hAnsi="Times New Roman" w:cs="Times New Roman"/>
            <w:sz w:val="24"/>
            <w:szCs w:val="24"/>
          </w:rPr>
          <w:t xml:space="preserve">emplates </w:t>
        </w:r>
      </w:ins>
      <w:ins w:id="155" w:author="Amanda" w:date="2024-09-03T12:28:00Z">
        <w:r w:rsidR="005C4D02">
          <w:rPr>
            <w:rFonts w:ascii="Times New Roman" w:hAnsi="Times New Roman" w:cs="Times New Roman"/>
            <w:sz w:val="24"/>
            <w:szCs w:val="24"/>
          </w:rPr>
          <w:t xml:space="preserve">for use </w:t>
        </w:r>
      </w:ins>
      <w:proofErr w:type="gramStart"/>
      <w:ins w:id="156" w:author="Amanda" w:date="2024-09-03T11:41:00Z">
        <w:r w:rsidR="00AD5DE8">
          <w:rPr>
            <w:rFonts w:ascii="Times New Roman" w:hAnsi="Times New Roman" w:cs="Times New Roman"/>
            <w:sz w:val="24"/>
            <w:szCs w:val="24"/>
          </w:rPr>
          <w:t xml:space="preserve">are </w:t>
        </w:r>
      </w:ins>
      <w:ins w:id="157" w:author="Amanda" w:date="2024-09-03T11:59:00Z">
        <w:r w:rsidR="00D7226B">
          <w:rPr>
            <w:rFonts w:ascii="Times New Roman" w:hAnsi="Times New Roman" w:cs="Times New Roman"/>
            <w:sz w:val="24"/>
            <w:szCs w:val="24"/>
          </w:rPr>
          <w:t>located</w:t>
        </w:r>
      </w:ins>
      <w:ins w:id="158" w:author="Amanda" w:date="2024-09-03T11:41:00Z">
        <w:r w:rsidR="00AD5DE8">
          <w:rPr>
            <w:rFonts w:ascii="Times New Roman" w:hAnsi="Times New Roman" w:cs="Times New Roman"/>
            <w:sz w:val="24"/>
            <w:szCs w:val="24"/>
          </w:rPr>
          <w:t xml:space="preserve"> in</w:t>
        </w:r>
        <w:proofErr w:type="gramEnd"/>
        <w:r w:rsidR="00AD5DE8">
          <w:rPr>
            <w:rFonts w:ascii="Times New Roman" w:hAnsi="Times New Roman" w:cs="Times New Roman"/>
            <w:sz w:val="24"/>
            <w:szCs w:val="24"/>
          </w:rPr>
          <w:t xml:space="preserve"> the A</w:t>
        </w:r>
      </w:ins>
      <w:ins w:id="159" w:author="Amanda" w:date="2024-09-03T11:59:00Z">
        <w:r w:rsidR="00335016">
          <w:rPr>
            <w:rFonts w:ascii="Times New Roman" w:hAnsi="Times New Roman" w:cs="Times New Roman"/>
            <w:sz w:val="24"/>
            <w:szCs w:val="24"/>
          </w:rPr>
          <w:t>rm</w:t>
        </w:r>
      </w:ins>
      <w:ins w:id="160" w:author="Amanda" w:date="2024-09-03T11:41:00Z">
        <w:r w:rsidR="00AD5DE8">
          <w:rPr>
            <w:rFonts w:ascii="Times New Roman" w:hAnsi="Times New Roman" w:cs="Times New Roman"/>
            <w:sz w:val="24"/>
            <w:szCs w:val="24"/>
          </w:rPr>
          <w:t>y Template</w:t>
        </w:r>
      </w:ins>
      <w:ins w:id="161" w:author="Amanda" w:date="2024-09-03T11:59:00Z">
        <w:r w:rsidR="00335016">
          <w:rPr>
            <w:rFonts w:ascii="Times New Roman" w:hAnsi="Times New Roman" w:cs="Times New Roman"/>
            <w:sz w:val="24"/>
            <w:szCs w:val="24"/>
          </w:rPr>
          <w:t>s</w:t>
        </w:r>
      </w:ins>
      <w:ins w:id="162" w:author="Amanda" w:date="2024-09-03T11:41:00Z">
        <w:r w:rsidR="00AD5DE8">
          <w:rPr>
            <w:rFonts w:ascii="Times New Roman" w:hAnsi="Times New Roman" w:cs="Times New Roman"/>
            <w:sz w:val="24"/>
            <w:szCs w:val="24"/>
          </w:rPr>
          <w:t xml:space="preserve"> and Guid</w:t>
        </w:r>
      </w:ins>
      <w:ins w:id="163" w:author="Amanda" w:date="2024-09-03T11:42:00Z">
        <w:r w:rsidR="00AD5DE8">
          <w:rPr>
            <w:rFonts w:ascii="Times New Roman" w:hAnsi="Times New Roman" w:cs="Times New Roman"/>
            <w:sz w:val="24"/>
            <w:szCs w:val="24"/>
          </w:rPr>
          <w:t>es section on PAM</w:t>
        </w:r>
      </w:ins>
      <w:ins w:id="164" w:author="Amanda" w:date="2024-09-03T12:28:00Z">
        <w:r w:rsidR="005C4D02">
          <w:rPr>
            <w:rFonts w:ascii="Times New Roman" w:hAnsi="Times New Roman" w:cs="Times New Roman"/>
            <w:sz w:val="24"/>
            <w:szCs w:val="24"/>
          </w:rPr>
          <w:t>.</w:t>
        </w:r>
      </w:ins>
    </w:p>
    <w:p w14:paraId="7A1A4D0D" w14:textId="40B6CC44" w:rsidR="008F5A7E" w:rsidRPr="008318E1" w:rsidDel="008F5A7E" w:rsidRDefault="008318E1" w:rsidP="00A96D5A">
      <w:pPr>
        <w:pStyle w:val="Heading4"/>
        <w:rPr>
          <w:del w:id="165" w:author="Amanda" w:date="2024-09-03T11:36:00Z"/>
        </w:rPr>
      </w:pPr>
      <w:bookmarkStart w:id="166" w:name="_Toc512858678"/>
      <w:bookmarkStart w:id="167" w:name="_Toc123213331"/>
      <w:bookmarkStart w:id="168" w:name="_Toc124493446"/>
      <w:bookmarkStart w:id="169" w:name="_Toc132198539"/>
      <w:bookmarkStart w:id="170" w:name="_Toc146798616"/>
      <w:bookmarkStart w:id="171" w:name="_Toc155951471"/>
      <w:bookmarkStart w:id="172" w:name="_Hlk176255942"/>
      <w:r w:rsidRPr="008318E1">
        <w:t>5153.303-</w:t>
      </w:r>
      <w:proofErr w:type="gramStart"/>
      <w:r w:rsidR="00BB1B64">
        <w:t>1</w:t>
      </w:r>
      <w:r w:rsidRPr="008318E1">
        <w:t xml:space="preserve"> </w:t>
      </w:r>
      <w:r w:rsidR="004D0881">
        <w:t xml:space="preserve"> </w:t>
      </w:r>
      <w:r w:rsidRPr="008318E1">
        <w:t>Sample</w:t>
      </w:r>
      <w:proofErr w:type="gramEnd"/>
      <w:r w:rsidRPr="008318E1">
        <w:t xml:space="preserve"> </w:t>
      </w:r>
      <w:ins w:id="173" w:author="Amanda" w:date="2024-09-03T11:31:00Z">
        <w:r w:rsidR="009B0AF5">
          <w:t>C</w:t>
        </w:r>
      </w:ins>
      <w:del w:id="174" w:author="Amanda" w:date="2024-09-03T11:31:00Z">
        <w:r w:rsidR="008144B9" w:rsidDel="009B0AF5">
          <w:delText>c</w:delText>
        </w:r>
      </w:del>
      <w:r w:rsidRPr="008318E1">
        <w:t xml:space="preserve">ontracting </w:t>
      </w:r>
      <w:r w:rsidR="008144B9">
        <w:t>o</w:t>
      </w:r>
      <w:r w:rsidRPr="008318E1">
        <w:t xml:space="preserve">fficer’s </w:t>
      </w:r>
      <w:r w:rsidR="008144B9">
        <w:t>r</w:t>
      </w:r>
      <w:r w:rsidRPr="008318E1">
        <w:t xml:space="preserve">epresentative (COR) </w:t>
      </w:r>
      <w:proofErr w:type="spellStart"/>
      <w:r w:rsidRPr="008318E1">
        <w:t>designation.</w:t>
      </w:r>
      <w:bookmarkEnd w:id="166"/>
      <w:bookmarkEnd w:id="167"/>
      <w:bookmarkEnd w:id="168"/>
      <w:bookmarkEnd w:id="169"/>
      <w:bookmarkEnd w:id="170"/>
      <w:bookmarkEnd w:id="171"/>
    </w:p>
    <w:bookmarkEnd w:id="172"/>
    <w:p w14:paraId="7B673562" w14:textId="5B2F641F" w:rsidR="008F5A7E" w:rsidRDefault="008F5A7E" w:rsidP="008318E1">
      <w:pPr>
        <w:tabs>
          <w:tab w:val="left" w:pos="8640"/>
        </w:tabs>
        <w:spacing w:after="240"/>
        <w:rPr>
          <w:ins w:id="175" w:author="Amanda" w:date="2024-09-03T11:36:00Z"/>
          <w:rFonts w:ascii="Times New Roman" w:hAnsi="Times New Roman" w:cs="Times New Roman"/>
          <w:b/>
          <w:sz w:val="24"/>
          <w:szCs w:val="24"/>
        </w:rPr>
      </w:pPr>
      <w:ins w:id="176" w:author="Amanda" w:date="2024-09-03T11:36:00Z">
        <w:r>
          <w:rPr>
            <w:rFonts w:ascii="Times New Roman" w:hAnsi="Times New Roman" w:cs="Times New Roman"/>
            <w:sz w:val="24"/>
            <w:szCs w:val="24"/>
          </w:rPr>
          <w:t>COR</w:t>
        </w:r>
        <w:proofErr w:type="spellEnd"/>
        <w:r>
          <w:rPr>
            <w:rFonts w:ascii="Times New Roman" w:hAnsi="Times New Roman" w:cs="Times New Roman"/>
            <w:sz w:val="24"/>
            <w:szCs w:val="24"/>
          </w:rPr>
          <w:t xml:space="preserve"> Designation </w:t>
        </w:r>
      </w:ins>
      <w:ins w:id="177" w:author="Amanda" w:date="2024-09-03T12:02:00Z">
        <w:r w:rsidR="003E2CEC">
          <w:rPr>
            <w:rFonts w:ascii="Times New Roman" w:hAnsi="Times New Roman" w:cs="Times New Roman"/>
            <w:sz w:val="24"/>
            <w:szCs w:val="24"/>
          </w:rPr>
          <w:t>t</w:t>
        </w:r>
      </w:ins>
      <w:ins w:id="178" w:author="Amanda" w:date="2024-09-03T11:36:00Z">
        <w:r>
          <w:rPr>
            <w:rFonts w:ascii="Times New Roman" w:hAnsi="Times New Roman" w:cs="Times New Roman"/>
            <w:sz w:val="24"/>
            <w:szCs w:val="24"/>
          </w:rPr>
          <w:t xml:space="preserve">emplate </w:t>
        </w:r>
      </w:ins>
      <w:ins w:id="179" w:author="Amanda" w:date="2024-09-03T12:02:00Z">
        <w:r w:rsidR="003E2CEC">
          <w:rPr>
            <w:rFonts w:ascii="Times New Roman" w:hAnsi="Times New Roman" w:cs="Times New Roman"/>
            <w:sz w:val="24"/>
            <w:szCs w:val="24"/>
          </w:rPr>
          <w:t>is available</w:t>
        </w:r>
      </w:ins>
      <w:ins w:id="180" w:author="Amanda" w:date="2024-09-03T11:36:00Z">
        <w:r w:rsidRPr="00C3481E">
          <w:rPr>
            <w:rFonts w:ascii="Times New Roman" w:hAnsi="Times New Roman" w:cs="Times New Roman"/>
            <w:sz w:val="24"/>
            <w:szCs w:val="24"/>
          </w:rPr>
          <w:t xml:space="preserve"> in the Army Templates and Guides</w:t>
        </w:r>
        <w:r>
          <w:rPr>
            <w:rFonts w:ascii="Times New Roman" w:hAnsi="Times New Roman" w:cs="Times New Roman"/>
            <w:sz w:val="24"/>
            <w:szCs w:val="24"/>
          </w:rPr>
          <w:t xml:space="preserve"> </w:t>
        </w:r>
      </w:ins>
      <w:ins w:id="181" w:author="Amanda" w:date="2024-09-03T11:50:00Z">
        <w:r w:rsidR="00AD5DE8">
          <w:rPr>
            <w:rFonts w:ascii="Times New Roman" w:hAnsi="Times New Roman" w:cs="Times New Roman"/>
            <w:sz w:val="24"/>
            <w:szCs w:val="24"/>
          </w:rPr>
          <w:t xml:space="preserve">section </w:t>
        </w:r>
      </w:ins>
      <w:ins w:id="182" w:author="Amanda" w:date="2024-09-03T11:36:00Z">
        <w:r>
          <w:rPr>
            <w:rFonts w:ascii="Times New Roman" w:hAnsi="Times New Roman" w:cs="Times New Roman"/>
            <w:sz w:val="24"/>
            <w:szCs w:val="24"/>
          </w:rPr>
          <w:t xml:space="preserve">on </w:t>
        </w:r>
        <w:r>
          <w:rPr>
            <w:rFonts w:ascii="Times New Roman" w:hAnsi="Times New Roman" w:cs="Times New Roman"/>
            <w:sz w:val="24"/>
            <w:szCs w:val="24"/>
          </w:rPr>
          <w:fldChar w:fldCharType="begin"/>
        </w:r>
        <w:r>
          <w:rPr>
            <w:rFonts w:ascii="Times New Roman" w:hAnsi="Times New Roman" w:cs="Times New Roman"/>
            <w:sz w:val="24"/>
            <w:szCs w:val="24"/>
          </w:rPr>
          <w:instrText>HYPERLINK "https://armyeitaas.sharepoint-mil.us/sites/ASA-ALT-PAM"</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3481E">
          <w:rPr>
            <w:rStyle w:val="Hyperlink"/>
            <w:rFonts w:ascii="Times New Roman" w:hAnsi="Times New Roman" w:cs="Times New Roman"/>
            <w:sz w:val="24"/>
            <w:szCs w:val="24"/>
          </w:rPr>
          <w:t>PAM</w:t>
        </w:r>
        <w:r>
          <w:rPr>
            <w:rFonts w:ascii="Times New Roman" w:hAnsi="Times New Roman" w:cs="Times New Roman"/>
            <w:sz w:val="24"/>
            <w:szCs w:val="24"/>
          </w:rPr>
          <w:fldChar w:fldCharType="end"/>
        </w:r>
        <w:r w:rsidRPr="00C3481E">
          <w:rPr>
            <w:rFonts w:ascii="Times New Roman" w:hAnsi="Times New Roman" w:cs="Times New Roman"/>
            <w:sz w:val="24"/>
            <w:szCs w:val="24"/>
          </w:rPr>
          <w:t>.</w:t>
        </w:r>
      </w:ins>
    </w:p>
    <w:p w14:paraId="5473A953" w14:textId="429E6ACD" w:rsidR="008318E1" w:rsidRPr="008318E1" w:rsidDel="008F5A7E" w:rsidRDefault="008318E1" w:rsidP="008318E1">
      <w:pPr>
        <w:tabs>
          <w:tab w:val="left" w:pos="8640"/>
        </w:tabs>
        <w:spacing w:after="240"/>
        <w:rPr>
          <w:del w:id="183" w:author="Amanda" w:date="2024-09-03T11:38:00Z"/>
          <w:rFonts w:ascii="Times New Roman" w:hAnsi="Times New Roman" w:cs="Times New Roman"/>
          <w:sz w:val="24"/>
          <w:szCs w:val="24"/>
        </w:rPr>
      </w:pPr>
      <w:bookmarkStart w:id="184" w:name="_Hlk176255870"/>
      <w:del w:id="185" w:author="Amanda" w:date="2024-09-03T11:38:00Z">
        <w:r w:rsidRPr="008318E1" w:rsidDel="008F5A7E">
          <w:rPr>
            <w:rFonts w:ascii="Times New Roman" w:hAnsi="Times New Roman" w:cs="Times New Roman"/>
            <w:b/>
            <w:sz w:val="24"/>
            <w:szCs w:val="24"/>
          </w:rPr>
          <w:delText>Subject:</w:delText>
        </w:r>
        <w:r w:rsidRPr="008318E1" w:rsidDel="008F5A7E">
          <w:rPr>
            <w:rFonts w:ascii="Times New Roman" w:hAnsi="Times New Roman" w:cs="Times New Roman"/>
            <w:sz w:val="24"/>
            <w:szCs w:val="24"/>
          </w:rPr>
          <w:delText xml:space="preserve">  Designation of Contracting Officer’s Representative (COR) for Contract (Enter number.).</w:delText>
        </w:r>
      </w:del>
    </w:p>
    <w:p w14:paraId="5473A954" w14:textId="41DB7B19" w:rsidR="008318E1" w:rsidRPr="008318E1" w:rsidDel="008F5A7E" w:rsidRDefault="008318E1" w:rsidP="00102BFE">
      <w:pPr>
        <w:pStyle w:val="ind4"/>
        <w:tabs>
          <w:tab w:val="clear" w:pos="1152"/>
          <w:tab w:val="clear" w:pos="1728"/>
          <w:tab w:val="clear" w:pos="2304"/>
          <w:tab w:val="clear" w:pos="2880"/>
          <w:tab w:val="clear" w:pos="3456"/>
        </w:tabs>
        <w:spacing w:after="240"/>
        <w:ind w:left="0"/>
        <w:rPr>
          <w:del w:id="186" w:author="Amanda" w:date="2024-09-03T11:38:00Z"/>
          <w:rFonts w:ascii="Times New Roman" w:hAnsi="Times New Roman" w:cs="Times New Roman"/>
          <w:sz w:val="24"/>
          <w:szCs w:val="24"/>
        </w:rPr>
      </w:pPr>
      <w:del w:id="187" w:author="Amanda" w:date="2024-09-03T11:38:00Z">
        <w:r w:rsidRPr="008318E1" w:rsidDel="008F5A7E">
          <w:rPr>
            <w:rFonts w:ascii="Times New Roman" w:hAnsi="Times New Roman" w:cs="Times New Roman"/>
            <w:sz w:val="24"/>
            <w:szCs w:val="24"/>
          </w:rPr>
          <w:delText xml:space="preserve">1.  Pursuant to DFARS 201.602-2, you are designated as the </w:delText>
        </w:r>
      </w:del>
      <w:del w:id="188" w:author="Amanda" w:date="2024-09-03T11:31:00Z">
        <w:r w:rsidRPr="008318E1" w:rsidDel="009B0AF5">
          <w:rPr>
            <w:rFonts w:ascii="Times New Roman" w:hAnsi="Times New Roman" w:cs="Times New Roman"/>
            <w:sz w:val="24"/>
            <w:szCs w:val="24"/>
          </w:rPr>
          <w:delText>c</w:delText>
        </w:r>
      </w:del>
      <w:del w:id="189" w:author="Amanda" w:date="2024-09-03T11:38:00Z">
        <w:r w:rsidRPr="008318E1" w:rsidDel="008F5A7E">
          <w:rPr>
            <w:rFonts w:ascii="Times New Roman" w:hAnsi="Times New Roman" w:cs="Times New Roman"/>
            <w:sz w:val="24"/>
            <w:szCs w:val="24"/>
          </w:rPr>
          <w:delText>ontracting officer’s representative (COR) in administration of the following contract:</w:delText>
        </w:r>
      </w:del>
    </w:p>
    <w:p w14:paraId="5473A955" w14:textId="6BB0517B" w:rsidR="008318E1" w:rsidDel="008F5A7E" w:rsidRDefault="008318E1" w:rsidP="00102BFE">
      <w:pPr>
        <w:pStyle w:val="ind4"/>
        <w:tabs>
          <w:tab w:val="clear" w:pos="1152"/>
          <w:tab w:val="clear" w:pos="1728"/>
          <w:tab w:val="clear" w:pos="2304"/>
          <w:tab w:val="clear" w:pos="2880"/>
          <w:tab w:val="clear" w:pos="3456"/>
        </w:tabs>
        <w:spacing w:after="0"/>
        <w:ind w:left="0"/>
        <w:rPr>
          <w:del w:id="190" w:author="Amanda" w:date="2024-09-03T11:38:00Z"/>
          <w:rFonts w:ascii="Times New Roman" w:hAnsi="Times New Roman" w:cs="Times New Roman"/>
          <w:sz w:val="24"/>
          <w:szCs w:val="24"/>
        </w:rPr>
      </w:pPr>
      <w:del w:id="191" w:author="Amanda" w:date="2024-09-03T11:38:00Z">
        <w:r w:rsidRPr="008318E1" w:rsidDel="008F5A7E">
          <w:rPr>
            <w:rFonts w:ascii="Times New Roman" w:hAnsi="Times New Roman" w:cs="Times New Roman"/>
            <w:sz w:val="24"/>
            <w:szCs w:val="24"/>
          </w:rPr>
          <w:delText>Contract Number:</w:delText>
        </w:r>
      </w:del>
    </w:p>
    <w:p w14:paraId="5473A956" w14:textId="45BAA15A" w:rsidR="008318E1" w:rsidDel="008F5A7E" w:rsidRDefault="008318E1" w:rsidP="00102BFE">
      <w:pPr>
        <w:pStyle w:val="ind4"/>
        <w:tabs>
          <w:tab w:val="clear" w:pos="1152"/>
          <w:tab w:val="clear" w:pos="1728"/>
          <w:tab w:val="clear" w:pos="2304"/>
          <w:tab w:val="clear" w:pos="2880"/>
          <w:tab w:val="clear" w:pos="3456"/>
        </w:tabs>
        <w:spacing w:after="0"/>
        <w:ind w:left="0"/>
        <w:rPr>
          <w:del w:id="192" w:author="Amanda" w:date="2024-09-03T11:38:00Z"/>
          <w:rFonts w:ascii="Times New Roman" w:hAnsi="Times New Roman" w:cs="Times New Roman"/>
          <w:sz w:val="24"/>
          <w:szCs w:val="24"/>
        </w:rPr>
      </w:pPr>
      <w:del w:id="193" w:author="Amanda" w:date="2024-09-03T11:38:00Z">
        <w:r w:rsidRPr="008318E1" w:rsidDel="008F5A7E">
          <w:rPr>
            <w:rFonts w:ascii="Times New Roman" w:hAnsi="Times New Roman" w:cs="Times New Roman"/>
            <w:sz w:val="24"/>
            <w:szCs w:val="24"/>
          </w:rPr>
          <w:delText>For:  (Enter item/system/services.)</w:delText>
        </w:r>
      </w:del>
    </w:p>
    <w:p w14:paraId="5473A957" w14:textId="01EAB6D2" w:rsidR="008318E1" w:rsidDel="008F5A7E" w:rsidRDefault="008318E1" w:rsidP="00102BFE">
      <w:pPr>
        <w:pStyle w:val="ind4"/>
        <w:tabs>
          <w:tab w:val="clear" w:pos="1152"/>
          <w:tab w:val="clear" w:pos="1728"/>
          <w:tab w:val="clear" w:pos="2304"/>
          <w:tab w:val="clear" w:pos="2880"/>
          <w:tab w:val="clear" w:pos="3456"/>
        </w:tabs>
        <w:spacing w:after="0"/>
        <w:ind w:left="0"/>
        <w:rPr>
          <w:del w:id="194" w:author="Amanda" w:date="2024-09-03T11:38:00Z"/>
          <w:rFonts w:ascii="Times New Roman" w:hAnsi="Times New Roman" w:cs="Times New Roman"/>
          <w:sz w:val="24"/>
          <w:szCs w:val="24"/>
        </w:rPr>
      </w:pPr>
      <w:del w:id="195" w:author="Amanda" w:date="2024-09-03T11:38:00Z">
        <w:r w:rsidRPr="008318E1" w:rsidDel="008F5A7E">
          <w:rPr>
            <w:rFonts w:ascii="Times New Roman" w:hAnsi="Times New Roman" w:cs="Times New Roman"/>
            <w:sz w:val="24"/>
            <w:szCs w:val="24"/>
          </w:rPr>
          <w:delText>Contractor:</w:delText>
        </w:r>
      </w:del>
    </w:p>
    <w:p w14:paraId="5473A958" w14:textId="19C93234" w:rsidR="008318E1" w:rsidRPr="008318E1" w:rsidDel="008F5A7E" w:rsidRDefault="008318E1" w:rsidP="00102BFE">
      <w:pPr>
        <w:pStyle w:val="ind4"/>
        <w:tabs>
          <w:tab w:val="clear" w:pos="1152"/>
          <w:tab w:val="clear" w:pos="1728"/>
          <w:tab w:val="clear" w:pos="2304"/>
          <w:tab w:val="clear" w:pos="2880"/>
          <w:tab w:val="clear" w:pos="3456"/>
        </w:tabs>
        <w:spacing w:after="240"/>
        <w:ind w:left="0"/>
        <w:rPr>
          <w:del w:id="196" w:author="Amanda" w:date="2024-09-03T11:38:00Z"/>
          <w:rFonts w:ascii="Times New Roman" w:hAnsi="Times New Roman" w:cs="Times New Roman"/>
          <w:sz w:val="24"/>
          <w:szCs w:val="24"/>
        </w:rPr>
      </w:pPr>
      <w:del w:id="197" w:author="Amanda" w:date="2024-09-03T11:38:00Z">
        <w:r w:rsidRPr="008318E1" w:rsidDel="008F5A7E">
          <w:rPr>
            <w:rFonts w:ascii="Times New Roman" w:hAnsi="Times New Roman" w:cs="Times New Roman"/>
            <w:sz w:val="24"/>
            <w:szCs w:val="24"/>
          </w:rPr>
          <w:delText>Contract Period:</w:delText>
        </w:r>
      </w:del>
    </w:p>
    <w:p w14:paraId="5473A959" w14:textId="13C9A853" w:rsidR="008318E1" w:rsidRPr="008318E1" w:rsidDel="008F5A7E" w:rsidRDefault="008318E1" w:rsidP="00102BFE">
      <w:pPr>
        <w:pStyle w:val="ind4"/>
        <w:tabs>
          <w:tab w:val="clear" w:pos="1152"/>
          <w:tab w:val="clear" w:pos="1728"/>
          <w:tab w:val="clear" w:pos="2304"/>
          <w:tab w:val="clear" w:pos="2880"/>
          <w:tab w:val="clear" w:pos="3456"/>
        </w:tabs>
        <w:spacing w:after="240"/>
        <w:ind w:left="0"/>
        <w:rPr>
          <w:del w:id="198" w:author="Amanda" w:date="2024-09-03T11:38:00Z"/>
          <w:rFonts w:ascii="Times New Roman" w:hAnsi="Times New Roman" w:cs="Times New Roman"/>
          <w:sz w:val="24"/>
          <w:szCs w:val="24"/>
        </w:rPr>
      </w:pPr>
      <w:del w:id="199" w:author="Amanda" w:date="2024-09-03T11:38:00Z">
        <w:r w:rsidRPr="008318E1" w:rsidDel="008F5A7E">
          <w:rPr>
            <w:rFonts w:ascii="Times New Roman" w:hAnsi="Times New Roman" w:cs="Times New Roman"/>
            <w:sz w:val="24"/>
            <w:szCs w:val="24"/>
          </w:rPr>
          <w:delText>2.  You are authorized by this designation to take action with respect to the following:</w:delText>
        </w:r>
      </w:del>
    </w:p>
    <w:p w14:paraId="5473A95A" w14:textId="621360D7" w:rsidR="008318E1" w:rsidRPr="008318E1" w:rsidDel="008F5A7E" w:rsidRDefault="008318E1" w:rsidP="00102BFE">
      <w:pPr>
        <w:pStyle w:val="ind8"/>
        <w:tabs>
          <w:tab w:val="clear" w:pos="1728"/>
          <w:tab w:val="clear" w:pos="2304"/>
          <w:tab w:val="clear" w:pos="2880"/>
          <w:tab w:val="clear" w:pos="3456"/>
        </w:tabs>
        <w:spacing w:after="240"/>
        <w:ind w:left="0" w:firstLine="360"/>
        <w:rPr>
          <w:del w:id="200" w:author="Amanda" w:date="2024-09-03T11:38:00Z"/>
          <w:rFonts w:ascii="Times New Roman" w:hAnsi="Times New Roman" w:cs="Times New Roman"/>
          <w:sz w:val="24"/>
          <w:szCs w:val="24"/>
        </w:rPr>
      </w:pPr>
      <w:del w:id="201" w:author="Amanda" w:date="2024-09-03T11:38:00Z">
        <w:r w:rsidRPr="008318E1" w:rsidDel="008F5A7E">
          <w:rPr>
            <w:rFonts w:ascii="Times New Roman" w:hAnsi="Times New Roman" w:cs="Times New Roman"/>
            <w:sz w:val="24"/>
            <w:szCs w:val="24"/>
          </w:rPr>
          <w:delTex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delText>
        </w:r>
      </w:del>
    </w:p>
    <w:p w14:paraId="5473A95B" w14:textId="6E29968C" w:rsidR="008318E1" w:rsidRPr="008318E1" w:rsidDel="008F5A7E" w:rsidRDefault="008318E1" w:rsidP="00102BFE">
      <w:pPr>
        <w:pStyle w:val="ind8"/>
        <w:tabs>
          <w:tab w:val="clear" w:pos="1728"/>
          <w:tab w:val="clear" w:pos="2304"/>
          <w:tab w:val="clear" w:pos="2880"/>
          <w:tab w:val="clear" w:pos="3456"/>
        </w:tabs>
        <w:spacing w:after="240"/>
        <w:ind w:left="0" w:firstLine="360"/>
        <w:rPr>
          <w:del w:id="202" w:author="Amanda" w:date="2024-09-03T11:38:00Z"/>
          <w:rFonts w:ascii="Times New Roman" w:hAnsi="Times New Roman" w:cs="Times New Roman"/>
          <w:sz w:val="24"/>
          <w:szCs w:val="24"/>
        </w:rPr>
      </w:pPr>
      <w:del w:id="203" w:author="Amanda" w:date="2024-09-03T11:38:00Z">
        <w:r w:rsidRPr="008318E1" w:rsidDel="008F5A7E">
          <w:rPr>
            <w:rFonts w:ascii="Times New Roman" w:hAnsi="Times New Roman" w:cs="Times New Roman"/>
            <w:sz w:val="24"/>
            <w:szCs w:val="24"/>
          </w:rPr>
          <w:delText>b.  Perform, or cause to be performed, inspections necessary in connection with paragraph 2.a. and verify that the contractor has corrected all deficiencies.  Perform acceptance for the Government of services performed under this contract.</w:delText>
        </w:r>
      </w:del>
    </w:p>
    <w:p w14:paraId="5473A95C" w14:textId="73433370" w:rsidR="008318E1" w:rsidRPr="008318E1" w:rsidDel="008F5A7E" w:rsidRDefault="008318E1" w:rsidP="00102BFE">
      <w:pPr>
        <w:pStyle w:val="ind8"/>
        <w:tabs>
          <w:tab w:val="clear" w:pos="1728"/>
          <w:tab w:val="clear" w:pos="2304"/>
          <w:tab w:val="clear" w:pos="2880"/>
          <w:tab w:val="clear" w:pos="3456"/>
        </w:tabs>
        <w:spacing w:after="240"/>
        <w:ind w:left="0" w:firstLine="360"/>
        <w:rPr>
          <w:del w:id="204" w:author="Amanda" w:date="2024-09-03T11:38:00Z"/>
          <w:rFonts w:ascii="Times New Roman" w:hAnsi="Times New Roman" w:cs="Times New Roman"/>
          <w:sz w:val="24"/>
          <w:szCs w:val="24"/>
        </w:rPr>
      </w:pPr>
      <w:del w:id="205" w:author="Amanda" w:date="2024-09-03T11:38:00Z">
        <w:r w:rsidRPr="008318E1" w:rsidDel="008F5A7E">
          <w:rPr>
            <w:rFonts w:ascii="Times New Roman" w:hAnsi="Times New Roman" w:cs="Times New Roman"/>
            <w:sz w:val="24"/>
            <w:szCs w:val="24"/>
          </w:rPr>
          <w:delText xml:space="preserve">c.  Maintain liaison and direct communications with the contractor.  Written communications with the contractor and other documents pertaining to the contract shall be signed as “Contracting Officer’s Representative” and a copy shall be furnished to the </w:delText>
        </w:r>
      </w:del>
      <w:del w:id="206" w:author="Amanda" w:date="2024-09-03T11:31:00Z">
        <w:r w:rsidRPr="008318E1" w:rsidDel="009B0AF5">
          <w:rPr>
            <w:rFonts w:ascii="Times New Roman" w:hAnsi="Times New Roman" w:cs="Times New Roman"/>
            <w:sz w:val="24"/>
            <w:szCs w:val="24"/>
          </w:rPr>
          <w:delText>c</w:delText>
        </w:r>
      </w:del>
      <w:del w:id="207" w:author="Amanda" w:date="2024-09-03T11:38:00Z">
        <w:r w:rsidRPr="008318E1" w:rsidDel="008F5A7E">
          <w:rPr>
            <w:rFonts w:ascii="Times New Roman" w:hAnsi="Times New Roman" w:cs="Times New Roman"/>
            <w:sz w:val="24"/>
            <w:szCs w:val="24"/>
          </w:rPr>
          <w:delText>ontracting officer.</w:delText>
        </w:r>
      </w:del>
    </w:p>
    <w:p w14:paraId="5473A95D" w14:textId="3F588F37" w:rsidR="008318E1" w:rsidRPr="008318E1" w:rsidDel="008F5A7E" w:rsidRDefault="008318E1" w:rsidP="00102BFE">
      <w:pPr>
        <w:pStyle w:val="ind8"/>
        <w:tabs>
          <w:tab w:val="clear" w:pos="1728"/>
          <w:tab w:val="clear" w:pos="2304"/>
          <w:tab w:val="clear" w:pos="2880"/>
          <w:tab w:val="clear" w:pos="3456"/>
        </w:tabs>
        <w:spacing w:after="240"/>
        <w:ind w:left="0" w:firstLine="360"/>
        <w:rPr>
          <w:del w:id="208" w:author="Amanda" w:date="2024-09-03T11:38:00Z"/>
          <w:rFonts w:ascii="Times New Roman" w:hAnsi="Times New Roman" w:cs="Times New Roman"/>
          <w:sz w:val="24"/>
          <w:szCs w:val="24"/>
        </w:rPr>
      </w:pPr>
      <w:del w:id="209" w:author="Amanda" w:date="2024-09-03T11:38:00Z">
        <w:r w:rsidRPr="008318E1" w:rsidDel="008F5A7E">
          <w:rPr>
            <w:rFonts w:ascii="Times New Roman" w:hAnsi="Times New Roman" w:cs="Times New Roman"/>
            <w:sz w:val="24"/>
            <w:szCs w:val="24"/>
          </w:rPr>
          <w:lastRenderedPageBreak/>
          <w:delText xml:space="preserve">d.  Monitor the contractor’s performance, notify the contractor of deficiencies observed during surveillance and direct appropriate action to effect correction.  Record and report to the </w:delText>
        </w:r>
      </w:del>
      <w:del w:id="210" w:author="Amanda" w:date="2024-09-03T11:32:00Z">
        <w:r w:rsidRPr="008318E1" w:rsidDel="009B0AF5">
          <w:rPr>
            <w:rFonts w:ascii="Times New Roman" w:hAnsi="Times New Roman" w:cs="Times New Roman"/>
            <w:sz w:val="24"/>
            <w:szCs w:val="24"/>
          </w:rPr>
          <w:delText>c</w:delText>
        </w:r>
      </w:del>
      <w:del w:id="211" w:author="Amanda" w:date="2024-09-03T11:38:00Z">
        <w:r w:rsidRPr="008318E1" w:rsidDel="008F5A7E">
          <w:rPr>
            <w:rFonts w:ascii="Times New Roman" w:hAnsi="Times New Roman" w:cs="Times New Roman"/>
            <w:sz w:val="24"/>
            <w:szCs w:val="24"/>
          </w:rPr>
          <w:delText>ontracting officer incidents of faulty or nonconforming work, delays or problems.  In addition, you are required to submit a monthly report concerning performance of services rendered under this contract.</w:delText>
        </w:r>
      </w:del>
    </w:p>
    <w:p w14:paraId="5473A95E" w14:textId="5FD708EE" w:rsidR="008318E1" w:rsidRPr="008318E1" w:rsidDel="008F5A7E" w:rsidRDefault="008318E1" w:rsidP="00102BFE">
      <w:pPr>
        <w:pStyle w:val="ind8"/>
        <w:tabs>
          <w:tab w:val="clear" w:pos="1728"/>
          <w:tab w:val="clear" w:pos="2304"/>
          <w:tab w:val="clear" w:pos="2880"/>
          <w:tab w:val="clear" w:pos="3456"/>
        </w:tabs>
        <w:spacing w:after="240"/>
        <w:ind w:left="0" w:firstLine="360"/>
        <w:rPr>
          <w:del w:id="212" w:author="Amanda" w:date="2024-09-03T11:38:00Z"/>
          <w:rFonts w:ascii="Times New Roman" w:hAnsi="Times New Roman" w:cs="Times New Roman"/>
          <w:sz w:val="24"/>
          <w:szCs w:val="24"/>
        </w:rPr>
      </w:pPr>
      <w:del w:id="213" w:author="Amanda" w:date="2024-09-03T11:38:00Z">
        <w:r w:rsidRPr="008318E1" w:rsidDel="008F5A7E">
          <w:rPr>
            <w:rFonts w:ascii="Times New Roman" w:hAnsi="Times New Roman" w:cs="Times New Roman"/>
            <w:sz w:val="24"/>
            <w:szCs w:val="24"/>
          </w:rPr>
          <w:delText>e.  Coordinate site entry for contractor personnel, and insure that any Government-furnished property is available when required.</w:delText>
        </w:r>
      </w:del>
    </w:p>
    <w:p w14:paraId="5473A95F" w14:textId="00939429" w:rsidR="008318E1" w:rsidRPr="008318E1" w:rsidDel="008F5A7E" w:rsidRDefault="008318E1" w:rsidP="00102BFE">
      <w:pPr>
        <w:pStyle w:val="ind4"/>
        <w:tabs>
          <w:tab w:val="clear" w:pos="1152"/>
          <w:tab w:val="clear" w:pos="1728"/>
          <w:tab w:val="clear" w:pos="2304"/>
          <w:tab w:val="clear" w:pos="2880"/>
          <w:tab w:val="clear" w:pos="3456"/>
        </w:tabs>
        <w:spacing w:after="240"/>
        <w:ind w:left="0"/>
        <w:rPr>
          <w:del w:id="214" w:author="Amanda" w:date="2024-09-03T11:38:00Z"/>
          <w:rFonts w:ascii="Times New Roman" w:hAnsi="Times New Roman" w:cs="Times New Roman"/>
          <w:sz w:val="24"/>
          <w:szCs w:val="24"/>
        </w:rPr>
      </w:pPr>
      <w:del w:id="215" w:author="Amanda" w:date="2024-09-03T11:38:00Z">
        <w:r w:rsidRPr="008318E1" w:rsidDel="008F5A7E">
          <w:rPr>
            <w:rFonts w:ascii="Times New Roman" w:hAnsi="Times New Roman" w:cs="Times New Roman"/>
            <w:sz w:val="24"/>
            <w:szCs w:val="24"/>
          </w:rPr>
          <w:delTex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delText>
        </w:r>
      </w:del>
    </w:p>
    <w:p w14:paraId="5473A960" w14:textId="7B1F1B5D" w:rsidR="008318E1" w:rsidDel="008F5A7E" w:rsidRDefault="008318E1" w:rsidP="00102BFE">
      <w:pPr>
        <w:pStyle w:val="ind4"/>
        <w:tabs>
          <w:tab w:val="clear" w:pos="1152"/>
          <w:tab w:val="clear" w:pos="1728"/>
          <w:tab w:val="clear" w:pos="2304"/>
          <w:tab w:val="clear" w:pos="2880"/>
          <w:tab w:val="clear" w:pos="3456"/>
        </w:tabs>
        <w:spacing w:after="240"/>
        <w:ind w:left="0"/>
        <w:rPr>
          <w:del w:id="216" w:author="Amanda" w:date="2024-09-03T11:38:00Z"/>
          <w:rFonts w:ascii="Times New Roman" w:hAnsi="Times New Roman" w:cs="Times New Roman"/>
          <w:sz w:val="24"/>
          <w:szCs w:val="24"/>
        </w:rPr>
      </w:pPr>
      <w:del w:id="217" w:author="Amanda" w:date="2024-09-03T11:38:00Z">
        <w:r w:rsidRPr="008318E1" w:rsidDel="008F5A7E">
          <w:rPr>
            <w:rFonts w:ascii="Times New Roman" w:hAnsi="Times New Roman" w:cs="Times New Roman"/>
            <w:sz w:val="24"/>
            <w:szCs w:val="24"/>
          </w:rPr>
          <w:delText xml:space="preserve">4.  This designation as a COR will remain in effect through the life of the contract, unless sooner revoked in writing by the </w:delText>
        </w:r>
      </w:del>
      <w:del w:id="218" w:author="Amanda" w:date="2024-09-03T11:32:00Z">
        <w:r w:rsidRPr="008318E1" w:rsidDel="009B0AF5">
          <w:rPr>
            <w:rFonts w:ascii="Times New Roman" w:hAnsi="Times New Roman" w:cs="Times New Roman"/>
            <w:sz w:val="24"/>
            <w:szCs w:val="24"/>
          </w:rPr>
          <w:delText>c</w:delText>
        </w:r>
      </w:del>
      <w:del w:id="219" w:author="Amanda" w:date="2024-09-03T11:38:00Z">
        <w:r w:rsidRPr="008318E1" w:rsidDel="008F5A7E">
          <w:rPr>
            <w:rFonts w:ascii="Times New Roman" w:hAnsi="Times New Roman" w:cs="Times New Roman"/>
            <w:sz w:val="24"/>
            <w:szCs w:val="24"/>
          </w:rPr>
          <w:delText xml:space="preserve">ontracting officer or unless you are separated from Government service.  If you are to be reassigned or to be separated from Government service, you must notify the </w:delText>
        </w:r>
      </w:del>
      <w:del w:id="220" w:author="Amanda" w:date="2024-09-03T11:32:00Z">
        <w:r w:rsidRPr="008318E1" w:rsidDel="009B0AF5">
          <w:rPr>
            <w:rFonts w:ascii="Times New Roman" w:hAnsi="Times New Roman" w:cs="Times New Roman"/>
            <w:sz w:val="24"/>
            <w:szCs w:val="24"/>
          </w:rPr>
          <w:delText>c</w:delText>
        </w:r>
      </w:del>
      <w:del w:id="221" w:author="Amanda" w:date="2024-09-03T11:38:00Z">
        <w:r w:rsidRPr="008318E1" w:rsidDel="008F5A7E">
          <w:rPr>
            <w:rFonts w:ascii="Times New Roman" w:hAnsi="Times New Roman" w:cs="Times New Roman"/>
            <w:sz w:val="24"/>
            <w:szCs w:val="24"/>
          </w:rPr>
          <w:delText xml:space="preserve">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w:delText>
        </w:r>
      </w:del>
      <w:del w:id="222" w:author="Amanda" w:date="2024-09-03T11:32:00Z">
        <w:r w:rsidRPr="008318E1" w:rsidDel="009B0AF5">
          <w:rPr>
            <w:rFonts w:ascii="Times New Roman" w:hAnsi="Times New Roman" w:cs="Times New Roman"/>
            <w:sz w:val="24"/>
            <w:szCs w:val="24"/>
          </w:rPr>
          <w:delText>c</w:delText>
        </w:r>
      </w:del>
      <w:del w:id="223" w:author="Amanda" w:date="2024-09-03T11:38:00Z">
        <w:r w:rsidRPr="008318E1" w:rsidDel="008F5A7E">
          <w:rPr>
            <w:rFonts w:ascii="Times New Roman" w:hAnsi="Times New Roman" w:cs="Times New Roman"/>
            <w:sz w:val="24"/>
            <w:szCs w:val="24"/>
          </w:rPr>
          <w:delText>ontracting officer.</w:delText>
        </w:r>
      </w:del>
    </w:p>
    <w:p w14:paraId="5473A961" w14:textId="468F4249" w:rsidR="008318E1" w:rsidRPr="008318E1" w:rsidDel="008F5A7E" w:rsidRDefault="008318E1" w:rsidP="00102BFE">
      <w:pPr>
        <w:pStyle w:val="ind4"/>
        <w:tabs>
          <w:tab w:val="clear" w:pos="1152"/>
          <w:tab w:val="clear" w:pos="1728"/>
          <w:tab w:val="clear" w:pos="2304"/>
          <w:tab w:val="clear" w:pos="2880"/>
          <w:tab w:val="clear" w:pos="3456"/>
        </w:tabs>
        <w:spacing w:after="240"/>
        <w:ind w:left="0"/>
        <w:rPr>
          <w:del w:id="224" w:author="Amanda" w:date="2024-09-03T11:38:00Z"/>
          <w:rFonts w:ascii="Times New Roman" w:hAnsi="Times New Roman" w:cs="Times New Roman"/>
          <w:sz w:val="24"/>
          <w:szCs w:val="24"/>
        </w:rPr>
      </w:pPr>
      <w:del w:id="225" w:author="Amanda" w:date="2024-09-03T11:38:00Z">
        <w:r w:rsidRPr="008318E1" w:rsidDel="008F5A7E">
          <w:rPr>
            <w:rFonts w:ascii="Times New Roman" w:hAnsi="Times New Roman" w:cs="Times New Roman"/>
            <w:sz w:val="24"/>
            <w:szCs w:val="24"/>
          </w:rPr>
          <w:delText xml:space="preserve">5.  You are required to maintain adequate records to sufficiently describe the performance of your duties as a COR during the life of this contract and to dispose of such records as directed by the </w:delText>
        </w:r>
      </w:del>
      <w:del w:id="226" w:author="Amanda" w:date="2024-09-03T11:32:00Z">
        <w:r w:rsidRPr="008318E1" w:rsidDel="009B0AF5">
          <w:rPr>
            <w:rFonts w:ascii="Times New Roman" w:hAnsi="Times New Roman" w:cs="Times New Roman"/>
            <w:sz w:val="24"/>
            <w:szCs w:val="24"/>
          </w:rPr>
          <w:delText>c</w:delText>
        </w:r>
      </w:del>
      <w:del w:id="227" w:author="Amanda" w:date="2024-09-03T11:38:00Z">
        <w:r w:rsidRPr="008318E1" w:rsidDel="008F5A7E">
          <w:rPr>
            <w:rFonts w:ascii="Times New Roman" w:hAnsi="Times New Roman" w:cs="Times New Roman"/>
            <w:sz w:val="24"/>
            <w:szCs w:val="24"/>
          </w:rPr>
          <w:delText>ontracting officer.  As a minimum, the COR file must contain the following:</w:delText>
        </w:r>
      </w:del>
    </w:p>
    <w:p w14:paraId="5473A962" w14:textId="1444A71B" w:rsidR="008318E1" w:rsidRPr="008318E1" w:rsidDel="008F5A7E" w:rsidRDefault="008318E1" w:rsidP="00102BFE">
      <w:pPr>
        <w:pStyle w:val="ind8"/>
        <w:tabs>
          <w:tab w:val="clear" w:pos="1728"/>
          <w:tab w:val="clear" w:pos="2304"/>
          <w:tab w:val="clear" w:pos="2880"/>
          <w:tab w:val="clear" w:pos="3456"/>
        </w:tabs>
        <w:spacing w:after="240"/>
        <w:ind w:left="0" w:firstLine="360"/>
        <w:rPr>
          <w:del w:id="228" w:author="Amanda" w:date="2024-09-03T11:38:00Z"/>
          <w:rFonts w:ascii="Times New Roman" w:hAnsi="Times New Roman" w:cs="Times New Roman"/>
          <w:sz w:val="24"/>
          <w:szCs w:val="24"/>
        </w:rPr>
      </w:pPr>
      <w:del w:id="229" w:author="Amanda" w:date="2024-09-03T11:38:00Z">
        <w:r w:rsidRPr="008318E1" w:rsidDel="008F5A7E">
          <w:rPr>
            <w:rFonts w:ascii="Times New Roman" w:hAnsi="Times New Roman" w:cs="Times New Roman"/>
            <w:sz w:val="24"/>
            <w:szCs w:val="24"/>
          </w:rPr>
          <w:delText xml:space="preserve">a.  A copy of your letter of appointment from the </w:delText>
        </w:r>
      </w:del>
      <w:del w:id="230" w:author="Amanda" w:date="2024-09-03T11:32:00Z">
        <w:r w:rsidRPr="008318E1" w:rsidDel="009B0AF5">
          <w:rPr>
            <w:rFonts w:ascii="Times New Roman" w:hAnsi="Times New Roman" w:cs="Times New Roman"/>
            <w:sz w:val="24"/>
            <w:szCs w:val="24"/>
          </w:rPr>
          <w:delText>c</w:delText>
        </w:r>
      </w:del>
      <w:del w:id="231" w:author="Amanda" w:date="2024-09-03T11:38:00Z">
        <w:r w:rsidRPr="008318E1" w:rsidDel="008F5A7E">
          <w:rPr>
            <w:rFonts w:ascii="Times New Roman" w:hAnsi="Times New Roman" w:cs="Times New Roman"/>
            <w:sz w:val="24"/>
            <w:szCs w:val="24"/>
          </w:rPr>
          <w:delText>ontracting officer, a copy of any changes to that letter, and a copy of any termination letter.</w:delText>
        </w:r>
      </w:del>
    </w:p>
    <w:p w14:paraId="5473A963" w14:textId="1E0FABD3" w:rsidR="008318E1" w:rsidRPr="008318E1" w:rsidDel="008F5A7E" w:rsidRDefault="008318E1" w:rsidP="00102BFE">
      <w:pPr>
        <w:pStyle w:val="ind8"/>
        <w:tabs>
          <w:tab w:val="clear" w:pos="1728"/>
          <w:tab w:val="clear" w:pos="2304"/>
          <w:tab w:val="clear" w:pos="2880"/>
          <w:tab w:val="clear" w:pos="3456"/>
        </w:tabs>
        <w:spacing w:after="240"/>
        <w:ind w:left="0" w:firstLine="360"/>
        <w:rPr>
          <w:del w:id="232" w:author="Amanda" w:date="2024-09-03T11:38:00Z"/>
          <w:rFonts w:ascii="Times New Roman" w:hAnsi="Times New Roman" w:cs="Times New Roman"/>
          <w:sz w:val="24"/>
          <w:szCs w:val="24"/>
        </w:rPr>
      </w:pPr>
      <w:del w:id="233" w:author="Amanda" w:date="2024-09-03T11:38:00Z">
        <w:r w:rsidRPr="008318E1" w:rsidDel="008F5A7E">
          <w:rPr>
            <w:rFonts w:ascii="Times New Roman" w:hAnsi="Times New Roman" w:cs="Times New Roman"/>
            <w:sz w:val="24"/>
            <w:szCs w:val="24"/>
          </w:rPr>
          <w:delText>b.  A copy of the contract or the appropriate part of the contract and all contract modifications.</w:delText>
        </w:r>
      </w:del>
    </w:p>
    <w:p w14:paraId="5473A964" w14:textId="50C3DB10" w:rsidR="008318E1" w:rsidRPr="008318E1" w:rsidDel="008F5A7E" w:rsidRDefault="008318E1" w:rsidP="00102BFE">
      <w:pPr>
        <w:pStyle w:val="ind8"/>
        <w:tabs>
          <w:tab w:val="clear" w:pos="1728"/>
          <w:tab w:val="clear" w:pos="2304"/>
          <w:tab w:val="clear" w:pos="2880"/>
          <w:tab w:val="clear" w:pos="3456"/>
        </w:tabs>
        <w:spacing w:after="240"/>
        <w:ind w:left="0" w:firstLine="360"/>
        <w:rPr>
          <w:del w:id="234" w:author="Amanda" w:date="2024-09-03T11:38:00Z"/>
          <w:rFonts w:ascii="Times New Roman" w:hAnsi="Times New Roman" w:cs="Times New Roman"/>
          <w:sz w:val="24"/>
          <w:szCs w:val="24"/>
        </w:rPr>
      </w:pPr>
      <w:del w:id="235" w:author="Amanda" w:date="2024-09-03T11:38:00Z">
        <w:r w:rsidRPr="008318E1" w:rsidDel="008F5A7E">
          <w:rPr>
            <w:rFonts w:ascii="Times New Roman" w:hAnsi="Times New Roman" w:cs="Times New Roman"/>
            <w:sz w:val="24"/>
            <w:szCs w:val="24"/>
          </w:rPr>
          <w:delText>c.  A copy of the applicable quality assurance (QA) surveillance plan.</w:delText>
        </w:r>
      </w:del>
    </w:p>
    <w:p w14:paraId="5473A965" w14:textId="1AC78B1C" w:rsidR="008318E1" w:rsidRPr="008318E1" w:rsidDel="008F5A7E" w:rsidRDefault="008318E1" w:rsidP="00102BFE">
      <w:pPr>
        <w:pStyle w:val="ind8"/>
        <w:tabs>
          <w:tab w:val="clear" w:pos="1728"/>
          <w:tab w:val="clear" w:pos="2304"/>
          <w:tab w:val="clear" w:pos="2880"/>
          <w:tab w:val="clear" w:pos="3456"/>
        </w:tabs>
        <w:spacing w:after="240"/>
        <w:ind w:left="0" w:firstLine="360"/>
        <w:rPr>
          <w:del w:id="236" w:author="Amanda" w:date="2024-09-03T11:38:00Z"/>
          <w:rFonts w:ascii="Times New Roman" w:hAnsi="Times New Roman" w:cs="Times New Roman"/>
          <w:sz w:val="24"/>
          <w:szCs w:val="24"/>
        </w:rPr>
      </w:pPr>
      <w:del w:id="237" w:author="Amanda" w:date="2024-09-03T11:38:00Z">
        <w:r w:rsidRPr="008318E1" w:rsidDel="008F5A7E">
          <w:rPr>
            <w:rFonts w:ascii="Times New Roman" w:hAnsi="Times New Roman" w:cs="Times New Roman"/>
            <w:sz w:val="24"/>
            <w:szCs w:val="24"/>
          </w:rPr>
          <w:delText>d.  All correspondence initiated by authorized representatives concerning performance of the contract.</w:delText>
        </w:r>
      </w:del>
    </w:p>
    <w:p w14:paraId="5473A966" w14:textId="5DBE1FC5" w:rsidR="008318E1" w:rsidRPr="008318E1" w:rsidDel="008F5A7E" w:rsidRDefault="008318E1" w:rsidP="00102BFE">
      <w:pPr>
        <w:pStyle w:val="ind8"/>
        <w:tabs>
          <w:tab w:val="clear" w:pos="1728"/>
          <w:tab w:val="clear" w:pos="2304"/>
          <w:tab w:val="clear" w:pos="2880"/>
          <w:tab w:val="clear" w:pos="3456"/>
        </w:tabs>
        <w:spacing w:after="240"/>
        <w:ind w:left="0" w:firstLine="360"/>
        <w:rPr>
          <w:del w:id="238" w:author="Amanda" w:date="2024-09-03T11:38:00Z"/>
          <w:rFonts w:ascii="Times New Roman" w:hAnsi="Times New Roman" w:cs="Times New Roman"/>
          <w:sz w:val="24"/>
          <w:szCs w:val="24"/>
        </w:rPr>
      </w:pPr>
      <w:del w:id="239" w:author="Amanda" w:date="2024-09-03T11:38:00Z">
        <w:r w:rsidRPr="008318E1" w:rsidDel="008F5A7E">
          <w:rPr>
            <w:rFonts w:ascii="Times New Roman" w:hAnsi="Times New Roman" w:cs="Times New Roman"/>
            <w:sz w:val="24"/>
            <w:szCs w:val="24"/>
          </w:rPr>
          <w:delText xml:space="preserve">e.  The names and position titles of individuals who serve on the contract administration team.  The </w:delText>
        </w:r>
      </w:del>
      <w:del w:id="240" w:author="Amanda" w:date="2024-09-03T11:32:00Z">
        <w:r w:rsidRPr="008318E1" w:rsidDel="009B0AF5">
          <w:rPr>
            <w:rFonts w:ascii="Times New Roman" w:hAnsi="Times New Roman" w:cs="Times New Roman"/>
            <w:sz w:val="24"/>
            <w:szCs w:val="24"/>
          </w:rPr>
          <w:delText>c</w:delText>
        </w:r>
      </w:del>
      <w:del w:id="241" w:author="Amanda" w:date="2024-09-03T11:38:00Z">
        <w:r w:rsidRPr="008318E1" w:rsidDel="008F5A7E">
          <w:rPr>
            <w:rFonts w:ascii="Times New Roman" w:hAnsi="Times New Roman" w:cs="Times New Roman"/>
            <w:sz w:val="24"/>
            <w:szCs w:val="24"/>
          </w:rPr>
          <w:delText>ontracting officer must approve all those who serve on this team.</w:delText>
        </w:r>
      </w:del>
    </w:p>
    <w:p w14:paraId="5473A967" w14:textId="5CD83509" w:rsidR="008318E1" w:rsidRPr="008318E1" w:rsidDel="008F5A7E" w:rsidRDefault="008318E1" w:rsidP="00102BFE">
      <w:pPr>
        <w:pStyle w:val="ind8"/>
        <w:tabs>
          <w:tab w:val="clear" w:pos="1728"/>
          <w:tab w:val="clear" w:pos="2304"/>
          <w:tab w:val="clear" w:pos="2880"/>
          <w:tab w:val="clear" w:pos="3456"/>
        </w:tabs>
        <w:spacing w:after="240"/>
        <w:ind w:left="0" w:firstLine="360"/>
        <w:rPr>
          <w:del w:id="242" w:author="Amanda" w:date="2024-09-03T11:38:00Z"/>
          <w:rFonts w:ascii="Times New Roman" w:hAnsi="Times New Roman" w:cs="Times New Roman"/>
          <w:sz w:val="24"/>
          <w:szCs w:val="24"/>
        </w:rPr>
      </w:pPr>
      <w:del w:id="243" w:author="Amanda" w:date="2024-09-03T11:38:00Z">
        <w:r w:rsidRPr="008318E1" w:rsidDel="008F5A7E">
          <w:rPr>
            <w:rFonts w:ascii="Times New Roman" w:hAnsi="Times New Roman" w:cs="Times New Roman"/>
            <w:sz w:val="24"/>
            <w:szCs w:val="24"/>
          </w:rPr>
          <w:lastRenderedPageBreak/>
          <w:delText>f.  A record of inspections performed and the results.</w:delText>
        </w:r>
      </w:del>
    </w:p>
    <w:p w14:paraId="5473A968" w14:textId="1E90BB19" w:rsidR="008318E1" w:rsidRPr="008318E1" w:rsidDel="008F5A7E" w:rsidRDefault="008318E1" w:rsidP="00102BFE">
      <w:pPr>
        <w:pStyle w:val="ind8"/>
        <w:tabs>
          <w:tab w:val="clear" w:pos="1728"/>
          <w:tab w:val="clear" w:pos="2304"/>
          <w:tab w:val="clear" w:pos="2880"/>
          <w:tab w:val="clear" w:pos="3456"/>
        </w:tabs>
        <w:spacing w:after="240"/>
        <w:ind w:left="0" w:firstLine="360"/>
        <w:rPr>
          <w:del w:id="244" w:author="Amanda" w:date="2024-09-03T11:38:00Z"/>
          <w:rFonts w:ascii="Times New Roman" w:hAnsi="Times New Roman" w:cs="Times New Roman"/>
          <w:sz w:val="24"/>
          <w:szCs w:val="24"/>
        </w:rPr>
      </w:pPr>
      <w:del w:id="245" w:author="Amanda" w:date="2024-09-03T11:38:00Z">
        <w:r w:rsidRPr="008318E1" w:rsidDel="008F5A7E">
          <w:rPr>
            <w:rFonts w:ascii="Times New Roman" w:hAnsi="Times New Roman" w:cs="Times New Roman"/>
            <w:sz w:val="24"/>
            <w:szCs w:val="24"/>
          </w:rPr>
          <w:delText>g.  Memoranda for record or minutes of any pre-performance conferences.</w:delText>
        </w:r>
      </w:del>
    </w:p>
    <w:p w14:paraId="5473A969" w14:textId="3574733B" w:rsidR="008318E1" w:rsidRPr="008318E1" w:rsidDel="008F5A7E" w:rsidRDefault="008318E1" w:rsidP="00102BFE">
      <w:pPr>
        <w:pStyle w:val="ind8"/>
        <w:tabs>
          <w:tab w:val="clear" w:pos="1728"/>
          <w:tab w:val="clear" w:pos="2304"/>
          <w:tab w:val="clear" w:pos="2880"/>
          <w:tab w:val="clear" w:pos="3456"/>
        </w:tabs>
        <w:spacing w:after="240"/>
        <w:ind w:left="0" w:firstLine="360"/>
        <w:rPr>
          <w:del w:id="246" w:author="Amanda" w:date="2024-09-03T11:38:00Z"/>
          <w:rFonts w:ascii="Times New Roman" w:hAnsi="Times New Roman" w:cs="Times New Roman"/>
          <w:sz w:val="24"/>
          <w:szCs w:val="24"/>
        </w:rPr>
      </w:pPr>
      <w:del w:id="247" w:author="Amanda" w:date="2024-09-03T11:38:00Z">
        <w:r w:rsidRPr="008318E1" w:rsidDel="008F5A7E">
          <w:rPr>
            <w:rFonts w:ascii="Times New Roman" w:hAnsi="Times New Roman" w:cs="Times New Roman"/>
            <w:sz w:val="24"/>
            <w:szCs w:val="24"/>
          </w:rPr>
          <w:delText>h.  Memoranda for record of minutes of any meetings and discussions with the contractor or others pertaining to the contract or contract performance.</w:delText>
        </w:r>
      </w:del>
    </w:p>
    <w:p w14:paraId="5473A96A" w14:textId="676BD46C" w:rsidR="008318E1" w:rsidRPr="008318E1" w:rsidDel="008F5A7E" w:rsidRDefault="008318E1" w:rsidP="00102BFE">
      <w:pPr>
        <w:pStyle w:val="ind8"/>
        <w:tabs>
          <w:tab w:val="clear" w:pos="1728"/>
          <w:tab w:val="clear" w:pos="2304"/>
          <w:tab w:val="clear" w:pos="2880"/>
          <w:tab w:val="clear" w:pos="3456"/>
        </w:tabs>
        <w:spacing w:after="240"/>
        <w:ind w:left="0" w:firstLine="360"/>
        <w:rPr>
          <w:del w:id="248" w:author="Amanda" w:date="2024-09-03T11:38:00Z"/>
          <w:rFonts w:ascii="Times New Roman" w:hAnsi="Times New Roman" w:cs="Times New Roman"/>
          <w:sz w:val="24"/>
          <w:szCs w:val="24"/>
        </w:rPr>
      </w:pPr>
      <w:del w:id="249" w:author="Amanda" w:date="2024-09-03T11:38:00Z">
        <w:r w:rsidRPr="008318E1" w:rsidDel="008F5A7E">
          <w:rPr>
            <w:rFonts w:ascii="Times New Roman" w:hAnsi="Times New Roman" w:cs="Times New Roman"/>
            <w:sz w:val="24"/>
            <w:szCs w:val="24"/>
          </w:rPr>
          <w:delText>i.  Applicable laboratory test reports.</w:delText>
        </w:r>
      </w:del>
    </w:p>
    <w:p w14:paraId="5473A96B" w14:textId="3F6D0015" w:rsidR="008318E1" w:rsidRPr="008318E1" w:rsidDel="008F5A7E" w:rsidRDefault="008318E1" w:rsidP="00102BFE">
      <w:pPr>
        <w:pStyle w:val="ind8"/>
        <w:tabs>
          <w:tab w:val="clear" w:pos="1728"/>
          <w:tab w:val="clear" w:pos="2304"/>
          <w:tab w:val="clear" w:pos="2880"/>
          <w:tab w:val="clear" w:pos="3456"/>
        </w:tabs>
        <w:spacing w:after="240"/>
        <w:ind w:left="0" w:firstLine="360"/>
        <w:rPr>
          <w:del w:id="250" w:author="Amanda" w:date="2024-09-03T11:38:00Z"/>
          <w:rFonts w:ascii="Times New Roman" w:hAnsi="Times New Roman" w:cs="Times New Roman"/>
          <w:sz w:val="24"/>
          <w:szCs w:val="24"/>
        </w:rPr>
      </w:pPr>
      <w:del w:id="251" w:author="Amanda" w:date="2024-09-03T11:38:00Z">
        <w:r w:rsidRPr="008318E1" w:rsidDel="008F5A7E">
          <w:rPr>
            <w:rFonts w:ascii="Times New Roman" w:hAnsi="Times New Roman" w:cs="Times New Roman"/>
            <w:sz w:val="24"/>
            <w:szCs w:val="24"/>
          </w:rPr>
          <w:delText>j.  Records relating to the contractor’s quality control system and plan and the results of the quality control effort.</w:delText>
        </w:r>
      </w:del>
    </w:p>
    <w:p w14:paraId="5473A96C" w14:textId="15DECA73" w:rsidR="008318E1" w:rsidRPr="008318E1" w:rsidDel="008F5A7E" w:rsidRDefault="008318E1" w:rsidP="00102BFE">
      <w:pPr>
        <w:pStyle w:val="ind8"/>
        <w:tabs>
          <w:tab w:val="clear" w:pos="1728"/>
          <w:tab w:val="clear" w:pos="2304"/>
          <w:tab w:val="clear" w:pos="2880"/>
          <w:tab w:val="clear" w:pos="3456"/>
        </w:tabs>
        <w:spacing w:after="240"/>
        <w:ind w:left="0" w:firstLine="360"/>
        <w:rPr>
          <w:del w:id="252" w:author="Amanda" w:date="2024-09-03T11:38:00Z"/>
          <w:rFonts w:ascii="Times New Roman" w:hAnsi="Times New Roman" w:cs="Times New Roman"/>
          <w:sz w:val="24"/>
          <w:szCs w:val="24"/>
        </w:rPr>
      </w:pPr>
      <w:del w:id="253" w:author="Amanda" w:date="2024-09-03T11:38:00Z">
        <w:r w:rsidRPr="008318E1" w:rsidDel="008F5A7E">
          <w:rPr>
            <w:rFonts w:ascii="Times New Roman" w:hAnsi="Times New Roman" w:cs="Times New Roman"/>
            <w:sz w:val="24"/>
            <w:szCs w:val="24"/>
          </w:rPr>
          <w:delText>k.  A copy of the surveillance schedule.</w:delText>
        </w:r>
      </w:del>
    </w:p>
    <w:p w14:paraId="5473A96D" w14:textId="015C0347" w:rsidR="008318E1" w:rsidRPr="008318E1" w:rsidDel="008F5A7E" w:rsidRDefault="008318E1" w:rsidP="00102BFE">
      <w:pPr>
        <w:pStyle w:val="ind8"/>
        <w:tabs>
          <w:tab w:val="clear" w:pos="1728"/>
          <w:tab w:val="clear" w:pos="2304"/>
          <w:tab w:val="clear" w:pos="2880"/>
          <w:tab w:val="clear" w:pos="3456"/>
        </w:tabs>
        <w:spacing w:after="240"/>
        <w:ind w:left="0" w:firstLine="360"/>
        <w:rPr>
          <w:del w:id="254" w:author="Amanda" w:date="2024-09-03T11:38:00Z"/>
          <w:rFonts w:ascii="Times New Roman" w:hAnsi="Times New Roman" w:cs="Times New Roman"/>
          <w:sz w:val="24"/>
          <w:szCs w:val="24"/>
        </w:rPr>
      </w:pPr>
      <w:del w:id="255" w:author="Amanda" w:date="2024-09-03T11:38:00Z">
        <w:r w:rsidRPr="008318E1" w:rsidDel="008F5A7E">
          <w:rPr>
            <w:rFonts w:ascii="Times New Roman" w:hAnsi="Times New Roman" w:cs="Times New Roman"/>
            <w:sz w:val="24"/>
            <w:szCs w:val="24"/>
          </w:rPr>
          <w:delText>l.  Documentation pertaining to your acceptance of performance of services, including reports and other data.</w:delText>
        </w:r>
      </w:del>
    </w:p>
    <w:p w14:paraId="5473A96E" w14:textId="61328CEF" w:rsidR="008318E1" w:rsidRPr="008318E1" w:rsidDel="008F5A7E" w:rsidRDefault="0082704F" w:rsidP="00102BFE">
      <w:pPr>
        <w:pStyle w:val="ind8"/>
        <w:tabs>
          <w:tab w:val="clear" w:pos="1728"/>
          <w:tab w:val="clear" w:pos="2304"/>
          <w:tab w:val="clear" w:pos="2880"/>
          <w:tab w:val="clear" w:pos="3456"/>
        </w:tabs>
        <w:spacing w:after="240"/>
        <w:ind w:left="0"/>
        <w:rPr>
          <w:del w:id="256" w:author="Amanda" w:date="2024-09-03T11:38:00Z"/>
          <w:rFonts w:ascii="Times New Roman" w:hAnsi="Times New Roman" w:cs="Times New Roman"/>
          <w:sz w:val="24"/>
          <w:szCs w:val="24"/>
        </w:rPr>
      </w:pPr>
      <w:del w:id="257" w:author="Amanda" w:date="2024-09-03T11:38:00Z">
        <w:r w:rsidDel="008F5A7E">
          <w:rPr>
            <w:rFonts w:ascii="Times New Roman" w:hAnsi="Times New Roman" w:cs="Times New Roman"/>
            <w:sz w:val="24"/>
            <w:szCs w:val="24"/>
          </w:rPr>
          <w:delText>6</w:delText>
        </w:r>
        <w:r w:rsidR="008318E1" w:rsidRPr="008318E1" w:rsidDel="008F5A7E">
          <w:rPr>
            <w:rFonts w:ascii="Times New Roman" w:hAnsi="Times New Roman" w:cs="Times New Roman"/>
            <w:sz w:val="24"/>
            <w:szCs w:val="24"/>
          </w:rPr>
          <w:delText xml:space="preserve">.  At the time of contract completion, you will forward all records to the </w:delText>
        </w:r>
      </w:del>
      <w:del w:id="258" w:author="Amanda" w:date="2024-09-03T11:32:00Z">
        <w:r w:rsidR="008318E1" w:rsidRPr="008318E1" w:rsidDel="009B0AF5">
          <w:rPr>
            <w:rFonts w:ascii="Times New Roman" w:hAnsi="Times New Roman" w:cs="Times New Roman"/>
            <w:sz w:val="24"/>
            <w:szCs w:val="24"/>
          </w:rPr>
          <w:delText>c</w:delText>
        </w:r>
      </w:del>
      <w:del w:id="259" w:author="Amanda" w:date="2024-09-03T11:38:00Z">
        <w:r w:rsidR="008318E1" w:rsidRPr="008318E1" w:rsidDel="008F5A7E">
          <w:rPr>
            <w:rFonts w:ascii="Times New Roman" w:hAnsi="Times New Roman" w:cs="Times New Roman"/>
            <w:sz w:val="24"/>
            <w:szCs w:val="24"/>
          </w:rPr>
          <w:delText xml:space="preserve">ontracting officer for retention in the contract files.  </w:delText>
        </w:r>
      </w:del>
    </w:p>
    <w:p w14:paraId="5473A96F" w14:textId="22041014" w:rsidR="008318E1" w:rsidRPr="008318E1" w:rsidDel="008F5A7E" w:rsidRDefault="0082704F" w:rsidP="00102BFE">
      <w:pPr>
        <w:pStyle w:val="ind4"/>
        <w:tabs>
          <w:tab w:val="clear" w:pos="1152"/>
          <w:tab w:val="clear" w:pos="1728"/>
          <w:tab w:val="clear" w:pos="2304"/>
          <w:tab w:val="clear" w:pos="2880"/>
          <w:tab w:val="clear" w:pos="3456"/>
        </w:tabs>
        <w:spacing w:after="240"/>
        <w:ind w:left="0"/>
        <w:rPr>
          <w:del w:id="260" w:author="Amanda" w:date="2024-09-03T11:38:00Z"/>
          <w:rFonts w:ascii="Times New Roman" w:hAnsi="Times New Roman" w:cs="Times New Roman"/>
          <w:sz w:val="24"/>
          <w:szCs w:val="24"/>
        </w:rPr>
      </w:pPr>
      <w:del w:id="261" w:author="Amanda" w:date="2024-09-03T11:38:00Z">
        <w:r w:rsidDel="008F5A7E">
          <w:rPr>
            <w:rFonts w:ascii="Times New Roman" w:hAnsi="Times New Roman" w:cs="Times New Roman"/>
            <w:sz w:val="24"/>
            <w:szCs w:val="24"/>
          </w:rPr>
          <w:delText>7</w:delText>
        </w:r>
        <w:r w:rsidR="008318E1" w:rsidRPr="008318E1" w:rsidDel="008F5A7E">
          <w:rPr>
            <w:rFonts w:ascii="Times New Roman" w:hAnsi="Times New Roman" w:cs="Times New Roman"/>
            <w:sz w:val="24"/>
            <w:szCs w:val="24"/>
          </w:rPr>
          <w:delTex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delText>
        </w:r>
      </w:del>
    </w:p>
    <w:p w14:paraId="5473A970" w14:textId="57A208F6" w:rsidR="008318E1" w:rsidRPr="008318E1" w:rsidDel="008F5A7E" w:rsidRDefault="0082704F" w:rsidP="00102BFE">
      <w:pPr>
        <w:pStyle w:val="ind4"/>
        <w:tabs>
          <w:tab w:val="clear" w:pos="1152"/>
          <w:tab w:val="clear" w:pos="1728"/>
          <w:tab w:val="clear" w:pos="2304"/>
          <w:tab w:val="clear" w:pos="2880"/>
          <w:tab w:val="clear" w:pos="3456"/>
        </w:tabs>
        <w:spacing w:after="240"/>
        <w:ind w:left="0"/>
        <w:rPr>
          <w:del w:id="262" w:author="Amanda" w:date="2024-09-03T11:38:00Z"/>
          <w:rFonts w:ascii="Times New Roman" w:hAnsi="Times New Roman" w:cs="Times New Roman"/>
          <w:sz w:val="24"/>
          <w:szCs w:val="24"/>
        </w:rPr>
      </w:pPr>
      <w:del w:id="263" w:author="Amanda" w:date="2024-09-03T11:38:00Z">
        <w:r w:rsidDel="008F5A7E">
          <w:rPr>
            <w:rFonts w:ascii="Times New Roman" w:hAnsi="Times New Roman" w:cs="Times New Roman"/>
            <w:sz w:val="24"/>
            <w:szCs w:val="24"/>
          </w:rPr>
          <w:delText>8</w:delText>
        </w:r>
        <w:r w:rsidR="008318E1" w:rsidRPr="008318E1" w:rsidDel="008F5A7E">
          <w:rPr>
            <w:rFonts w:ascii="Times New Roman" w:hAnsi="Times New Roman" w:cs="Times New Roman"/>
            <w:sz w:val="24"/>
            <w:szCs w:val="24"/>
          </w:rPr>
          <w:delText xml:space="preserve">.  A COR who may have direct or indirect financial interests which would place the COR in a position where there is a conflict between the COR’s private interests and the public interests of the United States shall advise the supervisor and the </w:delText>
        </w:r>
      </w:del>
      <w:del w:id="264" w:author="Amanda" w:date="2024-09-03T11:32:00Z">
        <w:r w:rsidR="008318E1" w:rsidRPr="008318E1" w:rsidDel="009B0AF5">
          <w:rPr>
            <w:rFonts w:ascii="Times New Roman" w:hAnsi="Times New Roman" w:cs="Times New Roman"/>
            <w:sz w:val="24"/>
            <w:szCs w:val="24"/>
          </w:rPr>
          <w:delText>c</w:delText>
        </w:r>
      </w:del>
      <w:del w:id="265" w:author="Amanda" w:date="2024-09-03T11:38:00Z">
        <w:r w:rsidR="008318E1" w:rsidRPr="008318E1" w:rsidDel="008F5A7E">
          <w:rPr>
            <w:rFonts w:ascii="Times New Roman" w:hAnsi="Times New Roman" w:cs="Times New Roman"/>
            <w:sz w:val="24"/>
            <w:szCs w:val="24"/>
          </w:rPr>
          <w:delText>ontracting officer of the conflict so that appropriate actions may be taken.  CORs shall avoid the appearance of a conflict of interests to maintain public confidence in the U.S. Government’s conduct of business with the private sector.</w:delText>
        </w:r>
      </w:del>
    </w:p>
    <w:p w14:paraId="5473A971" w14:textId="294733C1" w:rsidR="008318E1" w:rsidDel="008F5A7E" w:rsidRDefault="0082704F" w:rsidP="00102BFE">
      <w:pPr>
        <w:pStyle w:val="ind4"/>
        <w:tabs>
          <w:tab w:val="clear" w:pos="1152"/>
          <w:tab w:val="clear" w:pos="1728"/>
          <w:tab w:val="clear" w:pos="2304"/>
          <w:tab w:val="clear" w:pos="2880"/>
          <w:tab w:val="clear" w:pos="3456"/>
        </w:tabs>
        <w:spacing w:after="240"/>
        <w:ind w:left="0"/>
        <w:rPr>
          <w:del w:id="266" w:author="Amanda" w:date="2024-09-03T11:38:00Z"/>
          <w:rFonts w:ascii="Times New Roman" w:hAnsi="Times New Roman" w:cs="Times New Roman"/>
          <w:sz w:val="24"/>
          <w:szCs w:val="24"/>
        </w:rPr>
      </w:pPr>
      <w:del w:id="267" w:author="Amanda" w:date="2024-09-03T11:38:00Z">
        <w:r w:rsidDel="008F5A7E">
          <w:rPr>
            <w:rFonts w:ascii="Times New Roman" w:hAnsi="Times New Roman" w:cs="Times New Roman"/>
            <w:sz w:val="24"/>
            <w:szCs w:val="24"/>
          </w:rPr>
          <w:delText>9</w:delText>
        </w:r>
        <w:r w:rsidR="008318E1" w:rsidRPr="008318E1" w:rsidDel="008F5A7E">
          <w:rPr>
            <w:rFonts w:ascii="Times New Roman" w:hAnsi="Times New Roman" w:cs="Times New Roman"/>
            <w:sz w:val="24"/>
            <w:szCs w:val="24"/>
          </w:rPr>
          <w:delText xml:space="preserve">.  </w:delText>
        </w:r>
        <w:r w:rsidR="00D45C12" w:rsidDel="008F5A7E">
          <w:rPr>
            <w:rFonts w:ascii="Times New Roman" w:hAnsi="Times New Roman" w:cs="Times New Roman"/>
            <w:sz w:val="24"/>
            <w:szCs w:val="24"/>
          </w:rPr>
          <w:delText>You</w:delText>
        </w:r>
        <w:r w:rsidDel="008F5A7E">
          <w:rPr>
            <w:rFonts w:ascii="Times New Roman" w:hAnsi="Times New Roman" w:cs="Times New Roman"/>
            <w:sz w:val="24"/>
            <w:szCs w:val="24"/>
          </w:rPr>
          <w:delText xml:space="preserve"> are required to summarize the contractor’s contractual performance at least annually using the Contractor Performance Assessment Reporting System (CPARS) at</w:delText>
        </w:r>
        <w:r w:rsidR="009253AA" w:rsidDel="008F5A7E">
          <w:rPr>
            <w:rFonts w:ascii="Times New Roman" w:hAnsi="Times New Roman" w:cs="Times New Roman"/>
            <w:sz w:val="24"/>
            <w:szCs w:val="24"/>
          </w:rPr>
          <w:delText xml:space="preserve"> http://www.cpars.gov</w:delText>
        </w:r>
        <w:r w:rsidDel="008F5A7E">
          <w:rPr>
            <w:rFonts w:ascii="Times New Roman" w:hAnsi="Times New Roman" w:cs="Times New Roman"/>
            <w:sz w:val="24"/>
            <w:szCs w:val="24"/>
          </w:rPr>
          <w:delText>.  The narrative you write must support the rating given based on the rating definitions in the CPARS Guide on the website.</w:delText>
        </w:r>
      </w:del>
    </w:p>
    <w:p w14:paraId="5473A973" w14:textId="11178329" w:rsidR="008318E1" w:rsidRPr="008318E1" w:rsidDel="008F5A7E" w:rsidRDefault="0082704F" w:rsidP="00102BFE">
      <w:pPr>
        <w:pStyle w:val="ind4"/>
        <w:tabs>
          <w:tab w:val="clear" w:pos="1152"/>
          <w:tab w:val="clear" w:pos="1728"/>
          <w:tab w:val="clear" w:pos="2304"/>
          <w:tab w:val="clear" w:pos="2880"/>
          <w:tab w:val="clear" w:pos="3456"/>
        </w:tabs>
        <w:spacing w:after="240"/>
        <w:ind w:left="0"/>
        <w:rPr>
          <w:del w:id="268" w:author="Amanda" w:date="2024-09-03T11:38:00Z"/>
          <w:rFonts w:ascii="Times New Roman" w:hAnsi="Times New Roman" w:cs="Times New Roman"/>
          <w:sz w:val="24"/>
          <w:szCs w:val="24"/>
        </w:rPr>
      </w:pPr>
      <w:del w:id="269" w:author="Amanda" w:date="2024-09-03T11:38:00Z">
        <w:r w:rsidDel="008F5A7E">
          <w:rPr>
            <w:rFonts w:ascii="Times New Roman" w:hAnsi="Times New Roman" w:cs="Times New Roman"/>
            <w:sz w:val="24"/>
            <w:szCs w:val="24"/>
          </w:rPr>
          <w:delText xml:space="preserve">10.  </w:delText>
        </w:r>
        <w:r w:rsidR="008318E1" w:rsidRPr="008318E1" w:rsidDel="008F5A7E">
          <w:rPr>
            <w:rFonts w:ascii="Times New Roman" w:hAnsi="Times New Roman" w:cs="Times New Roman"/>
            <w:sz w:val="24"/>
            <w:szCs w:val="24"/>
          </w:rPr>
          <w:delText xml:space="preserve">You are required to acknowledge receipt of this designation on the duplicate copy and return it to the </w:delText>
        </w:r>
      </w:del>
      <w:del w:id="270" w:author="Amanda" w:date="2024-09-03T11:32:00Z">
        <w:r w:rsidR="008318E1" w:rsidRPr="008318E1" w:rsidDel="009B0AF5">
          <w:rPr>
            <w:rFonts w:ascii="Times New Roman" w:hAnsi="Times New Roman" w:cs="Times New Roman"/>
            <w:sz w:val="24"/>
            <w:szCs w:val="24"/>
          </w:rPr>
          <w:delText>c</w:delText>
        </w:r>
      </w:del>
      <w:del w:id="271" w:author="Amanda" w:date="2024-09-03T11:38:00Z">
        <w:r w:rsidR="008318E1" w:rsidRPr="008318E1" w:rsidDel="008F5A7E">
          <w:rPr>
            <w:rFonts w:ascii="Times New Roman" w:hAnsi="Times New Roman" w:cs="Times New Roman"/>
            <w:sz w:val="24"/>
            <w:szCs w:val="24"/>
          </w:rPr>
          <w:delText>ontracting officer.  Your signature also serves as certification that you have read and understand the contents of DoD 5500.7-R.  The original copy of this designation should be retained for your file.</w:delText>
        </w:r>
      </w:del>
    </w:p>
    <w:p w14:paraId="5473A974" w14:textId="4332EA09" w:rsidR="008318E1" w:rsidDel="008F5A7E" w:rsidRDefault="008318E1" w:rsidP="00102BFE">
      <w:pPr>
        <w:pStyle w:val="sig"/>
        <w:tabs>
          <w:tab w:val="clear" w:pos="4320"/>
          <w:tab w:val="clear" w:pos="5760"/>
          <w:tab w:val="clear" w:pos="11232"/>
        </w:tabs>
        <w:spacing w:after="0"/>
        <w:ind w:left="4680"/>
        <w:rPr>
          <w:del w:id="272" w:author="Amanda" w:date="2024-09-03T11:38:00Z"/>
          <w:rFonts w:ascii="Times New Roman" w:hAnsi="Times New Roman" w:cs="Times New Roman"/>
          <w:sz w:val="24"/>
          <w:szCs w:val="24"/>
        </w:rPr>
      </w:pPr>
      <w:del w:id="273" w:author="Amanda" w:date="2024-09-03T11:38:00Z">
        <w:r w:rsidRPr="008318E1" w:rsidDel="008F5A7E">
          <w:rPr>
            <w:rFonts w:ascii="Times New Roman" w:hAnsi="Times New Roman" w:cs="Times New Roman"/>
            <w:sz w:val="24"/>
            <w:szCs w:val="24"/>
          </w:rPr>
          <w:delText>Signature Block Of</w:delText>
        </w:r>
      </w:del>
    </w:p>
    <w:p w14:paraId="5473A975" w14:textId="7925B4BF" w:rsidR="008318E1" w:rsidRPr="008318E1" w:rsidDel="008F5A7E" w:rsidRDefault="008318E1" w:rsidP="00102BFE">
      <w:pPr>
        <w:pStyle w:val="sig"/>
        <w:tabs>
          <w:tab w:val="clear" w:pos="4320"/>
          <w:tab w:val="clear" w:pos="5760"/>
          <w:tab w:val="clear" w:pos="11232"/>
        </w:tabs>
        <w:spacing w:after="240"/>
        <w:ind w:left="4680"/>
        <w:rPr>
          <w:del w:id="274" w:author="Amanda" w:date="2024-09-03T11:38:00Z"/>
          <w:rFonts w:ascii="Times New Roman" w:hAnsi="Times New Roman" w:cs="Times New Roman"/>
          <w:sz w:val="24"/>
          <w:szCs w:val="24"/>
        </w:rPr>
      </w:pPr>
      <w:del w:id="275" w:author="Amanda" w:date="2024-09-03T11:38:00Z">
        <w:r w:rsidRPr="008318E1" w:rsidDel="008F5A7E">
          <w:rPr>
            <w:rFonts w:ascii="Times New Roman" w:hAnsi="Times New Roman" w:cs="Times New Roman"/>
            <w:sz w:val="24"/>
            <w:szCs w:val="24"/>
          </w:rPr>
          <w:lastRenderedPageBreak/>
          <w:delText>Contracting Officer</w:delText>
        </w:r>
      </w:del>
    </w:p>
    <w:p w14:paraId="5473A976" w14:textId="75B533E9" w:rsidR="008318E1" w:rsidRPr="008318E1" w:rsidDel="008F5A7E" w:rsidRDefault="008318E1" w:rsidP="008318E1">
      <w:pPr>
        <w:spacing w:after="240"/>
        <w:rPr>
          <w:del w:id="276" w:author="Amanda" w:date="2024-09-03T11:38:00Z"/>
          <w:rFonts w:ascii="Times New Roman" w:hAnsi="Times New Roman" w:cs="Times New Roman"/>
          <w:sz w:val="24"/>
          <w:szCs w:val="24"/>
        </w:rPr>
      </w:pPr>
      <w:del w:id="277" w:author="Amanda" w:date="2024-09-03T11:38:00Z">
        <w:r w:rsidRPr="008318E1" w:rsidDel="008F5A7E">
          <w:rPr>
            <w:rFonts w:ascii="Times New Roman" w:hAnsi="Times New Roman" w:cs="Times New Roman"/>
            <w:sz w:val="24"/>
            <w:szCs w:val="24"/>
          </w:rPr>
          <w:delText>Receipt of this designation is acknowledged.</w:delText>
        </w:r>
      </w:del>
    </w:p>
    <w:p w14:paraId="5473A977" w14:textId="35E5F30E" w:rsidR="008318E1" w:rsidRPr="008318E1" w:rsidDel="008F5A7E" w:rsidRDefault="008318E1" w:rsidP="00102BFE">
      <w:pPr>
        <w:spacing w:after="240"/>
        <w:rPr>
          <w:del w:id="278" w:author="Amanda" w:date="2024-09-03T11:38:00Z"/>
          <w:rFonts w:ascii="Times New Roman" w:hAnsi="Times New Roman" w:cs="Times New Roman"/>
          <w:sz w:val="24"/>
          <w:szCs w:val="24"/>
        </w:rPr>
      </w:pPr>
      <w:del w:id="279" w:author="Amanda" w:date="2024-09-03T11:38:00Z">
        <w:r w:rsidRPr="008318E1" w:rsidDel="008F5A7E">
          <w:rPr>
            <w:rFonts w:ascii="Times New Roman" w:hAnsi="Times New Roman" w:cs="Times New Roman"/>
            <w:sz w:val="24"/>
            <w:szCs w:val="24"/>
          </w:rPr>
          <w:delText xml:space="preserve">  Name:  ___________________(Print or type)</w:delText>
        </w:r>
        <w:r w:rsidR="00A771AD" w:rsidDel="008F5A7E">
          <w:rPr>
            <w:rFonts w:ascii="Times New Roman" w:hAnsi="Times New Roman" w:cs="Times New Roman"/>
            <w:sz w:val="24"/>
            <w:szCs w:val="24"/>
          </w:rPr>
          <w:tab/>
        </w:r>
        <w:r w:rsidRPr="008318E1" w:rsidDel="008F5A7E">
          <w:rPr>
            <w:rFonts w:ascii="Times New Roman" w:hAnsi="Times New Roman" w:cs="Times New Roman"/>
            <w:sz w:val="24"/>
            <w:szCs w:val="24"/>
          </w:rPr>
          <w:delText>Signature:  ____________________</w:delText>
        </w:r>
        <w:r w:rsidRPr="008318E1" w:rsidDel="008F5A7E">
          <w:rPr>
            <w:rFonts w:ascii="Times New Roman" w:hAnsi="Times New Roman" w:cs="Times New Roman"/>
            <w:sz w:val="24"/>
            <w:szCs w:val="24"/>
          </w:rPr>
          <w:br/>
          <w:delText xml:space="preserve">  Title:  ____________________</w:delText>
        </w:r>
        <w:r w:rsidRPr="008318E1" w:rsidDel="008F5A7E">
          <w:rPr>
            <w:rFonts w:ascii="Times New Roman" w:hAnsi="Times New Roman" w:cs="Times New Roman"/>
            <w:sz w:val="24"/>
            <w:szCs w:val="24"/>
          </w:rPr>
          <w:tab/>
        </w:r>
        <w:r w:rsidR="00102BFE" w:rsidDel="008F5A7E">
          <w:rPr>
            <w:rFonts w:ascii="Times New Roman" w:hAnsi="Times New Roman" w:cs="Times New Roman"/>
            <w:sz w:val="24"/>
            <w:szCs w:val="24"/>
          </w:rPr>
          <w:tab/>
        </w:r>
        <w:r w:rsidR="00A771AD" w:rsidDel="008F5A7E">
          <w:rPr>
            <w:rFonts w:ascii="Times New Roman" w:hAnsi="Times New Roman" w:cs="Times New Roman"/>
            <w:sz w:val="24"/>
            <w:szCs w:val="24"/>
          </w:rPr>
          <w:tab/>
        </w:r>
        <w:r w:rsidRPr="008318E1" w:rsidDel="008F5A7E">
          <w:rPr>
            <w:rFonts w:ascii="Times New Roman" w:hAnsi="Times New Roman" w:cs="Times New Roman"/>
            <w:sz w:val="24"/>
            <w:szCs w:val="24"/>
          </w:rPr>
          <w:delText>Date:  ________________________</w:delText>
        </w:r>
        <w:r w:rsidRPr="008318E1" w:rsidDel="008F5A7E">
          <w:rPr>
            <w:rFonts w:ascii="Times New Roman" w:hAnsi="Times New Roman" w:cs="Times New Roman"/>
            <w:sz w:val="24"/>
            <w:szCs w:val="24"/>
          </w:rPr>
          <w:br/>
          <w:delText xml:space="preserve">  Rank/Grade:  ___________________</w:delText>
        </w:r>
        <w:r w:rsidRPr="008318E1" w:rsidDel="008F5A7E">
          <w:rPr>
            <w:rFonts w:ascii="Times New Roman" w:hAnsi="Times New Roman" w:cs="Times New Roman"/>
            <w:sz w:val="24"/>
            <w:szCs w:val="24"/>
          </w:rPr>
          <w:tab/>
        </w:r>
        <w:r w:rsidR="00A771AD" w:rsidDel="008F5A7E">
          <w:rPr>
            <w:rFonts w:ascii="Times New Roman" w:hAnsi="Times New Roman" w:cs="Times New Roman"/>
            <w:sz w:val="24"/>
            <w:szCs w:val="24"/>
          </w:rPr>
          <w:tab/>
        </w:r>
        <w:r w:rsidRPr="008318E1" w:rsidDel="008F5A7E">
          <w:rPr>
            <w:rFonts w:ascii="Times New Roman" w:hAnsi="Times New Roman" w:cs="Times New Roman"/>
            <w:sz w:val="24"/>
            <w:szCs w:val="24"/>
          </w:rPr>
          <w:delText>Telephone:  ___________________</w:delText>
        </w:r>
      </w:del>
    </w:p>
    <w:bookmarkEnd w:id="184"/>
    <w:p w14:paraId="5473A978" w14:textId="77777777" w:rsidR="008318E1" w:rsidRPr="00E4511B" w:rsidRDefault="008318E1" w:rsidP="00E4511B"/>
    <w:p w14:paraId="5473A979" w14:textId="77777777" w:rsidR="008318E1" w:rsidRPr="008318E1" w:rsidRDefault="008318E1" w:rsidP="00A96D5A">
      <w:pPr>
        <w:pStyle w:val="Heading4"/>
      </w:pPr>
      <w:bookmarkStart w:id="280" w:name="_Toc512858679"/>
      <w:bookmarkStart w:id="281" w:name="_Toc123213332"/>
      <w:bookmarkStart w:id="282" w:name="_Toc124493447"/>
      <w:bookmarkStart w:id="283" w:name="_Toc132198540"/>
      <w:bookmarkStart w:id="284" w:name="_Toc146798617"/>
      <w:bookmarkStart w:id="285" w:name="_Toc155951472"/>
      <w:bookmarkStart w:id="286" w:name="_Hlk176256200"/>
      <w:r w:rsidRPr="008318E1">
        <w:t>5153.303-</w:t>
      </w:r>
      <w:proofErr w:type="gramStart"/>
      <w:r w:rsidR="00BB1B64">
        <w:t>2</w:t>
      </w:r>
      <w:r w:rsidRPr="008318E1">
        <w:t xml:space="preserve"> </w:t>
      </w:r>
      <w:r w:rsidR="004D0881">
        <w:t xml:space="preserve"> </w:t>
      </w:r>
      <w:r w:rsidRPr="008318E1">
        <w:t>Sample</w:t>
      </w:r>
      <w:proofErr w:type="gramEnd"/>
      <w:r w:rsidRPr="008318E1">
        <w:t xml:space="preserve"> </w:t>
      </w:r>
      <w:r w:rsidR="00291FCF">
        <w:t>o</w:t>
      </w:r>
      <w:r w:rsidRPr="008318E1">
        <w:t xml:space="preserve">rdering </w:t>
      </w:r>
      <w:r w:rsidR="00291FCF">
        <w:t>o</w:t>
      </w:r>
      <w:r w:rsidRPr="008318E1">
        <w:t>fficer appointment.</w:t>
      </w:r>
      <w:bookmarkEnd w:id="280"/>
      <w:bookmarkEnd w:id="281"/>
      <w:bookmarkEnd w:id="282"/>
      <w:bookmarkEnd w:id="283"/>
      <w:bookmarkEnd w:id="284"/>
      <w:bookmarkEnd w:id="285"/>
    </w:p>
    <w:p w14:paraId="7623BACB" w14:textId="383C5230" w:rsidR="00AD5DE8" w:rsidRDefault="00AD5DE8" w:rsidP="00AD5DE8">
      <w:pPr>
        <w:tabs>
          <w:tab w:val="left" w:pos="8640"/>
        </w:tabs>
        <w:spacing w:after="240"/>
        <w:rPr>
          <w:ins w:id="287" w:author="Amanda" w:date="2024-09-03T11:50:00Z"/>
          <w:rFonts w:ascii="Times New Roman" w:hAnsi="Times New Roman" w:cs="Times New Roman"/>
          <w:b/>
          <w:sz w:val="24"/>
          <w:szCs w:val="24"/>
        </w:rPr>
      </w:pPr>
      <w:ins w:id="288" w:author="Amanda" w:date="2024-09-03T11:50:00Z">
        <w:r>
          <w:rPr>
            <w:rFonts w:ascii="Times New Roman" w:hAnsi="Times New Roman" w:cs="Times New Roman"/>
            <w:sz w:val="24"/>
            <w:szCs w:val="24"/>
          </w:rPr>
          <w:t xml:space="preserve">Ordering Officer Appointment Template </w:t>
        </w:r>
      </w:ins>
      <w:ins w:id="289" w:author="Amanda" w:date="2024-09-03T12:01:00Z">
        <w:r w:rsidR="003E2CEC">
          <w:rPr>
            <w:rFonts w:ascii="Times New Roman" w:hAnsi="Times New Roman" w:cs="Times New Roman"/>
            <w:sz w:val="24"/>
            <w:szCs w:val="24"/>
          </w:rPr>
          <w:t>is available in the</w:t>
        </w:r>
      </w:ins>
      <w:ins w:id="290" w:author="Amanda" w:date="2024-09-03T11:50:00Z">
        <w:r w:rsidRPr="00C3481E">
          <w:rPr>
            <w:rFonts w:ascii="Times New Roman" w:hAnsi="Times New Roman" w:cs="Times New Roman"/>
            <w:sz w:val="24"/>
            <w:szCs w:val="24"/>
          </w:rPr>
          <w:t xml:space="preserve"> Army Templates and Guides</w:t>
        </w:r>
        <w:r>
          <w:rPr>
            <w:rFonts w:ascii="Times New Roman" w:hAnsi="Times New Roman" w:cs="Times New Roman"/>
            <w:sz w:val="24"/>
            <w:szCs w:val="24"/>
          </w:rPr>
          <w:t xml:space="preserve"> section on </w:t>
        </w:r>
        <w:r>
          <w:rPr>
            <w:rFonts w:ascii="Times New Roman" w:hAnsi="Times New Roman" w:cs="Times New Roman"/>
            <w:sz w:val="24"/>
            <w:szCs w:val="24"/>
          </w:rPr>
          <w:fldChar w:fldCharType="begin"/>
        </w:r>
        <w:r>
          <w:rPr>
            <w:rFonts w:ascii="Times New Roman" w:hAnsi="Times New Roman" w:cs="Times New Roman"/>
            <w:sz w:val="24"/>
            <w:szCs w:val="24"/>
          </w:rPr>
          <w:instrText>HYPERLINK "https://armyeitaas.sharepoint-mil.us/sites/ASA-ALT-PAM"</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3481E">
          <w:rPr>
            <w:rStyle w:val="Hyperlink"/>
            <w:rFonts w:ascii="Times New Roman" w:hAnsi="Times New Roman" w:cs="Times New Roman"/>
            <w:sz w:val="24"/>
            <w:szCs w:val="24"/>
          </w:rPr>
          <w:t>PAM</w:t>
        </w:r>
        <w:r>
          <w:rPr>
            <w:rFonts w:ascii="Times New Roman" w:hAnsi="Times New Roman" w:cs="Times New Roman"/>
            <w:sz w:val="24"/>
            <w:szCs w:val="24"/>
          </w:rPr>
          <w:fldChar w:fldCharType="end"/>
        </w:r>
        <w:r w:rsidRPr="00C3481E">
          <w:rPr>
            <w:rFonts w:ascii="Times New Roman" w:hAnsi="Times New Roman" w:cs="Times New Roman"/>
            <w:sz w:val="24"/>
            <w:szCs w:val="24"/>
          </w:rPr>
          <w:t>.</w:t>
        </w:r>
      </w:ins>
    </w:p>
    <w:p w14:paraId="5473A97A" w14:textId="54779B30" w:rsidR="008318E1" w:rsidRPr="008318E1" w:rsidDel="00BE5A80" w:rsidRDefault="008318E1" w:rsidP="008318E1">
      <w:pPr>
        <w:spacing w:after="240"/>
        <w:rPr>
          <w:del w:id="291" w:author="Amanda" w:date="2024-09-03T11:51:00Z"/>
          <w:rFonts w:ascii="Times New Roman" w:hAnsi="Times New Roman" w:cs="Times New Roman"/>
          <w:sz w:val="24"/>
          <w:szCs w:val="24"/>
        </w:rPr>
      </w:pPr>
      <w:del w:id="292" w:author="Amanda" w:date="2024-09-03T11:51:00Z">
        <w:r w:rsidRPr="008318E1" w:rsidDel="00BE5A80">
          <w:rPr>
            <w:rFonts w:ascii="Times New Roman" w:hAnsi="Times New Roman" w:cs="Times New Roman"/>
            <w:b/>
            <w:sz w:val="24"/>
            <w:szCs w:val="24"/>
          </w:rPr>
          <w:delText>Subject:</w:delText>
        </w:r>
        <w:r w:rsidRPr="008318E1" w:rsidDel="00BE5A80">
          <w:rPr>
            <w:rFonts w:ascii="Times New Roman" w:hAnsi="Times New Roman" w:cs="Times New Roman"/>
            <w:sz w:val="24"/>
            <w:szCs w:val="24"/>
          </w:rPr>
          <w:delText xml:space="preserve">  Appointment of Ordering Officer</w:delText>
        </w:r>
      </w:del>
    </w:p>
    <w:p w14:paraId="5473A97B" w14:textId="6B47AD03" w:rsidR="008318E1" w:rsidRPr="008318E1" w:rsidDel="00BE5A80" w:rsidRDefault="008318E1" w:rsidP="00102BFE">
      <w:pPr>
        <w:pStyle w:val="ind4"/>
        <w:tabs>
          <w:tab w:val="clear" w:pos="1152"/>
          <w:tab w:val="clear" w:pos="1728"/>
          <w:tab w:val="clear" w:pos="2304"/>
          <w:tab w:val="clear" w:pos="2880"/>
          <w:tab w:val="clear" w:pos="3456"/>
        </w:tabs>
        <w:spacing w:after="240"/>
        <w:ind w:left="0"/>
        <w:rPr>
          <w:del w:id="293" w:author="Amanda" w:date="2024-09-03T11:51:00Z"/>
          <w:rFonts w:ascii="Times New Roman" w:hAnsi="Times New Roman" w:cs="Times New Roman"/>
          <w:sz w:val="24"/>
          <w:szCs w:val="24"/>
        </w:rPr>
      </w:pPr>
      <w:del w:id="294" w:author="Amanda" w:date="2024-09-03T11:51:00Z">
        <w:r w:rsidRPr="008318E1" w:rsidDel="00BE5A80">
          <w:rPr>
            <w:rFonts w:ascii="Times New Roman" w:hAnsi="Times New Roman" w:cs="Times New Roman"/>
            <w:sz w:val="24"/>
            <w:szCs w:val="24"/>
          </w:rPr>
          <w:delText xml:space="preserve">1.  </w:delText>
        </w:r>
        <w:r w:rsidRPr="008318E1" w:rsidDel="00BE5A80">
          <w:rPr>
            <w:rFonts w:ascii="Times New Roman" w:hAnsi="Times New Roman" w:cs="Times New Roman"/>
            <w:b/>
            <w:i/>
            <w:sz w:val="24"/>
            <w:szCs w:val="24"/>
          </w:rPr>
          <w:delText>Appointment</w:delText>
        </w:r>
        <w:r w:rsidRPr="008318E1" w:rsidDel="00BE5A80">
          <w:rPr>
            <w:rFonts w:ascii="Times New Roman" w:hAnsi="Times New Roman" w:cs="Times New Roman"/>
            <w:sz w:val="24"/>
            <w:szCs w:val="24"/>
          </w:rPr>
          <w:delText>.  Under AFARS 5101.602-2-9</w:delText>
        </w:r>
        <w:r w:rsidR="00E86628" w:rsidDel="00BE5A80">
          <w:rPr>
            <w:rFonts w:ascii="Times New Roman" w:hAnsi="Times New Roman" w:cs="Times New Roman"/>
            <w:sz w:val="24"/>
            <w:szCs w:val="24"/>
          </w:rPr>
          <w:delText>2</w:delText>
        </w:r>
        <w:r w:rsidRPr="008318E1" w:rsidDel="00BE5A80">
          <w:rPr>
            <w:rFonts w:ascii="Times New Roman" w:hAnsi="Times New Roman" w:cs="Times New Roman"/>
            <w:sz w:val="24"/>
            <w:szCs w:val="24"/>
          </w:rPr>
          <w:delText>,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delText>
        </w:r>
      </w:del>
    </w:p>
    <w:p w14:paraId="5473A97C" w14:textId="7E8D6637" w:rsidR="008318E1" w:rsidRPr="008318E1" w:rsidDel="00BE5A80" w:rsidRDefault="008318E1" w:rsidP="00102BFE">
      <w:pPr>
        <w:pStyle w:val="ind4"/>
        <w:tabs>
          <w:tab w:val="clear" w:pos="1152"/>
          <w:tab w:val="clear" w:pos="1728"/>
          <w:tab w:val="clear" w:pos="2304"/>
          <w:tab w:val="clear" w:pos="2880"/>
          <w:tab w:val="clear" w:pos="3456"/>
        </w:tabs>
        <w:spacing w:after="240"/>
        <w:ind w:left="0"/>
        <w:rPr>
          <w:del w:id="295" w:author="Amanda" w:date="2024-09-03T11:51:00Z"/>
          <w:rFonts w:ascii="Times New Roman" w:hAnsi="Times New Roman" w:cs="Times New Roman"/>
          <w:sz w:val="24"/>
          <w:szCs w:val="24"/>
        </w:rPr>
      </w:pPr>
      <w:del w:id="296" w:author="Amanda" w:date="2024-09-03T11:51:00Z">
        <w:r w:rsidRPr="008318E1" w:rsidDel="00BE5A80">
          <w:rPr>
            <w:rFonts w:ascii="Times New Roman" w:hAnsi="Times New Roman" w:cs="Times New Roman"/>
            <w:sz w:val="24"/>
            <w:szCs w:val="24"/>
          </w:rPr>
          <w:delText xml:space="preserve">2.  </w:delText>
        </w:r>
        <w:r w:rsidRPr="008318E1" w:rsidDel="00BE5A80">
          <w:rPr>
            <w:rFonts w:ascii="Times New Roman" w:hAnsi="Times New Roman" w:cs="Times New Roman"/>
            <w:b/>
            <w:i/>
            <w:sz w:val="24"/>
            <w:szCs w:val="24"/>
          </w:rPr>
          <w:delText xml:space="preserve">Authority, Limitations and Requirements.  </w:delText>
        </w:r>
        <w:r w:rsidRPr="008318E1" w:rsidDel="00BE5A80">
          <w:rPr>
            <w:rFonts w:ascii="Times New Roman" w:hAnsi="Times New Roman" w:cs="Times New Roman"/>
            <w:sz w:val="24"/>
            <w:szCs w:val="24"/>
          </w:rPr>
          <w:delText>Your appointment is subject to the use of the following method(s) of purchase, limitations and requirements:</w:delText>
        </w:r>
      </w:del>
    </w:p>
    <w:p w14:paraId="5473A97D" w14:textId="6FA4F9F5" w:rsidR="008318E1" w:rsidRPr="008318E1" w:rsidDel="00BE5A80" w:rsidRDefault="008318E1" w:rsidP="00102BFE">
      <w:pPr>
        <w:pStyle w:val="ind8"/>
        <w:tabs>
          <w:tab w:val="clear" w:pos="1728"/>
          <w:tab w:val="clear" w:pos="2304"/>
          <w:tab w:val="clear" w:pos="2880"/>
          <w:tab w:val="clear" w:pos="3456"/>
        </w:tabs>
        <w:spacing w:after="240"/>
        <w:ind w:left="0" w:firstLine="360"/>
        <w:rPr>
          <w:del w:id="297" w:author="Amanda" w:date="2024-09-03T11:51:00Z"/>
          <w:rFonts w:ascii="Times New Roman" w:hAnsi="Times New Roman" w:cs="Times New Roman"/>
          <w:sz w:val="24"/>
          <w:szCs w:val="24"/>
        </w:rPr>
      </w:pPr>
      <w:del w:id="298" w:author="Amanda" w:date="2024-09-03T11:51:00Z">
        <w:r w:rsidRPr="008318E1" w:rsidDel="00BE5A80">
          <w:rPr>
            <w:rFonts w:ascii="Times New Roman" w:hAnsi="Times New Roman" w:cs="Times New Roman"/>
            <w:sz w:val="24"/>
            <w:szCs w:val="24"/>
          </w:rPr>
          <w:delText>a.  Subject to your ensuring that local purchase authority exists for the transaction, you may make purchases using imprest funds for payments and using Standard Form 1165, Receipt for Cash - Subvouchers, provided all of the following conditions are satisfied:</w:delText>
        </w:r>
      </w:del>
    </w:p>
    <w:p w14:paraId="5473A97E" w14:textId="77B768A8" w:rsidR="008318E1" w:rsidRPr="008318E1" w:rsidDel="00BE5A80" w:rsidRDefault="008318E1" w:rsidP="00102BFE">
      <w:pPr>
        <w:pStyle w:val="ind12"/>
        <w:tabs>
          <w:tab w:val="clear" w:pos="2304"/>
          <w:tab w:val="clear" w:pos="2880"/>
          <w:tab w:val="clear" w:pos="3456"/>
        </w:tabs>
        <w:spacing w:after="240"/>
        <w:ind w:left="0" w:firstLine="630"/>
        <w:rPr>
          <w:del w:id="299" w:author="Amanda" w:date="2024-09-03T11:51:00Z"/>
          <w:rFonts w:ascii="Times New Roman" w:hAnsi="Times New Roman" w:cs="Times New Roman"/>
          <w:sz w:val="24"/>
          <w:szCs w:val="24"/>
        </w:rPr>
      </w:pPr>
      <w:del w:id="300" w:author="Amanda" w:date="2024-09-03T11:51:00Z">
        <w:r w:rsidRPr="008318E1" w:rsidDel="00BE5A80">
          <w:rPr>
            <w:rFonts w:ascii="Times New Roman" w:hAnsi="Times New Roman" w:cs="Times New Roman"/>
            <w:sz w:val="24"/>
            <w:szCs w:val="24"/>
          </w:rPr>
          <w:delText>(1)  The aggregate amount of a purchase transaction is not in excess of $500 under emergency conditions.  You may not split purchases to avoid this monetary limitation.</w:delText>
        </w:r>
      </w:del>
    </w:p>
    <w:p w14:paraId="5473A97F" w14:textId="2142925B" w:rsidR="008318E1" w:rsidRPr="008318E1" w:rsidDel="00BE5A80" w:rsidRDefault="008318E1" w:rsidP="00102BFE">
      <w:pPr>
        <w:pStyle w:val="ind12"/>
        <w:tabs>
          <w:tab w:val="clear" w:pos="2304"/>
          <w:tab w:val="clear" w:pos="2880"/>
          <w:tab w:val="clear" w:pos="3456"/>
        </w:tabs>
        <w:spacing w:after="240"/>
        <w:ind w:left="0" w:firstLine="630"/>
        <w:rPr>
          <w:del w:id="301" w:author="Amanda" w:date="2024-09-03T11:51:00Z"/>
          <w:rFonts w:ascii="Times New Roman" w:hAnsi="Times New Roman" w:cs="Times New Roman"/>
          <w:sz w:val="24"/>
          <w:szCs w:val="24"/>
        </w:rPr>
      </w:pPr>
      <w:del w:id="302" w:author="Amanda" w:date="2024-09-03T11:51:00Z">
        <w:r w:rsidRPr="008318E1" w:rsidDel="00BE5A80">
          <w:rPr>
            <w:rFonts w:ascii="Times New Roman" w:hAnsi="Times New Roman" w:cs="Times New Roman"/>
            <w:sz w:val="24"/>
            <w:szCs w:val="24"/>
          </w:rPr>
          <w:delText>(2)  The supplies or nonpersonal services are available for delivery within 60 calendar days, whether at the supplier’s place of business or at destination.</w:delText>
        </w:r>
      </w:del>
    </w:p>
    <w:p w14:paraId="5473A980" w14:textId="67DE31B8" w:rsidR="008318E1" w:rsidRPr="008318E1" w:rsidDel="00BE5A80" w:rsidRDefault="008318E1" w:rsidP="00102BFE">
      <w:pPr>
        <w:pStyle w:val="ind12"/>
        <w:tabs>
          <w:tab w:val="clear" w:pos="2304"/>
          <w:tab w:val="clear" w:pos="2880"/>
          <w:tab w:val="clear" w:pos="3456"/>
        </w:tabs>
        <w:spacing w:after="240"/>
        <w:ind w:left="0" w:firstLine="630"/>
        <w:rPr>
          <w:del w:id="303" w:author="Amanda" w:date="2024-09-03T11:51:00Z"/>
          <w:rFonts w:ascii="Times New Roman" w:hAnsi="Times New Roman" w:cs="Times New Roman"/>
          <w:sz w:val="24"/>
          <w:szCs w:val="24"/>
        </w:rPr>
      </w:pPr>
      <w:del w:id="304" w:author="Amanda" w:date="2024-09-03T11:51:00Z">
        <w:r w:rsidRPr="008318E1" w:rsidDel="00BE5A80">
          <w:rPr>
            <w:rFonts w:ascii="Times New Roman" w:hAnsi="Times New Roman" w:cs="Times New Roman"/>
            <w:sz w:val="24"/>
            <w:szCs w:val="24"/>
          </w:rPr>
          <w:delText>(3)  The purchase does not require detailed, technical specifications or technical inspection.</w:delText>
        </w:r>
      </w:del>
    </w:p>
    <w:p w14:paraId="5473A981" w14:textId="28591A8F" w:rsidR="008318E1" w:rsidRPr="008318E1" w:rsidDel="00BE5A80" w:rsidRDefault="008318E1" w:rsidP="00102BFE">
      <w:pPr>
        <w:pStyle w:val="ind8"/>
        <w:tabs>
          <w:tab w:val="clear" w:pos="1728"/>
          <w:tab w:val="clear" w:pos="2304"/>
          <w:tab w:val="clear" w:pos="2880"/>
          <w:tab w:val="clear" w:pos="3456"/>
        </w:tabs>
        <w:spacing w:after="240"/>
        <w:ind w:left="0" w:firstLine="360"/>
        <w:rPr>
          <w:del w:id="305" w:author="Amanda" w:date="2024-09-03T11:51:00Z"/>
          <w:rFonts w:ascii="Times New Roman" w:hAnsi="Times New Roman" w:cs="Times New Roman"/>
          <w:sz w:val="24"/>
          <w:szCs w:val="24"/>
        </w:rPr>
      </w:pPr>
      <w:del w:id="306" w:author="Amanda" w:date="2024-09-03T11:51:00Z">
        <w:r w:rsidRPr="008318E1" w:rsidDel="00BE5A80">
          <w:rPr>
            <w:rFonts w:ascii="Times New Roman" w:hAnsi="Times New Roman" w:cs="Times New Roman"/>
            <w:sz w:val="24"/>
            <w:szCs w:val="24"/>
          </w:rPr>
          <w:delText>b.  Subject to your ensuring that funds are available and that local purchase authority exists for the transaction, you may make purchases using Standard Form 44, Purchase Order -- Invoice -- Voucher, provided all of the following conditions are satisfied:</w:delText>
        </w:r>
      </w:del>
    </w:p>
    <w:p w14:paraId="5473A982" w14:textId="697B6A1D" w:rsidR="008318E1" w:rsidRPr="008318E1" w:rsidDel="00BE5A80" w:rsidRDefault="008318E1" w:rsidP="00102BFE">
      <w:pPr>
        <w:pStyle w:val="ind12"/>
        <w:tabs>
          <w:tab w:val="clear" w:pos="2304"/>
          <w:tab w:val="clear" w:pos="2880"/>
          <w:tab w:val="clear" w:pos="3456"/>
        </w:tabs>
        <w:spacing w:after="240"/>
        <w:ind w:left="0" w:firstLine="630"/>
        <w:rPr>
          <w:del w:id="307" w:author="Amanda" w:date="2024-09-03T11:51:00Z"/>
          <w:rFonts w:ascii="Times New Roman" w:hAnsi="Times New Roman" w:cs="Times New Roman"/>
          <w:sz w:val="24"/>
          <w:szCs w:val="24"/>
        </w:rPr>
      </w:pPr>
      <w:del w:id="308" w:author="Amanda" w:date="2024-09-03T11:51:00Z">
        <w:r w:rsidRPr="008318E1" w:rsidDel="00BE5A80">
          <w:rPr>
            <w:rFonts w:ascii="Times New Roman" w:hAnsi="Times New Roman" w:cs="Times New Roman"/>
            <w:sz w:val="24"/>
            <w:szCs w:val="24"/>
          </w:rPr>
          <w:lastRenderedPageBreak/>
          <w:delText>(1)  The aggregate amount of the purchase transaction is not in excess of $3,000.  You may not split purchases to avoid this monetary limitation.</w:delText>
        </w:r>
      </w:del>
    </w:p>
    <w:p w14:paraId="5473A983" w14:textId="051C3F76" w:rsidR="008318E1" w:rsidRPr="008318E1" w:rsidDel="00BE5A80" w:rsidRDefault="008318E1" w:rsidP="00102BFE">
      <w:pPr>
        <w:pStyle w:val="ind12"/>
        <w:tabs>
          <w:tab w:val="clear" w:pos="2304"/>
          <w:tab w:val="clear" w:pos="2880"/>
          <w:tab w:val="clear" w:pos="3456"/>
        </w:tabs>
        <w:spacing w:after="240"/>
        <w:ind w:left="0" w:firstLine="630"/>
        <w:rPr>
          <w:del w:id="309" w:author="Amanda" w:date="2024-09-03T11:51:00Z"/>
          <w:rFonts w:ascii="Times New Roman" w:hAnsi="Times New Roman" w:cs="Times New Roman"/>
          <w:sz w:val="24"/>
          <w:szCs w:val="24"/>
        </w:rPr>
      </w:pPr>
      <w:del w:id="310" w:author="Amanda" w:date="2024-09-03T11:51:00Z">
        <w:r w:rsidRPr="008318E1" w:rsidDel="00BE5A80">
          <w:rPr>
            <w:rFonts w:ascii="Times New Roman" w:hAnsi="Times New Roman" w:cs="Times New Roman"/>
            <w:sz w:val="24"/>
            <w:szCs w:val="24"/>
          </w:rPr>
          <w:delText>(2)  Supplies or nonpersonal services are immediately available.</w:delText>
        </w:r>
      </w:del>
    </w:p>
    <w:p w14:paraId="5473A984" w14:textId="573A88D0" w:rsidR="008318E1" w:rsidRPr="008318E1" w:rsidDel="00BE5A80" w:rsidRDefault="008318E1" w:rsidP="00102BFE">
      <w:pPr>
        <w:pStyle w:val="ind12"/>
        <w:tabs>
          <w:tab w:val="clear" w:pos="2304"/>
          <w:tab w:val="clear" w:pos="2880"/>
          <w:tab w:val="clear" w:pos="3456"/>
        </w:tabs>
        <w:spacing w:after="240"/>
        <w:ind w:left="0" w:firstLine="630"/>
        <w:rPr>
          <w:del w:id="311" w:author="Amanda" w:date="2024-09-03T11:51:00Z"/>
          <w:rFonts w:ascii="Times New Roman" w:hAnsi="Times New Roman" w:cs="Times New Roman"/>
          <w:sz w:val="24"/>
          <w:szCs w:val="24"/>
        </w:rPr>
      </w:pPr>
      <w:del w:id="312" w:author="Amanda" w:date="2024-09-03T11:51:00Z">
        <w:r w:rsidRPr="008318E1" w:rsidDel="00BE5A80">
          <w:rPr>
            <w:rFonts w:ascii="Times New Roman" w:hAnsi="Times New Roman" w:cs="Times New Roman"/>
            <w:sz w:val="24"/>
            <w:szCs w:val="24"/>
          </w:rPr>
          <w:delText>(3)  One delivery and one payment shall be made.</w:delText>
        </w:r>
      </w:del>
    </w:p>
    <w:p w14:paraId="5473A985" w14:textId="77DE4395" w:rsidR="008318E1" w:rsidRPr="008318E1" w:rsidDel="00BE5A80" w:rsidRDefault="008318E1" w:rsidP="00102BFE">
      <w:pPr>
        <w:pStyle w:val="ind8"/>
        <w:tabs>
          <w:tab w:val="clear" w:pos="1728"/>
          <w:tab w:val="clear" w:pos="2304"/>
          <w:tab w:val="clear" w:pos="2880"/>
          <w:tab w:val="clear" w:pos="3456"/>
        </w:tabs>
        <w:spacing w:after="240"/>
        <w:ind w:left="0" w:firstLine="360"/>
        <w:rPr>
          <w:del w:id="313" w:author="Amanda" w:date="2024-09-03T11:51:00Z"/>
          <w:rFonts w:ascii="Times New Roman" w:hAnsi="Times New Roman" w:cs="Times New Roman"/>
          <w:sz w:val="24"/>
          <w:szCs w:val="24"/>
        </w:rPr>
      </w:pPr>
      <w:del w:id="314" w:author="Amanda" w:date="2024-09-03T11:51:00Z">
        <w:r w:rsidRPr="008318E1" w:rsidDel="00BE5A80">
          <w:rPr>
            <w:rFonts w:ascii="Times New Roman" w:hAnsi="Times New Roman" w:cs="Times New Roman"/>
            <w:sz w:val="24"/>
            <w:szCs w:val="24"/>
          </w:rPr>
          <w:delText>c.  Subject to your ensuring that funds are available and that local purchase authority exists for the transaction, you may place delivery orders (DD Form 1155) without monetary limitation, except that specified in individual contracts, against --</w:delText>
        </w:r>
      </w:del>
    </w:p>
    <w:p w14:paraId="5473A986" w14:textId="665559BA" w:rsidR="008318E1" w:rsidRPr="008318E1" w:rsidDel="00BE5A80" w:rsidRDefault="008318E1" w:rsidP="00102BFE">
      <w:pPr>
        <w:pStyle w:val="ind12"/>
        <w:tabs>
          <w:tab w:val="clear" w:pos="2304"/>
          <w:tab w:val="clear" w:pos="2880"/>
          <w:tab w:val="clear" w:pos="3456"/>
        </w:tabs>
        <w:spacing w:after="240"/>
        <w:ind w:left="0" w:firstLine="630"/>
        <w:rPr>
          <w:del w:id="315" w:author="Amanda" w:date="2024-09-03T11:51:00Z"/>
          <w:rFonts w:ascii="Times New Roman" w:hAnsi="Times New Roman" w:cs="Times New Roman"/>
          <w:sz w:val="24"/>
          <w:szCs w:val="24"/>
        </w:rPr>
      </w:pPr>
      <w:del w:id="316" w:author="Amanda" w:date="2024-09-03T11:51:00Z">
        <w:r w:rsidRPr="008318E1" w:rsidDel="00BE5A80">
          <w:rPr>
            <w:rFonts w:ascii="Times New Roman" w:hAnsi="Times New Roman" w:cs="Times New Roman"/>
            <w:sz w:val="24"/>
            <w:szCs w:val="24"/>
          </w:rPr>
          <w:delText>(1)  Brand Name contracts published in Defense Personnel Support Center Supply Bulletins in the SB 10-500 or SB 10-600 series;</w:delText>
        </w:r>
      </w:del>
    </w:p>
    <w:p w14:paraId="5473A987" w14:textId="490CAD2F" w:rsidR="008318E1" w:rsidRPr="008318E1" w:rsidDel="00BE5A80" w:rsidRDefault="008318E1" w:rsidP="00102BFE">
      <w:pPr>
        <w:pStyle w:val="ind12"/>
        <w:tabs>
          <w:tab w:val="clear" w:pos="2304"/>
          <w:tab w:val="clear" w:pos="2880"/>
          <w:tab w:val="clear" w:pos="3456"/>
        </w:tabs>
        <w:spacing w:after="240"/>
        <w:ind w:left="0" w:firstLine="630"/>
        <w:rPr>
          <w:del w:id="317" w:author="Amanda" w:date="2024-09-03T11:51:00Z"/>
          <w:rFonts w:ascii="Times New Roman" w:hAnsi="Times New Roman" w:cs="Times New Roman"/>
          <w:sz w:val="24"/>
          <w:szCs w:val="24"/>
        </w:rPr>
      </w:pPr>
      <w:del w:id="318" w:author="Amanda" w:date="2024-09-03T11:51:00Z">
        <w:r w:rsidRPr="008318E1" w:rsidDel="00BE5A80">
          <w:rPr>
            <w:rFonts w:ascii="Times New Roman" w:hAnsi="Times New Roman" w:cs="Times New Roman"/>
            <w:sz w:val="24"/>
            <w:szCs w:val="24"/>
          </w:rPr>
          <w:delText>(2)  Defense Personnel Support Center requirements contracts for subsistence items;</w:delText>
        </w:r>
      </w:del>
    </w:p>
    <w:p w14:paraId="5473A988" w14:textId="4765F4E3" w:rsidR="008318E1" w:rsidRPr="008318E1" w:rsidDel="00BE5A80" w:rsidRDefault="008318E1" w:rsidP="00102BFE">
      <w:pPr>
        <w:pStyle w:val="ind12"/>
        <w:tabs>
          <w:tab w:val="clear" w:pos="2304"/>
          <w:tab w:val="clear" w:pos="2880"/>
          <w:tab w:val="clear" w:pos="3456"/>
        </w:tabs>
        <w:spacing w:after="240"/>
        <w:ind w:left="0" w:firstLine="630"/>
        <w:rPr>
          <w:del w:id="319" w:author="Amanda" w:date="2024-09-03T11:51:00Z"/>
          <w:rFonts w:ascii="Times New Roman" w:hAnsi="Times New Roman" w:cs="Times New Roman"/>
          <w:sz w:val="24"/>
          <w:szCs w:val="24"/>
        </w:rPr>
      </w:pPr>
      <w:del w:id="320" w:author="Amanda" w:date="2024-09-03T11:51:00Z">
        <w:r w:rsidRPr="008318E1" w:rsidDel="00BE5A80">
          <w:rPr>
            <w:rFonts w:ascii="Times New Roman" w:hAnsi="Times New Roman" w:cs="Times New Roman"/>
            <w:sz w:val="24"/>
            <w:szCs w:val="24"/>
          </w:rPr>
          <w:delText>(3)  Defense Fuel Supply Center and Defense General Supply Center requirements contracts; and</w:delText>
        </w:r>
      </w:del>
    </w:p>
    <w:p w14:paraId="5473A989" w14:textId="4E46F2E6" w:rsidR="008318E1" w:rsidRPr="008318E1" w:rsidDel="00BE5A80" w:rsidRDefault="008318E1" w:rsidP="00102BFE">
      <w:pPr>
        <w:pStyle w:val="ind12"/>
        <w:tabs>
          <w:tab w:val="clear" w:pos="2304"/>
          <w:tab w:val="clear" w:pos="2880"/>
          <w:tab w:val="clear" w:pos="3456"/>
        </w:tabs>
        <w:spacing w:after="240"/>
        <w:ind w:left="0" w:firstLine="630"/>
        <w:rPr>
          <w:del w:id="321" w:author="Amanda" w:date="2024-09-03T11:51:00Z"/>
          <w:rFonts w:ascii="Times New Roman" w:hAnsi="Times New Roman" w:cs="Times New Roman"/>
          <w:sz w:val="24"/>
          <w:szCs w:val="24"/>
        </w:rPr>
      </w:pPr>
      <w:del w:id="322" w:author="Amanda" w:date="2024-09-03T11:51:00Z">
        <w:r w:rsidRPr="008318E1" w:rsidDel="00BE5A80">
          <w:rPr>
            <w:rFonts w:ascii="Times New Roman" w:hAnsi="Times New Roman" w:cs="Times New Roman"/>
            <w:sz w:val="24"/>
            <w:szCs w:val="24"/>
          </w:rPr>
          <w:delText>(4)  The following indefinite delivery contracts, copies of which are attached:  (List contracts by number and name of contractor.)</w:delText>
        </w:r>
      </w:del>
    </w:p>
    <w:p w14:paraId="5473A98A" w14:textId="5E859CC6" w:rsidR="008318E1" w:rsidRPr="008318E1" w:rsidDel="00BE5A80" w:rsidRDefault="008318E1" w:rsidP="00102BFE">
      <w:pPr>
        <w:pStyle w:val="ind8"/>
        <w:tabs>
          <w:tab w:val="clear" w:pos="1728"/>
          <w:tab w:val="clear" w:pos="2304"/>
          <w:tab w:val="clear" w:pos="2880"/>
          <w:tab w:val="clear" w:pos="3456"/>
        </w:tabs>
        <w:spacing w:after="240"/>
        <w:ind w:left="0" w:firstLine="360"/>
        <w:rPr>
          <w:del w:id="323" w:author="Amanda" w:date="2024-09-03T11:51:00Z"/>
          <w:rFonts w:ascii="Times New Roman" w:hAnsi="Times New Roman" w:cs="Times New Roman"/>
          <w:sz w:val="24"/>
          <w:szCs w:val="24"/>
        </w:rPr>
      </w:pPr>
      <w:del w:id="324" w:author="Amanda" w:date="2024-09-03T11:51:00Z">
        <w:r w:rsidRPr="008318E1" w:rsidDel="00BE5A80">
          <w:rPr>
            <w:rFonts w:ascii="Times New Roman" w:hAnsi="Times New Roman" w:cs="Times New Roman"/>
            <w:sz w:val="24"/>
            <w:szCs w:val="24"/>
          </w:rPr>
          <w:delTex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delText>
        </w:r>
      </w:del>
    </w:p>
    <w:p w14:paraId="5473A98B" w14:textId="0B8A606B" w:rsidR="008318E1" w:rsidRPr="008318E1" w:rsidDel="00BE5A80" w:rsidRDefault="008318E1" w:rsidP="00102BFE">
      <w:pPr>
        <w:pStyle w:val="ind8"/>
        <w:tabs>
          <w:tab w:val="clear" w:pos="1728"/>
          <w:tab w:val="clear" w:pos="2304"/>
          <w:tab w:val="clear" w:pos="2880"/>
          <w:tab w:val="clear" w:pos="3456"/>
        </w:tabs>
        <w:spacing w:after="240"/>
        <w:ind w:left="0" w:firstLine="360"/>
        <w:rPr>
          <w:del w:id="325" w:author="Amanda" w:date="2024-09-03T11:51:00Z"/>
          <w:rFonts w:ascii="Times New Roman" w:hAnsi="Times New Roman" w:cs="Times New Roman"/>
          <w:sz w:val="24"/>
          <w:szCs w:val="24"/>
        </w:rPr>
      </w:pPr>
      <w:del w:id="326" w:author="Amanda" w:date="2024-09-03T11:51:00Z">
        <w:r w:rsidRPr="008318E1" w:rsidDel="00BE5A80">
          <w:rPr>
            <w:rFonts w:ascii="Times New Roman" w:hAnsi="Times New Roman" w:cs="Times New Roman"/>
            <w:sz w:val="24"/>
            <w:szCs w:val="24"/>
          </w:rPr>
          <w:delText>e.  You are responsible for --</w:delText>
        </w:r>
      </w:del>
    </w:p>
    <w:p w14:paraId="5473A98C" w14:textId="124DE49E" w:rsidR="008318E1" w:rsidRPr="008318E1" w:rsidDel="00BE5A80" w:rsidRDefault="008318E1" w:rsidP="00102BFE">
      <w:pPr>
        <w:pStyle w:val="ind12"/>
        <w:tabs>
          <w:tab w:val="clear" w:pos="2304"/>
          <w:tab w:val="clear" w:pos="2880"/>
          <w:tab w:val="clear" w:pos="3456"/>
        </w:tabs>
        <w:spacing w:after="240"/>
        <w:ind w:left="0" w:firstLine="630"/>
        <w:rPr>
          <w:del w:id="327" w:author="Amanda" w:date="2024-09-03T11:51:00Z"/>
          <w:rFonts w:ascii="Times New Roman" w:hAnsi="Times New Roman" w:cs="Times New Roman"/>
          <w:sz w:val="24"/>
          <w:szCs w:val="24"/>
        </w:rPr>
      </w:pPr>
      <w:del w:id="328" w:author="Amanda" w:date="2024-09-03T11:51:00Z">
        <w:r w:rsidRPr="008318E1" w:rsidDel="00BE5A80">
          <w:rPr>
            <w:rFonts w:ascii="Times New Roman" w:hAnsi="Times New Roman" w:cs="Times New Roman"/>
            <w:sz w:val="24"/>
            <w:szCs w:val="24"/>
          </w:rPr>
          <w:delText>(1)  Distributing and administering delivery orders that you place;</w:delText>
        </w:r>
      </w:del>
    </w:p>
    <w:p w14:paraId="5473A98D" w14:textId="0490DF46" w:rsidR="008318E1" w:rsidRPr="008318E1" w:rsidDel="00BE5A80" w:rsidRDefault="008318E1" w:rsidP="00102BFE">
      <w:pPr>
        <w:pStyle w:val="ind12"/>
        <w:tabs>
          <w:tab w:val="clear" w:pos="2304"/>
          <w:tab w:val="clear" w:pos="2880"/>
          <w:tab w:val="clear" w:pos="3456"/>
        </w:tabs>
        <w:spacing w:after="240"/>
        <w:ind w:left="0" w:firstLine="630"/>
        <w:rPr>
          <w:del w:id="329" w:author="Amanda" w:date="2024-09-03T11:51:00Z"/>
          <w:rFonts w:ascii="Times New Roman" w:hAnsi="Times New Roman" w:cs="Times New Roman"/>
          <w:sz w:val="24"/>
          <w:szCs w:val="24"/>
        </w:rPr>
      </w:pPr>
      <w:del w:id="330" w:author="Amanda" w:date="2024-09-03T11:51:00Z">
        <w:r w:rsidRPr="008318E1" w:rsidDel="00BE5A80">
          <w:rPr>
            <w:rFonts w:ascii="Times New Roman" w:hAnsi="Times New Roman" w:cs="Times New Roman"/>
            <w:sz w:val="24"/>
            <w:szCs w:val="24"/>
          </w:rPr>
          <w:delText>(2)  Establishing controls necessary to ensure that all contract terms and conditions are met and that supplies or nonpersonal services ordered conform to contract requirements before acceptance is made or payment authorized, and</w:delText>
        </w:r>
      </w:del>
    </w:p>
    <w:p w14:paraId="5473A98E" w14:textId="669B90B4" w:rsidR="008318E1" w:rsidRPr="008318E1" w:rsidDel="00BE5A80" w:rsidRDefault="008318E1" w:rsidP="00102BFE">
      <w:pPr>
        <w:pStyle w:val="ind12"/>
        <w:tabs>
          <w:tab w:val="clear" w:pos="2304"/>
          <w:tab w:val="clear" w:pos="2880"/>
          <w:tab w:val="clear" w:pos="3456"/>
        </w:tabs>
        <w:spacing w:after="240"/>
        <w:ind w:left="0" w:firstLine="630"/>
        <w:rPr>
          <w:del w:id="331" w:author="Amanda" w:date="2024-09-03T11:51:00Z"/>
          <w:rFonts w:ascii="Times New Roman" w:hAnsi="Times New Roman" w:cs="Times New Roman"/>
          <w:sz w:val="24"/>
          <w:szCs w:val="24"/>
        </w:rPr>
      </w:pPr>
      <w:del w:id="332" w:author="Amanda" w:date="2024-09-03T11:51:00Z">
        <w:r w:rsidRPr="008318E1" w:rsidDel="00BE5A80">
          <w:rPr>
            <w:rFonts w:ascii="Times New Roman" w:hAnsi="Times New Roman" w:cs="Times New Roman"/>
            <w:sz w:val="24"/>
            <w:szCs w:val="24"/>
          </w:rPr>
          <w:delText xml:space="preserve">(3)  Reporting deficiencies in contractor performance promptly to the </w:delText>
        </w:r>
      </w:del>
      <w:del w:id="333" w:author="Amanda" w:date="2024-09-03T11:32:00Z">
        <w:r w:rsidRPr="008318E1" w:rsidDel="009B0AF5">
          <w:rPr>
            <w:rFonts w:ascii="Times New Roman" w:hAnsi="Times New Roman" w:cs="Times New Roman"/>
            <w:sz w:val="24"/>
            <w:szCs w:val="24"/>
          </w:rPr>
          <w:delText>c</w:delText>
        </w:r>
      </w:del>
      <w:del w:id="334" w:author="Amanda" w:date="2024-09-03T11:51:00Z">
        <w:r w:rsidRPr="008318E1" w:rsidDel="00BE5A80">
          <w:rPr>
            <w:rFonts w:ascii="Times New Roman" w:hAnsi="Times New Roman" w:cs="Times New Roman"/>
            <w:sz w:val="24"/>
            <w:szCs w:val="24"/>
          </w:rPr>
          <w:delText>ontracting officer who awarded the contract against which the delivery order was placed.  You may not make any changes in the terms or conditions of any contracts against which you place delivery orders.</w:delText>
        </w:r>
      </w:del>
    </w:p>
    <w:p w14:paraId="5473A98F" w14:textId="408C03F8" w:rsidR="008318E1" w:rsidRPr="008318E1" w:rsidDel="00BE5A80" w:rsidRDefault="008318E1" w:rsidP="00102BFE">
      <w:pPr>
        <w:pStyle w:val="ind8"/>
        <w:tabs>
          <w:tab w:val="clear" w:pos="1728"/>
          <w:tab w:val="clear" w:pos="2304"/>
          <w:tab w:val="clear" w:pos="2880"/>
          <w:tab w:val="clear" w:pos="3456"/>
        </w:tabs>
        <w:spacing w:after="240"/>
        <w:ind w:left="0" w:firstLine="360"/>
        <w:rPr>
          <w:del w:id="335" w:author="Amanda" w:date="2024-09-03T11:51:00Z"/>
          <w:rFonts w:ascii="Times New Roman" w:hAnsi="Times New Roman" w:cs="Times New Roman"/>
          <w:sz w:val="24"/>
          <w:szCs w:val="24"/>
        </w:rPr>
      </w:pPr>
      <w:del w:id="336" w:author="Amanda" w:date="2024-09-03T11:51:00Z">
        <w:r w:rsidRPr="008318E1" w:rsidDel="00BE5A80">
          <w:rPr>
            <w:rFonts w:ascii="Times New Roman" w:hAnsi="Times New Roman" w:cs="Times New Roman"/>
            <w:sz w:val="24"/>
            <w:szCs w:val="24"/>
          </w:rPr>
          <w:delText>f.  The authority granted in this appointment may not be redelegated to any other person.</w:delText>
        </w:r>
      </w:del>
    </w:p>
    <w:p w14:paraId="5473A990" w14:textId="72E66B56" w:rsidR="008318E1" w:rsidRPr="008318E1" w:rsidDel="00BE5A80" w:rsidRDefault="008318E1" w:rsidP="00102BFE">
      <w:pPr>
        <w:pStyle w:val="ind4"/>
        <w:tabs>
          <w:tab w:val="clear" w:pos="1152"/>
          <w:tab w:val="clear" w:pos="1728"/>
          <w:tab w:val="clear" w:pos="2304"/>
          <w:tab w:val="clear" w:pos="2880"/>
          <w:tab w:val="clear" w:pos="3456"/>
        </w:tabs>
        <w:spacing w:after="240"/>
        <w:ind w:left="0"/>
        <w:rPr>
          <w:del w:id="337" w:author="Amanda" w:date="2024-09-03T11:51:00Z"/>
          <w:rFonts w:ascii="Times New Roman" w:hAnsi="Times New Roman" w:cs="Times New Roman"/>
          <w:sz w:val="24"/>
          <w:szCs w:val="24"/>
        </w:rPr>
      </w:pPr>
      <w:del w:id="338" w:author="Amanda" w:date="2024-09-03T11:51:00Z">
        <w:r w:rsidRPr="008318E1" w:rsidDel="00BE5A80">
          <w:rPr>
            <w:rFonts w:ascii="Times New Roman" w:hAnsi="Times New Roman" w:cs="Times New Roman"/>
            <w:sz w:val="24"/>
            <w:szCs w:val="24"/>
          </w:rPr>
          <w:delText xml:space="preserve">3.  </w:delText>
        </w:r>
        <w:r w:rsidRPr="008318E1" w:rsidDel="00BE5A80">
          <w:rPr>
            <w:rFonts w:ascii="Times New Roman" w:hAnsi="Times New Roman" w:cs="Times New Roman"/>
            <w:b/>
            <w:i/>
            <w:sz w:val="24"/>
            <w:szCs w:val="24"/>
          </w:rPr>
          <w:delText>Standards of Conduct and Contracting Action Reporting Requirements.</w:delText>
        </w:r>
      </w:del>
    </w:p>
    <w:p w14:paraId="5473A991" w14:textId="6818A265" w:rsidR="008318E1" w:rsidRPr="008318E1" w:rsidDel="00BE5A80" w:rsidRDefault="008318E1" w:rsidP="00102BFE">
      <w:pPr>
        <w:pStyle w:val="ind8"/>
        <w:tabs>
          <w:tab w:val="clear" w:pos="1728"/>
          <w:tab w:val="clear" w:pos="2304"/>
          <w:tab w:val="clear" w:pos="2880"/>
          <w:tab w:val="clear" w:pos="3456"/>
        </w:tabs>
        <w:spacing w:after="240"/>
        <w:ind w:left="0" w:firstLine="360"/>
        <w:rPr>
          <w:del w:id="339" w:author="Amanda" w:date="2024-09-03T11:51:00Z"/>
          <w:rFonts w:ascii="Times New Roman" w:hAnsi="Times New Roman" w:cs="Times New Roman"/>
          <w:sz w:val="24"/>
          <w:szCs w:val="24"/>
        </w:rPr>
      </w:pPr>
      <w:del w:id="340" w:author="Amanda" w:date="2024-09-03T11:51:00Z">
        <w:r w:rsidRPr="008318E1" w:rsidDel="00BE5A80">
          <w:rPr>
            <w:rFonts w:ascii="Times New Roman" w:hAnsi="Times New Roman" w:cs="Times New Roman"/>
            <w:sz w:val="24"/>
            <w:szCs w:val="24"/>
          </w:rPr>
          <w:lastRenderedPageBreak/>
          <w:delText>a.  You shall comply with the standards of conduct prescribed in DoD 5500.7-R.</w:delText>
        </w:r>
      </w:del>
    </w:p>
    <w:p w14:paraId="5473A992" w14:textId="796FFD49" w:rsidR="008318E1" w:rsidRPr="008318E1" w:rsidDel="00BE5A80" w:rsidRDefault="008318E1" w:rsidP="00102BFE">
      <w:pPr>
        <w:pStyle w:val="ind8"/>
        <w:tabs>
          <w:tab w:val="clear" w:pos="1728"/>
          <w:tab w:val="clear" w:pos="2304"/>
          <w:tab w:val="clear" w:pos="2880"/>
          <w:tab w:val="clear" w:pos="3456"/>
        </w:tabs>
        <w:spacing w:after="240"/>
        <w:ind w:left="0" w:firstLine="360"/>
        <w:rPr>
          <w:del w:id="341" w:author="Amanda" w:date="2024-09-03T11:51:00Z"/>
          <w:rFonts w:ascii="Times New Roman" w:hAnsi="Times New Roman" w:cs="Times New Roman"/>
          <w:sz w:val="24"/>
          <w:szCs w:val="24"/>
        </w:rPr>
      </w:pPr>
      <w:del w:id="342" w:author="Amanda" w:date="2024-09-03T11:51:00Z">
        <w:r w:rsidRPr="008318E1" w:rsidDel="00BE5A80">
          <w:rPr>
            <w:rFonts w:ascii="Times New Roman" w:hAnsi="Times New Roman" w:cs="Times New Roman"/>
            <w:sz w:val="24"/>
            <w:szCs w:val="24"/>
          </w:rPr>
          <w:delText xml:space="preserve">b.  You shall furnish the undersigned and the </w:delText>
        </w:r>
      </w:del>
      <w:del w:id="343" w:author="Amanda" w:date="2024-09-03T11:32:00Z">
        <w:r w:rsidRPr="008318E1" w:rsidDel="009B0AF5">
          <w:rPr>
            <w:rFonts w:ascii="Times New Roman" w:hAnsi="Times New Roman" w:cs="Times New Roman"/>
            <w:sz w:val="24"/>
            <w:szCs w:val="24"/>
          </w:rPr>
          <w:delText>c</w:delText>
        </w:r>
      </w:del>
      <w:del w:id="344" w:author="Amanda" w:date="2024-09-03T11:51:00Z">
        <w:r w:rsidRPr="008318E1" w:rsidDel="00BE5A80">
          <w:rPr>
            <w:rFonts w:ascii="Times New Roman" w:hAnsi="Times New Roman" w:cs="Times New Roman"/>
            <w:sz w:val="24"/>
            <w:szCs w:val="24"/>
          </w:rPr>
          <w:delText>ontracting officer to whom you are responsible such information as may be required for contracting action reporting purposes in the manner and the time specified.</w:delText>
        </w:r>
      </w:del>
    </w:p>
    <w:p w14:paraId="5473A993" w14:textId="283A6860" w:rsidR="008318E1" w:rsidRPr="008318E1" w:rsidDel="00BE5A80" w:rsidRDefault="008318E1" w:rsidP="00102BFE">
      <w:pPr>
        <w:pStyle w:val="ind4"/>
        <w:tabs>
          <w:tab w:val="clear" w:pos="1152"/>
          <w:tab w:val="clear" w:pos="1728"/>
          <w:tab w:val="clear" w:pos="2304"/>
          <w:tab w:val="clear" w:pos="2880"/>
          <w:tab w:val="clear" w:pos="3456"/>
        </w:tabs>
        <w:spacing w:after="240"/>
        <w:ind w:left="0"/>
        <w:rPr>
          <w:del w:id="345" w:author="Amanda" w:date="2024-09-03T11:51:00Z"/>
          <w:rFonts w:ascii="Times New Roman" w:hAnsi="Times New Roman" w:cs="Times New Roman"/>
          <w:sz w:val="24"/>
          <w:szCs w:val="24"/>
        </w:rPr>
      </w:pPr>
      <w:del w:id="346" w:author="Amanda" w:date="2024-09-03T11:51:00Z">
        <w:r w:rsidRPr="008318E1" w:rsidDel="00BE5A80">
          <w:rPr>
            <w:rFonts w:ascii="Times New Roman" w:hAnsi="Times New Roman" w:cs="Times New Roman"/>
            <w:sz w:val="24"/>
            <w:szCs w:val="24"/>
          </w:rPr>
          <w:delText xml:space="preserve">4.  </w:delText>
        </w:r>
        <w:r w:rsidRPr="008318E1" w:rsidDel="00BE5A80">
          <w:rPr>
            <w:rFonts w:ascii="Times New Roman" w:hAnsi="Times New Roman" w:cs="Times New Roman"/>
            <w:b/>
            <w:i/>
            <w:sz w:val="24"/>
            <w:szCs w:val="24"/>
          </w:rPr>
          <w:delText>Termination of Appointment.</w:delText>
        </w:r>
      </w:del>
    </w:p>
    <w:p w14:paraId="5473A994" w14:textId="1F31C463" w:rsidR="008318E1" w:rsidRPr="008318E1" w:rsidDel="00BE5A80" w:rsidRDefault="008318E1" w:rsidP="00102BFE">
      <w:pPr>
        <w:pStyle w:val="ind8"/>
        <w:tabs>
          <w:tab w:val="clear" w:pos="1728"/>
          <w:tab w:val="clear" w:pos="2304"/>
          <w:tab w:val="clear" w:pos="2880"/>
          <w:tab w:val="clear" w:pos="3456"/>
        </w:tabs>
        <w:spacing w:after="240"/>
        <w:ind w:left="0" w:firstLine="360"/>
        <w:rPr>
          <w:del w:id="347" w:author="Amanda" w:date="2024-09-03T11:51:00Z"/>
          <w:rFonts w:ascii="Times New Roman" w:hAnsi="Times New Roman" w:cs="Times New Roman"/>
          <w:sz w:val="24"/>
          <w:szCs w:val="24"/>
        </w:rPr>
      </w:pPr>
      <w:del w:id="348" w:author="Amanda" w:date="2024-09-03T11:51:00Z">
        <w:r w:rsidRPr="008318E1" w:rsidDel="00BE5A80">
          <w:rPr>
            <w:rFonts w:ascii="Times New Roman" w:hAnsi="Times New Roman" w:cs="Times New Roman"/>
            <w:sz w:val="24"/>
            <w:szCs w:val="24"/>
          </w:rPr>
          <w:delText>a.  Your appointment may be revoked at any time by the undersigned authority or successor and shall be terminated in writing, except that no written termination of your appointment shall be made upon expiration or termination of contracts enumerated in paragraph 2.</w:delText>
        </w:r>
      </w:del>
    </w:p>
    <w:p w14:paraId="5473A995" w14:textId="27F88EC9" w:rsidR="008318E1" w:rsidDel="00BE5A80" w:rsidRDefault="008318E1" w:rsidP="00102BFE">
      <w:pPr>
        <w:pStyle w:val="ind8"/>
        <w:tabs>
          <w:tab w:val="clear" w:pos="1728"/>
          <w:tab w:val="clear" w:pos="2304"/>
          <w:tab w:val="clear" w:pos="2880"/>
          <w:tab w:val="clear" w:pos="3456"/>
        </w:tabs>
        <w:spacing w:after="240"/>
        <w:ind w:left="0" w:firstLine="360"/>
        <w:rPr>
          <w:del w:id="349" w:author="Amanda" w:date="2024-09-03T11:51:00Z"/>
          <w:rFonts w:ascii="Times New Roman" w:hAnsi="Times New Roman" w:cs="Times New Roman"/>
          <w:sz w:val="24"/>
          <w:szCs w:val="24"/>
        </w:rPr>
      </w:pPr>
      <w:del w:id="350" w:author="Amanda" w:date="2024-09-03T11:51:00Z">
        <w:r w:rsidRPr="008318E1" w:rsidDel="00BE5A80">
          <w:rPr>
            <w:rFonts w:ascii="Times New Roman" w:hAnsi="Times New Roman" w:cs="Times New Roman"/>
            <w:sz w:val="24"/>
            <w:szCs w:val="24"/>
          </w:rPr>
          <w:delTex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delText>
        </w:r>
      </w:del>
    </w:p>
    <w:p w14:paraId="5473A996" w14:textId="0C0879A0" w:rsidR="008318E1" w:rsidRPr="008318E1" w:rsidDel="00BE5A80" w:rsidRDefault="008318E1" w:rsidP="00102BFE">
      <w:pPr>
        <w:pStyle w:val="ind4"/>
        <w:tabs>
          <w:tab w:val="clear" w:pos="1152"/>
          <w:tab w:val="clear" w:pos="1728"/>
          <w:tab w:val="clear" w:pos="2304"/>
          <w:tab w:val="clear" w:pos="2880"/>
          <w:tab w:val="clear" w:pos="3456"/>
        </w:tabs>
        <w:spacing w:after="240"/>
        <w:ind w:left="0"/>
        <w:rPr>
          <w:del w:id="351" w:author="Amanda" w:date="2024-09-03T11:51:00Z"/>
          <w:rFonts w:ascii="Times New Roman" w:hAnsi="Times New Roman" w:cs="Times New Roman"/>
          <w:sz w:val="24"/>
          <w:szCs w:val="24"/>
        </w:rPr>
      </w:pPr>
      <w:del w:id="352" w:author="Amanda" w:date="2024-09-03T11:51:00Z">
        <w:r w:rsidRPr="008318E1" w:rsidDel="00BE5A80">
          <w:rPr>
            <w:rFonts w:ascii="Times New Roman" w:hAnsi="Times New Roman" w:cs="Times New Roman"/>
            <w:sz w:val="24"/>
            <w:szCs w:val="24"/>
          </w:rPr>
          <w:delText xml:space="preserve">5.  </w:delText>
        </w:r>
        <w:r w:rsidRPr="008318E1" w:rsidDel="00BE5A80">
          <w:rPr>
            <w:rFonts w:ascii="Times New Roman" w:hAnsi="Times New Roman" w:cs="Times New Roman"/>
            <w:b/>
            <w:i/>
            <w:sz w:val="24"/>
            <w:szCs w:val="24"/>
          </w:rPr>
          <w:delText>Acknowledgement of Receipt.</w:delText>
        </w:r>
        <w:r w:rsidRPr="008318E1" w:rsidDel="00BE5A80">
          <w:rPr>
            <w:rFonts w:ascii="Times New Roman" w:hAnsi="Times New Roman" w:cs="Times New Roman"/>
            <w:sz w:val="24"/>
            <w:szCs w:val="24"/>
          </w:rPr>
          <w:delText xml:space="preserve">  You are required to acknowledge receipt of this appointment on the duplicate copy and return it to the </w:delText>
        </w:r>
      </w:del>
      <w:del w:id="353" w:author="Amanda" w:date="2024-09-03T11:32:00Z">
        <w:r w:rsidRPr="008318E1" w:rsidDel="009B0AF5">
          <w:rPr>
            <w:rFonts w:ascii="Times New Roman" w:hAnsi="Times New Roman" w:cs="Times New Roman"/>
            <w:sz w:val="24"/>
            <w:szCs w:val="24"/>
          </w:rPr>
          <w:delText>c</w:delText>
        </w:r>
      </w:del>
      <w:del w:id="354" w:author="Amanda" w:date="2024-09-03T11:51:00Z">
        <w:r w:rsidRPr="008318E1" w:rsidDel="00BE5A80">
          <w:rPr>
            <w:rFonts w:ascii="Times New Roman" w:hAnsi="Times New Roman" w:cs="Times New Roman"/>
            <w:sz w:val="24"/>
            <w:szCs w:val="24"/>
          </w:rPr>
          <w:delText>ontracting officer.  Your signature also serves as certification that you have read and understand the contents of DoD 5500.7-R.  The original copy of this designation should be retained for your file.</w:delText>
        </w:r>
      </w:del>
    </w:p>
    <w:p w14:paraId="5473A997" w14:textId="7892DA9E" w:rsidR="008318E1" w:rsidDel="00BE5A80" w:rsidRDefault="00ED4707" w:rsidP="00102BFE">
      <w:pPr>
        <w:pStyle w:val="sig"/>
        <w:tabs>
          <w:tab w:val="clear" w:pos="5760"/>
          <w:tab w:val="clear" w:pos="11232"/>
          <w:tab w:val="left" w:pos="4680"/>
        </w:tabs>
        <w:spacing w:after="0"/>
        <w:ind w:left="0"/>
        <w:rPr>
          <w:del w:id="355" w:author="Amanda" w:date="2024-09-03T11:51:00Z"/>
          <w:rFonts w:ascii="Times New Roman" w:hAnsi="Times New Roman" w:cs="Times New Roman"/>
          <w:sz w:val="24"/>
          <w:szCs w:val="24"/>
        </w:rPr>
      </w:pPr>
      <w:del w:id="356" w:author="Amanda" w:date="2024-09-03T11:51:00Z">
        <w:r w:rsidDel="00BE5A80">
          <w:rPr>
            <w:rFonts w:ascii="Times New Roman" w:hAnsi="Times New Roman" w:cs="Times New Roman"/>
            <w:sz w:val="24"/>
            <w:szCs w:val="24"/>
          </w:rPr>
          <w:tab/>
        </w:r>
        <w:r w:rsidDel="00BE5A80">
          <w:rPr>
            <w:rFonts w:ascii="Times New Roman" w:hAnsi="Times New Roman" w:cs="Times New Roman"/>
            <w:sz w:val="24"/>
            <w:szCs w:val="24"/>
          </w:rPr>
          <w:tab/>
        </w:r>
        <w:r w:rsidR="008318E1" w:rsidRPr="008318E1" w:rsidDel="00BE5A80">
          <w:rPr>
            <w:rFonts w:ascii="Times New Roman" w:hAnsi="Times New Roman" w:cs="Times New Roman"/>
            <w:sz w:val="24"/>
            <w:szCs w:val="24"/>
          </w:rPr>
          <w:delText>Signature Block Of</w:delText>
        </w:r>
      </w:del>
    </w:p>
    <w:p w14:paraId="5473A998" w14:textId="59577DC1" w:rsidR="008318E1" w:rsidRPr="008318E1" w:rsidDel="00BE5A80" w:rsidRDefault="00ED4707" w:rsidP="00102BFE">
      <w:pPr>
        <w:pStyle w:val="sig"/>
        <w:tabs>
          <w:tab w:val="clear" w:pos="5760"/>
          <w:tab w:val="clear" w:pos="11232"/>
          <w:tab w:val="left" w:pos="4680"/>
        </w:tabs>
        <w:spacing w:after="240"/>
        <w:ind w:left="0"/>
        <w:rPr>
          <w:del w:id="357" w:author="Amanda" w:date="2024-09-03T11:51:00Z"/>
          <w:rFonts w:ascii="Times New Roman" w:hAnsi="Times New Roman" w:cs="Times New Roman"/>
          <w:sz w:val="24"/>
          <w:szCs w:val="24"/>
        </w:rPr>
      </w:pPr>
      <w:del w:id="358" w:author="Amanda" w:date="2024-09-03T11:51:00Z">
        <w:r w:rsidDel="00BE5A80">
          <w:rPr>
            <w:rFonts w:ascii="Times New Roman" w:hAnsi="Times New Roman" w:cs="Times New Roman"/>
            <w:sz w:val="24"/>
            <w:szCs w:val="24"/>
          </w:rPr>
          <w:tab/>
        </w:r>
        <w:r w:rsidDel="00BE5A80">
          <w:rPr>
            <w:rFonts w:ascii="Times New Roman" w:hAnsi="Times New Roman" w:cs="Times New Roman"/>
            <w:sz w:val="24"/>
            <w:szCs w:val="24"/>
          </w:rPr>
          <w:tab/>
        </w:r>
        <w:r w:rsidR="008318E1" w:rsidRPr="008318E1" w:rsidDel="00BE5A80">
          <w:rPr>
            <w:rFonts w:ascii="Times New Roman" w:hAnsi="Times New Roman" w:cs="Times New Roman"/>
            <w:sz w:val="24"/>
            <w:szCs w:val="24"/>
          </w:rPr>
          <w:delText>Appointing Authority</w:delText>
        </w:r>
      </w:del>
    </w:p>
    <w:p w14:paraId="5473A999" w14:textId="0C804B6E" w:rsidR="008318E1" w:rsidDel="00BE5A80" w:rsidRDefault="008318E1" w:rsidP="008318E1">
      <w:pPr>
        <w:spacing w:after="240"/>
        <w:rPr>
          <w:del w:id="359" w:author="Amanda" w:date="2024-09-03T11:51:00Z"/>
          <w:rFonts w:ascii="Times New Roman" w:hAnsi="Times New Roman" w:cs="Times New Roman"/>
          <w:sz w:val="24"/>
          <w:szCs w:val="24"/>
        </w:rPr>
      </w:pPr>
    </w:p>
    <w:p w14:paraId="5473A99A" w14:textId="45B4BCE7" w:rsidR="008318E1" w:rsidRPr="008318E1" w:rsidDel="00BE5A80" w:rsidRDefault="008318E1" w:rsidP="008318E1">
      <w:pPr>
        <w:spacing w:after="240"/>
        <w:rPr>
          <w:del w:id="360" w:author="Amanda" w:date="2024-09-03T11:51:00Z"/>
          <w:rFonts w:ascii="Times New Roman" w:hAnsi="Times New Roman" w:cs="Times New Roman"/>
          <w:sz w:val="24"/>
          <w:szCs w:val="24"/>
        </w:rPr>
      </w:pPr>
      <w:del w:id="361" w:author="Amanda" w:date="2024-09-03T11:51:00Z">
        <w:r w:rsidRPr="008318E1" w:rsidDel="00BE5A80">
          <w:rPr>
            <w:rFonts w:ascii="Times New Roman" w:hAnsi="Times New Roman" w:cs="Times New Roman"/>
            <w:sz w:val="24"/>
            <w:szCs w:val="24"/>
          </w:rPr>
          <w:delText>Receipt of this appointment is acknowledged.</w:delText>
        </w:r>
      </w:del>
    </w:p>
    <w:p w14:paraId="5473A99B" w14:textId="6825ED57" w:rsidR="008318E1" w:rsidRPr="008318E1" w:rsidDel="00BE5A80" w:rsidRDefault="008318E1" w:rsidP="00102BFE">
      <w:pPr>
        <w:tabs>
          <w:tab w:val="left" w:pos="5130"/>
        </w:tabs>
        <w:spacing w:after="240"/>
        <w:rPr>
          <w:del w:id="362" w:author="Amanda" w:date="2024-09-03T11:51:00Z"/>
          <w:rFonts w:ascii="Times New Roman" w:hAnsi="Times New Roman" w:cs="Times New Roman"/>
          <w:sz w:val="24"/>
          <w:szCs w:val="24"/>
        </w:rPr>
      </w:pPr>
      <w:del w:id="363" w:author="Amanda" w:date="2024-09-03T11:51:00Z">
        <w:r w:rsidRPr="008318E1" w:rsidDel="00BE5A80">
          <w:rPr>
            <w:rFonts w:ascii="Times New Roman" w:hAnsi="Times New Roman" w:cs="Times New Roman"/>
            <w:sz w:val="24"/>
            <w:szCs w:val="24"/>
          </w:rPr>
          <w:delText xml:space="preserve">  Name:  ___________________(Print or type)</w:delText>
        </w:r>
        <w:r w:rsidRPr="008318E1" w:rsidDel="00BE5A80">
          <w:rPr>
            <w:rFonts w:ascii="Times New Roman" w:hAnsi="Times New Roman" w:cs="Times New Roman"/>
            <w:sz w:val="24"/>
            <w:szCs w:val="24"/>
          </w:rPr>
          <w:tab/>
          <w:delText>Signature:  ____________________</w:delText>
        </w:r>
        <w:r w:rsidRPr="008318E1" w:rsidDel="00BE5A80">
          <w:rPr>
            <w:rFonts w:ascii="Times New Roman" w:hAnsi="Times New Roman" w:cs="Times New Roman"/>
            <w:sz w:val="24"/>
            <w:szCs w:val="24"/>
          </w:rPr>
          <w:br/>
          <w:delText xml:space="preserve">  Title:  ___________________</w:delText>
        </w:r>
        <w:r w:rsidRPr="008318E1" w:rsidDel="00BE5A80">
          <w:rPr>
            <w:rFonts w:ascii="Times New Roman" w:hAnsi="Times New Roman" w:cs="Times New Roman"/>
            <w:sz w:val="24"/>
            <w:szCs w:val="24"/>
          </w:rPr>
          <w:tab/>
          <w:delText>Date:  ________________________</w:delText>
        </w:r>
        <w:r w:rsidRPr="008318E1" w:rsidDel="00BE5A80">
          <w:rPr>
            <w:rFonts w:ascii="Times New Roman" w:hAnsi="Times New Roman" w:cs="Times New Roman"/>
            <w:sz w:val="24"/>
            <w:szCs w:val="24"/>
          </w:rPr>
          <w:br/>
          <w:delText xml:space="preserve">  Rank/Grade:  ___________________</w:delText>
        </w:r>
        <w:r w:rsidRPr="008318E1" w:rsidDel="00BE5A80">
          <w:rPr>
            <w:rFonts w:ascii="Times New Roman" w:hAnsi="Times New Roman" w:cs="Times New Roman"/>
            <w:sz w:val="24"/>
            <w:szCs w:val="24"/>
          </w:rPr>
          <w:tab/>
          <w:delText>Telephone:  ___________________</w:delText>
        </w:r>
      </w:del>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A96D5A">
      <w:pPr>
        <w:pStyle w:val="Heading4"/>
      </w:pPr>
      <w:bookmarkStart w:id="364" w:name="_Toc512858680"/>
      <w:bookmarkStart w:id="365" w:name="_Toc123213333"/>
      <w:bookmarkStart w:id="366" w:name="_Toc124493448"/>
      <w:bookmarkStart w:id="367" w:name="_Toc132198541"/>
      <w:bookmarkStart w:id="368" w:name="_Toc146798618"/>
      <w:bookmarkStart w:id="369" w:name="_Toc155951473"/>
      <w:bookmarkEnd w:id="286"/>
      <w:r w:rsidRPr="008318E1">
        <w:t>5153.</w:t>
      </w:r>
      <w:r w:rsidR="00BB1B64">
        <w:t>303-</w:t>
      </w:r>
      <w:proofErr w:type="gramStart"/>
      <w:r w:rsidR="00BB1B64">
        <w:t>3</w:t>
      </w:r>
      <w:r w:rsidRPr="008318E1">
        <w:t xml:space="preserve"> </w:t>
      </w:r>
      <w:r w:rsidR="004D0881">
        <w:t xml:space="preserve"> </w:t>
      </w:r>
      <w:r w:rsidR="00BA078C">
        <w:t>Reserved</w:t>
      </w:r>
      <w:proofErr w:type="gramEnd"/>
      <w:r w:rsidRPr="008318E1">
        <w:t>.</w:t>
      </w:r>
      <w:bookmarkEnd w:id="364"/>
      <w:bookmarkEnd w:id="365"/>
      <w:bookmarkEnd w:id="366"/>
      <w:bookmarkEnd w:id="367"/>
      <w:bookmarkEnd w:id="368"/>
      <w:bookmarkEnd w:id="369"/>
    </w:p>
    <w:p w14:paraId="5473A99F" w14:textId="77777777" w:rsidR="008318E1" w:rsidRDefault="008318E1" w:rsidP="00A96D5A">
      <w:pPr>
        <w:pStyle w:val="Heading4"/>
        <w:rPr>
          <w:ins w:id="370" w:author="Amanda" w:date="2024-09-03T09:06:00Z"/>
        </w:rPr>
      </w:pPr>
      <w:bookmarkStart w:id="371" w:name="_Toc512858681"/>
      <w:bookmarkStart w:id="372" w:name="_Toc123213334"/>
      <w:bookmarkStart w:id="373" w:name="_Toc124493449"/>
      <w:bookmarkStart w:id="374" w:name="_Toc132198542"/>
      <w:bookmarkStart w:id="375" w:name="_Toc146798619"/>
      <w:bookmarkStart w:id="376" w:name="_Toc155951474"/>
      <w:r w:rsidRPr="008318E1">
        <w:t>5153.</w:t>
      </w:r>
      <w:r w:rsidR="00BB1B64">
        <w:t>303-</w:t>
      </w:r>
      <w:proofErr w:type="gramStart"/>
      <w:r w:rsidR="00BB1B64">
        <w:t>4</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371"/>
      <w:bookmarkEnd w:id="372"/>
      <w:bookmarkEnd w:id="373"/>
      <w:bookmarkEnd w:id="374"/>
      <w:bookmarkEnd w:id="375"/>
      <w:bookmarkEnd w:id="376"/>
    </w:p>
    <w:p w14:paraId="2567362C" w14:textId="7932973D" w:rsidR="00AA330F" w:rsidRPr="00C3481E" w:rsidRDefault="00C3481E" w:rsidP="00C3481E">
      <w:pPr>
        <w:rPr>
          <w:rFonts w:ascii="Times New Roman" w:hAnsi="Times New Roman" w:cs="Times New Roman"/>
          <w:sz w:val="24"/>
          <w:szCs w:val="24"/>
        </w:rPr>
      </w:pPr>
      <w:ins w:id="377" w:author="Amanda" w:date="2024-09-03T09:09:00Z">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HYPERLINK "https://armyeitaas.sharepoint-mil.us/:w:/r/sites/ASA-ALT-PAM-Compass/_layouts/15/Doc.aspx?sourcedoc=%7B275DC22D-06F1-4453-9EDF-F92744ABE9F6%7D&amp;file=JA%20FAR%20Part%206%20%20(AUG%202022).docx&amp;action=default&amp;mobileredirect=true" \o "J&amp;A FAR Part 6" \t "_blank"</w:instrText>
        </w:r>
        <w:r>
          <w:rPr>
            <w:rFonts w:ascii="Times New Roman" w:hAnsi="Times New Roman" w:cs="Times New Roman"/>
            <w:sz w:val="24"/>
            <w:szCs w:val="24"/>
            <w:shd w:val="clear" w:color="auto" w:fill="FFFFFF"/>
          </w:rPr>
        </w:r>
        <w:r>
          <w:rPr>
            <w:rFonts w:ascii="Times New Roman" w:hAnsi="Times New Roman" w:cs="Times New Roman"/>
            <w:sz w:val="24"/>
            <w:szCs w:val="24"/>
            <w:shd w:val="clear" w:color="auto" w:fill="FFFFFF"/>
          </w:rPr>
          <w:fldChar w:fldCharType="separate"/>
        </w:r>
        <w:r w:rsidRPr="00C3481E">
          <w:rPr>
            <w:rStyle w:val="Hyperlink"/>
            <w:rFonts w:ascii="Times New Roman" w:hAnsi="Times New Roman" w:cs="Times New Roman"/>
            <w:sz w:val="24"/>
            <w:szCs w:val="24"/>
            <w:shd w:val="clear" w:color="auto" w:fill="FFFFFF"/>
          </w:rPr>
          <w:t>J&amp;A FAR Part 6</w:t>
        </w:r>
        <w:r w:rsidRPr="00C3481E">
          <w:rPr>
            <w:rStyle w:val="Hyperlink"/>
            <w:rFonts w:ascii="Times New Roman" w:hAnsi="Times New Roman" w:cs="Times New Roman"/>
            <w:sz w:val="24"/>
            <w:szCs w:val="24"/>
          </w:rPr>
          <w:t xml:space="preserve"> Template</w:t>
        </w:r>
        <w:r>
          <w:rPr>
            <w:rFonts w:ascii="Times New Roman" w:hAnsi="Times New Roman" w:cs="Times New Roman"/>
            <w:sz w:val="24"/>
            <w:szCs w:val="24"/>
            <w:shd w:val="clear" w:color="auto" w:fill="FFFFFF"/>
          </w:rPr>
          <w:fldChar w:fldCharType="end"/>
        </w:r>
      </w:ins>
      <w:ins w:id="378" w:author="Amanda" w:date="2024-09-03T09:08:00Z">
        <w:r w:rsidRPr="00C3481E">
          <w:rPr>
            <w:rFonts w:ascii="Times New Roman" w:hAnsi="Times New Roman" w:cs="Times New Roman"/>
            <w:sz w:val="24"/>
            <w:szCs w:val="24"/>
          </w:rPr>
          <w:t xml:space="preserve"> </w:t>
        </w:r>
      </w:ins>
      <w:proofErr w:type="gramStart"/>
      <w:ins w:id="379" w:author="Amanda" w:date="2024-09-03T12:03:00Z">
        <w:r w:rsidR="003E2CEC">
          <w:rPr>
            <w:rFonts w:ascii="Times New Roman" w:hAnsi="Times New Roman" w:cs="Times New Roman"/>
            <w:sz w:val="24"/>
            <w:szCs w:val="24"/>
          </w:rPr>
          <w:t xml:space="preserve">is </w:t>
        </w:r>
      </w:ins>
      <w:ins w:id="380" w:author="Amanda" w:date="2024-09-03T09:08:00Z">
        <w:r w:rsidRPr="00C3481E">
          <w:rPr>
            <w:rFonts w:ascii="Times New Roman" w:hAnsi="Times New Roman" w:cs="Times New Roman"/>
            <w:sz w:val="24"/>
            <w:szCs w:val="24"/>
          </w:rPr>
          <w:t>located in</w:t>
        </w:r>
        <w:proofErr w:type="gramEnd"/>
        <w:r w:rsidRPr="00C3481E">
          <w:rPr>
            <w:rFonts w:ascii="Times New Roman" w:hAnsi="Times New Roman" w:cs="Times New Roman"/>
            <w:sz w:val="24"/>
            <w:szCs w:val="24"/>
          </w:rPr>
          <w:t xml:space="preserve"> the </w:t>
        </w:r>
      </w:ins>
      <w:ins w:id="381" w:author="Amanda" w:date="2024-09-03T09:06:00Z">
        <w:r w:rsidR="00AA330F" w:rsidRPr="00C3481E">
          <w:rPr>
            <w:rFonts w:ascii="Times New Roman" w:hAnsi="Times New Roman" w:cs="Times New Roman"/>
            <w:sz w:val="24"/>
            <w:szCs w:val="24"/>
          </w:rPr>
          <w:t>Army Templates and Guides</w:t>
        </w:r>
      </w:ins>
      <w:ins w:id="382" w:author="Amanda" w:date="2024-09-03T09:09:00Z">
        <w:r>
          <w:rPr>
            <w:rFonts w:ascii="Times New Roman" w:hAnsi="Times New Roman" w:cs="Times New Roman"/>
            <w:sz w:val="24"/>
            <w:szCs w:val="24"/>
          </w:rPr>
          <w:t xml:space="preserve"> on </w:t>
        </w:r>
        <w:r>
          <w:rPr>
            <w:rFonts w:ascii="Times New Roman" w:hAnsi="Times New Roman" w:cs="Times New Roman"/>
            <w:sz w:val="24"/>
            <w:szCs w:val="24"/>
          </w:rPr>
          <w:fldChar w:fldCharType="begin"/>
        </w:r>
        <w:r>
          <w:rPr>
            <w:rFonts w:ascii="Times New Roman" w:hAnsi="Times New Roman" w:cs="Times New Roman"/>
            <w:sz w:val="24"/>
            <w:szCs w:val="24"/>
          </w:rPr>
          <w:instrText>HYPERLINK "https://armyeitaas.sharepoint-mil.us/sites/ASA-ALT-PAM"</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3481E">
          <w:rPr>
            <w:rStyle w:val="Hyperlink"/>
            <w:rFonts w:ascii="Times New Roman" w:hAnsi="Times New Roman" w:cs="Times New Roman"/>
            <w:sz w:val="24"/>
            <w:szCs w:val="24"/>
          </w:rPr>
          <w:t>PAM</w:t>
        </w:r>
        <w:r>
          <w:rPr>
            <w:rFonts w:ascii="Times New Roman" w:hAnsi="Times New Roman" w:cs="Times New Roman"/>
            <w:sz w:val="24"/>
            <w:szCs w:val="24"/>
          </w:rPr>
          <w:fldChar w:fldCharType="end"/>
        </w:r>
      </w:ins>
      <w:ins w:id="383" w:author="Amanda" w:date="2024-09-03T09:08:00Z">
        <w:r w:rsidRPr="00C3481E">
          <w:rPr>
            <w:rFonts w:ascii="Times New Roman" w:hAnsi="Times New Roman" w:cs="Times New Roman"/>
            <w:sz w:val="24"/>
            <w:szCs w:val="24"/>
          </w:rPr>
          <w:t xml:space="preserve">. </w:t>
        </w:r>
      </w:ins>
    </w:p>
    <w:p w14:paraId="5473A9A0" w14:textId="1C60BE1F" w:rsidR="008318E1" w:rsidRPr="008318E1" w:rsidDel="00AA330F" w:rsidRDefault="008318E1" w:rsidP="00102BFE">
      <w:pPr>
        <w:spacing w:after="240"/>
        <w:jc w:val="right"/>
        <w:rPr>
          <w:del w:id="384" w:author="Amanda" w:date="2024-09-03T09:06:00Z"/>
          <w:rFonts w:ascii="Times New Roman" w:hAnsi="Times New Roman" w:cs="Times New Roman"/>
          <w:b/>
          <w:sz w:val="24"/>
          <w:szCs w:val="24"/>
        </w:rPr>
      </w:pPr>
      <w:del w:id="385" w:author="Amanda" w:date="2024-09-03T09:06:00Z">
        <w:r w:rsidRPr="008318E1" w:rsidDel="00AA330F">
          <w:rPr>
            <w:rFonts w:ascii="Times New Roman" w:hAnsi="Times New Roman" w:cs="Times New Roman"/>
            <w:b/>
            <w:sz w:val="24"/>
            <w:szCs w:val="24"/>
          </w:rPr>
          <w:delText>Control No:</w:delText>
        </w:r>
      </w:del>
    </w:p>
    <w:p w14:paraId="5473A9A2" w14:textId="39F7C500" w:rsidR="008318E1" w:rsidRPr="00A96D5A" w:rsidDel="00AA330F" w:rsidRDefault="008318E1" w:rsidP="00A96D5A">
      <w:pPr>
        <w:pStyle w:val="Normalbc"/>
        <w:spacing w:after="240"/>
        <w:rPr>
          <w:del w:id="386" w:author="Amanda" w:date="2024-09-03T09:06:00Z"/>
          <w:rFonts w:ascii="Times New Roman" w:hAnsi="Times New Roman" w:cs="Times New Roman"/>
          <w:sz w:val="24"/>
          <w:szCs w:val="24"/>
        </w:rPr>
      </w:pPr>
      <w:del w:id="387" w:author="Amanda" w:date="2024-09-03T09:06:00Z">
        <w:r w:rsidRPr="008318E1" w:rsidDel="00AA330F">
          <w:rPr>
            <w:rFonts w:ascii="Times New Roman" w:hAnsi="Times New Roman" w:cs="Times New Roman"/>
            <w:sz w:val="24"/>
            <w:szCs w:val="24"/>
          </w:rPr>
          <w:lastRenderedPageBreak/>
          <w:delText>Justification Review Document for Other Than Full and Open Competition</w:delText>
        </w:r>
      </w:del>
    </w:p>
    <w:p w14:paraId="5473A9A3" w14:textId="3F1D2D67" w:rsidR="008318E1" w:rsidDel="00AA330F" w:rsidRDefault="008318E1" w:rsidP="00102BFE">
      <w:pPr>
        <w:spacing w:after="0"/>
        <w:rPr>
          <w:del w:id="388" w:author="Amanda" w:date="2024-09-03T09:06:00Z"/>
          <w:rFonts w:ascii="Times New Roman" w:hAnsi="Times New Roman" w:cs="Times New Roman"/>
          <w:b/>
          <w:sz w:val="24"/>
          <w:szCs w:val="24"/>
        </w:rPr>
      </w:pPr>
      <w:del w:id="389" w:author="Amanda" w:date="2024-09-03T09:06:00Z">
        <w:r w:rsidRPr="008318E1" w:rsidDel="00AA330F">
          <w:rPr>
            <w:rFonts w:ascii="Times New Roman" w:hAnsi="Times New Roman" w:cs="Times New Roman"/>
            <w:b/>
            <w:sz w:val="24"/>
            <w:szCs w:val="24"/>
          </w:rPr>
          <w:delText xml:space="preserve">Program/Equipment:  </w:delText>
        </w:r>
      </w:del>
    </w:p>
    <w:p w14:paraId="5473A9A4" w14:textId="56172111" w:rsidR="008318E1" w:rsidDel="00AA330F" w:rsidRDefault="008318E1" w:rsidP="00102BFE">
      <w:pPr>
        <w:spacing w:after="0"/>
        <w:rPr>
          <w:del w:id="390" w:author="Amanda" w:date="2024-09-03T09:06:00Z"/>
          <w:rFonts w:ascii="Times New Roman" w:hAnsi="Times New Roman" w:cs="Times New Roman"/>
          <w:sz w:val="24"/>
          <w:szCs w:val="24"/>
        </w:rPr>
      </w:pPr>
      <w:del w:id="391" w:author="Amanda" w:date="2024-09-03T09:06:00Z">
        <w:r w:rsidRPr="008318E1" w:rsidDel="00AA330F">
          <w:rPr>
            <w:rFonts w:ascii="Times New Roman" w:hAnsi="Times New Roman" w:cs="Times New Roman"/>
            <w:b/>
            <w:sz w:val="24"/>
            <w:szCs w:val="24"/>
          </w:rPr>
          <w:delText>Authority:</w:delText>
        </w:r>
        <w:r w:rsidRPr="008318E1" w:rsidDel="00AA330F">
          <w:rPr>
            <w:rFonts w:ascii="Times New Roman" w:hAnsi="Times New Roman" w:cs="Times New Roman"/>
            <w:sz w:val="24"/>
            <w:szCs w:val="24"/>
          </w:rPr>
          <w:delText xml:space="preserve">  </w:delText>
        </w:r>
      </w:del>
    </w:p>
    <w:p w14:paraId="5473A9A5" w14:textId="0512ADD3" w:rsidR="008318E1" w:rsidDel="00AA330F" w:rsidRDefault="008318E1" w:rsidP="00102BFE">
      <w:pPr>
        <w:spacing w:after="0"/>
        <w:rPr>
          <w:del w:id="392" w:author="Amanda" w:date="2024-09-03T09:06:00Z"/>
          <w:rFonts w:ascii="Times New Roman" w:hAnsi="Times New Roman" w:cs="Times New Roman"/>
          <w:b/>
          <w:sz w:val="24"/>
          <w:szCs w:val="24"/>
        </w:rPr>
      </w:pPr>
      <w:del w:id="393" w:author="Amanda" w:date="2024-09-03T09:06:00Z">
        <w:r w:rsidRPr="008318E1" w:rsidDel="00AA330F">
          <w:rPr>
            <w:rFonts w:ascii="Times New Roman" w:hAnsi="Times New Roman" w:cs="Times New Roman"/>
            <w:b/>
            <w:sz w:val="24"/>
            <w:szCs w:val="24"/>
          </w:rPr>
          <w:delText xml:space="preserve">Amount:  </w:delText>
        </w:r>
      </w:del>
    </w:p>
    <w:p w14:paraId="5473A9A6" w14:textId="38A32FD9" w:rsidR="008318E1" w:rsidRPr="008318E1" w:rsidDel="00AA330F" w:rsidRDefault="008318E1" w:rsidP="00102BFE">
      <w:pPr>
        <w:spacing w:after="240"/>
        <w:rPr>
          <w:del w:id="394" w:author="Amanda" w:date="2024-09-03T09:06:00Z"/>
          <w:rFonts w:ascii="Times New Roman" w:hAnsi="Times New Roman" w:cs="Times New Roman"/>
          <w:b/>
          <w:sz w:val="24"/>
          <w:szCs w:val="24"/>
        </w:rPr>
      </w:pPr>
    </w:p>
    <w:p w14:paraId="5473A9A7" w14:textId="3ABBD5E5" w:rsidR="008318E1" w:rsidRPr="00A96D5A" w:rsidDel="00AA330F" w:rsidRDefault="008318E1" w:rsidP="00A96D5A">
      <w:pPr>
        <w:rPr>
          <w:del w:id="395" w:author="Amanda" w:date="2024-09-03T09:06:00Z"/>
          <w:rFonts w:ascii="Times New Roman" w:hAnsi="Times New Roman" w:cs="Times New Roman"/>
          <w:b/>
          <w:sz w:val="24"/>
          <w:szCs w:val="24"/>
        </w:rPr>
      </w:pPr>
      <w:del w:id="396" w:author="Amanda" w:date="2024-09-03T09:06:00Z">
        <w:r w:rsidRPr="00A96D5A" w:rsidDel="00AA330F">
          <w:rPr>
            <w:rFonts w:ascii="Times New Roman" w:hAnsi="Times New Roman" w:cs="Times New Roman"/>
            <w:b/>
            <w:sz w:val="24"/>
            <w:szCs w:val="24"/>
          </w:rPr>
          <w:delText>Prepared by:</w:delText>
        </w:r>
      </w:del>
    </w:p>
    <w:p w14:paraId="5473A9A8" w14:textId="450D5833" w:rsidR="008318E1" w:rsidRPr="00A96D5A" w:rsidDel="00AA330F" w:rsidRDefault="008318E1" w:rsidP="00A96D5A">
      <w:pPr>
        <w:rPr>
          <w:del w:id="397" w:author="Amanda" w:date="2024-09-03T09:06:00Z"/>
          <w:rFonts w:ascii="Times New Roman" w:hAnsi="Times New Roman" w:cs="Times New Roman"/>
          <w:sz w:val="24"/>
          <w:szCs w:val="24"/>
        </w:rPr>
      </w:pPr>
      <w:del w:id="398" w:author="Amanda" w:date="2024-09-03T09:06:00Z">
        <w:r w:rsidRPr="00A96D5A" w:rsidDel="00AA330F">
          <w:rPr>
            <w:rFonts w:ascii="Times New Roman" w:hAnsi="Times New Roman" w:cs="Times New Roman"/>
            <w:sz w:val="24"/>
            <w:szCs w:val="24"/>
          </w:rPr>
          <w:delText xml:space="preserve">Typed Name:  </w:delText>
        </w:r>
        <w:r w:rsidRPr="00A96D5A" w:rsidDel="00AA330F">
          <w:rPr>
            <w:rFonts w:ascii="Times New Roman" w:hAnsi="Times New Roman" w:cs="Times New Roman"/>
            <w:sz w:val="24"/>
            <w:szCs w:val="24"/>
          </w:rPr>
          <w:tab/>
          <w:delText>DSN:</w:delText>
        </w:r>
        <w:r w:rsidR="00A771AD" w:rsidRPr="00A96D5A" w:rsidDel="00AA330F">
          <w:rPr>
            <w:rFonts w:ascii="Times New Roman" w:hAnsi="Times New Roman" w:cs="Times New Roman"/>
            <w:sz w:val="24"/>
            <w:szCs w:val="24"/>
          </w:rPr>
          <w:delText xml:space="preserve"> </w:delText>
        </w:r>
        <w:r w:rsidRPr="00A96D5A" w:rsidDel="00AA330F">
          <w:rPr>
            <w:rFonts w:ascii="Times New Roman" w:hAnsi="Times New Roman" w:cs="Times New Roman"/>
            <w:sz w:val="24"/>
            <w:szCs w:val="24"/>
          </w:rPr>
          <w:delText xml:space="preserve"> _____________________</w:delText>
        </w:r>
      </w:del>
    </w:p>
    <w:p w14:paraId="5473A9A9" w14:textId="51BB35C2" w:rsidR="008318E1" w:rsidRPr="00A96D5A" w:rsidDel="00AA330F" w:rsidRDefault="008318E1" w:rsidP="00A96D5A">
      <w:pPr>
        <w:rPr>
          <w:del w:id="399" w:author="Amanda" w:date="2024-09-03T09:06:00Z"/>
          <w:rFonts w:ascii="Times New Roman" w:hAnsi="Times New Roman" w:cs="Times New Roman"/>
          <w:sz w:val="24"/>
          <w:szCs w:val="24"/>
        </w:rPr>
      </w:pPr>
      <w:del w:id="400" w:author="Amanda" w:date="2024-09-03T09:06:00Z">
        <w:r w:rsidRPr="00A96D5A" w:rsidDel="00AA330F">
          <w:rPr>
            <w:rFonts w:ascii="Times New Roman" w:hAnsi="Times New Roman" w:cs="Times New Roman"/>
            <w:sz w:val="24"/>
            <w:szCs w:val="24"/>
          </w:rPr>
          <w:delText xml:space="preserve">Title:  </w:delText>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delText>Date:  ________</w:delText>
        </w:r>
        <w:r w:rsidR="00A771AD" w:rsidRPr="00A96D5A" w:rsidDel="00AA330F">
          <w:rPr>
            <w:rFonts w:ascii="Times New Roman" w:hAnsi="Times New Roman" w:cs="Times New Roman"/>
            <w:sz w:val="24"/>
            <w:szCs w:val="24"/>
          </w:rPr>
          <w:delText>_</w:delText>
        </w:r>
        <w:r w:rsidRPr="00A96D5A" w:rsidDel="00AA330F">
          <w:rPr>
            <w:rFonts w:ascii="Times New Roman" w:hAnsi="Times New Roman" w:cs="Times New Roman"/>
            <w:sz w:val="24"/>
            <w:szCs w:val="24"/>
          </w:rPr>
          <w:delText>____________</w:delText>
        </w:r>
      </w:del>
    </w:p>
    <w:p w14:paraId="5473A9AB" w14:textId="348AFB45" w:rsidR="008318E1" w:rsidDel="00AA330F" w:rsidRDefault="008318E1" w:rsidP="00A96D5A">
      <w:pPr>
        <w:rPr>
          <w:del w:id="401" w:author="Amanda" w:date="2024-09-03T09:06:00Z"/>
          <w:rFonts w:ascii="Times New Roman" w:hAnsi="Times New Roman" w:cs="Times New Roman"/>
          <w:sz w:val="24"/>
          <w:szCs w:val="24"/>
        </w:rPr>
      </w:pPr>
      <w:del w:id="402" w:author="Amanda" w:date="2024-09-03T09:06:00Z">
        <w:r w:rsidRPr="00A96D5A" w:rsidDel="00AA330F">
          <w:rPr>
            <w:rFonts w:ascii="Times New Roman" w:hAnsi="Times New Roman" w:cs="Times New Roman"/>
            <w:sz w:val="24"/>
            <w:szCs w:val="24"/>
          </w:rPr>
          <w:delText>E-mail:____________________</w:delText>
        </w:r>
        <w:r w:rsidR="002477AD" w:rsidRPr="00A96D5A" w:rsidDel="00AA330F">
          <w:rPr>
            <w:rFonts w:ascii="Times New Roman" w:hAnsi="Times New Roman" w:cs="Times New Roman"/>
            <w:sz w:val="24"/>
            <w:szCs w:val="24"/>
          </w:rPr>
          <w:delText>_</w:delText>
        </w:r>
        <w:r w:rsidRPr="00A96D5A" w:rsidDel="00AA330F">
          <w:rPr>
            <w:rFonts w:ascii="Times New Roman" w:hAnsi="Times New Roman" w:cs="Times New Roman"/>
            <w:sz w:val="24"/>
            <w:szCs w:val="24"/>
          </w:rPr>
          <w:delText>______</w:delText>
        </w:r>
      </w:del>
    </w:p>
    <w:p w14:paraId="5BA37A4B" w14:textId="52D66334" w:rsidR="00A96D5A" w:rsidRPr="00A96D5A" w:rsidDel="00AA330F" w:rsidRDefault="00A96D5A" w:rsidP="00A96D5A">
      <w:pPr>
        <w:rPr>
          <w:del w:id="403" w:author="Amanda" w:date="2024-09-03T09:06:00Z"/>
          <w:rFonts w:ascii="Times New Roman" w:hAnsi="Times New Roman" w:cs="Times New Roman"/>
          <w:sz w:val="24"/>
          <w:szCs w:val="24"/>
        </w:rPr>
      </w:pPr>
    </w:p>
    <w:p w14:paraId="5473A9AC" w14:textId="2F265538" w:rsidR="008318E1" w:rsidRPr="00A96D5A" w:rsidDel="00AA330F" w:rsidRDefault="008318E1" w:rsidP="00A96D5A">
      <w:pPr>
        <w:rPr>
          <w:del w:id="404" w:author="Amanda" w:date="2024-09-03T09:06:00Z"/>
          <w:rFonts w:ascii="Times New Roman" w:hAnsi="Times New Roman" w:cs="Times New Roman"/>
          <w:b/>
          <w:sz w:val="24"/>
          <w:szCs w:val="24"/>
        </w:rPr>
      </w:pPr>
      <w:del w:id="405" w:author="Amanda" w:date="2024-09-03T09:06:00Z">
        <w:r w:rsidRPr="00A96D5A" w:rsidDel="00AA330F">
          <w:rPr>
            <w:rFonts w:ascii="Times New Roman" w:hAnsi="Times New Roman" w:cs="Times New Roman"/>
            <w:b/>
            <w:sz w:val="24"/>
            <w:szCs w:val="24"/>
          </w:rPr>
          <w:delText>Contracting Officer:</w:delText>
        </w:r>
      </w:del>
    </w:p>
    <w:p w14:paraId="5473A9AD" w14:textId="0AB4A4A4" w:rsidR="008318E1" w:rsidRPr="00A96D5A" w:rsidDel="00AA330F" w:rsidRDefault="008318E1" w:rsidP="00A96D5A">
      <w:pPr>
        <w:rPr>
          <w:del w:id="406" w:author="Amanda" w:date="2024-09-03T09:06:00Z"/>
          <w:rFonts w:ascii="Times New Roman" w:hAnsi="Times New Roman" w:cs="Times New Roman"/>
          <w:sz w:val="24"/>
          <w:szCs w:val="24"/>
        </w:rPr>
      </w:pPr>
      <w:del w:id="407" w:author="Amanda" w:date="2024-09-03T09:06:00Z">
        <w:r w:rsidRPr="00A96D5A" w:rsidDel="00AA330F">
          <w:rPr>
            <w:rFonts w:ascii="Times New Roman" w:hAnsi="Times New Roman" w:cs="Times New Roman"/>
            <w:sz w:val="24"/>
            <w:szCs w:val="24"/>
          </w:rPr>
          <w:delText xml:space="preserve">Typed Name:  </w:delText>
        </w:r>
        <w:r w:rsidRPr="00A96D5A" w:rsidDel="00AA330F">
          <w:rPr>
            <w:rFonts w:ascii="Times New Roman" w:hAnsi="Times New Roman" w:cs="Times New Roman"/>
            <w:sz w:val="24"/>
            <w:szCs w:val="24"/>
          </w:rPr>
          <w:tab/>
          <w:delText>DSN:</w:delText>
        </w:r>
        <w:r w:rsidR="00166A57" w:rsidRPr="00A96D5A" w:rsidDel="00AA330F">
          <w:rPr>
            <w:rFonts w:ascii="Times New Roman" w:hAnsi="Times New Roman" w:cs="Times New Roman"/>
            <w:sz w:val="24"/>
            <w:szCs w:val="24"/>
          </w:rPr>
          <w:delText xml:space="preserve"> </w:delText>
        </w:r>
        <w:r w:rsidRPr="00A96D5A" w:rsidDel="00AA330F">
          <w:rPr>
            <w:rFonts w:ascii="Times New Roman" w:hAnsi="Times New Roman" w:cs="Times New Roman"/>
            <w:sz w:val="24"/>
            <w:szCs w:val="24"/>
          </w:rPr>
          <w:delText xml:space="preserve"> ______________</w:delText>
        </w:r>
        <w:r w:rsidR="002477AD" w:rsidRPr="00A96D5A" w:rsidDel="00AA330F">
          <w:rPr>
            <w:rFonts w:ascii="Times New Roman" w:hAnsi="Times New Roman" w:cs="Times New Roman"/>
            <w:sz w:val="24"/>
            <w:szCs w:val="24"/>
          </w:rPr>
          <w:delText>__</w:delText>
        </w:r>
        <w:r w:rsidRPr="00A96D5A" w:rsidDel="00AA330F">
          <w:rPr>
            <w:rFonts w:ascii="Times New Roman" w:hAnsi="Times New Roman" w:cs="Times New Roman"/>
            <w:sz w:val="24"/>
            <w:szCs w:val="24"/>
          </w:rPr>
          <w:delText>______</w:delText>
        </w:r>
      </w:del>
    </w:p>
    <w:p w14:paraId="5473A9AE" w14:textId="61F50E73" w:rsidR="008318E1" w:rsidRPr="00A96D5A" w:rsidDel="00AA330F" w:rsidRDefault="008318E1" w:rsidP="00A96D5A">
      <w:pPr>
        <w:rPr>
          <w:del w:id="408" w:author="Amanda" w:date="2024-09-03T09:06:00Z"/>
          <w:rFonts w:ascii="Times New Roman" w:hAnsi="Times New Roman" w:cs="Times New Roman"/>
          <w:sz w:val="24"/>
          <w:szCs w:val="24"/>
        </w:rPr>
      </w:pPr>
      <w:del w:id="409" w:author="Amanda" w:date="2024-09-03T09:06:00Z">
        <w:r w:rsidRPr="00A96D5A" w:rsidDel="00AA330F">
          <w:rPr>
            <w:rFonts w:ascii="Times New Roman" w:hAnsi="Times New Roman" w:cs="Times New Roman"/>
            <w:sz w:val="24"/>
            <w:szCs w:val="24"/>
          </w:rPr>
          <w:delText>Date Reviewed:  ___________</w:delText>
        </w:r>
        <w:r w:rsidR="002477AD" w:rsidRPr="00A96D5A" w:rsidDel="00AA330F">
          <w:rPr>
            <w:rFonts w:ascii="Times New Roman" w:hAnsi="Times New Roman" w:cs="Times New Roman"/>
            <w:sz w:val="24"/>
            <w:szCs w:val="24"/>
          </w:rPr>
          <w:delText>_</w:delText>
        </w:r>
        <w:r w:rsidRPr="00A96D5A" w:rsidDel="00AA330F">
          <w:rPr>
            <w:rFonts w:ascii="Times New Roman" w:hAnsi="Times New Roman" w:cs="Times New Roman"/>
            <w:sz w:val="24"/>
            <w:szCs w:val="24"/>
          </w:rPr>
          <w:delText>_______</w:delText>
        </w:r>
      </w:del>
    </w:p>
    <w:p w14:paraId="5473A9B0" w14:textId="50243B2B" w:rsidR="008318E1" w:rsidRPr="00A96D5A" w:rsidDel="00AA330F" w:rsidRDefault="008318E1" w:rsidP="00A96D5A">
      <w:pPr>
        <w:rPr>
          <w:del w:id="410" w:author="Amanda" w:date="2024-09-03T09:06:00Z"/>
          <w:rFonts w:ascii="Times New Roman" w:hAnsi="Times New Roman" w:cs="Times New Roman"/>
          <w:sz w:val="24"/>
          <w:szCs w:val="24"/>
        </w:rPr>
      </w:pPr>
      <w:del w:id="411" w:author="Amanda" w:date="2024-09-03T09:06:00Z">
        <w:r w:rsidRPr="00A96D5A" w:rsidDel="00AA330F">
          <w:rPr>
            <w:rFonts w:ascii="Times New Roman" w:hAnsi="Times New Roman" w:cs="Times New Roman"/>
            <w:sz w:val="24"/>
            <w:szCs w:val="24"/>
          </w:rPr>
          <w:delText>E-Mail:</w:delText>
        </w:r>
        <w:r w:rsidR="00ED4707" w:rsidRPr="00A96D5A" w:rsidDel="00AA330F">
          <w:rPr>
            <w:rFonts w:ascii="Times New Roman" w:hAnsi="Times New Roman" w:cs="Times New Roman"/>
            <w:sz w:val="24"/>
            <w:szCs w:val="24"/>
          </w:rPr>
          <w:delText xml:space="preserve">  </w:delText>
        </w:r>
        <w:r w:rsidRPr="00A96D5A" w:rsidDel="00AA330F">
          <w:rPr>
            <w:rFonts w:ascii="Times New Roman" w:hAnsi="Times New Roman" w:cs="Times New Roman"/>
            <w:sz w:val="24"/>
            <w:szCs w:val="24"/>
          </w:rPr>
          <w:delText>_</w:delText>
        </w:r>
        <w:r w:rsidR="00ED4707" w:rsidRPr="00A96D5A" w:rsidDel="00AA330F">
          <w:rPr>
            <w:rFonts w:ascii="Times New Roman" w:hAnsi="Times New Roman" w:cs="Times New Roman"/>
            <w:sz w:val="24"/>
            <w:szCs w:val="24"/>
          </w:rPr>
          <w:delText>_</w:delText>
        </w:r>
        <w:r w:rsidRPr="00A96D5A" w:rsidDel="00AA330F">
          <w:rPr>
            <w:rFonts w:ascii="Times New Roman" w:hAnsi="Times New Roman" w:cs="Times New Roman"/>
            <w:sz w:val="24"/>
            <w:szCs w:val="24"/>
          </w:rPr>
          <w:delText>________________________</w:delText>
        </w:r>
      </w:del>
    </w:p>
    <w:p w14:paraId="32F48827" w14:textId="18FEB66B" w:rsidR="00A96D5A" w:rsidDel="00AA330F" w:rsidRDefault="00A96D5A" w:rsidP="00A96D5A">
      <w:pPr>
        <w:rPr>
          <w:del w:id="412" w:author="Amanda" w:date="2024-09-03T09:06:00Z"/>
          <w:rFonts w:ascii="Times New Roman" w:hAnsi="Times New Roman" w:cs="Times New Roman"/>
          <w:b/>
          <w:sz w:val="24"/>
          <w:szCs w:val="24"/>
        </w:rPr>
      </w:pPr>
    </w:p>
    <w:p w14:paraId="5473A9B1" w14:textId="2EADBB6E" w:rsidR="008318E1" w:rsidRPr="00A96D5A" w:rsidDel="00AA330F" w:rsidRDefault="008318E1" w:rsidP="00A96D5A">
      <w:pPr>
        <w:rPr>
          <w:del w:id="413" w:author="Amanda" w:date="2024-09-03T09:06:00Z"/>
          <w:rFonts w:ascii="Times New Roman" w:hAnsi="Times New Roman" w:cs="Times New Roman"/>
          <w:b/>
          <w:sz w:val="24"/>
          <w:szCs w:val="24"/>
        </w:rPr>
      </w:pPr>
      <w:del w:id="414" w:author="Amanda" w:date="2024-09-03T09:06:00Z">
        <w:r w:rsidRPr="00A96D5A" w:rsidDel="00AA330F">
          <w:rPr>
            <w:rFonts w:ascii="Times New Roman" w:hAnsi="Times New Roman" w:cs="Times New Roman"/>
            <w:b/>
            <w:sz w:val="24"/>
            <w:szCs w:val="24"/>
          </w:rPr>
          <w:delText>Technical Representative:</w:delText>
        </w:r>
      </w:del>
    </w:p>
    <w:p w14:paraId="5473A9B2" w14:textId="086CE5A3" w:rsidR="008318E1" w:rsidRPr="00A96D5A" w:rsidDel="00AA330F" w:rsidRDefault="008318E1" w:rsidP="00A96D5A">
      <w:pPr>
        <w:rPr>
          <w:del w:id="415" w:author="Amanda" w:date="2024-09-03T09:06:00Z"/>
          <w:rFonts w:ascii="Times New Roman" w:hAnsi="Times New Roman" w:cs="Times New Roman"/>
          <w:sz w:val="24"/>
          <w:szCs w:val="24"/>
        </w:rPr>
      </w:pPr>
      <w:del w:id="416" w:author="Amanda" w:date="2024-09-03T09:06:00Z">
        <w:r w:rsidRPr="00A96D5A" w:rsidDel="00AA330F">
          <w:rPr>
            <w:rFonts w:ascii="Times New Roman" w:hAnsi="Times New Roman" w:cs="Times New Roman"/>
            <w:sz w:val="24"/>
            <w:szCs w:val="24"/>
          </w:rPr>
          <w:delText xml:space="preserve">Typed Name:  </w:delText>
        </w:r>
        <w:r w:rsidRPr="00A96D5A" w:rsidDel="00AA330F">
          <w:rPr>
            <w:rFonts w:ascii="Times New Roman" w:hAnsi="Times New Roman" w:cs="Times New Roman"/>
            <w:sz w:val="24"/>
            <w:szCs w:val="24"/>
          </w:rPr>
          <w:tab/>
          <w:delText>DSN:</w:delText>
        </w:r>
        <w:r w:rsidR="00166A57" w:rsidRPr="00A96D5A" w:rsidDel="00AA330F">
          <w:rPr>
            <w:rFonts w:ascii="Times New Roman" w:hAnsi="Times New Roman" w:cs="Times New Roman"/>
            <w:sz w:val="24"/>
            <w:szCs w:val="24"/>
          </w:rPr>
          <w:delText xml:space="preserve">  </w:delText>
        </w:r>
        <w:r w:rsidRPr="00A96D5A" w:rsidDel="00AA330F">
          <w:rPr>
            <w:rFonts w:ascii="Times New Roman" w:hAnsi="Times New Roman" w:cs="Times New Roman"/>
            <w:sz w:val="24"/>
            <w:szCs w:val="24"/>
          </w:rPr>
          <w:delText>_____________________</w:delText>
        </w:r>
      </w:del>
    </w:p>
    <w:p w14:paraId="5473A9B4" w14:textId="55656275" w:rsidR="008318E1" w:rsidRPr="00A96D5A" w:rsidDel="00AA330F" w:rsidRDefault="008318E1" w:rsidP="00A96D5A">
      <w:pPr>
        <w:rPr>
          <w:del w:id="417" w:author="Amanda" w:date="2024-09-03T09:06:00Z"/>
          <w:rFonts w:ascii="Times New Roman" w:hAnsi="Times New Roman" w:cs="Times New Roman"/>
          <w:sz w:val="24"/>
          <w:szCs w:val="24"/>
        </w:rPr>
      </w:pPr>
      <w:del w:id="418" w:author="Amanda" w:date="2024-09-03T09:06:00Z">
        <w:r w:rsidRPr="00A96D5A" w:rsidDel="00AA330F">
          <w:rPr>
            <w:rFonts w:ascii="Times New Roman" w:hAnsi="Times New Roman" w:cs="Times New Roman"/>
            <w:sz w:val="24"/>
            <w:szCs w:val="24"/>
          </w:rPr>
          <w:delText xml:space="preserve">Title:  </w:delText>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delText>Date Reviewed:  _____________</w:delText>
        </w:r>
      </w:del>
    </w:p>
    <w:p w14:paraId="1E516B3B" w14:textId="2D7F0EC7" w:rsidR="00E4511B" w:rsidDel="00AA330F" w:rsidRDefault="00E4511B" w:rsidP="00A96D5A">
      <w:pPr>
        <w:rPr>
          <w:del w:id="419" w:author="Amanda" w:date="2024-09-03T09:06:00Z"/>
          <w:rFonts w:ascii="Times New Roman" w:hAnsi="Times New Roman" w:cs="Times New Roman"/>
          <w:b/>
          <w:sz w:val="24"/>
          <w:szCs w:val="24"/>
        </w:rPr>
      </w:pPr>
    </w:p>
    <w:p w14:paraId="5473A9B5" w14:textId="44276712" w:rsidR="008318E1" w:rsidRPr="00A96D5A" w:rsidDel="00AA330F" w:rsidRDefault="008318E1" w:rsidP="00A96D5A">
      <w:pPr>
        <w:rPr>
          <w:del w:id="420" w:author="Amanda" w:date="2024-09-03T09:06:00Z"/>
          <w:rFonts w:ascii="Times New Roman" w:hAnsi="Times New Roman" w:cs="Times New Roman"/>
          <w:b/>
          <w:sz w:val="24"/>
          <w:szCs w:val="24"/>
        </w:rPr>
      </w:pPr>
      <w:del w:id="421" w:author="Amanda" w:date="2024-09-03T09:06:00Z">
        <w:r w:rsidRPr="00A96D5A" w:rsidDel="00AA330F">
          <w:rPr>
            <w:rFonts w:ascii="Times New Roman" w:hAnsi="Times New Roman" w:cs="Times New Roman"/>
            <w:b/>
            <w:sz w:val="24"/>
            <w:szCs w:val="24"/>
          </w:rPr>
          <w:delText>Requirements Representative:</w:delText>
        </w:r>
      </w:del>
    </w:p>
    <w:p w14:paraId="5473A9B6" w14:textId="32198F30" w:rsidR="008318E1" w:rsidRPr="00A96D5A" w:rsidDel="00AA330F" w:rsidRDefault="008318E1" w:rsidP="00A96D5A">
      <w:pPr>
        <w:rPr>
          <w:del w:id="422" w:author="Amanda" w:date="2024-09-03T09:06:00Z"/>
          <w:rFonts w:ascii="Times New Roman" w:hAnsi="Times New Roman" w:cs="Times New Roman"/>
          <w:sz w:val="24"/>
          <w:szCs w:val="24"/>
        </w:rPr>
      </w:pPr>
      <w:del w:id="423" w:author="Amanda" w:date="2024-09-03T09:06:00Z">
        <w:r w:rsidRPr="00A96D5A" w:rsidDel="00AA330F">
          <w:rPr>
            <w:rFonts w:ascii="Times New Roman" w:hAnsi="Times New Roman" w:cs="Times New Roman"/>
            <w:sz w:val="24"/>
            <w:szCs w:val="24"/>
          </w:rPr>
          <w:delText xml:space="preserve">Typed Name:  </w:delText>
        </w:r>
        <w:r w:rsidRPr="00A96D5A" w:rsidDel="00AA330F">
          <w:rPr>
            <w:rFonts w:ascii="Times New Roman" w:hAnsi="Times New Roman" w:cs="Times New Roman"/>
            <w:sz w:val="24"/>
            <w:szCs w:val="24"/>
          </w:rPr>
          <w:tab/>
          <w:delText>DSN: ______________________</w:delText>
        </w:r>
      </w:del>
    </w:p>
    <w:p w14:paraId="5473A9B9" w14:textId="4D36230A" w:rsidR="002D033D" w:rsidDel="00AA330F" w:rsidRDefault="008318E1" w:rsidP="00A96D5A">
      <w:pPr>
        <w:rPr>
          <w:del w:id="424" w:author="Amanda" w:date="2024-09-03T09:06:00Z"/>
          <w:rFonts w:ascii="Times New Roman" w:hAnsi="Times New Roman" w:cs="Times New Roman"/>
          <w:sz w:val="24"/>
          <w:szCs w:val="24"/>
        </w:rPr>
      </w:pPr>
      <w:del w:id="425" w:author="Amanda" w:date="2024-09-03T09:06:00Z">
        <w:r w:rsidRPr="00A96D5A" w:rsidDel="00AA330F">
          <w:rPr>
            <w:rFonts w:ascii="Times New Roman" w:hAnsi="Times New Roman" w:cs="Times New Roman"/>
            <w:sz w:val="24"/>
            <w:szCs w:val="24"/>
          </w:rPr>
          <w:delText xml:space="preserve">Title:  </w:delText>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delText>Date Reviewed:  _____________</w:delText>
        </w:r>
      </w:del>
    </w:p>
    <w:p w14:paraId="0C8BFA32" w14:textId="30EB0B14" w:rsidR="00A96D5A" w:rsidRPr="00A96D5A" w:rsidDel="00AA330F" w:rsidRDefault="00A96D5A" w:rsidP="00A96D5A">
      <w:pPr>
        <w:rPr>
          <w:del w:id="426" w:author="Amanda" w:date="2024-09-03T09:06:00Z"/>
          <w:rFonts w:ascii="Times New Roman" w:hAnsi="Times New Roman" w:cs="Times New Roman"/>
          <w:sz w:val="24"/>
          <w:szCs w:val="24"/>
        </w:rPr>
      </w:pPr>
    </w:p>
    <w:p w14:paraId="5473A9BA" w14:textId="6D0708BF" w:rsidR="008318E1" w:rsidRPr="00A96D5A" w:rsidDel="00AA330F" w:rsidRDefault="008318E1" w:rsidP="00A96D5A">
      <w:pPr>
        <w:rPr>
          <w:del w:id="427" w:author="Amanda" w:date="2024-09-03T09:06:00Z"/>
          <w:rFonts w:ascii="Times New Roman" w:hAnsi="Times New Roman" w:cs="Times New Roman"/>
          <w:b/>
          <w:sz w:val="24"/>
          <w:szCs w:val="24"/>
        </w:rPr>
      </w:pPr>
      <w:del w:id="428" w:author="Amanda" w:date="2024-09-03T09:06:00Z">
        <w:r w:rsidRPr="00A96D5A" w:rsidDel="00AA330F">
          <w:rPr>
            <w:rFonts w:ascii="Times New Roman" w:hAnsi="Times New Roman" w:cs="Times New Roman"/>
            <w:b/>
            <w:sz w:val="24"/>
            <w:szCs w:val="24"/>
          </w:rPr>
          <w:delText>Reviews:  I have reviewed this justification and find it adequate to support other than full and open competition.</w:delText>
        </w:r>
      </w:del>
    </w:p>
    <w:p w14:paraId="5473A9BB" w14:textId="6A40DDEA" w:rsidR="008318E1" w:rsidRPr="00A96D5A" w:rsidDel="00AA330F" w:rsidRDefault="008318E1" w:rsidP="00A96D5A">
      <w:pPr>
        <w:rPr>
          <w:del w:id="429" w:author="Amanda" w:date="2024-09-03T09:06:00Z"/>
          <w:rFonts w:ascii="Times New Roman" w:hAnsi="Times New Roman" w:cs="Times New Roman"/>
          <w:b/>
          <w:sz w:val="24"/>
          <w:szCs w:val="24"/>
        </w:rPr>
      </w:pPr>
      <w:del w:id="430" w:author="Amanda" w:date="2024-09-03T09:06:00Z">
        <w:r w:rsidRPr="00A96D5A" w:rsidDel="00AA330F">
          <w:rPr>
            <w:rFonts w:ascii="Times New Roman" w:hAnsi="Times New Roman" w:cs="Times New Roman"/>
            <w:b/>
            <w:sz w:val="24"/>
            <w:szCs w:val="24"/>
          </w:rPr>
          <w:delText>Program Manager (1)</w:delText>
        </w:r>
      </w:del>
    </w:p>
    <w:p w14:paraId="5473A9BC" w14:textId="68653BDE" w:rsidR="008318E1" w:rsidRPr="00A96D5A" w:rsidDel="00AA330F" w:rsidRDefault="008318E1" w:rsidP="00A96D5A">
      <w:pPr>
        <w:rPr>
          <w:del w:id="431" w:author="Amanda" w:date="2024-09-03T09:06:00Z"/>
          <w:rFonts w:ascii="Times New Roman" w:hAnsi="Times New Roman" w:cs="Times New Roman"/>
          <w:sz w:val="24"/>
          <w:szCs w:val="24"/>
        </w:rPr>
      </w:pPr>
      <w:del w:id="432" w:author="Amanda" w:date="2024-09-03T09:06:00Z">
        <w:r w:rsidRPr="00A96D5A" w:rsidDel="00AA330F">
          <w:rPr>
            <w:rFonts w:ascii="Times New Roman" w:hAnsi="Times New Roman" w:cs="Times New Roman"/>
            <w:sz w:val="24"/>
            <w:szCs w:val="24"/>
          </w:rPr>
          <w:lastRenderedPageBreak/>
          <w:delText xml:space="preserve">Typed Name:  </w:delText>
        </w:r>
        <w:r w:rsidRPr="00A96D5A" w:rsidDel="00AA330F">
          <w:rPr>
            <w:rFonts w:ascii="Times New Roman" w:hAnsi="Times New Roman" w:cs="Times New Roman"/>
            <w:sz w:val="24"/>
            <w:szCs w:val="24"/>
          </w:rPr>
          <w:tab/>
          <w:delText>DSN:  ______________________</w:delText>
        </w:r>
      </w:del>
    </w:p>
    <w:p w14:paraId="5473A9BD" w14:textId="5E76C0FE" w:rsidR="008318E1" w:rsidRPr="00A96D5A" w:rsidDel="00AA330F" w:rsidRDefault="008318E1" w:rsidP="00A96D5A">
      <w:pPr>
        <w:rPr>
          <w:del w:id="433" w:author="Amanda" w:date="2024-09-03T09:06:00Z"/>
          <w:rFonts w:ascii="Times New Roman" w:hAnsi="Times New Roman" w:cs="Times New Roman"/>
          <w:sz w:val="24"/>
          <w:szCs w:val="24"/>
        </w:rPr>
      </w:pPr>
      <w:del w:id="434" w:author="Amanda" w:date="2024-09-03T09:06:00Z">
        <w:r w:rsidRPr="00A96D5A" w:rsidDel="00AA330F">
          <w:rPr>
            <w:rFonts w:ascii="Times New Roman" w:hAnsi="Times New Roman" w:cs="Times New Roman"/>
            <w:sz w:val="24"/>
            <w:szCs w:val="24"/>
          </w:rPr>
          <w:delText>Signature:  ______________________</w:delText>
        </w:r>
        <w:r w:rsidRPr="00A96D5A" w:rsidDel="00AA330F">
          <w:rPr>
            <w:rFonts w:ascii="Times New Roman" w:hAnsi="Times New Roman" w:cs="Times New Roman"/>
            <w:sz w:val="24"/>
            <w:szCs w:val="24"/>
          </w:rPr>
          <w:tab/>
          <w:delText>Date:  ________________</w:delText>
        </w:r>
        <w:r w:rsidR="002477AD" w:rsidRPr="00A96D5A" w:rsidDel="00AA330F">
          <w:rPr>
            <w:rFonts w:ascii="Times New Roman" w:hAnsi="Times New Roman" w:cs="Times New Roman"/>
            <w:sz w:val="24"/>
            <w:szCs w:val="24"/>
          </w:rPr>
          <w:delText>_</w:delText>
        </w:r>
        <w:r w:rsidRPr="00A96D5A" w:rsidDel="00AA330F">
          <w:rPr>
            <w:rFonts w:ascii="Times New Roman" w:hAnsi="Times New Roman" w:cs="Times New Roman"/>
            <w:sz w:val="24"/>
            <w:szCs w:val="24"/>
          </w:rPr>
          <w:delText>_____</w:delText>
        </w:r>
      </w:del>
    </w:p>
    <w:p w14:paraId="6598883A" w14:textId="0CD6CBFC" w:rsidR="00E4511B" w:rsidDel="00AA330F" w:rsidRDefault="00E4511B" w:rsidP="00A96D5A">
      <w:pPr>
        <w:rPr>
          <w:del w:id="435" w:author="Amanda" w:date="2024-09-03T09:06:00Z"/>
          <w:rFonts w:ascii="Times New Roman" w:hAnsi="Times New Roman" w:cs="Times New Roman"/>
          <w:b/>
          <w:sz w:val="24"/>
          <w:szCs w:val="24"/>
        </w:rPr>
      </w:pPr>
    </w:p>
    <w:p w14:paraId="5473A9BE" w14:textId="16ED7D3A" w:rsidR="008318E1" w:rsidRPr="00A96D5A" w:rsidDel="00AA330F" w:rsidRDefault="008318E1" w:rsidP="00A96D5A">
      <w:pPr>
        <w:rPr>
          <w:del w:id="436" w:author="Amanda" w:date="2024-09-03T09:06:00Z"/>
          <w:rFonts w:ascii="Times New Roman" w:hAnsi="Times New Roman" w:cs="Times New Roman"/>
          <w:b/>
          <w:sz w:val="24"/>
          <w:szCs w:val="24"/>
        </w:rPr>
      </w:pPr>
      <w:del w:id="437" w:author="Amanda" w:date="2024-09-03T09:06:00Z">
        <w:r w:rsidRPr="00A96D5A" w:rsidDel="00AA330F">
          <w:rPr>
            <w:rFonts w:ascii="Times New Roman" w:hAnsi="Times New Roman" w:cs="Times New Roman"/>
            <w:b/>
            <w:sz w:val="24"/>
            <w:szCs w:val="24"/>
          </w:rPr>
          <w:delText>Legal Counsel</w:delText>
        </w:r>
      </w:del>
    </w:p>
    <w:p w14:paraId="5473A9BF" w14:textId="38231E29" w:rsidR="008318E1" w:rsidRPr="00A96D5A" w:rsidDel="00AA330F" w:rsidRDefault="008318E1" w:rsidP="00A96D5A">
      <w:pPr>
        <w:rPr>
          <w:del w:id="438" w:author="Amanda" w:date="2024-09-03T09:06:00Z"/>
          <w:rFonts w:ascii="Times New Roman" w:hAnsi="Times New Roman" w:cs="Times New Roman"/>
          <w:sz w:val="24"/>
          <w:szCs w:val="24"/>
        </w:rPr>
      </w:pPr>
      <w:del w:id="439" w:author="Amanda" w:date="2024-09-03T09:06:00Z">
        <w:r w:rsidRPr="00A96D5A" w:rsidDel="00AA330F">
          <w:rPr>
            <w:rFonts w:ascii="Times New Roman" w:hAnsi="Times New Roman" w:cs="Times New Roman"/>
            <w:sz w:val="24"/>
            <w:szCs w:val="24"/>
          </w:rPr>
          <w:delText xml:space="preserve">Typed Name:  </w:delText>
        </w:r>
        <w:r w:rsidRPr="00A96D5A" w:rsidDel="00AA330F">
          <w:rPr>
            <w:rFonts w:ascii="Times New Roman" w:hAnsi="Times New Roman" w:cs="Times New Roman"/>
            <w:sz w:val="24"/>
            <w:szCs w:val="24"/>
          </w:rPr>
          <w:tab/>
          <w:delText>DSN:  ______________________</w:delText>
        </w:r>
      </w:del>
    </w:p>
    <w:p w14:paraId="5473A9C0" w14:textId="4BAEF548" w:rsidR="008318E1" w:rsidRPr="00A96D5A" w:rsidDel="00AA330F" w:rsidRDefault="008318E1" w:rsidP="00A96D5A">
      <w:pPr>
        <w:rPr>
          <w:del w:id="440" w:author="Amanda" w:date="2024-09-03T09:06:00Z"/>
          <w:rFonts w:ascii="Times New Roman" w:hAnsi="Times New Roman" w:cs="Times New Roman"/>
          <w:sz w:val="24"/>
          <w:szCs w:val="24"/>
        </w:rPr>
      </w:pPr>
      <w:del w:id="441" w:author="Amanda" w:date="2024-09-03T09:06:00Z">
        <w:r w:rsidRPr="00A96D5A" w:rsidDel="00AA330F">
          <w:rPr>
            <w:rFonts w:ascii="Times New Roman" w:hAnsi="Times New Roman" w:cs="Times New Roman"/>
            <w:sz w:val="24"/>
            <w:szCs w:val="24"/>
          </w:rPr>
          <w:delText>Signature:  ______________________</w:delText>
        </w:r>
        <w:r w:rsidRPr="00A96D5A" w:rsidDel="00AA330F">
          <w:rPr>
            <w:rFonts w:ascii="Times New Roman" w:hAnsi="Times New Roman" w:cs="Times New Roman"/>
            <w:sz w:val="24"/>
            <w:szCs w:val="24"/>
          </w:rPr>
          <w:tab/>
          <w:delText>Date:  _____________</w:delText>
        </w:r>
        <w:r w:rsidR="00A771AD" w:rsidRPr="00A96D5A" w:rsidDel="00AA330F">
          <w:rPr>
            <w:rFonts w:ascii="Times New Roman" w:hAnsi="Times New Roman" w:cs="Times New Roman"/>
            <w:sz w:val="24"/>
            <w:szCs w:val="24"/>
          </w:rPr>
          <w:delText>_</w:delText>
        </w:r>
        <w:r w:rsidRPr="00A96D5A" w:rsidDel="00AA330F">
          <w:rPr>
            <w:rFonts w:ascii="Times New Roman" w:hAnsi="Times New Roman" w:cs="Times New Roman"/>
            <w:sz w:val="24"/>
            <w:szCs w:val="24"/>
          </w:rPr>
          <w:delText>________</w:delText>
        </w:r>
      </w:del>
    </w:p>
    <w:p w14:paraId="7E841C7C" w14:textId="1204A3BA" w:rsidR="00E4511B" w:rsidDel="00AA330F" w:rsidRDefault="00E4511B" w:rsidP="00A96D5A">
      <w:pPr>
        <w:rPr>
          <w:del w:id="442" w:author="Amanda" w:date="2024-09-03T09:06:00Z"/>
          <w:rFonts w:ascii="Times New Roman" w:hAnsi="Times New Roman" w:cs="Times New Roman"/>
          <w:b/>
          <w:sz w:val="24"/>
          <w:szCs w:val="24"/>
        </w:rPr>
      </w:pPr>
    </w:p>
    <w:p w14:paraId="5473A9C1" w14:textId="4B334E9C" w:rsidR="008318E1" w:rsidRPr="00A96D5A" w:rsidDel="00AA330F" w:rsidRDefault="00F95F2E" w:rsidP="00A96D5A">
      <w:pPr>
        <w:rPr>
          <w:del w:id="443" w:author="Amanda" w:date="2024-09-03T09:06:00Z"/>
          <w:rFonts w:ascii="Times New Roman" w:hAnsi="Times New Roman" w:cs="Times New Roman"/>
          <w:b/>
          <w:sz w:val="24"/>
          <w:szCs w:val="24"/>
        </w:rPr>
      </w:pPr>
      <w:del w:id="444" w:author="Amanda" w:date="2024-09-03T09:06:00Z">
        <w:r w:rsidRPr="00A96D5A" w:rsidDel="00AA330F">
          <w:rPr>
            <w:rFonts w:ascii="Times New Roman" w:hAnsi="Times New Roman" w:cs="Times New Roman"/>
            <w:b/>
            <w:sz w:val="24"/>
            <w:szCs w:val="24"/>
          </w:rPr>
          <w:delText xml:space="preserve">Command </w:delText>
        </w:r>
        <w:r w:rsidR="008318E1" w:rsidRPr="00A96D5A" w:rsidDel="00AA330F">
          <w:rPr>
            <w:rFonts w:ascii="Times New Roman" w:hAnsi="Times New Roman" w:cs="Times New Roman"/>
            <w:b/>
            <w:sz w:val="24"/>
            <w:szCs w:val="24"/>
          </w:rPr>
          <w:delText>Advocate</w:delText>
        </w:r>
        <w:r w:rsidRPr="00A96D5A" w:rsidDel="00AA330F">
          <w:rPr>
            <w:rFonts w:ascii="Times New Roman" w:hAnsi="Times New Roman" w:cs="Times New Roman"/>
            <w:b/>
            <w:sz w:val="24"/>
            <w:szCs w:val="24"/>
          </w:rPr>
          <w:delText xml:space="preserve"> for Competition</w:delText>
        </w:r>
      </w:del>
    </w:p>
    <w:p w14:paraId="5473A9C2" w14:textId="4DA96E4F" w:rsidR="008318E1" w:rsidRPr="00A96D5A" w:rsidDel="00AA330F" w:rsidRDefault="008318E1" w:rsidP="00A96D5A">
      <w:pPr>
        <w:rPr>
          <w:del w:id="445" w:author="Amanda" w:date="2024-09-03T09:06:00Z"/>
          <w:rFonts w:ascii="Times New Roman" w:hAnsi="Times New Roman" w:cs="Times New Roman"/>
          <w:sz w:val="24"/>
          <w:szCs w:val="24"/>
        </w:rPr>
      </w:pPr>
      <w:del w:id="446" w:author="Amanda" w:date="2024-09-03T09:06:00Z">
        <w:r w:rsidRPr="00A96D5A" w:rsidDel="00AA330F">
          <w:rPr>
            <w:rFonts w:ascii="Times New Roman" w:hAnsi="Times New Roman" w:cs="Times New Roman"/>
            <w:sz w:val="24"/>
            <w:szCs w:val="24"/>
          </w:rPr>
          <w:delText>Typed Name:</w:delText>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delText>DSN:</w:delText>
        </w:r>
        <w:r w:rsidR="002477AD" w:rsidRPr="00A96D5A" w:rsidDel="00AA330F">
          <w:rPr>
            <w:rFonts w:ascii="Times New Roman" w:hAnsi="Times New Roman" w:cs="Times New Roman"/>
            <w:sz w:val="24"/>
            <w:szCs w:val="24"/>
          </w:rPr>
          <w:delText xml:space="preserve">  </w:delText>
        </w:r>
        <w:r w:rsidRPr="00A96D5A" w:rsidDel="00AA330F">
          <w:rPr>
            <w:rFonts w:ascii="Times New Roman" w:hAnsi="Times New Roman" w:cs="Times New Roman"/>
            <w:sz w:val="24"/>
            <w:szCs w:val="24"/>
          </w:rPr>
          <w:delText>______________________</w:delText>
        </w:r>
      </w:del>
    </w:p>
    <w:p w14:paraId="5473A9C3" w14:textId="1EF57778" w:rsidR="008318E1" w:rsidRPr="00A96D5A" w:rsidDel="00AA330F" w:rsidRDefault="008318E1" w:rsidP="00A96D5A">
      <w:pPr>
        <w:rPr>
          <w:del w:id="447" w:author="Amanda" w:date="2024-09-03T09:06:00Z"/>
          <w:rFonts w:ascii="Times New Roman" w:hAnsi="Times New Roman" w:cs="Times New Roman"/>
          <w:sz w:val="24"/>
          <w:szCs w:val="24"/>
        </w:rPr>
      </w:pPr>
      <w:del w:id="448" w:author="Amanda" w:date="2024-09-03T09:06:00Z">
        <w:r w:rsidRPr="00A96D5A" w:rsidDel="00AA330F">
          <w:rPr>
            <w:rFonts w:ascii="Times New Roman" w:hAnsi="Times New Roman" w:cs="Times New Roman"/>
            <w:sz w:val="24"/>
            <w:szCs w:val="24"/>
          </w:rPr>
          <w:delText>Signature:  ______________________</w:delText>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delText>Date:</w:delText>
        </w:r>
        <w:r w:rsidR="002477AD" w:rsidRPr="00A96D5A" w:rsidDel="00AA330F">
          <w:rPr>
            <w:rFonts w:ascii="Times New Roman" w:hAnsi="Times New Roman" w:cs="Times New Roman"/>
            <w:sz w:val="24"/>
            <w:szCs w:val="24"/>
          </w:rPr>
          <w:delText xml:space="preserve">  </w:delText>
        </w:r>
        <w:r w:rsidRPr="00A96D5A" w:rsidDel="00AA330F">
          <w:rPr>
            <w:rFonts w:ascii="Times New Roman" w:hAnsi="Times New Roman" w:cs="Times New Roman"/>
            <w:sz w:val="24"/>
            <w:szCs w:val="24"/>
          </w:rPr>
          <w:delText>______________________</w:delText>
        </w:r>
      </w:del>
    </w:p>
    <w:p w14:paraId="6710D1A2" w14:textId="49F4EF77" w:rsidR="00E4511B" w:rsidDel="00AA330F" w:rsidRDefault="00E4511B" w:rsidP="00A96D5A">
      <w:pPr>
        <w:rPr>
          <w:del w:id="449" w:author="Amanda" w:date="2024-09-03T09:06:00Z"/>
          <w:rFonts w:ascii="Times New Roman" w:hAnsi="Times New Roman" w:cs="Times New Roman"/>
          <w:b/>
          <w:sz w:val="24"/>
          <w:szCs w:val="24"/>
        </w:rPr>
      </w:pPr>
    </w:p>
    <w:p w14:paraId="5473A9C4" w14:textId="63F137F5" w:rsidR="008318E1" w:rsidRPr="00A96D5A" w:rsidDel="00AA330F" w:rsidRDefault="00967962" w:rsidP="00A96D5A">
      <w:pPr>
        <w:rPr>
          <w:del w:id="450" w:author="Amanda" w:date="2024-09-03T09:06:00Z"/>
          <w:rFonts w:ascii="Times New Roman" w:hAnsi="Times New Roman" w:cs="Times New Roman"/>
          <w:b/>
          <w:sz w:val="24"/>
          <w:szCs w:val="24"/>
        </w:rPr>
      </w:pPr>
      <w:del w:id="451" w:author="Amanda" w:date="2024-09-03T09:06:00Z">
        <w:r w:rsidDel="00AA330F">
          <w:rPr>
            <w:rFonts w:ascii="Times New Roman" w:hAnsi="Times New Roman" w:cs="Times New Roman"/>
            <w:b/>
            <w:sz w:val="24"/>
            <w:szCs w:val="24"/>
          </w:rPr>
          <w:delText>Senior</w:delText>
        </w:r>
        <w:r w:rsidR="008318E1" w:rsidRPr="00A96D5A" w:rsidDel="00AA330F">
          <w:rPr>
            <w:rFonts w:ascii="Times New Roman" w:hAnsi="Times New Roman" w:cs="Times New Roman"/>
            <w:b/>
            <w:sz w:val="24"/>
            <w:szCs w:val="24"/>
          </w:rPr>
          <w:delText xml:space="preserve"> Contracting</w:delText>
        </w:r>
        <w:r w:rsidDel="00AA330F">
          <w:rPr>
            <w:rFonts w:ascii="Times New Roman" w:hAnsi="Times New Roman" w:cs="Times New Roman"/>
            <w:b/>
            <w:sz w:val="24"/>
            <w:szCs w:val="24"/>
          </w:rPr>
          <w:delText xml:space="preserve"> Official</w:delText>
        </w:r>
      </w:del>
    </w:p>
    <w:p w14:paraId="5473A9C5" w14:textId="741C8F1F" w:rsidR="008318E1" w:rsidRPr="00A96D5A" w:rsidDel="00AA330F" w:rsidRDefault="008318E1" w:rsidP="00A96D5A">
      <w:pPr>
        <w:rPr>
          <w:del w:id="452" w:author="Amanda" w:date="2024-09-03T09:06:00Z"/>
          <w:rFonts w:ascii="Times New Roman" w:hAnsi="Times New Roman" w:cs="Times New Roman"/>
          <w:sz w:val="24"/>
          <w:szCs w:val="24"/>
        </w:rPr>
      </w:pPr>
      <w:del w:id="453" w:author="Amanda" w:date="2024-09-03T09:06:00Z">
        <w:r w:rsidRPr="00A96D5A" w:rsidDel="00AA330F">
          <w:rPr>
            <w:rFonts w:ascii="Times New Roman" w:hAnsi="Times New Roman" w:cs="Times New Roman"/>
            <w:sz w:val="24"/>
            <w:szCs w:val="24"/>
          </w:rPr>
          <w:delText xml:space="preserve">Typed Name:  </w:delText>
        </w:r>
        <w:r w:rsidRPr="00A96D5A" w:rsidDel="00AA330F">
          <w:rPr>
            <w:rFonts w:ascii="Times New Roman" w:hAnsi="Times New Roman" w:cs="Times New Roman"/>
            <w:sz w:val="24"/>
            <w:szCs w:val="24"/>
          </w:rPr>
          <w:tab/>
          <w:delText>DSN:  ______________________</w:delText>
        </w:r>
      </w:del>
    </w:p>
    <w:p w14:paraId="5473A9C6" w14:textId="0B676AD1" w:rsidR="008318E1" w:rsidRPr="00A96D5A" w:rsidDel="00AA330F" w:rsidRDefault="008318E1" w:rsidP="00A96D5A">
      <w:pPr>
        <w:rPr>
          <w:del w:id="454" w:author="Amanda" w:date="2024-09-03T09:06:00Z"/>
          <w:rFonts w:ascii="Times New Roman" w:hAnsi="Times New Roman" w:cs="Times New Roman"/>
          <w:sz w:val="24"/>
          <w:szCs w:val="24"/>
        </w:rPr>
      </w:pPr>
      <w:del w:id="455" w:author="Amanda" w:date="2024-09-03T09:06:00Z">
        <w:r w:rsidRPr="00A96D5A" w:rsidDel="00AA330F">
          <w:rPr>
            <w:rFonts w:ascii="Times New Roman" w:hAnsi="Times New Roman" w:cs="Times New Roman"/>
            <w:sz w:val="24"/>
            <w:szCs w:val="24"/>
          </w:rPr>
          <w:delText>Signature:  ______________________</w:delText>
        </w:r>
        <w:r w:rsidRPr="00A96D5A" w:rsidDel="00AA330F">
          <w:rPr>
            <w:rFonts w:ascii="Times New Roman" w:hAnsi="Times New Roman" w:cs="Times New Roman"/>
            <w:sz w:val="24"/>
            <w:szCs w:val="24"/>
          </w:rPr>
          <w:tab/>
          <w:delText>Date:  _________</w:delText>
        </w:r>
        <w:r w:rsidR="00A771AD" w:rsidRPr="00A96D5A" w:rsidDel="00AA330F">
          <w:rPr>
            <w:rFonts w:ascii="Times New Roman" w:hAnsi="Times New Roman" w:cs="Times New Roman"/>
            <w:sz w:val="24"/>
            <w:szCs w:val="24"/>
          </w:rPr>
          <w:delText>_</w:delText>
        </w:r>
        <w:r w:rsidRPr="00A96D5A" w:rsidDel="00AA330F">
          <w:rPr>
            <w:rFonts w:ascii="Times New Roman" w:hAnsi="Times New Roman" w:cs="Times New Roman"/>
            <w:sz w:val="24"/>
            <w:szCs w:val="24"/>
          </w:rPr>
          <w:delText>____________</w:delText>
        </w:r>
      </w:del>
    </w:p>
    <w:p w14:paraId="44B6397E" w14:textId="19797C8A" w:rsidR="00E4511B" w:rsidDel="00AA330F" w:rsidRDefault="00E4511B" w:rsidP="00A96D5A">
      <w:pPr>
        <w:rPr>
          <w:del w:id="456" w:author="Amanda" w:date="2024-09-03T09:06:00Z"/>
          <w:rFonts w:ascii="Times New Roman" w:hAnsi="Times New Roman" w:cs="Times New Roman"/>
          <w:b/>
          <w:sz w:val="24"/>
          <w:szCs w:val="24"/>
        </w:rPr>
      </w:pPr>
    </w:p>
    <w:p w14:paraId="5473A9C7" w14:textId="1C771AE9" w:rsidR="008318E1" w:rsidRPr="00A96D5A" w:rsidDel="00AA330F" w:rsidRDefault="008318E1" w:rsidP="00A96D5A">
      <w:pPr>
        <w:rPr>
          <w:del w:id="457" w:author="Amanda" w:date="2024-09-03T09:06:00Z"/>
          <w:rFonts w:ascii="Times New Roman" w:hAnsi="Times New Roman" w:cs="Times New Roman"/>
          <w:sz w:val="24"/>
          <w:szCs w:val="24"/>
        </w:rPr>
      </w:pPr>
      <w:del w:id="458" w:author="Amanda" w:date="2024-09-03T09:06:00Z">
        <w:r w:rsidRPr="00A96D5A" w:rsidDel="00AA330F">
          <w:rPr>
            <w:rFonts w:ascii="Times New Roman" w:hAnsi="Times New Roman" w:cs="Times New Roman"/>
            <w:b/>
            <w:sz w:val="24"/>
            <w:szCs w:val="24"/>
          </w:rPr>
          <w:delText xml:space="preserve">(1)  Add </w:delText>
        </w:r>
        <w:r w:rsidR="00797B98" w:rsidRPr="00A96D5A" w:rsidDel="00AA330F">
          <w:rPr>
            <w:rFonts w:ascii="Times New Roman" w:hAnsi="Times New Roman" w:cs="Times New Roman"/>
            <w:b/>
            <w:sz w:val="24"/>
            <w:szCs w:val="24"/>
          </w:rPr>
          <w:delText xml:space="preserve">Program Executive Officer </w:delText>
        </w:r>
        <w:r w:rsidRPr="00A96D5A" w:rsidDel="00AA330F">
          <w:rPr>
            <w:rFonts w:ascii="Times New Roman" w:hAnsi="Times New Roman" w:cs="Times New Roman"/>
            <w:b/>
            <w:sz w:val="24"/>
            <w:szCs w:val="24"/>
          </w:rPr>
          <w:delText>signature block when item is Program Executive Officer managed</w:delText>
        </w:r>
        <w:r w:rsidRPr="00A96D5A" w:rsidDel="00AA330F">
          <w:rPr>
            <w:rFonts w:ascii="Times New Roman" w:hAnsi="Times New Roman" w:cs="Times New Roman"/>
            <w:sz w:val="24"/>
            <w:szCs w:val="24"/>
          </w:rPr>
          <w:delText xml:space="preserve">. </w:delText>
        </w:r>
      </w:del>
    </w:p>
    <w:p w14:paraId="2D082F0C" w14:textId="20502002" w:rsidR="00E4511B" w:rsidDel="00AA330F" w:rsidRDefault="00E4511B" w:rsidP="00A96D5A">
      <w:pPr>
        <w:rPr>
          <w:del w:id="459" w:author="Amanda" w:date="2024-09-03T09:06:00Z"/>
          <w:rFonts w:ascii="Times New Roman" w:hAnsi="Times New Roman" w:cs="Times New Roman"/>
          <w:b/>
          <w:sz w:val="24"/>
          <w:szCs w:val="24"/>
        </w:rPr>
      </w:pPr>
    </w:p>
    <w:p w14:paraId="5473A9C8" w14:textId="4508C909" w:rsidR="008318E1" w:rsidRPr="00A96D5A" w:rsidDel="00AA330F" w:rsidRDefault="008318E1" w:rsidP="00A96D5A">
      <w:pPr>
        <w:rPr>
          <w:del w:id="460" w:author="Amanda" w:date="2024-09-03T09:06:00Z"/>
          <w:rFonts w:ascii="Times New Roman" w:hAnsi="Times New Roman" w:cs="Times New Roman"/>
          <w:b/>
          <w:sz w:val="24"/>
          <w:szCs w:val="24"/>
        </w:rPr>
      </w:pPr>
      <w:del w:id="461" w:author="Amanda" w:date="2024-09-03T09:06:00Z">
        <w:r w:rsidRPr="00A96D5A" w:rsidDel="00AA330F">
          <w:rPr>
            <w:rFonts w:ascii="Times New Roman" w:hAnsi="Times New Roman" w:cs="Times New Roman"/>
            <w:b/>
            <w:sz w:val="24"/>
            <w:szCs w:val="24"/>
          </w:rPr>
          <w:delText>Head of the Contracting Activity</w:delText>
        </w:r>
      </w:del>
    </w:p>
    <w:p w14:paraId="5473A9C9" w14:textId="30C04B3C" w:rsidR="008318E1" w:rsidRPr="00A96D5A" w:rsidDel="00AA330F" w:rsidRDefault="008318E1" w:rsidP="00A96D5A">
      <w:pPr>
        <w:rPr>
          <w:del w:id="462" w:author="Amanda" w:date="2024-09-03T09:06:00Z"/>
          <w:rFonts w:ascii="Times New Roman" w:hAnsi="Times New Roman" w:cs="Times New Roman"/>
          <w:sz w:val="24"/>
          <w:szCs w:val="24"/>
        </w:rPr>
      </w:pPr>
      <w:del w:id="463" w:author="Amanda" w:date="2024-09-03T09:06:00Z">
        <w:r w:rsidRPr="00A96D5A" w:rsidDel="00AA330F">
          <w:rPr>
            <w:rFonts w:ascii="Times New Roman" w:hAnsi="Times New Roman" w:cs="Times New Roman"/>
            <w:sz w:val="24"/>
            <w:szCs w:val="24"/>
          </w:rPr>
          <w:delText xml:space="preserve">Typed Name:  </w:delText>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delText>DSN:  ______________________</w:delText>
        </w:r>
      </w:del>
    </w:p>
    <w:p w14:paraId="5473A9CA" w14:textId="5A00AD43" w:rsidR="008318E1" w:rsidRPr="00A96D5A" w:rsidDel="00AA330F" w:rsidRDefault="008318E1" w:rsidP="00A96D5A">
      <w:pPr>
        <w:rPr>
          <w:del w:id="464" w:author="Amanda" w:date="2024-09-03T09:06:00Z"/>
          <w:rFonts w:ascii="Times New Roman" w:hAnsi="Times New Roman" w:cs="Times New Roman"/>
          <w:sz w:val="24"/>
          <w:szCs w:val="24"/>
        </w:rPr>
      </w:pPr>
      <w:del w:id="465" w:author="Amanda" w:date="2024-09-03T09:06:00Z">
        <w:r w:rsidRPr="00A96D5A" w:rsidDel="00AA330F">
          <w:rPr>
            <w:rFonts w:ascii="Times New Roman" w:hAnsi="Times New Roman" w:cs="Times New Roman"/>
            <w:sz w:val="24"/>
            <w:szCs w:val="24"/>
          </w:rPr>
          <w:delText>Signature:  ______________________</w:delText>
        </w:r>
        <w:r w:rsidRPr="00A96D5A" w:rsidDel="00AA330F">
          <w:rPr>
            <w:rFonts w:ascii="Times New Roman" w:hAnsi="Times New Roman" w:cs="Times New Roman"/>
            <w:sz w:val="24"/>
            <w:szCs w:val="24"/>
          </w:rPr>
          <w:tab/>
        </w:r>
        <w:r w:rsidRPr="00A96D5A" w:rsidDel="00AA330F">
          <w:rPr>
            <w:rFonts w:ascii="Times New Roman" w:hAnsi="Times New Roman" w:cs="Times New Roman"/>
            <w:sz w:val="24"/>
            <w:szCs w:val="24"/>
          </w:rPr>
          <w:tab/>
          <w:delText>Date:  ______</w:delText>
        </w:r>
        <w:r w:rsidR="002477AD" w:rsidRPr="00A96D5A" w:rsidDel="00AA330F">
          <w:rPr>
            <w:rFonts w:ascii="Times New Roman" w:hAnsi="Times New Roman" w:cs="Times New Roman"/>
            <w:sz w:val="24"/>
            <w:szCs w:val="24"/>
          </w:rPr>
          <w:delText>_</w:delText>
        </w:r>
        <w:r w:rsidRPr="00A96D5A" w:rsidDel="00AA330F">
          <w:rPr>
            <w:rFonts w:ascii="Times New Roman" w:hAnsi="Times New Roman" w:cs="Times New Roman"/>
            <w:sz w:val="24"/>
            <w:szCs w:val="24"/>
          </w:rPr>
          <w:delText>_______________</w:delText>
        </w:r>
      </w:del>
    </w:p>
    <w:p w14:paraId="4B5E5E38" w14:textId="6703C7F7" w:rsidR="00633A4B" w:rsidRPr="00A96D5A" w:rsidDel="00AA330F" w:rsidRDefault="00633A4B" w:rsidP="00A96D5A">
      <w:pPr>
        <w:rPr>
          <w:del w:id="466" w:author="Amanda" w:date="2024-09-03T09:06:00Z"/>
          <w:rFonts w:ascii="Times New Roman" w:hAnsi="Times New Roman" w:cs="Times New Roman"/>
          <w:sz w:val="24"/>
          <w:szCs w:val="24"/>
        </w:rPr>
      </w:pPr>
    </w:p>
    <w:p w14:paraId="149F83B0" w14:textId="171B4CC3" w:rsidR="00633A4B" w:rsidRPr="00A96D5A" w:rsidDel="00AA330F" w:rsidRDefault="00633A4B" w:rsidP="00A96D5A">
      <w:pPr>
        <w:rPr>
          <w:del w:id="467" w:author="Amanda" w:date="2024-09-03T09:06:00Z"/>
          <w:rFonts w:ascii="Times New Roman" w:hAnsi="Times New Roman" w:cs="Times New Roman"/>
          <w:sz w:val="24"/>
          <w:szCs w:val="24"/>
        </w:rPr>
      </w:pPr>
    </w:p>
    <w:p w14:paraId="5473A9CC" w14:textId="6BF2303D" w:rsidR="008318E1" w:rsidRPr="008318E1" w:rsidRDefault="008318E1" w:rsidP="00A96D5A">
      <w:pPr>
        <w:pStyle w:val="Heading4"/>
      </w:pPr>
      <w:bookmarkStart w:id="468" w:name="_Toc512858682"/>
      <w:bookmarkStart w:id="469" w:name="_Toc123213335"/>
      <w:bookmarkStart w:id="470" w:name="_Toc124493450"/>
      <w:bookmarkStart w:id="471" w:name="_Toc132198543"/>
      <w:bookmarkStart w:id="472" w:name="_Toc146798620"/>
      <w:bookmarkStart w:id="473" w:name="_Toc155951475"/>
      <w:r w:rsidRPr="008318E1">
        <w:t>5153.</w:t>
      </w:r>
      <w:r w:rsidR="00BB1B64">
        <w:t>303-</w:t>
      </w:r>
      <w:proofErr w:type="gramStart"/>
      <w:r w:rsidR="00BB1B64">
        <w:t>5</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468"/>
      <w:bookmarkEnd w:id="469"/>
      <w:bookmarkEnd w:id="470"/>
      <w:bookmarkEnd w:id="471"/>
      <w:bookmarkEnd w:id="472"/>
      <w:bookmarkEnd w:id="473"/>
    </w:p>
    <w:p w14:paraId="667ACBED" w14:textId="06D13681" w:rsidR="005D1CBB" w:rsidRPr="00C3481E" w:rsidRDefault="005D1CBB" w:rsidP="005D1CBB">
      <w:pPr>
        <w:rPr>
          <w:ins w:id="474" w:author="Jordan, Amanda C CIV USARMY HQDA ASA ALT (USA)" w:date="2024-10-09T12:40:00Z"/>
          <w:rFonts w:ascii="Times New Roman" w:hAnsi="Times New Roman" w:cs="Times New Roman"/>
          <w:sz w:val="24"/>
          <w:szCs w:val="24"/>
        </w:rPr>
      </w:pPr>
      <w:ins w:id="475" w:author="Jordan, Amanda C CIV USARMY HQDA ASA ALT (USA)" w:date="2024-10-09T12:47:00Z">
        <w:r>
          <w:rPr>
            <w:rFonts w:ascii="Times New Roman" w:hAnsi="Times New Roman" w:cs="Times New Roman"/>
            <w:bCs/>
            <w:sz w:val="24"/>
            <w:szCs w:val="24"/>
          </w:rPr>
          <w:lastRenderedPageBreak/>
          <w:t xml:space="preserve">The </w:t>
        </w:r>
      </w:ins>
      <w:ins w:id="476" w:author="Jordan, Amanda C CIV USARMY HQDA ASA ALT (USA)" w:date="2024-10-09T12:40:00Z">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HYPERLINK "https://armyeitaas.sharepoint-mil.us/:w:/r/sites/ASA-ALT-PAM-Compass/_layouts/15/Doc.aspx?sourcedoc=%7B275DC22D-06F1-4453-9EDF-F92744ABE9F6%7D&amp;file=JA%20FAR%20Part%206%20%20(AUG%202022).docx&amp;action=default&amp;mobileredirect=true" \o "J&amp;A FAR Part 6" \t "_blank"</w:instrText>
        </w:r>
        <w:r>
          <w:rPr>
            <w:rFonts w:ascii="Times New Roman" w:hAnsi="Times New Roman" w:cs="Times New Roman"/>
            <w:sz w:val="24"/>
            <w:szCs w:val="24"/>
            <w:shd w:val="clear" w:color="auto" w:fill="FFFFFF"/>
          </w:rPr>
        </w:r>
        <w:r>
          <w:rPr>
            <w:rFonts w:ascii="Times New Roman" w:hAnsi="Times New Roman" w:cs="Times New Roman"/>
            <w:sz w:val="24"/>
            <w:szCs w:val="24"/>
            <w:shd w:val="clear" w:color="auto" w:fill="FFFFFF"/>
          </w:rPr>
          <w:fldChar w:fldCharType="separate"/>
        </w:r>
        <w:r w:rsidRPr="00C3481E">
          <w:rPr>
            <w:rStyle w:val="Hyperlink"/>
            <w:rFonts w:ascii="Times New Roman" w:hAnsi="Times New Roman" w:cs="Times New Roman"/>
            <w:sz w:val="24"/>
            <w:szCs w:val="24"/>
            <w:shd w:val="clear" w:color="auto" w:fill="FFFFFF"/>
          </w:rPr>
          <w:t xml:space="preserve">J&amp;A </w:t>
        </w:r>
        <w:r>
          <w:rPr>
            <w:rStyle w:val="Hyperlink"/>
            <w:rFonts w:ascii="Times New Roman" w:hAnsi="Times New Roman" w:cs="Times New Roman"/>
            <w:sz w:val="24"/>
            <w:szCs w:val="24"/>
            <w:shd w:val="clear" w:color="auto" w:fill="FFFFFF"/>
          </w:rPr>
          <w:t xml:space="preserve">for other than full and open competition </w:t>
        </w:r>
        <w:r w:rsidRPr="00C3481E">
          <w:rPr>
            <w:rStyle w:val="Hyperlink"/>
            <w:rFonts w:ascii="Times New Roman" w:hAnsi="Times New Roman" w:cs="Times New Roman"/>
            <w:sz w:val="24"/>
            <w:szCs w:val="24"/>
          </w:rPr>
          <w:t>Template</w:t>
        </w:r>
        <w:r>
          <w:rPr>
            <w:rFonts w:ascii="Times New Roman" w:hAnsi="Times New Roman" w:cs="Times New Roman"/>
            <w:sz w:val="24"/>
            <w:szCs w:val="24"/>
            <w:shd w:val="clear" w:color="auto" w:fill="FFFFFF"/>
          </w:rPr>
          <w:fldChar w:fldCharType="end"/>
        </w:r>
        <w:r w:rsidRPr="00C3481E">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C3481E">
          <w:rPr>
            <w:rFonts w:ascii="Times New Roman" w:hAnsi="Times New Roman" w:cs="Times New Roman"/>
            <w:sz w:val="24"/>
            <w:szCs w:val="24"/>
          </w:rPr>
          <w:t>located in the Army Templates and Guides</w:t>
        </w:r>
        <w:r>
          <w:rPr>
            <w:rFonts w:ascii="Times New Roman" w:hAnsi="Times New Roman" w:cs="Times New Roman"/>
            <w:sz w:val="24"/>
            <w:szCs w:val="24"/>
          </w:rPr>
          <w:t xml:space="preserve"> on </w:t>
        </w:r>
        <w:r>
          <w:rPr>
            <w:rFonts w:ascii="Times New Roman" w:hAnsi="Times New Roman" w:cs="Times New Roman"/>
            <w:sz w:val="24"/>
            <w:szCs w:val="24"/>
          </w:rPr>
          <w:fldChar w:fldCharType="begin"/>
        </w:r>
        <w:r>
          <w:rPr>
            <w:rFonts w:ascii="Times New Roman" w:hAnsi="Times New Roman" w:cs="Times New Roman"/>
            <w:sz w:val="24"/>
            <w:szCs w:val="24"/>
          </w:rPr>
          <w:instrText>HYPERLINK "https://armyeitaas.sharepoint-mil.us/sites/ASA-ALT-PAM"</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3481E">
          <w:rPr>
            <w:rStyle w:val="Hyperlink"/>
            <w:rFonts w:ascii="Times New Roman" w:hAnsi="Times New Roman" w:cs="Times New Roman"/>
            <w:sz w:val="24"/>
            <w:szCs w:val="24"/>
          </w:rPr>
          <w:t>PAM</w:t>
        </w:r>
        <w:r>
          <w:rPr>
            <w:rFonts w:ascii="Times New Roman" w:hAnsi="Times New Roman" w:cs="Times New Roman"/>
            <w:sz w:val="24"/>
            <w:szCs w:val="24"/>
          </w:rPr>
          <w:fldChar w:fldCharType="end"/>
        </w:r>
        <w:r w:rsidRPr="00C3481E">
          <w:rPr>
            <w:rFonts w:ascii="Times New Roman" w:hAnsi="Times New Roman" w:cs="Times New Roman"/>
            <w:sz w:val="24"/>
            <w:szCs w:val="24"/>
          </w:rPr>
          <w:t xml:space="preserve">. </w:t>
        </w:r>
      </w:ins>
    </w:p>
    <w:p w14:paraId="5473A9CD" w14:textId="5B759F95"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Th</w:t>
      </w:r>
      <w:ins w:id="477" w:author="Jordan, Amanda C CIV USARMY HQDA ASA ALT (USA)" w:date="2024-10-09T12:41:00Z">
        <w:r w:rsidR="005D1CBB">
          <w:rPr>
            <w:rFonts w:ascii="Times New Roman" w:hAnsi="Times New Roman" w:cs="Times New Roman"/>
            <w:b/>
            <w:sz w:val="24"/>
            <w:szCs w:val="24"/>
          </w:rPr>
          <w:t>e</w:t>
        </w:r>
      </w:ins>
      <w:del w:id="478" w:author="Jordan, Amanda C CIV USARMY HQDA ASA ALT (USA)" w:date="2024-10-09T12:41:00Z">
        <w:r w:rsidRPr="00A96D5A" w:rsidDel="005D1CBB">
          <w:rPr>
            <w:rFonts w:ascii="Times New Roman" w:hAnsi="Times New Roman" w:cs="Times New Roman"/>
            <w:b/>
            <w:sz w:val="24"/>
            <w:szCs w:val="24"/>
          </w:rPr>
          <w:delText>is</w:delText>
        </w:r>
      </w:del>
      <w:r w:rsidRPr="00A96D5A">
        <w:rPr>
          <w:rFonts w:ascii="Times New Roman" w:hAnsi="Times New Roman" w:cs="Times New Roman"/>
          <w:b/>
          <w:sz w:val="24"/>
          <w:szCs w:val="24"/>
        </w:rPr>
        <w:t xml:space="preserve"> </w:t>
      </w:r>
      <w:del w:id="479" w:author="Jordan, Amanda C CIV USARMY HQDA ASA ALT (USA)" w:date="2024-10-09T12:41:00Z">
        <w:r w:rsidRPr="00A96D5A" w:rsidDel="005D1CBB">
          <w:rPr>
            <w:rFonts w:ascii="Times New Roman" w:hAnsi="Times New Roman" w:cs="Times New Roman"/>
            <w:b/>
            <w:sz w:val="24"/>
            <w:szCs w:val="24"/>
          </w:rPr>
          <w:delText>format</w:delText>
        </w:r>
      </w:del>
      <w:ins w:id="480" w:author="Jordan, Amanda C CIV USARMY HQDA ASA ALT (USA)" w:date="2024-10-09T12:41:00Z">
        <w:r w:rsidR="005D1CBB">
          <w:rPr>
            <w:rFonts w:ascii="Times New Roman" w:hAnsi="Times New Roman" w:cs="Times New Roman"/>
            <w:b/>
            <w:sz w:val="24"/>
            <w:szCs w:val="24"/>
          </w:rPr>
          <w:t>Template</w:t>
        </w:r>
      </w:ins>
      <w:r w:rsidRPr="00A96D5A">
        <w:rPr>
          <w:rFonts w:ascii="Times New Roman" w:hAnsi="Times New Roman" w:cs="Times New Roman"/>
          <w:b/>
          <w:sz w:val="24"/>
          <w:szCs w:val="24"/>
        </w:rPr>
        <w:t xml:space="preserve">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5FF07591" w:rsidR="008318E1" w:rsidRPr="008318E1" w:rsidDel="00AA330F" w:rsidRDefault="008318E1" w:rsidP="00102BFE">
      <w:pPr>
        <w:spacing w:after="240"/>
        <w:jc w:val="right"/>
        <w:rPr>
          <w:del w:id="481" w:author="Amanda" w:date="2024-09-03T09:06:00Z"/>
          <w:rFonts w:ascii="Times New Roman" w:hAnsi="Times New Roman" w:cs="Times New Roman"/>
          <w:sz w:val="24"/>
          <w:szCs w:val="24"/>
        </w:rPr>
      </w:pPr>
      <w:del w:id="482" w:author="Amanda" w:date="2024-09-03T09:06:00Z">
        <w:r w:rsidRPr="008318E1" w:rsidDel="00AA330F">
          <w:rPr>
            <w:rFonts w:ascii="Times New Roman" w:hAnsi="Times New Roman" w:cs="Times New Roman"/>
            <w:b/>
            <w:sz w:val="24"/>
            <w:szCs w:val="24"/>
          </w:rPr>
          <w:delText>Control No:</w:delText>
        </w:r>
      </w:del>
    </w:p>
    <w:p w14:paraId="5473A9CF" w14:textId="40677D02" w:rsidR="008318E1" w:rsidRPr="008318E1" w:rsidDel="00AA330F" w:rsidRDefault="008318E1" w:rsidP="008318E1">
      <w:pPr>
        <w:pStyle w:val="Normalbc"/>
        <w:spacing w:after="240"/>
        <w:rPr>
          <w:del w:id="483" w:author="Amanda" w:date="2024-09-03T09:06:00Z"/>
          <w:rFonts w:ascii="Times New Roman" w:hAnsi="Times New Roman" w:cs="Times New Roman"/>
          <w:sz w:val="24"/>
          <w:szCs w:val="24"/>
        </w:rPr>
      </w:pPr>
      <w:del w:id="484" w:author="Amanda" w:date="2024-09-03T09:06:00Z">
        <w:r w:rsidRPr="008318E1" w:rsidDel="00AA330F">
          <w:rPr>
            <w:rFonts w:ascii="Times New Roman" w:hAnsi="Times New Roman" w:cs="Times New Roman"/>
            <w:sz w:val="24"/>
            <w:szCs w:val="24"/>
          </w:rPr>
          <w:delText xml:space="preserve">Justification and Approval for Other Than Full and </w:delText>
        </w:r>
      </w:del>
    </w:p>
    <w:p w14:paraId="5473A9D0" w14:textId="2053859D" w:rsidR="008318E1" w:rsidRPr="008318E1" w:rsidDel="00AA330F" w:rsidRDefault="008318E1" w:rsidP="008318E1">
      <w:pPr>
        <w:pStyle w:val="Normalbc"/>
        <w:spacing w:after="240"/>
        <w:rPr>
          <w:del w:id="485" w:author="Amanda" w:date="2024-09-03T09:06:00Z"/>
          <w:rFonts w:ascii="Times New Roman" w:hAnsi="Times New Roman" w:cs="Times New Roman"/>
          <w:sz w:val="24"/>
          <w:szCs w:val="24"/>
        </w:rPr>
      </w:pPr>
      <w:del w:id="486" w:author="Amanda" w:date="2024-09-03T09:06:00Z">
        <w:r w:rsidRPr="008318E1" w:rsidDel="00AA330F">
          <w:rPr>
            <w:rFonts w:ascii="Times New Roman" w:hAnsi="Times New Roman" w:cs="Times New Roman"/>
            <w:sz w:val="24"/>
            <w:szCs w:val="24"/>
          </w:rPr>
          <w:delText>Open Competition</w:delText>
        </w:r>
      </w:del>
    </w:p>
    <w:p w14:paraId="5473A9D1" w14:textId="79F83C37"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487" w:author="Amanda" w:date="2024-09-03T09:06:00Z"/>
          <w:rFonts w:ascii="Times New Roman" w:hAnsi="Times New Roman" w:cs="Times New Roman"/>
          <w:sz w:val="24"/>
          <w:szCs w:val="24"/>
        </w:rPr>
      </w:pPr>
      <w:del w:id="488" w:author="Amanda" w:date="2024-09-03T09:06:00Z">
        <w:r w:rsidRPr="008318E1" w:rsidDel="00AA330F">
          <w:rPr>
            <w:rFonts w:ascii="Times New Roman" w:hAnsi="Times New Roman" w:cs="Times New Roman"/>
            <w:sz w:val="24"/>
            <w:szCs w:val="24"/>
          </w:rPr>
          <w:delText xml:space="preserve">1.  </w:delText>
        </w:r>
        <w:r w:rsidRPr="008318E1" w:rsidDel="00AA330F">
          <w:rPr>
            <w:rFonts w:ascii="Times New Roman" w:hAnsi="Times New Roman" w:cs="Times New Roman"/>
            <w:b/>
            <w:sz w:val="24"/>
            <w:szCs w:val="24"/>
          </w:rPr>
          <w:delText>Contracting Activity:</w:delText>
        </w:r>
        <w:r w:rsidRPr="008318E1" w:rsidDel="00AA330F">
          <w:rPr>
            <w:rFonts w:ascii="Times New Roman" w:hAnsi="Times New Roman" w:cs="Times New Roman"/>
            <w:sz w:val="24"/>
            <w:szCs w:val="24"/>
          </w:rPr>
          <w:delText xml:space="preserve">  Specify the contracting activity responsible for this action.</w:delText>
        </w:r>
      </w:del>
    </w:p>
    <w:p w14:paraId="5473A9D2" w14:textId="24117F5A"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489" w:author="Amanda" w:date="2024-09-03T09:06:00Z"/>
          <w:rFonts w:ascii="Times New Roman" w:hAnsi="Times New Roman" w:cs="Times New Roman"/>
          <w:sz w:val="24"/>
          <w:szCs w:val="24"/>
        </w:rPr>
      </w:pPr>
      <w:del w:id="490" w:author="Amanda" w:date="2024-09-03T09:06:00Z">
        <w:r w:rsidRPr="008318E1" w:rsidDel="00AA330F">
          <w:rPr>
            <w:rFonts w:ascii="Times New Roman" w:hAnsi="Times New Roman" w:cs="Times New Roman"/>
            <w:sz w:val="24"/>
            <w:szCs w:val="24"/>
          </w:rPr>
          <w:delText xml:space="preserve">2.  </w:delText>
        </w:r>
        <w:r w:rsidRPr="008318E1" w:rsidDel="00AA330F">
          <w:rPr>
            <w:rFonts w:ascii="Times New Roman" w:hAnsi="Times New Roman" w:cs="Times New Roman"/>
            <w:b/>
            <w:sz w:val="24"/>
            <w:szCs w:val="24"/>
          </w:rPr>
          <w:delText>Description of Action:</w:delText>
        </w:r>
        <w:r w:rsidRPr="008318E1" w:rsidDel="00AA330F">
          <w:rPr>
            <w:rFonts w:ascii="Times New Roman" w:hAnsi="Times New Roman" w:cs="Times New Roman"/>
            <w:sz w:val="24"/>
            <w:szCs w:val="24"/>
          </w:rPr>
          <w:delTex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delText>
        </w:r>
      </w:del>
    </w:p>
    <w:p w14:paraId="5473A9D3" w14:textId="593F4882"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491" w:author="Amanda" w:date="2024-09-03T09:06:00Z"/>
          <w:rFonts w:ascii="Times New Roman" w:hAnsi="Times New Roman" w:cs="Times New Roman"/>
          <w:b/>
          <w:bCs/>
          <w:i/>
          <w:sz w:val="24"/>
          <w:szCs w:val="24"/>
          <w:u w:val="single"/>
        </w:rPr>
      </w:pPr>
      <w:del w:id="492" w:author="Amanda" w:date="2024-09-03T09:06:00Z">
        <w:r w:rsidRPr="008318E1" w:rsidDel="00AA330F">
          <w:rPr>
            <w:rFonts w:ascii="Times New Roman" w:hAnsi="Times New Roman" w:cs="Times New Roman"/>
            <w:sz w:val="24"/>
            <w:szCs w:val="24"/>
          </w:rPr>
          <w:delText xml:space="preserve">3.  </w:delText>
        </w:r>
        <w:r w:rsidRPr="008318E1" w:rsidDel="00AA330F">
          <w:rPr>
            <w:rFonts w:ascii="Times New Roman" w:hAnsi="Times New Roman" w:cs="Times New Roman"/>
            <w:b/>
            <w:sz w:val="24"/>
            <w:szCs w:val="24"/>
          </w:rPr>
          <w:delText>Description of Supplies/Services:</w:delText>
        </w:r>
        <w:r w:rsidRPr="008318E1" w:rsidDel="00AA330F">
          <w:rPr>
            <w:rFonts w:ascii="Times New Roman" w:hAnsi="Times New Roman" w:cs="Times New Roman"/>
            <w:sz w:val="24"/>
            <w:szCs w:val="24"/>
          </w:rPr>
          <w:delText xml:space="preserve">  Name and describe the required supplies/services.  Include the estimated total value, including options, if any. </w:delText>
        </w:r>
      </w:del>
    </w:p>
    <w:p w14:paraId="5473A9D4" w14:textId="5AB8F8F4"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493" w:author="Amanda" w:date="2024-09-03T09:06:00Z"/>
          <w:rFonts w:ascii="Times New Roman" w:hAnsi="Times New Roman" w:cs="Times New Roman"/>
          <w:sz w:val="24"/>
          <w:szCs w:val="24"/>
        </w:rPr>
      </w:pPr>
      <w:del w:id="494" w:author="Amanda" w:date="2024-09-03T09:06:00Z">
        <w:r w:rsidRPr="008318E1" w:rsidDel="00AA330F">
          <w:rPr>
            <w:rFonts w:ascii="Times New Roman" w:hAnsi="Times New Roman" w:cs="Times New Roman"/>
            <w:sz w:val="24"/>
            <w:szCs w:val="24"/>
          </w:rPr>
          <w:delText xml:space="preserve">4.  </w:delText>
        </w:r>
        <w:r w:rsidRPr="008318E1" w:rsidDel="00AA330F">
          <w:rPr>
            <w:rFonts w:ascii="Times New Roman" w:hAnsi="Times New Roman" w:cs="Times New Roman"/>
            <w:b/>
            <w:sz w:val="24"/>
            <w:szCs w:val="24"/>
          </w:rPr>
          <w:delText>Authority Cited:</w:delText>
        </w:r>
        <w:r w:rsidRPr="008318E1" w:rsidDel="00AA330F">
          <w:rPr>
            <w:rFonts w:ascii="Times New Roman" w:hAnsi="Times New Roman" w:cs="Times New Roman"/>
            <w:sz w:val="24"/>
            <w:szCs w:val="24"/>
          </w:rPr>
          <w:delText xml:space="preserve">  Identify the statutory authority permitting other than full and open competition followed by the specific FAR citation and </w:delText>
        </w:r>
        <w:r w:rsidR="00A5097E" w:rsidDel="00AA330F">
          <w:rPr>
            <w:rFonts w:ascii="Times New Roman" w:hAnsi="Times New Roman" w:cs="Times New Roman"/>
            <w:sz w:val="24"/>
            <w:szCs w:val="24"/>
          </w:rPr>
          <w:delText>its</w:delText>
        </w:r>
        <w:r w:rsidRPr="008318E1" w:rsidDel="00AA330F">
          <w:rPr>
            <w:rFonts w:ascii="Times New Roman" w:hAnsi="Times New Roman" w:cs="Times New Roman"/>
            <w:sz w:val="24"/>
            <w:szCs w:val="24"/>
          </w:rPr>
          <w:delText xml:space="preserve"> title.  For example:  10 United States Code 2304(c)(1) as implemented in Federal Acquisition Regulation 6.302-1(a)(2)(iii)(B), Only one responsible source and no other supplies or services will satisfy agency requirements.</w:delText>
        </w:r>
      </w:del>
    </w:p>
    <w:p w14:paraId="5473A9D5" w14:textId="3251F426"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495" w:author="Amanda" w:date="2024-09-03T09:06:00Z"/>
          <w:rFonts w:ascii="Times New Roman" w:hAnsi="Times New Roman" w:cs="Times New Roman"/>
          <w:sz w:val="24"/>
          <w:szCs w:val="24"/>
        </w:rPr>
      </w:pPr>
      <w:del w:id="496" w:author="Amanda" w:date="2024-09-03T09:06:00Z">
        <w:r w:rsidRPr="008318E1" w:rsidDel="00AA330F">
          <w:rPr>
            <w:rFonts w:ascii="Times New Roman" w:hAnsi="Times New Roman" w:cs="Times New Roman"/>
            <w:sz w:val="24"/>
            <w:szCs w:val="24"/>
          </w:rPr>
          <w:delText xml:space="preserve">5.  </w:delText>
        </w:r>
        <w:r w:rsidRPr="008318E1" w:rsidDel="00AA330F">
          <w:rPr>
            <w:rFonts w:ascii="Times New Roman" w:hAnsi="Times New Roman" w:cs="Times New Roman"/>
            <w:b/>
            <w:sz w:val="24"/>
            <w:szCs w:val="24"/>
          </w:rPr>
          <w:delText>Reason for Authority Cited:</w:delText>
        </w:r>
        <w:r w:rsidRPr="008318E1" w:rsidDel="00AA330F">
          <w:rPr>
            <w:rFonts w:ascii="Times New Roman" w:hAnsi="Times New Roman" w:cs="Times New Roman"/>
            <w:sz w:val="24"/>
            <w:szCs w:val="24"/>
          </w:rPr>
          <w:delText xml:space="preserve">  Describe how this action requires the use of the authority cited.  If applicable, identify the proposed or potential contractor(s) and include a discussion of the proposed contractor’s unique qualifications for fulfilling the contract requirements.</w:delText>
        </w:r>
      </w:del>
    </w:p>
    <w:p w14:paraId="5473A9D6" w14:textId="3EC49859" w:rsidR="008318E1" w:rsidRPr="008318E1" w:rsidDel="00AA330F" w:rsidRDefault="008318E1" w:rsidP="00102BFE">
      <w:pPr>
        <w:pStyle w:val="ind4"/>
        <w:tabs>
          <w:tab w:val="clear" w:pos="1152"/>
          <w:tab w:val="clear" w:pos="1728"/>
          <w:tab w:val="clear" w:pos="2304"/>
          <w:tab w:val="clear" w:pos="2880"/>
          <w:tab w:val="clear" w:pos="3456"/>
        </w:tabs>
        <w:spacing w:after="240"/>
        <w:ind w:left="0" w:firstLine="360"/>
        <w:rPr>
          <w:del w:id="497" w:author="Amanda" w:date="2024-09-03T09:06:00Z"/>
          <w:rFonts w:ascii="Times New Roman" w:hAnsi="Times New Roman" w:cs="Times New Roman"/>
          <w:sz w:val="24"/>
          <w:szCs w:val="24"/>
        </w:rPr>
      </w:pPr>
      <w:del w:id="498" w:author="Amanda" w:date="2024-09-03T09:06:00Z">
        <w:r w:rsidRPr="008318E1" w:rsidDel="00AA330F">
          <w:rPr>
            <w:rFonts w:ascii="Times New Roman" w:hAnsi="Times New Roman" w:cs="Times New Roman"/>
            <w:sz w:val="24"/>
            <w:szCs w:val="24"/>
          </w:rPr>
          <w:delText xml:space="preserve">(a)  The rationale used for justifying the cited authority should be consistent throughout the document as appropriate.  </w:delText>
        </w:r>
      </w:del>
    </w:p>
    <w:p w14:paraId="5473A9D7" w14:textId="69ABA7B1" w:rsidR="008318E1" w:rsidRPr="008318E1" w:rsidDel="00AA330F" w:rsidRDefault="008318E1" w:rsidP="00102BFE">
      <w:pPr>
        <w:pStyle w:val="ind4"/>
        <w:tabs>
          <w:tab w:val="clear" w:pos="1152"/>
          <w:tab w:val="clear" w:pos="1728"/>
          <w:tab w:val="clear" w:pos="2304"/>
          <w:tab w:val="clear" w:pos="2880"/>
          <w:tab w:val="clear" w:pos="3456"/>
        </w:tabs>
        <w:spacing w:after="240"/>
        <w:ind w:left="0" w:firstLine="360"/>
        <w:rPr>
          <w:del w:id="499" w:author="Amanda" w:date="2024-09-03T09:06:00Z"/>
          <w:rFonts w:ascii="Times New Roman" w:hAnsi="Times New Roman" w:cs="Times New Roman"/>
          <w:sz w:val="24"/>
          <w:szCs w:val="24"/>
        </w:rPr>
      </w:pPr>
      <w:del w:id="500" w:author="Amanda" w:date="2024-09-03T09:06:00Z">
        <w:r w:rsidRPr="008318E1" w:rsidDel="00AA330F">
          <w:rPr>
            <w:rFonts w:ascii="Times New Roman" w:hAnsi="Times New Roman" w:cs="Times New Roman"/>
            <w:sz w:val="24"/>
            <w:szCs w:val="24"/>
          </w:rPr>
          <w:delText xml:space="preserve">(b)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delText>
        </w:r>
        <w:r w:rsidR="00C85C2B" w:rsidDel="00AA330F">
          <w:rPr>
            <w:rFonts w:ascii="Times New Roman" w:hAnsi="Times New Roman" w:cs="Times New Roman"/>
            <w:sz w:val="24"/>
            <w:szCs w:val="24"/>
          </w:rPr>
          <w:delText>compare</w:delText>
        </w:r>
        <w:r w:rsidR="00D213FC" w:rsidDel="00AA330F">
          <w:rPr>
            <w:rFonts w:ascii="Times New Roman" w:hAnsi="Times New Roman" w:cs="Times New Roman"/>
            <w:sz w:val="24"/>
            <w:szCs w:val="24"/>
          </w:rPr>
          <w:delText xml:space="preserve"> the </w:delText>
        </w:r>
        <w:r w:rsidR="002737FA" w:rsidDel="00AA330F">
          <w:rPr>
            <w:rFonts w:ascii="Times New Roman" w:hAnsi="Times New Roman" w:cs="Times New Roman"/>
            <w:sz w:val="24"/>
            <w:szCs w:val="24"/>
          </w:rPr>
          <w:delText xml:space="preserve">duplicate </w:delText>
        </w:r>
        <w:r w:rsidR="00D213FC" w:rsidDel="00AA330F">
          <w:rPr>
            <w:rFonts w:ascii="Times New Roman" w:hAnsi="Times New Roman" w:cs="Times New Roman"/>
            <w:sz w:val="24"/>
            <w:szCs w:val="24"/>
          </w:rPr>
          <w:delText>costs th</w:delText>
        </w:r>
        <w:r w:rsidR="002737FA" w:rsidDel="00AA330F">
          <w:rPr>
            <w:rFonts w:ascii="Times New Roman" w:hAnsi="Times New Roman" w:cs="Times New Roman"/>
            <w:sz w:val="24"/>
            <w:szCs w:val="24"/>
          </w:rPr>
          <w:delText xml:space="preserve">e </w:delText>
        </w:r>
        <w:r w:rsidR="00D213FC" w:rsidDel="00AA330F">
          <w:rPr>
            <w:rFonts w:ascii="Times New Roman" w:hAnsi="Times New Roman" w:cs="Times New Roman"/>
            <w:sz w:val="24"/>
            <w:szCs w:val="24"/>
          </w:rPr>
          <w:delText xml:space="preserve">government </w:delText>
        </w:r>
        <w:r w:rsidR="002737FA" w:rsidDel="00AA330F">
          <w:rPr>
            <w:rFonts w:ascii="Times New Roman" w:hAnsi="Times New Roman" w:cs="Times New Roman"/>
            <w:sz w:val="24"/>
            <w:szCs w:val="24"/>
          </w:rPr>
          <w:delText>would incur</w:delText>
        </w:r>
        <w:r w:rsidR="00D213FC" w:rsidDel="00AA330F">
          <w:rPr>
            <w:rFonts w:ascii="Times New Roman" w:hAnsi="Times New Roman" w:cs="Times New Roman"/>
            <w:sz w:val="24"/>
            <w:szCs w:val="24"/>
          </w:rPr>
          <w:delText xml:space="preserve"> to create competition and the estimated savings expected to be recovered through subsequent competition.  In addition, the justification must include an explanation for </w:delText>
        </w:r>
        <w:r w:rsidRPr="008318E1" w:rsidDel="00AA330F">
          <w:rPr>
            <w:rFonts w:ascii="Times New Roman" w:hAnsi="Times New Roman" w:cs="Times New Roman"/>
            <w:sz w:val="24"/>
            <w:szCs w:val="24"/>
          </w:rPr>
          <w:delText>how the requesting office derived the</w:delText>
        </w:r>
        <w:r w:rsidR="00D213FC" w:rsidDel="00AA330F">
          <w:rPr>
            <w:rFonts w:ascii="Times New Roman" w:hAnsi="Times New Roman" w:cs="Times New Roman"/>
            <w:sz w:val="24"/>
            <w:szCs w:val="24"/>
          </w:rPr>
          <w:delText>ir</w:delText>
        </w:r>
        <w:r w:rsidRPr="008318E1" w:rsidDel="00AA330F">
          <w:rPr>
            <w:rFonts w:ascii="Times New Roman" w:hAnsi="Times New Roman" w:cs="Times New Roman"/>
            <w:sz w:val="24"/>
            <w:szCs w:val="24"/>
          </w:rPr>
          <w:delText xml:space="preserve"> estimate</w:delText>
        </w:r>
        <w:r w:rsidR="00D213FC" w:rsidDel="00AA330F">
          <w:rPr>
            <w:rFonts w:ascii="Times New Roman" w:hAnsi="Times New Roman" w:cs="Times New Roman"/>
            <w:sz w:val="24"/>
            <w:szCs w:val="24"/>
          </w:rPr>
          <w:delText>s</w:delText>
        </w:r>
        <w:r w:rsidR="00C85C2B" w:rsidDel="00AA330F">
          <w:rPr>
            <w:rFonts w:ascii="Times New Roman" w:hAnsi="Times New Roman" w:cs="Times New Roman"/>
            <w:sz w:val="24"/>
            <w:szCs w:val="24"/>
          </w:rPr>
          <w:delText xml:space="preserve"> </w:delText>
        </w:r>
        <w:r w:rsidR="00C85C2B" w:rsidDel="00AA330F">
          <w:rPr>
            <w:rFonts w:ascii="Times New Roman" w:hAnsi="Times New Roman" w:cs="Times New Roman"/>
            <w:sz w:val="24"/>
            <w:szCs w:val="24"/>
          </w:rPr>
          <w:lastRenderedPageBreak/>
          <w:delText xml:space="preserve">and why they believe </w:delText>
        </w:r>
        <w:r w:rsidR="00B965D5" w:rsidDel="00AA330F">
          <w:rPr>
            <w:rFonts w:ascii="Times New Roman" w:hAnsi="Times New Roman" w:cs="Times New Roman"/>
            <w:sz w:val="24"/>
            <w:szCs w:val="24"/>
          </w:rPr>
          <w:delText>they are</w:delText>
        </w:r>
        <w:r w:rsidR="00C85C2B" w:rsidDel="00AA330F">
          <w:rPr>
            <w:rFonts w:ascii="Times New Roman" w:hAnsi="Times New Roman" w:cs="Times New Roman"/>
            <w:sz w:val="24"/>
            <w:szCs w:val="24"/>
          </w:rPr>
          <w:delText xml:space="preserve"> a substantial duplication</w:delText>
        </w:r>
        <w:r w:rsidRPr="008318E1" w:rsidDel="00AA330F">
          <w:rPr>
            <w:rFonts w:ascii="Times New Roman" w:hAnsi="Times New Roman" w:cs="Times New Roman"/>
            <w:sz w:val="24"/>
            <w:szCs w:val="24"/>
          </w:rPr>
          <w:delText>.  Justifications citing unacceptable delays must identify firm schedule limitations that do not result from a lack of planning.  For example, firm schedule limitations could include an approved Army campaign plan or significant loss of life or property.</w:delText>
        </w:r>
      </w:del>
    </w:p>
    <w:p w14:paraId="5473A9D8" w14:textId="784CEC2D" w:rsidR="008318E1" w:rsidRPr="008318E1" w:rsidDel="00AA330F" w:rsidRDefault="008318E1" w:rsidP="00102BFE">
      <w:pPr>
        <w:pStyle w:val="ind4"/>
        <w:tabs>
          <w:tab w:val="clear" w:pos="1152"/>
          <w:tab w:val="clear" w:pos="1728"/>
          <w:tab w:val="clear" w:pos="2304"/>
          <w:tab w:val="clear" w:pos="2880"/>
          <w:tab w:val="clear" w:pos="3456"/>
        </w:tabs>
        <w:spacing w:after="240"/>
        <w:ind w:left="0" w:firstLine="360"/>
        <w:rPr>
          <w:del w:id="501" w:author="Amanda" w:date="2024-09-03T09:06:00Z"/>
          <w:rFonts w:ascii="Times New Roman" w:hAnsi="Times New Roman" w:cs="Times New Roman"/>
          <w:sz w:val="24"/>
          <w:szCs w:val="24"/>
        </w:rPr>
      </w:pPr>
      <w:del w:id="502" w:author="Amanda" w:date="2024-09-03T09:06:00Z">
        <w:r w:rsidRPr="008318E1" w:rsidDel="00AA330F">
          <w:rPr>
            <w:rFonts w:ascii="Times New Roman" w:hAnsi="Times New Roman" w:cs="Times New Roman"/>
            <w:sz w:val="24"/>
            <w:szCs w:val="24"/>
          </w:rPr>
          <w:delText xml:space="preserve">(c)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delText>
        </w:r>
        <w:r w:rsidR="0065281B" w:rsidDel="00AA330F">
          <w:rPr>
            <w:rFonts w:ascii="Times New Roman" w:hAnsi="Times New Roman" w:cs="Times New Roman"/>
            <w:sz w:val="24"/>
            <w:szCs w:val="24"/>
          </w:rPr>
          <w:delText xml:space="preserve">why </w:delText>
        </w:r>
        <w:r w:rsidRPr="008318E1" w:rsidDel="00AA330F">
          <w:rPr>
            <w:rFonts w:ascii="Times New Roman" w:hAnsi="Times New Roman" w:cs="Times New Roman"/>
            <w:sz w:val="24"/>
            <w:szCs w:val="24"/>
          </w:rPr>
          <w:delText xml:space="preserve">first article testing is required and why other quality assurance techniques are inadequate.  Contracting officers may submit J&amp;As citing this authority for approval after the contract has been awarded (see </w:delText>
        </w:r>
        <w:r w:rsidR="009253AA" w:rsidDel="00AA330F">
          <w:rPr>
            <w:rFonts w:ascii="Times New Roman" w:hAnsi="Times New Roman" w:cs="Times New Roman"/>
            <w:sz w:val="24"/>
            <w:szCs w:val="24"/>
          </w:rPr>
          <w:delText xml:space="preserve">FAR </w:delText>
        </w:r>
        <w:r w:rsidRPr="008318E1" w:rsidDel="00AA330F">
          <w:rPr>
            <w:rFonts w:ascii="Times New Roman" w:hAnsi="Times New Roman" w:cs="Times New Roman"/>
            <w:sz w:val="24"/>
            <w:szCs w:val="24"/>
          </w:rPr>
          <w:delText>6.30</w:delText>
        </w:r>
        <w:r w:rsidR="009253AA" w:rsidDel="00AA330F">
          <w:rPr>
            <w:rFonts w:ascii="Times New Roman" w:hAnsi="Times New Roman" w:cs="Times New Roman"/>
            <w:sz w:val="24"/>
            <w:szCs w:val="24"/>
          </w:rPr>
          <w:delText>2</w:delText>
        </w:r>
        <w:r w:rsidRPr="008318E1" w:rsidDel="00AA330F">
          <w:rPr>
            <w:rFonts w:ascii="Times New Roman" w:hAnsi="Times New Roman" w:cs="Times New Roman"/>
            <w:sz w:val="24"/>
            <w:szCs w:val="24"/>
          </w:rPr>
          <w:delText>-</w:delText>
        </w:r>
        <w:r w:rsidR="009253AA" w:rsidDel="00AA330F">
          <w:rPr>
            <w:rFonts w:ascii="Times New Roman" w:hAnsi="Times New Roman" w:cs="Times New Roman"/>
            <w:sz w:val="24"/>
            <w:szCs w:val="24"/>
          </w:rPr>
          <w:delText>2</w:delText>
        </w:r>
        <w:r w:rsidRPr="008318E1" w:rsidDel="00AA330F">
          <w:rPr>
            <w:rFonts w:ascii="Times New Roman" w:hAnsi="Times New Roman" w:cs="Times New Roman"/>
            <w:sz w:val="24"/>
            <w:szCs w:val="24"/>
          </w:rPr>
          <w:delText>(</w:delText>
        </w:r>
        <w:r w:rsidR="009253AA" w:rsidDel="00AA330F">
          <w:rPr>
            <w:rFonts w:ascii="Times New Roman" w:hAnsi="Times New Roman" w:cs="Times New Roman"/>
            <w:sz w:val="24"/>
            <w:szCs w:val="24"/>
          </w:rPr>
          <w:delText>c</w:delText>
        </w:r>
        <w:r w:rsidRPr="008318E1" w:rsidDel="00AA330F">
          <w:rPr>
            <w:rFonts w:ascii="Times New Roman" w:hAnsi="Times New Roman" w:cs="Times New Roman"/>
            <w:sz w:val="24"/>
            <w:szCs w:val="24"/>
          </w:rPr>
          <w:delText>)</w:delText>
        </w:r>
        <w:r w:rsidR="009253AA" w:rsidDel="00AA330F">
          <w:rPr>
            <w:rFonts w:ascii="Times New Roman" w:hAnsi="Times New Roman" w:cs="Times New Roman"/>
            <w:sz w:val="24"/>
            <w:szCs w:val="24"/>
          </w:rPr>
          <w:delText>(1)</w:delText>
        </w:r>
        <w:r w:rsidRPr="008318E1" w:rsidDel="00AA330F">
          <w:rPr>
            <w:rFonts w:ascii="Times New Roman" w:hAnsi="Times New Roman" w:cs="Times New Roman"/>
            <w:sz w:val="24"/>
            <w:szCs w:val="24"/>
          </w:rPr>
          <w:delText>).</w:delText>
        </w:r>
      </w:del>
    </w:p>
    <w:p w14:paraId="5473A9D9" w14:textId="2D80E855" w:rsidR="008318E1" w:rsidDel="00AA330F" w:rsidRDefault="008318E1" w:rsidP="00102BFE">
      <w:pPr>
        <w:pStyle w:val="ind4"/>
        <w:tabs>
          <w:tab w:val="clear" w:pos="1152"/>
          <w:tab w:val="clear" w:pos="1728"/>
          <w:tab w:val="clear" w:pos="2304"/>
          <w:tab w:val="clear" w:pos="2880"/>
          <w:tab w:val="clear" w:pos="3456"/>
        </w:tabs>
        <w:spacing w:after="240"/>
        <w:ind w:left="0" w:firstLine="360"/>
        <w:rPr>
          <w:del w:id="503" w:author="Amanda" w:date="2024-09-03T09:06:00Z"/>
          <w:rFonts w:ascii="Times New Roman" w:hAnsi="Times New Roman" w:cs="Times New Roman"/>
          <w:sz w:val="24"/>
          <w:szCs w:val="24"/>
        </w:rPr>
      </w:pPr>
      <w:del w:id="504" w:author="Amanda" w:date="2024-09-03T09:06:00Z">
        <w:r w:rsidRPr="008318E1" w:rsidDel="00AA330F">
          <w:rPr>
            <w:rFonts w:ascii="Times New Roman" w:hAnsi="Times New Roman" w:cs="Times New Roman"/>
            <w:sz w:val="24"/>
            <w:szCs w:val="24"/>
          </w:rPr>
          <w:delText>(d)  Justifications citing FAR 6.302-2 or 6 must request offers from as many potential sources as practicable under the circumstances.</w:delText>
        </w:r>
      </w:del>
    </w:p>
    <w:p w14:paraId="5473A9DA" w14:textId="1D588072" w:rsidR="008318E1" w:rsidRPr="008318E1" w:rsidDel="00AA330F" w:rsidRDefault="00A54668" w:rsidP="00102BFE">
      <w:pPr>
        <w:pStyle w:val="ind4"/>
        <w:tabs>
          <w:tab w:val="clear" w:pos="1152"/>
          <w:tab w:val="clear" w:pos="1728"/>
          <w:tab w:val="clear" w:pos="2304"/>
          <w:tab w:val="clear" w:pos="2880"/>
          <w:tab w:val="clear" w:pos="3456"/>
        </w:tabs>
        <w:spacing w:after="240"/>
        <w:ind w:left="0" w:firstLine="360"/>
        <w:rPr>
          <w:del w:id="505" w:author="Amanda" w:date="2024-09-03T09:06:00Z"/>
          <w:rFonts w:ascii="Times New Roman" w:hAnsi="Times New Roman" w:cs="Times New Roman"/>
          <w:sz w:val="24"/>
          <w:szCs w:val="24"/>
        </w:rPr>
      </w:pPr>
      <w:del w:id="506" w:author="Amanda" w:date="2024-09-03T09:06:00Z">
        <w:r w:rsidDel="00AA330F">
          <w:rPr>
            <w:rFonts w:ascii="Times New Roman" w:hAnsi="Times New Roman" w:cs="Times New Roman"/>
            <w:sz w:val="24"/>
            <w:szCs w:val="24"/>
          </w:rPr>
          <w:delText xml:space="preserve">(e)  </w:delText>
        </w:r>
        <w:r w:rsidR="00F001E2" w:rsidDel="00AA330F">
          <w:rPr>
            <w:rFonts w:ascii="Times New Roman" w:hAnsi="Times New Roman" w:cs="Times New Roman"/>
            <w:sz w:val="24"/>
            <w:szCs w:val="24"/>
          </w:rPr>
          <w:delText xml:space="preserve">If applicable, explain why technical data packages, specifications, engineering descriptions, statements of work or purchase descriptions suitable for full and open competition </w:delText>
        </w:r>
        <w:r w:rsidR="00DD5398" w:rsidDel="00AA330F">
          <w:rPr>
            <w:rFonts w:ascii="Times New Roman" w:hAnsi="Times New Roman" w:cs="Times New Roman"/>
            <w:sz w:val="24"/>
            <w:szCs w:val="24"/>
          </w:rPr>
          <w:delText>were not</w:delText>
        </w:r>
        <w:r w:rsidR="008318E1" w:rsidRPr="008318E1" w:rsidDel="00AA330F">
          <w:rPr>
            <w:rFonts w:ascii="Times New Roman" w:hAnsi="Times New Roman" w:cs="Times New Roman"/>
            <w:sz w:val="24"/>
            <w:szCs w:val="24"/>
          </w:rPr>
          <w:delText xml:space="preserve"> developed or are not available.</w:delText>
        </w:r>
      </w:del>
    </w:p>
    <w:p w14:paraId="5473A9DB" w14:textId="0466D034" w:rsidR="008318E1" w:rsidDel="00AA330F" w:rsidRDefault="008318E1" w:rsidP="00102BFE">
      <w:pPr>
        <w:pStyle w:val="ind4"/>
        <w:tabs>
          <w:tab w:val="clear" w:pos="1152"/>
          <w:tab w:val="clear" w:pos="1728"/>
          <w:tab w:val="clear" w:pos="2304"/>
          <w:tab w:val="clear" w:pos="2880"/>
          <w:tab w:val="clear" w:pos="3456"/>
        </w:tabs>
        <w:spacing w:after="240"/>
        <w:ind w:left="0"/>
        <w:rPr>
          <w:del w:id="507" w:author="Amanda" w:date="2024-09-03T09:06:00Z"/>
          <w:rFonts w:ascii="Times New Roman" w:hAnsi="Times New Roman" w:cs="Times New Roman"/>
          <w:sz w:val="24"/>
          <w:szCs w:val="24"/>
        </w:rPr>
      </w:pPr>
      <w:del w:id="508" w:author="Amanda" w:date="2024-09-03T09:06:00Z">
        <w:r w:rsidRPr="008318E1" w:rsidDel="00AA330F">
          <w:rPr>
            <w:rFonts w:ascii="Times New Roman" w:hAnsi="Times New Roman" w:cs="Times New Roman"/>
            <w:sz w:val="24"/>
            <w:szCs w:val="24"/>
          </w:rPr>
          <w:delText xml:space="preserve">6.  </w:delText>
        </w:r>
        <w:r w:rsidRPr="008318E1" w:rsidDel="00AA330F">
          <w:rPr>
            <w:rFonts w:ascii="Times New Roman" w:hAnsi="Times New Roman" w:cs="Times New Roman"/>
            <w:b/>
            <w:sz w:val="24"/>
            <w:szCs w:val="24"/>
          </w:rPr>
          <w:delText>Efforts to Obtain Competition:</w:delText>
        </w:r>
        <w:r w:rsidRPr="008318E1" w:rsidDel="00AA330F">
          <w:rPr>
            <w:rFonts w:ascii="Times New Roman" w:hAnsi="Times New Roman" w:cs="Times New Roman"/>
            <w:sz w:val="24"/>
            <w:szCs w:val="24"/>
          </w:rPr>
          <w:delText xml:space="preserve">  Describe the efforts to solicit offers from as many potential sources as is practicable.  </w:delText>
        </w:r>
      </w:del>
    </w:p>
    <w:p w14:paraId="6BBC2F29" w14:textId="284CB6AD" w:rsidR="00C81CE9" w:rsidDel="00AA330F" w:rsidRDefault="005C2500" w:rsidP="00102BFE">
      <w:pPr>
        <w:pStyle w:val="ind4"/>
        <w:tabs>
          <w:tab w:val="clear" w:pos="1152"/>
          <w:tab w:val="clear" w:pos="1728"/>
          <w:tab w:val="clear" w:pos="2304"/>
          <w:tab w:val="clear" w:pos="2880"/>
          <w:tab w:val="clear" w:pos="3456"/>
          <w:tab w:val="left" w:pos="360"/>
        </w:tabs>
        <w:spacing w:after="240"/>
        <w:ind w:left="0"/>
        <w:rPr>
          <w:del w:id="509" w:author="Amanda" w:date="2024-09-03T09:06:00Z"/>
          <w:rFonts w:ascii="Times New Roman" w:hAnsi="Times New Roman" w:cs="Times New Roman"/>
          <w:sz w:val="24"/>
          <w:szCs w:val="24"/>
        </w:rPr>
      </w:pPr>
      <w:del w:id="510" w:author="Amanda" w:date="2024-09-03T09:06:00Z">
        <w:r w:rsidDel="00AA330F">
          <w:rPr>
            <w:rFonts w:ascii="Times New Roman" w:hAnsi="Times New Roman" w:cs="Times New Roman"/>
            <w:sz w:val="24"/>
            <w:szCs w:val="24"/>
          </w:rPr>
          <w:tab/>
          <w:delText xml:space="preserve">a.  </w:delText>
        </w:r>
        <w:r w:rsidR="008318E1" w:rsidRPr="008318E1" w:rsidDel="00AA330F">
          <w:rPr>
            <w:rFonts w:ascii="Times New Roman" w:hAnsi="Times New Roman" w:cs="Times New Roman"/>
            <w:i/>
            <w:sz w:val="24"/>
            <w:szCs w:val="24"/>
          </w:rPr>
          <w:delText>Effective competition.</w:delText>
        </w:r>
        <w:r w:rsidDel="00AA330F">
          <w:rPr>
            <w:rFonts w:ascii="Times New Roman" w:hAnsi="Times New Roman" w:cs="Times New Roman"/>
            <w:sz w:val="24"/>
            <w:szCs w:val="24"/>
          </w:rPr>
          <w:delText xml:space="preserve">  D</w:delText>
        </w:r>
        <w:r w:rsidR="008318E1" w:rsidRPr="008318E1" w:rsidDel="00AA330F">
          <w:rPr>
            <w:rFonts w:ascii="Times New Roman" w:hAnsi="Times New Roman" w:cs="Times New Roman"/>
            <w:sz w:val="24"/>
            <w:szCs w:val="24"/>
          </w:rPr>
          <w:delText>escribe the extent of effective competition anticipated for this acquisition.</w:delText>
        </w:r>
        <w:r w:rsidR="00C81CE9" w:rsidDel="00AA330F">
          <w:rPr>
            <w:rFonts w:ascii="Times New Roman" w:hAnsi="Times New Roman" w:cs="Times New Roman"/>
            <w:sz w:val="24"/>
            <w:szCs w:val="24"/>
          </w:rPr>
          <w:delText xml:space="preserve">  </w:delText>
        </w:r>
        <w:r w:rsidR="00C81CE9" w:rsidRPr="008318E1" w:rsidDel="00AA330F">
          <w:rPr>
            <w:rFonts w:ascii="Times New Roman" w:hAnsi="Times New Roman" w:cs="Times New Roman"/>
            <w:sz w:val="24"/>
            <w:szCs w:val="24"/>
          </w:rPr>
          <w:delText>Also, state that the notices required by FAR 5.201 shall be or have been published, and that any bids or proposals received shall be considered.  If a notice is not posted, state which exception in FAR 5.202 applies.</w:delText>
        </w:r>
      </w:del>
    </w:p>
    <w:p w14:paraId="5473A9DD" w14:textId="6F2519F1" w:rsidR="008318E1" w:rsidRPr="008318E1" w:rsidDel="00AA330F" w:rsidRDefault="005C2500" w:rsidP="00102BFE">
      <w:pPr>
        <w:pStyle w:val="ind4"/>
        <w:tabs>
          <w:tab w:val="clear" w:pos="1152"/>
          <w:tab w:val="clear" w:pos="1728"/>
          <w:tab w:val="clear" w:pos="2304"/>
          <w:tab w:val="clear" w:pos="2880"/>
          <w:tab w:val="clear" w:pos="3456"/>
          <w:tab w:val="left" w:pos="360"/>
        </w:tabs>
        <w:spacing w:after="240"/>
        <w:ind w:left="0"/>
        <w:rPr>
          <w:del w:id="511" w:author="Amanda" w:date="2024-09-03T09:06:00Z"/>
          <w:rFonts w:ascii="Times New Roman" w:hAnsi="Times New Roman" w:cs="Times New Roman"/>
          <w:sz w:val="24"/>
          <w:szCs w:val="24"/>
        </w:rPr>
      </w:pPr>
      <w:del w:id="512" w:author="Amanda" w:date="2024-09-03T09:06:00Z">
        <w:r w:rsidDel="00AA330F">
          <w:rPr>
            <w:rFonts w:ascii="Times New Roman" w:hAnsi="Times New Roman" w:cs="Times New Roman"/>
            <w:sz w:val="24"/>
            <w:szCs w:val="24"/>
          </w:rPr>
          <w:tab/>
          <w:delText xml:space="preserve">b.  </w:delText>
        </w:r>
        <w:r w:rsidRPr="00E62AE1" w:rsidDel="00AA330F">
          <w:rPr>
            <w:rFonts w:ascii="Times New Roman" w:hAnsi="Times New Roman" w:cs="Times New Roman"/>
            <w:i/>
            <w:sz w:val="24"/>
            <w:szCs w:val="24"/>
          </w:rPr>
          <w:delText>Subcontracting competition</w:delText>
        </w:r>
        <w:r w:rsidRPr="00E62AE1" w:rsidDel="00AA330F">
          <w:rPr>
            <w:rFonts w:ascii="Times New Roman" w:hAnsi="Times New Roman" w:cs="Times New Roman"/>
            <w:sz w:val="24"/>
            <w:szCs w:val="24"/>
          </w:rPr>
          <w:delText>.  In single source situations, address efforts by the Government to assure that the prime contractor obtains as much competition as possible in its subcontracting.</w:delText>
        </w:r>
      </w:del>
    </w:p>
    <w:p w14:paraId="5473A9DE" w14:textId="725A04EB"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513" w:author="Amanda" w:date="2024-09-03T09:06:00Z"/>
          <w:rFonts w:ascii="Times New Roman" w:hAnsi="Times New Roman" w:cs="Times New Roman"/>
          <w:sz w:val="24"/>
          <w:szCs w:val="24"/>
        </w:rPr>
      </w:pPr>
      <w:del w:id="514" w:author="Amanda" w:date="2024-09-03T09:06:00Z">
        <w:r w:rsidRPr="008318E1" w:rsidDel="00AA330F">
          <w:rPr>
            <w:rFonts w:ascii="Times New Roman" w:hAnsi="Times New Roman" w:cs="Times New Roman"/>
            <w:sz w:val="24"/>
            <w:szCs w:val="24"/>
          </w:rPr>
          <w:delText xml:space="preserve">7.  </w:delText>
        </w:r>
        <w:r w:rsidRPr="008318E1" w:rsidDel="00AA330F">
          <w:rPr>
            <w:rFonts w:ascii="Times New Roman" w:hAnsi="Times New Roman" w:cs="Times New Roman"/>
            <w:b/>
            <w:sz w:val="24"/>
            <w:szCs w:val="24"/>
          </w:rPr>
          <w:delText>Actions to Increase Competition:</w:delText>
        </w:r>
        <w:r w:rsidRPr="008318E1" w:rsidDel="00AA330F">
          <w:rPr>
            <w:rFonts w:ascii="Times New Roman" w:hAnsi="Times New Roman" w:cs="Times New Roman"/>
            <w:sz w:val="24"/>
            <w:szCs w:val="24"/>
          </w:rPr>
          <w:delTex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delText>
        </w:r>
      </w:del>
    </w:p>
    <w:p w14:paraId="5473A9DF" w14:textId="3379B702"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515" w:author="Amanda" w:date="2024-09-03T09:06:00Z"/>
          <w:rFonts w:ascii="Times New Roman" w:hAnsi="Times New Roman" w:cs="Times New Roman"/>
          <w:sz w:val="24"/>
          <w:szCs w:val="24"/>
        </w:rPr>
      </w:pPr>
      <w:del w:id="516" w:author="Amanda" w:date="2024-09-03T09:06:00Z">
        <w:r w:rsidRPr="008318E1" w:rsidDel="00AA330F">
          <w:rPr>
            <w:rFonts w:ascii="Times New Roman" w:hAnsi="Times New Roman" w:cs="Times New Roman"/>
            <w:sz w:val="24"/>
            <w:szCs w:val="24"/>
          </w:rPr>
          <w:delText xml:space="preserve">8.  </w:delText>
        </w:r>
        <w:r w:rsidRPr="008318E1" w:rsidDel="00AA330F">
          <w:rPr>
            <w:rFonts w:ascii="Times New Roman" w:hAnsi="Times New Roman" w:cs="Times New Roman"/>
            <w:b/>
            <w:sz w:val="24"/>
            <w:szCs w:val="24"/>
          </w:rPr>
          <w:delText>Market Research:</w:delText>
        </w:r>
        <w:r w:rsidRPr="008318E1" w:rsidDel="00AA330F">
          <w:rPr>
            <w:rFonts w:ascii="Times New Roman" w:hAnsi="Times New Roman" w:cs="Times New Roman"/>
            <w:sz w:val="24"/>
            <w:szCs w:val="24"/>
          </w:rPr>
          <w:delText xml:space="preserve">  Describe the extent and the results of the market research (FAR Part 10) conducted to identify all qualified sources.  Research must have been meaningful</w:delText>
        </w:r>
        <w:r w:rsidR="000D0F6C" w:rsidDel="00AA330F">
          <w:rPr>
            <w:rFonts w:ascii="Times New Roman" w:hAnsi="Times New Roman" w:cs="Times New Roman"/>
            <w:sz w:val="24"/>
            <w:szCs w:val="24"/>
          </w:rPr>
          <w:delText xml:space="preserve"> (demonstrated attempt to discover all relevant material)</w:delText>
        </w:r>
        <w:r w:rsidRPr="008318E1" w:rsidDel="00AA330F">
          <w:rPr>
            <w:rFonts w:ascii="Times New Roman" w:hAnsi="Times New Roman" w:cs="Times New Roman"/>
            <w:sz w:val="24"/>
            <w:szCs w:val="24"/>
          </w:rPr>
          <w:delText xml:space="preserve"> and conducted within the previous 12 months.  </w:delText>
        </w:r>
      </w:del>
    </w:p>
    <w:p w14:paraId="5473A9E0" w14:textId="7AA39A76"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517" w:author="Amanda" w:date="2024-09-03T09:06:00Z"/>
          <w:rFonts w:ascii="Times New Roman" w:hAnsi="Times New Roman" w:cs="Times New Roman"/>
          <w:sz w:val="24"/>
          <w:szCs w:val="24"/>
        </w:rPr>
      </w:pPr>
      <w:del w:id="518" w:author="Amanda" w:date="2024-09-03T09:06:00Z">
        <w:r w:rsidRPr="008318E1" w:rsidDel="00AA330F">
          <w:rPr>
            <w:rFonts w:ascii="Times New Roman" w:hAnsi="Times New Roman" w:cs="Times New Roman"/>
            <w:sz w:val="24"/>
            <w:szCs w:val="24"/>
          </w:rPr>
          <w:lastRenderedPageBreak/>
          <w:delText xml:space="preserve">9.  </w:delText>
        </w:r>
        <w:r w:rsidRPr="008318E1" w:rsidDel="00AA330F">
          <w:rPr>
            <w:rFonts w:ascii="Times New Roman" w:hAnsi="Times New Roman" w:cs="Times New Roman"/>
            <w:b/>
            <w:sz w:val="24"/>
            <w:szCs w:val="24"/>
          </w:rPr>
          <w:delText>Interested Sources:</w:delText>
        </w:r>
        <w:r w:rsidRPr="008318E1" w:rsidDel="00AA330F">
          <w:rPr>
            <w:rFonts w:ascii="Times New Roman" w:hAnsi="Times New Roman" w:cs="Times New Roman"/>
            <w:sz w:val="24"/>
            <w:szCs w:val="24"/>
          </w:rPr>
          <w:delText xml:space="preserve">  Include a listing of the sources that have written to express interest in the acquisition.  If applicable, clearly state “To date, no other sources have written to express an interest.”  If 10 U.S.C.</w:delText>
        </w:r>
        <w:r w:rsidR="00BF33FD" w:rsidDel="00AA330F">
          <w:rPr>
            <w:rFonts w:ascii="Times New Roman" w:hAnsi="Times New Roman" w:cs="Times New Roman"/>
            <w:sz w:val="24"/>
            <w:szCs w:val="24"/>
          </w:rPr>
          <w:delText xml:space="preserve"> </w:delText>
        </w:r>
        <w:r w:rsidRPr="008318E1" w:rsidDel="00AA330F">
          <w:rPr>
            <w:rFonts w:ascii="Times New Roman" w:hAnsi="Times New Roman" w:cs="Times New Roman"/>
            <w:sz w:val="24"/>
            <w:szCs w:val="24"/>
          </w:rPr>
          <w:delText xml:space="preserve">2304(c)(1)/FAR 6.302-1 is the authority cited, explain why other sources were rejected.  </w:delText>
        </w:r>
      </w:del>
    </w:p>
    <w:p w14:paraId="5473A9E1" w14:textId="330FF20F" w:rsidR="008318E1" w:rsidRPr="008318E1" w:rsidDel="00AA330F" w:rsidRDefault="008318E1" w:rsidP="00102BFE">
      <w:pPr>
        <w:spacing w:after="240"/>
        <w:rPr>
          <w:del w:id="519" w:author="Amanda" w:date="2024-09-03T09:06:00Z"/>
          <w:rFonts w:ascii="Times New Roman" w:hAnsi="Times New Roman" w:cs="Times New Roman"/>
          <w:sz w:val="24"/>
          <w:szCs w:val="24"/>
        </w:rPr>
      </w:pPr>
      <w:del w:id="520" w:author="Amanda" w:date="2024-09-03T09:06:00Z">
        <w:r w:rsidRPr="008318E1" w:rsidDel="00AA330F">
          <w:rPr>
            <w:rFonts w:ascii="Times New Roman" w:hAnsi="Times New Roman" w:cs="Times New Roman"/>
            <w:sz w:val="24"/>
            <w:szCs w:val="24"/>
          </w:rPr>
          <w:delText xml:space="preserve">10.  </w:delText>
        </w:r>
        <w:r w:rsidRPr="008318E1" w:rsidDel="00AA330F">
          <w:rPr>
            <w:rFonts w:ascii="Times New Roman" w:hAnsi="Times New Roman" w:cs="Times New Roman"/>
            <w:b/>
            <w:sz w:val="24"/>
            <w:szCs w:val="24"/>
          </w:rPr>
          <w:delText>Other Facts:</w:delText>
        </w:r>
        <w:r w:rsidRPr="008318E1" w:rsidDel="00AA330F">
          <w:rPr>
            <w:rFonts w:ascii="Times New Roman" w:hAnsi="Times New Roman" w:cs="Times New Roman"/>
            <w:sz w:val="24"/>
            <w:szCs w:val="24"/>
          </w:rPr>
          <w:delText xml:space="preserve">  Discuss any other facts supporting the use of other than full and open competition, such as the following:</w:delText>
        </w:r>
      </w:del>
    </w:p>
    <w:p w14:paraId="5473A9E2" w14:textId="5649E882" w:rsidR="008318E1" w:rsidRPr="008318E1" w:rsidDel="00AA330F" w:rsidRDefault="008318E1" w:rsidP="00102BFE">
      <w:pPr>
        <w:pStyle w:val="ind8"/>
        <w:tabs>
          <w:tab w:val="clear" w:pos="1728"/>
          <w:tab w:val="clear" w:pos="2304"/>
          <w:tab w:val="clear" w:pos="2880"/>
          <w:tab w:val="clear" w:pos="3456"/>
        </w:tabs>
        <w:spacing w:after="240"/>
        <w:ind w:left="0" w:firstLine="360"/>
        <w:rPr>
          <w:del w:id="521" w:author="Amanda" w:date="2024-09-03T09:06:00Z"/>
          <w:rFonts w:ascii="Times New Roman" w:hAnsi="Times New Roman" w:cs="Times New Roman"/>
          <w:sz w:val="24"/>
          <w:szCs w:val="24"/>
        </w:rPr>
      </w:pPr>
      <w:del w:id="522" w:author="Amanda" w:date="2024-09-03T09:06:00Z">
        <w:r w:rsidRPr="008318E1" w:rsidDel="00AA330F">
          <w:rPr>
            <w:rFonts w:ascii="Times New Roman" w:hAnsi="Times New Roman" w:cs="Times New Roman"/>
            <w:sz w:val="24"/>
            <w:szCs w:val="24"/>
          </w:rPr>
          <w:delText xml:space="preserve">a.  </w:delText>
        </w:r>
        <w:r w:rsidRPr="008318E1" w:rsidDel="00AA330F">
          <w:rPr>
            <w:rFonts w:ascii="Times New Roman" w:hAnsi="Times New Roman" w:cs="Times New Roman"/>
            <w:i/>
            <w:sz w:val="24"/>
            <w:szCs w:val="24"/>
          </w:rPr>
          <w:delText xml:space="preserve">Procurement history.  </w:delText>
        </w:r>
        <w:r w:rsidRPr="008318E1" w:rsidDel="00AA330F">
          <w:rPr>
            <w:rFonts w:ascii="Times New Roman" w:hAnsi="Times New Roman" w:cs="Times New Roman"/>
            <w:sz w:val="24"/>
            <w:szCs w:val="24"/>
          </w:rPr>
          <w:delText>Reasonable efforts to retrieve the following items from computer records, contract files, competition advocate office files or other sources are expected:</w:delText>
        </w:r>
      </w:del>
    </w:p>
    <w:p w14:paraId="5473A9E3" w14:textId="29A1B386" w:rsidR="008318E1" w:rsidRPr="008318E1" w:rsidDel="00AA330F" w:rsidRDefault="008318E1" w:rsidP="00102BFE">
      <w:pPr>
        <w:pStyle w:val="ind12"/>
        <w:tabs>
          <w:tab w:val="clear" w:pos="2304"/>
          <w:tab w:val="clear" w:pos="2880"/>
          <w:tab w:val="clear" w:pos="3456"/>
        </w:tabs>
        <w:spacing w:after="240"/>
        <w:ind w:left="0" w:firstLine="630"/>
        <w:rPr>
          <w:del w:id="523" w:author="Amanda" w:date="2024-09-03T09:06:00Z"/>
          <w:rFonts w:ascii="Times New Roman" w:hAnsi="Times New Roman" w:cs="Times New Roman"/>
          <w:sz w:val="24"/>
          <w:szCs w:val="24"/>
        </w:rPr>
      </w:pPr>
      <w:del w:id="524" w:author="Amanda" w:date="2024-09-03T09:06:00Z">
        <w:r w:rsidRPr="008318E1" w:rsidDel="00AA330F">
          <w:rPr>
            <w:rFonts w:ascii="Times New Roman" w:hAnsi="Times New Roman" w:cs="Times New Roman"/>
            <w:sz w:val="24"/>
            <w:szCs w:val="24"/>
          </w:rPr>
          <w:delText>(1)  Contract numbers and dates of the last several contracts for these same requirements.</w:delText>
        </w:r>
      </w:del>
    </w:p>
    <w:p w14:paraId="5473A9E4" w14:textId="59CCEE6A" w:rsidR="008318E1" w:rsidRPr="008318E1" w:rsidDel="00AA330F" w:rsidRDefault="008318E1" w:rsidP="00102BFE">
      <w:pPr>
        <w:pStyle w:val="ind12"/>
        <w:tabs>
          <w:tab w:val="clear" w:pos="2304"/>
          <w:tab w:val="clear" w:pos="2880"/>
          <w:tab w:val="clear" w:pos="3456"/>
        </w:tabs>
        <w:spacing w:after="240"/>
        <w:ind w:left="0" w:firstLine="630"/>
        <w:rPr>
          <w:del w:id="525" w:author="Amanda" w:date="2024-09-03T09:06:00Z"/>
          <w:rFonts w:ascii="Times New Roman" w:hAnsi="Times New Roman" w:cs="Times New Roman"/>
          <w:sz w:val="24"/>
          <w:szCs w:val="24"/>
        </w:rPr>
      </w:pPr>
      <w:del w:id="526" w:author="Amanda" w:date="2024-09-03T09:06:00Z">
        <w:r w:rsidRPr="008318E1" w:rsidDel="00AA330F">
          <w:rPr>
            <w:rFonts w:ascii="Times New Roman" w:hAnsi="Times New Roman" w:cs="Times New Roman"/>
            <w:sz w:val="24"/>
            <w:szCs w:val="24"/>
          </w:rPr>
          <w:delText>(2)  The competitive status of these actions.</w:delText>
        </w:r>
      </w:del>
    </w:p>
    <w:p w14:paraId="5473A9E5" w14:textId="19A77FA4" w:rsidR="008318E1" w:rsidRPr="008318E1" w:rsidDel="00AA330F" w:rsidRDefault="008318E1" w:rsidP="00102BFE">
      <w:pPr>
        <w:pStyle w:val="ind12"/>
        <w:tabs>
          <w:tab w:val="clear" w:pos="2304"/>
          <w:tab w:val="clear" w:pos="2880"/>
          <w:tab w:val="clear" w:pos="3456"/>
        </w:tabs>
        <w:spacing w:after="240"/>
        <w:ind w:left="0" w:firstLine="630"/>
        <w:rPr>
          <w:del w:id="527" w:author="Amanda" w:date="2024-09-03T09:06:00Z"/>
          <w:rFonts w:ascii="Times New Roman" w:hAnsi="Times New Roman" w:cs="Times New Roman"/>
          <w:sz w:val="24"/>
          <w:szCs w:val="24"/>
        </w:rPr>
      </w:pPr>
      <w:del w:id="528" w:author="Amanda" w:date="2024-09-03T09:06:00Z">
        <w:r w:rsidRPr="008318E1" w:rsidDel="00AA330F">
          <w:rPr>
            <w:rFonts w:ascii="Times New Roman" w:hAnsi="Times New Roman" w:cs="Times New Roman"/>
            <w:sz w:val="24"/>
            <w:szCs w:val="24"/>
          </w:rPr>
          <w:delText>(3)  Authority previously cited if less than full and open competition was used.</w:delText>
        </w:r>
      </w:del>
    </w:p>
    <w:p w14:paraId="5473A9E6" w14:textId="74E9AEC1" w:rsidR="008318E1" w:rsidRPr="008318E1" w:rsidDel="00AA330F" w:rsidRDefault="008318E1" w:rsidP="00102BFE">
      <w:pPr>
        <w:pStyle w:val="ind12"/>
        <w:tabs>
          <w:tab w:val="clear" w:pos="2304"/>
          <w:tab w:val="clear" w:pos="2880"/>
          <w:tab w:val="clear" w:pos="3456"/>
        </w:tabs>
        <w:spacing w:after="240"/>
        <w:ind w:left="0" w:firstLine="630"/>
        <w:rPr>
          <w:del w:id="529" w:author="Amanda" w:date="2024-09-03T09:06:00Z"/>
          <w:rFonts w:ascii="Times New Roman" w:hAnsi="Times New Roman" w:cs="Times New Roman"/>
          <w:sz w:val="24"/>
          <w:szCs w:val="24"/>
        </w:rPr>
      </w:pPr>
      <w:del w:id="530" w:author="Amanda" w:date="2024-09-03T09:06:00Z">
        <w:r w:rsidRPr="008318E1" w:rsidDel="00AA330F">
          <w:rPr>
            <w:rFonts w:ascii="Times New Roman" w:hAnsi="Times New Roman" w:cs="Times New Roman"/>
            <w:sz w:val="24"/>
            <w:szCs w:val="24"/>
          </w:rPr>
          <w:delText>(4)  If a justification was prepared to support the procurement made before this one, a summary of the contents of paragraph 7 of the justification for that procurement and an explanation of the results.</w:delText>
        </w:r>
      </w:del>
    </w:p>
    <w:p w14:paraId="5473A9E7" w14:textId="224EB0CA" w:rsidR="008318E1" w:rsidRPr="008318E1" w:rsidDel="00AA330F" w:rsidRDefault="008318E1" w:rsidP="00102BFE">
      <w:pPr>
        <w:pStyle w:val="ind12"/>
        <w:tabs>
          <w:tab w:val="clear" w:pos="2304"/>
          <w:tab w:val="clear" w:pos="2880"/>
          <w:tab w:val="clear" w:pos="3456"/>
        </w:tabs>
        <w:spacing w:after="240"/>
        <w:ind w:left="0" w:firstLine="630"/>
        <w:rPr>
          <w:del w:id="531" w:author="Amanda" w:date="2024-09-03T09:06:00Z"/>
          <w:rFonts w:ascii="Times New Roman" w:hAnsi="Times New Roman" w:cs="Times New Roman"/>
          <w:sz w:val="24"/>
          <w:szCs w:val="24"/>
        </w:rPr>
      </w:pPr>
      <w:del w:id="532" w:author="Amanda" w:date="2024-09-03T09:06:00Z">
        <w:r w:rsidRPr="008318E1" w:rsidDel="00AA330F">
          <w:rPr>
            <w:rFonts w:ascii="Times New Roman" w:hAnsi="Times New Roman" w:cs="Times New Roman"/>
            <w:sz w:val="24"/>
            <w:szCs w:val="24"/>
          </w:rPr>
          <w:delText>(5)  If any prior contract for this requirement was accomplished using full and open competition, include a detailed explanation of the changed circumstances causing this action to now limit the sources.</w:delText>
        </w:r>
      </w:del>
    </w:p>
    <w:p w14:paraId="5473A9E8" w14:textId="1DB0C045" w:rsidR="008318E1" w:rsidRPr="008318E1" w:rsidDel="00AA330F" w:rsidRDefault="008318E1" w:rsidP="00102BFE">
      <w:pPr>
        <w:pStyle w:val="ind12"/>
        <w:tabs>
          <w:tab w:val="clear" w:pos="2304"/>
          <w:tab w:val="clear" w:pos="2880"/>
          <w:tab w:val="clear" w:pos="3456"/>
        </w:tabs>
        <w:spacing w:after="240"/>
        <w:ind w:left="0" w:firstLine="630"/>
        <w:rPr>
          <w:del w:id="533" w:author="Amanda" w:date="2024-09-03T09:06:00Z"/>
          <w:rFonts w:ascii="Times New Roman" w:hAnsi="Times New Roman" w:cs="Times New Roman"/>
          <w:sz w:val="24"/>
          <w:szCs w:val="24"/>
        </w:rPr>
      </w:pPr>
      <w:del w:id="534" w:author="Amanda" w:date="2024-09-03T09:06:00Z">
        <w:r w:rsidRPr="008318E1" w:rsidDel="00AA330F">
          <w:rPr>
            <w:rFonts w:ascii="Times New Roman" w:hAnsi="Times New Roman" w:cs="Times New Roman"/>
            <w:sz w:val="24"/>
            <w:szCs w:val="24"/>
          </w:rPr>
          <w:delText>(6)  An explanation of any unusual patterns</w:delText>
        </w:r>
        <w:r w:rsidR="0065281B" w:rsidDel="00AA330F">
          <w:rPr>
            <w:rFonts w:ascii="Times New Roman" w:hAnsi="Times New Roman" w:cs="Times New Roman"/>
            <w:sz w:val="24"/>
            <w:szCs w:val="24"/>
          </w:rPr>
          <w:delText xml:space="preserve"> that</w:delText>
        </w:r>
        <w:r w:rsidRPr="008318E1" w:rsidDel="00AA330F">
          <w:rPr>
            <w:rFonts w:ascii="Times New Roman" w:hAnsi="Times New Roman" w:cs="Times New Roman"/>
            <w:sz w:val="24"/>
            <w:szCs w:val="24"/>
          </w:rPr>
          <w:delText xml:space="preserve"> may be revealed by the history, e.g., several consecutive, urgent buys.</w:delText>
        </w:r>
      </w:del>
    </w:p>
    <w:p w14:paraId="5473A9E9" w14:textId="18D130AC" w:rsidR="008318E1" w:rsidRPr="008318E1" w:rsidDel="00AA330F" w:rsidRDefault="008318E1" w:rsidP="00102BFE">
      <w:pPr>
        <w:pStyle w:val="ind12"/>
        <w:tabs>
          <w:tab w:val="clear" w:pos="2304"/>
          <w:tab w:val="clear" w:pos="2880"/>
          <w:tab w:val="clear" w:pos="3456"/>
        </w:tabs>
        <w:spacing w:after="240"/>
        <w:ind w:left="0" w:firstLine="630"/>
        <w:rPr>
          <w:del w:id="535" w:author="Amanda" w:date="2024-09-03T09:06:00Z"/>
          <w:rFonts w:ascii="Times New Roman" w:hAnsi="Times New Roman" w:cs="Times New Roman"/>
          <w:sz w:val="24"/>
          <w:szCs w:val="24"/>
        </w:rPr>
      </w:pPr>
      <w:del w:id="536" w:author="Amanda" w:date="2024-09-03T09:06:00Z">
        <w:r w:rsidRPr="008318E1" w:rsidDel="00AA330F">
          <w:rPr>
            <w:rFonts w:ascii="Times New Roman" w:hAnsi="Times New Roman" w:cs="Times New Roman"/>
            <w:sz w:val="24"/>
            <w:szCs w:val="24"/>
          </w:rPr>
          <w:delText>(7)  If a justification was prepared to support the procurement made before this one, briefly describe the circumstances justifying the procurement and whether there have been any significant changes.</w:delText>
        </w:r>
      </w:del>
    </w:p>
    <w:p w14:paraId="5473A9EA" w14:textId="54C72AEA" w:rsidR="008318E1" w:rsidRPr="008318E1" w:rsidDel="00AA330F" w:rsidRDefault="008318E1" w:rsidP="00102BFE">
      <w:pPr>
        <w:pStyle w:val="ind8"/>
        <w:tabs>
          <w:tab w:val="clear" w:pos="1728"/>
          <w:tab w:val="clear" w:pos="2304"/>
          <w:tab w:val="clear" w:pos="2880"/>
          <w:tab w:val="clear" w:pos="3456"/>
        </w:tabs>
        <w:spacing w:after="240"/>
        <w:ind w:left="0" w:firstLine="360"/>
        <w:rPr>
          <w:del w:id="537" w:author="Amanda" w:date="2024-09-03T09:06:00Z"/>
          <w:rFonts w:ascii="Times New Roman" w:hAnsi="Times New Roman" w:cs="Times New Roman"/>
          <w:sz w:val="24"/>
          <w:szCs w:val="24"/>
        </w:rPr>
      </w:pPr>
      <w:del w:id="538" w:author="Amanda" w:date="2024-09-03T09:06:00Z">
        <w:r w:rsidRPr="008318E1" w:rsidDel="00AA330F">
          <w:rPr>
            <w:rFonts w:ascii="Times New Roman" w:hAnsi="Times New Roman" w:cs="Times New Roman"/>
            <w:sz w:val="24"/>
            <w:szCs w:val="24"/>
          </w:rPr>
          <w:delText xml:space="preserve">b.  </w:delText>
        </w:r>
        <w:r w:rsidR="005C2500" w:rsidDel="00AA330F">
          <w:rPr>
            <w:rFonts w:ascii="Times New Roman" w:hAnsi="Times New Roman" w:cs="Times New Roman"/>
            <w:i/>
            <w:sz w:val="24"/>
            <w:szCs w:val="24"/>
          </w:rPr>
          <w:delText>Other facts</w:delText>
        </w:r>
        <w:r w:rsidRPr="008318E1" w:rsidDel="00AA330F">
          <w:rPr>
            <w:rFonts w:ascii="Times New Roman" w:hAnsi="Times New Roman" w:cs="Times New Roman"/>
            <w:sz w:val="24"/>
            <w:szCs w:val="24"/>
          </w:rPr>
          <w:delText xml:space="preserve">.  </w:delText>
        </w:r>
        <w:r w:rsidR="005C2500" w:rsidDel="00AA330F">
          <w:rPr>
            <w:rFonts w:ascii="Times New Roman" w:hAnsi="Times New Roman" w:cs="Times New Roman"/>
            <w:sz w:val="24"/>
            <w:szCs w:val="24"/>
          </w:rPr>
          <w:delText>Provide any other facts necessary to justify limiting competition that were not previously stated</w:delText>
        </w:r>
        <w:r w:rsidRPr="008318E1" w:rsidDel="00AA330F">
          <w:rPr>
            <w:rFonts w:ascii="Times New Roman" w:hAnsi="Times New Roman" w:cs="Times New Roman"/>
            <w:sz w:val="24"/>
            <w:szCs w:val="24"/>
          </w:rPr>
          <w:delText>.</w:delText>
        </w:r>
      </w:del>
    </w:p>
    <w:p w14:paraId="5473A9EB" w14:textId="450FCF9F" w:rsidR="008318E1" w:rsidRPr="008318E1" w:rsidDel="00AA330F" w:rsidRDefault="008318E1" w:rsidP="00102BFE">
      <w:pPr>
        <w:pStyle w:val="ind8"/>
        <w:tabs>
          <w:tab w:val="clear" w:pos="1728"/>
          <w:tab w:val="clear" w:pos="2304"/>
          <w:tab w:val="clear" w:pos="2880"/>
          <w:tab w:val="clear" w:pos="3456"/>
        </w:tabs>
        <w:spacing w:after="240"/>
        <w:ind w:left="0" w:firstLine="360"/>
        <w:rPr>
          <w:del w:id="539" w:author="Amanda" w:date="2024-09-03T09:06:00Z"/>
          <w:rFonts w:ascii="Times New Roman" w:hAnsi="Times New Roman" w:cs="Times New Roman"/>
          <w:sz w:val="24"/>
          <w:szCs w:val="24"/>
        </w:rPr>
      </w:pPr>
      <w:del w:id="540" w:author="Amanda" w:date="2024-09-03T09:06:00Z">
        <w:r w:rsidRPr="008318E1" w:rsidDel="00AA330F">
          <w:rPr>
            <w:rFonts w:ascii="Times New Roman" w:hAnsi="Times New Roman" w:cs="Times New Roman"/>
            <w:sz w:val="24"/>
            <w:szCs w:val="24"/>
          </w:rPr>
          <w:delText>(Certifications will normally be provided on a separate page at the end of the J&amp;A to allow minor, administrative changes to be made during the review process.)</w:delText>
        </w:r>
      </w:del>
    </w:p>
    <w:p w14:paraId="5473A9EC" w14:textId="4417C3AD"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541" w:author="Amanda" w:date="2024-09-03T09:06:00Z"/>
          <w:rFonts w:ascii="Times New Roman" w:hAnsi="Times New Roman" w:cs="Times New Roman"/>
          <w:sz w:val="24"/>
          <w:szCs w:val="24"/>
        </w:rPr>
      </w:pPr>
      <w:del w:id="542" w:author="Amanda" w:date="2024-09-03T09:06:00Z">
        <w:r w:rsidRPr="008318E1" w:rsidDel="00AA330F">
          <w:rPr>
            <w:rFonts w:ascii="Times New Roman" w:hAnsi="Times New Roman" w:cs="Times New Roman"/>
            <w:sz w:val="24"/>
            <w:szCs w:val="24"/>
          </w:rPr>
          <w:delText xml:space="preserve">11.  </w:delText>
        </w:r>
        <w:r w:rsidRPr="008318E1" w:rsidDel="00AA330F">
          <w:rPr>
            <w:rFonts w:ascii="Times New Roman" w:hAnsi="Times New Roman" w:cs="Times New Roman"/>
            <w:b/>
            <w:sz w:val="24"/>
            <w:szCs w:val="24"/>
          </w:rPr>
          <w:delText>Technical Certification:</w:delText>
        </w:r>
        <w:r w:rsidRPr="008318E1" w:rsidDel="00AA330F">
          <w:rPr>
            <w:rFonts w:ascii="Times New Roman" w:hAnsi="Times New Roman" w:cs="Times New Roman"/>
            <w:sz w:val="24"/>
            <w:szCs w:val="24"/>
          </w:rPr>
          <w:delText xml:space="preserve">  Include the following statement:</w:delText>
        </w:r>
      </w:del>
    </w:p>
    <w:p w14:paraId="5473A9ED" w14:textId="14D26639" w:rsidR="008318E1" w:rsidDel="00AA330F" w:rsidRDefault="008318E1" w:rsidP="00102BFE">
      <w:pPr>
        <w:pStyle w:val="ind4"/>
        <w:tabs>
          <w:tab w:val="clear" w:pos="1152"/>
          <w:tab w:val="clear" w:pos="1728"/>
          <w:tab w:val="clear" w:pos="2304"/>
          <w:tab w:val="clear" w:pos="2880"/>
          <w:tab w:val="clear" w:pos="3456"/>
        </w:tabs>
        <w:spacing w:after="240"/>
        <w:ind w:left="0"/>
        <w:rPr>
          <w:del w:id="543" w:author="Amanda" w:date="2024-09-03T09:06:00Z"/>
          <w:rFonts w:ascii="Times New Roman" w:hAnsi="Times New Roman" w:cs="Times New Roman"/>
          <w:sz w:val="24"/>
          <w:szCs w:val="24"/>
        </w:rPr>
      </w:pPr>
      <w:del w:id="544" w:author="Amanda" w:date="2024-09-03T09:06:00Z">
        <w:r w:rsidRPr="008318E1" w:rsidDel="00AA330F">
          <w:rPr>
            <w:rFonts w:ascii="Times New Roman" w:hAnsi="Times New Roman" w:cs="Times New Roman"/>
            <w:sz w:val="24"/>
            <w:szCs w:val="24"/>
          </w:rPr>
          <w:delText>I certify that the supporting data under my cognizance</w:delText>
        </w:r>
        <w:r w:rsidR="00ED4707" w:rsidDel="00AA330F">
          <w:rPr>
            <w:rFonts w:ascii="Times New Roman" w:hAnsi="Times New Roman" w:cs="Times New Roman"/>
            <w:sz w:val="24"/>
            <w:szCs w:val="24"/>
          </w:rPr>
          <w:delText>,</w:delText>
        </w:r>
        <w:r w:rsidRPr="008318E1" w:rsidDel="00AA330F">
          <w:rPr>
            <w:rFonts w:ascii="Times New Roman" w:hAnsi="Times New Roman" w:cs="Times New Roman"/>
            <w:sz w:val="24"/>
            <w:szCs w:val="24"/>
          </w:rPr>
          <w:delText xml:space="preserve"> which are included in the justification are accurate and complete to the best of my knowledge and belief.</w:delText>
        </w:r>
      </w:del>
    </w:p>
    <w:p w14:paraId="0F0557F0" w14:textId="66A867C1" w:rsidR="00633A4B" w:rsidRPr="008318E1" w:rsidDel="00AA330F" w:rsidRDefault="00633A4B" w:rsidP="00102BFE">
      <w:pPr>
        <w:pStyle w:val="ind4"/>
        <w:tabs>
          <w:tab w:val="clear" w:pos="1152"/>
          <w:tab w:val="clear" w:pos="1728"/>
          <w:tab w:val="clear" w:pos="2304"/>
          <w:tab w:val="clear" w:pos="2880"/>
          <w:tab w:val="clear" w:pos="3456"/>
        </w:tabs>
        <w:spacing w:after="240"/>
        <w:ind w:left="0"/>
        <w:rPr>
          <w:del w:id="545" w:author="Amanda" w:date="2024-09-03T09:06:00Z"/>
          <w:rFonts w:ascii="Times New Roman" w:hAnsi="Times New Roman" w:cs="Times New Roman"/>
          <w:sz w:val="24"/>
          <w:szCs w:val="24"/>
        </w:rPr>
      </w:pPr>
    </w:p>
    <w:p w14:paraId="5473A9EE" w14:textId="7780488A" w:rsidR="008318E1" w:rsidDel="00AA330F" w:rsidRDefault="008318E1" w:rsidP="008318E1">
      <w:pPr>
        <w:tabs>
          <w:tab w:val="left" w:pos="720"/>
          <w:tab w:val="left" w:pos="4320"/>
        </w:tabs>
        <w:spacing w:after="0"/>
        <w:rPr>
          <w:del w:id="546" w:author="Amanda" w:date="2024-09-03T09:06:00Z"/>
          <w:rFonts w:ascii="Times New Roman" w:hAnsi="Times New Roman" w:cs="Times New Roman"/>
          <w:sz w:val="24"/>
          <w:szCs w:val="24"/>
        </w:rPr>
      </w:pPr>
      <w:del w:id="547" w:author="Amanda" w:date="2024-09-03T09:06:00Z">
        <w:r w:rsidRPr="008318E1" w:rsidDel="00AA330F">
          <w:rPr>
            <w:rFonts w:ascii="Times New Roman" w:hAnsi="Times New Roman" w:cs="Times New Roman"/>
            <w:sz w:val="24"/>
            <w:szCs w:val="24"/>
          </w:rPr>
          <w:lastRenderedPageBreak/>
          <w:delText xml:space="preserve">  Typed Name:  </w:delText>
        </w:r>
        <w:r w:rsidRPr="008318E1" w:rsidDel="00AA330F">
          <w:rPr>
            <w:rFonts w:ascii="Times New Roman" w:hAnsi="Times New Roman" w:cs="Times New Roman"/>
            <w:sz w:val="24"/>
            <w:szCs w:val="24"/>
          </w:rPr>
          <w:tab/>
          <w:delText>Date:  __________________________</w:delText>
        </w:r>
      </w:del>
    </w:p>
    <w:p w14:paraId="5473A9EF" w14:textId="32F701DC" w:rsidR="008318E1" w:rsidRPr="008318E1" w:rsidDel="00AA330F" w:rsidRDefault="008318E1" w:rsidP="008318E1">
      <w:pPr>
        <w:tabs>
          <w:tab w:val="left" w:pos="720"/>
          <w:tab w:val="left" w:pos="4320"/>
        </w:tabs>
        <w:spacing w:after="240"/>
        <w:rPr>
          <w:del w:id="548" w:author="Amanda" w:date="2024-09-03T09:06:00Z"/>
          <w:rFonts w:ascii="Times New Roman" w:hAnsi="Times New Roman" w:cs="Times New Roman"/>
          <w:sz w:val="24"/>
          <w:szCs w:val="24"/>
        </w:rPr>
      </w:pPr>
      <w:del w:id="549" w:author="Amanda" w:date="2024-09-03T09:06:00Z">
        <w:r w:rsidRPr="008318E1" w:rsidDel="00AA330F">
          <w:rPr>
            <w:rFonts w:ascii="Times New Roman" w:hAnsi="Times New Roman" w:cs="Times New Roman"/>
            <w:sz w:val="24"/>
            <w:szCs w:val="24"/>
          </w:rPr>
          <w:delText xml:space="preserve">  Title:  </w:delText>
        </w:r>
        <w:r w:rsidRPr="008318E1" w:rsidDel="00AA330F">
          <w:rPr>
            <w:rFonts w:ascii="Times New Roman" w:hAnsi="Times New Roman" w:cs="Times New Roman"/>
            <w:sz w:val="24"/>
            <w:szCs w:val="24"/>
          </w:rPr>
          <w:tab/>
          <w:delText>Signature:  ______________________</w:delText>
        </w:r>
      </w:del>
    </w:p>
    <w:p w14:paraId="5473A9F0" w14:textId="310BAB96"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550" w:author="Amanda" w:date="2024-09-03T09:06:00Z"/>
          <w:rFonts w:ascii="Times New Roman" w:hAnsi="Times New Roman" w:cs="Times New Roman"/>
          <w:sz w:val="24"/>
          <w:szCs w:val="24"/>
        </w:rPr>
      </w:pPr>
      <w:del w:id="551" w:author="Amanda" w:date="2024-09-03T09:06:00Z">
        <w:r w:rsidRPr="008318E1" w:rsidDel="00AA330F">
          <w:rPr>
            <w:rFonts w:ascii="Times New Roman" w:hAnsi="Times New Roman" w:cs="Times New Roman"/>
            <w:sz w:val="24"/>
            <w:szCs w:val="24"/>
          </w:rPr>
          <w:delText xml:space="preserve">12.  </w:delText>
        </w:r>
        <w:r w:rsidRPr="008318E1" w:rsidDel="00AA330F">
          <w:rPr>
            <w:rFonts w:ascii="Times New Roman" w:hAnsi="Times New Roman" w:cs="Times New Roman"/>
            <w:b/>
            <w:sz w:val="24"/>
            <w:szCs w:val="24"/>
          </w:rPr>
          <w:delText>Requirements Certification:</w:delText>
        </w:r>
        <w:r w:rsidRPr="008318E1" w:rsidDel="00AA330F">
          <w:rPr>
            <w:rFonts w:ascii="Times New Roman" w:hAnsi="Times New Roman" w:cs="Times New Roman"/>
            <w:sz w:val="24"/>
            <w:szCs w:val="24"/>
          </w:rPr>
          <w:delText xml:space="preserve">  Include the following statement:</w:delText>
        </w:r>
      </w:del>
    </w:p>
    <w:p w14:paraId="5473A9F1" w14:textId="3392A0F5"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552" w:author="Amanda" w:date="2024-09-03T09:06:00Z"/>
          <w:rFonts w:ascii="Times New Roman" w:hAnsi="Times New Roman" w:cs="Times New Roman"/>
          <w:sz w:val="24"/>
          <w:szCs w:val="24"/>
        </w:rPr>
      </w:pPr>
      <w:del w:id="553" w:author="Amanda" w:date="2024-09-03T09:06:00Z">
        <w:r w:rsidRPr="008318E1" w:rsidDel="00AA330F">
          <w:rPr>
            <w:rFonts w:ascii="Times New Roman" w:hAnsi="Times New Roman" w:cs="Times New Roman"/>
            <w:sz w:val="24"/>
            <w:szCs w:val="24"/>
          </w:rPr>
          <w:delText>I certify that the supporting data under my cognizance</w:delText>
        </w:r>
        <w:r w:rsidR="00ED4707" w:rsidDel="00AA330F">
          <w:rPr>
            <w:rFonts w:ascii="Times New Roman" w:hAnsi="Times New Roman" w:cs="Times New Roman"/>
            <w:sz w:val="24"/>
            <w:szCs w:val="24"/>
          </w:rPr>
          <w:delText>,</w:delText>
        </w:r>
        <w:r w:rsidRPr="008318E1" w:rsidDel="00AA330F">
          <w:rPr>
            <w:rFonts w:ascii="Times New Roman" w:hAnsi="Times New Roman" w:cs="Times New Roman"/>
            <w:sz w:val="24"/>
            <w:szCs w:val="24"/>
          </w:rPr>
          <w:delText xml:space="preserve"> which are included in the justification are accurate and complete to the best of my knowledge and belief.</w:delText>
        </w:r>
      </w:del>
    </w:p>
    <w:p w14:paraId="5473A9F2" w14:textId="7380E627" w:rsidR="008318E1" w:rsidDel="00AA330F" w:rsidRDefault="008318E1" w:rsidP="008318E1">
      <w:pPr>
        <w:tabs>
          <w:tab w:val="left" w:pos="720"/>
          <w:tab w:val="left" w:pos="4320"/>
        </w:tabs>
        <w:spacing w:after="0"/>
        <w:rPr>
          <w:del w:id="554" w:author="Amanda" w:date="2024-09-03T09:06:00Z"/>
          <w:rFonts w:ascii="Times New Roman" w:hAnsi="Times New Roman" w:cs="Times New Roman"/>
          <w:sz w:val="24"/>
          <w:szCs w:val="24"/>
        </w:rPr>
      </w:pPr>
      <w:del w:id="555" w:author="Amanda" w:date="2024-09-03T09:06:00Z">
        <w:r w:rsidRPr="008318E1" w:rsidDel="00AA330F">
          <w:rPr>
            <w:rFonts w:ascii="Times New Roman" w:hAnsi="Times New Roman" w:cs="Times New Roman"/>
            <w:sz w:val="24"/>
            <w:szCs w:val="24"/>
          </w:rPr>
          <w:delText xml:space="preserve">  Typed Name:  </w:delText>
        </w:r>
        <w:r w:rsidRPr="008318E1" w:rsidDel="00AA330F">
          <w:rPr>
            <w:rFonts w:ascii="Times New Roman" w:hAnsi="Times New Roman" w:cs="Times New Roman"/>
            <w:sz w:val="24"/>
            <w:szCs w:val="24"/>
          </w:rPr>
          <w:tab/>
          <w:delText>Date:  __________________________</w:delText>
        </w:r>
      </w:del>
    </w:p>
    <w:p w14:paraId="5473A9F3" w14:textId="2D86B482" w:rsidR="008318E1" w:rsidRPr="008318E1" w:rsidDel="00AA330F" w:rsidRDefault="008318E1" w:rsidP="008318E1">
      <w:pPr>
        <w:tabs>
          <w:tab w:val="left" w:pos="720"/>
          <w:tab w:val="left" w:pos="4320"/>
        </w:tabs>
        <w:spacing w:after="240"/>
        <w:rPr>
          <w:del w:id="556" w:author="Amanda" w:date="2024-09-03T09:06:00Z"/>
          <w:rFonts w:ascii="Times New Roman" w:hAnsi="Times New Roman" w:cs="Times New Roman"/>
          <w:sz w:val="24"/>
          <w:szCs w:val="24"/>
        </w:rPr>
      </w:pPr>
      <w:del w:id="557" w:author="Amanda" w:date="2024-09-03T09:06:00Z">
        <w:r w:rsidRPr="008318E1" w:rsidDel="00AA330F">
          <w:rPr>
            <w:rFonts w:ascii="Times New Roman" w:hAnsi="Times New Roman" w:cs="Times New Roman"/>
            <w:sz w:val="24"/>
            <w:szCs w:val="24"/>
          </w:rPr>
          <w:delText xml:space="preserve">  Title:  </w:delText>
        </w:r>
        <w:r w:rsidRPr="008318E1" w:rsidDel="00AA330F">
          <w:rPr>
            <w:rFonts w:ascii="Times New Roman" w:hAnsi="Times New Roman" w:cs="Times New Roman"/>
            <w:sz w:val="24"/>
            <w:szCs w:val="24"/>
          </w:rPr>
          <w:tab/>
          <w:delText>Signature:  ______________________</w:delText>
        </w:r>
      </w:del>
    </w:p>
    <w:p w14:paraId="5473A9F4" w14:textId="23C7A776" w:rsidR="008318E1" w:rsidRPr="008318E1" w:rsidDel="00AA330F" w:rsidRDefault="008318E1" w:rsidP="00102BFE">
      <w:pPr>
        <w:spacing w:after="240"/>
        <w:rPr>
          <w:del w:id="558" w:author="Amanda" w:date="2024-09-03T09:06:00Z"/>
          <w:rFonts w:ascii="Times New Roman" w:hAnsi="Times New Roman" w:cs="Times New Roman"/>
          <w:sz w:val="24"/>
          <w:szCs w:val="24"/>
        </w:rPr>
      </w:pPr>
    </w:p>
    <w:p w14:paraId="5473A9F5" w14:textId="0E86042C" w:rsidR="008318E1" w:rsidRPr="008318E1" w:rsidDel="00AA330F" w:rsidRDefault="008318E1" w:rsidP="00102BFE">
      <w:pPr>
        <w:spacing w:after="240"/>
        <w:rPr>
          <w:del w:id="559" w:author="Amanda" w:date="2024-09-03T09:06:00Z"/>
          <w:rFonts w:ascii="Times New Roman" w:hAnsi="Times New Roman" w:cs="Times New Roman"/>
          <w:sz w:val="24"/>
          <w:szCs w:val="24"/>
        </w:rPr>
      </w:pPr>
      <w:del w:id="560" w:author="Amanda" w:date="2024-09-03T09:06:00Z">
        <w:r w:rsidRPr="008318E1" w:rsidDel="00AA330F">
          <w:rPr>
            <w:rFonts w:ascii="Times New Roman" w:hAnsi="Times New Roman" w:cs="Times New Roman"/>
            <w:sz w:val="24"/>
            <w:szCs w:val="24"/>
          </w:rPr>
          <w:tab/>
          <w:delText xml:space="preserve">Only the most senior persons within the organization responsible for acquiring the supplies or services described in the justification (e.g. </w:delText>
        </w:r>
        <w:r w:rsidR="00BF33FD" w:rsidDel="00AA330F">
          <w:rPr>
            <w:rFonts w:ascii="Times New Roman" w:hAnsi="Times New Roman" w:cs="Times New Roman"/>
            <w:sz w:val="24"/>
            <w:szCs w:val="24"/>
          </w:rPr>
          <w:delText>p</w:delText>
        </w:r>
        <w:r w:rsidRPr="008318E1" w:rsidDel="00AA330F">
          <w:rPr>
            <w:rFonts w:ascii="Times New Roman" w:hAnsi="Times New Roman" w:cs="Times New Roman"/>
            <w:sz w:val="24"/>
            <w:szCs w:val="24"/>
          </w:rPr>
          <w:delText xml:space="preserve">rogram </w:delText>
        </w:r>
        <w:r w:rsidR="00BF33FD" w:rsidDel="00AA330F">
          <w:rPr>
            <w:rFonts w:ascii="Times New Roman" w:hAnsi="Times New Roman" w:cs="Times New Roman"/>
            <w:sz w:val="24"/>
            <w:szCs w:val="24"/>
          </w:rPr>
          <w:delText>m</w:delText>
        </w:r>
        <w:r w:rsidRPr="008318E1" w:rsidDel="00AA330F">
          <w:rPr>
            <w:rFonts w:ascii="Times New Roman" w:hAnsi="Times New Roman" w:cs="Times New Roman"/>
            <w:sz w:val="24"/>
            <w:szCs w:val="24"/>
          </w:rPr>
          <w:delText xml:space="preserve">anager, </w:delText>
        </w:r>
        <w:r w:rsidR="00BF33FD" w:rsidDel="00AA330F">
          <w:rPr>
            <w:rFonts w:ascii="Times New Roman" w:hAnsi="Times New Roman" w:cs="Times New Roman"/>
            <w:sz w:val="24"/>
            <w:szCs w:val="24"/>
          </w:rPr>
          <w:delText>d</w:delText>
        </w:r>
        <w:r w:rsidRPr="008318E1" w:rsidDel="00AA330F">
          <w:rPr>
            <w:rFonts w:ascii="Times New Roman" w:hAnsi="Times New Roman" w:cs="Times New Roman"/>
            <w:sz w:val="24"/>
            <w:szCs w:val="24"/>
          </w:rPr>
          <w:delText xml:space="preserve">epot </w:delText>
        </w:r>
        <w:r w:rsidR="00BF33FD" w:rsidDel="00AA330F">
          <w:rPr>
            <w:rFonts w:ascii="Times New Roman" w:hAnsi="Times New Roman" w:cs="Times New Roman"/>
            <w:sz w:val="24"/>
            <w:szCs w:val="24"/>
          </w:rPr>
          <w:delText>c</w:delText>
        </w:r>
        <w:r w:rsidRPr="008318E1" w:rsidDel="00AA330F">
          <w:rPr>
            <w:rFonts w:ascii="Times New Roman" w:hAnsi="Times New Roman" w:cs="Times New Roman"/>
            <w:sz w:val="24"/>
            <w:szCs w:val="24"/>
          </w:rPr>
          <w:delText xml:space="preserve">ommander, or </w:delText>
        </w:r>
        <w:r w:rsidR="00BF33FD" w:rsidDel="00AA330F">
          <w:rPr>
            <w:rFonts w:ascii="Times New Roman" w:hAnsi="Times New Roman" w:cs="Times New Roman"/>
            <w:sz w:val="24"/>
            <w:szCs w:val="24"/>
          </w:rPr>
          <w:delText>s</w:delText>
        </w:r>
        <w:r w:rsidRPr="008318E1" w:rsidDel="00AA330F">
          <w:rPr>
            <w:rFonts w:ascii="Times New Roman" w:hAnsi="Times New Roman" w:cs="Times New Roman"/>
            <w:sz w:val="24"/>
            <w:szCs w:val="24"/>
          </w:rPr>
          <w:delText xml:space="preserve">enior </w:delText>
        </w:r>
        <w:r w:rsidR="00BF33FD" w:rsidDel="00AA330F">
          <w:rPr>
            <w:rFonts w:ascii="Times New Roman" w:hAnsi="Times New Roman" w:cs="Times New Roman"/>
            <w:sz w:val="24"/>
            <w:szCs w:val="24"/>
          </w:rPr>
          <w:delText>p</w:delText>
        </w:r>
        <w:r w:rsidRPr="008318E1" w:rsidDel="00AA330F">
          <w:rPr>
            <w:rFonts w:ascii="Times New Roman" w:hAnsi="Times New Roman" w:cs="Times New Roman"/>
            <w:sz w:val="24"/>
            <w:szCs w:val="24"/>
          </w:rPr>
          <w:delText xml:space="preserve">rogram </w:delText>
        </w:r>
        <w:r w:rsidR="00BF33FD" w:rsidDel="00AA330F">
          <w:rPr>
            <w:rFonts w:ascii="Times New Roman" w:hAnsi="Times New Roman" w:cs="Times New Roman"/>
            <w:sz w:val="24"/>
            <w:szCs w:val="24"/>
          </w:rPr>
          <w:delText>e</w:delText>
        </w:r>
        <w:r w:rsidRPr="008318E1" w:rsidDel="00AA330F">
          <w:rPr>
            <w:rFonts w:ascii="Times New Roman" w:hAnsi="Times New Roman" w:cs="Times New Roman"/>
            <w:sz w:val="24"/>
            <w:szCs w:val="24"/>
          </w:rPr>
          <w:delText xml:space="preserve">ngineer) and with specific knowledge of the individual </w:delText>
        </w:r>
        <w:r w:rsidR="00976972" w:rsidDel="00AA330F">
          <w:rPr>
            <w:rFonts w:ascii="Times New Roman" w:hAnsi="Times New Roman" w:cs="Times New Roman"/>
            <w:sz w:val="24"/>
            <w:szCs w:val="24"/>
          </w:rPr>
          <w:delText>requirement (</w:delText>
        </w:r>
        <w:r w:rsidRPr="008318E1" w:rsidDel="00AA330F">
          <w:rPr>
            <w:rFonts w:ascii="Times New Roman" w:hAnsi="Times New Roman" w:cs="Times New Roman"/>
            <w:sz w:val="24"/>
            <w:szCs w:val="24"/>
          </w:rPr>
          <w:delText>commodity</w:delText>
        </w:r>
        <w:r w:rsidR="00976972" w:rsidDel="00AA330F">
          <w:rPr>
            <w:rFonts w:ascii="Times New Roman" w:hAnsi="Times New Roman" w:cs="Times New Roman"/>
            <w:sz w:val="24"/>
            <w:szCs w:val="24"/>
          </w:rPr>
          <w:delText>, technology, and/</w:delText>
        </w:r>
        <w:r w:rsidRPr="008318E1" w:rsidDel="00AA330F">
          <w:rPr>
            <w:rFonts w:ascii="Times New Roman" w:hAnsi="Times New Roman" w:cs="Times New Roman"/>
            <w:sz w:val="24"/>
            <w:szCs w:val="24"/>
          </w:rPr>
          <w:delText>or function</w:delText>
        </w:r>
        <w:r w:rsidR="00976972" w:rsidDel="00AA330F">
          <w:rPr>
            <w:rFonts w:ascii="Times New Roman" w:hAnsi="Times New Roman" w:cs="Times New Roman"/>
            <w:sz w:val="24"/>
            <w:szCs w:val="24"/>
          </w:rPr>
          <w:delText>)</w:delText>
        </w:r>
        <w:r w:rsidRPr="008318E1" w:rsidDel="00AA330F">
          <w:rPr>
            <w:rFonts w:ascii="Times New Roman" w:hAnsi="Times New Roman" w:cs="Times New Roman"/>
            <w:sz w:val="24"/>
            <w:szCs w:val="24"/>
          </w:rPr>
          <w:delText xml:space="preserve"> shall sign the </w:delText>
        </w:r>
        <w:r w:rsidR="00BF33FD" w:rsidDel="00AA330F">
          <w:rPr>
            <w:rFonts w:ascii="Times New Roman" w:hAnsi="Times New Roman" w:cs="Times New Roman"/>
            <w:sz w:val="24"/>
            <w:szCs w:val="24"/>
          </w:rPr>
          <w:delText>t</w:delText>
        </w:r>
        <w:r w:rsidRPr="008318E1" w:rsidDel="00AA330F">
          <w:rPr>
            <w:rFonts w:ascii="Times New Roman" w:hAnsi="Times New Roman" w:cs="Times New Roman"/>
            <w:sz w:val="24"/>
            <w:szCs w:val="24"/>
          </w:rPr>
          <w:delText xml:space="preserve">echnical and </w:delText>
        </w:r>
        <w:r w:rsidR="00BF33FD" w:rsidDel="00AA330F">
          <w:rPr>
            <w:rFonts w:ascii="Times New Roman" w:hAnsi="Times New Roman" w:cs="Times New Roman"/>
            <w:sz w:val="24"/>
            <w:szCs w:val="24"/>
          </w:rPr>
          <w:delText>r</w:delText>
        </w:r>
        <w:r w:rsidRPr="008318E1" w:rsidDel="00AA330F">
          <w:rPr>
            <w:rFonts w:ascii="Times New Roman" w:hAnsi="Times New Roman" w:cs="Times New Roman"/>
            <w:sz w:val="24"/>
            <w:szCs w:val="24"/>
          </w:rPr>
          <w:delText xml:space="preserve">equirements </w:delText>
        </w:r>
        <w:r w:rsidR="00BF33FD" w:rsidDel="00AA330F">
          <w:rPr>
            <w:rFonts w:ascii="Times New Roman" w:hAnsi="Times New Roman" w:cs="Times New Roman"/>
            <w:sz w:val="24"/>
            <w:szCs w:val="24"/>
          </w:rPr>
          <w:delText>c</w:delText>
        </w:r>
        <w:r w:rsidRPr="008318E1" w:rsidDel="00AA330F">
          <w:rPr>
            <w:rFonts w:ascii="Times New Roman" w:hAnsi="Times New Roman" w:cs="Times New Roman"/>
            <w:sz w:val="24"/>
            <w:szCs w:val="24"/>
          </w:rPr>
          <w:delText>ertifications.</w:delText>
        </w:r>
      </w:del>
    </w:p>
    <w:p w14:paraId="5473A9F6" w14:textId="177C439E"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561" w:author="Amanda" w:date="2024-09-03T09:06:00Z"/>
          <w:rFonts w:ascii="Times New Roman" w:hAnsi="Times New Roman" w:cs="Times New Roman"/>
          <w:sz w:val="24"/>
          <w:szCs w:val="24"/>
        </w:rPr>
      </w:pPr>
      <w:del w:id="562" w:author="Amanda" w:date="2024-09-03T09:06:00Z">
        <w:r w:rsidRPr="008318E1" w:rsidDel="00AA330F">
          <w:rPr>
            <w:rFonts w:ascii="Times New Roman" w:hAnsi="Times New Roman" w:cs="Times New Roman"/>
            <w:sz w:val="24"/>
            <w:szCs w:val="24"/>
          </w:rPr>
          <w:delText xml:space="preserve">13.  </w:delText>
        </w:r>
        <w:r w:rsidRPr="008318E1" w:rsidDel="00AA330F">
          <w:rPr>
            <w:rFonts w:ascii="Times New Roman" w:hAnsi="Times New Roman" w:cs="Times New Roman"/>
            <w:b/>
            <w:sz w:val="24"/>
            <w:szCs w:val="24"/>
          </w:rPr>
          <w:delText xml:space="preserve">Fair and Reasonable Cost Determination:  </w:delText>
        </w:r>
        <w:r w:rsidRPr="008318E1" w:rsidDel="00AA330F">
          <w:rPr>
            <w:rFonts w:ascii="Times New Roman" w:hAnsi="Times New Roman" w:cs="Times New Roman"/>
            <w:sz w:val="24"/>
            <w:szCs w:val="24"/>
          </w:rPr>
          <w:delText>Include the following determination:</w:delText>
        </w:r>
      </w:del>
    </w:p>
    <w:p w14:paraId="5473A9F7" w14:textId="39513471"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563" w:author="Amanda" w:date="2024-09-03T09:06:00Z"/>
          <w:rFonts w:ascii="Times New Roman" w:hAnsi="Times New Roman" w:cs="Times New Roman"/>
          <w:sz w:val="24"/>
          <w:szCs w:val="24"/>
        </w:rPr>
      </w:pPr>
      <w:del w:id="564" w:author="Amanda" w:date="2024-09-03T09:06:00Z">
        <w:r w:rsidRPr="008318E1" w:rsidDel="00AA330F">
          <w:rPr>
            <w:rFonts w:ascii="Times New Roman" w:hAnsi="Times New Roman" w:cs="Times New Roman"/>
            <w:sz w:val="24"/>
            <w:szCs w:val="24"/>
          </w:rPr>
          <w:delText>I hereby determine that the anticipated cost to the Government for this contract action will be fair and reasonable.</w:delText>
        </w:r>
      </w:del>
    </w:p>
    <w:p w14:paraId="5473A9F8" w14:textId="15ED465C" w:rsidR="008318E1" w:rsidRPr="008318E1" w:rsidDel="00AA330F" w:rsidRDefault="008318E1" w:rsidP="00102BFE">
      <w:pPr>
        <w:pStyle w:val="ind4"/>
        <w:tabs>
          <w:tab w:val="clear" w:pos="1152"/>
          <w:tab w:val="clear" w:pos="1728"/>
          <w:tab w:val="clear" w:pos="2304"/>
          <w:tab w:val="clear" w:pos="2880"/>
          <w:tab w:val="clear" w:pos="3456"/>
          <w:tab w:val="left" w:pos="360"/>
        </w:tabs>
        <w:spacing w:after="240"/>
        <w:ind w:left="0"/>
        <w:rPr>
          <w:del w:id="565" w:author="Amanda" w:date="2024-09-03T09:06:00Z"/>
          <w:rFonts w:ascii="Times New Roman" w:hAnsi="Times New Roman" w:cs="Times New Roman"/>
          <w:sz w:val="24"/>
          <w:szCs w:val="24"/>
        </w:rPr>
      </w:pPr>
      <w:del w:id="566" w:author="Amanda" w:date="2024-09-03T09:06:00Z">
        <w:r w:rsidRPr="008318E1" w:rsidDel="00AA330F">
          <w:rPr>
            <w:rFonts w:ascii="Times New Roman" w:hAnsi="Times New Roman" w:cs="Times New Roman"/>
            <w:sz w:val="24"/>
            <w:szCs w:val="24"/>
          </w:rPr>
          <w:tab/>
          <w:delTex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delText>
        </w:r>
      </w:del>
    </w:p>
    <w:p w14:paraId="5473A9F9" w14:textId="36176433" w:rsidR="008318E1" w:rsidDel="00AA330F" w:rsidRDefault="008318E1" w:rsidP="008318E1">
      <w:pPr>
        <w:tabs>
          <w:tab w:val="left" w:pos="720"/>
          <w:tab w:val="left" w:pos="4320"/>
        </w:tabs>
        <w:spacing w:after="0"/>
        <w:rPr>
          <w:del w:id="567" w:author="Amanda" w:date="2024-09-03T09:06:00Z"/>
          <w:rFonts w:ascii="Times New Roman" w:hAnsi="Times New Roman" w:cs="Times New Roman"/>
          <w:sz w:val="24"/>
          <w:szCs w:val="24"/>
        </w:rPr>
      </w:pPr>
      <w:del w:id="568" w:author="Amanda" w:date="2024-09-03T09:06:00Z">
        <w:r w:rsidRPr="008318E1" w:rsidDel="00AA330F">
          <w:rPr>
            <w:rFonts w:ascii="Times New Roman" w:hAnsi="Times New Roman" w:cs="Times New Roman"/>
            <w:sz w:val="24"/>
            <w:szCs w:val="24"/>
          </w:rPr>
          <w:delText xml:space="preserve">  Typed Name:  </w:delText>
        </w:r>
        <w:r w:rsidRPr="008318E1" w:rsidDel="00AA330F">
          <w:rPr>
            <w:rFonts w:ascii="Times New Roman" w:hAnsi="Times New Roman" w:cs="Times New Roman"/>
            <w:sz w:val="24"/>
            <w:szCs w:val="24"/>
          </w:rPr>
          <w:tab/>
          <w:delText>Date:  __________________________</w:delText>
        </w:r>
      </w:del>
    </w:p>
    <w:p w14:paraId="5473A9FA" w14:textId="53BD50F1" w:rsidR="008318E1" w:rsidRPr="008318E1" w:rsidDel="00AA330F" w:rsidRDefault="008318E1" w:rsidP="008318E1">
      <w:pPr>
        <w:tabs>
          <w:tab w:val="left" w:pos="720"/>
          <w:tab w:val="left" w:pos="4320"/>
        </w:tabs>
        <w:spacing w:after="240"/>
        <w:rPr>
          <w:del w:id="569" w:author="Amanda" w:date="2024-09-03T09:06:00Z"/>
          <w:rFonts w:ascii="Times New Roman" w:hAnsi="Times New Roman" w:cs="Times New Roman"/>
          <w:sz w:val="24"/>
          <w:szCs w:val="24"/>
        </w:rPr>
      </w:pPr>
      <w:del w:id="570" w:author="Amanda" w:date="2024-09-03T09:06:00Z">
        <w:r w:rsidRPr="008318E1" w:rsidDel="00AA330F">
          <w:rPr>
            <w:rFonts w:ascii="Times New Roman" w:hAnsi="Times New Roman" w:cs="Times New Roman"/>
            <w:sz w:val="24"/>
            <w:szCs w:val="24"/>
          </w:rPr>
          <w:delText xml:space="preserve">  Title:  </w:delText>
        </w:r>
        <w:r w:rsidRPr="008318E1" w:rsidDel="00AA330F">
          <w:rPr>
            <w:rFonts w:ascii="Times New Roman" w:hAnsi="Times New Roman" w:cs="Times New Roman"/>
            <w:sz w:val="24"/>
            <w:szCs w:val="24"/>
          </w:rPr>
          <w:tab/>
          <w:delText>Signature:  ______________________</w:delText>
        </w:r>
      </w:del>
    </w:p>
    <w:p w14:paraId="5473A9FB" w14:textId="5EE8D8A2"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571" w:author="Amanda" w:date="2024-09-03T09:06:00Z"/>
          <w:rFonts w:ascii="Times New Roman" w:hAnsi="Times New Roman" w:cs="Times New Roman"/>
          <w:sz w:val="24"/>
          <w:szCs w:val="24"/>
        </w:rPr>
      </w:pPr>
      <w:del w:id="572" w:author="Amanda" w:date="2024-09-03T09:06:00Z">
        <w:r w:rsidRPr="008318E1" w:rsidDel="00AA330F">
          <w:rPr>
            <w:rFonts w:ascii="Times New Roman" w:hAnsi="Times New Roman" w:cs="Times New Roman"/>
            <w:sz w:val="24"/>
            <w:szCs w:val="24"/>
          </w:rPr>
          <w:delText xml:space="preserve">14.  </w:delText>
        </w:r>
        <w:r w:rsidRPr="008318E1" w:rsidDel="00AA330F">
          <w:rPr>
            <w:rFonts w:ascii="Times New Roman" w:hAnsi="Times New Roman" w:cs="Times New Roman"/>
            <w:b/>
            <w:sz w:val="24"/>
            <w:szCs w:val="24"/>
          </w:rPr>
          <w:delText xml:space="preserve">Contracting Officer Certification:  </w:delText>
        </w:r>
        <w:r w:rsidRPr="008318E1" w:rsidDel="00AA330F">
          <w:rPr>
            <w:rFonts w:ascii="Times New Roman" w:hAnsi="Times New Roman" w:cs="Times New Roman"/>
            <w:sz w:val="24"/>
            <w:szCs w:val="24"/>
          </w:rPr>
          <w:delText>This certification shall be made by the contracting officer who will sign the contract resulting from this justification and approval.  Include the following statement:</w:delText>
        </w:r>
      </w:del>
    </w:p>
    <w:p w14:paraId="5473A9FC" w14:textId="0F430940" w:rsidR="008318E1" w:rsidRPr="008318E1" w:rsidDel="00AA330F" w:rsidRDefault="008318E1" w:rsidP="00102BFE">
      <w:pPr>
        <w:pStyle w:val="ind4"/>
        <w:tabs>
          <w:tab w:val="clear" w:pos="1152"/>
          <w:tab w:val="clear" w:pos="1728"/>
          <w:tab w:val="clear" w:pos="2304"/>
          <w:tab w:val="clear" w:pos="2880"/>
          <w:tab w:val="clear" w:pos="3456"/>
        </w:tabs>
        <w:spacing w:after="240"/>
        <w:ind w:left="0"/>
        <w:rPr>
          <w:del w:id="573" w:author="Amanda" w:date="2024-09-03T09:06:00Z"/>
          <w:rFonts w:ascii="Times New Roman" w:hAnsi="Times New Roman" w:cs="Times New Roman"/>
          <w:sz w:val="24"/>
          <w:szCs w:val="24"/>
        </w:rPr>
      </w:pPr>
      <w:del w:id="574" w:author="Amanda" w:date="2024-09-03T09:06:00Z">
        <w:r w:rsidRPr="008318E1" w:rsidDel="00AA330F">
          <w:rPr>
            <w:rFonts w:ascii="Times New Roman" w:hAnsi="Times New Roman" w:cs="Times New Roman"/>
            <w:sz w:val="24"/>
            <w:szCs w:val="24"/>
          </w:rPr>
          <w:delText>I certify that this justification is accurate and complete to the best of my knowledge and belief.</w:delText>
        </w:r>
      </w:del>
    </w:p>
    <w:p w14:paraId="5473A9FD" w14:textId="73D4C999" w:rsidR="008318E1" w:rsidDel="00AA330F" w:rsidRDefault="008318E1" w:rsidP="008318E1">
      <w:pPr>
        <w:tabs>
          <w:tab w:val="left" w:pos="720"/>
          <w:tab w:val="left" w:pos="4320"/>
        </w:tabs>
        <w:spacing w:after="0"/>
        <w:rPr>
          <w:del w:id="575" w:author="Amanda" w:date="2024-09-03T09:06:00Z"/>
          <w:rFonts w:ascii="Times New Roman" w:hAnsi="Times New Roman" w:cs="Times New Roman"/>
          <w:sz w:val="24"/>
          <w:szCs w:val="24"/>
        </w:rPr>
      </w:pPr>
      <w:del w:id="576" w:author="Amanda" w:date="2024-09-03T09:06:00Z">
        <w:r w:rsidRPr="008318E1" w:rsidDel="00AA330F">
          <w:rPr>
            <w:rFonts w:ascii="Times New Roman" w:hAnsi="Times New Roman" w:cs="Times New Roman"/>
            <w:sz w:val="24"/>
            <w:szCs w:val="24"/>
          </w:rPr>
          <w:delText xml:space="preserve">  Typed Name:  </w:delText>
        </w:r>
        <w:r w:rsidRPr="008318E1" w:rsidDel="00AA330F">
          <w:rPr>
            <w:rFonts w:ascii="Times New Roman" w:hAnsi="Times New Roman" w:cs="Times New Roman"/>
            <w:sz w:val="24"/>
            <w:szCs w:val="24"/>
          </w:rPr>
          <w:tab/>
          <w:delText>Date:  __________________________</w:delText>
        </w:r>
      </w:del>
    </w:p>
    <w:p w14:paraId="5473A9FE" w14:textId="4D0DE414" w:rsidR="008318E1" w:rsidRPr="008318E1" w:rsidDel="00AA330F" w:rsidRDefault="008318E1" w:rsidP="008318E1">
      <w:pPr>
        <w:tabs>
          <w:tab w:val="left" w:pos="720"/>
          <w:tab w:val="left" w:pos="4320"/>
        </w:tabs>
        <w:spacing w:after="240"/>
        <w:rPr>
          <w:del w:id="577" w:author="Amanda" w:date="2024-09-03T09:06:00Z"/>
          <w:rFonts w:ascii="Times New Roman" w:hAnsi="Times New Roman" w:cs="Times New Roman"/>
          <w:sz w:val="24"/>
          <w:szCs w:val="24"/>
        </w:rPr>
      </w:pPr>
      <w:del w:id="578" w:author="Amanda" w:date="2024-09-03T09:06:00Z">
        <w:r w:rsidRPr="008318E1" w:rsidDel="00AA330F">
          <w:rPr>
            <w:rFonts w:ascii="Times New Roman" w:hAnsi="Times New Roman" w:cs="Times New Roman"/>
            <w:sz w:val="24"/>
            <w:szCs w:val="24"/>
          </w:rPr>
          <w:delText xml:space="preserve">  Title:  </w:delText>
        </w:r>
        <w:r w:rsidRPr="008318E1" w:rsidDel="00AA330F">
          <w:rPr>
            <w:rFonts w:ascii="Times New Roman" w:hAnsi="Times New Roman" w:cs="Times New Roman"/>
            <w:sz w:val="24"/>
            <w:szCs w:val="24"/>
          </w:rPr>
          <w:tab/>
          <w:delText>Signature:  ______________________</w:delText>
        </w:r>
      </w:del>
    </w:p>
    <w:p w14:paraId="5473A9FF" w14:textId="28F3A96F" w:rsidR="008318E1" w:rsidRPr="008318E1" w:rsidDel="00AA330F" w:rsidRDefault="008318E1" w:rsidP="00102BFE">
      <w:pPr>
        <w:spacing w:after="240"/>
        <w:rPr>
          <w:del w:id="579" w:author="Amanda" w:date="2024-09-03T09:06:00Z"/>
          <w:rFonts w:ascii="Times New Roman" w:hAnsi="Times New Roman" w:cs="Times New Roman"/>
          <w:sz w:val="24"/>
          <w:szCs w:val="24"/>
        </w:rPr>
      </w:pPr>
    </w:p>
    <w:p w14:paraId="5473AA00" w14:textId="796270C8" w:rsidR="008318E1" w:rsidRPr="008318E1" w:rsidDel="00AA330F" w:rsidRDefault="008318E1" w:rsidP="00102BFE">
      <w:pPr>
        <w:spacing w:after="240"/>
        <w:rPr>
          <w:del w:id="580" w:author="Amanda" w:date="2024-09-03T09:06:00Z"/>
          <w:rFonts w:ascii="Times New Roman" w:hAnsi="Times New Roman" w:cs="Times New Roman"/>
          <w:sz w:val="24"/>
          <w:szCs w:val="24"/>
        </w:rPr>
      </w:pPr>
      <w:del w:id="581" w:author="Amanda" w:date="2024-09-03T09:06:00Z">
        <w:r w:rsidRPr="008318E1" w:rsidDel="00AA330F">
          <w:rPr>
            <w:rFonts w:ascii="Times New Roman" w:hAnsi="Times New Roman" w:cs="Times New Roman"/>
            <w:sz w:val="24"/>
            <w:szCs w:val="24"/>
          </w:rPr>
          <w:lastRenderedPageBreak/>
          <w:delText xml:space="preserve">Note:  </w:delText>
        </w:r>
        <w:r w:rsidR="00F770B6" w:rsidDel="00AA330F">
          <w:rPr>
            <w:rFonts w:ascii="Times New Roman" w:hAnsi="Times New Roman" w:cs="Times New Roman"/>
            <w:sz w:val="24"/>
            <w:szCs w:val="24"/>
          </w:rPr>
          <w:delText>It is recommended for the contracting officer to annotate a</w:delText>
        </w:r>
        <w:r w:rsidRPr="008318E1" w:rsidDel="00AA330F">
          <w:rPr>
            <w:rFonts w:ascii="Times New Roman" w:hAnsi="Times New Roman" w:cs="Times New Roman"/>
            <w:sz w:val="24"/>
            <w:szCs w:val="24"/>
          </w:rPr>
          <w:delText xml:space="preserve">t the bottom of each J&amp;A </w:delText>
        </w:r>
        <w:r w:rsidR="00770F5F" w:rsidDel="00AA330F">
          <w:rPr>
            <w:rFonts w:ascii="Times New Roman" w:hAnsi="Times New Roman" w:cs="Times New Roman"/>
            <w:sz w:val="24"/>
            <w:szCs w:val="24"/>
          </w:rPr>
          <w:delText>page</w:delText>
        </w:r>
        <w:r w:rsidR="00F770B6" w:rsidDel="00AA330F">
          <w:rPr>
            <w:rFonts w:ascii="Times New Roman" w:hAnsi="Times New Roman" w:cs="Times New Roman"/>
            <w:sz w:val="24"/>
            <w:szCs w:val="24"/>
          </w:rPr>
          <w:delText xml:space="preserve"> </w:delText>
        </w:r>
        <w:r w:rsidRPr="008318E1" w:rsidDel="00AA330F">
          <w:rPr>
            <w:rFonts w:ascii="Times New Roman" w:hAnsi="Times New Roman" w:cs="Times New Roman"/>
            <w:sz w:val="24"/>
            <w:szCs w:val="24"/>
          </w:rPr>
          <w:delText>the following marking</w:delText>
        </w:r>
        <w:r w:rsidR="000E0643" w:rsidDel="00AA330F">
          <w:rPr>
            <w:rFonts w:ascii="Times New Roman" w:hAnsi="Times New Roman" w:cs="Times New Roman"/>
            <w:sz w:val="24"/>
            <w:szCs w:val="24"/>
          </w:rPr>
          <w:delText>,</w:delText>
        </w:r>
        <w:r w:rsidR="00F770B6" w:rsidDel="00AA330F">
          <w:rPr>
            <w:rFonts w:ascii="Times New Roman" w:hAnsi="Times New Roman" w:cs="Times New Roman"/>
            <w:sz w:val="24"/>
            <w:szCs w:val="24"/>
          </w:rPr>
          <w:delText xml:space="preserve"> as appropriate</w:delText>
        </w:r>
        <w:r w:rsidR="000E0643" w:rsidDel="00AA330F">
          <w:rPr>
            <w:rFonts w:ascii="Times New Roman" w:hAnsi="Times New Roman" w:cs="Times New Roman"/>
            <w:sz w:val="24"/>
            <w:szCs w:val="24"/>
          </w:rPr>
          <w:delText>,</w:delText>
        </w:r>
        <w:r w:rsidR="00F770B6" w:rsidDel="00AA330F">
          <w:rPr>
            <w:rFonts w:ascii="Times New Roman" w:hAnsi="Times New Roman" w:cs="Times New Roman"/>
            <w:sz w:val="24"/>
            <w:szCs w:val="24"/>
          </w:rPr>
          <w:delText xml:space="preserve"> prior to posting on the internet</w:delText>
        </w:r>
        <w:r w:rsidRPr="008318E1" w:rsidDel="00AA330F">
          <w:rPr>
            <w:rFonts w:ascii="Times New Roman" w:hAnsi="Times New Roman" w:cs="Times New Roman"/>
            <w:sz w:val="24"/>
            <w:szCs w:val="24"/>
          </w:rPr>
          <w:delText>:  “</w:delText>
        </w:r>
        <w:r w:rsidR="00EE51CE" w:rsidDel="00AA330F">
          <w:rPr>
            <w:rFonts w:ascii="Times New Roman" w:hAnsi="Times New Roman" w:cs="Times New Roman"/>
            <w:sz w:val="24"/>
            <w:szCs w:val="24"/>
          </w:rPr>
          <w:delText>Controlled Unclassified Information</w:delText>
        </w:r>
        <w:r w:rsidRPr="008318E1" w:rsidDel="00AA330F">
          <w:rPr>
            <w:rFonts w:ascii="Times New Roman" w:hAnsi="Times New Roman" w:cs="Times New Roman"/>
            <w:sz w:val="24"/>
            <w:szCs w:val="24"/>
          </w:rPr>
          <w:delText>”.</w:delText>
        </w:r>
      </w:del>
    </w:p>
    <w:p w14:paraId="5473AA01" w14:textId="508D8EDC" w:rsidR="008318E1" w:rsidRPr="008318E1" w:rsidDel="00AA330F" w:rsidRDefault="008318E1" w:rsidP="00102BFE">
      <w:pPr>
        <w:spacing w:after="240"/>
        <w:rPr>
          <w:del w:id="582" w:author="Amanda" w:date="2024-09-03T09:06:00Z"/>
          <w:rFonts w:ascii="Times New Roman" w:hAnsi="Times New Roman" w:cs="Times New Roman"/>
          <w:sz w:val="24"/>
          <w:szCs w:val="24"/>
        </w:rPr>
      </w:pPr>
    </w:p>
    <w:p w14:paraId="5473AA02" w14:textId="796B058B" w:rsidR="008318E1" w:rsidRPr="008318E1" w:rsidDel="00AA330F" w:rsidRDefault="008318E1" w:rsidP="00102BFE">
      <w:pPr>
        <w:pStyle w:val="Normalbc"/>
        <w:spacing w:after="240"/>
        <w:rPr>
          <w:del w:id="583" w:author="Amanda" w:date="2024-09-03T09:06:00Z"/>
          <w:rFonts w:ascii="Times New Roman" w:hAnsi="Times New Roman" w:cs="Times New Roman"/>
          <w:sz w:val="24"/>
          <w:szCs w:val="24"/>
        </w:rPr>
      </w:pPr>
      <w:del w:id="584" w:author="Amanda" w:date="2024-09-03T09:06:00Z">
        <w:r w:rsidRPr="008318E1" w:rsidDel="00AA330F">
          <w:rPr>
            <w:rFonts w:ascii="Times New Roman" w:hAnsi="Times New Roman" w:cs="Times New Roman"/>
            <w:sz w:val="24"/>
            <w:szCs w:val="24"/>
          </w:rPr>
          <w:delText>Approval</w:delText>
        </w:r>
      </w:del>
    </w:p>
    <w:p w14:paraId="5473AA03" w14:textId="76CFD22C" w:rsidR="008318E1" w:rsidRPr="008318E1" w:rsidDel="00AA330F" w:rsidRDefault="008318E1" w:rsidP="00102BFE">
      <w:pPr>
        <w:pStyle w:val="Normalbc"/>
        <w:spacing w:after="240"/>
        <w:rPr>
          <w:del w:id="585" w:author="Amanda" w:date="2024-09-03T09:06:00Z"/>
          <w:rFonts w:ascii="Times New Roman" w:hAnsi="Times New Roman" w:cs="Times New Roman"/>
          <w:b w:val="0"/>
          <w:sz w:val="24"/>
          <w:szCs w:val="24"/>
        </w:rPr>
      </w:pPr>
      <w:del w:id="586" w:author="Amanda" w:date="2024-09-03T09:06:00Z">
        <w:r w:rsidRPr="008318E1" w:rsidDel="00AA330F">
          <w:rPr>
            <w:rFonts w:ascii="Times New Roman" w:hAnsi="Times New Roman" w:cs="Times New Roman"/>
            <w:b w:val="0"/>
            <w:sz w:val="24"/>
            <w:szCs w:val="24"/>
          </w:rPr>
          <w:delText xml:space="preserve">(The </w:delText>
        </w:r>
        <w:r w:rsidR="00BF33FD" w:rsidDel="00AA330F">
          <w:rPr>
            <w:rFonts w:ascii="Times New Roman" w:hAnsi="Times New Roman" w:cs="Times New Roman"/>
            <w:b w:val="0"/>
            <w:sz w:val="24"/>
            <w:szCs w:val="24"/>
          </w:rPr>
          <w:delText>a</w:delText>
        </w:r>
        <w:r w:rsidRPr="008318E1" w:rsidDel="00AA330F">
          <w:rPr>
            <w:rFonts w:ascii="Times New Roman" w:hAnsi="Times New Roman" w:cs="Times New Roman"/>
            <w:b w:val="0"/>
            <w:sz w:val="24"/>
            <w:szCs w:val="24"/>
          </w:rPr>
          <w:delText>pproval statement is drafted on a separate page from the certifications</w:delText>
        </w:r>
        <w:r w:rsidR="0018226B" w:rsidDel="00AA330F">
          <w:rPr>
            <w:rFonts w:ascii="Times New Roman" w:hAnsi="Times New Roman" w:cs="Times New Roman"/>
            <w:b w:val="0"/>
            <w:sz w:val="24"/>
            <w:szCs w:val="24"/>
          </w:rPr>
          <w:delText xml:space="preserve"> and tailored to the instant contract action</w:delText>
        </w:r>
        <w:r w:rsidRPr="008318E1" w:rsidDel="00AA330F">
          <w:rPr>
            <w:rFonts w:ascii="Times New Roman" w:hAnsi="Times New Roman" w:cs="Times New Roman"/>
            <w:b w:val="0"/>
            <w:sz w:val="24"/>
            <w:szCs w:val="24"/>
          </w:rPr>
          <w:delText>)</w:delText>
        </w:r>
      </w:del>
    </w:p>
    <w:p w14:paraId="5473AA04" w14:textId="7525F60E" w:rsidR="008318E1" w:rsidRPr="008318E1" w:rsidDel="00AA330F" w:rsidRDefault="008318E1" w:rsidP="00102BFE">
      <w:pPr>
        <w:spacing w:after="240"/>
        <w:rPr>
          <w:del w:id="587" w:author="Amanda" w:date="2024-09-03T09:06:00Z"/>
          <w:rFonts w:ascii="Times New Roman" w:hAnsi="Times New Roman" w:cs="Times New Roman"/>
          <w:sz w:val="24"/>
          <w:szCs w:val="24"/>
        </w:rPr>
      </w:pPr>
      <w:del w:id="588" w:author="Amanda" w:date="2024-09-03T09:06:00Z">
        <w:r w:rsidRPr="008318E1" w:rsidDel="00AA330F">
          <w:rPr>
            <w:rFonts w:ascii="Times New Roman" w:hAnsi="Times New Roman" w:cs="Times New Roman"/>
            <w:sz w:val="24"/>
            <w:szCs w:val="24"/>
          </w:rPr>
          <w:delText>Based on the foregoing justification, I hereby approve the procurement of (state equipment/services being procured) on an other than full and open competition basis pursuant to the authority of 10 U.S.C.</w:delText>
        </w:r>
        <w:r w:rsidR="00BF33FD" w:rsidDel="00AA330F">
          <w:rPr>
            <w:rFonts w:ascii="Times New Roman" w:hAnsi="Times New Roman" w:cs="Times New Roman"/>
            <w:sz w:val="24"/>
            <w:szCs w:val="24"/>
          </w:rPr>
          <w:delText xml:space="preserve"> </w:delText>
        </w:r>
        <w:r w:rsidRPr="008318E1" w:rsidDel="00AA330F">
          <w:rPr>
            <w:rFonts w:ascii="Times New Roman" w:hAnsi="Times New Roman" w:cs="Times New Roman"/>
            <w:sz w:val="24"/>
            <w:szCs w:val="24"/>
          </w:rPr>
          <w:delText>2304(c) (insert authority and general title), subject to availability of funds, and provided that the services and property herein described have otherwise been authorized for acquisition.</w:delText>
        </w:r>
      </w:del>
    </w:p>
    <w:p w14:paraId="5473AA05" w14:textId="4C5D6CA6" w:rsidR="008318E1" w:rsidRPr="008318E1" w:rsidDel="00AA330F" w:rsidRDefault="008318E1" w:rsidP="00102BFE">
      <w:pPr>
        <w:spacing w:after="240"/>
        <w:rPr>
          <w:del w:id="589" w:author="Amanda" w:date="2024-09-03T09:06:00Z"/>
          <w:rFonts w:ascii="Times New Roman" w:hAnsi="Times New Roman" w:cs="Times New Roman"/>
          <w:sz w:val="24"/>
          <w:szCs w:val="24"/>
        </w:rPr>
      </w:pPr>
    </w:p>
    <w:p w14:paraId="5473AA06" w14:textId="3D224D25" w:rsidR="008318E1" w:rsidRPr="008318E1" w:rsidDel="00AA330F" w:rsidRDefault="008318E1" w:rsidP="008318E1">
      <w:pPr>
        <w:tabs>
          <w:tab w:val="left" w:pos="4320"/>
          <w:tab w:val="left" w:pos="4680"/>
        </w:tabs>
        <w:spacing w:after="240"/>
        <w:rPr>
          <w:del w:id="590" w:author="Amanda" w:date="2024-09-03T09:06:00Z"/>
          <w:rFonts w:ascii="Times New Roman" w:hAnsi="Times New Roman" w:cs="Times New Roman"/>
          <w:sz w:val="24"/>
          <w:szCs w:val="24"/>
        </w:rPr>
      </w:pPr>
      <w:del w:id="591" w:author="Amanda" w:date="2024-09-03T09:06:00Z">
        <w:r w:rsidRPr="008318E1" w:rsidDel="00AA330F">
          <w:rPr>
            <w:rFonts w:ascii="Times New Roman" w:hAnsi="Times New Roman" w:cs="Times New Roman"/>
            <w:sz w:val="24"/>
            <w:szCs w:val="24"/>
          </w:rPr>
          <w:delText>Date:  ___________________</w:delText>
        </w:r>
        <w:r w:rsidRPr="008318E1" w:rsidDel="00AA330F">
          <w:rPr>
            <w:rFonts w:ascii="Times New Roman" w:hAnsi="Times New Roman" w:cs="Times New Roman"/>
            <w:sz w:val="24"/>
            <w:szCs w:val="24"/>
          </w:rPr>
          <w:tab/>
        </w:r>
        <w:r w:rsidRPr="008318E1" w:rsidDel="00AA330F">
          <w:rPr>
            <w:rFonts w:ascii="Times New Roman" w:hAnsi="Times New Roman" w:cs="Times New Roman"/>
            <w:sz w:val="24"/>
            <w:szCs w:val="24"/>
          </w:rPr>
          <w:tab/>
          <w:delText>Signature:  ___________________</w:delText>
        </w:r>
      </w:del>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A96D5A">
      <w:pPr>
        <w:pStyle w:val="Heading4"/>
      </w:pPr>
      <w:bookmarkStart w:id="592" w:name="_Toc512858683"/>
      <w:bookmarkStart w:id="593" w:name="_Toc123213336"/>
      <w:bookmarkStart w:id="594" w:name="_Toc124493451"/>
      <w:bookmarkStart w:id="595" w:name="_Toc132198544"/>
      <w:bookmarkStart w:id="596" w:name="_Toc146798621"/>
      <w:bookmarkStart w:id="597" w:name="_Toc155951476"/>
      <w:r w:rsidRPr="008318E1">
        <w:t>5153.</w:t>
      </w:r>
      <w:r w:rsidR="00BB1B64">
        <w:t>303-</w:t>
      </w:r>
      <w:proofErr w:type="gramStart"/>
      <w:r w:rsidR="00BB1B64">
        <w:t>6</w:t>
      </w:r>
      <w:r w:rsidRPr="008318E1">
        <w:t xml:space="preserve"> </w:t>
      </w:r>
      <w:r w:rsidR="00BF33FD">
        <w:t xml:space="preserve"> </w:t>
      </w:r>
      <w:r w:rsidRPr="008318E1">
        <w:t>Format</w:t>
      </w:r>
      <w:proofErr w:type="gramEnd"/>
      <w:r w:rsidRPr="008318E1">
        <w:t xml:space="preserve">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592"/>
      <w:bookmarkEnd w:id="593"/>
      <w:bookmarkEnd w:id="594"/>
      <w:bookmarkEnd w:id="595"/>
      <w:bookmarkEnd w:id="596"/>
      <w:bookmarkEnd w:id="597"/>
    </w:p>
    <w:p w14:paraId="088A0F5D" w14:textId="40E76B31" w:rsidR="00C3571B" w:rsidRPr="00C3571B" w:rsidRDefault="00C3571B" w:rsidP="00C3571B">
      <w:pPr>
        <w:pStyle w:val="Normalbc"/>
        <w:spacing w:after="240"/>
        <w:jc w:val="left"/>
        <w:rPr>
          <w:ins w:id="598" w:author="Amanda" w:date="2024-09-03T12:05:00Z"/>
          <w:rFonts w:ascii="Times New Roman" w:hAnsi="Times New Roman" w:cs="Times New Roman"/>
          <w:b w:val="0"/>
          <w:bCs/>
          <w:sz w:val="24"/>
          <w:szCs w:val="24"/>
        </w:rPr>
      </w:pPr>
      <w:bookmarkStart w:id="599" w:name="_Hlk176257436"/>
      <w:ins w:id="600" w:author="Amanda" w:date="2024-09-03T12:05:00Z">
        <w:r>
          <w:rPr>
            <w:rFonts w:ascii="Times New Roman" w:hAnsi="Times New Roman" w:cs="Times New Roman"/>
            <w:b w:val="0"/>
            <w:bCs/>
            <w:sz w:val="24"/>
            <w:szCs w:val="24"/>
          </w:rPr>
          <w:t>Bid Protest Action Report template is available in the Army Templates and Guides section on PAM.</w:t>
        </w:r>
      </w:ins>
    </w:p>
    <w:p w14:paraId="5473AA09" w14:textId="76647FDC" w:rsidR="008318E1" w:rsidRPr="008318E1" w:rsidDel="00C3571B" w:rsidRDefault="008318E1" w:rsidP="00102BFE">
      <w:pPr>
        <w:pStyle w:val="Normalbc"/>
        <w:spacing w:after="240"/>
        <w:rPr>
          <w:del w:id="601" w:author="Amanda" w:date="2024-09-03T12:05:00Z"/>
          <w:rFonts w:ascii="Times New Roman" w:hAnsi="Times New Roman" w:cs="Times New Roman"/>
          <w:sz w:val="24"/>
          <w:szCs w:val="24"/>
        </w:rPr>
      </w:pPr>
      <w:del w:id="602" w:author="Amanda" w:date="2024-09-03T12:05:00Z">
        <w:r w:rsidRPr="008318E1" w:rsidDel="00C3571B">
          <w:rPr>
            <w:rFonts w:ascii="Times New Roman" w:hAnsi="Times New Roman" w:cs="Times New Roman"/>
            <w:sz w:val="24"/>
            <w:szCs w:val="24"/>
            <w:u w:val="single"/>
          </w:rPr>
          <w:delText>Bid Protest Action Report</w:delText>
        </w:r>
      </w:del>
    </w:p>
    <w:p w14:paraId="5473AA0A" w14:textId="37567DB6" w:rsidR="008318E1" w:rsidRPr="008318E1" w:rsidDel="00C3571B" w:rsidRDefault="008318E1" w:rsidP="00102BFE">
      <w:pPr>
        <w:pStyle w:val="Normalbc"/>
        <w:spacing w:after="240"/>
        <w:rPr>
          <w:del w:id="603" w:author="Amanda" w:date="2024-09-03T12:05:00Z"/>
          <w:rFonts w:ascii="Times New Roman" w:hAnsi="Times New Roman" w:cs="Times New Roman"/>
          <w:sz w:val="24"/>
          <w:szCs w:val="24"/>
        </w:rPr>
      </w:pPr>
      <w:del w:id="604" w:author="Amanda" w:date="2024-09-03T12:05:00Z">
        <w:r w:rsidRPr="008318E1" w:rsidDel="00C3571B">
          <w:rPr>
            <w:rFonts w:ascii="Times New Roman" w:hAnsi="Times New Roman" w:cs="Times New Roman"/>
            <w:sz w:val="24"/>
            <w:szCs w:val="24"/>
          </w:rPr>
          <w:delText>(RCS DD-DR&amp;E(AR)1669)</w:delText>
        </w:r>
      </w:del>
    </w:p>
    <w:p w14:paraId="5473AA0B" w14:textId="00474ECE" w:rsidR="008318E1" w:rsidRPr="008318E1" w:rsidDel="00C3571B" w:rsidRDefault="008318E1" w:rsidP="00102BFE">
      <w:pPr>
        <w:spacing w:after="240"/>
        <w:rPr>
          <w:del w:id="605" w:author="Amanda" w:date="2024-09-03T12:05:00Z"/>
          <w:rFonts w:ascii="Times New Roman" w:hAnsi="Times New Roman" w:cs="Times New Roman"/>
          <w:sz w:val="24"/>
          <w:szCs w:val="24"/>
        </w:rPr>
      </w:pPr>
      <w:del w:id="606" w:author="Amanda" w:date="2024-09-03T12:05:00Z">
        <w:r w:rsidRPr="008318E1" w:rsidDel="00C3571B">
          <w:rPr>
            <w:rFonts w:ascii="Times New Roman" w:hAnsi="Times New Roman" w:cs="Times New Roman"/>
            <w:sz w:val="24"/>
            <w:szCs w:val="24"/>
          </w:rPr>
          <w:delText>Protester:  ___________________________</w:delText>
        </w:r>
        <w:r w:rsidR="0065281B" w:rsidDel="00C3571B">
          <w:rPr>
            <w:rFonts w:ascii="Times New Roman" w:hAnsi="Times New Roman" w:cs="Times New Roman"/>
            <w:sz w:val="24"/>
            <w:szCs w:val="24"/>
          </w:rPr>
          <w:delText>_</w:delText>
        </w:r>
        <w:r w:rsidRPr="008318E1" w:rsidDel="00C3571B">
          <w:rPr>
            <w:rFonts w:ascii="Times New Roman" w:hAnsi="Times New Roman" w:cs="Times New Roman"/>
            <w:sz w:val="24"/>
            <w:szCs w:val="24"/>
          </w:rPr>
          <w:delText>____________________________________</w:delText>
        </w:r>
      </w:del>
    </w:p>
    <w:p w14:paraId="5473AA0C" w14:textId="53D6557B" w:rsidR="008318E1" w:rsidRPr="008318E1" w:rsidDel="00C3571B" w:rsidRDefault="008318E1" w:rsidP="00102BFE">
      <w:pPr>
        <w:spacing w:after="240"/>
        <w:rPr>
          <w:del w:id="607" w:author="Amanda" w:date="2024-09-03T12:05:00Z"/>
          <w:rFonts w:ascii="Times New Roman" w:hAnsi="Times New Roman" w:cs="Times New Roman"/>
          <w:sz w:val="24"/>
          <w:szCs w:val="24"/>
        </w:rPr>
      </w:pPr>
      <w:del w:id="608" w:author="Amanda" w:date="2024-09-03T12:05:00Z">
        <w:r w:rsidRPr="008318E1" w:rsidDel="00C3571B">
          <w:rPr>
            <w:rFonts w:ascii="Times New Roman" w:hAnsi="Times New Roman" w:cs="Times New Roman"/>
            <w:sz w:val="24"/>
            <w:szCs w:val="24"/>
          </w:rPr>
          <w:delText>Protest number:  __________________________</w:delText>
        </w:r>
        <w:r w:rsidR="0065281B" w:rsidDel="00C3571B">
          <w:rPr>
            <w:rFonts w:ascii="Times New Roman" w:hAnsi="Times New Roman" w:cs="Times New Roman"/>
            <w:sz w:val="24"/>
            <w:szCs w:val="24"/>
          </w:rPr>
          <w:delText>_</w:delText>
        </w:r>
        <w:r w:rsidRPr="008318E1" w:rsidDel="00C3571B">
          <w:rPr>
            <w:rFonts w:ascii="Times New Roman" w:hAnsi="Times New Roman" w:cs="Times New Roman"/>
            <w:sz w:val="24"/>
            <w:szCs w:val="24"/>
          </w:rPr>
          <w:delText>________________________________</w:delText>
        </w:r>
      </w:del>
    </w:p>
    <w:p w14:paraId="5473AA0D" w14:textId="1779915C" w:rsidR="008318E1" w:rsidRPr="008318E1" w:rsidDel="00C3571B" w:rsidRDefault="008318E1" w:rsidP="00102BFE">
      <w:pPr>
        <w:spacing w:after="240"/>
        <w:rPr>
          <w:del w:id="609" w:author="Amanda" w:date="2024-09-03T12:05:00Z"/>
          <w:rFonts w:ascii="Times New Roman" w:hAnsi="Times New Roman" w:cs="Times New Roman"/>
          <w:sz w:val="24"/>
          <w:szCs w:val="24"/>
        </w:rPr>
      </w:pPr>
      <w:del w:id="610" w:author="Amanda" w:date="2024-09-03T12:05:00Z">
        <w:r w:rsidRPr="008318E1" w:rsidDel="00C3571B">
          <w:rPr>
            <w:rFonts w:ascii="Times New Roman" w:hAnsi="Times New Roman" w:cs="Times New Roman"/>
            <w:sz w:val="24"/>
            <w:szCs w:val="24"/>
          </w:rPr>
          <w:delText>Protest Forum (GAO/AGENCY):  ____________________________________________</w:delText>
        </w:r>
      </w:del>
    </w:p>
    <w:p w14:paraId="5473AA0E" w14:textId="0C8E5F11" w:rsidR="008318E1" w:rsidRPr="008318E1" w:rsidDel="00C3571B" w:rsidRDefault="008318E1" w:rsidP="00102BFE">
      <w:pPr>
        <w:spacing w:after="240"/>
        <w:rPr>
          <w:del w:id="611" w:author="Amanda" w:date="2024-09-03T12:05:00Z"/>
          <w:rFonts w:ascii="Times New Roman" w:hAnsi="Times New Roman" w:cs="Times New Roman"/>
          <w:sz w:val="24"/>
          <w:szCs w:val="24"/>
        </w:rPr>
      </w:pPr>
      <w:del w:id="612" w:author="Amanda" w:date="2024-09-03T12:05:00Z">
        <w:r w:rsidRPr="008318E1" w:rsidDel="00C3571B">
          <w:rPr>
            <w:rFonts w:ascii="Times New Roman" w:hAnsi="Times New Roman" w:cs="Times New Roman"/>
            <w:sz w:val="24"/>
            <w:szCs w:val="24"/>
          </w:rPr>
          <w:delText xml:space="preserve">Has there been a Freedom of Information Act request or Congressional, </w:delText>
        </w:r>
        <w:r w:rsidR="00166A57" w:rsidDel="00C3571B">
          <w:rPr>
            <w:rFonts w:ascii="Times New Roman" w:hAnsi="Times New Roman" w:cs="Times New Roman"/>
            <w:sz w:val="24"/>
            <w:szCs w:val="24"/>
          </w:rPr>
          <w:delText>Office of the Secretary of Defense;</w:delText>
        </w:r>
        <w:r w:rsidRPr="008318E1" w:rsidDel="00C3571B">
          <w:rPr>
            <w:rFonts w:ascii="Times New Roman" w:hAnsi="Times New Roman" w:cs="Times New Roman"/>
            <w:sz w:val="24"/>
            <w:szCs w:val="24"/>
          </w:rPr>
          <w:delText xml:space="preserve"> </w:delText>
        </w:r>
        <w:r w:rsidR="00166A57" w:rsidDel="00C3571B">
          <w:rPr>
            <w:rFonts w:ascii="Times New Roman" w:hAnsi="Times New Roman" w:cs="Times New Roman"/>
            <w:sz w:val="24"/>
            <w:szCs w:val="24"/>
          </w:rPr>
          <w:delText>Headquarters, Department of Army;</w:delText>
        </w:r>
        <w:r w:rsidRPr="008318E1" w:rsidDel="00C3571B">
          <w:rPr>
            <w:rFonts w:ascii="Times New Roman" w:hAnsi="Times New Roman" w:cs="Times New Roman"/>
            <w:sz w:val="24"/>
            <w:szCs w:val="24"/>
          </w:rPr>
          <w:delText xml:space="preserve"> media, or other high level interest in any aspect of the protested acquisition or action (including the period prior to any protest)?</w:delText>
        </w:r>
      </w:del>
    </w:p>
    <w:p w14:paraId="5473AA0F" w14:textId="0A297E07" w:rsidR="008318E1" w:rsidRPr="008318E1" w:rsidDel="00C3571B" w:rsidRDefault="008318E1" w:rsidP="00102BFE">
      <w:pPr>
        <w:spacing w:after="240"/>
        <w:rPr>
          <w:del w:id="613" w:author="Amanda" w:date="2024-09-03T12:05:00Z"/>
          <w:rFonts w:ascii="Times New Roman" w:hAnsi="Times New Roman" w:cs="Times New Roman"/>
          <w:b/>
          <w:sz w:val="24"/>
          <w:szCs w:val="24"/>
        </w:rPr>
      </w:pPr>
      <w:del w:id="614" w:author="Amanda" w:date="2024-09-03T12:05:00Z">
        <w:r w:rsidRPr="008318E1" w:rsidDel="00C3571B">
          <w:rPr>
            <w:rFonts w:ascii="Times New Roman" w:hAnsi="Times New Roman" w:cs="Times New Roman"/>
            <w:b/>
            <w:sz w:val="24"/>
            <w:szCs w:val="24"/>
          </w:rPr>
          <w:delText>Circle One:  Pre-award/Post Award Negotiated/Sealed Bid</w:delText>
        </w:r>
      </w:del>
    </w:p>
    <w:p w14:paraId="5473AA10" w14:textId="6ABC69BC" w:rsidR="008318E1" w:rsidRPr="008318E1" w:rsidDel="00C3571B" w:rsidRDefault="008318E1" w:rsidP="00102BFE">
      <w:pPr>
        <w:spacing w:after="240"/>
        <w:rPr>
          <w:del w:id="615" w:author="Amanda" w:date="2024-09-03T12:05:00Z"/>
          <w:rFonts w:ascii="Times New Roman" w:hAnsi="Times New Roman" w:cs="Times New Roman"/>
          <w:b/>
          <w:sz w:val="24"/>
          <w:szCs w:val="24"/>
        </w:rPr>
      </w:pPr>
      <w:del w:id="616" w:author="Amanda" w:date="2024-09-03T12:05:00Z">
        <w:r w:rsidRPr="008318E1" w:rsidDel="00C3571B">
          <w:rPr>
            <w:rFonts w:ascii="Times New Roman" w:hAnsi="Times New Roman" w:cs="Times New Roman"/>
            <w:b/>
            <w:sz w:val="24"/>
            <w:szCs w:val="24"/>
          </w:rPr>
          <w:delText xml:space="preserve">Best Value:  Yes </w:delText>
        </w:r>
        <w:r w:rsidR="00166A57" w:rsidDel="00C3571B">
          <w:rPr>
            <w:rFonts w:ascii="Times New Roman" w:hAnsi="Times New Roman" w:cs="Times New Roman"/>
            <w:b/>
            <w:sz w:val="24"/>
            <w:szCs w:val="24"/>
          </w:rPr>
          <w:delText xml:space="preserve">  </w:delText>
        </w:r>
        <w:r w:rsidRPr="008318E1" w:rsidDel="00C3571B">
          <w:rPr>
            <w:rFonts w:ascii="Times New Roman" w:hAnsi="Times New Roman" w:cs="Times New Roman"/>
            <w:b/>
            <w:sz w:val="24"/>
            <w:szCs w:val="24"/>
          </w:rPr>
          <w:delText xml:space="preserve"> No</w:delText>
        </w:r>
      </w:del>
    </w:p>
    <w:p w14:paraId="5473AA11" w14:textId="1225F0E4" w:rsidR="008318E1" w:rsidDel="00C3571B" w:rsidRDefault="008318E1" w:rsidP="00102BFE">
      <w:pPr>
        <w:spacing w:after="240"/>
        <w:rPr>
          <w:del w:id="617" w:author="Amanda" w:date="2024-09-03T12:05:00Z"/>
          <w:rFonts w:ascii="Times New Roman" w:hAnsi="Times New Roman" w:cs="Times New Roman"/>
          <w:b/>
          <w:sz w:val="24"/>
          <w:szCs w:val="24"/>
          <w:u w:val="single"/>
        </w:rPr>
      </w:pPr>
      <w:del w:id="618" w:author="Amanda" w:date="2024-09-03T12:05:00Z">
        <w:r w:rsidRPr="008318E1" w:rsidDel="00C3571B">
          <w:rPr>
            <w:rFonts w:ascii="Times New Roman" w:hAnsi="Times New Roman" w:cs="Times New Roman"/>
            <w:sz w:val="24"/>
            <w:szCs w:val="24"/>
          </w:rPr>
          <w:lastRenderedPageBreak/>
          <w:delText>D</w:delText>
        </w:r>
        <w:r w:rsidR="00E4511B" w:rsidDel="00C3571B">
          <w:rPr>
            <w:rFonts w:ascii="Times New Roman" w:hAnsi="Times New Roman" w:cs="Times New Roman"/>
            <w:sz w:val="24"/>
            <w:szCs w:val="24"/>
          </w:rPr>
          <w:delText>escription of item or service:</w:delText>
        </w:r>
      </w:del>
    </w:p>
    <w:p w14:paraId="5473AA12" w14:textId="2BE93663" w:rsidR="008318E1" w:rsidDel="00C3571B" w:rsidRDefault="008318E1" w:rsidP="00102BFE">
      <w:pPr>
        <w:spacing w:after="240"/>
        <w:rPr>
          <w:del w:id="619" w:author="Amanda" w:date="2024-09-03T12:05:00Z"/>
          <w:rFonts w:ascii="Times New Roman" w:hAnsi="Times New Roman" w:cs="Times New Roman"/>
          <w:b/>
          <w:sz w:val="24"/>
          <w:szCs w:val="24"/>
          <w:u w:val="single"/>
        </w:rPr>
      </w:pPr>
      <w:del w:id="620" w:author="Amanda" w:date="2024-09-03T12:05:00Z">
        <w:r w:rsidRPr="008318E1" w:rsidDel="00C3571B">
          <w:rPr>
            <w:rFonts w:ascii="Times New Roman" w:hAnsi="Times New Roman" w:cs="Times New Roman"/>
            <w:sz w:val="24"/>
            <w:szCs w:val="24"/>
          </w:rPr>
          <w:delText>Solicitation N</w:delText>
        </w:r>
        <w:r w:rsidR="00ED4707" w:rsidDel="00C3571B">
          <w:rPr>
            <w:rFonts w:ascii="Times New Roman" w:hAnsi="Times New Roman" w:cs="Times New Roman"/>
            <w:sz w:val="24"/>
            <w:szCs w:val="24"/>
          </w:rPr>
          <w:delText>umber</w:delText>
        </w:r>
        <w:r w:rsidR="00E4511B" w:rsidDel="00C3571B">
          <w:rPr>
            <w:rFonts w:ascii="Times New Roman" w:hAnsi="Times New Roman" w:cs="Times New Roman"/>
            <w:sz w:val="24"/>
            <w:szCs w:val="24"/>
          </w:rPr>
          <w:delText>:</w:delText>
        </w:r>
      </w:del>
    </w:p>
    <w:p w14:paraId="5473AA13" w14:textId="678F9780" w:rsidR="008318E1" w:rsidDel="00C3571B" w:rsidRDefault="008318E1" w:rsidP="00102BFE">
      <w:pPr>
        <w:spacing w:after="240"/>
        <w:rPr>
          <w:del w:id="621" w:author="Amanda" w:date="2024-09-03T12:05:00Z"/>
          <w:rFonts w:ascii="Times New Roman" w:hAnsi="Times New Roman" w:cs="Times New Roman"/>
          <w:b/>
          <w:sz w:val="24"/>
          <w:szCs w:val="24"/>
          <w:u w:val="single"/>
        </w:rPr>
      </w:pPr>
      <w:del w:id="622" w:author="Amanda" w:date="2024-09-03T12:05:00Z">
        <w:r w:rsidRPr="008318E1" w:rsidDel="00C3571B">
          <w:rPr>
            <w:rFonts w:ascii="Times New Roman" w:hAnsi="Times New Roman" w:cs="Times New Roman"/>
            <w:sz w:val="24"/>
            <w:szCs w:val="24"/>
          </w:rPr>
          <w:delText>Contract N</w:delText>
        </w:r>
        <w:r w:rsidR="00ED4707" w:rsidDel="00C3571B">
          <w:rPr>
            <w:rFonts w:ascii="Times New Roman" w:hAnsi="Times New Roman" w:cs="Times New Roman"/>
            <w:sz w:val="24"/>
            <w:szCs w:val="24"/>
          </w:rPr>
          <w:delText>umber</w:delText>
        </w:r>
        <w:r w:rsidR="00E4511B" w:rsidDel="00C3571B">
          <w:rPr>
            <w:rFonts w:ascii="Times New Roman" w:hAnsi="Times New Roman" w:cs="Times New Roman"/>
            <w:sz w:val="24"/>
            <w:szCs w:val="24"/>
          </w:rPr>
          <w:delText>:</w:delText>
        </w:r>
      </w:del>
    </w:p>
    <w:p w14:paraId="5473AA14" w14:textId="32870DE2" w:rsidR="008318E1" w:rsidDel="00C3571B" w:rsidRDefault="00E4511B" w:rsidP="00102BFE">
      <w:pPr>
        <w:spacing w:after="240"/>
        <w:rPr>
          <w:del w:id="623" w:author="Amanda" w:date="2024-09-03T12:05:00Z"/>
          <w:rFonts w:ascii="Times New Roman" w:hAnsi="Times New Roman" w:cs="Times New Roman"/>
          <w:sz w:val="24"/>
          <w:szCs w:val="24"/>
        </w:rPr>
      </w:pPr>
      <w:del w:id="624" w:author="Amanda" w:date="2024-09-03T12:05:00Z">
        <w:r w:rsidDel="00C3571B">
          <w:rPr>
            <w:rFonts w:ascii="Times New Roman" w:hAnsi="Times New Roman" w:cs="Times New Roman"/>
            <w:sz w:val="24"/>
            <w:szCs w:val="24"/>
          </w:rPr>
          <w:delText>Awardee:</w:delText>
        </w:r>
      </w:del>
    </w:p>
    <w:p w14:paraId="5473AA15" w14:textId="7A244B31" w:rsidR="008318E1" w:rsidRPr="008318E1" w:rsidDel="00C3571B" w:rsidRDefault="008318E1" w:rsidP="00102BFE">
      <w:pPr>
        <w:spacing w:after="240"/>
        <w:rPr>
          <w:del w:id="625" w:author="Amanda" w:date="2024-09-03T12:05:00Z"/>
          <w:rFonts w:ascii="Times New Roman" w:hAnsi="Times New Roman" w:cs="Times New Roman"/>
          <w:sz w:val="24"/>
          <w:szCs w:val="24"/>
        </w:rPr>
      </w:pPr>
      <w:del w:id="626" w:author="Amanda" w:date="2024-09-03T12:05:00Z">
        <w:r w:rsidRPr="008318E1" w:rsidDel="00C3571B">
          <w:rPr>
            <w:rFonts w:ascii="Times New Roman" w:hAnsi="Times New Roman" w:cs="Times New Roman"/>
            <w:sz w:val="24"/>
            <w:szCs w:val="24"/>
          </w:rPr>
          <w:delText xml:space="preserve">Award Date:  ______________________.  Award Amount:    </w:delText>
        </w:r>
      </w:del>
    </w:p>
    <w:p w14:paraId="5473AA16" w14:textId="0EDFA05D" w:rsidR="008318E1" w:rsidRPr="008318E1" w:rsidDel="00C3571B" w:rsidRDefault="008318E1" w:rsidP="00102BFE">
      <w:pPr>
        <w:spacing w:after="240"/>
        <w:rPr>
          <w:del w:id="627" w:author="Amanda" w:date="2024-09-03T12:05:00Z"/>
          <w:rFonts w:ascii="Times New Roman" w:hAnsi="Times New Roman" w:cs="Times New Roman"/>
          <w:sz w:val="24"/>
          <w:szCs w:val="24"/>
        </w:rPr>
      </w:pPr>
      <w:del w:id="628" w:author="Amanda" w:date="2024-09-03T12:05:00Z">
        <w:r w:rsidRPr="008318E1" w:rsidDel="00C3571B">
          <w:rPr>
            <w:rFonts w:ascii="Times New Roman" w:hAnsi="Times New Roman" w:cs="Times New Roman"/>
            <w:sz w:val="24"/>
            <w:szCs w:val="24"/>
          </w:rPr>
          <w:delText>Estimated Amount (if pre</w:delText>
        </w:r>
        <w:r w:rsidR="0065281B" w:rsidDel="00C3571B">
          <w:rPr>
            <w:rFonts w:ascii="Times New Roman" w:hAnsi="Times New Roman" w:cs="Times New Roman"/>
            <w:sz w:val="24"/>
            <w:szCs w:val="24"/>
          </w:rPr>
          <w:delText>-</w:delText>
        </w:r>
        <w:r w:rsidRPr="008318E1" w:rsidDel="00C3571B">
          <w:rPr>
            <w:rFonts w:ascii="Times New Roman" w:hAnsi="Times New Roman" w:cs="Times New Roman"/>
            <w:sz w:val="24"/>
            <w:szCs w:val="24"/>
          </w:rPr>
          <w:delText>award):</w:delText>
        </w:r>
        <w:r w:rsidRPr="008318E1" w:rsidDel="00C3571B">
          <w:rPr>
            <w:rFonts w:ascii="Times New Roman" w:hAnsi="Times New Roman" w:cs="Times New Roman"/>
            <w:sz w:val="24"/>
            <w:szCs w:val="24"/>
          </w:rPr>
          <w:br/>
          <w:delText>(Do not round off/abbreviate dollar amounts)</w:delText>
        </w:r>
      </w:del>
    </w:p>
    <w:p w14:paraId="5473AA17" w14:textId="52F27021" w:rsidR="008318E1" w:rsidRPr="008318E1" w:rsidDel="00C3571B" w:rsidRDefault="008318E1" w:rsidP="00102BFE">
      <w:pPr>
        <w:spacing w:after="240"/>
        <w:rPr>
          <w:del w:id="629" w:author="Amanda" w:date="2024-09-03T12:05:00Z"/>
          <w:rFonts w:ascii="Times New Roman" w:hAnsi="Times New Roman" w:cs="Times New Roman"/>
          <w:sz w:val="24"/>
          <w:szCs w:val="24"/>
        </w:rPr>
      </w:pPr>
      <w:del w:id="630" w:author="Amanda" w:date="2024-09-03T12:05:00Z">
        <w:r w:rsidRPr="008318E1" w:rsidDel="00C3571B">
          <w:rPr>
            <w:rFonts w:ascii="Times New Roman" w:hAnsi="Times New Roman" w:cs="Times New Roman"/>
            <w:b/>
            <w:sz w:val="24"/>
            <w:szCs w:val="24"/>
          </w:rPr>
          <w:delText>Stop Work?  Yes  No</w:delText>
        </w:r>
        <w:r w:rsidR="00166A57" w:rsidDel="00C3571B">
          <w:rPr>
            <w:rFonts w:ascii="Times New Roman" w:hAnsi="Times New Roman" w:cs="Times New Roman"/>
            <w:b/>
            <w:sz w:val="24"/>
            <w:szCs w:val="24"/>
          </w:rPr>
          <w:delText xml:space="preserve">. </w:delText>
        </w:r>
        <w:r w:rsidRPr="008318E1" w:rsidDel="00C3571B">
          <w:rPr>
            <w:rFonts w:ascii="Times New Roman" w:hAnsi="Times New Roman" w:cs="Times New Roman"/>
            <w:sz w:val="24"/>
            <w:szCs w:val="24"/>
          </w:rPr>
          <w:delText xml:space="preserve"> If Yes, date issued:  </w:delText>
        </w:r>
      </w:del>
    </w:p>
    <w:p w14:paraId="70C2BAA9" w14:textId="43EE8D3F" w:rsidR="00AC36FB" w:rsidDel="00C3571B" w:rsidRDefault="008318E1" w:rsidP="00102BFE">
      <w:pPr>
        <w:spacing w:after="240"/>
        <w:rPr>
          <w:del w:id="631" w:author="Amanda" w:date="2024-09-03T12:05:00Z"/>
          <w:rFonts w:ascii="Times New Roman" w:hAnsi="Times New Roman" w:cs="Times New Roman"/>
          <w:sz w:val="24"/>
          <w:szCs w:val="24"/>
        </w:rPr>
      </w:pPr>
      <w:del w:id="632" w:author="Amanda" w:date="2024-09-03T12:05:00Z">
        <w:r w:rsidRPr="008318E1" w:rsidDel="00C3571B">
          <w:rPr>
            <w:rFonts w:ascii="Times New Roman" w:hAnsi="Times New Roman" w:cs="Times New Roman"/>
            <w:sz w:val="24"/>
            <w:szCs w:val="24"/>
          </w:rPr>
          <w:delText xml:space="preserve">Attorney assigned to the protest (include phone):  </w:delText>
        </w:r>
      </w:del>
    </w:p>
    <w:p w14:paraId="5473AA18" w14:textId="66D47D10" w:rsidR="008318E1" w:rsidRPr="008318E1" w:rsidDel="00C3571B" w:rsidRDefault="008318E1" w:rsidP="00102BFE">
      <w:pPr>
        <w:spacing w:after="240"/>
        <w:rPr>
          <w:del w:id="633" w:author="Amanda" w:date="2024-09-03T12:05:00Z"/>
          <w:rFonts w:ascii="Times New Roman" w:hAnsi="Times New Roman" w:cs="Times New Roman"/>
          <w:sz w:val="24"/>
          <w:szCs w:val="24"/>
        </w:rPr>
      </w:pPr>
      <w:del w:id="634" w:author="Amanda" w:date="2024-09-03T12:05:00Z">
        <w:r w:rsidRPr="008318E1" w:rsidDel="00C3571B">
          <w:rPr>
            <w:rFonts w:ascii="Times New Roman" w:hAnsi="Times New Roman" w:cs="Times New Roman"/>
            <w:sz w:val="24"/>
            <w:szCs w:val="24"/>
          </w:rPr>
          <w:delText xml:space="preserve">Contracting Officer (include phone):  </w:delText>
        </w:r>
      </w:del>
    </w:p>
    <w:p w14:paraId="5473AA19" w14:textId="4CCF350A" w:rsidR="008318E1" w:rsidRPr="008318E1" w:rsidDel="00C3571B" w:rsidRDefault="008318E1" w:rsidP="00102BFE">
      <w:pPr>
        <w:spacing w:after="240"/>
        <w:rPr>
          <w:del w:id="635" w:author="Amanda" w:date="2024-09-03T12:05:00Z"/>
          <w:rFonts w:ascii="Times New Roman" w:hAnsi="Times New Roman" w:cs="Times New Roman"/>
          <w:sz w:val="24"/>
          <w:szCs w:val="24"/>
        </w:rPr>
      </w:pPr>
      <w:del w:id="636" w:author="Amanda" w:date="2024-09-03T12:05:00Z">
        <w:r w:rsidRPr="008318E1" w:rsidDel="00C3571B">
          <w:rPr>
            <w:rFonts w:ascii="Times New Roman" w:hAnsi="Times New Roman" w:cs="Times New Roman"/>
            <w:b/>
            <w:sz w:val="24"/>
            <w:szCs w:val="24"/>
          </w:rPr>
          <w:delText xml:space="preserve">Lessons Learned </w:delText>
        </w:r>
        <w:r w:rsidRPr="008318E1" w:rsidDel="00C3571B">
          <w:rPr>
            <w:rFonts w:ascii="Times New Roman" w:hAnsi="Times New Roman" w:cs="Times New Roman"/>
            <w:sz w:val="24"/>
            <w:szCs w:val="24"/>
          </w:rPr>
          <w:delText>and legal/acquisition costs are to be submitted by letter covering a copy of decision.</w:delText>
        </w:r>
        <w:r w:rsidR="00166A57" w:rsidDel="00C3571B">
          <w:rPr>
            <w:rFonts w:ascii="Times New Roman" w:hAnsi="Times New Roman" w:cs="Times New Roman"/>
            <w:sz w:val="24"/>
            <w:szCs w:val="24"/>
          </w:rPr>
          <w:delText xml:space="preserve">  Include information concerning whether or not a GAO dismissal or withdrawal of a GAO protest was the result of a corrective action taken by the contracting office.</w:delText>
        </w:r>
      </w:del>
    </w:p>
    <w:bookmarkEnd w:id="599"/>
    <w:p w14:paraId="5473AA1A" w14:textId="77777777" w:rsidR="008318E1" w:rsidRPr="00A96D5A" w:rsidRDefault="008318E1" w:rsidP="00A96D5A"/>
    <w:p w14:paraId="5473AA1B" w14:textId="77777777" w:rsidR="008318E1" w:rsidRPr="008318E1" w:rsidRDefault="008318E1" w:rsidP="00A96D5A">
      <w:pPr>
        <w:pStyle w:val="Heading4"/>
      </w:pPr>
      <w:bookmarkStart w:id="637" w:name="_Toc512858684"/>
      <w:bookmarkStart w:id="638" w:name="_Toc123213337"/>
      <w:bookmarkStart w:id="639" w:name="_Toc124493452"/>
      <w:bookmarkStart w:id="640" w:name="_Toc132198545"/>
      <w:bookmarkStart w:id="641" w:name="_Toc146798622"/>
      <w:bookmarkStart w:id="642" w:name="_Toc155951477"/>
      <w:r w:rsidRPr="008318E1">
        <w:t>5153.</w:t>
      </w:r>
      <w:r w:rsidR="00BB1B64">
        <w:t>303-</w:t>
      </w:r>
      <w:proofErr w:type="gramStart"/>
      <w:r w:rsidR="00BB1B64">
        <w:t>7</w:t>
      </w:r>
      <w:r w:rsidRPr="008318E1">
        <w:t xml:space="preserve"> </w:t>
      </w:r>
      <w:r w:rsidR="00BF33FD">
        <w:t xml:space="preserve"> </w:t>
      </w:r>
      <w:r w:rsidRPr="008318E1">
        <w:t>Format</w:t>
      </w:r>
      <w:proofErr w:type="gramEnd"/>
      <w:r w:rsidRPr="008318E1">
        <w:t xml:space="preserve">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637"/>
      <w:bookmarkEnd w:id="638"/>
      <w:bookmarkEnd w:id="639"/>
      <w:bookmarkEnd w:id="640"/>
      <w:bookmarkEnd w:id="641"/>
      <w:bookmarkEnd w:id="642"/>
    </w:p>
    <w:p w14:paraId="34B5148D" w14:textId="1E5DB3AB" w:rsidR="00C3571B" w:rsidRPr="00C3571B" w:rsidRDefault="00C3571B" w:rsidP="00C3571B">
      <w:pPr>
        <w:pStyle w:val="Normalbc"/>
        <w:spacing w:after="240"/>
        <w:jc w:val="left"/>
        <w:rPr>
          <w:ins w:id="643" w:author="Amanda" w:date="2024-09-03T12:06:00Z"/>
          <w:rFonts w:ascii="Times New Roman" w:hAnsi="Times New Roman" w:cs="Times New Roman"/>
          <w:b w:val="0"/>
          <w:bCs/>
          <w:sz w:val="24"/>
          <w:szCs w:val="24"/>
        </w:rPr>
      </w:pPr>
      <w:ins w:id="644" w:author="Amanda" w:date="2024-09-03T12:06:00Z">
        <w:r>
          <w:rPr>
            <w:rFonts w:ascii="Times New Roman" w:hAnsi="Times New Roman" w:cs="Times New Roman"/>
            <w:b w:val="0"/>
            <w:bCs/>
            <w:sz w:val="24"/>
            <w:szCs w:val="24"/>
          </w:rPr>
          <w:t>Quarterly Bid Protest Analysis Report template is available in the Army Templates and Guides section on PAM.</w:t>
        </w:r>
      </w:ins>
    </w:p>
    <w:p w14:paraId="5473AA1C" w14:textId="585B588E" w:rsidR="008318E1" w:rsidRPr="008318E1" w:rsidDel="00C3571B" w:rsidRDefault="008318E1" w:rsidP="00102BFE">
      <w:pPr>
        <w:pStyle w:val="Normalbc"/>
        <w:spacing w:after="240"/>
        <w:rPr>
          <w:del w:id="645" w:author="Amanda" w:date="2024-09-03T12:07:00Z"/>
          <w:rFonts w:ascii="Times New Roman" w:hAnsi="Times New Roman" w:cs="Times New Roman"/>
          <w:sz w:val="24"/>
          <w:szCs w:val="24"/>
        </w:rPr>
      </w:pPr>
      <w:bookmarkStart w:id="646" w:name="_Hlk176257629"/>
      <w:del w:id="647" w:author="Amanda" w:date="2024-09-03T12:07:00Z">
        <w:r w:rsidRPr="008318E1" w:rsidDel="00C3571B">
          <w:rPr>
            <w:rFonts w:ascii="Times New Roman" w:hAnsi="Times New Roman" w:cs="Times New Roman"/>
            <w:sz w:val="24"/>
            <w:szCs w:val="24"/>
            <w:u w:val="single"/>
          </w:rPr>
          <w:delText>Quarterly Bid Protest Analysis Report</w:delText>
        </w:r>
      </w:del>
    </w:p>
    <w:p w14:paraId="5473AA1D" w14:textId="2C74E3D1" w:rsidR="008318E1" w:rsidRPr="008318E1" w:rsidDel="00C3571B" w:rsidRDefault="008318E1" w:rsidP="00102BFE">
      <w:pPr>
        <w:pStyle w:val="Normalbc"/>
        <w:spacing w:after="240"/>
        <w:rPr>
          <w:del w:id="648" w:author="Amanda" w:date="2024-09-03T12:07:00Z"/>
          <w:rFonts w:ascii="Times New Roman" w:hAnsi="Times New Roman" w:cs="Times New Roman"/>
          <w:sz w:val="24"/>
          <w:szCs w:val="24"/>
        </w:rPr>
      </w:pPr>
      <w:del w:id="649" w:author="Amanda" w:date="2024-09-03T12:07:00Z">
        <w:r w:rsidRPr="008318E1" w:rsidDel="00C3571B">
          <w:rPr>
            <w:rFonts w:ascii="Times New Roman" w:hAnsi="Times New Roman" w:cs="Times New Roman"/>
            <w:sz w:val="24"/>
            <w:szCs w:val="24"/>
          </w:rPr>
          <w:delText xml:space="preserve">(Separate Report for </w:delText>
        </w:r>
        <w:r w:rsidR="00ED4707" w:rsidDel="00C3571B">
          <w:rPr>
            <w:rFonts w:ascii="Times New Roman" w:hAnsi="Times New Roman" w:cs="Times New Roman"/>
            <w:sz w:val="24"/>
            <w:szCs w:val="24"/>
          </w:rPr>
          <w:delText>Government Accountability Office (</w:delText>
        </w:r>
        <w:r w:rsidRPr="008318E1" w:rsidDel="00C3571B">
          <w:rPr>
            <w:rFonts w:ascii="Times New Roman" w:hAnsi="Times New Roman" w:cs="Times New Roman"/>
            <w:sz w:val="24"/>
            <w:szCs w:val="24"/>
          </w:rPr>
          <w:delText>GAO</w:delText>
        </w:r>
        <w:r w:rsidR="00ED4707" w:rsidDel="00C3571B">
          <w:rPr>
            <w:rFonts w:ascii="Times New Roman" w:hAnsi="Times New Roman" w:cs="Times New Roman"/>
            <w:sz w:val="24"/>
            <w:szCs w:val="24"/>
          </w:rPr>
          <w:delText>)</w:delText>
        </w:r>
        <w:r w:rsidRPr="008318E1" w:rsidDel="00C3571B">
          <w:rPr>
            <w:rFonts w:ascii="Times New Roman" w:hAnsi="Times New Roman" w:cs="Times New Roman"/>
            <w:sz w:val="24"/>
            <w:szCs w:val="24"/>
          </w:rPr>
          <w:delText xml:space="preserve"> Protests)</w:delText>
        </w:r>
      </w:del>
    </w:p>
    <w:p w14:paraId="5473AA1E" w14:textId="17571D80" w:rsidR="008318E1" w:rsidRPr="008318E1" w:rsidDel="00C3571B" w:rsidRDefault="008318E1" w:rsidP="00102BFE">
      <w:pPr>
        <w:spacing w:after="240"/>
        <w:rPr>
          <w:del w:id="650" w:author="Amanda" w:date="2024-09-03T12:07:00Z"/>
          <w:rFonts w:ascii="Times New Roman" w:hAnsi="Times New Roman" w:cs="Times New Roman"/>
          <w:sz w:val="24"/>
          <w:szCs w:val="24"/>
        </w:rPr>
      </w:pPr>
      <w:del w:id="651" w:author="Amanda" w:date="2024-09-03T12:07:00Z">
        <w:r w:rsidRPr="008318E1" w:rsidDel="00C3571B">
          <w:rPr>
            <w:rFonts w:ascii="Times New Roman" w:hAnsi="Times New Roman" w:cs="Times New Roman"/>
            <w:sz w:val="24"/>
            <w:szCs w:val="24"/>
          </w:rPr>
          <w:delText xml:space="preserve">For the period covering:  </w:delText>
        </w:r>
      </w:del>
    </w:p>
    <w:p w14:paraId="5473AA1F" w14:textId="7A9C6C3A" w:rsidR="008318E1" w:rsidRPr="008318E1" w:rsidDel="00C3571B" w:rsidRDefault="008318E1" w:rsidP="00102BFE">
      <w:pPr>
        <w:spacing w:after="240"/>
        <w:rPr>
          <w:del w:id="652" w:author="Amanda" w:date="2024-09-03T12:07:00Z"/>
          <w:rFonts w:ascii="Times New Roman" w:hAnsi="Times New Roman" w:cs="Times New Roman"/>
          <w:sz w:val="24"/>
          <w:szCs w:val="24"/>
        </w:rPr>
      </w:pPr>
      <w:del w:id="653" w:author="Amanda" w:date="2024-09-03T12:07:00Z">
        <w:r w:rsidRPr="008318E1" w:rsidDel="00C3571B">
          <w:rPr>
            <w:rFonts w:ascii="Times New Roman" w:hAnsi="Times New Roman" w:cs="Times New Roman"/>
            <w:sz w:val="24"/>
            <w:szCs w:val="24"/>
          </w:rPr>
          <w:delText xml:space="preserve">1.  Protests filed this quarter: </w:delText>
        </w:r>
      </w:del>
    </w:p>
    <w:p w14:paraId="5473AA20" w14:textId="7DF0F200" w:rsidR="008318E1" w:rsidRPr="008318E1" w:rsidDel="00C3571B" w:rsidRDefault="008318E1" w:rsidP="00102BFE">
      <w:pPr>
        <w:spacing w:after="240"/>
        <w:ind w:firstLine="360"/>
        <w:rPr>
          <w:del w:id="654" w:author="Amanda" w:date="2024-09-03T12:07:00Z"/>
          <w:rFonts w:ascii="Times New Roman" w:hAnsi="Times New Roman" w:cs="Times New Roman"/>
          <w:sz w:val="24"/>
          <w:szCs w:val="24"/>
        </w:rPr>
      </w:pPr>
      <w:del w:id="655" w:author="Amanda" w:date="2024-09-03T12:07:00Z">
        <w:r w:rsidRPr="008318E1" w:rsidDel="00C3571B">
          <w:rPr>
            <w:rFonts w:ascii="Times New Roman" w:hAnsi="Times New Roman" w:cs="Times New Roman"/>
            <w:sz w:val="24"/>
            <w:szCs w:val="24"/>
          </w:rPr>
          <w:delText xml:space="preserve">a.  Total number:  </w:delText>
        </w:r>
      </w:del>
    </w:p>
    <w:p w14:paraId="5473AA21" w14:textId="009B56E4" w:rsidR="008318E1" w:rsidRPr="008318E1" w:rsidDel="00C3571B" w:rsidRDefault="008318E1" w:rsidP="00102BFE">
      <w:pPr>
        <w:spacing w:after="240"/>
        <w:ind w:firstLine="360"/>
        <w:rPr>
          <w:del w:id="656" w:author="Amanda" w:date="2024-09-03T12:07:00Z"/>
          <w:rFonts w:ascii="Times New Roman" w:hAnsi="Times New Roman" w:cs="Times New Roman"/>
          <w:sz w:val="24"/>
          <w:szCs w:val="24"/>
        </w:rPr>
      </w:pPr>
      <w:del w:id="657" w:author="Amanda" w:date="2024-09-03T12:07:00Z">
        <w:r w:rsidRPr="008318E1" w:rsidDel="00C3571B">
          <w:rPr>
            <w:rFonts w:ascii="Times New Roman" w:hAnsi="Times New Roman" w:cs="Times New Roman"/>
            <w:sz w:val="24"/>
            <w:szCs w:val="24"/>
          </w:rPr>
          <w:delText>b.  Numbers filed by Army Command/Major Subordinate Command</w:delText>
        </w:r>
        <w:r w:rsidR="00ED4707" w:rsidDel="00C3571B">
          <w:rPr>
            <w:rFonts w:ascii="Times New Roman" w:hAnsi="Times New Roman" w:cs="Times New Roman"/>
            <w:sz w:val="24"/>
            <w:szCs w:val="24"/>
          </w:rPr>
          <w:delText>,</w:delText>
        </w:r>
        <w:r w:rsidRPr="008318E1" w:rsidDel="00C3571B">
          <w:rPr>
            <w:rFonts w:ascii="Times New Roman" w:hAnsi="Times New Roman" w:cs="Times New Roman"/>
            <w:sz w:val="24"/>
            <w:szCs w:val="24"/>
          </w:rPr>
          <w:delText xml:space="preserve"> </w:delText>
        </w:r>
        <w:r w:rsidR="00ED4707" w:rsidDel="00C3571B">
          <w:rPr>
            <w:rFonts w:ascii="Times New Roman" w:hAnsi="Times New Roman" w:cs="Times New Roman"/>
            <w:sz w:val="24"/>
            <w:szCs w:val="24"/>
          </w:rPr>
          <w:delText xml:space="preserve">Heads of Contracting Activities </w:delText>
        </w:r>
        <w:r w:rsidRPr="008318E1" w:rsidDel="00C3571B">
          <w:rPr>
            <w:rFonts w:ascii="Times New Roman" w:hAnsi="Times New Roman" w:cs="Times New Roman"/>
            <w:sz w:val="24"/>
            <w:szCs w:val="24"/>
          </w:rPr>
          <w:delText xml:space="preserve">(HCAs):  </w:delText>
        </w:r>
      </w:del>
    </w:p>
    <w:p w14:paraId="5473AA22" w14:textId="0FEB0D60" w:rsidR="008318E1" w:rsidRPr="008318E1" w:rsidDel="00C3571B" w:rsidRDefault="008318E1" w:rsidP="00102BFE">
      <w:pPr>
        <w:spacing w:after="240"/>
        <w:rPr>
          <w:del w:id="658" w:author="Amanda" w:date="2024-09-03T12:07:00Z"/>
          <w:rFonts w:ascii="Times New Roman" w:hAnsi="Times New Roman" w:cs="Times New Roman"/>
          <w:sz w:val="24"/>
          <w:szCs w:val="24"/>
        </w:rPr>
      </w:pPr>
      <w:del w:id="659" w:author="Amanda" w:date="2024-09-03T12:07:00Z">
        <w:r w:rsidRPr="008318E1" w:rsidDel="00C3571B">
          <w:rPr>
            <w:rFonts w:ascii="Times New Roman" w:hAnsi="Times New Roman" w:cs="Times New Roman"/>
            <w:sz w:val="24"/>
            <w:szCs w:val="24"/>
          </w:rPr>
          <w:delText xml:space="preserve">2.  </w:delText>
        </w:r>
        <w:r w:rsidR="00CF2004" w:rsidDel="00C3571B">
          <w:rPr>
            <w:rFonts w:ascii="Times New Roman" w:hAnsi="Times New Roman" w:cs="Times New Roman"/>
            <w:sz w:val="24"/>
            <w:szCs w:val="24"/>
          </w:rPr>
          <w:delText>Number of p</w:delText>
        </w:r>
        <w:r w:rsidRPr="008318E1" w:rsidDel="00C3571B">
          <w:rPr>
            <w:rFonts w:ascii="Times New Roman" w:hAnsi="Times New Roman" w:cs="Times New Roman"/>
            <w:sz w:val="24"/>
            <w:szCs w:val="24"/>
          </w:rPr>
          <w:delText xml:space="preserve">rotests sustained/granted in this quarter: </w:delText>
        </w:r>
      </w:del>
    </w:p>
    <w:p w14:paraId="5473AA23" w14:textId="40CF5234" w:rsidR="008318E1" w:rsidRPr="008318E1" w:rsidDel="00C3571B" w:rsidRDefault="008318E1" w:rsidP="00102BFE">
      <w:pPr>
        <w:spacing w:after="240"/>
        <w:rPr>
          <w:del w:id="660" w:author="Amanda" w:date="2024-09-03T12:07:00Z"/>
          <w:rFonts w:ascii="Times New Roman" w:hAnsi="Times New Roman" w:cs="Times New Roman"/>
          <w:sz w:val="24"/>
          <w:szCs w:val="24"/>
        </w:rPr>
      </w:pPr>
      <w:del w:id="661" w:author="Amanda" w:date="2024-09-03T12:07:00Z">
        <w:r w:rsidRPr="008318E1" w:rsidDel="00C3571B">
          <w:rPr>
            <w:rFonts w:ascii="Times New Roman" w:hAnsi="Times New Roman" w:cs="Times New Roman"/>
            <w:sz w:val="24"/>
            <w:szCs w:val="24"/>
          </w:rPr>
          <w:lastRenderedPageBreak/>
          <w:delText xml:space="preserve">3.  </w:delText>
        </w:r>
        <w:r w:rsidR="00CF2004" w:rsidDel="00C3571B">
          <w:rPr>
            <w:rFonts w:ascii="Times New Roman" w:hAnsi="Times New Roman" w:cs="Times New Roman"/>
            <w:sz w:val="24"/>
            <w:szCs w:val="24"/>
          </w:rPr>
          <w:delText>Number of p</w:delText>
        </w:r>
        <w:r w:rsidRPr="008318E1" w:rsidDel="00C3571B">
          <w:rPr>
            <w:rFonts w:ascii="Times New Roman" w:hAnsi="Times New Roman" w:cs="Times New Roman"/>
            <w:sz w:val="24"/>
            <w:szCs w:val="24"/>
          </w:rPr>
          <w:delText xml:space="preserve">rotests </w:delText>
        </w:r>
        <w:r w:rsidR="00CF2004" w:rsidDel="00C3571B">
          <w:rPr>
            <w:rFonts w:ascii="Times New Roman" w:hAnsi="Times New Roman" w:cs="Times New Roman"/>
            <w:sz w:val="24"/>
            <w:szCs w:val="24"/>
          </w:rPr>
          <w:delText>resolved using GAO Flexible Alternative Procedures in accordance with  4 CFR 21.10</w:delText>
        </w:r>
        <w:r w:rsidRPr="008318E1" w:rsidDel="00C3571B">
          <w:rPr>
            <w:rFonts w:ascii="Times New Roman" w:hAnsi="Times New Roman" w:cs="Times New Roman"/>
            <w:sz w:val="24"/>
            <w:szCs w:val="24"/>
          </w:rPr>
          <w:delText xml:space="preserve"> this quarter: </w:delText>
        </w:r>
      </w:del>
    </w:p>
    <w:p w14:paraId="5473AA24" w14:textId="1FC82AD6" w:rsidR="008318E1" w:rsidRPr="008318E1" w:rsidDel="00C3571B" w:rsidRDefault="008318E1" w:rsidP="00CF2004">
      <w:pPr>
        <w:spacing w:after="240"/>
        <w:rPr>
          <w:del w:id="662" w:author="Amanda" w:date="2024-09-03T12:07:00Z"/>
          <w:rFonts w:ascii="Times New Roman" w:hAnsi="Times New Roman" w:cs="Times New Roman"/>
          <w:sz w:val="24"/>
          <w:szCs w:val="24"/>
        </w:rPr>
      </w:pPr>
      <w:del w:id="663" w:author="Amanda" w:date="2024-09-03T12:07:00Z">
        <w:r w:rsidRPr="008318E1" w:rsidDel="00C3571B">
          <w:rPr>
            <w:rFonts w:ascii="Times New Roman" w:hAnsi="Times New Roman" w:cs="Times New Roman"/>
            <w:sz w:val="24"/>
            <w:szCs w:val="24"/>
          </w:rPr>
          <w:delText>4.  Costs:</w:delText>
        </w:r>
      </w:del>
    </w:p>
    <w:p w14:paraId="5473AA25" w14:textId="3248AF6E" w:rsidR="008318E1" w:rsidRPr="008318E1" w:rsidDel="00C3571B" w:rsidRDefault="008318E1" w:rsidP="00102BFE">
      <w:pPr>
        <w:spacing w:after="240"/>
        <w:ind w:firstLine="360"/>
        <w:rPr>
          <w:del w:id="664" w:author="Amanda" w:date="2024-09-03T12:07:00Z"/>
          <w:rFonts w:ascii="Times New Roman" w:hAnsi="Times New Roman" w:cs="Times New Roman"/>
          <w:sz w:val="24"/>
          <w:szCs w:val="24"/>
        </w:rPr>
      </w:pPr>
      <w:del w:id="665" w:author="Amanda" w:date="2024-09-03T12:07:00Z">
        <w:r w:rsidRPr="008318E1" w:rsidDel="00C3571B">
          <w:rPr>
            <w:rFonts w:ascii="Times New Roman" w:hAnsi="Times New Roman" w:cs="Times New Roman"/>
            <w:sz w:val="24"/>
            <w:szCs w:val="24"/>
          </w:rPr>
          <w:delText>a.  Costs and fees awarded by GAO to protester:</w:delText>
        </w:r>
      </w:del>
    </w:p>
    <w:p w14:paraId="5473AA26" w14:textId="0123BB46" w:rsidR="008318E1" w:rsidRPr="008318E1" w:rsidDel="00C3571B" w:rsidRDefault="008318E1" w:rsidP="00102BFE">
      <w:pPr>
        <w:spacing w:after="240"/>
        <w:ind w:firstLine="360"/>
        <w:rPr>
          <w:del w:id="666" w:author="Amanda" w:date="2024-09-03T12:07:00Z"/>
          <w:rFonts w:ascii="Times New Roman" w:hAnsi="Times New Roman" w:cs="Times New Roman"/>
          <w:sz w:val="24"/>
          <w:szCs w:val="24"/>
        </w:rPr>
      </w:pPr>
      <w:del w:id="667" w:author="Amanda" w:date="2024-09-03T12:07:00Z">
        <w:r w:rsidRPr="008318E1" w:rsidDel="00C3571B">
          <w:rPr>
            <w:rFonts w:ascii="Times New Roman" w:hAnsi="Times New Roman" w:cs="Times New Roman"/>
            <w:sz w:val="24"/>
            <w:szCs w:val="24"/>
          </w:rPr>
          <w:delText>b.  Dollar value of award:</w:delText>
        </w:r>
      </w:del>
    </w:p>
    <w:p w14:paraId="5473AA27" w14:textId="2FB34F20" w:rsidR="008318E1" w:rsidRPr="008318E1" w:rsidDel="00C3571B" w:rsidRDefault="008318E1" w:rsidP="00102BFE">
      <w:pPr>
        <w:spacing w:after="240"/>
        <w:ind w:firstLine="630"/>
        <w:rPr>
          <w:del w:id="668" w:author="Amanda" w:date="2024-09-03T12:07:00Z"/>
          <w:rFonts w:ascii="Times New Roman" w:hAnsi="Times New Roman" w:cs="Times New Roman"/>
          <w:sz w:val="24"/>
          <w:szCs w:val="24"/>
        </w:rPr>
      </w:pPr>
      <w:del w:id="669" w:author="Amanda" w:date="2024-09-03T12:07:00Z">
        <w:r w:rsidRPr="008318E1" w:rsidDel="00C3571B">
          <w:rPr>
            <w:rFonts w:ascii="Times New Roman" w:hAnsi="Times New Roman" w:cs="Times New Roman"/>
            <w:sz w:val="24"/>
            <w:szCs w:val="24"/>
          </w:rPr>
          <w:delText>(1)  Preaward protests:</w:delText>
        </w:r>
      </w:del>
    </w:p>
    <w:p w14:paraId="5473AA28" w14:textId="55D6B6C1" w:rsidR="008318E1" w:rsidRPr="008318E1" w:rsidDel="00C3571B" w:rsidRDefault="008318E1" w:rsidP="00102BFE">
      <w:pPr>
        <w:spacing w:after="240"/>
        <w:ind w:firstLine="630"/>
        <w:rPr>
          <w:del w:id="670" w:author="Amanda" w:date="2024-09-03T12:07:00Z"/>
          <w:rFonts w:ascii="Times New Roman" w:hAnsi="Times New Roman" w:cs="Times New Roman"/>
          <w:sz w:val="24"/>
          <w:szCs w:val="24"/>
        </w:rPr>
      </w:pPr>
      <w:del w:id="671" w:author="Amanda" w:date="2024-09-03T12:07:00Z">
        <w:r w:rsidRPr="008318E1" w:rsidDel="00C3571B">
          <w:rPr>
            <w:rFonts w:ascii="Times New Roman" w:hAnsi="Times New Roman" w:cs="Times New Roman"/>
            <w:sz w:val="24"/>
            <w:szCs w:val="24"/>
          </w:rPr>
          <w:delText>(2)  Postaward protests:</w:delText>
        </w:r>
      </w:del>
    </w:p>
    <w:p w14:paraId="5473AA29" w14:textId="093AB654" w:rsidR="008318E1" w:rsidRPr="008318E1" w:rsidDel="00C3571B" w:rsidRDefault="00CF2004" w:rsidP="00102BFE">
      <w:pPr>
        <w:pStyle w:val="ind4"/>
        <w:tabs>
          <w:tab w:val="clear" w:pos="1152"/>
          <w:tab w:val="clear" w:pos="1728"/>
          <w:tab w:val="clear" w:pos="2304"/>
          <w:tab w:val="clear" w:pos="2880"/>
          <w:tab w:val="clear" w:pos="3456"/>
        </w:tabs>
        <w:spacing w:after="240"/>
        <w:ind w:left="0"/>
        <w:rPr>
          <w:del w:id="672" w:author="Amanda" w:date="2024-09-03T12:07:00Z"/>
          <w:rFonts w:ascii="Times New Roman" w:hAnsi="Times New Roman" w:cs="Times New Roman"/>
          <w:sz w:val="24"/>
          <w:szCs w:val="24"/>
        </w:rPr>
      </w:pPr>
      <w:del w:id="673" w:author="Amanda" w:date="2024-09-03T12:07:00Z">
        <w:r w:rsidDel="00C3571B">
          <w:rPr>
            <w:rFonts w:ascii="Times New Roman" w:hAnsi="Times New Roman" w:cs="Times New Roman"/>
            <w:sz w:val="24"/>
            <w:szCs w:val="24"/>
          </w:rPr>
          <w:delText>5</w:delText>
        </w:r>
        <w:r w:rsidR="008318E1" w:rsidRPr="008318E1" w:rsidDel="00C3571B">
          <w:rPr>
            <w:rFonts w:ascii="Times New Roman" w:hAnsi="Times New Roman" w:cs="Times New Roman"/>
            <w:sz w:val="24"/>
            <w:szCs w:val="24"/>
          </w:rPr>
          <w:delText>.  Lessons Learned, Issues and Trends, Divergence from Precedent.  Provide a copy of all decisions for sustained protests along with the lessons learned.</w:delText>
        </w:r>
      </w:del>
    </w:p>
    <w:bookmarkEnd w:id="646"/>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A96D5A">
      <w:pPr>
        <w:pStyle w:val="Heading4"/>
      </w:pPr>
      <w:bookmarkStart w:id="674" w:name="_Toc512858685"/>
      <w:bookmarkStart w:id="675" w:name="_Toc123213338"/>
      <w:bookmarkStart w:id="676" w:name="_Toc124493453"/>
      <w:bookmarkStart w:id="677" w:name="_Toc132198546"/>
      <w:bookmarkStart w:id="678" w:name="_Toc146798623"/>
      <w:bookmarkStart w:id="679" w:name="_Toc155951478"/>
      <w:r w:rsidRPr="008318E1">
        <w:t>5153.</w:t>
      </w:r>
      <w:r w:rsidR="00BB1B64">
        <w:t>303-</w:t>
      </w:r>
      <w:proofErr w:type="gramStart"/>
      <w:r w:rsidR="00BB1B64">
        <w:t>8</w:t>
      </w:r>
      <w:r w:rsidRPr="008318E1">
        <w:t xml:space="preserve"> </w:t>
      </w:r>
      <w:r w:rsidR="00BF33FD">
        <w:t xml:space="preserve"> </w:t>
      </w:r>
      <w:bookmarkStart w:id="680" w:name="_Hlk176257715"/>
      <w:r w:rsidRPr="008318E1">
        <w:t>Withdrawal</w:t>
      </w:r>
      <w:proofErr w:type="gramEnd"/>
      <w:r w:rsidRPr="008318E1">
        <w:t xml:space="preserve">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674"/>
      <w:bookmarkEnd w:id="675"/>
      <w:bookmarkEnd w:id="676"/>
      <w:bookmarkEnd w:id="677"/>
      <w:bookmarkEnd w:id="678"/>
      <w:bookmarkEnd w:id="679"/>
      <w:bookmarkEnd w:id="680"/>
    </w:p>
    <w:p w14:paraId="4DB7C368" w14:textId="65D4CCDE" w:rsidR="00C3571B" w:rsidRDefault="00C3571B" w:rsidP="00C3571B">
      <w:pPr>
        <w:pStyle w:val="center"/>
        <w:spacing w:after="240"/>
        <w:jc w:val="left"/>
        <w:rPr>
          <w:ins w:id="681" w:author="Amanda" w:date="2024-09-03T12:11:00Z"/>
          <w:rFonts w:ascii="Times New Roman" w:hAnsi="Times New Roman" w:cs="Times New Roman"/>
          <w:sz w:val="24"/>
          <w:szCs w:val="24"/>
        </w:rPr>
      </w:pPr>
      <w:bookmarkStart w:id="682" w:name="_Hlk176257693"/>
      <w:ins w:id="683" w:author="Amanda" w:date="2024-09-03T12:11:00Z">
        <w:r>
          <w:rPr>
            <w:rFonts w:ascii="Times New Roman" w:hAnsi="Times New Roman" w:cs="Times New Roman"/>
            <w:sz w:val="24"/>
            <w:szCs w:val="24"/>
          </w:rPr>
          <w:t>Withdrawal of Approval of Property Control System template</w:t>
        </w:r>
        <w:r w:rsidRPr="00C3571B">
          <w:rPr>
            <w:rFonts w:ascii="Times New Roman" w:hAnsi="Times New Roman" w:cs="Times New Roman"/>
            <w:b/>
            <w:bCs/>
            <w:sz w:val="24"/>
            <w:szCs w:val="24"/>
          </w:rPr>
          <w:t xml:space="preserve"> </w:t>
        </w:r>
        <w:r w:rsidRPr="00C3571B">
          <w:rPr>
            <w:rFonts w:ascii="Times New Roman" w:hAnsi="Times New Roman" w:cs="Times New Roman"/>
            <w:sz w:val="24"/>
            <w:szCs w:val="24"/>
          </w:rPr>
          <w:t>is available in the Army Templates and Guides section on PAM.</w:t>
        </w:r>
      </w:ins>
    </w:p>
    <w:p w14:paraId="5473AA2C" w14:textId="66B876F0" w:rsidR="008318E1" w:rsidRPr="008318E1" w:rsidDel="00C3571B" w:rsidRDefault="008318E1" w:rsidP="00102BFE">
      <w:pPr>
        <w:pStyle w:val="center"/>
        <w:spacing w:after="240"/>
        <w:rPr>
          <w:del w:id="684" w:author="Amanda" w:date="2024-09-03T12:08:00Z"/>
          <w:rFonts w:ascii="Times New Roman" w:hAnsi="Times New Roman" w:cs="Times New Roman"/>
          <w:sz w:val="24"/>
          <w:szCs w:val="24"/>
        </w:rPr>
      </w:pPr>
      <w:del w:id="685" w:author="Amanda" w:date="2024-09-03T12:08:00Z">
        <w:r w:rsidRPr="008318E1" w:rsidDel="00C3571B">
          <w:rPr>
            <w:rFonts w:ascii="Times New Roman" w:hAnsi="Times New Roman" w:cs="Times New Roman"/>
            <w:sz w:val="24"/>
            <w:szCs w:val="24"/>
          </w:rPr>
          <w:delText>(Official Letter Head)</w:delText>
        </w:r>
      </w:del>
    </w:p>
    <w:p w14:paraId="5473AA2D" w14:textId="623009EA" w:rsidR="008318E1" w:rsidRPr="008318E1" w:rsidDel="00C3571B" w:rsidRDefault="008318E1" w:rsidP="00102BFE">
      <w:pPr>
        <w:spacing w:after="240"/>
        <w:rPr>
          <w:del w:id="686" w:author="Amanda" w:date="2024-09-03T12:08:00Z"/>
          <w:rFonts w:ascii="Times New Roman" w:hAnsi="Times New Roman" w:cs="Times New Roman"/>
          <w:sz w:val="24"/>
          <w:szCs w:val="24"/>
        </w:rPr>
      </w:pPr>
      <w:del w:id="687" w:author="Amanda" w:date="2024-09-03T12:08:00Z">
        <w:r w:rsidRPr="008318E1" w:rsidDel="00C3571B">
          <w:rPr>
            <w:rFonts w:ascii="Times New Roman" w:hAnsi="Times New Roman" w:cs="Times New Roman"/>
            <w:b/>
            <w:sz w:val="24"/>
            <w:szCs w:val="24"/>
          </w:rPr>
          <w:delText>Office Symbol</w:delText>
        </w:r>
      </w:del>
    </w:p>
    <w:p w14:paraId="5473AA2E" w14:textId="444225C1" w:rsidR="008318E1" w:rsidRPr="008318E1" w:rsidDel="00C3571B" w:rsidRDefault="008318E1" w:rsidP="00102BFE">
      <w:pPr>
        <w:spacing w:after="240"/>
        <w:rPr>
          <w:del w:id="688" w:author="Amanda" w:date="2024-09-03T12:08:00Z"/>
          <w:rFonts w:ascii="Times New Roman" w:hAnsi="Times New Roman" w:cs="Times New Roman"/>
          <w:sz w:val="24"/>
          <w:szCs w:val="24"/>
        </w:rPr>
      </w:pPr>
      <w:del w:id="689" w:author="Amanda" w:date="2024-09-03T12:08:00Z">
        <w:r w:rsidRPr="008318E1" w:rsidDel="00C3571B">
          <w:rPr>
            <w:rFonts w:ascii="Times New Roman" w:hAnsi="Times New Roman" w:cs="Times New Roman"/>
            <w:b/>
            <w:sz w:val="24"/>
            <w:szCs w:val="24"/>
          </w:rPr>
          <w:delText>Contractor’s Name and Address</w:delText>
        </w:r>
      </w:del>
    </w:p>
    <w:p w14:paraId="5473AA2F" w14:textId="04F38D31" w:rsidR="008318E1" w:rsidRPr="008318E1" w:rsidDel="00C3571B" w:rsidRDefault="008318E1" w:rsidP="00102BFE">
      <w:pPr>
        <w:spacing w:after="240"/>
        <w:rPr>
          <w:del w:id="690" w:author="Amanda" w:date="2024-09-03T12:08:00Z"/>
          <w:rFonts w:ascii="Times New Roman" w:hAnsi="Times New Roman" w:cs="Times New Roman"/>
          <w:sz w:val="24"/>
          <w:szCs w:val="24"/>
        </w:rPr>
      </w:pPr>
      <w:del w:id="691" w:author="Amanda" w:date="2024-09-03T12:08:00Z">
        <w:r w:rsidRPr="008318E1" w:rsidDel="00C3571B">
          <w:rPr>
            <w:rFonts w:ascii="Times New Roman" w:hAnsi="Times New Roman" w:cs="Times New Roman"/>
            <w:sz w:val="24"/>
            <w:szCs w:val="24"/>
          </w:rPr>
          <w:delTex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delText>
        </w:r>
      </w:del>
    </w:p>
    <w:p w14:paraId="5473AA30" w14:textId="22ABBD8E" w:rsidR="008318E1" w:rsidRPr="008318E1" w:rsidDel="00C3571B" w:rsidRDefault="008318E1" w:rsidP="00102BFE">
      <w:pPr>
        <w:spacing w:after="240"/>
        <w:rPr>
          <w:del w:id="692" w:author="Amanda" w:date="2024-09-03T12:08:00Z"/>
          <w:rFonts w:ascii="Times New Roman" w:hAnsi="Times New Roman" w:cs="Times New Roman"/>
          <w:sz w:val="24"/>
          <w:szCs w:val="24"/>
        </w:rPr>
      </w:pPr>
      <w:del w:id="693" w:author="Amanda" w:date="2024-09-03T12:08:00Z">
        <w:r w:rsidRPr="008318E1" w:rsidDel="00C3571B">
          <w:rPr>
            <w:rFonts w:ascii="Times New Roman" w:hAnsi="Times New Roman" w:cs="Times New Roman"/>
            <w:sz w:val="24"/>
            <w:szCs w:val="24"/>
          </w:rPr>
          <w:delTex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delText>
        </w:r>
      </w:del>
    </w:p>
    <w:p w14:paraId="5473AA31" w14:textId="0896A527" w:rsidR="008318E1" w:rsidRPr="008318E1" w:rsidDel="00C3571B" w:rsidRDefault="008318E1" w:rsidP="00102BFE">
      <w:pPr>
        <w:pStyle w:val="center"/>
        <w:spacing w:after="240"/>
        <w:rPr>
          <w:del w:id="694" w:author="Amanda" w:date="2024-09-03T12:08:00Z"/>
          <w:rFonts w:ascii="Times New Roman" w:hAnsi="Times New Roman" w:cs="Times New Roman"/>
          <w:sz w:val="24"/>
          <w:szCs w:val="24"/>
        </w:rPr>
      </w:pPr>
      <w:del w:id="695" w:author="Amanda" w:date="2024-09-03T12:08:00Z">
        <w:r w:rsidRPr="008318E1" w:rsidDel="00C3571B">
          <w:rPr>
            <w:rFonts w:ascii="Times New Roman" w:hAnsi="Times New Roman" w:cs="Times New Roman"/>
            <w:sz w:val="24"/>
            <w:szCs w:val="24"/>
          </w:rPr>
          <w:delText>(list all deficiencies)</w:delText>
        </w:r>
      </w:del>
    </w:p>
    <w:p w14:paraId="5473AA32" w14:textId="03D3D561" w:rsidR="008318E1" w:rsidRPr="008318E1" w:rsidDel="00C3571B" w:rsidRDefault="008318E1" w:rsidP="00102BFE">
      <w:pPr>
        <w:spacing w:after="240"/>
        <w:rPr>
          <w:del w:id="696" w:author="Amanda" w:date="2024-09-03T12:08:00Z"/>
          <w:rFonts w:ascii="Times New Roman" w:hAnsi="Times New Roman" w:cs="Times New Roman"/>
          <w:sz w:val="24"/>
          <w:szCs w:val="24"/>
        </w:rPr>
      </w:pPr>
      <w:del w:id="697" w:author="Amanda" w:date="2024-09-03T12:08:00Z">
        <w:r w:rsidRPr="008318E1" w:rsidDel="00C3571B">
          <w:rPr>
            <w:rFonts w:ascii="Times New Roman" w:hAnsi="Times New Roman" w:cs="Times New Roman"/>
            <w:sz w:val="24"/>
            <w:szCs w:val="24"/>
          </w:rPr>
          <w:lastRenderedPageBreak/>
          <w:delTex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delText>
        </w:r>
      </w:del>
    </w:p>
    <w:p w14:paraId="5473AA33" w14:textId="133103A6" w:rsidR="008318E1" w:rsidRPr="008318E1" w:rsidDel="00C3571B" w:rsidRDefault="008318E1" w:rsidP="00102BFE">
      <w:pPr>
        <w:spacing w:after="240"/>
        <w:rPr>
          <w:del w:id="698" w:author="Amanda" w:date="2024-09-03T12:08:00Z"/>
          <w:rFonts w:ascii="Times New Roman" w:hAnsi="Times New Roman" w:cs="Times New Roman"/>
          <w:sz w:val="24"/>
          <w:szCs w:val="24"/>
        </w:rPr>
      </w:pPr>
      <w:del w:id="699" w:author="Amanda" w:date="2024-09-03T12:08:00Z">
        <w:r w:rsidRPr="008318E1" w:rsidDel="00C3571B">
          <w:rPr>
            <w:rFonts w:ascii="Times New Roman" w:hAnsi="Times New Roman" w:cs="Times New Roman"/>
            <w:sz w:val="24"/>
            <w:szCs w:val="24"/>
          </w:rPr>
          <w:delText xml:space="preserve">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w:delText>
        </w:r>
      </w:del>
      <w:del w:id="700" w:author="Amanda" w:date="2024-09-03T11:33:00Z">
        <w:r w:rsidRPr="008318E1" w:rsidDel="009B0AF5">
          <w:rPr>
            <w:rFonts w:ascii="Times New Roman" w:hAnsi="Times New Roman" w:cs="Times New Roman"/>
            <w:sz w:val="24"/>
            <w:szCs w:val="24"/>
          </w:rPr>
          <w:delText>c</w:delText>
        </w:r>
      </w:del>
      <w:del w:id="701" w:author="Amanda" w:date="2024-09-03T12:08:00Z">
        <w:r w:rsidRPr="008318E1" w:rsidDel="00C3571B">
          <w:rPr>
            <w:rFonts w:ascii="Times New Roman" w:hAnsi="Times New Roman" w:cs="Times New Roman"/>
            <w:sz w:val="24"/>
            <w:szCs w:val="24"/>
          </w:rPr>
          <w:delText>ontracting officer.</w:delText>
        </w:r>
      </w:del>
    </w:p>
    <w:p w14:paraId="5473AA34" w14:textId="0BFBEDD0" w:rsidR="008318E1" w:rsidDel="00C3571B" w:rsidRDefault="008318E1" w:rsidP="00BF23BF">
      <w:pPr>
        <w:pStyle w:val="sig"/>
        <w:tabs>
          <w:tab w:val="clear" w:pos="4320"/>
          <w:tab w:val="clear" w:pos="5760"/>
          <w:tab w:val="clear" w:pos="11232"/>
        </w:tabs>
        <w:spacing w:after="240"/>
        <w:ind w:left="4680"/>
        <w:rPr>
          <w:del w:id="702" w:author="Amanda" w:date="2024-09-03T12:08:00Z"/>
          <w:rFonts w:ascii="Times New Roman" w:hAnsi="Times New Roman" w:cs="Times New Roman"/>
          <w:sz w:val="24"/>
          <w:szCs w:val="24"/>
        </w:rPr>
      </w:pPr>
      <w:del w:id="703" w:author="Amanda" w:date="2024-09-03T12:08:00Z">
        <w:r w:rsidRPr="008318E1" w:rsidDel="00C3571B">
          <w:rPr>
            <w:rFonts w:ascii="Times New Roman" w:hAnsi="Times New Roman" w:cs="Times New Roman"/>
            <w:sz w:val="24"/>
            <w:szCs w:val="24"/>
          </w:rPr>
          <w:delText>Sincerely,</w:delText>
        </w:r>
      </w:del>
    </w:p>
    <w:p w14:paraId="5473AA35" w14:textId="34C7C15C" w:rsidR="008318E1" w:rsidDel="00C3571B" w:rsidRDefault="008318E1" w:rsidP="00BF23BF">
      <w:pPr>
        <w:pStyle w:val="sig"/>
        <w:tabs>
          <w:tab w:val="clear" w:pos="4320"/>
          <w:tab w:val="clear" w:pos="5760"/>
          <w:tab w:val="clear" w:pos="11232"/>
        </w:tabs>
        <w:spacing w:after="0"/>
        <w:ind w:left="4680"/>
        <w:rPr>
          <w:del w:id="704" w:author="Amanda" w:date="2024-09-03T12:08:00Z"/>
          <w:rFonts w:ascii="Times New Roman" w:hAnsi="Times New Roman" w:cs="Times New Roman"/>
          <w:sz w:val="24"/>
          <w:szCs w:val="24"/>
        </w:rPr>
      </w:pPr>
      <w:del w:id="705" w:author="Amanda" w:date="2024-09-03T12:08:00Z">
        <w:r w:rsidRPr="008318E1" w:rsidDel="00C3571B">
          <w:rPr>
            <w:rFonts w:ascii="Times New Roman" w:hAnsi="Times New Roman" w:cs="Times New Roman"/>
            <w:sz w:val="24"/>
            <w:szCs w:val="24"/>
          </w:rPr>
          <w:delText>(Signature)</w:delText>
        </w:r>
      </w:del>
    </w:p>
    <w:p w14:paraId="5473AA36" w14:textId="511B9E15" w:rsidR="008318E1" w:rsidRPr="008318E1" w:rsidDel="00C3571B" w:rsidRDefault="008318E1" w:rsidP="00BF23BF">
      <w:pPr>
        <w:pStyle w:val="sig"/>
        <w:tabs>
          <w:tab w:val="clear" w:pos="4320"/>
          <w:tab w:val="clear" w:pos="5760"/>
          <w:tab w:val="clear" w:pos="11232"/>
        </w:tabs>
        <w:spacing w:after="240"/>
        <w:ind w:left="4680"/>
        <w:rPr>
          <w:del w:id="706" w:author="Amanda" w:date="2024-09-03T12:08:00Z"/>
          <w:rFonts w:ascii="Times New Roman" w:hAnsi="Times New Roman" w:cs="Times New Roman"/>
          <w:sz w:val="24"/>
          <w:szCs w:val="24"/>
        </w:rPr>
      </w:pPr>
      <w:del w:id="707" w:author="Amanda" w:date="2024-09-03T12:08:00Z">
        <w:r w:rsidRPr="008318E1" w:rsidDel="00C3571B">
          <w:rPr>
            <w:rFonts w:ascii="Times New Roman" w:hAnsi="Times New Roman" w:cs="Times New Roman"/>
            <w:sz w:val="24"/>
            <w:szCs w:val="24"/>
          </w:rPr>
          <w:delText>Contracting Officer</w:delText>
        </w:r>
      </w:del>
    </w:p>
    <w:p w14:paraId="5473AA37" w14:textId="38FA98EF" w:rsidR="008318E1" w:rsidRPr="008318E1" w:rsidDel="00C3571B" w:rsidRDefault="008318E1" w:rsidP="00BF23BF">
      <w:pPr>
        <w:pStyle w:val="note"/>
        <w:tabs>
          <w:tab w:val="clear" w:pos="1656"/>
        </w:tabs>
        <w:spacing w:after="240"/>
        <w:ind w:left="0" w:firstLine="0"/>
        <w:rPr>
          <w:del w:id="708" w:author="Amanda" w:date="2024-09-03T12:08:00Z"/>
          <w:rFonts w:ascii="Times New Roman" w:hAnsi="Times New Roman" w:cs="Times New Roman"/>
          <w:b/>
          <w:i/>
          <w:sz w:val="24"/>
          <w:szCs w:val="24"/>
        </w:rPr>
      </w:pPr>
      <w:del w:id="709" w:author="Amanda" w:date="2024-09-03T12:08:00Z">
        <w:r w:rsidRPr="008318E1" w:rsidDel="00C3571B">
          <w:rPr>
            <w:rFonts w:ascii="Times New Roman" w:hAnsi="Times New Roman" w:cs="Times New Roman"/>
            <w:b/>
            <w:i/>
            <w:sz w:val="24"/>
            <w:szCs w:val="24"/>
          </w:rPr>
          <w:delText>(Note:  Send by registered or certified mail.)</w:delText>
        </w:r>
      </w:del>
    </w:p>
    <w:bookmarkEnd w:id="682"/>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A96D5A">
      <w:pPr>
        <w:pStyle w:val="Heading4"/>
      </w:pPr>
      <w:bookmarkStart w:id="710" w:name="_Toc512858686"/>
      <w:bookmarkStart w:id="711" w:name="_Toc123213339"/>
      <w:bookmarkStart w:id="712" w:name="_Toc124493454"/>
      <w:bookmarkStart w:id="713" w:name="_Toc132198547"/>
      <w:bookmarkStart w:id="714" w:name="_Toc146798624"/>
      <w:bookmarkStart w:id="715" w:name="_Toc155951479"/>
      <w:bookmarkStart w:id="716" w:name="_Hlk176257996"/>
      <w:r w:rsidRPr="00E835F3">
        <w:t>5153.303-</w:t>
      </w:r>
      <w:proofErr w:type="gramStart"/>
      <w:r w:rsidRPr="00E835F3">
        <w:t>9  C</w:t>
      </w:r>
      <w:r w:rsidR="000B2553">
        <w:t>ontractor</w:t>
      </w:r>
      <w:proofErr w:type="gramEnd"/>
      <w:r w:rsidR="000B2553">
        <w:t xml:space="preserve">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710"/>
      <w:bookmarkEnd w:id="711"/>
      <w:bookmarkEnd w:id="712"/>
      <w:bookmarkEnd w:id="713"/>
      <w:bookmarkEnd w:id="714"/>
      <w:bookmarkEnd w:id="715"/>
    </w:p>
    <w:p w14:paraId="23F3D7D2" w14:textId="73676825" w:rsidR="00C3571B" w:rsidRPr="00C3571B" w:rsidRDefault="00C3571B" w:rsidP="00A96D5A">
      <w:pPr>
        <w:rPr>
          <w:ins w:id="717" w:author="Amanda" w:date="2024-09-03T12:11:00Z"/>
          <w:rFonts w:ascii="Times New Roman" w:hAnsi="Times New Roman" w:cs="Times New Roman"/>
          <w:i/>
          <w:sz w:val="24"/>
          <w:szCs w:val="24"/>
        </w:rPr>
      </w:pPr>
      <w:ins w:id="718" w:author="Amanda" w:date="2024-09-03T12:12:00Z">
        <w:r>
          <w:rPr>
            <w:rFonts w:ascii="Times New Roman" w:hAnsi="Times New Roman" w:cs="Times New Roman"/>
            <w:sz w:val="24"/>
            <w:szCs w:val="24"/>
          </w:rPr>
          <w:t xml:space="preserve">CPARS Initial Registration </w:t>
        </w:r>
      </w:ins>
      <w:ins w:id="719" w:author="Amanda" w:date="2024-09-03T12:23:00Z">
        <w:r w:rsidR="00486772">
          <w:rPr>
            <w:rFonts w:ascii="Times New Roman" w:hAnsi="Times New Roman" w:cs="Times New Roman"/>
            <w:sz w:val="24"/>
            <w:szCs w:val="24"/>
          </w:rPr>
          <w:t xml:space="preserve">Consolidated Format </w:t>
        </w:r>
      </w:ins>
      <w:ins w:id="720" w:author="Amanda" w:date="2024-09-03T12:12:00Z">
        <w:r w:rsidRPr="00C3571B">
          <w:rPr>
            <w:rFonts w:ascii="Times New Roman" w:hAnsi="Times New Roman" w:cs="Times New Roman"/>
            <w:sz w:val="24"/>
            <w:szCs w:val="24"/>
          </w:rPr>
          <w:t>is available in the Army Templates and Guides section on PAM.</w:t>
        </w:r>
      </w:ins>
    </w:p>
    <w:p w14:paraId="5473AA3B" w14:textId="47663334" w:rsidR="00E835F3" w:rsidRPr="00A96D5A" w:rsidDel="00486772" w:rsidRDefault="00E835F3" w:rsidP="00A96D5A">
      <w:pPr>
        <w:rPr>
          <w:del w:id="721" w:author="Amanda" w:date="2024-09-03T12:18:00Z"/>
          <w:rFonts w:ascii="Times New Roman" w:hAnsi="Times New Roman" w:cs="Times New Roman"/>
          <w:i/>
          <w:sz w:val="24"/>
          <w:szCs w:val="24"/>
        </w:rPr>
      </w:pPr>
      <w:del w:id="722" w:author="Amanda" w:date="2024-09-03T12:18:00Z">
        <w:r w:rsidRPr="00A96D5A" w:rsidDel="00486772">
          <w:rPr>
            <w:rFonts w:ascii="Times New Roman" w:hAnsi="Times New Roman" w:cs="Times New Roman"/>
            <w:i/>
            <w:sz w:val="24"/>
            <w:szCs w:val="24"/>
          </w:rPr>
          <w:delText xml:space="preserve">(Submit a copy to the </w:delText>
        </w:r>
        <w:r w:rsidR="00ED4707" w:rsidRPr="00A96D5A" w:rsidDel="00486772">
          <w:rPr>
            <w:rFonts w:ascii="Times New Roman" w:hAnsi="Times New Roman" w:cs="Times New Roman"/>
            <w:i/>
            <w:sz w:val="24"/>
            <w:szCs w:val="24"/>
          </w:rPr>
          <w:delText>Contractor Performance Assessment Report System (</w:delText>
        </w:r>
        <w:r w:rsidRPr="00A96D5A" w:rsidDel="00486772">
          <w:rPr>
            <w:rFonts w:ascii="Times New Roman" w:hAnsi="Times New Roman" w:cs="Times New Roman"/>
            <w:i/>
            <w:sz w:val="24"/>
            <w:szCs w:val="24"/>
          </w:rPr>
          <w:delText>CPARS</w:delText>
        </w:r>
        <w:r w:rsidR="00ED4707" w:rsidRPr="00A96D5A" w:rsidDel="00486772">
          <w:rPr>
            <w:rFonts w:ascii="Times New Roman" w:hAnsi="Times New Roman" w:cs="Times New Roman"/>
            <w:i/>
            <w:sz w:val="24"/>
            <w:szCs w:val="24"/>
          </w:rPr>
          <w:delText>)</w:delText>
        </w:r>
        <w:r w:rsidRPr="00A96D5A" w:rsidDel="00486772">
          <w:rPr>
            <w:rFonts w:ascii="Times New Roman" w:hAnsi="Times New Roman" w:cs="Times New Roman"/>
            <w:i/>
            <w:sz w:val="24"/>
            <w:szCs w:val="24"/>
          </w:rPr>
          <w:delText xml:space="preserve"> </w:delText>
        </w:r>
        <w:r w:rsidR="00BF33FD" w:rsidRPr="00A96D5A" w:rsidDel="00486772">
          <w:rPr>
            <w:rFonts w:ascii="Times New Roman" w:hAnsi="Times New Roman" w:cs="Times New Roman"/>
            <w:i/>
            <w:sz w:val="24"/>
            <w:szCs w:val="24"/>
          </w:rPr>
          <w:delText>f</w:delText>
        </w:r>
        <w:r w:rsidRPr="00A96D5A" w:rsidDel="00486772">
          <w:rPr>
            <w:rFonts w:ascii="Times New Roman" w:hAnsi="Times New Roman" w:cs="Times New Roman"/>
            <w:i/>
            <w:sz w:val="24"/>
            <w:szCs w:val="24"/>
          </w:rPr>
          <w:delText xml:space="preserve">ocal </w:delText>
        </w:r>
        <w:r w:rsidR="00BF33FD" w:rsidRPr="00A96D5A" w:rsidDel="00486772">
          <w:rPr>
            <w:rFonts w:ascii="Times New Roman" w:hAnsi="Times New Roman" w:cs="Times New Roman"/>
            <w:i/>
            <w:sz w:val="24"/>
            <w:szCs w:val="24"/>
          </w:rPr>
          <w:delText>p</w:delText>
        </w:r>
        <w:r w:rsidRPr="00A96D5A" w:rsidDel="00486772">
          <w:rPr>
            <w:rFonts w:ascii="Times New Roman" w:hAnsi="Times New Roman" w:cs="Times New Roman"/>
            <w:i/>
            <w:sz w:val="24"/>
            <w:szCs w:val="24"/>
          </w:rPr>
          <w:delText xml:space="preserve">oint upon award, along with the CPARS </w:delText>
        </w:r>
        <w:r w:rsidR="00BF33FD" w:rsidRPr="00A96D5A" w:rsidDel="00486772">
          <w:rPr>
            <w:rFonts w:ascii="Times New Roman" w:hAnsi="Times New Roman" w:cs="Times New Roman"/>
            <w:i/>
            <w:sz w:val="24"/>
            <w:szCs w:val="24"/>
          </w:rPr>
          <w:delText>a</w:delText>
        </w:r>
        <w:r w:rsidRPr="00A96D5A" w:rsidDel="00486772">
          <w:rPr>
            <w:rFonts w:ascii="Times New Roman" w:hAnsi="Times New Roman" w:cs="Times New Roman"/>
            <w:i/>
            <w:sz w:val="24"/>
            <w:szCs w:val="24"/>
          </w:rPr>
          <w:delText xml:space="preserve">ccess </w:delText>
        </w:r>
        <w:r w:rsidR="00BF33FD" w:rsidRPr="00A96D5A" w:rsidDel="00486772">
          <w:rPr>
            <w:rFonts w:ascii="Times New Roman" w:hAnsi="Times New Roman" w:cs="Times New Roman"/>
            <w:i/>
            <w:sz w:val="24"/>
            <w:szCs w:val="24"/>
          </w:rPr>
          <w:delText>r</w:delText>
        </w:r>
        <w:r w:rsidRPr="00A96D5A" w:rsidDel="00486772">
          <w:rPr>
            <w:rFonts w:ascii="Times New Roman" w:hAnsi="Times New Roman" w:cs="Times New Roman"/>
            <w:i/>
            <w:sz w:val="24"/>
            <w:szCs w:val="24"/>
          </w:rPr>
          <w:delText xml:space="preserve">equest </w:delText>
        </w:r>
        <w:r w:rsidR="00BF33FD" w:rsidRPr="00A96D5A" w:rsidDel="00486772">
          <w:rPr>
            <w:rFonts w:ascii="Times New Roman" w:hAnsi="Times New Roman" w:cs="Times New Roman"/>
            <w:i/>
            <w:sz w:val="24"/>
            <w:szCs w:val="24"/>
          </w:rPr>
          <w:delText>f</w:delText>
        </w:r>
        <w:r w:rsidRPr="00A96D5A" w:rsidDel="00486772">
          <w:rPr>
            <w:rFonts w:ascii="Times New Roman" w:hAnsi="Times New Roman" w:cs="Times New Roman"/>
            <w:i/>
            <w:sz w:val="24"/>
            <w:szCs w:val="24"/>
          </w:rPr>
          <w:delText>ormat at 5153.303-10. Other formats may be used if all applicable</w:delText>
        </w:r>
        <w:r w:rsidR="00A96D5A" w:rsidDel="00486772">
          <w:rPr>
            <w:rFonts w:ascii="Times New Roman" w:hAnsi="Times New Roman" w:cs="Times New Roman"/>
            <w:i/>
            <w:sz w:val="24"/>
            <w:szCs w:val="24"/>
          </w:rPr>
          <w:delText xml:space="preserve"> information below is included.</w:delText>
        </w:r>
        <w:r w:rsidRPr="00A96D5A" w:rsidDel="00486772">
          <w:rPr>
            <w:rFonts w:ascii="Times New Roman" w:hAnsi="Times New Roman" w:cs="Times New Roman"/>
            <w:i/>
            <w:sz w:val="24"/>
            <w:szCs w:val="24"/>
          </w:rPr>
          <w:delText>)</w:delText>
        </w:r>
      </w:del>
    </w:p>
    <w:p w14:paraId="5473AA3C" w14:textId="10D18306" w:rsidR="00794B47" w:rsidDel="00486772" w:rsidRDefault="00E835F3" w:rsidP="00E835F3">
      <w:pPr>
        <w:spacing w:after="240"/>
        <w:rPr>
          <w:del w:id="723" w:author="Amanda" w:date="2024-09-03T12:18:00Z"/>
          <w:rFonts w:ascii="Times New Roman" w:hAnsi="Times New Roman" w:cs="Times New Roman"/>
          <w:b/>
          <w:sz w:val="24"/>
          <w:szCs w:val="24"/>
        </w:rPr>
      </w:pPr>
      <w:del w:id="724" w:author="Amanda" w:date="2024-09-03T12:18:00Z">
        <w:r w:rsidRPr="00E835F3" w:rsidDel="00486772">
          <w:rPr>
            <w:rFonts w:ascii="Times New Roman" w:hAnsi="Times New Roman" w:cs="Times New Roman"/>
            <w:b/>
            <w:sz w:val="24"/>
            <w:szCs w:val="24"/>
          </w:rPr>
          <w:delText xml:space="preserve">CONTRACT NUMBER:  ________________________  </w:delText>
        </w:r>
      </w:del>
    </w:p>
    <w:p w14:paraId="5473AA3D" w14:textId="39F43068" w:rsidR="00E835F3" w:rsidRPr="00E835F3" w:rsidDel="00486772" w:rsidRDefault="00E835F3" w:rsidP="00E835F3">
      <w:pPr>
        <w:spacing w:after="240"/>
        <w:rPr>
          <w:del w:id="725" w:author="Amanda" w:date="2024-09-03T12:18:00Z"/>
          <w:rFonts w:ascii="Times New Roman" w:hAnsi="Times New Roman" w:cs="Times New Roman"/>
          <w:b/>
          <w:sz w:val="24"/>
          <w:szCs w:val="24"/>
        </w:rPr>
      </w:pPr>
      <w:del w:id="726" w:author="Amanda" w:date="2024-09-03T12:18:00Z">
        <w:r w:rsidRPr="00E835F3" w:rsidDel="00486772">
          <w:rPr>
            <w:rFonts w:ascii="Times New Roman" w:hAnsi="Times New Roman" w:cs="Times New Roman"/>
            <w:b/>
            <w:sz w:val="24"/>
            <w:szCs w:val="24"/>
          </w:rPr>
          <w:delText>ORDER</w:delText>
        </w:r>
        <w:r w:rsidR="00C3737F" w:rsidDel="00486772">
          <w:rPr>
            <w:rFonts w:ascii="Times New Roman" w:hAnsi="Times New Roman" w:cs="Times New Roman"/>
            <w:b/>
            <w:sz w:val="24"/>
            <w:szCs w:val="24"/>
          </w:rPr>
          <w:delText xml:space="preserve"> NUMBER</w:delText>
        </w:r>
        <w:r w:rsidR="00794B47" w:rsidDel="00486772">
          <w:rPr>
            <w:rFonts w:ascii="Times New Roman" w:hAnsi="Times New Roman" w:cs="Times New Roman"/>
            <w:b/>
            <w:sz w:val="24"/>
            <w:szCs w:val="24"/>
          </w:rPr>
          <w:delText xml:space="preserve">  </w:delText>
        </w:r>
        <w:r w:rsidRPr="00E835F3" w:rsidDel="00486772">
          <w:rPr>
            <w:rFonts w:ascii="Times New Roman" w:hAnsi="Times New Roman" w:cs="Times New Roman"/>
            <w:b/>
            <w:sz w:val="24"/>
            <w:szCs w:val="24"/>
          </w:rPr>
          <w:delText>________________</w:delText>
        </w:r>
        <w:r w:rsidR="00794B47" w:rsidDel="00486772">
          <w:rPr>
            <w:rFonts w:ascii="Times New Roman" w:hAnsi="Times New Roman" w:cs="Times New Roman"/>
            <w:b/>
            <w:sz w:val="24"/>
            <w:szCs w:val="24"/>
          </w:rPr>
          <w:delText xml:space="preserve"> </w:delText>
        </w:r>
        <w:r w:rsidRPr="00E835F3" w:rsidDel="00486772">
          <w:rPr>
            <w:rFonts w:ascii="Times New Roman" w:hAnsi="Times New Roman" w:cs="Times New Roman"/>
            <w:iCs/>
            <w:sz w:val="24"/>
            <w:szCs w:val="24"/>
          </w:rPr>
          <w:delText xml:space="preserve">(Include </w:delText>
        </w:r>
        <w:r w:rsidR="00C50AE1" w:rsidDel="00486772">
          <w:rPr>
            <w:rFonts w:ascii="Times New Roman" w:hAnsi="Times New Roman" w:cs="Times New Roman"/>
            <w:iCs/>
            <w:sz w:val="24"/>
            <w:szCs w:val="24"/>
          </w:rPr>
          <w:delText>General Services Administration (</w:delText>
        </w:r>
        <w:r w:rsidRPr="00E835F3" w:rsidDel="00486772">
          <w:rPr>
            <w:rFonts w:ascii="Times New Roman" w:hAnsi="Times New Roman" w:cs="Times New Roman"/>
            <w:iCs/>
            <w:sz w:val="24"/>
            <w:szCs w:val="24"/>
          </w:rPr>
          <w:delText>GSA</w:delText>
        </w:r>
        <w:r w:rsidR="00C50AE1" w:rsidDel="00486772">
          <w:rPr>
            <w:rFonts w:ascii="Times New Roman" w:hAnsi="Times New Roman" w:cs="Times New Roman"/>
            <w:iCs/>
            <w:sz w:val="24"/>
            <w:szCs w:val="24"/>
          </w:rPr>
          <w:delText>) number</w:delText>
        </w:r>
        <w:r w:rsidRPr="00E835F3" w:rsidDel="00486772">
          <w:rPr>
            <w:rFonts w:ascii="Times New Roman" w:hAnsi="Times New Roman" w:cs="Times New Roman"/>
            <w:iCs/>
            <w:sz w:val="24"/>
            <w:szCs w:val="24"/>
          </w:rPr>
          <w:delText xml:space="preserve"> and </w:delText>
        </w:r>
        <w:r w:rsidR="00794B47" w:rsidDel="00486772">
          <w:rPr>
            <w:rFonts w:ascii="Times New Roman" w:hAnsi="Times New Roman" w:cs="Times New Roman"/>
            <w:iCs/>
            <w:sz w:val="24"/>
            <w:szCs w:val="24"/>
          </w:rPr>
          <w:delText xml:space="preserve">basic procurement instrument identification </w:delText>
        </w:r>
        <w:r w:rsidRPr="00E835F3" w:rsidDel="00486772">
          <w:rPr>
            <w:rFonts w:ascii="Times New Roman" w:hAnsi="Times New Roman" w:cs="Times New Roman"/>
            <w:iCs/>
            <w:sz w:val="24"/>
            <w:szCs w:val="24"/>
          </w:rPr>
          <w:delText>“F” order number</w:delText>
        </w:r>
        <w:r w:rsidR="00794B47" w:rsidDel="00486772">
          <w:rPr>
            <w:rFonts w:ascii="Times New Roman" w:hAnsi="Times New Roman" w:cs="Times New Roman"/>
            <w:iCs/>
            <w:sz w:val="24"/>
            <w:szCs w:val="24"/>
          </w:rPr>
          <w:delText>.</w:delText>
        </w:r>
        <w:r w:rsidRPr="00E835F3" w:rsidDel="00486772">
          <w:rPr>
            <w:rFonts w:ascii="Times New Roman" w:hAnsi="Times New Roman" w:cs="Times New Roman"/>
            <w:iCs/>
            <w:sz w:val="24"/>
            <w:szCs w:val="24"/>
          </w:rPr>
          <w:delText>)</w:delText>
        </w:r>
      </w:del>
    </w:p>
    <w:p w14:paraId="5473AA3E" w14:textId="17577290" w:rsidR="00E835F3" w:rsidRPr="00E835F3" w:rsidDel="00486772" w:rsidRDefault="00E835F3" w:rsidP="00E835F3">
      <w:pPr>
        <w:spacing w:after="240"/>
        <w:rPr>
          <w:del w:id="727" w:author="Amanda" w:date="2024-09-03T12:18:00Z"/>
          <w:rFonts w:ascii="Times New Roman" w:hAnsi="Times New Roman" w:cs="Times New Roman"/>
          <w:b/>
          <w:sz w:val="24"/>
          <w:szCs w:val="24"/>
        </w:rPr>
      </w:pPr>
      <w:del w:id="728" w:author="Amanda" w:date="2024-09-03T12:18:00Z">
        <w:r w:rsidRPr="00E835F3" w:rsidDel="00486772">
          <w:rPr>
            <w:rFonts w:ascii="Times New Roman" w:hAnsi="Times New Roman" w:cs="Times New Roman"/>
            <w:b/>
            <w:sz w:val="24"/>
            <w:szCs w:val="24"/>
          </w:rPr>
          <w:delText>CONTRACT TITLE/EFFORT DESCRIPTION: __________________________________________</w:delText>
        </w:r>
        <w:r w:rsidR="001229B4" w:rsidDel="00486772">
          <w:rPr>
            <w:rFonts w:ascii="Times New Roman" w:hAnsi="Times New Roman" w:cs="Times New Roman"/>
            <w:b/>
            <w:sz w:val="24"/>
            <w:szCs w:val="24"/>
          </w:rPr>
          <w:delText>_________</w:delText>
        </w:r>
        <w:r w:rsidRPr="00E835F3" w:rsidDel="00486772">
          <w:rPr>
            <w:rFonts w:ascii="Times New Roman" w:hAnsi="Times New Roman" w:cs="Times New Roman"/>
            <w:b/>
            <w:sz w:val="24"/>
            <w:szCs w:val="24"/>
          </w:rPr>
          <w:delText>___________________________</w:delText>
        </w:r>
      </w:del>
    </w:p>
    <w:p w14:paraId="5473AA3F" w14:textId="69BD55E6" w:rsidR="00E835F3" w:rsidRPr="00E835F3" w:rsidDel="00486772" w:rsidRDefault="00E835F3" w:rsidP="00E835F3">
      <w:pPr>
        <w:spacing w:after="240"/>
        <w:rPr>
          <w:del w:id="729" w:author="Amanda" w:date="2024-09-03T12:18:00Z"/>
          <w:rFonts w:ascii="Times New Roman" w:hAnsi="Times New Roman" w:cs="Times New Roman"/>
          <w:b/>
          <w:sz w:val="24"/>
          <w:szCs w:val="24"/>
          <w:lang w:val="fr-FR"/>
        </w:rPr>
      </w:pPr>
      <w:del w:id="730" w:author="Amanda" w:date="2024-09-03T12:18:00Z">
        <w:r w:rsidRPr="00E835F3" w:rsidDel="00486772">
          <w:rPr>
            <w:rFonts w:ascii="Times New Roman" w:hAnsi="Times New Roman" w:cs="Times New Roman"/>
            <w:b/>
            <w:sz w:val="24"/>
            <w:szCs w:val="24"/>
            <w:lang w:val="fr-FR"/>
          </w:rPr>
          <w:delText xml:space="preserve">CAGE CODE:________  </w:delText>
        </w:r>
      </w:del>
      <w:del w:id="731" w:author="Amanda" w:date="2024-09-03T11:30:00Z">
        <w:r w:rsidRPr="00E835F3" w:rsidDel="009B0AF5">
          <w:rPr>
            <w:rFonts w:ascii="Times New Roman" w:hAnsi="Times New Roman" w:cs="Times New Roman"/>
            <w:b/>
            <w:sz w:val="24"/>
            <w:szCs w:val="24"/>
            <w:lang w:val="fr-FR"/>
          </w:rPr>
          <w:delText>DUNS</w:delText>
        </w:r>
      </w:del>
      <w:del w:id="732" w:author="Amanda" w:date="2024-09-03T12:18:00Z">
        <w:r w:rsidRPr="00E835F3" w:rsidDel="00486772">
          <w:rPr>
            <w:rFonts w:ascii="Times New Roman" w:hAnsi="Times New Roman" w:cs="Times New Roman"/>
            <w:b/>
            <w:sz w:val="24"/>
            <w:szCs w:val="24"/>
            <w:lang w:val="fr-FR"/>
          </w:rPr>
          <w:delText>:________________  PSC:________  NAICS:</w:delText>
        </w:r>
        <w:r w:rsidR="00CE213E" w:rsidDel="00486772">
          <w:rPr>
            <w:rFonts w:ascii="Times New Roman" w:hAnsi="Times New Roman" w:cs="Times New Roman"/>
            <w:b/>
            <w:sz w:val="24"/>
            <w:szCs w:val="24"/>
            <w:lang w:val="fr-FR"/>
          </w:rPr>
          <w:delText xml:space="preserve"> </w:delText>
        </w:r>
        <w:r w:rsidRPr="00E835F3" w:rsidDel="00486772">
          <w:rPr>
            <w:rFonts w:ascii="Times New Roman" w:hAnsi="Times New Roman" w:cs="Times New Roman"/>
            <w:b/>
            <w:sz w:val="24"/>
            <w:szCs w:val="24"/>
            <w:lang w:val="fr-FR"/>
          </w:rPr>
          <w:delText>______</w:delText>
        </w:r>
        <w:r w:rsidR="00CE213E" w:rsidDel="00486772">
          <w:rPr>
            <w:rFonts w:ascii="Times New Roman" w:hAnsi="Times New Roman" w:cs="Times New Roman"/>
            <w:b/>
            <w:sz w:val="24"/>
            <w:szCs w:val="24"/>
            <w:lang w:val="fr-FR"/>
          </w:rPr>
          <w:delText>_</w:delText>
        </w:r>
        <w:r w:rsidRPr="00E835F3" w:rsidDel="00486772">
          <w:rPr>
            <w:rFonts w:ascii="Times New Roman" w:hAnsi="Times New Roman" w:cs="Times New Roman"/>
            <w:b/>
            <w:sz w:val="24"/>
            <w:szCs w:val="24"/>
            <w:lang w:val="fr-FR"/>
          </w:rPr>
          <w:delText>_____</w:delText>
        </w:r>
      </w:del>
    </w:p>
    <w:p w14:paraId="5473AA40" w14:textId="716078D4" w:rsidR="00E835F3" w:rsidRPr="00E835F3" w:rsidDel="00486772" w:rsidRDefault="00E835F3" w:rsidP="00E835F3">
      <w:pPr>
        <w:spacing w:after="240"/>
        <w:rPr>
          <w:del w:id="733" w:author="Amanda" w:date="2024-09-03T12:18:00Z"/>
          <w:rFonts w:ascii="Times New Roman" w:hAnsi="Times New Roman" w:cs="Times New Roman"/>
          <w:b/>
          <w:sz w:val="24"/>
          <w:szCs w:val="24"/>
        </w:rPr>
      </w:pPr>
      <w:del w:id="734" w:author="Amanda" w:date="2024-09-03T12:18:00Z">
        <w:r w:rsidRPr="00E835F3" w:rsidDel="00486772">
          <w:rPr>
            <w:rFonts w:ascii="Times New Roman" w:hAnsi="Times New Roman" w:cs="Times New Roman"/>
            <w:b/>
            <w:sz w:val="24"/>
            <w:szCs w:val="24"/>
          </w:rPr>
          <w:lastRenderedPageBreak/>
          <w:delText>CONTRACTOR NAME, A</w:delText>
        </w:r>
        <w:r w:rsidR="00794B47" w:rsidDel="00486772">
          <w:rPr>
            <w:rFonts w:ascii="Times New Roman" w:hAnsi="Times New Roman" w:cs="Times New Roman"/>
            <w:b/>
            <w:sz w:val="24"/>
            <w:szCs w:val="24"/>
          </w:rPr>
          <w:delText>D</w:delText>
        </w:r>
        <w:r w:rsidRPr="00E835F3" w:rsidDel="00486772">
          <w:rPr>
            <w:rFonts w:ascii="Times New Roman" w:hAnsi="Times New Roman" w:cs="Times New Roman"/>
            <w:b/>
            <w:sz w:val="24"/>
            <w:szCs w:val="24"/>
          </w:rPr>
          <w:delText>DRESS (</w:delText>
        </w:r>
        <w:r w:rsidRPr="00E835F3" w:rsidDel="00486772">
          <w:rPr>
            <w:rFonts w:ascii="Times New Roman" w:hAnsi="Times New Roman" w:cs="Times New Roman"/>
            <w:sz w:val="24"/>
            <w:szCs w:val="24"/>
          </w:rPr>
          <w:delText>as listed in System for Award Management, www.sam.gov)</w:delText>
        </w:r>
        <w:r w:rsidRPr="00E835F3" w:rsidDel="00486772">
          <w:rPr>
            <w:rFonts w:ascii="Times New Roman" w:hAnsi="Times New Roman" w:cs="Times New Roman"/>
            <w:b/>
            <w:sz w:val="24"/>
            <w:szCs w:val="24"/>
          </w:rPr>
          <w:delText>: ___________________</w:delText>
        </w:r>
        <w:r w:rsidR="001229B4" w:rsidDel="00486772">
          <w:rPr>
            <w:rFonts w:ascii="Times New Roman" w:hAnsi="Times New Roman" w:cs="Times New Roman"/>
            <w:b/>
            <w:sz w:val="24"/>
            <w:szCs w:val="24"/>
          </w:rPr>
          <w:delText>_</w:delText>
        </w:r>
        <w:r w:rsidRPr="00E835F3" w:rsidDel="00486772">
          <w:rPr>
            <w:rFonts w:ascii="Times New Roman" w:hAnsi="Times New Roman" w:cs="Times New Roman"/>
            <w:b/>
            <w:sz w:val="24"/>
            <w:szCs w:val="24"/>
          </w:rPr>
          <w:delText>_____________________________________________</w:delText>
        </w:r>
        <w:r w:rsidR="001229B4" w:rsidDel="00486772">
          <w:rPr>
            <w:rFonts w:ascii="Times New Roman" w:hAnsi="Times New Roman" w:cs="Times New Roman"/>
            <w:b/>
            <w:sz w:val="24"/>
            <w:szCs w:val="24"/>
          </w:rPr>
          <w:delText>___</w:delText>
        </w:r>
        <w:r w:rsidRPr="00E835F3" w:rsidDel="00486772">
          <w:rPr>
            <w:rFonts w:ascii="Times New Roman" w:hAnsi="Times New Roman" w:cs="Times New Roman"/>
            <w:b/>
            <w:sz w:val="24"/>
            <w:szCs w:val="24"/>
          </w:rPr>
          <w:delText xml:space="preserve">_________ </w:delText>
        </w:r>
      </w:del>
    </w:p>
    <w:p w14:paraId="5473AA41" w14:textId="34E0B1CF" w:rsidR="00E835F3" w:rsidRPr="00E835F3" w:rsidDel="00486772" w:rsidRDefault="00E835F3" w:rsidP="00E835F3">
      <w:pPr>
        <w:spacing w:after="240"/>
        <w:rPr>
          <w:del w:id="735" w:author="Amanda" w:date="2024-09-03T12:18:00Z"/>
          <w:rFonts w:ascii="Times New Roman" w:hAnsi="Times New Roman" w:cs="Times New Roman"/>
          <w:sz w:val="24"/>
          <w:szCs w:val="24"/>
        </w:rPr>
      </w:pPr>
      <w:del w:id="736" w:author="Amanda" w:date="2024-09-03T12:18:00Z">
        <w:r w:rsidRPr="00E835F3" w:rsidDel="00486772">
          <w:rPr>
            <w:rFonts w:ascii="Times New Roman" w:hAnsi="Times New Roman" w:cs="Times New Roman"/>
            <w:b/>
            <w:sz w:val="24"/>
            <w:szCs w:val="24"/>
          </w:rPr>
          <w:delText xml:space="preserve">BUSINESS SECTOR (Circle one):  </w:delText>
        </w:r>
        <w:r w:rsidRPr="00E835F3" w:rsidDel="00486772">
          <w:rPr>
            <w:rFonts w:ascii="Times New Roman" w:hAnsi="Times New Roman" w:cs="Times New Roman"/>
            <w:sz w:val="24"/>
            <w:szCs w:val="24"/>
          </w:rPr>
          <w:delText>Systems or Non</w:delText>
        </w:r>
        <w:r w:rsidR="00794B47" w:rsidDel="00486772">
          <w:rPr>
            <w:rFonts w:ascii="Times New Roman" w:hAnsi="Times New Roman" w:cs="Times New Roman"/>
            <w:sz w:val="24"/>
            <w:szCs w:val="24"/>
          </w:rPr>
          <w:delText>-</w:delText>
        </w:r>
        <w:r w:rsidRPr="00E835F3" w:rsidDel="00486772">
          <w:rPr>
            <w:rFonts w:ascii="Times New Roman" w:hAnsi="Times New Roman" w:cs="Times New Roman"/>
            <w:sz w:val="24"/>
            <w:szCs w:val="24"/>
          </w:rPr>
          <w:delText xml:space="preserve">systems  </w:delText>
        </w:r>
      </w:del>
    </w:p>
    <w:p w14:paraId="5473AA42" w14:textId="161AD638" w:rsidR="00E835F3" w:rsidRPr="00E835F3" w:rsidDel="00486772" w:rsidRDefault="00E835F3" w:rsidP="00E835F3">
      <w:pPr>
        <w:spacing w:after="240"/>
        <w:rPr>
          <w:del w:id="737" w:author="Amanda" w:date="2024-09-03T12:18:00Z"/>
          <w:rFonts w:ascii="Times New Roman" w:hAnsi="Times New Roman" w:cs="Times New Roman"/>
          <w:sz w:val="24"/>
          <w:szCs w:val="24"/>
        </w:rPr>
      </w:pPr>
      <w:del w:id="738" w:author="Amanda" w:date="2024-09-03T12:18:00Z">
        <w:r w:rsidRPr="00E835F3" w:rsidDel="00486772">
          <w:rPr>
            <w:rFonts w:ascii="Times New Roman" w:hAnsi="Times New Roman" w:cs="Times New Roman"/>
            <w:b/>
            <w:sz w:val="24"/>
            <w:szCs w:val="24"/>
          </w:rPr>
          <w:delText xml:space="preserve">LOCATION OF CONTRACTOR PERFORMANCE </w:delText>
        </w:r>
        <w:r w:rsidRPr="00E835F3" w:rsidDel="00486772">
          <w:rPr>
            <w:rFonts w:ascii="Times New Roman" w:hAnsi="Times New Roman" w:cs="Times New Roman"/>
            <w:sz w:val="24"/>
            <w:szCs w:val="24"/>
          </w:rPr>
          <w:delText>(</w:delText>
        </w:r>
        <w:r w:rsidR="00794B47" w:rsidDel="00486772">
          <w:rPr>
            <w:rFonts w:ascii="Times New Roman" w:hAnsi="Times New Roman" w:cs="Times New Roman"/>
            <w:sz w:val="24"/>
            <w:szCs w:val="24"/>
          </w:rPr>
          <w:delText>i</w:delText>
        </w:r>
        <w:r w:rsidRPr="00E835F3" w:rsidDel="00486772">
          <w:rPr>
            <w:rFonts w:ascii="Times New Roman" w:hAnsi="Times New Roman" w:cs="Times New Roman"/>
            <w:sz w:val="24"/>
            <w:szCs w:val="24"/>
          </w:rPr>
          <w:delText>f other than contractor address</w:delText>
        </w:r>
        <w:r w:rsidR="00794B47" w:rsidDel="00486772">
          <w:rPr>
            <w:rFonts w:ascii="Times New Roman" w:hAnsi="Times New Roman" w:cs="Times New Roman"/>
            <w:sz w:val="24"/>
            <w:szCs w:val="24"/>
          </w:rPr>
          <w:delText xml:space="preserve"> above</w:delText>
        </w:r>
        <w:r w:rsidRPr="00E835F3" w:rsidDel="00486772">
          <w:rPr>
            <w:rFonts w:ascii="Times New Roman" w:hAnsi="Times New Roman" w:cs="Times New Roman"/>
            <w:sz w:val="24"/>
            <w:szCs w:val="24"/>
          </w:rPr>
          <w:delText>)</w:delText>
        </w:r>
        <w:r w:rsidRPr="00E835F3" w:rsidDel="00486772">
          <w:rPr>
            <w:rFonts w:ascii="Times New Roman" w:hAnsi="Times New Roman" w:cs="Times New Roman"/>
            <w:b/>
            <w:sz w:val="24"/>
            <w:szCs w:val="24"/>
          </w:rPr>
          <w:delText>:  ______________________________________________________________________</w:delText>
        </w:r>
        <w:r w:rsidR="00CE213E" w:rsidDel="00486772">
          <w:rPr>
            <w:rFonts w:ascii="Times New Roman" w:hAnsi="Times New Roman" w:cs="Times New Roman"/>
            <w:b/>
            <w:sz w:val="24"/>
            <w:szCs w:val="24"/>
          </w:rPr>
          <w:delText>___</w:delText>
        </w:r>
        <w:r w:rsidRPr="00E835F3" w:rsidDel="00486772">
          <w:rPr>
            <w:rFonts w:ascii="Times New Roman" w:hAnsi="Times New Roman" w:cs="Times New Roman"/>
            <w:b/>
            <w:sz w:val="24"/>
            <w:szCs w:val="24"/>
          </w:rPr>
          <w:delText>____</w:delText>
        </w:r>
      </w:del>
    </w:p>
    <w:p w14:paraId="5473AA43" w14:textId="6B57C80A" w:rsidR="00E835F3" w:rsidRPr="00E835F3" w:rsidDel="00486772" w:rsidRDefault="00E835F3" w:rsidP="00E835F3">
      <w:pPr>
        <w:spacing w:after="240"/>
        <w:rPr>
          <w:del w:id="739" w:author="Amanda" w:date="2024-09-03T12:18:00Z"/>
          <w:rFonts w:ascii="Times New Roman" w:hAnsi="Times New Roman" w:cs="Times New Roman"/>
          <w:b/>
          <w:sz w:val="24"/>
          <w:szCs w:val="24"/>
        </w:rPr>
      </w:pPr>
      <w:del w:id="740" w:author="Amanda" w:date="2024-09-03T12:18:00Z">
        <w:r w:rsidRPr="00E835F3" w:rsidDel="00486772">
          <w:rPr>
            <w:rFonts w:ascii="Times New Roman" w:hAnsi="Times New Roman" w:cs="Times New Roman"/>
            <w:b/>
            <w:sz w:val="24"/>
            <w:szCs w:val="24"/>
          </w:rPr>
          <w:delText>CONTRACT AWARD DATE ____________  EFFECTIVE DATE: ___________________</w:delText>
        </w:r>
      </w:del>
    </w:p>
    <w:p w14:paraId="5473AA44" w14:textId="17C383AA" w:rsidR="00E835F3" w:rsidRPr="00E835F3" w:rsidDel="00486772" w:rsidRDefault="00E835F3" w:rsidP="00E835F3">
      <w:pPr>
        <w:spacing w:after="240"/>
        <w:rPr>
          <w:del w:id="741" w:author="Amanda" w:date="2024-09-03T12:18:00Z"/>
          <w:rFonts w:ascii="Times New Roman" w:hAnsi="Times New Roman" w:cs="Times New Roman"/>
          <w:b/>
          <w:i/>
          <w:sz w:val="24"/>
          <w:szCs w:val="24"/>
        </w:rPr>
      </w:pPr>
      <w:del w:id="742" w:author="Amanda" w:date="2024-09-03T12:18:00Z">
        <w:r w:rsidRPr="00E835F3" w:rsidDel="00486772">
          <w:rPr>
            <w:rFonts w:ascii="Times New Roman" w:hAnsi="Times New Roman" w:cs="Times New Roman"/>
            <w:b/>
            <w:sz w:val="24"/>
            <w:szCs w:val="24"/>
          </w:rPr>
          <w:delText xml:space="preserve">COMPLETION DATE </w:delText>
        </w:r>
        <w:r w:rsidRPr="00E835F3" w:rsidDel="00486772">
          <w:rPr>
            <w:rFonts w:ascii="Times New Roman" w:hAnsi="Times New Roman" w:cs="Times New Roman"/>
            <w:sz w:val="24"/>
            <w:szCs w:val="24"/>
          </w:rPr>
          <w:delText>(Include last possible date, if all options exercised</w:delText>
        </w:r>
        <w:r w:rsidRPr="00E835F3" w:rsidDel="00486772">
          <w:rPr>
            <w:rFonts w:ascii="Times New Roman" w:hAnsi="Times New Roman" w:cs="Times New Roman"/>
            <w:b/>
            <w:sz w:val="24"/>
            <w:szCs w:val="24"/>
          </w:rPr>
          <w:delText xml:space="preserve">):  </w:delText>
        </w:r>
        <w:r w:rsidRPr="00E835F3" w:rsidDel="00486772">
          <w:rPr>
            <w:rFonts w:ascii="Times New Roman" w:hAnsi="Times New Roman" w:cs="Times New Roman"/>
            <w:b/>
            <w:i/>
            <w:sz w:val="24"/>
            <w:szCs w:val="24"/>
          </w:rPr>
          <w:delText xml:space="preserve">______________  </w:delText>
        </w:r>
      </w:del>
    </w:p>
    <w:p w14:paraId="5473AA45" w14:textId="5EF50DD0" w:rsidR="00E835F3" w:rsidRPr="00E835F3" w:rsidDel="00486772" w:rsidRDefault="00E835F3" w:rsidP="00E835F3">
      <w:pPr>
        <w:spacing w:after="240"/>
        <w:rPr>
          <w:del w:id="743" w:author="Amanda" w:date="2024-09-03T12:18:00Z"/>
          <w:rFonts w:ascii="Times New Roman" w:hAnsi="Times New Roman" w:cs="Times New Roman"/>
          <w:b/>
          <w:sz w:val="24"/>
          <w:szCs w:val="24"/>
        </w:rPr>
      </w:pPr>
      <w:del w:id="744" w:author="Amanda" w:date="2024-09-03T12:18:00Z">
        <w:r w:rsidRPr="00E835F3" w:rsidDel="00486772">
          <w:rPr>
            <w:rFonts w:ascii="Times New Roman" w:hAnsi="Times New Roman" w:cs="Times New Roman"/>
            <w:b/>
            <w:sz w:val="24"/>
            <w:szCs w:val="24"/>
          </w:rPr>
          <w:delText xml:space="preserve">DOLLAR VALUES: </w:delText>
        </w:r>
      </w:del>
    </w:p>
    <w:p w14:paraId="5473AA47" w14:textId="3D0BDFF1" w:rsidR="002D033D" w:rsidDel="00486772" w:rsidRDefault="00E835F3" w:rsidP="00633A4B">
      <w:pPr>
        <w:spacing w:after="240"/>
        <w:rPr>
          <w:del w:id="745" w:author="Amanda" w:date="2024-09-03T12:18:00Z"/>
          <w:rFonts w:ascii="Times New Roman" w:hAnsi="Times New Roman" w:cs="Times New Roman"/>
          <w:b/>
          <w:sz w:val="24"/>
          <w:szCs w:val="24"/>
        </w:rPr>
      </w:pPr>
      <w:del w:id="746" w:author="Amanda" w:date="2024-09-03T12:18:00Z">
        <w:r w:rsidRPr="00E835F3" w:rsidDel="00486772">
          <w:rPr>
            <w:rFonts w:ascii="Times New Roman" w:hAnsi="Times New Roman" w:cs="Times New Roman"/>
            <w:b/>
            <w:sz w:val="24"/>
            <w:szCs w:val="24"/>
          </w:rPr>
          <w:delText xml:space="preserve">AWARDED VALUE </w:delText>
        </w:r>
        <w:r w:rsidRPr="00E835F3" w:rsidDel="00486772">
          <w:rPr>
            <w:rFonts w:ascii="Times New Roman" w:hAnsi="Times New Roman" w:cs="Times New Roman"/>
            <w:sz w:val="24"/>
            <w:szCs w:val="24"/>
          </w:rPr>
          <w:delText>(</w:delText>
        </w:r>
        <w:r w:rsidRPr="00E835F3" w:rsidDel="00486772">
          <w:rPr>
            <w:rFonts w:ascii="Times New Roman" w:hAnsi="Times New Roman" w:cs="Times New Roman"/>
            <w:iCs/>
            <w:sz w:val="24"/>
            <w:szCs w:val="24"/>
          </w:rPr>
          <w:delText>Grand total, including unexercised options)</w:delText>
        </w:r>
        <w:r w:rsidRPr="00E835F3" w:rsidDel="00486772">
          <w:rPr>
            <w:rFonts w:ascii="Times New Roman" w:hAnsi="Times New Roman" w:cs="Times New Roman"/>
            <w:b/>
            <w:sz w:val="24"/>
            <w:szCs w:val="24"/>
          </w:rPr>
          <w:delText>: _______________   CURRENT VALUE</w:delText>
        </w:r>
        <w:r w:rsidRPr="00E835F3" w:rsidDel="00486772">
          <w:rPr>
            <w:rFonts w:ascii="Times New Roman" w:hAnsi="Times New Roman" w:cs="Times New Roman"/>
            <w:sz w:val="24"/>
            <w:szCs w:val="24"/>
          </w:rPr>
          <w:delText xml:space="preserve"> (Current funded amount as of registration date.  Use target price or total estimated amount for incentive contracts.): </w:delText>
        </w:r>
        <w:r w:rsidRPr="00E835F3" w:rsidDel="00486772">
          <w:rPr>
            <w:rFonts w:ascii="Times New Roman" w:hAnsi="Times New Roman" w:cs="Times New Roman"/>
            <w:b/>
            <w:sz w:val="24"/>
            <w:szCs w:val="24"/>
          </w:rPr>
          <w:delText>____________________________</w:delText>
        </w:r>
      </w:del>
    </w:p>
    <w:p w14:paraId="709AB562" w14:textId="0B9AEAF5" w:rsidR="00633A4B" w:rsidDel="00486772" w:rsidRDefault="00633A4B" w:rsidP="00633A4B">
      <w:pPr>
        <w:spacing w:after="240"/>
        <w:rPr>
          <w:del w:id="747" w:author="Amanda" w:date="2024-09-03T12:18:00Z"/>
          <w:rFonts w:ascii="Times New Roman" w:hAnsi="Times New Roman" w:cs="Times New Roman"/>
          <w:b/>
          <w:sz w:val="24"/>
          <w:szCs w:val="24"/>
        </w:rPr>
      </w:pPr>
    </w:p>
    <w:p w14:paraId="5473AA48" w14:textId="6551C3E9" w:rsidR="00E835F3" w:rsidRPr="00E835F3" w:rsidDel="00486772" w:rsidRDefault="00E835F3" w:rsidP="00E835F3">
      <w:pPr>
        <w:spacing w:after="240"/>
        <w:rPr>
          <w:del w:id="748" w:author="Amanda" w:date="2024-09-03T12:18:00Z"/>
          <w:rFonts w:ascii="Times New Roman" w:hAnsi="Times New Roman" w:cs="Times New Roman"/>
          <w:b/>
          <w:sz w:val="24"/>
          <w:szCs w:val="24"/>
        </w:rPr>
      </w:pPr>
      <w:del w:id="749" w:author="Amanda" w:date="2024-09-03T12:18:00Z">
        <w:r w:rsidRPr="00E835F3" w:rsidDel="00486772">
          <w:rPr>
            <w:rFonts w:ascii="Times New Roman" w:hAnsi="Times New Roman" w:cs="Times New Roman"/>
            <w:b/>
            <w:sz w:val="24"/>
            <w:szCs w:val="24"/>
          </w:rPr>
          <w:delText xml:space="preserve">CONTRACT TYPE (Circle one.  For hybrid, put a “P” next to the predominate type and identify other type with an “O” next to it.):  </w:delText>
        </w:r>
      </w:del>
    </w:p>
    <w:p w14:paraId="5473AA49" w14:textId="74A81C31" w:rsidR="00E835F3" w:rsidRPr="00E835F3" w:rsidDel="00486772" w:rsidRDefault="00E835F3" w:rsidP="00E835F3">
      <w:pPr>
        <w:spacing w:after="240"/>
        <w:rPr>
          <w:del w:id="750" w:author="Amanda" w:date="2024-09-03T12:18:00Z"/>
          <w:rFonts w:ascii="Times New Roman" w:hAnsi="Times New Roman" w:cs="Times New Roman"/>
          <w:b/>
          <w:sz w:val="24"/>
          <w:szCs w:val="24"/>
        </w:rPr>
      </w:pPr>
      <w:del w:id="751" w:author="Amanda" w:date="2024-09-03T12:18:00Z">
        <w:r w:rsidRPr="00E835F3" w:rsidDel="00486772">
          <w:rPr>
            <w:rFonts w:ascii="Times New Roman" w:hAnsi="Times New Roman" w:cs="Times New Roman"/>
            <w:b/>
            <w:sz w:val="24"/>
            <w:szCs w:val="24"/>
          </w:rPr>
          <w:delText xml:space="preserve">FFP __       FPI ___      FPR ___      CPFF </w:delText>
        </w:r>
        <w:r w:rsidR="00AE7F53" w:rsidDel="00486772">
          <w:rPr>
            <w:rFonts w:ascii="Times New Roman" w:hAnsi="Times New Roman" w:cs="Times New Roman"/>
            <w:b/>
            <w:sz w:val="24"/>
            <w:szCs w:val="24"/>
          </w:rPr>
          <w:delText>___      CPIF ___      CPAF ___</w:delText>
        </w:r>
        <w:r w:rsidR="00AE7F53" w:rsidDel="00486772">
          <w:rPr>
            <w:rFonts w:ascii="Times New Roman" w:hAnsi="Times New Roman" w:cs="Times New Roman"/>
            <w:b/>
            <w:sz w:val="24"/>
            <w:szCs w:val="24"/>
          </w:rPr>
          <w:br/>
        </w:r>
        <w:r w:rsidRPr="00E835F3" w:rsidDel="00486772">
          <w:rPr>
            <w:rFonts w:ascii="Times New Roman" w:hAnsi="Times New Roman" w:cs="Times New Roman"/>
            <w:b/>
            <w:sz w:val="24"/>
            <w:szCs w:val="24"/>
          </w:rPr>
          <w:delText xml:space="preserve">HYBRID  ___  OTHER: _________________ </w:delText>
        </w:r>
      </w:del>
    </w:p>
    <w:p w14:paraId="5473AA4A" w14:textId="29EC4ABF" w:rsidR="00E835F3" w:rsidRPr="00E835F3" w:rsidDel="00486772" w:rsidRDefault="00E835F3" w:rsidP="00E835F3">
      <w:pPr>
        <w:spacing w:after="240"/>
        <w:rPr>
          <w:del w:id="752" w:author="Amanda" w:date="2024-09-03T12:18:00Z"/>
          <w:rFonts w:ascii="Times New Roman" w:hAnsi="Times New Roman" w:cs="Times New Roman"/>
          <w:sz w:val="24"/>
          <w:szCs w:val="24"/>
        </w:rPr>
      </w:pPr>
      <w:del w:id="753" w:author="Amanda" w:date="2024-09-03T12:18:00Z">
        <w:r w:rsidRPr="00E835F3" w:rsidDel="00486772">
          <w:rPr>
            <w:rFonts w:ascii="Times New Roman" w:hAnsi="Times New Roman" w:cs="Times New Roman"/>
            <w:b/>
            <w:sz w:val="24"/>
            <w:szCs w:val="24"/>
          </w:rPr>
          <w:delText xml:space="preserve">COMPETITIVE (Basis of award): </w:delText>
        </w:r>
        <w:r w:rsidR="001229B4" w:rsidDel="00486772">
          <w:rPr>
            <w:rFonts w:ascii="Times New Roman" w:hAnsi="Times New Roman" w:cs="Times New Roman"/>
            <w:b/>
            <w:sz w:val="24"/>
            <w:szCs w:val="24"/>
          </w:rPr>
          <w:delText xml:space="preserve"> </w:delText>
        </w:r>
        <w:r w:rsidRPr="00E835F3" w:rsidDel="00486772">
          <w:rPr>
            <w:rFonts w:ascii="Times New Roman" w:hAnsi="Times New Roman" w:cs="Times New Roman"/>
            <w:sz w:val="24"/>
            <w:szCs w:val="24"/>
          </w:rPr>
          <w:delText xml:space="preserve">YES or  NO   </w:delText>
        </w:r>
      </w:del>
    </w:p>
    <w:p w14:paraId="5473AA4B" w14:textId="5CF6A26E" w:rsidR="003132FE" w:rsidDel="00486772" w:rsidRDefault="003132FE" w:rsidP="00E835F3">
      <w:pPr>
        <w:spacing w:after="240"/>
        <w:rPr>
          <w:del w:id="754" w:author="Amanda" w:date="2024-09-03T12:18:00Z"/>
          <w:rFonts w:ascii="Times New Roman" w:hAnsi="Times New Roman" w:cs="Times New Roman"/>
          <w:b/>
          <w:sz w:val="24"/>
          <w:szCs w:val="24"/>
        </w:rPr>
      </w:pPr>
      <w:del w:id="755" w:author="Amanda" w:date="2024-09-03T12:18:00Z">
        <w:r w:rsidDel="00486772">
          <w:rPr>
            <w:rFonts w:ascii="Times New Roman" w:hAnsi="Times New Roman" w:cs="Times New Roman"/>
            <w:b/>
            <w:sz w:val="24"/>
            <w:szCs w:val="24"/>
          </w:rPr>
          <w:delText xml:space="preserve">PROGRAM/PRODUCT/PROJECT </w:delText>
        </w:r>
        <w:r w:rsidR="00E835F3" w:rsidRPr="00E835F3" w:rsidDel="00486772">
          <w:rPr>
            <w:rFonts w:ascii="Times New Roman" w:hAnsi="Times New Roman" w:cs="Times New Roman"/>
            <w:b/>
            <w:sz w:val="24"/>
            <w:szCs w:val="24"/>
          </w:rPr>
          <w:delText>M</w:delText>
        </w:r>
        <w:r w:rsidDel="00486772">
          <w:rPr>
            <w:rFonts w:ascii="Times New Roman" w:hAnsi="Times New Roman" w:cs="Times New Roman"/>
            <w:b/>
            <w:sz w:val="24"/>
            <w:szCs w:val="24"/>
          </w:rPr>
          <w:delText>ANA</w:delText>
        </w:r>
        <w:r w:rsidR="00E835F3" w:rsidRPr="00E835F3" w:rsidDel="00486772">
          <w:rPr>
            <w:rFonts w:ascii="Times New Roman" w:hAnsi="Times New Roman" w:cs="Times New Roman"/>
            <w:b/>
            <w:sz w:val="24"/>
            <w:szCs w:val="24"/>
          </w:rPr>
          <w:delText>G</w:delText>
        </w:r>
        <w:r w:rsidDel="00486772">
          <w:rPr>
            <w:rFonts w:ascii="Times New Roman" w:hAnsi="Times New Roman" w:cs="Times New Roman"/>
            <w:b/>
            <w:sz w:val="24"/>
            <w:szCs w:val="24"/>
          </w:rPr>
          <w:delText>E</w:delText>
        </w:r>
        <w:r w:rsidR="00E835F3" w:rsidRPr="00E835F3" w:rsidDel="00486772">
          <w:rPr>
            <w:rFonts w:ascii="Times New Roman" w:hAnsi="Times New Roman" w:cs="Times New Roman"/>
            <w:b/>
            <w:sz w:val="24"/>
            <w:szCs w:val="24"/>
          </w:rPr>
          <w:delText>R</w:delText>
        </w:r>
        <w:r w:rsidDel="00486772">
          <w:rPr>
            <w:rFonts w:ascii="Times New Roman" w:hAnsi="Times New Roman" w:cs="Times New Roman"/>
            <w:b/>
            <w:sz w:val="24"/>
            <w:szCs w:val="24"/>
          </w:rPr>
          <w:delText xml:space="preserve">  ___________________</w:delText>
        </w:r>
      </w:del>
    </w:p>
    <w:p w14:paraId="5473AA4C" w14:textId="42FEE61B" w:rsidR="00E835F3" w:rsidRPr="00E835F3" w:rsidDel="00486772" w:rsidRDefault="00E835F3" w:rsidP="00E835F3">
      <w:pPr>
        <w:spacing w:after="240"/>
        <w:rPr>
          <w:del w:id="756" w:author="Amanda" w:date="2024-09-03T12:18:00Z"/>
          <w:rFonts w:ascii="Times New Roman" w:hAnsi="Times New Roman" w:cs="Times New Roman"/>
          <w:b/>
          <w:sz w:val="24"/>
          <w:szCs w:val="24"/>
        </w:rPr>
      </w:pPr>
      <w:del w:id="757" w:author="Amanda" w:date="2024-09-03T12:18:00Z">
        <w:r w:rsidRPr="00E835F3" w:rsidDel="00486772">
          <w:rPr>
            <w:rFonts w:ascii="Times New Roman" w:hAnsi="Times New Roman" w:cs="Times New Roman"/>
            <w:b/>
            <w:sz w:val="24"/>
            <w:szCs w:val="24"/>
          </w:rPr>
          <w:delText>E-MAIL:</w:delText>
        </w:r>
        <w:r w:rsidR="003132FE" w:rsidDel="00486772">
          <w:rPr>
            <w:rFonts w:ascii="Times New Roman" w:hAnsi="Times New Roman" w:cs="Times New Roman"/>
            <w:b/>
            <w:sz w:val="24"/>
            <w:szCs w:val="24"/>
          </w:rPr>
          <w:delText xml:space="preserve"> </w:delText>
        </w:r>
        <w:r w:rsidRPr="00E835F3" w:rsidDel="00486772">
          <w:rPr>
            <w:rFonts w:ascii="Times New Roman" w:hAnsi="Times New Roman" w:cs="Times New Roman"/>
            <w:b/>
            <w:sz w:val="24"/>
            <w:szCs w:val="24"/>
          </w:rPr>
          <w:delText>_____________________________ TELE: _________________</w:delText>
        </w:r>
      </w:del>
    </w:p>
    <w:p w14:paraId="5473AA4D" w14:textId="71B7EA7F" w:rsidR="003132FE" w:rsidDel="00486772" w:rsidRDefault="00E835F3" w:rsidP="00E835F3">
      <w:pPr>
        <w:spacing w:after="240"/>
        <w:rPr>
          <w:del w:id="758" w:author="Amanda" w:date="2024-09-03T12:18:00Z"/>
          <w:rFonts w:ascii="Times New Roman" w:hAnsi="Times New Roman" w:cs="Times New Roman"/>
          <w:b/>
          <w:sz w:val="24"/>
          <w:szCs w:val="24"/>
        </w:rPr>
      </w:pPr>
      <w:del w:id="759" w:author="Amanda" w:date="2024-09-03T12:18:00Z">
        <w:r w:rsidRPr="00E835F3" w:rsidDel="00486772">
          <w:rPr>
            <w:rFonts w:ascii="Times New Roman" w:hAnsi="Times New Roman" w:cs="Times New Roman"/>
            <w:b/>
            <w:sz w:val="24"/>
            <w:szCs w:val="24"/>
          </w:rPr>
          <w:delText>CONTRACT SPEC</w:delText>
        </w:r>
        <w:r w:rsidR="003132FE" w:rsidDel="00486772">
          <w:rPr>
            <w:rFonts w:ascii="Times New Roman" w:hAnsi="Times New Roman" w:cs="Times New Roman"/>
            <w:b/>
            <w:sz w:val="24"/>
            <w:szCs w:val="24"/>
          </w:rPr>
          <w:delText>IALIST ___________________</w:delText>
        </w:r>
      </w:del>
    </w:p>
    <w:p w14:paraId="5473AA4E" w14:textId="614F1F3A" w:rsidR="00E835F3" w:rsidRPr="00E835F3" w:rsidDel="00486772" w:rsidRDefault="00E835F3" w:rsidP="00E835F3">
      <w:pPr>
        <w:spacing w:after="240"/>
        <w:rPr>
          <w:del w:id="760" w:author="Amanda" w:date="2024-09-03T12:18:00Z"/>
          <w:rFonts w:ascii="Times New Roman" w:hAnsi="Times New Roman" w:cs="Times New Roman"/>
          <w:b/>
          <w:sz w:val="24"/>
          <w:szCs w:val="24"/>
        </w:rPr>
      </w:pPr>
      <w:del w:id="761" w:author="Amanda" w:date="2024-09-03T12:18:00Z">
        <w:r w:rsidRPr="00E835F3" w:rsidDel="00486772">
          <w:rPr>
            <w:rFonts w:ascii="Times New Roman" w:hAnsi="Times New Roman" w:cs="Times New Roman"/>
            <w:b/>
            <w:sz w:val="24"/>
            <w:szCs w:val="24"/>
          </w:rPr>
          <w:delText>E-MAIL:</w:delText>
        </w:r>
        <w:r w:rsidR="003132FE" w:rsidDel="00486772">
          <w:rPr>
            <w:rFonts w:ascii="Times New Roman" w:hAnsi="Times New Roman" w:cs="Times New Roman"/>
            <w:b/>
            <w:sz w:val="24"/>
            <w:szCs w:val="24"/>
          </w:rPr>
          <w:delText xml:space="preserve">  </w:delText>
        </w:r>
        <w:r w:rsidRPr="00E835F3" w:rsidDel="00486772">
          <w:rPr>
            <w:rFonts w:ascii="Times New Roman" w:hAnsi="Times New Roman" w:cs="Times New Roman"/>
            <w:b/>
            <w:sz w:val="24"/>
            <w:szCs w:val="24"/>
          </w:rPr>
          <w:delText>____________________________</w:delText>
        </w:r>
        <w:r w:rsidR="001229B4" w:rsidDel="00486772">
          <w:rPr>
            <w:rFonts w:ascii="Times New Roman" w:hAnsi="Times New Roman" w:cs="Times New Roman"/>
            <w:b/>
            <w:sz w:val="24"/>
            <w:szCs w:val="24"/>
          </w:rPr>
          <w:delText xml:space="preserve"> </w:delText>
        </w:r>
        <w:r w:rsidRPr="00E835F3" w:rsidDel="00486772">
          <w:rPr>
            <w:rFonts w:ascii="Times New Roman" w:hAnsi="Times New Roman" w:cs="Times New Roman"/>
            <w:b/>
            <w:sz w:val="24"/>
            <w:szCs w:val="24"/>
          </w:rPr>
          <w:delText>TELE:</w:delText>
        </w:r>
        <w:r w:rsidR="001229B4" w:rsidDel="00486772">
          <w:rPr>
            <w:rFonts w:ascii="Times New Roman" w:hAnsi="Times New Roman" w:cs="Times New Roman"/>
            <w:b/>
            <w:sz w:val="24"/>
            <w:szCs w:val="24"/>
          </w:rPr>
          <w:delText xml:space="preserve"> </w:delText>
        </w:r>
        <w:r w:rsidRPr="00E835F3" w:rsidDel="00486772">
          <w:rPr>
            <w:rFonts w:ascii="Times New Roman" w:hAnsi="Times New Roman" w:cs="Times New Roman"/>
            <w:b/>
            <w:sz w:val="24"/>
            <w:szCs w:val="24"/>
          </w:rPr>
          <w:delText>_________________</w:delText>
        </w:r>
      </w:del>
    </w:p>
    <w:p w14:paraId="5473AA4F" w14:textId="1B606B35" w:rsidR="003132FE" w:rsidDel="00486772" w:rsidRDefault="00E835F3" w:rsidP="00E835F3">
      <w:pPr>
        <w:spacing w:after="240"/>
        <w:rPr>
          <w:del w:id="762" w:author="Amanda" w:date="2024-09-03T12:18:00Z"/>
          <w:rFonts w:ascii="Times New Roman" w:hAnsi="Times New Roman" w:cs="Times New Roman"/>
          <w:b/>
          <w:sz w:val="24"/>
          <w:szCs w:val="24"/>
        </w:rPr>
      </w:pPr>
      <w:del w:id="763" w:author="Amanda" w:date="2024-09-03T12:18:00Z">
        <w:r w:rsidRPr="00E835F3" w:rsidDel="00486772">
          <w:rPr>
            <w:rFonts w:ascii="Times New Roman" w:hAnsi="Times New Roman" w:cs="Times New Roman"/>
            <w:b/>
            <w:sz w:val="24"/>
            <w:szCs w:val="24"/>
          </w:rPr>
          <w:delText>CONTRACTING OFFICER</w:delText>
        </w:r>
        <w:r w:rsidR="003132FE" w:rsidDel="00486772">
          <w:rPr>
            <w:rFonts w:ascii="Times New Roman" w:hAnsi="Times New Roman" w:cs="Times New Roman"/>
            <w:b/>
            <w:sz w:val="24"/>
            <w:szCs w:val="24"/>
          </w:rPr>
          <w:delText xml:space="preserve">  ___________________</w:delText>
        </w:r>
      </w:del>
    </w:p>
    <w:p w14:paraId="5473AA50" w14:textId="47D9C39E" w:rsidR="00E835F3" w:rsidRPr="00E835F3" w:rsidDel="00486772" w:rsidRDefault="00E835F3" w:rsidP="00E835F3">
      <w:pPr>
        <w:spacing w:after="240"/>
        <w:rPr>
          <w:del w:id="764" w:author="Amanda" w:date="2024-09-03T12:18:00Z"/>
          <w:rFonts w:ascii="Times New Roman" w:hAnsi="Times New Roman" w:cs="Times New Roman"/>
          <w:b/>
          <w:sz w:val="24"/>
          <w:szCs w:val="24"/>
        </w:rPr>
      </w:pPr>
      <w:del w:id="765" w:author="Amanda" w:date="2024-09-03T12:18:00Z">
        <w:r w:rsidRPr="00E835F3" w:rsidDel="00486772">
          <w:rPr>
            <w:rFonts w:ascii="Times New Roman" w:hAnsi="Times New Roman" w:cs="Times New Roman"/>
            <w:b/>
            <w:sz w:val="24"/>
            <w:szCs w:val="24"/>
          </w:rPr>
          <w:delText>E-MAIL:____________________</w:delText>
        </w:r>
        <w:r w:rsidR="001229B4" w:rsidDel="00486772">
          <w:rPr>
            <w:rFonts w:ascii="Times New Roman" w:hAnsi="Times New Roman" w:cs="Times New Roman"/>
            <w:b/>
            <w:sz w:val="24"/>
            <w:szCs w:val="24"/>
          </w:rPr>
          <w:delText xml:space="preserve"> </w:delText>
        </w:r>
        <w:r w:rsidRPr="00E835F3" w:rsidDel="00486772">
          <w:rPr>
            <w:rFonts w:ascii="Times New Roman" w:hAnsi="Times New Roman" w:cs="Times New Roman"/>
            <w:b/>
            <w:sz w:val="24"/>
            <w:szCs w:val="24"/>
          </w:rPr>
          <w:delText>TELE:</w:delText>
        </w:r>
        <w:r w:rsidR="001229B4" w:rsidDel="00486772">
          <w:rPr>
            <w:rFonts w:ascii="Times New Roman" w:hAnsi="Times New Roman" w:cs="Times New Roman"/>
            <w:b/>
            <w:sz w:val="24"/>
            <w:szCs w:val="24"/>
          </w:rPr>
          <w:delText xml:space="preserve"> </w:delText>
        </w:r>
        <w:r w:rsidRPr="00E835F3" w:rsidDel="00486772">
          <w:rPr>
            <w:rFonts w:ascii="Times New Roman" w:hAnsi="Times New Roman" w:cs="Times New Roman"/>
            <w:b/>
            <w:sz w:val="24"/>
            <w:szCs w:val="24"/>
          </w:rPr>
          <w:delText>____</w:delText>
        </w:r>
        <w:r w:rsidR="001229B4" w:rsidDel="00486772">
          <w:rPr>
            <w:rFonts w:ascii="Times New Roman" w:hAnsi="Times New Roman" w:cs="Times New Roman"/>
            <w:b/>
            <w:sz w:val="24"/>
            <w:szCs w:val="24"/>
          </w:rPr>
          <w:delText>__</w:delText>
        </w:r>
        <w:r w:rsidRPr="00E835F3" w:rsidDel="00486772">
          <w:rPr>
            <w:rFonts w:ascii="Times New Roman" w:hAnsi="Times New Roman" w:cs="Times New Roman"/>
            <w:b/>
            <w:sz w:val="24"/>
            <w:szCs w:val="24"/>
          </w:rPr>
          <w:delText>___________</w:delText>
        </w:r>
      </w:del>
    </w:p>
    <w:p w14:paraId="5473AA51" w14:textId="3C67DE1F" w:rsidR="003132FE" w:rsidDel="00486772" w:rsidRDefault="00E835F3" w:rsidP="00E835F3">
      <w:pPr>
        <w:spacing w:after="240"/>
        <w:rPr>
          <w:del w:id="766" w:author="Amanda" w:date="2024-09-03T12:18:00Z"/>
          <w:rFonts w:ascii="Times New Roman" w:hAnsi="Times New Roman" w:cs="Times New Roman"/>
          <w:b/>
          <w:sz w:val="24"/>
          <w:szCs w:val="24"/>
        </w:rPr>
      </w:pPr>
      <w:del w:id="767" w:author="Amanda" w:date="2024-09-03T12:18:00Z">
        <w:r w:rsidRPr="00E835F3" w:rsidDel="00486772">
          <w:rPr>
            <w:rFonts w:ascii="Times New Roman" w:hAnsi="Times New Roman" w:cs="Times New Roman"/>
            <w:b/>
            <w:sz w:val="24"/>
            <w:szCs w:val="24"/>
          </w:rPr>
          <w:delText>GOV</w:delText>
        </w:r>
        <w:r w:rsidR="003132FE" w:rsidDel="00486772">
          <w:rPr>
            <w:rFonts w:ascii="Times New Roman" w:hAnsi="Times New Roman" w:cs="Times New Roman"/>
            <w:b/>
            <w:sz w:val="24"/>
            <w:szCs w:val="24"/>
          </w:rPr>
          <w:delText>ERMEN</w:delText>
        </w:r>
        <w:r w:rsidRPr="00E835F3" w:rsidDel="00486772">
          <w:rPr>
            <w:rFonts w:ascii="Times New Roman" w:hAnsi="Times New Roman" w:cs="Times New Roman"/>
            <w:b/>
            <w:sz w:val="24"/>
            <w:szCs w:val="24"/>
          </w:rPr>
          <w:delText>T C</w:delText>
        </w:r>
        <w:r w:rsidR="003132FE" w:rsidDel="00486772">
          <w:rPr>
            <w:rFonts w:ascii="Times New Roman" w:hAnsi="Times New Roman" w:cs="Times New Roman"/>
            <w:b/>
            <w:sz w:val="24"/>
            <w:szCs w:val="24"/>
          </w:rPr>
          <w:delText>ONTRACTING OFFICER’S REPRESENTATIVE</w:delText>
        </w:r>
        <w:r w:rsidRPr="00E835F3" w:rsidDel="00486772">
          <w:rPr>
            <w:rFonts w:ascii="Times New Roman" w:hAnsi="Times New Roman" w:cs="Times New Roman"/>
            <w:b/>
            <w:sz w:val="24"/>
            <w:szCs w:val="24"/>
          </w:rPr>
          <w:delText>/</w:delText>
        </w:r>
        <w:r w:rsidR="003132FE" w:rsidDel="00486772">
          <w:rPr>
            <w:rFonts w:ascii="Times New Roman" w:hAnsi="Times New Roman" w:cs="Times New Roman"/>
            <w:b/>
            <w:sz w:val="24"/>
            <w:szCs w:val="24"/>
          </w:rPr>
          <w:delText>QUALITY ASSURANCE EVALUATOR  ___________________</w:delText>
        </w:r>
      </w:del>
    </w:p>
    <w:p w14:paraId="5473AA52" w14:textId="1CF36BDD" w:rsidR="00E835F3" w:rsidRPr="00E835F3" w:rsidDel="00486772" w:rsidRDefault="00E835F3" w:rsidP="00E835F3">
      <w:pPr>
        <w:spacing w:after="240"/>
        <w:rPr>
          <w:del w:id="768" w:author="Amanda" w:date="2024-09-03T12:18:00Z"/>
          <w:rFonts w:ascii="Times New Roman" w:hAnsi="Times New Roman" w:cs="Times New Roman"/>
          <w:b/>
          <w:sz w:val="24"/>
          <w:szCs w:val="24"/>
        </w:rPr>
      </w:pPr>
      <w:del w:id="769" w:author="Amanda" w:date="2024-09-03T12:18:00Z">
        <w:r w:rsidRPr="00E835F3" w:rsidDel="00486772">
          <w:rPr>
            <w:rFonts w:ascii="Times New Roman" w:hAnsi="Times New Roman" w:cs="Times New Roman"/>
            <w:b/>
            <w:sz w:val="24"/>
            <w:szCs w:val="24"/>
          </w:rPr>
          <w:lastRenderedPageBreak/>
          <w:delText>E-MAIL:_____________________________ TELE:</w:delText>
        </w:r>
        <w:r w:rsidR="001229B4" w:rsidDel="00486772">
          <w:rPr>
            <w:rFonts w:ascii="Times New Roman" w:hAnsi="Times New Roman" w:cs="Times New Roman"/>
            <w:b/>
            <w:sz w:val="24"/>
            <w:szCs w:val="24"/>
          </w:rPr>
          <w:delText xml:space="preserve"> </w:delText>
        </w:r>
        <w:r w:rsidRPr="00E835F3" w:rsidDel="00486772">
          <w:rPr>
            <w:rFonts w:ascii="Times New Roman" w:hAnsi="Times New Roman" w:cs="Times New Roman"/>
            <w:b/>
            <w:sz w:val="24"/>
            <w:szCs w:val="24"/>
          </w:rPr>
          <w:delText>_________________</w:delText>
        </w:r>
      </w:del>
    </w:p>
    <w:p w14:paraId="5473AA53" w14:textId="2E2CBF5B" w:rsidR="00E835F3" w:rsidRPr="00E835F3" w:rsidDel="00486772" w:rsidRDefault="00E835F3" w:rsidP="00E835F3">
      <w:pPr>
        <w:spacing w:after="240"/>
        <w:rPr>
          <w:del w:id="770" w:author="Amanda" w:date="2024-09-03T12:18:00Z"/>
          <w:rFonts w:ascii="Times New Roman" w:hAnsi="Times New Roman" w:cs="Times New Roman"/>
          <w:b/>
          <w:sz w:val="24"/>
          <w:szCs w:val="24"/>
        </w:rPr>
      </w:pPr>
      <w:del w:id="771" w:author="Amanda" w:date="2024-09-03T12:18:00Z">
        <w:r w:rsidRPr="00E835F3" w:rsidDel="00486772">
          <w:rPr>
            <w:rFonts w:ascii="Times New Roman" w:hAnsi="Times New Roman" w:cs="Times New Roman"/>
            <w:b/>
            <w:sz w:val="24"/>
            <w:szCs w:val="24"/>
          </w:rPr>
          <w:delText>CONTRACTOR PROGRAM MANAGER:____</w:delText>
        </w:r>
        <w:r w:rsidR="003132FE" w:rsidDel="00486772">
          <w:rPr>
            <w:rFonts w:ascii="Times New Roman" w:hAnsi="Times New Roman" w:cs="Times New Roman"/>
            <w:b/>
            <w:sz w:val="24"/>
            <w:szCs w:val="24"/>
          </w:rPr>
          <w:delText>_</w:delText>
        </w:r>
        <w:r w:rsidRPr="00E835F3" w:rsidDel="00486772">
          <w:rPr>
            <w:rFonts w:ascii="Times New Roman" w:hAnsi="Times New Roman" w:cs="Times New Roman"/>
            <w:b/>
            <w:sz w:val="24"/>
            <w:szCs w:val="24"/>
          </w:rPr>
          <w:delText>_________________________ TELE:_________________E-MAIL: ___________________________________</w:delText>
        </w:r>
      </w:del>
    </w:p>
    <w:p w14:paraId="5473AA54" w14:textId="625BEC40" w:rsidR="00E835F3" w:rsidRPr="00E835F3" w:rsidDel="00486772" w:rsidRDefault="00E835F3" w:rsidP="00E835F3">
      <w:pPr>
        <w:spacing w:after="240"/>
        <w:rPr>
          <w:del w:id="772" w:author="Amanda" w:date="2024-09-03T12:18:00Z"/>
          <w:rFonts w:ascii="Times New Roman" w:hAnsi="Times New Roman" w:cs="Times New Roman"/>
          <w:b/>
          <w:sz w:val="24"/>
          <w:szCs w:val="24"/>
        </w:rPr>
      </w:pPr>
      <w:del w:id="773" w:author="Amanda" w:date="2024-09-03T12:18:00Z">
        <w:r w:rsidRPr="00E835F3" w:rsidDel="00486772">
          <w:rPr>
            <w:rFonts w:ascii="Times New Roman" w:hAnsi="Times New Roman" w:cs="Times New Roman"/>
            <w:b/>
            <w:sz w:val="24"/>
            <w:szCs w:val="24"/>
          </w:rPr>
          <w:delText>PERIOD OF PERFORMANCE (POP) FOR 1</w:delText>
        </w:r>
        <w:r w:rsidRPr="00E835F3" w:rsidDel="00486772">
          <w:rPr>
            <w:rFonts w:ascii="Times New Roman" w:hAnsi="Times New Roman" w:cs="Times New Roman"/>
            <w:b/>
            <w:sz w:val="24"/>
            <w:szCs w:val="24"/>
            <w:vertAlign w:val="superscript"/>
          </w:rPr>
          <w:delText>ST</w:delText>
        </w:r>
        <w:r w:rsidRPr="00E835F3" w:rsidDel="00486772">
          <w:rPr>
            <w:rFonts w:ascii="Times New Roman" w:hAnsi="Times New Roman" w:cs="Times New Roman"/>
            <w:b/>
            <w:sz w:val="24"/>
            <w:szCs w:val="24"/>
          </w:rPr>
          <w:delText xml:space="preserve"> ASSESSMENT:</w:delText>
        </w:r>
      </w:del>
    </w:p>
    <w:p w14:paraId="5473AA55" w14:textId="1DC2928A" w:rsidR="00E835F3" w:rsidRPr="00E835F3" w:rsidDel="00486772" w:rsidRDefault="00E835F3" w:rsidP="00E835F3">
      <w:pPr>
        <w:spacing w:after="240"/>
        <w:rPr>
          <w:del w:id="774" w:author="Amanda" w:date="2024-09-03T12:18:00Z"/>
          <w:rFonts w:ascii="Times New Roman" w:hAnsi="Times New Roman" w:cs="Times New Roman"/>
          <w:b/>
          <w:sz w:val="24"/>
          <w:szCs w:val="24"/>
        </w:rPr>
      </w:pPr>
      <w:del w:id="775" w:author="Amanda" w:date="2024-09-03T12:18:00Z">
        <w:r w:rsidRPr="00E835F3" w:rsidDel="00486772">
          <w:rPr>
            <w:rFonts w:ascii="Times New Roman" w:hAnsi="Times New Roman" w:cs="Times New Roman"/>
            <w:b/>
            <w:sz w:val="24"/>
            <w:szCs w:val="24"/>
          </w:rPr>
          <w:delText xml:space="preserve">                           FROM:_______</w:delText>
        </w:r>
        <w:r w:rsidR="001229B4" w:rsidDel="00486772">
          <w:rPr>
            <w:rFonts w:ascii="Times New Roman" w:hAnsi="Times New Roman" w:cs="Times New Roman"/>
            <w:b/>
            <w:sz w:val="24"/>
            <w:szCs w:val="24"/>
          </w:rPr>
          <w:delText>_</w:delText>
        </w:r>
        <w:r w:rsidRPr="00E835F3" w:rsidDel="00486772">
          <w:rPr>
            <w:rFonts w:ascii="Times New Roman" w:hAnsi="Times New Roman" w:cs="Times New Roman"/>
            <w:b/>
            <w:sz w:val="24"/>
            <w:szCs w:val="24"/>
          </w:rPr>
          <w:delText>____  TO:___________  CPAR COMPLETED:_________</w:delText>
        </w:r>
      </w:del>
    </w:p>
    <w:p w14:paraId="5473AA56" w14:textId="5D55429F" w:rsidR="00E835F3" w:rsidRPr="00E835F3" w:rsidDel="00486772" w:rsidRDefault="00E835F3" w:rsidP="00E835F3">
      <w:pPr>
        <w:spacing w:after="240"/>
        <w:rPr>
          <w:del w:id="776" w:author="Amanda" w:date="2024-09-03T12:18:00Z"/>
          <w:rFonts w:ascii="Times New Roman" w:hAnsi="Times New Roman" w:cs="Times New Roman"/>
          <w:b/>
          <w:sz w:val="24"/>
          <w:szCs w:val="24"/>
        </w:rPr>
      </w:pPr>
      <w:del w:id="777" w:author="Amanda" w:date="2024-09-03T12:18:00Z">
        <w:r w:rsidRPr="00E835F3" w:rsidDel="00486772">
          <w:rPr>
            <w:rFonts w:ascii="Times New Roman" w:hAnsi="Times New Roman" w:cs="Times New Roman"/>
            <w:b/>
            <w:sz w:val="24"/>
            <w:szCs w:val="24"/>
          </w:rPr>
          <w:delText>OPTION 1 POP FROM:___________  TO:___________  CPAR</w:delText>
        </w:r>
        <w:r w:rsidDel="00486772">
          <w:rPr>
            <w:rFonts w:ascii="Times New Roman" w:hAnsi="Times New Roman" w:cs="Times New Roman"/>
            <w:b/>
            <w:sz w:val="24"/>
            <w:szCs w:val="24"/>
          </w:rPr>
          <w:delText xml:space="preserve"> </w:delText>
        </w:r>
        <w:r w:rsidRPr="00E835F3" w:rsidDel="00486772">
          <w:rPr>
            <w:rFonts w:ascii="Times New Roman" w:hAnsi="Times New Roman" w:cs="Times New Roman"/>
            <w:b/>
            <w:sz w:val="24"/>
            <w:szCs w:val="24"/>
          </w:rPr>
          <w:delText>COMPLETED:_________</w:delText>
        </w:r>
      </w:del>
    </w:p>
    <w:p w14:paraId="5473AA57" w14:textId="38A4545E" w:rsidR="00E835F3" w:rsidRPr="00E835F3" w:rsidDel="00486772" w:rsidRDefault="00E835F3" w:rsidP="00E835F3">
      <w:pPr>
        <w:spacing w:after="240"/>
        <w:rPr>
          <w:del w:id="778" w:author="Amanda" w:date="2024-09-03T12:18:00Z"/>
          <w:rFonts w:ascii="Times New Roman" w:hAnsi="Times New Roman" w:cs="Times New Roman"/>
          <w:b/>
          <w:sz w:val="24"/>
          <w:szCs w:val="24"/>
        </w:rPr>
      </w:pPr>
      <w:del w:id="779" w:author="Amanda" w:date="2024-09-03T12:18:00Z">
        <w:r w:rsidRPr="00E835F3" w:rsidDel="00486772">
          <w:rPr>
            <w:rFonts w:ascii="Times New Roman" w:hAnsi="Times New Roman" w:cs="Times New Roman"/>
            <w:b/>
            <w:sz w:val="24"/>
            <w:szCs w:val="24"/>
          </w:rPr>
          <w:delText>OPTION 2 POP FROM:___________  TO:_______</w:delText>
        </w:r>
        <w:r w:rsidDel="00486772">
          <w:rPr>
            <w:rFonts w:ascii="Times New Roman" w:hAnsi="Times New Roman" w:cs="Times New Roman"/>
            <w:b/>
            <w:sz w:val="24"/>
            <w:szCs w:val="24"/>
          </w:rPr>
          <w:delText>____  CPAR COMPLETED:_________</w:delText>
        </w:r>
      </w:del>
    </w:p>
    <w:p w14:paraId="5473AA58" w14:textId="6E6A9E45" w:rsidR="00E835F3" w:rsidRPr="00E835F3" w:rsidDel="00486772" w:rsidRDefault="00E835F3" w:rsidP="00E835F3">
      <w:pPr>
        <w:spacing w:after="240"/>
        <w:rPr>
          <w:del w:id="780" w:author="Amanda" w:date="2024-09-03T12:18:00Z"/>
          <w:rFonts w:ascii="Times New Roman" w:hAnsi="Times New Roman" w:cs="Times New Roman"/>
          <w:b/>
          <w:sz w:val="24"/>
          <w:szCs w:val="24"/>
        </w:rPr>
      </w:pPr>
      <w:del w:id="781" w:author="Amanda" w:date="2024-09-03T12:18:00Z">
        <w:r w:rsidRPr="00E835F3" w:rsidDel="00486772">
          <w:rPr>
            <w:rFonts w:ascii="Times New Roman" w:hAnsi="Times New Roman" w:cs="Times New Roman"/>
            <w:b/>
            <w:sz w:val="24"/>
            <w:szCs w:val="24"/>
          </w:rPr>
          <w:delText>OPTION 3 POP FROM:___________  TO:______</w:delText>
        </w:r>
        <w:r w:rsidDel="00486772">
          <w:rPr>
            <w:rFonts w:ascii="Times New Roman" w:hAnsi="Times New Roman" w:cs="Times New Roman"/>
            <w:b/>
            <w:sz w:val="24"/>
            <w:szCs w:val="24"/>
          </w:rPr>
          <w:delText>_____  CPAR COMPLETED:_________</w:delText>
        </w:r>
      </w:del>
    </w:p>
    <w:p w14:paraId="5473AA59" w14:textId="67C045B4" w:rsidR="00E835F3" w:rsidRPr="00E835F3" w:rsidDel="00486772" w:rsidRDefault="00E835F3" w:rsidP="00E835F3">
      <w:pPr>
        <w:spacing w:after="240"/>
        <w:rPr>
          <w:del w:id="782" w:author="Amanda" w:date="2024-09-03T12:18:00Z"/>
          <w:rFonts w:ascii="Times New Roman" w:hAnsi="Times New Roman" w:cs="Times New Roman"/>
          <w:b/>
          <w:sz w:val="24"/>
          <w:szCs w:val="24"/>
        </w:rPr>
      </w:pPr>
      <w:del w:id="783" w:author="Amanda" w:date="2024-09-03T12:18:00Z">
        <w:r w:rsidRPr="00E835F3" w:rsidDel="00486772">
          <w:rPr>
            <w:rFonts w:ascii="Times New Roman" w:hAnsi="Times New Roman" w:cs="Times New Roman"/>
            <w:b/>
            <w:sz w:val="24"/>
            <w:szCs w:val="24"/>
          </w:rPr>
          <w:delText>OPTION 4 POP FROM:___________  TO:______</w:delText>
        </w:r>
        <w:r w:rsidDel="00486772">
          <w:rPr>
            <w:rFonts w:ascii="Times New Roman" w:hAnsi="Times New Roman" w:cs="Times New Roman"/>
            <w:b/>
            <w:sz w:val="24"/>
            <w:szCs w:val="24"/>
          </w:rPr>
          <w:delText>_____  CPAR COMPLETED:_________</w:delText>
        </w:r>
      </w:del>
    </w:p>
    <w:p w14:paraId="5473AA5A" w14:textId="1FC55426" w:rsidR="00E835F3" w:rsidDel="00486772" w:rsidRDefault="00E835F3" w:rsidP="00E835F3">
      <w:pPr>
        <w:spacing w:after="240"/>
        <w:rPr>
          <w:del w:id="784" w:author="Amanda" w:date="2024-09-03T12:18:00Z"/>
          <w:rFonts w:ascii="Times New Roman" w:hAnsi="Times New Roman" w:cs="Times New Roman"/>
          <w:sz w:val="24"/>
          <w:szCs w:val="24"/>
        </w:rPr>
      </w:pPr>
      <w:del w:id="785" w:author="Amanda" w:date="2024-09-03T12:18:00Z">
        <w:r w:rsidRPr="00E835F3" w:rsidDel="00486772">
          <w:rPr>
            <w:rFonts w:ascii="Times New Roman" w:hAnsi="Times New Roman" w:cs="Times New Roman"/>
            <w:sz w:val="24"/>
            <w:szCs w:val="24"/>
          </w:rPr>
          <w:delText xml:space="preserve">(View completed reports in the Past Performance Information Retrieval System-Report Card, </w:delText>
        </w:r>
        <w:r w:rsidR="008E55F9" w:rsidDel="00486772">
          <w:rPr>
            <w:rFonts w:ascii="Times New Roman" w:hAnsi="Times New Roman" w:cs="Times New Roman"/>
            <w:sz w:val="24"/>
            <w:szCs w:val="24"/>
          </w:rPr>
          <w:delText>available via the Internet at</w:delText>
        </w:r>
        <w:r w:rsidR="009253AA" w:rsidDel="00486772">
          <w:rPr>
            <w:rFonts w:ascii="Times New Roman" w:hAnsi="Times New Roman" w:cs="Times New Roman"/>
            <w:sz w:val="24"/>
            <w:szCs w:val="24"/>
          </w:rPr>
          <w:delText xml:space="preserve"> https://www.ppirs.gov</w:delText>
        </w:r>
        <w:r w:rsidRPr="00E835F3" w:rsidDel="00486772">
          <w:rPr>
            <w:rFonts w:ascii="Times New Roman" w:hAnsi="Times New Roman" w:cs="Times New Roman"/>
            <w:sz w:val="24"/>
            <w:szCs w:val="24"/>
          </w:rPr>
          <w:delText>.)</w:delText>
        </w:r>
      </w:del>
    </w:p>
    <w:bookmarkEnd w:id="716"/>
    <w:p w14:paraId="35C94BC2" w14:textId="77777777" w:rsidR="00C3481E" w:rsidRDefault="00C3481E" w:rsidP="00E835F3">
      <w:pPr>
        <w:spacing w:after="240"/>
        <w:rPr>
          <w:rFonts w:ascii="Times New Roman" w:hAnsi="Times New Roman" w:cs="Times New Roman"/>
          <w:sz w:val="24"/>
          <w:szCs w:val="24"/>
        </w:rPr>
      </w:pPr>
    </w:p>
    <w:p w14:paraId="571DE0DA" w14:textId="2CF417A9" w:rsidR="00AC36FB" w:rsidRDefault="00AC36FB" w:rsidP="00AC36FB">
      <w:pPr>
        <w:pStyle w:val="Heading4"/>
      </w:pPr>
      <w:bookmarkStart w:id="786" w:name="_Toc512858687"/>
      <w:bookmarkStart w:id="787" w:name="_Toc123213340"/>
      <w:bookmarkStart w:id="788" w:name="_Toc124493455"/>
      <w:bookmarkStart w:id="789" w:name="_Toc132198548"/>
      <w:bookmarkStart w:id="790" w:name="_Toc146798625"/>
      <w:bookmarkStart w:id="791" w:name="_Toc155951480"/>
      <w:bookmarkStart w:id="792" w:name="_Hlk176258397"/>
      <w:r w:rsidRPr="008318E1">
        <w:t>51</w:t>
      </w:r>
      <w:bookmarkEnd w:id="786"/>
      <w:r w:rsidRPr="008318E1">
        <w:t>53.303-</w:t>
      </w:r>
      <w:proofErr w:type="gramStart"/>
      <w:r>
        <w:t xml:space="preserve">10  </w:t>
      </w:r>
      <w:r w:rsidRPr="008318E1">
        <w:t>C</w:t>
      </w:r>
      <w:r>
        <w:t>ontractor</w:t>
      </w:r>
      <w:proofErr w:type="gramEnd"/>
      <w:r>
        <w:t xml:space="preserve">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787"/>
      <w:bookmarkEnd w:id="788"/>
      <w:bookmarkEnd w:id="789"/>
      <w:bookmarkEnd w:id="790"/>
      <w:bookmarkEnd w:id="791"/>
    </w:p>
    <w:p w14:paraId="2BE81CA8" w14:textId="2FCD0F25" w:rsidR="00486772" w:rsidRDefault="00486772" w:rsidP="00AC36FB">
      <w:pPr>
        <w:spacing w:after="240"/>
        <w:rPr>
          <w:ins w:id="793" w:author="Amanda" w:date="2024-09-03T12:19:00Z"/>
          <w:rFonts w:ascii="Times New Roman" w:hAnsi="Times New Roman" w:cs="Times New Roman"/>
          <w:i/>
          <w:sz w:val="24"/>
          <w:szCs w:val="24"/>
        </w:rPr>
      </w:pPr>
      <w:ins w:id="794" w:author="Amanda" w:date="2024-09-03T12:19:00Z">
        <w:r>
          <w:rPr>
            <w:rFonts w:ascii="Times New Roman" w:hAnsi="Times New Roman" w:cs="Times New Roman"/>
            <w:sz w:val="24"/>
            <w:szCs w:val="24"/>
          </w:rPr>
          <w:t>CPARS Access Request Form</w:t>
        </w:r>
        <w:r w:rsidRPr="00C3571B">
          <w:rPr>
            <w:rFonts w:ascii="Times New Roman" w:hAnsi="Times New Roman" w:cs="Times New Roman"/>
            <w:sz w:val="24"/>
            <w:szCs w:val="24"/>
          </w:rPr>
          <w:t xml:space="preserve"> is available in the Army Templates and Guides section on PAM.</w:t>
        </w:r>
      </w:ins>
    </w:p>
    <w:p w14:paraId="3B2A89CF" w14:textId="6FB9DAA9" w:rsidR="00AC36FB" w:rsidDel="00486772" w:rsidRDefault="00AC36FB" w:rsidP="00AC36FB">
      <w:pPr>
        <w:spacing w:after="240"/>
        <w:rPr>
          <w:del w:id="795" w:author="Amanda" w:date="2024-09-03T12:22:00Z"/>
          <w:rFonts w:ascii="Times New Roman" w:hAnsi="Times New Roman" w:cs="Times New Roman"/>
          <w:sz w:val="24"/>
          <w:szCs w:val="24"/>
        </w:rPr>
      </w:pPr>
      <w:del w:id="796" w:author="Amanda" w:date="2024-09-03T12:22:00Z">
        <w:r w:rsidRPr="009D5F87" w:rsidDel="00486772">
          <w:rPr>
            <w:rFonts w:ascii="Times New Roman" w:hAnsi="Times New Roman" w:cs="Times New Roman"/>
            <w:i/>
            <w:sz w:val="24"/>
            <w:szCs w:val="24"/>
          </w:rPr>
          <w:delText>(Submit a copy to the Contractor Performance Assessment Report System (CPARS) focal point upon award, along with the CPARS initial registration consolidated format at 5153.303-9.  Other formats may be used if all applicable</w:delText>
        </w:r>
        <w:r w:rsidDel="00486772">
          <w:rPr>
            <w:rFonts w:ascii="Times New Roman" w:hAnsi="Times New Roman" w:cs="Times New Roman"/>
            <w:i/>
            <w:sz w:val="24"/>
            <w:szCs w:val="24"/>
          </w:rPr>
          <w:delText xml:space="preserve"> information below is included.</w:delText>
        </w:r>
        <w:r w:rsidRPr="009D5F87" w:rsidDel="00486772">
          <w:rPr>
            <w:rFonts w:ascii="Times New Roman" w:hAnsi="Times New Roman" w:cs="Times New Roman"/>
            <w:i/>
            <w:sz w:val="24"/>
            <w:szCs w:val="24"/>
          </w:rPr>
          <w:delText>)</w:delText>
        </w:r>
      </w:del>
    </w:p>
    <w:p w14:paraId="0EEAED96" w14:textId="0DEACCEF" w:rsidR="00AC36FB" w:rsidDel="00486772" w:rsidRDefault="00AC36FB" w:rsidP="00E835F3">
      <w:pPr>
        <w:spacing w:after="240"/>
        <w:rPr>
          <w:del w:id="797" w:author="Amanda" w:date="2024-09-03T12:22:00Z"/>
          <w:rFonts w:ascii="Times New Roman" w:hAnsi="Times New Roman" w:cs="Times New Roman"/>
          <w:b/>
          <w:bCs/>
          <w:sz w:val="24"/>
          <w:szCs w:val="24"/>
        </w:rPr>
      </w:pPr>
      <w:del w:id="798" w:author="Amanda" w:date="2024-09-03T12:22:00Z">
        <w:r w:rsidRPr="00224E11" w:rsidDel="00486772">
          <w:rPr>
            <w:rFonts w:ascii="Times New Roman" w:hAnsi="Times New Roman" w:cs="Times New Roman"/>
            <w:b/>
            <w:bCs/>
            <w:sz w:val="24"/>
            <w:szCs w:val="24"/>
          </w:rPr>
          <w:delText>Note</w:delText>
        </w:r>
        <w:r w:rsidRPr="00224E11" w:rsidDel="00486772">
          <w:rPr>
            <w:rFonts w:ascii="Times New Roman" w:hAnsi="Times New Roman" w:cs="Times New Roman"/>
            <w:sz w:val="24"/>
            <w:szCs w:val="24"/>
          </w:rPr>
          <w:delText xml:space="preserve">:  </w:delText>
        </w:r>
        <w:r w:rsidRPr="00224E11" w:rsidDel="00486772">
          <w:rPr>
            <w:rFonts w:ascii="Times New Roman" w:hAnsi="Times New Roman" w:cs="Times New Roman"/>
            <w:b/>
            <w:bCs/>
            <w:sz w:val="24"/>
            <w:szCs w:val="24"/>
          </w:rPr>
          <w:delText>For report completion and security measures, user(s) are responsible for notifying</w:delText>
        </w:r>
        <w:r w:rsidDel="00486772">
          <w:rPr>
            <w:rFonts w:ascii="Times New Roman" w:hAnsi="Times New Roman" w:cs="Times New Roman"/>
            <w:b/>
            <w:bCs/>
            <w:sz w:val="24"/>
            <w:szCs w:val="24"/>
          </w:rPr>
          <w:delText xml:space="preserve"> </w:delText>
        </w:r>
        <w:r w:rsidRPr="00224E11" w:rsidDel="00486772">
          <w:rPr>
            <w:rFonts w:ascii="Times New Roman" w:hAnsi="Times New Roman" w:cs="Times New Roman"/>
            <w:b/>
            <w:bCs/>
            <w:sz w:val="24"/>
            <w:szCs w:val="24"/>
          </w:rPr>
          <w:delText>the focal point for removal of person(s) no longer associated with the contract(s) below.  A change in Assessing Official Representative or Assessing Official requires that person</w:delText>
        </w:r>
        <w:r w:rsidDel="00486772">
          <w:rPr>
            <w:rFonts w:ascii="Times New Roman" w:hAnsi="Times New Roman" w:cs="Times New Roman"/>
            <w:b/>
            <w:bCs/>
            <w:sz w:val="24"/>
            <w:szCs w:val="24"/>
          </w:rPr>
          <w:delText xml:space="preserve"> </w:delText>
        </w:r>
        <w:r w:rsidRPr="00224E11" w:rsidDel="00486772">
          <w:rPr>
            <w:rFonts w:ascii="Times New Roman" w:hAnsi="Times New Roman" w:cs="Times New Roman"/>
            <w:b/>
            <w:bCs/>
            <w:sz w:val="24"/>
            <w:szCs w:val="24"/>
          </w:rPr>
          <w:delText>to</w:delText>
        </w:r>
        <w:r w:rsidDel="00486772">
          <w:rPr>
            <w:rFonts w:ascii="Times New Roman" w:hAnsi="Times New Roman" w:cs="Times New Roman"/>
            <w:b/>
            <w:bCs/>
            <w:sz w:val="24"/>
            <w:szCs w:val="24"/>
          </w:rPr>
          <w:delText xml:space="preserve"> </w:delText>
        </w:r>
        <w:r w:rsidRPr="00224E11" w:rsidDel="00486772">
          <w:rPr>
            <w:rFonts w:ascii="Times New Roman" w:hAnsi="Times New Roman" w:cs="Times New Roman"/>
            <w:b/>
            <w:bCs/>
            <w:sz w:val="24"/>
            <w:szCs w:val="24"/>
          </w:rPr>
          <w:delText xml:space="preserve">start an Interim Assessment for continuity.  </w:delText>
        </w:r>
      </w:del>
    </w:p>
    <w:p w14:paraId="115F69ED" w14:textId="0B6E50CD" w:rsidR="00AC36FB" w:rsidRPr="00AC36FB" w:rsidDel="00C3481E" w:rsidRDefault="00AC36FB" w:rsidP="00E835F3">
      <w:pPr>
        <w:spacing w:after="240"/>
        <w:rPr>
          <w:del w:id="799" w:author="Amanda" w:date="2024-09-03T09:11:00Z"/>
          <w:rFonts w:ascii="Times New Roman" w:hAnsi="Times New Roman" w:cs="Times New Roman"/>
          <w:bCs/>
          <w:sz w:val="24"/>
          <w:szCs w:val="24"/>
        </w:rPr>
      </w:pPr>
    </w:p>
    <w:p w14:paraId="0E6A8EA6" w14:textId="3D0AFBF1" w:rsidR="00AC36FB" w:rsidRPr="00AE7F53" w:rsidDel="00486772" w:rsidRDefault="00AE7F53" w:rsidP="00AE7F53">
      <w:pPr>
        <w:spacing w:after="240"/>
        <w:rPr>
          <w:del w:id="800" w:author="Amanda" w:date="2024-09-03T12:22:00Z"/>
          <w:rFonts w:ascii="Times New Roman" w:hAnsi="Times New Roman" w:cs="Times New Roman"/>
          <w:sz w:val="24"/>
          <w:szCs w:val="24"/>
        </w:rPr>
      </w:pPr>
      <w:del w:id="801" w:author="Amanda" w:date="2024-09-03T12:22:00Z">
        <w:r w:rsidDel="00486772">
          <w:rPr>
            <w:rFonts w:ascii="Times New Roman" w:hAnsi="Times New Roman" w:cs="Times New Roman"/>
            <w:sz w:val="24"/>
            <w:szCs w:val="24"/>
          </w:rPr>
          <w:delText xml:space="preserve">A. </w:delText>
        </w:r>
        <w:r w:rsidR="00AC36FB" w:rsidRPr="00AE7F53" w:rsidDel="00486772">
          <w:rPr>
            <w:rFonts w:ascii="Times New Roman" w:hAnsi="Times New Roman" w:cs="Times New Roman"/>
            <w:sz w:val="24"/>
            <w:szCs w:val="24"/>
          </w:rPr>
          <w:delText xml:space="preserve">Enter </w:delText>
        </w:r>
        <w:r w:rsidR="00AC36FB" w:rsidRPr="00AE7F53" w:rsidDel="00486772">
          <w:rPr>
            <w:rFonts w:ascii="Times New Roman" w:hAnsi="Times New Roman" w:cs="Times New Roman"/>
            <w:bCs/>
            <w:sz w:val="24"/>
            <w:szCs w:val="24"/>
          </w:rPr>
          <w:delText>Contract Numbers/Order Numbers</w:delText>
        </w:r>
        <w:r w:rsidR="00AC36FB" w:rsidRPr="00AE7F53" w:rsidDel="00486772">
          <w:rPr>
            <w:rFonts w:ascii="Times New Roman" w:hAnsi="Times New Roman" w:cs="Times New Roman"/>
            <w:sz w:val="24"/>
            <w:szCs w:val="24"/>
          </w:rPr>
          <w:delText>:</w:delText>
        </w:r>
      </w:del>
    </w:p>
    <w:p w14:paraId="66A65411" w14:textId="47BD62AF" w:rsidR="00AC36FB" w:rsidDel="00486772" w:rsidRDefault="00AC36FB" w:rsidP="00AC36FB">
      <w:pPr>
        <w:spacing w:after="240"/>
        <w:rPr>
          <w:del w:id="802" w:author="Amanda" w:date="2024-09-03T12:22:00Z"/>
          <w:rFonts w:ascii="Times New Roman" w:hAnsi="Times New Roman" w:cs="Times New Roman"/>
          <w:b/>
          <w:bCs/>
          <w:sz w:val="24"/>
          <w:szCs w:val="24"/>
        </w:rPr>
      </w:pPr>
      <w:del w:id="803" w:author="Amanda" w:date="2024-09-03T12:22:00Z">
        <w:r w:rsidRPr="00224E11" w:rsidDel="00486772">
          <w:rPr>
            <w:rFonts w:ascii="Times New Roman" w:hAnsi="Times New Roman" w:cs="Times New Roman"/>
            <w:b/>
            <w:bCs/>
            <w:sz w:val="24"/>
            <w:szCs w:val="24"/>
          </w:rPr>
          <w:delText xml:space="preserve">Note: </w:delText>
        </w:r>
        <w:r w:rsidDel="00486772">
          <w:rPr>
            <w:rFonts w:ascii="Times New Roman" w:hAnsi="Times New Roman" w:cs="Times New Roman"/>
            <w:b/>
            <w:bCs/>
            <w:sz w:val="24"/>
            <w:szCs w:val="24"/>
          </w:rPr>
          <w:delText xml:space="preserve"> </w:delText>
        </w:r>
        <w:r w:rsidRPr="00224E11" w:rsidDel="00486772">
          <w:rPr>
            <w:rFonts w:ascii="Times New Roman" w:hAnsi="Times New Roman" w:cs="Times New Roman"/>
            <w:b/>
            <w:bCs/>
            <w:sz w:val="24"/>
            <w:szCs w:val="24"/>
          </w:rPr>
          <w:delText xml:space="preserve">For </w:delText>
        </w:r>
        <w:r w:rsidDel="00486772">
          <w:rPr>
            <w:rFonts w:ascii="Times New Roman" w:hAnsi="Times New Roman" w:cs="Times New Roman"/>
            <w:b/>
            <w:bCs/>
            <w:sz w:val="24"/>
            <w:szCs w:val="24"/>
          </w:rPr>
          <w:delText>General Services Administration (</w:delText>
        </w:r>
        <w:r w:rsidRPr="00224E11" w:rsidDel="00486772">
          <w:rPr>
            <w:rFonts w:ascii="Times New Roman" w:hAnsi="Times New Roman" w:cs="Times New Roman"/>
            <w:b/>
            <w:bCs/>
            <w:sz w:val="24"/>
            <w:szCs w:val="24"/>
          </w:rPr>
          <w:delText>GSA</w:delText>
        </w:r>
        <w:r w:rsidDel="00486772">
          <w:rPr>
            <w:rFonts w:ascii="Times New Roman" w:hAnsi="Times New Roman" w:cs="Times New Roman"/>
            <w:b/>
            <w:bCs/>
            <w:sz w:val="24"/>
            <w:szCs w:val="24"/>
          </w:rPr>
          <w:delText>)</w:delText>
        </w:r>
        <w:r w:rsidRPr="00224E11" w:rsidDel="00486772">
          <w:rPr>
            <w:rFonts w:ascii="Times New Roman" w:hAnsi="Times New Roman" w:cs="Times New Roman"/>
            <w:b/>
            <w:bCs/>
            <w:sz w:val="24"/>
            <w:szCs w:val="24"/>
          </w:rPr>
          <w:delText xml:space="preserve"> orders, you must include a GSA schedule number.</w:delText>
        </w:r>
      </w:del>
    </w:p>
    <w:p w14:paraId="13FEE434" w14:textId="39D28887" w:rsidR="00AC36FB" w:rsidDel="00486772" w:rsidRDefault="00AC36FB" w:rsidP="00AC36FB">
      <w:pPr>
        <w:tabs>
          <w:tab w:val="left" w:pos="4320"/>
        </w:tabs>
        <w:spacing w:after="240"/>
        <w:rPr>
          <w:del w:id="804" w:author="Amanda" w:date="2024-09-03T12:22:00Z"/>
          <w:rFonts w:ascii="Times New Roman" w:hAnsi="Times New Roman" w:cs="Times New Roman"/>
          <w:bCs/>
          <w:sz w:val="24"/>
          <w:szCs w:val="24"/>
        </w:rPr>
      </w:pPr>
      <w:del w:id="805" w:author="Amanda" w:date="2024-09-03T12:22:00Z">
        <w:r w:rsidRPr="00AC36FB" w:rsidDel="00486772">
          <w:rPr>
            <w:rFonts w:ascii="Times New Roman" w:hAnsi="Times New Roman" w:cs="Times New Roman"/>
            <w:bCs/>
            <w:sz w:val="24"/>
            <w:szCs w:val="24"/>
          </w:rPr>
          <w:delText xml:space="preserve">1. </w:delText>
        </w:r>
        <w:r w:rsidDel="00486772">
          <w:rPr>
            <w:rFonts w:ascii="Times New Roman" w:hAnsi="Times New Roman" w:cs="Times New Roman"/>
            <w:bCs/>
            <w:sz w:val="24"/>
            <w:szCs w:val="24"/>
          </w:rPr>
          <w:tab/>
          <w:delText>6.</w:delText>
        </w:r>
      </w:del>
    </w:p>
    <w:p w14:paraId="5E8062DC" w14:textId="2AD747AC" w:rsidR="00AC36FB" w:rsidDel="00486772" w:rsidRDefault="00AC36FB" w:rsidP="00AC36FB">
      <w:pPr>
        <w:tabs>
          <w:tab w:val="left" w:pos="4320"/>
        </w:tabs>
        <w:spacing w:after="240"/>
        <w:rPr>
          <w:del w:id="806" w:author="Amanda" w:date="2024-09-03T12:22:00Z"/>
          <w:rFonts w:ascii="Times New Roman" w:hAnsi="Times New Roman" w:cs="Times New Roman"/>
          <w:bCs/>
          <w:sz w:val="24"/>
          <w:szCs w:val="24"/>
        </w:rPr>
      </w:pPr>
      <w:del w:id="807" w:author="Amanda" w:date="2024-09-03T12:22:00Z">
        <w:r w:rsidDel="00486772">
          <w:rPr>
            <w:rFonts w:ascii="Times New Roman" w:hAnsi="Times New Roman" w:cs="Times New Roman"/>
            <w:bCs/>
            <w:sz w:val="24"/>
            <w:szCs w:val="24"/>
          </w:rPr>
          <w:delText xml:space="preserve">2. </w:delText>
        </w:r>
        <w:r w:rsidDel="00486772">
          <w:rPr>
            <w:rFonts w:ascii="Times New Roman" w:hAnsi="Times New Roman" w:cs="Times New Roman"/>
            <w:bCs/>
            <w:sz w:val="24"/>
            <w:szCs w:val="24"/>
          </w:rPr>
          <w:tab/>
          <w:delText xml:space="preserve">7. </w:delText>
        </w:r>
      </w:del>
    </w:p>
    <w:p w14:paraId="420EED12" w14:textId="3E95695C" w:rsidR="00AC36FB" w:rsidDel="00486772" w:rsidRDefault="00AC36FB" w:rsidP="00AC36FB">
      <w:pPr>
        <w:tabs>
          <w:tab w:val="left" w:pos="4320"/>
        </w:tabs>
        <w:spacing w:after="240"/>
        <w:rPr>
          <w:del w:id="808" w:author="Amanda" w:date="2024-09-03T12:22:00Z"/>
          <w:rFonts w:ascii="Times New Roman" w:hAnsi="Times New Roman" w:cs="Times New Roman"/>
          <w:bCs/>
          <w:sz w:val="24"/>
          <w:szCs w:val="24"/>
        </w:rPr>
      </w:pPr>
      <w:del w:id="809" w:author="Amanda" w:date="2024-09-03T12:22:00Z">
        <w:r w:rsidDel="00486772">
          <w:rPr>
            <w:rFonts w:ascii="Times New Roman" w:hAnsi="Times New Roman" w:cs="Times New Roman"/>
            <w:bCs/>
            <w:sz w:val="24"/>
            <w:szCs w:val="24"/>
          </w:rPr>
          <w:lastRenderedPageBreak/>
          <w:delText>3.</w:delText>
        </w:r>
        <w:r w:rsidDel="00486772">
          <w:rPr>
            <w:rFonts w:ascii="Times New Roman" w:hAnsi="Times New Roman" w:cs="Times New Roman"/>
            <w:bCs/>
            <w:sz w:val="24"/>
            <w:szCs w:val="24"/>
          </w:rPr>
          <w:tab/>
          <w:delText>8.</w:delText>
        </w:r>
      </w:del>
    </w:p>
    <w:p w14:paraId="2D0BDF4B" w14:textId="313D7ED7" w:rsidR="00AC36FB" w:rsidDel="00486772" w:rsidRDefault="00AC36FB" w:rsidP="00AC36FB">
      <w:pPr>
        <w:tabs>
          <w:tab w:val="left" w:pos="4320"/>
        </w:tabs>
        <w:spacing w:after="240"/>
        <w:rPr>
          <w:del w:id="810" w:author="Amanda" w:date="2024-09-03T12:22:00Z"/>
          <w:rFonts w:ascii="Times New Roman" w:hAnsi="Times New Roman" w:cs="Times New Roman"/>
          <w:bCs/>
          <w:sz w:val="24"/>
          <w:szCs w:val="24"/>
        </w:rPr>
      </w:pPr>
      <w:del w:id="811" w:author="Amanda" w:date="2024-09-03T12:22:00Z">
        <w:r w:rsidDel="00486772">
          <w:rPr>
            <w:rFonts w:ascii="Times New Roman" w:hAnsi="Times New Roman" w:cs="Times New Roman"/>
            <w:bCs/>
            <w:sz w:val="24"/>
            <w:szCs w:val="24"/>
          </w:rPr>
          <w:delText>4.</w:delText>
        </w:r>
        <w:r w:rsidDel="00486772">
          <w:rPr>
            <w:rFonts w:ascii="Times New Roman" w:hAnsi="Times New Roman" w:cs="Times New Roman"/>
            <w:bCs/>
            <w:sz w:val="24"/>
            <w:szCs w:val="24"/>
          </w:rPr>
          <w:tab/>
          <w:delText>9.</w:delText>
        </w:r>
      </w:del>
    </w:p>
    <w:p w14:paraId="1F075D9C" w14:textId="3A9E0505" w:rsidR="00AC36FB" w:rsidDel="00486772" w:rsidRDefault="00AC36FB" w:rsidP="00AC36FB">
      <w:pPr>
        <w:tabs>
          <w:tab w:val="left" w:pos="4320"/>
        </w:tabs>
        <w:spacing w:after="240"/>
        <w:rPr>
          <w:del w:id="812" w:author="Amanda" w:date="2024-09-03T12:22:00Z"/>
          <w:rFonts w:ascii="Times New Roman" w:hAnsi="Times New Roman" w:cs="Times New Roman"/>
          <w:bCs/>
          <w:sz w:val="24"/>
          <w:szCs w:val="24"/>
        </w:rPr>
      </w:pPr>
      <w:del w:id="813" w:author="Amanda" w:date="2024-09-03T12:22:00Z">
        <w:r w:rsidDel="00486772">
          <w:rPr>
            <w:rFonts w:ascii="Times New Roman" w:hAnsi="Times New Roman" w:cs="Times New Roman"/>
            <w:bCs/>
            <w:sz w:val="24"/>
            <w:szCs w:val="24"/>
          </w:rPr>
          <w:delText>5.</w:delText>
        </w:r>
        <w:r w:rsidDel="00486772">
          <w:rPr>
            <w:rFonts w:ascii="Times New Roman" w:hAnsi="Times New Roman" w:cs="Times New Roman"/>
            <w:bCs/>
            <w:sz w:val="24"/>
            <w:szCs w:val="24"/>
          </w:rPr>
          <w:tab/>
          <w:delText>10.</w:delText>
        </w:r>
      </w:del>
    </w:p>
    <w:p w14:paraId="1612FDEA" w14:textId="24C90CF8" w:rsidR="00AC36FB" w:rsidRPr="00AE7F53" w:rsidDel="00486772" w:rsidRDefault="00AE7F53" w:rsidP="00AE7F53">
      <w:pPr>
        <w:spacing w:after="240"/>
        <w:rPr>
          <w:del w:id="814" w:author="Amanda" w:date="2024-09-03T12:22:00Z"/>
          <w:rFonts w:ascii="Times New Roman" w:hAnsi="Times New Roman" w:cs="Times New Roman"/>
          <w:bCs/>
          <w:sz w:val="24"/>
          <w:szCs w:val="24"/>
        </w:rPr>
      </w:pPr>
      <w:del w:id="815" w:author="Amanda" w:date="2024-09-03T12:22:00Z">
        <w:r w:rsidDel="00486772">
          <w:rPr>
            <w:rFonts w:ascii="Times New Roman" w:hAnsi="Times New Roman" w:cs="Times New Roman"/>
            <w:bCs/>
            <w:sz w:val="24"/>
            <w:szCs w:val="24"/>
          </w:rPr>
          <w:delText xml:space="preserve">B. </w:delText>
        </w:r>
        <w:r w:rsidR="00AC36FB" w:rsidRPr="00AE7F53" w:rsidDel="00486772">
          <w:rPr>
            <w:rFonts w:ascii="Times New Roman" w:hAnsi="Times New Roman" w:cs="Times New Roman"/>
            <w:bCs/>
            <w:sz w:val="24"/>
            <w:szCs w:val="24"/>
          </w:rPr>
          <w:delText>Enter Name of Assessing Official:</w:delText>
        </w:r>
      </w:del>
    </w:p>
    <w:p w14:paraId="0E26343D" w14:textId="0C7BD869" w:rsidR="00AC36FB" w:rsidDel="00486772" w:rsidRDefault="00AC36FB" w:rsidP="00AC36FB">
      <w:pPr>
        <w:spacing w:after="240"/>
        <w:rPr>
          <w:del w:id="816" w:author="Amanda" w:date="2024-09-03T12:22:00Z"/>
          <w:rFonts w:ascii="Times New Roman" w:hAnsi="Times New Roman" w:cs="Times New Roman"/>
          <w:bCs/>
          <w:sz w:val="24"/>
          <w:szCs w:val="24"/>
        </w:rPr>
      </w:pPr>
      <w:del w:id="817" w:author="Amanda" w:date="2024-09-03T12:22:00Z">
        <w:r w:rsidRPr="00AC36FB" w:rsidDel="00486772">
          <w:rPr>
            <w:rFonts w:ascii="Times New Roman" w:hAnsi="Times New Roman" w:cs="Times New Roman"/>
            <w:bCs/>
            <w:sz w:val="24"/>
            <w:szCs w:val="24"/>
          </w:rPr>
          <w:delTex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delText>
        </w:r>
      </w:del>
    </w:p>
    <w:p w14:paraId="112C7E22" w14:textId="3084A420" w:rsidR="00AC36FB" w:rsidRPr="00AC36FB" w:rsidDel="00486772" w:rsidRDefault="00AC36FB" w:rsidP="00AC36FB">
      <w:pPr>
        <w:tabs>
          <w:tab w:val="left" w:pos="4320"/>
        </w:tabs>
        <w:spacing w:after="240"/>
        <w:rPr>
          <w:del w:id="818" w:author="Amanda" w:date="2024-09-03T12:22:00Z"/>
          <w:rFonts w:ascii="Times New Roman" w:hAnsi="Times New Roman" w:cs="Times New Roman"/>
          <w:b/>
          <w:bCs/>
          <w:sz w:val="24"/>
          <w:szCs w:val="24"/>
        </w:rPr>
      </w:pPr>
      <w:del w:id="819" w:author="Amanda" w:date="2024-09-03T12:22:00Z">
        <w:r w:rsidRPr="00AC36FB" w:rsidDel="00486772">
          <w:rPr>
            <w:rFonts w:ascii="Times New Roman" w:hAnsi="Times New Roman" w:cs="Times New Roman"/>
            <w:b/>
            <w:bCs/>
            <w:sz w:val="24"/>
            <w:szCs w:val="24"/>
          </w:rPr>
          <w:delText>Name</w:delText>
        </w:r>
        <w:r w:rsidRPr="00AC36FB" w:rsidDel="00486772">
          <w:rPr>
            <w:rFonts w:ascii="Times New Roman" w:hAnsi="Times New Roman" w:cs="Times New Roman"/>
            <w:b/>
            <w:bCs/>
            <w:sz w:val="24"/>
            <w:szCs w:val="24"/>
          </w:rPr>
          <w:tab/>
          <w:delText>Email Address</w:delText>
        </w:r>
      </w:del>
    </w:p>
    <w:p w14:paraId="0EBC7CED" w14:textId="6EB48D9E" w:rsidR="00AC36FB" w:rsidDel="00486772" w:rsidRDefault="00AC36FB" w:rsidP="00AC36FB">
      <w:pPr>
        <w:spacing w:after="240"/>
        <w:rPr>
          <w:del w:id="820" w:author="Amanda" w:date="2024-09-03T12:22:00Z"/>
          <w:rFonts w:ascii="Times New Roman" w:hAnsi="Times New Roman" w:cs="Times New Roman"/>
          <w:bCs/>
          <w:sz w:val="24"/>
          <w:szCs w:val="24"/>
        </w:rPr>
      </w:pPr>
      <w:del w:id="821" w:author="Amanda" w:date="2024-09-03T12:22:00Z">
        <w:r w:rsidDel="00486772">
          <w:rPr>
            <w:rFonts w:ascii="Times New Roman" w:hAnsi="Times New Roman" w:cs="Times New Roman"/>
            <w:bCs/>
            <w:sz w:val="24"/>
            <w:szCs w:val="24"/>
          </w:rPr>
          <w:delText>1.</w:delText>
        </w:r>
      </w:del>
    </w:p>
    <w:p w14:paraId="0765D330" w14:textId="071FA748" w:rsidR="00AC36FB" w:rsidRPr="00AE7F53" w:rsidDel="00486772" w:rsidRDefault="00AE7F53" w:rsidP="00AE7F53">
      <w:pPr>
        <w:spacing w:after="240"/>
        <w:rPr>
          <w:del w:id="822" w:author="Amanda" w:date="2024-09-03T12:22:00Z"/>
          <w:rFonts w:ascii="Times New Roman" w:hAnsi="Times New Roman" w:cs="Times New Roman"/>
          <w:bCs/>
          <w:sz w:val="24"/>
          <w:szCs w:val="24"/>
        </w:rPr>
      </w:pPr>
      <w:del w:id="823" w:author="Amanda" w:date="2024-09-03T12:22:00Z">
        <w:r w:rsidDel="00486772">
          <w:rPr>
            <w:rFonts w:ascii="Times New Roman" w:hAnsi="Times New Roman" w:cs="Times New Roman"/>
            <w:sz w:val="24"/>
            <w:szCs w:val="24"/>
          </w:rPr>
          <w:delText xml:space="preserve">C. </w:delText>
        </w:r>
        <w:r w:rsidR="00AC36FB" w:rsidRPr="00AE7F53" w:rsidDel="00486772">
          <w:rPr>
            <w:rFonts w:ascii="Times New Roman" w:hAnsi="Times New Roman" w:cs="Times New Roman"/>
            <w:sz w:val="24"/>
            <w:szCs w:val="24"/>
          </w:rPr>
          <w:delText xml:space="preserve">Enter Name(s) of </w:delText>
        </w:r>
        <w:r w:rsidR="00AC36FB" w:rsidRPr="00AE7F53" w:rsidDel="00486772">
          <w:rPr>
            <w:rFonts w:ascii="Times New Roman" w:hAnsi="Times New Roman" w:cs="Times New Roman"/>
            <w:bCs/>
            <w:sz w:val="24"/>
            <w:szCs w:val="24"/>
          </w:rPr>
          <w:delText>Assessing Official Representative(s) (Optional)</w:delText>
        </w:r>
        <w:r w:rsidR="00AC36FB" w:rsidRPr="00AE7F53" w:rsidDel="00486772">
          <w:rPr>
            <w:rFonts w:ascii="Times New Roman" w:hAnsi="Times New Roman" w:cs="Times New Roman"/>
            <w:sz w:val="24"/>
            <w:szCs w:val="24"/>
          </w:rPr>
          <w:delText>:</w:delText>
        </w:r>
      </w:del>
    </w:p>
    <w:p w14:paraId="28BCCED0" w14:textId="19A08E56" w:rsidR="00AC36FB" w:rsidDel="00486772" w:rsidRDefault="00AC36FB" w:rsidP="00AC36FB">
      <w:pPr>
        <w:spacing w:after="240"/>
        <w:rPr>
          <w:del w:id="824" w:author="Amanda" w:date="2024-09-03T12:22:00Z"/>
          <w:rFonts w:ascii="Times New Roman" w:hAnsi="Times New Roman" w:cs="Times New Roman"/>
          <w:sz w:val="24"/>
          <w:szCs w:val="24"/>
        </w:rPr>
      </w:pPr>
      <w:del w:id="825" w:author="Amanda" w:date="2024-09-03T12:22:00Z">
        <w:r w:rsidRPr="00224E11" w:rsidDel="00486772">
          <w:rPr>
            <w:rFonts w:ascii="Times New Roman" w:hAnsi="Times New Roman" w:cs="Times New Roman"/>
            <w:sz w:val="24"/>
            <w:szCs w:val="24"/>
          </w:rPr>
          <w:delText>The Assessing Official Representative (AOR) may assist the Assessing Official by inputting</w:delText>
        </w:r>
        <w:r w:rsidDel="00486772">
          <w:rPr>
            <w:rFonts w:ascii="Times New Roman" w:hAnsi="Times New Roman" w:cs="Times New Roman"/>
            <w:sz w:val="24"/>
            <w:szCs w:val="24"/>
          </w:rPr>
          <w:delText xml:space="preserve"> </w:delText>
        </w:r>
        <w:r w:rsidRPr="00224E11" w:rsidDel="00486772">
          <w:rPr>
            <w:rFonts w:ascii="Times New Roman" w:hAnsi="Times New Roman" w:cs="Times New Roman"/>
            <w:sz w:val="24"/>
            <w:szCs w:val="24"/>
          </w:rPr>
          <w:delText xml:space="preserve">ratings and narrative.  The AOR may </w:delText>
        </w:r>
        <w:r w:rsidRPr="008318E1" w:rsidDel="00486772">
          <w:rPr>
            <w:rFonts w:ascii="Times New Roman" w:hAnsi="Times New Roman" w:cs="Times New Roman"/>
            <w:iCs/>
            <w:sz w:val="24"/>
            <w:szCs w:val="24"/>
          </w:rPr>
          <w:delText>not</w:delText>
        </w:r>
        <w:r w:rsidRPr="00224E11" w:rsidDel="00486772">
          <w:rPr>
            <w:rFonts w:ascii="Times New Roman" w:hAnsi="Times New Roman" w:cs="Times New Roman"/>
            <w:sz w:val="24"/>
            <w:szCs w:val="24"/>
          </w:rPr>
          <w:delText xml:space="preserve"> sign the report.  Examples of AORs include technical</w:delText>
        </w:r>
        <w:r w:rsidDel="00486772">
          <w:rPr>
            <w:rFonts w:ascii="Times New Roman" w:hAnsi="Times New Roman" w:cs="Times New Roman"/>
            <w:sz w:val="24"/>
            <w:szCs w:val="24"/>
          </w:rPr>
          <w:delText xml:space="preserve"> </w:delText>
        </w:r>
        <w:r w:rsidRPr="00224E11" w:rsidDel="00486772">
          <w:rPr>
            <w:rFonts w:ascii="Times New Roman" w:hAnsi="Times New Roman" w:cs="Times New Roman"/>
            <w:sz w:val="24"/>
            <w:szCs w:val="24"/>
          </w:rPr>
          <w:delText>experts (i.e., engineering, logistics), Defense Contract Management Agency program integrators,</w:delText>
        </w:r>
        <w:r w:rsidDel="00486772">
          <w:rPr>
            <w:rFonts w:ascii="Times New Roman" w:hAnsi="Times New Roman" w:cs="Times New Roman"/>
            <w:sz w:val="24"/>
            <w:szCs w:val="24"/>
          </w:rPr>
          <w:delText xml:space="preserve"> </w:delText>
        </w:r>
        <w:r w:rsidRPr="00224E11" w:rsidDel="00486772">
          <w:rPr>
            <w:rFonts w:ascii="Times New Roman" w:hAnsi="Times New Roman" w:cs="Times New Roman"/>
            <w:sz w:val="24"/>
            <w:szCs w:val="24"/>
          </w:rPr>
          <w:delText>quality and other team members.  An AOR must be a government employee.</w:delText>
        </w:r>
      </w:del>
    </w:p>
    <w:p w14:paraId="7B0C2454" w14:textId="5DA831F5" w:rsidR="00AC36FB" w:rsidRPr="00AC36FB" w:rsidDel="00486772" w:rsidRDefault="00AC36FB" w:rsidP="00AC36FB">
      <w:pPr>
        <w:tabs>
          <w:tab w:val="left" w:pos="4320"/>
        </w:tabs>
        <w:spacing w:after="240"/>
        <w:rPr>
          <w:del w:id="826" w:author="Amanda" w:date="2024-09-03T12:22:00Z"/>
          <w:rFonts w:ascii="Times New Roman" w:hAnsi="Times New Roman" w:cs="Times New Roman"/>
          <w:b/>
          <w:bCs/>
          <w:sz w:val="24"/>
          <w:szCs w:val="24"/>
        </w:rPr>
      </w:pPr>
      <w:del w:id="827" w:author="Amanda" w:date="2024-09-03T12:22:00Z">
        <w:r w:rsidRPr="00AC36FB" w:rsidDel="00486772">
          <w:rPr>
            <w:rFonts w:ascii="Times New Roman" w:hAnsi="Times New Roman" w:cs="Times New Roman"/>
            <w:b/>
            <w:bCs/>
            <w:sz w:val="24"/>
            <w:szCs w:val="24"/>
          </w:rPr>
          <w:delText>Name</w:delText>
        </w:r>
        <w:r w:rsidRPr="00AC36FB" w:rsidDel="00486772">
          <w:rPr>
            <w:rFonts w:ascii="Times New Roman" w:hAnsi="Times New Roman" w:cs="Times New Roman"/>
            <w:b/>
            <w:bCs/>
            <w:sz w:val="24"/>
            <w:szCs w:val="24"/>
          </w:rPr>
          <w:tab/>
          <w:delText>Email Address</w:delText>
        </w:r>
      </w:del>
    </w:p>
    <w:p w14:paraId="1BDAA51A" w14:textId="1D9BA431" w:rsidR="00AC36FB" w:rsidDel="00486772" w:rsidRDefault="00AC36FB" w:rsidP="00AC36FB">
      <w:pPr>
        <w:spacing w:after="240"/>
        <w:rPr>
          <w:del w:id="828" w:author="Amanda" w:date="2024-09-03T12:22:00Z"/>
          <w:rFonts w:ascii="Times New Roman" w:hAnsi="Times New Roman" w:cs="Times New Roman"/>
          <w:bCs/>
          <w:sz w:val="24"/>
          <w:szCs w:val="24"/>
        </w:rPr>
      </w:pPr>
      <w:del w:id="829" w:author="Amanda" w:date="2024-09-03T12:22:00Z">
        <w:r w:rsidDel="00486772">
          <w:rPr>
            <w:rFonts w:ascii="Times New Roman" w:hAnsi="Times New Roman" w:cs="Times New Roman"/>
            <w:bCs/>
            <w:sz w:val="24"/>
            <w:szCs w:val="24"/>
          </w:rPr>
          <w:delText>1.</w:delText>
        </w:r>
      </w:del>
    </w:p>
    <w:p w14:paraId="22484759" w14:textId="71A791AA" w:rsidR="00AC36FB" w:rsidDel="00486772" w:rsidRDefault="00AC36FB" w:rsidP="00AC36FB">
      <w:pPr>
        <w:spacing w:after="240"/>
        <w:rPr>
          <w:del w:id="830" w:author="Amanda" w:date="2024-09-03T12:22:00Z"/>
          <w:rFonts w:ascii="Times New Roman" w:hAnsi="Times New Roman" w:cs="Times New Roman"/>
          <w:bCs/>
          <w:sz w:val="24"/>
          <w:szCs w:val="24"/>
        </w:rPr>
      </w:pPr>
      <w:del w:id="831" w:author="Amanda" w:date="2024-09-03T12:22:00Z">
        <w:r w:rsidDel="00486772">
          <w:rPr>
            <w:rFonts w:ascii="Times New Roman" w:hAnsi="Times New Roman" w:cs="Times New Roman"/>
            <w:bCs/>
            <w:sz w:val="24"/>
            <w:szCs w:val="24"/>
          </w:rPr>
          <w:delText>2.</w:delText>
        </w:r>
      </w:del>
    </w:p>
    <w:p w14:paraId="5A6A9E3E" w14:textId="4E668CA2" w:rsidR="00AC36FB" w:rsidDel="00486772" w:rsidRDefault="00AC36FB" w:rsidP="00AC36FB">
      <w:pPr>
        <w:spacing w:after="240"/>
        <w:rPr>
          <w:del w:id="832" w:author="Amanda" w:date="2024-09-03T12:22:00Z"/>
          <w:rFonts w:ascii="Times New Roman" w:hAnsi="Times New Roman" w:cs="Times New Roman"/>
          <w:bCs/>
          <w:sz w:val="24"/>
          <w:szCs w:val="24"/>
        </w:rPr>
      </w:pPr>
      <w:del w:id="833" w:author="Amanda" w:date="2024-09-03T12:22:00Z">
        <w:r w:rsidDel="00486772">
          <w:rPr>
            <w:rFonts w:ascii="Times New Roman" w:hAnsi="Times New Roman" w:cs="Times New Roman"/>
            <w:bCs/>
            <w:sz w:val="24"/>
            <w:szCs w:val="24"/>
          </w:rPr>
          <w:delText>3.</w:delText>
        </w:r>
      </w:del>
    </w:p>
    <w:p w14:paraId="715C0F4E" w14:textId="329CFFF7" w:rsidR="00AC36FB" w:rsidDel="00486772" w:rsidRDefault="00AC36FB" w:rsidP="00AC36FB">
      <w:pPr>
        <w:spacing w:after="240"/>
        <w:rPr>
          <w:del w:id="834" w:author="Amanda" w:date="2024-09-03T12:22:00Z"/>
          <w:rFonts w:ascii="Times New Roman" w:hAnsi="Times New Roman" w:cs="Times New Roman"/>
          <w:bCs/>
          <w:sz w:val="24"/>
          <w:szCs w:val="24"/>
        </w:rPr>
      </w:pPr>
      <w:del w:id="835" w:author="Amanda" w:date="2024-09-03T12:22:00Z">
        <w:r w:rsidDel="00486772">
          <w:rPr>
            <w:rFonts w:ascii="Times New Roman" w:hAnsi="Times New Roman" w:cs="Times New Roman"/>
            <w:bCs/>
            <w:sz w:val="24"/>
            <w:szCs w:val="24"/>
          </w:rPr>
          <w:delText>4.</w:delText>
        </w:r>
      </w:del>
    </w:p>
    <w:p w14:paraId="6FAD7EDF" w14:textId="6630FAF7" w:rsidR="00AC36FB" w:rsidRPr="00AE7F53" w:rsidDel="00486772" w:rsidRDefault="00AE7F53" w:rsidP="00AE7F53">
      <w:pPr>
        <w:spacing w:after="240"/>
        <w:rPr>
          <w:del w:id="836" w:author="Amanda" w:date="2024-09-03T12:22:00Z"/>
          <w:rFonts w:ascii="Times New Roman" w:hAnsi="Times New Roman" w:cs="Times New Roman"/>
          <w:sz w:val="24"/>
          <w:szCs w:val="24"/>
        </w:rPr>
      </w:pPr>
      <w:del w:id="837" w:author="Amanda" w:date="2024-09-03T12:22:00Z">
        <w:r w:rsidDel="00486772">
          <w:rPr>
            <w:rFonts w:ascii="Times New Roman" w:hAnsi="Times New Roman" w:cs="Times New Roman"/>
            <w:sz w:val="24"/>
            <w:szCs w:val="24"/>
          </w:rPr>
          <w:delText xml:space="preserve">D. </w:delText>
        </w:r>
        <w:r w:rsidR="00AC36FB" w:rsidRPr="00AE7F53" w:rsidDel="00486772">
          <w:rPr>
            <w:rFonts w:ascii="Times New Roman" w:hAnsi="Times New Roman" w:cs="Times New Roman"/>
            <w:sz w:val="24"/>
            <w:szCs w:val="24"/>
          </w:rPr>
          <w:delText>Enter Name of Contractor Representative:</w:delText>
        </w:r>
      </w:del>
    </w:p>
    <w:p w14:paraId="218E50B8" w14:textId="5CC7117E" w:rsidR="00AC36FB" w:rsidDel="00486772" w:rsidRDefault="00AC36FB" w:rsidP="00AC36FB">
      <w:pPr>
        <w:spacing w:after="240"/>
        <w:rPr>
          <w:del w:id="838" w:author="Amanda" w:date="2024-09-03T12:22:00Z"/>
          <w:rFonts w:ascii="Times New Roman" w:hAnsi="Times New Roman" w:cs="Times New Roman"/>
          <w:bCs/>
          <w:sz w:val="24"/>
          <w:szCs w:val="24"/>
        </w:rPr>
      </w:pPr>
      <w:del w:id="839" w:author="Amanda" w:date="2024-09-03T12:22:00Z">
        <w:r w:rsidDel="00486772">
          <w:rPr>
            <w:rFonts w:ascii="Times New Roman" w:hAnsi="Times New Roman" w:cs="Times New Roman"/>
            <w:sz w:val="24"/>
            <w:szCs w:val="24"/>
          </w:rPr>
          <w:delText>This i</w:delText>
        </w:r>
        <w:r w:rsidRPr="00224E11" w:rsidDel="00486772">
          <w:rPr>
            <w:rFonts w:ascii="Times New Roman" w:hAnsi="Times New Roman" w:cs="Times New Roman"/>
            <w:sz w:val="24"/>
            <w:szCs w:val="24"/>
          </w:rPr>
          <w:delText>ndividual</w:delText>
        </w:r>
        <w:r w:rsidDel="00486772">
          <w:rPr>
            <w:rFonts w:ascii="Times New Roman" w:hAnsi="Times New Roman" w:cs="Times New Roman"/>
            <w:sz w:val="24"/>
            <w:szCs w:val="24"/>
          </w:rPr>
          <w:delText>,</w:delText>
        </w:r>
        <w:r w:rsidRPr="00224E11" w:rsidDel="00486772">
          <w:rPr>
            <w:rFonts w:ascii="Times New Roman" w:hAnsi="Times New Roman" w:cs="Times New Roman"/>
            <w:sz w:val="24"/>
            <w:szCs w:val="24"/>
          </w:rPr>
          <w:delText xml:space="preserve"> the</w:delText>
        </w:r>
        <w:r w:rsidDel="00486772">
          <w:rPr>
            <w:rFonts w:ascii="Times New Roman" w:hAnsi="Times New Roman" w:cs="Times New Roman"/>
            <w:sz w:val="24"/>
            <w:szCs w:val="24"/>
          </w:rPr>
          <w:delText xml:space="preserve"> </w:delText>
        </w:r>
        <w:r w:rsidRPr="00224E11" w:rsidDel="00486772">
          <w:rPr>
            <w:rFonts w:ascii="Times New Roman" w:hAnsi="Times New Roman" w:cs="Times New Roman"/>
            <w:sz w:val="24"/>
            <w:szCs w:val="24"/>
          </w:rPr>
          <w:delText>Contractor’s Program Manager equivalent</w:delText>
        </w:r>
        <w:r w:rsidDel="00486772">
          <w:rPr>
            <w:rFonts w:ascii="Times New Roman" w:hAnsi="Times New Roman" w:cs="Times New Roman"/>
            <w:sz w:val="24"/>
            <w:szCs w:val="24"/>
          </w:rPr>
          <w:delText>,</w:delText>
        </w:r>
        <w:r w:rsidRPr="00224E11" w:rsidDel="00486772">
          <w:rPr>
            <w:rFonts w:ascii="Times New Roman" w:hAnsi="Times New Roman" w:cs="Times New Roman"/>
            <w:sz w:val="24"/>
            <w:szCs w:val="24"/>
          </w:rPr>
          <w:delText xml:space="preserve"> will comment on</w:delText>
        </w:r>
        <w:r w:rsidDel="00486772">
          <w:rPr>
            <w:rFonts w:ascii="Times New Roman" w:hAnsi="Times New Roman" w:cs="Times New Roman"/>
            <w:sz w:val="24"/>
            <w:szCs w:val="24"/>
          </w:rPr>
          <w:delText xml:space="preserve"> the </w:delText>
        </w:r>
        <w:r w:rsidRPr="00224E11" w:rsidDel="00486772">
          <w:rPr>
            <w:rFonts w:ascii="Times New Roman" w:hAnsi="Times New Roman" w:cs="Times New Roman"/>
            <w:sz w:val="24"/>
            <w:szCs w:val="24"/>
          </w:rPr>
          <w:delText xml:space="preserve">Government Assessing Official’s assessment.  The </w:delText>
        </w:r>
        <w:r w:rsidDel="00486772">
          <w:rPr>
            <w:rFonts w:ascii="Times New Roman" w:hAnsi="Times New Roman" w:cs="Times New Roman"/>
            <w:sz w:val="24"/>
            <w:szCs w:val="24"/>
          </w:rPr>
          <w:delText>c</w:delText>
        </w:r>
        <w:r w:rsidRPr="00224E11" w:rsidDel="00486772">
          <w:rPr>
            <w:rFonts w:ascii="Times New Roman" w:hAnsi="Times New Roman" w:cs="Times New Roman"/>
            <w:sz w:val="24"/>
            <w:szCs w:val="24"/>
          </w:rPr>
          <w:delText xml:space="preserve">ontractor </w:delText>
        </w:r>
        <w:r w:rsidDel="00486772">
          <w:rPr>
            <w:rFonts w:ascii="Times New Roman" w:hAnsi="Times New Roman" w:cs="Times New Roman"/>
            <w:sz w:val="24"/>
            <w:szCs w:val="24"/>
          </w:rPr>
          <w:delText>r</w:delText>
        </w:r>
        <w:r w:rsidRPr="00224E11" w:rsidDel="00486772">
          <w:rPr>
            <w:rFonts w:ascii="Times New Roman" w:hAnsi="Times New Roman" w:cs="Times New Roman"/>
            <w:sz w:val="24"/>
            <w:szCs w:val="24"/>
          </w:rPr>
          <w:delText>epresentative can input</w:delText>
        </w:r>
        <w:r w:rsidDel="00486772">
          <w:rPr>
            <w:rFonts w:ascii="Times New Roman" w:hAnsi="Times New Roman" w:cs="Times New Roman"/>
            <w:sz w:val="24"/>
            <w:szCs w:val="24"/>
          </w:rPr>
          <w:delText xml:space="preserve"> </w:delText>
        </w:r>
        <w:r w:rsidRPr="00224E11" w:rsidDel="00486772">
          <w:rPr>
            <w:rFonts w:ascii="Times New Roman" w:hAnsi="Times New Roman" w:cs="Times New Roman"/>
            <w:sz w:val="24"/>
            <w:szCs w:val="24"/>
          </w:rPr>
          <w:delText>comments for the contracts listed above and view the completed report(s).</w:delText>
        </w:r>
      </w:del>
    </w:p>
    <w:p w14:paraId="0D2B58D4" w14:textId="2E65913F" w:rsidR="00AC36FB" w:rsidRPr="00AC36FB" w:rsidDel="00486772" w:rsidRDefault="00AC36FB" w:rsidP="00AC36FB">
      <w:pPr>
        <w:tabs>
          <w:tab w:val="left" w:pos="4320"/>
        </w:tabs>
        <w:spacing w:after="240"/>
        <w:rPr>
          <w:del w:id="840" w:author="Amanda" w:date="2024-09-03T12:22:00Z"/>
          <w:rFonts w:ascii="Times New Roman" w:hAnsi="Times New Roman" w:cs="Times New Roman"/>
          <w:b/>
          <w:bCs/>
          <w:sz w:val="24"/>
          <w:szCs w:val="24"/>
        </w:rPr>
      </w:pPr>
      <w:del w:id="841" w:author="Amanda" w:date="2024-09-03T12:22:00Z">
        <w:r w:rsidRPr="00AC36FB" w:rsidDel="00486772">
          <w:rPr>
            <w:rFonts w:ascii="Times New Roman" w:hAnsi="Times New Roman" w:cs="Times New Roman"/>
            <w:b/>
            <w:bCs/>
            <w:sz w:val="24"/>
            <w:szCs w:val="24"/>
          </w:rPr>
          <w:delText>Name</w:delText>
        </w:r>
        <w:r w:rsidRPr="00AC36FB" w:rsidDel="00486772">
          <w:rPr>
            <w:rFonts w:ascii="Times New Roman" w:hAnsi="Times New Roman" w:cs="Times New Roman"/>
            <w:b/>
            <w:bCs/>
            <w:sz w:val="24"/>
            <w:szCs w:val="24"/>
          </w:rPr>
          <w:tab/>
          <w:delText>Email Address</w:delText>
        </w:r>
      </w:del>
    </w:p>
    <w:p w14:paraId="52FB7BE1" w14:textId="57886915" w:rsidR="00AC36FB" w:rsidDel="00486772" w:rsidRDefault="00AC36FB" w:rsidP="00AC36FB">
      <w:pPr>
        <w:spacing w:after="240"/>
        <w:rPr>
          <w:del w:id="842" w:author="Amanda" w:date="2024-09-03T12:22:00Z"/>
          <w:rFonts w:ascii="Times New Roman" w:hAnsi="Times New Roman" w:cs="Times New Roman"/>
          <w:bCs/>
          <w:sz w:val="24"/>
          <w:szCs w:val="24"/>
        </w:rPr>
      </w:pPr>
      <w:del w:id="843" w:author="Amanda" w:date="2024-09-03T12:22:00Z">
        <w:r w:rsidDel="00486772">
          <w:rPr>
            <w:rFonts w:ascii="Times New Roman" w:hAnsi="Times New Roman" w:cs="Times New Roman"/>
            <w:bCs/>
            <w:sz w:val="24"/>
            <w:szCs w:val="24"/>
          </w:rPr>
          <w:delText>1.</w:delText>
        </w:r>
      </w:del>
    </w:p>
    <w:p w14:paraId="14CC4FCA" w14:textId="16148505" w:rsidR="00AC36FB" w:rsidDel="00486772" w:rsidRDefault="00AC36FB" w:rsidP="00AC36FB">
      <w:pPr>
        <w:spacing w:after="240"/>
        <w:rPr>
          <w:del w:id="844" w:author="Amanda" w:date="2024-09-03T12:22:00Z"/>
          <w:rFonts w:ascii="Times New Roman" w:hAnsi="Times New Roman" w:cs="Times New Roman"/>
          <w:bCs/>
          <w:sz w:val="24"/>
          <w:szCs w:val="24"/>
        </w:rPr>
      </w:pPr>
      <w:del w:id="845" w:author="Amanda" w:date="2024-09-03T12:22:00Z">
        <w:r w:rsidDel="00486772">
          <w:rPr>
            <w:rFonts w:ascii="Times New Roman" w:hAnsi="Times New Roman" w:cs="Times New Roman"/>
            <w:bCs/>
            <w:sz w:val="24"/>
            <w:szCs w:val="24"/>
          </w:rPr>
          <w:lastRenderedPageBreak/>
          <w:delText>2.</w:delText>
        </w:r>
      </w:del>
    </w:p>
    <w:p w14:paraId="7D1DC52E" w14:textId="25F29C11" w:rsidR="00AC36FB" w:rsidDel="00486772" w:rsidRDefault="00AC36FB" w:rsidP="00AC36FB">
      <w:pPr>
        <w:spacing w:after="240"/>
        <w:rPr>
          <w:del w:id="846" w:author="Amanda" w:date="2024-09-03T12:22:00Z"/>
          <w:rFonts w:ascii="Times New Roman" w:hAnsi="Times New Roman" w:cs="Times New Roman"/>
          <w:bCs/>
          <w:sz w:val="24"/>
          <w:szCs w:val="24"/>
        </w:rPr>
      </w:pPr>
      <w:del w:id="847" w:author="Amanda" w:date="2024-09-03T12:22:00Z">
        <w:r w:rsidDel="00486772">
          <w:rPr>
            <w:rFonts w:ascii="Times New Roman" w:hAnsi="Times New Roman" w:cs="Times New Roman"/>
            <w:bCs/>
            <w:sz w:val="24"/>
            <w:szCs w:val="24"/>
          </w:rPr>
          <w:delText>3.</w:delText>
        </w:r>
      </w:del>
    </w:p>
    <w:p w14:paraId="7A227CE1" w14:textId="016443D1" w:rsidR="00AC36FB" w:rsidDel="00486772" w:rsidRDefault="00AC36FB" w:rsidP="00AC36FB">
      <w:pPr>
        <w:spacing w:after="240"/>
        <w:rPr>
          <w:del w:id="848" w:author="Amanda" w:date="2024-09-03T12:22:00Z"/>
          <w:rFonts w:ascii="Times New Roman" w:hAnsi="Times New Roman" w:cs="Times New Roman"/>
          <w:bCs/>
          <w:sz w:val="24"/>
          <w:szCs w:val="24"/>
        </w:rPr>
      </w:pPr>
      <w:del w:id="849" w:author="Amanda" w:date="2024-09-03T12:22:00Z">
        <w:r w:rsidDel="00486772">
          <w:rPr>
            <w:rFonts w:ascii="Times New Roman" w:hAnsi="Times New Roman" w:cs="Times New Roman"/>
            <w:bCs/>
            <w:sz w:val="24"/>
            <w:szCs w:val="24"/>
          </w:rPr>
          <w:delText>4.</w:delText>
        </w:r>
      </w:del>
    </w:p>
    <w:p w14:paraId="0EF681ED" w14:textId="07CCF760" w:rsidR="00AC36FB" w:rsidRPr="00AE7F53" w:rsidDel="00486772" w:rsidRDefault="00AE7F53" w:rsidP="00AE7F53">
      <w:pPr>
        <w:spacing w:after="240"/>
        <w:rPr>
          <w:del w:id="850" w:author="Amanda" w:date="2024-09-03T12:22:00Z"/>
          <w:rFonts w:ascii="Times New Roman" w:hAnsi="Times New Roman" w:cs="Times New Roman"/>
          <w:sz w:val="24"/>
          <w:szCs w:val="24"/>
        </w:rPr>
      </w:pPr>
      <w:del w:id="851" w:author="Amanda" w:date="2024-09-03T12:22:00Z">
        <w:r w:rsidDel="00486772">
          <w:rPr>
            <w:rFonts w:ascii="Times New Roman" w:hAnsi="Times New Roman" w:cs="Times New Roman"/>
            <w:sz w:val="24"/>
            <w:szCs w:val="24"/>
          </w:rPr>
          <w:delText xml:space="preserve">E. </w:delText>
        </w:r>
        <w:r w:rsidR="00AC36FB" w:rsidRPr="00AE7F53" w:rsidDel="00486772">
          <w:rPr>
            <w:rFonts w:ascii="Times New Roman" w:hAnsi="Times New Roman" w:cs="Times New Roman"/>
            <w:sz w:val="24"/>
            <w:szCs w:val="24"/>
          </w:rPr>
          <w:delText>Enter Name of Reviewing Official:</w:delText>
        </w:r>
      </w:del>
    </w:p>
    <w:p w14:paraId="312CC9E3" w14:textId="08CFAB5F" w:rsidR="00AC36FB" w:rsidRPr="00AC36FB" w:rsidDel="00486772" w:rsidRDefault="00AC36FB" w:rsidP="00AC36FB">
      <w:pPr>
        <w:spacing w:after="240"/>
        <w:rPr>
          <w:del w:id="852" w:author="Amanda" w:date="2024-09-03T12:22:00Z"/>
          <w:rFonts w:ascii="Times New Roman" w:hAnsi="Times New Roman" w:cs="Times New Roman"/>
          <w:sz w:val="24"/>
          <w:szCs w:val="24"/>
        </w:rPr>
      </w:pPr>
      <w:del w:id="853" w:author="Amanda" w:date="2024-09-03T12:22:00Z">
        <w:r w:rsidRPr="00224E11" w:rsidDel="00486772">
          <w:rPr>
            <w:rFonts w:ascii="Times New Roman" w:hAnsi="Times New Roman" w:cs="Times New Roman"/>
            <w:sz w:val="24"/>
            <w:szCs w:val="24"/>
          </w:rPr>
          <w:delText>A Reviewing Official</w:delText>
        </w:r>
        <w:r w:rsidDel="00486772">
          <w:rPr>
            <w:rFonts w:ascii="Times New Roman" w:hAnsi="Times New Roman" w:cs="Times New Roman"/>
            <w:sz w:val="24"/>
            <w:szCs w:val="24"/>
          </w:rPr>
          <w:delText xml:space="preserve">, generally a level above the Assessing Official, provides the check-and-balance </w:delText>
        </w:r>
        <w:r w:rsidRPr="00224E11" w:rsidDel="00486772">
          <w:rPr>
            <w:rFonts w:ascii="Times New Roman" w:hAnsi="Times New Roman" w:cs="Times New Roman"/>
            <w:sz w:val="24"/>
            <w:szCs w:val="24"/>
          </w:rPr>
          <w:delText>whenever the Government Assessing Official and the Contractor Representative disagree on the assessment.  The Reviewing Official can input comments for the contracts listed above.  The Reviewing Official must be a U.S. Army employee in the Assessing Official's chain</w:delText>
        </w:r>
        <w:r w:rsidDel="00486772">
          <w:rPr>
            <w:rFonts w:ascii="Times New Roman" w:hAnsi="Times New Roman" w:cs="Times New Roman"/>
            <w:sz w:val="24"/>
            <w:szCs w:val="24"/>
          </w:rPr>
          <w:delText xml:space="preserve"> </w:delText>
        </w:r>
        <w:r w:rsidRPr="00224E11" w:rsidDel="00486772">
          <w:rPr>
            <w:rFonts w:ascii="Times New Roman" w:hAnsi="Times New Roman" w:cs="Times New Roman"/>
            <w:sz w:val="24"/>
            <w:szCs w:val="24"/>
          </w:rPr>
          <w:delText>of command.</w:delText>
        </w:r>
      </w:del>
    </w:p>
    <w:p w14:paraId="4C4BB6F7" w14:textId="43E47B8A" w:rsidR="00AC36FB" w:rsidRPr="00AC36FB" w:rsidDel="00486772" w:rsidRDefault="00AC36FB" w:rsidP="00AC36FB">
      <w:pPr>
        <w:tabs>
          <w:tab w:val="left" w:pos="4320"/>
        </w:tabs>
        <w:spacing w:after="240"/>
        <w:rPr>
          <w:del w:id="854" w:author="Amanda" w:date="2024-09-03T12:22:00Z"/>
          <w:rFonts w:ascii="Times New Roman" w:hAnsi="Times New Roman" w:cs="Times New Roman"/>
          <w:b/>
          <w:bCs/>
          <w:sz w:val="24"/>
          <w:szCs w:val="24"/>
        </w:rPr>
      </w:pPr>
      <w:del w:id="855" w:author="Amanda" w:date="2024-09-03T12:22:00Z">
        <w:r w:rsidRPr="00AC36FB" w:rsidDel="00486772">
          <w:rPr>
            <w:rFonts w:ascii="Times New Roman" w:hAnsi="Times New Roman" w:cs="Times New Roman"/>
            <w:b/>
            <w:bCs/>
            <w:sz w:val="24"/>
            <w:szCs w:val="24"/>
          </w:rPr>
          <w:delText>Name</w:delText>
        </w:r>
        <w:r w:rsidRPr="00AC36FB" w:rsidDel="00486772">
          <w:rPr>
            <w:rFonts w:ascii="Times New Roman" w:hAnsi="Times New Roman" w:cs="Times New Roman"/>
            <w:b/>
            <w:bCs/>
            <w:sz w:val="24"/>
            <w:szCs w:val="24"/>
          </w:rPr>
          <w:tab/>
          <w:delText>Email Address</w:delText>
        </w:r>
      </w:del>
    </w:p>
    <w:p w14:paraId="0FB70E74" w14:textId="341C0EEE" w:rsidR="00AC36FB" w:rsidDel="00486772" w:rsidRDefault="00AC36FB" w:rsidP="00AC36FB">
      <w:pPr>
        <w:spacing w:after="240"/>
        <w:rPr>
          <w:del w:id="856" w:author="Amanda" w:date="2024-09-03T12:22:00Z"/>
          <w:rFonts w:ascii="Times New Roman" w:hAnsi="Times New Roman" w:cs="Times New Roman"/>
          <w:bCs/>
          <w:sz w:val="24"/>
          <w:szCs w:val="24"/>
        </w:rPr>
      </w:pPr>
      <w:del w:id="857" w:author="Amanda" w:date="2024-09-03T12:22:00Z">
        <w:r w:rsidDel="00486772">
          <w:rPr>
            <w:rFonts w:ascii="Times New Roman" w:hAnsi="Times New Roman" w:cs="Times New Roman"/>
            <w:bCs/>
            <w:sz w:val="24"/>
            <w:szCs w:val="24"/>
          </w:rPr>
          <w:delText>1.</w:delText>
        </w:r>
      </w:del>
    </w:p>
    <w:p w14:paraId="79178A08" w14:textId="3FF5816F" w:rsidR="00AC36FB" w:rsidRPr="00AC36FB" w:rsidDel="00486772" w:rsidRDefault="00AC36FB" w:rsidP="00AC36FB">
      <w:pPr>
        <w:spacing w:after="240"/>
        <w:rPr>
          <w:del w:id="858" w:author="Amanda" w:date="2024-09-03T12:22:00Z"/>
          <w:rFonts w:ascii="Times New Roman" w:hAnsi="Times New Roman" w:cs="Times New Roman"/>
          <w:b/>
          <w:bCs/>
          <w:sz w:val="24"/>
          <w:szCs w:val="24"/>
        </w:rPr>
      </w:pPr>
      <w:del w:id="859" w:author="Amanda" w:date="2024-09-03T12:22:00Z">
        <w:r w:rsidRPr="00AC36FB" w:rsidDel="00486772">
          <w:rPr>
            <w:rFonts w:ascii="Times New Roman" w:hAnsi="Times New Roman" w:cs="Times New Roman"/>
            <w:b/>
            <w:bCs/>
            <w:sz w:val="24"/>
            <w:szCs w:val="24"/>
          </w:rPr>
          <w:delText>Individual Submitting This Request for Access:</w:delText>
        </w:r>
      </w:del>
    </w:p>
    <w:p w14:paraId="17175A95" w14:textId="08E07816" w:rsidR="00AC36FB" w:rsidRPr="00AC36FB" w:rsidDel="00486772" w:rsidRDefault="00AC36FB" w:rsidP="00AC36FB">
      <w:pPr>
        <w:spacing w:after="240"/>
        <w:rPr>
          <w:del w:id="860" w:author="Amanda" w:date="2024-09-03T12:22:00Z"/>
          <w:rFonts w:ascii="Times New Roman" w:hAnsi="Times New Roman" w:cs="Times New Roman"/>
          <w:bCs/>
          <w:sz w:val="24"/>
          <w:szCs w:val="24"/>
        </w:rPr>
      </w:pPr>
      <w:del w:id="861" w:author="Amanda" w:date="2024-09-03T12:22:00Z">
        <w:r w:rsidDel="00486772">
          <w:rPr>
            <w:rFonts w:ascii="Times New Roman" w:hAnsi="Times New Roman" w:cs="Times New Roman"/>
            <w:bCs/>
            <w:sz w:val="24"/>
            <w:szCs w:val="24"/>
          </w:rPr>
          <w:delText>Name:</w:delText>
        </w:r>
      </w:del>
    </w:p>
    <w:p w14:paraId="75FABB66" w14:textId="06C45D9C" w:rsidR="00AC36FB" w:rsidRPr="00AC36FB" w:rsidDel="00486772" w:rsidRDefault="00AC36FB" w:rsidP="00AC36FB">
      <w:pPr>
        <w:spacing w:after="240"/>
        <w:rPr>
          <w:del w:id="862" w:author="Amanda" w:date="2024-09-03T12:22:00Z"/>
          <w:rFonts w:ascii="Times New Roman" w:hAnsi="Times New Roman" w:cs="Times New Roman"/>
          <w:bCs/>
          <w:sz w:val="24"/>
          <w:szCs w:val="24"/>
        </w:rPr>
      </w:pPr>
      <w:del w:id="863" w:author="Amanda" w:date="2024-09-03T12:22:00Z">
        <w:r w:rsidDel="00486772">
          <w:rPr>
            <w:rFonts w:ascii="Times New Roman" w:hAnsi="Times New Roman" w:cs="Times New Roman"/>
            <w:bCs/>
            <w:sz w:val="24"/>
            <w:szCs w:val="24"/>
          </w:rPr>
          <w:delText>Title:</w:delText>
        </w:r>
      </w:del>
    </w:p>
    <w:p w14:paraId="2EF43DE1" w14:textId="7C553F7C" w:rsidR="00AC36FB" w:rsidRPr="00AC36FB" w:rsidDel="00486772" w:rsidRDefault="00AC36FB" w:rsidP="00AC36FB">
      <w:pPr>
        <w:spacing w:after="240"/>
        <w:rPr>
          <w:del w:id="864" w:author="Amanda" w:date="2024-09-03T12:22:00Z"/>
          <w:rFonts w:ascii="Times New Roman" w:hAnsi="Times New Roman" w:cs="Times New Roman"/>
          <w:bCs/>
          <w:sz w:val="24"/>
          <w:szCs w:val="24"/>
        </w:rPr>
      </w:pPr>
      <w:del w:id="865" w:author="Amanda" w:date="2024-09-03T12:22:00Z">
        <w:r w:rsidDel="00486772">
          <w:rPr>
            <w:rFonts w:ascii="Times New Roman" w:hAnsi="Times New Roman" w:cs="Times New Roman"/>
            <w:bCs/>
            <w:sz w:val="24"/>
            <w:szCs w:val="24"/>
          </w:rPr>
          <w:delText>Phone:</w:delText>
        </w:r>
      </w:del>
    </w:p>
    <w:p w14:paraId="5473AAD7" w14:textId="23F6E197" w:rsidR="008318E1" w:rsidDel="00486772" w:rsidRDefault="00AC36FB" w:rsidP="008318E1">
      <w:pPr>
        <w:spacing w:after="240"/>
        <w:rPr>
          <w:del w:id="866" w:author="Amanda" w:date="2024-09-03T12:22:00Z"/>
          <w:rFonts w:ascii="Times New Roman" w:hAnsi="Times New Roman" w:cs="Times New Roman"/>
          <w:bCs/>
          <w:sz w:val="24"/>
          <w:szCs w:val="24"/>
        </w:rPr>
      </w:pPr>
      <w:del w:id="867" w:author="Amanda" w:date="2024-09-03T12:22:00Z">
        <w:r w:rsidRPr="00AC36FB" w:rsidDel="00486772">
          <w:rPr>
            <w:rFonts w:ascii="Times New Roman" w:hAnsi="Times New Roman" w:cs="Times New Roman"/>
            <w:bCs/>
            <w:sz w:val="24"/>
            <w:szCs w:val="24"/>
          </w:rPr>
          <w:delText>Date:</w:delText>
        </w:r>
      </w:del>
    </w:p>
    <w:bookmarkEnd w:id="792"/>
    <w:p w14:paraId="31F7A7D4" w14:textId="4D462003" w:rsidR="00D34B2A" w:rsidRDefault="00D34B2A" w:rsidP="008318E1">
      <w:pPr>
        <w:spacing w:after="240"/>
        <w:rPr>
          <w:rFonts w:ascii="Times New Roman" w:hAnsi="Times New Roman" w:cs="Times New Roman"/>
          <w:bCs/>
          <w:sz w:val="24"/>
          <w:szCs w:val="24"/>
        </w:rPr>
      </w:pPr>
    </w:p>
    <w:p w14:paraId="3AD0EE90" w14:textId="6A3B5138" w:rsidR="00474685" w:rsidRDefault="00474685" w:rsidP="00B84A65">
      <w:pPr>
        <w:pStyle w:val="Heading4"/>
        <w:rPr>
          <w:ins w:id="868" w:author="Amanda" w:date="2024-09-03T09:20:00Z"/>
        </w:rPr>
      </w:pPr>
      <w:bookmarkStart w:id="869" w:name="_Hlk176247826"/>
      <w:bookmarkStart w:id="870" w:name="_Toc124493456"/>
      <w:bookmarkStart w:id="871" w:name="_Toc132198549"/>
      <w:bookmarkStart w:id="872" w:name="_Toc146798626"/>
      <w:bookmarkStart w:id="873" w:name="_Toc155951481"/>
      <w:bookmarkStart w:id="874" w:name="_Toc123213341"/>
      <w:r w:rsidRPr="00F21BE9">
        <w:t>5153.303-11</w:t>
      </w:r>
      <w:bookmarkEnd w:id="869"/>
      <w:r w:rsidRPr="00F21BE9">
        <w:t xml:space="preserve"> </w:t>
      </w:r>
      <w:bookmarkStart w:id="875" w:name="_Hlk176247794"/>
      <w:r w:rsidR="006D5A3E" w:rsidRPr="00474685">
        <w:rPr>
          <w:bCs/>
        </w:rPr>
        <w:t xml:space="preserve">Format for Determination and Findings for other than full and open competition. </w:t>
      </w:r>
      <w:r w:rsidR="006D5A3E" w:rsidRPr="00474685">
        <w:t>(DPC</w:t>
      </w:r>
      <w:ins w:id="876" w:author="Amanda" w:date="2024-09-03T09:12:00Z">
        <w:r w:rsidR="00C3481E">
          <w:t>AP</w:t>
        </w:r>
      </w:ins>
      <w:r w:rsidR="006D5A3E" w:rsidRPr="00474685">
        <w:t xml:space="preserve"> Class Deviation</w:t>
      </w:r>
      <w:r w:rsidR="00356340">
        <w:t xml:space="preserve"> </w:t>
      </w:r>
      <w:r w:rsidR="00356340" w:rsidRPr="00474685">
        <w:t>202</w:t>
      </w:r>
      <w:r w:rsidR="003451BE">
        <w:t>4</w:t>
      </w:r>
      <w:r w:rsidR="00356340" w:rsidRPr="00474685">
        <w:t>-</w:t>
      </w:r>
      <w:r w:rsidR="00C462BB" w:rsidRPr="00C462BB">
        <w:rPr>
          <w:rFonts w:asciiTheme="minorHAnsi" w:hAnsiTheme="minorHAnsi" w:cstheme="minorBidi"/>
          <w:b w:val="0"/>
          <w:sz w:val="22"/>
          <w:szCs w:val="22"/>
        </w:rPr>
        <w:t xml:space="preserve"> </w:t>
      </w:r>
      <w:r w:rsidR="00C462BB" w:rsidRPr="00C462BB">
        <w:t>O0005</w:t>
      </w:r>
      <w:r w:rsidR="006D5A3E" w:rsidRPr="00474685">
        <w:t>—Temporary Authorizations for Covered Contracts Related to Ukraine</w:t>
      </w:r>
      <w:r w:rsidR="003451BE">
        <w:t>, Taiwan, and Israel</w:t>
      </w:r>
      <w:r w:rsidR="006D5A3E" w:rsidRPr="00474685">
        <w:t>)</w:t>
      </w:r>
      <w:r w:rsidR="006D5A3E">
        <w:t>.</w:t>
      </w:r>
      <w:bookmarkEnd w:id="870"/>
      <w:bookmarkEnd w:id="871"/>
      <w:bookmarkEnd w:id="872"/>
      <w:bookmarkEnd w:id="873"/>
      <w:r w:rsidR="006D5A3E">
        <w:t xml:space="preserve"> </w:t>
      </w:r>
      <w:bookmarkEnd w:id="874"/>
    </w:p>
    <w:p w14:paraId="622E4671" w14:textId="25634C7D" w:rsidR="0080161C" w:rsidRPr="0080161C" w:rsidRDefault="0080161C" w:rsidP="0080161C">
      <w:pPr>
        <w:rPr>
          <w:ins w:id="877" w:author="Amanda" w:date="2024-09-03T09:21:00Z"/>
          <w:rFonts w:ascii="Times New Roman" w:hAnsi="Times New Roman" w:cs="Times New Roman"/>
          <w:sz w:val="24"/>
          <w:szCs w:val="24"/>
        </w:rPr>
      </w:pPr>
      <w:ins w:id="878" w:author="Amanda" w:date="2024-09-03T09:23:00Z">
        <w:r>
          <w:rPr>
            <w:rFonts w:ascii="Times New Roman" w:hAnsi="Times New Roman" w:cs="Times New Roman"/>
            <w:sz w:val="24"/>
            <w:szCs w:val="24"/>
          </w:rPr>
          <w:t xml:space="preserve">See </w:t>
        </w:r>
      </w:ins>
      <w:ins w:id="879" w:author="Amanda" w:date="2024-09-03T09:20:00Z">
        <w:r>
          <w:rPr>
            <w:rFonts w:ascii="Times New Roman" w:hAnsi="Times New Roman" w:cs="Times New Roman"/>
            <w:sz w:val="24"/>
            <w:szCs w:val="24"/>
            <w:shd w:val="clear" w:color="auto" w:fill="FFFFFF"/>
          </w:rPr>
          <w:t xml:space="preserve">D&amp;F </w:t>
        </w:r>
      </w:ins>
      <w:ins w:id="880" w:author="Amanda" w:date="2024-09-03T09:21:00Z">
        <w:r>
          <w:rPr>
            <w:rFonts w:ascii="Times New Roman" w:hAnsi="Times New Roman" w:cs="Times New Roman"/>
            <w:sz w:val="24"/>
            <w:szCs w:val="24"/>
            <w:shd w:val="clear" w:color="auto" w:fill="FFFFFF"/>
          </w:rPr>
          <w:t xml:space="preserve">Template </w:t>
        </w:r>
        <w:r w:rsidRPr="00C3481E">
          <w:rPr>
            <w:rFonts w:ascii="Times New Roman" w:hAnsi="Times New Roman" w:cs="Times New Roman"/>
            <w:sz w:val="24"/>
            <w:szCs w:val="24"/>
          </w:rPr>
          <w:t xml:space="preserve">located in the </w:t>
        </w:r>
      </w:ins>
      <w:ins w:id="881" w:author="Amanda" w:date="2024-09-03T09:25:00Z">
        <w:r>
          <w:rPr>
            <w:rFonts w:ascii="Times New Roman" w:hAnsi="Times New Roman" w:cs="Times New Roman"/>
            <w:sz w:val="24"/>
            <w:szCs w:val="24"/>
          </w:rPr>
          <w:fldChar w:fldCharType="begin"/>
        </w:r>
        <w:r>
          <w:rPr>
            <w:rFonts w:ascii="Times New Roman" w:hAnsi="Times New Roman" w:cs="Times New Roman"/>
            <w:sz w:val="24"/>
            <w:szCs w:val="24"/>
          </w:rPr>
          <w:instrText>HYPERLINK "https://armyeitaas.sharepoint-mil.us/sites/ASA-ALT-PAM-Compass/SitePages/Templates.aspx"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0161C">
          <w:rPr>
            <w:rStyle w:val="Hyperlink"/>
            <w:rFonts w:ascii="Times New Roman" w:hAnsi="Times New Roman" w:cs="Times New Roman"/>
            <w:sz w:val="24"/>
            <w:szCs w:val="24"/>
          </w:rPr>
          <w:t>Army Templates and Guides</w:t>
        </w:r>
        <w:r>
          <w:rPr>
            <w:rFonts w:ascii="Times New Roman" w:hAnsi="Times New Roman" w:cs="Times New Roman"/>
            <w:sz w:val="24"/>
            <w:szCs w:val="24"/>
          </w:rPr>
          <w:fldChar w:fldCharType="end"/>
        </w:r>
      </w:ins>
      <w:ins w:id="882" w:author="Amanda" w:date="2024-09-03T09:21:00Z">
        <w:r>
          <w:rPr>
            <w:rFonts w:ascii="Times New Roman" w:hAnsi="Times New Roman" w:cs="Times New Roman"/>
            <w:sz w:val="24"/>
            <w:szCs w:val="24"/>
          </w:rPr>
          <w:t xml:space="preserve"> on </w:t>
        </w:r>
        <w:r>
          <w:rPr>
            <w:rFonts w:ascii="Times New Roman" w:hAnsi="Times New Roman" w:cs="Times New Roman"/>
            <w:sz w:val="24"/>
            <w:szCs w:val="24"/>
          </w:rPr>
          <w:fldChar w:fldCharType="begin"/>
        </w:r>
        <w:r>
          <w:rPr>
            <w:rFonts w:ascii="Times New Roman" w:hAnsi="Times New Roman" w:cs="Times New Roman"/>
            <w:sz w:val="24"/>
            <w:szCs w:val="24"/>
          </w:rPr>
          <w:instrText>HYPERLINK "https://armyeitaas.sharepoint-mil.us/sites/ASA-ALT-PAM"</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3481E">
          <w:rPr>
            <w:rStyle w:val="Hyperlink"/>
            <w:rFonts w:ascii="Times New Roman" w:hAnsi="Times New Roman" w:cs="Times New Roman"/>
            <w:sz w:val="24"/>
            <w:szCs w:val="24"/>
          </w:rPr>
          <w:t>PAM</w:t>
        </w:r>
        <w:r>
          <w:rPr>
            <w:rFonts w:ascii="Times New Roman" w:hAnsi="Times New Roman" w:cs="Times New Roman"/>
            <w:sz w:val="24"/>
            <w:szCs w:val="24"/>
          </w:rPr>
          <w:fldChar w:fldCharType="end"/>
        </w:r>
      </w:ins>
      <w:ins w:id="883" w:author="Amanda" w:date="2024-09-03T09:20:00Z">
        <w:r>
          <w:rPr>
            <w:rFonts w:ascii="Times New Roman" w:hAnsi="Times New Roman" w:cs="Times New Roman"/>
            <w:sz w:val="24"/>
            <w:szCs w:val="24"/>
            <w:shd w:val="clear" w:color="auto" w:fill="FFFFFF"/>
          </w:rPr>
          <w:t xml:space="preserve"> </w:t>
        </w:r>
      </w:ins>
      <w:ins w:id="884" w:author="Amanda" w:date="2024-09-03T09:21:00Z">
        <w:r>
          <w:rPr>
            <w:rFonts w:ascii="Times New Roman" w:hAnsi="Times New Roman" w:cs="Times New Roman"/>
            <w:sz w:val="24"/>
            <w:szCs w:val="24"/>
          </w:rPr>
          <w:t xml:space="preserve">to document a public interest determination </w:t>
        </w:r>
        <w:r w:rsidRPr="00F21BE9">
          <w:rPr>
            <w:rFonts w:ascii="Times New Roman" w:hAnsi="Times New Roman" w:cs="Times New Roman"/>
            <w:sz w:val="24"/>
            <w:szCs w:val="24"/>
          </w:rPr>
          <w:t xml:space="preserve">under 10 USC 3204(a)(7) and FAR 6.302-7 in support of the award of </w:t>
        </w:r>
        <w:r>
          <w:rPr>
            <w:rFonts w:ascii="Times New Roman" w:hAnsi="Times New Roman" w:cs="Times New Roman"/>
            <w:sz w:val="24"/>
            <w:szCs w:val="24"/>
          </w:rPr>
          <w:t xml:space="preserve">a </w:t>
        </w:r>
        <w:r w:rsidRPr="00F21BE9">
          <w:rPr>
            <w:rFonts w:ascii="Times New Roman" w:hAnsi="Times New Roman" w:cs="Times New Roman"/>
            <w:sz w:val="24"/>
            <w:szCs w:val="24"/>
          </w:rPr>
          <w:t>“covered contract.”  See DPC</w:t>
        </w:r>
        <w:r>
          <w:rPr>
            <w:rFonts w:ascii="Times New Roman" w:hAnsi="Times New Roman" w:cs="Times New Roman"/>
            <w:sz w:val="24"/>
            <w:szCs w:val="24"/>
          </w:rPr>
          <w:t>AP</w:t>
        </w:r>
        <w:r w:rsidRPr="00F21BE9">
          <w:rPr>
            <w:rFonts w:ascii="Times New Roman" w:hAnsi="Times New Roman" w:cs="Times New Roman"/>
            <w:sz w:val="24"/>
            <w:szCs w:val="24"/>
          </w:rPr>
          <w:t xml:space="preserve"> Class Deviation 202</w:t>
        </w:r>
        <w:r>
          <w:rPr>
            <w:rFonts w:ascii="Times New Roman" w:hAnsi="Times New Roman" w:cs="Times New Roman"/>
            <w:sz w:val="24"/>
            <w:szCs w:val="24"/>
          </w:rPr>
          <w:t>4</w:t>
        </w:r>
        <w:r w:rsidRPr="00F21BE9">
          <w:rPr>
            <w:rFonts w:ascii="Times New Roman" w:hAnsi="Times New Roman" w:cs="Times New Roman"/>
            <w:sz w:val="24"/>
            <w:szCs w:val="24"/>
          </w:rPr>
          <w:t>-</w:t>
        </w:r>
        <w:r w:rsidRPr="00C462BB">
          <w:rPr>
            <w:rFonts w:ascii="Times New Roman" w:hAnsi="Times New Roman" w:cs="Times New Roman"/>
            <w:sz w:val="24"/>
            <w:szCs w:val="24"/>
          </w:rPr>
          <w:t>O0005</w:t>
        </w:r>
        <w:r>
          <w:rPr>
            <w:rFonts w:ascii="Times New Roman" w:hAnsi="Times New Roman" w:cs="Times New Roman"/>
            <w:sz w:val="24"/>
            <w:szCs w:val="24"/>
          </w:rPr>
          <w:t>–</w:t>
        </w:r>
        <w:r w:rsidRPr="00F21BE9">
          <w:rPr>
            <w:rFonts w:ascii="Times New Roman" w:hAnsi="Times New Roman" w:cs="Times New Roman"/>
            <w:sz w:val="24"/>
            <w:szCs w:val="24"/>
          </w:rPr>
          <w:t xml:space="preserve"> </w:t>
        </w:r>
        <w:r>
          <w:rPr>
            <w:rFonts w:ascii="Times New Roman" w:hAnsi="Times New Roman" w:cs="Times New Roman"/>
            <w:sz w:val="24"/>
            <w:szCs w:val="24"/>
          </w:rPr>
          <w:t>Temporary Authorizations for Covered Contracts Related to Ukraine, Taiwan, and Israel</w:t>
        </w:r>
        <w:r w:rsidRPr="00F21BE9">
          <w:rPr>
            <w:rFonts w:ascii="Times New Roman" w:hAnsi="Times New Roman" w:cs="Times New Roman"/>
            <w:sz w:val="24"/>
            <w:szCs w:val="24"/>
          </w:rPr>
          <w:t>.</w:t>
        </w:r>
      </w:ins>
    </w:p>
    <w:p w14:paraId="07148AD9" w14:textId="17B425B3" w:rsidR="0080161C" w:rsidRPr="00F21BE9" w:rsidDel="0080161C" w:rsidRDefault="0080161C" w:rsidP="0080161C">
      <w:pPr>
        <w:rPr>
          <w:del w:id="885" w:author="Amanda" w:date="2024-09-03T09:23:00Z"/>
        </w:rPr>
      </w:pPr>
    </w:p>
    <w:p w14:paraId="7C5CE5A6" w14:textId="55F48932" w:rsidR="00474685" w:rsidRPr="00F21BE9" w:rsidDel="0080161C" w:rsidRDefault="00474685" w:rsidP="00474685">
      <w:pPr>
        <w:spacing w:after="240"/>
        <w:rPr>
          <w:del w:id="886" w:author="Amanda" w:date="2024-09-03T09:23:00Z"/>
          <w:rFonts w:ascii="Arial" w:hAnsi="Arial" w:cs="Arial"/>
          <w:sz w:val="24"/>
          <w:szCs w:val="24"/>
        </w:rPr>
      </w:pPr>
      <w:del w:id="887" w:author="Amanda" w:date="2024-09-03T09:23:00Z">
        <w:r w:rsidRPr="00F21BE9" w:rsidDel="0080161C">
          <w:rPr>
            <w:rFonts w:ascii="Times New Roman" w:hAnsi="Times New Roman" w:cs="Times New Roman"/>
            <w:sz w:val="24"/>
            <w:szCs w:val="24"/>
          </w:rPr>
          <w:delText xml:space="preserve">This form shall be used to document a public interest determination under 10 USC 3204(a)(7) and FAR 6.302-7 in support of the award of </w:delText>
        </w:r>
        <w:r w:rsidR="00356340" w:rsidDel="0080161C">
          <w:rPr>
            <w:rFonts w:ascii="Times New Roman" w:hAnsi="Times New Roman" w:cs="Times New Roman"/>
            <w:sz w:val="24"/>
            <w:szCs w:val="24"/>
          </w:rPr>
          <w:delText xml:space="preserve">a </w:delText>
        </w:r>
        <w:r w:rsidRPr="00F21BE9" w:rsidDel="0080161C">
          <w:rPr>
            <w:rFonts w:ascii="Times New Roman" w:hAnsi="Times New Roman" w:cs="Times New Roman"/>
            <w:sz w:val="24"/>
            <w:szCs w:val="24"/>
          </w:rPr>
          <w:delText xml:space="preserve">“covered contract.”  See DPC Class Deviation </w:delText>
        </w:r>
        <w:r w:rsidR="00356340" w:rsidRPr="00F21BE9" w:rsidDel="0080161C">
          <w:rPr>
            <w:rFonts w:ascii="Times New Roman" w:hAnsi="Times New Roman" w:cs="Times New Roman"/>
            <w:sz w:val="24"/>
            <w:szCs w:val="24"/>
          </w:rPr>
          <w:delText>202</w:delText>
        </w:r>
        <w:r w:rsidR="003451BE" w:rsidDel="0080161C">
          <w:rPr>
            <w:rFonts w:ascii="Times New Roman" w:hAnsi="Times New Roman" w:cs="Times New Roman"/>
            <w:sz w:val="24"/>
            <w:szCs w:val="24"/>
          </w:rPr>
          <w:delText>4</w:delText>
        </w:r>
        <w:r w:rsidR="00356340" w:rsidRPr="00F21BE9" w:rsidDel="0080161C">
          <w:rPr>
            <w:rFonts w:ascii="Times New Roman" w:hAnsi="Times New Roman" w:cs="Times New Roman"/>
            <w:sz w:val="24"/>
            <w:szCs w:val="24"/>
          </w:rPr>
          <w:delText>-</w:delText>
        </w:r>
        <w:r w:rsidR="00C462BB" w:rsidRPr="00C462BB" w:rsidDel="0080161C">
          <w:rPr>
            <w:rFonts w:ascii="Times New Roman" w:hAnsi="Times New Roman" w:cs="Times New Roman"/>
            <w:sz w:val="24"/>
            <w:szCs w:val="24"/>
          </w:rPr>
          <w:delText>O0005</w:delText>
        </w:r>
        <w:r w:rsidR="006D5A3E" w:rsidDel="0080161C">
          <w:rPr>
            <w:rFonts w:ascii="Times New Roman" w:hAnsi="Times New Roman" w:cs="Times New Roman"/>
            <w:sz w:val="24"/>
            <w:szCs w:val="24"/>
          </w:rPr>
          <w:delText>–</w:delText>
        </w:r>
        <w:r w:rsidRPr="00F21BE9" w:rsidDel="0080161C">
          <w:rPr>
            <w:rFonts w:ascii="Times New Roman" w:hAnsi="Times New Roman" w:cs="Times New Roman"/>
            <w:sz w:val="24"/>
            <w:szCs w:val="24"/>
          </w:rPr>
          <w:delText xml:space="preserve"> </w:delText>
        </w:r>
        <w:r w:rsidR="006D5A3E" w:rsidDel="0080161C">
          <w:rPr>
            <w:rFonts w:ascii="Times New Roman" w:hAnsi="Times New Roman" w:cs="Times New Roman"/>
            <w:sz w:val="24"/>
            <w:szCs w:val="24"/>
          </w:rPr>
          <w:delText>Temporary Authorizations for Covered Contracts Related to Ukraine</w:delText>
        </w:r>
        <w:r w:rsidR="003451BE" w:rsidDel="0080161C">
          <w:rPr>
            <w:rFonts w:ascii="Times New Roman" w:hAnsi="Times New Roman" w:cs="Times New Roman"/>
            <w:sz w:val="24"/>
            <w:szCs w:val="24"/>
          </w:rPr>
          <w:delText>, Taiwan, and Israel</w:delText>
        </w:r>
        <w:r w:rsidRPr="00F21BE9" w:rsidDel="0080161C">
          <w:rPr>
            <w:rFonts w:ascii="Times New Roman" w:hAnsi="Times New Roman" w:cs="Times New Roman"/>
            <w:sz w:val="24"/>
            <w:szCs w:val="24"/>
          </w:rPr>
          <w:delText>.</w:delText>
        </w:r>
      </w:del>
    </w:p>
    <w:p w14:paraId="12E2FB42" w14:textId="36EFBB25" w:rsidR="00474685" w:rsidRPr="00F21BE9" w:rsidDel="0080161C" w:rsidRDefault="00474685" w:rsidP="00474685">
      <w:pPr>
        <w:spacing w:after="240"/>
        <w:rPr>
          <w:del w:id="888" w:author="Amanda" w:date="2024-09-03T09:23:00Z"/>
          <w:rFonts w:ascii="Times New Roman" w:hAnsi="Times New Roman" w:cs="Times New Roman"/>
          <w:sz w:val="24"/>
          <w:szCs w:val="24"/>
        </w:rPr>
      </w:pPr>
      <w:del w:id="889" w:author="Amanda" w:date="2024-09-03T09:23:00Z">
        <w:r w:rsidRPr="00F21BE9" w:rsidDel="0080161C">
          <w:rPr>
            <w:rFonts w:ascii="Times New Roman" w:hAnsi="Times New Roman" w:cs="Times New Roman"/>
            <w:sz w:val="24"/>
            <w:szCs w:val="24"/>
          </w:rPr>
          <w:lastRenderedPageBreak/>
          <w:delText xml:space="preserve">Do not use letterhead for this document. </w:delText>
        </w:r>
      </w:del>
    </w:p>
    <w:p w14:paraId="28CDC076" w14:textId="4D416008" w:rsidR="00474685" w:rsidRPr="00F21BE9" w:rsidDel="0080161C" w:rsidRDefault="00474685" w:rsidP="00474685">
      <w:pPr>
        <w:spacing w:after="240"/>
        <w:rPr>
          <w:del w:id="890" w:author="Amanda" w:date="2024-09-03T09:23:00Z"/>
          <w:rFonts w:ascii="Times New Roman" w:hAnsi="Times New Roman" w:cs="Times New Roman"/>
          <w:i/>
          <w:iCs/>
          <w:sz w:val="24"/>
          <w:szCs w:val="24"/>
        </w:rPr>
      </w:pPr>
      <w:del w:id="891" w:author="Amanda" w:date="2024-09-03T09:23:00Z">
        <w:r w:rsidRPr="00F21BE9" w:rsidDel="0080161C">
          <w:rPr>
            <w:rFonts w:ascii="Times New Roman" w:hAnsi="Times New Roman" w:cs="Times New Roman"/>
            <w:i/>
            <w:iCs/>
            <w:sz w:val="24"/>
            <w:szCs w:val="24"/>
          </w:rPr>
          <w:delText xml:space="preserve">(See AFARS 5106.302-7, AFARS 5153, and Appendix GG for further delegations)  </w:delText>
        </w:r>
      </w:del>
    </w:p>
    <w:p w14:paraId="4D7C87DE" w14:textId="0FBC1E85" w:rsidR="00240299" w:rsidRPr="002A2346" w:rsidDel="0080161C" w:rsidRDefault="00240299" w:rsidP="00240299">
      <w:pPr>
        <w:pBdr>
          <w:bottom w:val="single" w:sz="6" w:space="1" w:color="auto"/>
        </w:pBdr>
        <w:jc w:val="center"/>
        <w:rPr>
          <w:del w:id="892" w:author="Amanda" w:date="2024-09-03T09:23:00Z"/>
          <w:rFonts w:ascii="Arial" w:hAnsi="Arial" w:cs="Arial"/>
          <w:b/>
          <w:bCs/>
          <w:sz w:val="24"/>
          <w:szCs w:val="24"/>
        </w:rPr>
      </w:pPr>
      <w:del w:id="893" w:author="Amanda" w:date="2024-09-03T09:23:00Z">
        <w:r w:rsidRPr="002A2346" w:rsidDel="0080161C">
          <w:rPr>
            <w:rFonts w:ascii="Arial" w:hAnsi="Arial" w:cs="Arial"/>
            <w:b/>
            <w:bCs/>
            <w:sz w:val="24"/>
            <w:szCs w:val="24"/>
          </w:rPr>
          <w:delText>DETERMINATION AND FINDINGS</w:delText>
        </w:r>
      </w:del>
    </w:p>
    <w:p w14:paraId="3D752451" w14:textId="3EEB9A99" w:rsidR="00240299" w:rsidRPr="00C9772D" w:rsidDel="0080161C" w:rsidRDefault="00240299" w:rsidP="00240299">
      <w:pPr>
        <w:spacing w:after="0" w:line="240" w:lineRule="auto"/>
        <w:rPr>
          <w:del w:id="894" w:author="Amanda" w:date="2024-09-03T09:23:00Z"/>
          <w:rFonts w:ascii="Times New Roman" w:eastAsia="Times New Roman" w:hAnsi="Times New Roman" w:cs="Times New Roman"/>
          <w:sz w:val="24"/>
          <w:szCs w:val="24"/>
        </w:rPr>
      </w:pPr>
    </w:p>
    <w:p w14:paraId="51FF1B01" w14:textId="3F011D76" w:rsidR="00240299" w:rsidRPr="00C9772D" w:rsidDel="0080161C" w:rsidRDefault="00240299" w:rsidP="00240299">
      <w:pPr>
        <w:rPr>
          <w:del w:id="895" w:author="Amanda" w:date="2024-09-03T09:23:00Z"/>
          <w:rFonts w:ascii="Times New Roman" w:hAnsi="Times New Roman" w:cs="Times New Roman"/>
          <w:sz w:val="24"/>
          <w:szCs w:val="24"/>
        </w:rPr>
      </w:pPr>
      <w:del w:id="896" w:author="Amanda" w:date="2024-09-03T09:23:00Z">
        <w:r w:rsidRPr="00C9772D" w:rsidDel="0080161C">
          <w:rPr>
            <w:rFonts w:ascii="Times New Roman" w:hAnsi="Times New Roman" w:cs="Times New Roman"/>
            <w:b/>
            <w:bCs/>
            <w:sz w:val="24"/>
            <w:szCs w:val="24"/>
          </w:rPr>
          <w:delText>Title:</w:delText>
        </w:r>
        <w:r w:rsidRPr="00C9772D" w:rsidDel="0080161C">
          <w:rPr>
            <w:rFonts w:ascii="Times New Roman" w:hAnsi="Times New Roman" w:cs="Times New Roman"/>
            <w:sz w:val="24"/>
            <w:szCs w:val="24"/>
          </w:rPr>
          <w:delText xml:space="preserve">  Public Interest Determination Under Section 3204(a)(7) of Title 10, United States Code</w:delText>
        </w:r>
      </w:del>
    </w:p>
    <w:p w14:paraId="42BBDE90" w14:textId="2CF7A1D7" w:rsidR="00240299" w:rsidRPr="00C9772D" w:rsidDel="0080161C" w:rsidRDefault="00240299" w:rsidP="00240299">
      <w:pPr>
        <w:rPr>
          <w:del w:id="897" w:author="Amanda" w:date="2024-09-03T09:23:00Z"/>
          <w:rFonts w:ascii="Times New Roman" w:hAnsi="Times New Roman" w:cs="Times New Roman"/>
          <w:sz w:val="24"/>
          <w:szCs w:val="24"/>
        </w:rPr>
      </w:pPr>
      <w:del w:id="898" w:author="Amanda" w:date="2024-09-03T09:23:00Z">
        <w:r w:rsidRPr="00C9772D" w:rsidDel="0080161C">
          <w:rPr>
            <w:rFonts w:ascii="Times New Roman" w:hAnsi="Times New Roman" w:cs="Times New Roman"/>
            <w:b/>
            <w:bCs/>
            <w:sz w:val="24"/>
            <w:szCs w:val="24"/>
          </w:rPr>
          <w:delText>Authority:</w:delText>
        </w:r>
        <w:r w:rsidRPr="00C9772D" w:rsidDel="0080161C">
          <w:rPr>
            <w:rFonts w:ascii="Times New Roman" w:hAnsi="Times New Roman" w:cs="Times New Roman"/>
            <w:sz w:val="24"/>
            <w:szCs w:val="24"/>
          </w:rPr>
          <w:delText xml:space="preserve">  </w:delText>
        </w:r>
      </w:del>
    </w:p>
    <w:p w14:paraId="3C56150D" w14:textId="6866C258" w:rsidR="00240299" w:rsidRPr="00C9772D" w:rsidDel="0080161C" w:rsidRDefault="00240299" w:rsidP="00240299">
      <w:pPr>
        <w:pStyle w:val="NoSpacing"/>
        <w:numPr>
          <w:ilvl w:val="0"/>
          <w:numId w:val="9"/>
        </w:numPr>
        <w:rPr>
          <w:del w:id="899" w:author="Amanda" w:date="2024-09-03T09:23:00Z"/>
          <w:rFonts w:ascii="Times New Roman" w:hAnsi="Times New Roman" w:cs="Times New Roman"/>
          <w:sz w:val="24"/>
          <w:szCs w:val="24"/>
        </w:rPr>
      </w:pPr>
      <w:del w:id="900" w:author="Amanda" w:date="2024-09-03T09:23:00Z">
        <w:r w:rsidRPr="00C9772D" w:rsidDel="0080161C">
          <w:rPr>
            <w:rFonts w:ascii="Times New Roman" w:hAnsi="Times New Roman" w:cs="Times New Roman"/>
            <w:sz w:val="24"/>
            <w:szCs w:val="24"/>
          </w:rPr>
          <w:delText>Section 3204(a)(7) of Title 10, United States Code (10 U.S.C. 3204(a)(7))</w:delText>
        </w:r>
      </w:del>
    </w:p>
    <w:p w14:paraId="4D726C4A" w14:textId="39700383" w:rsidR="00240299" w:rsidRPr="00C9772D" w:rsidDel="0080161C" w:rsidRDefault="00240299" w:rsidP="00240299">
      <w:pPr>
        <w:pStyle w:val="NoSpacing"/>
        <w:numPr>
          <w:ilvl w:val="0"/>
          <w:numId w:val="9"/>
        </w:numPr>
        <w:rPr>
          <w:del w:id="901" w:author="Amanda" w:date="2024-09-03T09:23:00Z"/>
          <w:rFonts w:ascii="Times New Roman" w:hAnsi="Times New Roman" w:cs="Times New Roman"/>
          <w:sz w:val="24"/>
          <w:szCs w:val="24"/>
        </w:rPr>
      </w:pPr>
      <w:del w:id="902" w:author="Amanda" w:date="2024-09-03T09:23:00Z">
        <w:r w:rsidRPr="00C9772D" w:rsidDel="0080161C">
          <w:rPr>
            <w:rFonts w:ascii="Times New Roman" w:hAnsi="Times New Roman" w:cs="Times New Roman"/>
            <w:sz w:val="24"/>
            <w:szCs w:val="24"/>
          </w:rPr>
          <w:delText>Subsection 1244(a)(2), of the James M. Inhofe National Defense Authorization Act for Fiscal Year 2023</w:delText>
        </w:r>
        <w:r w:rsidR="007F2E88" w:rsidDel="0080161C">
          <w:rPr>
            <w:rFonts w:ascii="Times New Roman" w:hAnsi="Times New Roman" w:cs="Times New Roman"/>
            <w:sz w:val="24"/>
            <w:szCs w:val="24"/>
          </w:rPr>
          <w:delText>, as amended by Section 1242 of the FY24 NDAA</w:delText>
        </w:r>
      </w:del>
    </w:p>
    <w:p w14:paraId="39B1212F" w14:textId="2B12E856" w:rsidR="00240299" w:rsidRPr="00C9772D" w:rsidDel="0080161C" w:rsidRDefault="00356340" w:rsidP="00240299">
      <w:pPr>
        <w:pStyle w:val="NoSpacing"/>
        <w:numPr>
          <w:ilvl w:val="0"/>
          <w:numId w:val="9"/>
        </w:numPr>
        <w:rPr>
          <w:del w:id="903" w:author="Amanda" w:date="2024-09-03T09:23:00Z"/>
          <w:rFonts w:ascii="Times New Roman" w:hAnsi="Times New Roman" w:cs="Times New Roman"/>
          <w:sz w:val="24"/>
          <w:szCs w:val="24"/>
        </w:rPr>
      </w:pPr>
      <w:del w:id="904" w:author="Amanda" w:date="2024-09-03T09:23:00Z">
        <w:r w:rsidRPr="00C9772D" w:rsidDel="0080161C">
          <w:rPr>
            <w:rFonts w:ascii="Times New Roman" w:hAnsi="Times New Roman" w:cs="Times New Roman"/>
            <w:sz w:val="24"/>
            <w:szCs w:val="24"/>
          </w:rPr>
          <w:delText>DPC Class Deviation</w:delText>
        </w:r>
        <w:r w:rsidR="00240299" w:rsidRPr="00C9772D" w:rsidDel="0080161C">
          <w:rPr>
            <w:rFonts w:ascii="Times New Roman" w:eastAsia="Times New Roman" w:hAnsi="Times New Roman" w:cs="Times New Roman"/>
            <w:sz w:val="24"/>
            <w:szCs w:val="24"/>
          </w:rPr>
          <w:delText xml:space="preserve"> 202</w:delText>
        </w:r>
        <w:r w:rsidR="007F2E88" w:rsidDel="0080161C">
          <w:rPr>
            <w:rFonts w:ascii="Times New Roman" w:eastAsia="Times New Roman" w:hAnsi="Times New Roman" w:cs="Times New Roman"/>
            <w:sz w:val="24"/>
            <w:szCs w:val="24"/>
          </w:rPr>
          <w:delText>4-</w:delText>
        </w:r>
        <w:r w:rsidR="00C462BB" w:rsidRPr="00C462BB" w:rsidDel="0080161C">
          <w:rPr>
            <w:rFonts w:ascii="Times New Roman" w:eastAsia="Times New Roman" w:hAnsi="Times New Roman" w:cs="Times New Roman"/>
            <w:sz w:val="24"/>
            <w:szCs w:val="24"/>
          </w:rPr>
          <w:delText>O0005</w:delText>
        </w:r>
      </w:del>
    </w:p>
    <w:p w14:paraId="5B52DACB" w14:textId="41FF912D" w:rsidR="00240299" w:rsidRPr="00C9772D" w:rsidDel="0080161C" w:rsidRDefault="00240299" w:rsidP="00240299">
      <w:pPr>
        <w:pStyle w:val="NoSpacing"/>
        <w:numPr>
          <w:ilvl w:val="0"/>
          <w:numId w:val="9"/>
        </w:numPr>
        <w:rPr>
          <w:del w:id="905" w:author="Amanda" w:date="2024-09-03T09:23:00Z"/>
          <w:rFonts w:ascii="Times New Roman" w:hAnsi="Times New Roman" w:cs="Times New Roman"/>
          <w:sz w:val="24"/>
          <w:szCs w:val="24"/>
        </w:rPr>
      </w:pPr>
      <w:del w:id="906" w:author="Amanda" w:date="2024-09-03T09:13:00Z">
        <w:r w:rsidRPr="00C9772D" w:rsidDel="00C3481E">
          <w:rPr>
            <w:rFonts w:ascii="Times New Roman" w:hAnsi="Times New Roman" w:cs="Times New Roman"/>
            <w:sz w:val="24"/>
            <w:szCs w:val="24"/>
          </w:rPr>
          <w:delText>Army FAR Supplement</w:delText>
        </w:r>
      </w:del>
      <w:del w:id="907" w:author="Amanda" w:date="2024-09-03T09:23:00Z">
        <w:r w:rsidRPr="00C9772D" w:rsidDel="0080161C">
          <w:rPr>
            <w:rFonts w:ascii="Times New Roman" w:hAnsi="Times New Roman" w:cs="Times New Roman"/>
            <w:sz w:val="24"/>
            <w:szCs w:val="24"/>
          </w:rPr>
          <w:delText xml:space="preserve"> 5106.302-7 and Appendix GG</w:delText>
        </w:r>
      </w:del>
    </w:p>
    <w:p w14:paraId="14A08BF8" w14:textId="047143D8" w:rsidR="00240299" w:rsidRPr="00C9772D" w:rsidDel="0080161C" w:rsidRDefault="00240299" w:rsidP="00240299">
      <w:pPr>
        <w:pStyle w:val="NoSpacing"/>
        <w:rPr>
          <w:del w:id="908" w:author="Amanda" w:date="2024-09-03T09:23:00Z"/>
          <w:rFonts w:ascii="Times New Roman" w:hAnsi="Times New Roman" w:cs="Times New Roman"/>
          <w:sz w:val="24"/>
          <w:szCs w:val="24"/>
        </w:rPr>
      </w:pPr>
    </w:p>
    <w:p w14:paraId="6E2663FC" w14:textId="1A54F63F" w:rsidR="00240299" w:rsidRPr="00C9772D" w:rsidDel="0080161C" w:rsidRDefault="00240299" w:rsidP="00240299">
      <w:pPr>
        <w:rPr>
          <w:del w:id="909" w:author="Amanda" w:date="2024-09-03T09:23:00Z"/>
          <w:rFonts w:ascii="Times New Roman" w:hAnsi="Times New Roman" w:cs="Times New Roman"/>
          <w:sz w:val="24"/>
          <w:szCs w:val="24"/>
        </w:rPr>
      </w:pPr>
      <w:del w:id="910" w:author="Amanda" w:date="2024-09-03T09:23:00Z">
        <w:r w:rsidRPr="00C9772D" w:rsidDel="0080161C">
          <w:rPr>
            <w:rFonts w:ascii="Times New Roman" w:hAnsi="Times New Roman" w:cs="Times New Roman"/>
            <w:b/>
            <w:bCs/>
            <w:sz w:val="24"/>
            <w:szCs w:val="24"/>
          </w:rPr>
          <w:delText>Requesting Activity/Program Office:</w:delText>
        </w:r>
        <w:r w:rsidRPr="00C9772D" w:rsidDel="0080161C">
          <w:rPr>
            <w:rFonts w:ascii="Times New Roman" w:hAnsi="Times New Roman" w:cs="Times New Roman"/>
            <w:sz w:val="24"/>
            <w:szCs w:val="24"/>
          </w:rPr>
          <w:delText xml:space="preserve"> </w:delText>
        </w:r>
        <w:r w:rsidRPr="00C9772D" w:rsidDel="0080161C">
          <w:rPr>
            <w:rFonts w:ascii="Times New Roman" w:hAnsi="Times New Roman" w:cs="Times New Roman"/>
            <w:i/>
            <w:iCs/>
            <w:color w:val="FF0000"/>
            <w:sz w:val="24"/>
            <w:szCs w:val="24"/>
          </w:rPr>
          <w:delText>(insert requiring/program office name – e.g. PEO Missiles and Space)</w:delText>
        </w:r>
      </w:del>
    </w:p>
    <w:p w14:paraId="51D6B1E8" w14:textId="761BEF73" w:rsidR="00240299" w:rsidRPr="00C9772D" w:rsidDel="0080161C" w:rsidRDefault="00240299" w:rsidP="00240299">
      <w:pPr>
        <w:rPr>
          <w:del w:id="911" w:author="Amanda" w:date="2024-09-03T09:23:00Z"/>
          <w:rFonts w:ascii="Times New Roman" w:hAnsi="Times New Roman" w:cs="Times New Roman"/>
          <w:sz w:val="24"/>
          <w:szCs w:val="24"/>
        </w:rPr>
      </w:pPr>
      <w:del w:id="912" w:author="Amanda" w:date="2024-09-03T09:23:00Z">
        <w:r w:rsidRPr="00C9772D" w:rsidDel="0080161C">
          <w:rPr>
            <w:rFonts w:ascii="Times New Roman" w:hAnsi="Times New Roman" w:cs="Times New Roman"/>
            <w:b/>
            <w:bCs/>
            <w:sz w:val="24"/>
            <w:szCs w:val="24"/>
          </w:rPr>
          <w:delText>Contracting Activity:</w:delText>
        </w:r>
        <w:r w:rsidRPr="00C9772D" w:rsidDel="0080161C">
          <w:rPr>
            <w:rFonts w:ascii="Times New Roman" w:hAnsi="Times New Roman" w:cs="Times New Roman"/>
            <w:sz w:val="24"/>
            <w:szCs w:val="24"/>
          </w:rPr>
          <w:delText xml:space="preserve"> </w:delText>
        </w:r>
        <w:r w:rsidRPr="00C9772D" w:rsidDel="0080161C">
          <w:rPr>
            <w:rFonts w:ascii="Times New Roman" w:hAnsi="Times New Roman" w:cs="Times New Roman"/>
            <w:i/>
            <w:iCs/>
            <w:color w:val="FF0000"/>
            <w:sz w:val="24"/>
            <w:szCs w:val="24"/>
          </w:rPr>
          <w:delText>(insert awarding contracting office – e.g. Army Contracting Command – Redstone Arsenal and Contracting Officer name and email address)</w:delText>
        </w:r>
      </w:del>
    </w:p>
    <w:p w14:paraId="3473F8C2" w14:textId="268CCB9B" w:rsidR="00240299" w:rsidRPr="00C9772D" w:rsidDel="0080161C" w:rsidRDefault="00240299" w:rsidP="00240299">
      <w:pPr>
        <w:rPr>
          <w:del w:id="913" w:author="Amanda" w:date="2024-09-03T09:23:00Z"/>
          <w:rFonts w:ascii="Times New Roman" w:hAnsi="Times New Roman" w:cs="Times New Roman"/>
          <w:b/>
          <w:bCs/>
          <w:color w:val="FF0000"/>
          <w:sz w:val="24"/>
          <w:szCs w:val="24"/>
        </w:rPr>
      </w:pPr>
      <w:del w:id="914" w:author="Amanda" w:date="2024-09-03T09:23:00Z">
        <w:r w:rsidRPr="00C9772D" w:rsidDel="0080161C">
          <w:rPr>
            <w:rFonts w:ascii="Times New Roman" w:hAnsi="Times New Roman" w:cs="Times New Roman"/>
            <w:b/>
            <w:bCs/>
            <w:sz w:val="24"/>
            <w:szCs w:val="24"/>
          </w:rPr>
          <w:delText xml:space="preserve">Contract Information: </w:delText>
        </w:r>
        <w:r w:rsidRPr="00C9772D" w:rsidDel="0080161C">
          <w:rPr>
            <w:rFonts w:ascii="Times New Roman" w:hAnsi="Times New Roman" w:cs="Times New Roman"/>
            <w:i/>
            <w:iCs/>
            <w:color w:val="FF0000"/>
            <w:sz w:val="24"/>
            <w:szCs w:val="24"/>
          </w:rPr>
          <w:delText>(insert contract number, total contract value, and total obligated dollars)</w:delText>
        </w:r>
      </w:del>
    </w:p>
    <w:p w14:paraId="601AFE65" w14:textId="62B552DC" w:rsidR="00240299" w:rsidRPr="00C9772D" w:rsidDel="0080161C" w:rsidRDefault="00240299" w:rsidP="00240299">
      <w:pPr>
        <w:rPr>
          <w:del w:id="915" w:author="Amanda" w:date="2024-09-03T09:23:00Z"/>
          <w:rFonts w:ascii="Times New Roman" w:hAnsi="Times New Roman" w:cs="Times New Roman"/>
          <w:i/>
          <w:iCs/>
          <w:sz w:val="24"/>
          <w:szCs w:val="24"/>
        </w:rPr>
      </w:pPr>
      <w:del w:id="916" w:author="Amanda" w:date="2024-09-03T09:23:00Z">
        <w:r w:rsidRPr="00C9772D" w:rsidDel="0080161C">
          <w:rPr>
            <w:rFonts w:ascii="Times New Roman" w:hAnsi="Times New Roman" w:cs="Times New Roman"/>
            <w:b/>
            <w:bCs/>
            <w:sz w:val="24"/>
            <w:szCs w:val="24"/>
          </w:rPr>
          <w:delText>Anticipated Award Date:</w:delText>
        </w:r>
        <w:r w:rsidRPr="00C9772D" w:rsidDel="0080161C">
          <w:rPr>
            <w:rFonts w:ascii="Times New Roman" w:hAnsi="Times New Roman" w:cs="Times New Roman"/>
            <w:i/>
            <w:iCs/>
            <w:sz w:val="24"/>
            <w:szCs w:val="24"/>
          </w:rPr>
          <w:delText xml:space="preserve"> </w:delText>
        </w:r>
        <w:r w:rsidRPr="00C9772D" w:rsidDel="0080161C">
          <w:rPr>
            <w:rFonts w:ascii="Times New Roman" w:hAnsi="Times New Roman" w:cs="Times New Roman"/>
            <w:i/>
            <w:iCs/>
            <w:color w:val="FF0000"/>
            <w:sz w:val="24"/>
            <w:szCs w:val="24"/>
          </w:rPr>
          <w:delText>(insert award date taking into account the seven (7) congressional notification requirement.</w:delText>
        </w:r>
      </w:del>
    </w:p>
    <w:p w14:paraId="069E5351" w14:textId="6138AA5F" w:rsidR="00240299" w:rsidRPr="00C9772D" w:rsidDel="0080161C" w:rsidRDefault="00240299" w:rsidP="00240299">
      <w:pPr>
        <w:pStyle w:val="NoSpacing"/>
        <w:rPr>
          <w:del w:id="917" w:author="Amanda" w:date="2024-09-03T09:23:00Z"/>
          <w:rFonts w:ascii="Times New Roman" w:hAnsi="Times New Roman" w:cs="Times New Roman"/>
          <w:sz w:val="24"/>
          <w:szCs w:val="24"/>
        </w:rPr>
      </w:pPr>
    </w:p>
    <w:p w14:paraId="02EF101D" w14:textId="06AC7373" w:rsidR="00240299" w:rsidRPr="00C9772D" w:rsidDel="0080161C" w:rsidRDefault="00240299" w:rsidP="00240299">
      <w:pPr>
        <w:pStyle w:val="NoSpacing"/>
        <w:rPr>
          <w:del w:id="918" w:author="Amanda" w:date="2024-09-03T09:23:00Z"/>
          <w:rFonts w:ascii="Times New Roman" w:hAnsi="Times New Roman" w:cs="Times New Roman"/>
          <w:sz w:val="24"/>
          <w:szCs w:val="24"/>
        </w:rPr>
      </w:pPr>
      <w:del w:id="919" w:author="Amanda" w:date="2024-09-03T09:23:00Z">
        <w:r w:rsidRPr="00C9772D" w:rsidDel="0080161C">
          <w:rPr>
            <w:rFonts w:ascii="Times New Roman" w:hAnsi="Times New Roman" w:cs="Times New Roman"/>
            <w:b/>
            <w:bCs/>
            <w:sz w:val="24"/>
            <w:szCs w:val="24"/>
          </w:rPr>
          <w:delText>Requirement Description:</w:delText>
        </w:r>
        <w:r w:rsidRPr="00C9772D" w:rsidDel="0080161C">
          <w:rPr>
            <w:rFonts w:ascii="Times New Roman" w:hAnsi="Times New Roman" w:cs="Times New Roman"/>
            <w:sz w:val="24"/>
            <w:szCs w:val="24"/>
          </w:rPr>
          <w:delText xml:space="preserve"> </w:delText>
        </w:r>
        <w:r w:rsidRPr="00C9772D" w:rsidDel="0080161C">
          <w:rPr>
            <w:rFonts w:ascii="Times New Roman" w:hAnsi="Times New Roman" w:cs="Times New Roman"/>
            <w:i/>
            <w:color w:val="FF0000"/>
            <w:sz w:val="24"/>
            <w:szCs w:val="24"/>
          </w:rPr>
          <w:delText>(Insert brief description of the type of supplies/services to be acquired and estimated dollar value of the award)</w:delText>
        </w:r>
        <w:r w:rsidRPr="00C9772D" w:rsidDel="0080161C">
          <w:rPr>
            <w:rFonts w:ascii="Times New Roman" w:hAnsi="Times New Roman" w:cs="Times New Roman"/>
            <w:color w:val="FF0000"/>
            <w:sz w:val="24"/>
            <w:szCs w:val="24"/>
          </w:rPr>
          <w:delText xml:space="preserve"> </w:delText>
        </w:r>
      </w:del>
    </w:p>
    <w:p w14:paraId="2849D92A" w14:textId="20D5BDF9" w:rsidR="00240299" w:rsidRPr="00C9772D" w:rsidDel="0080161C" w:rsidRDefault="00240299" w:rsidP="00240299">
      <w:pPr>
        <w:pStyle w:val="NoSpacing"/>
        <w:rPr>
          <w:del w:id="920" w:author="Amanda" w:date="2024-09-03T09:23:00Z"/>
          <w:rFonts w:ascii="Times New Roman" w:hAnsi="Times New Roman" w:cs="Times New Roman"/>
          <w:sz w:val="24"/>
          <w:szCs w:val="24"/>
        </w:rPr>
      </w:pPr>
    </w:p>
    <w:p w14:paraId="341CF5AE" w14:textId="42E5BFF7" w:rsidR="00240299" w:rsidRPr="00C9772D" w:rsidDel="0080161C" w:rsidRDefault="00240299" w:rsidP="00240299">
      <w:pPr>
        <w:pStyle w:val="NoSpacing"/>
        <w:rPr>
          <w:del w:id="921" w:author="Amanda" w:date="2024-09-03T09:23:00Z"/>
          <w:rFonts w:ascii="Times New Roman" w:hAnsi="Times New Roman" w:cs="Times New Roman"/>
          <w:i/>
          <w:sz w:val="24"/>
          <w:szCs w:val="24"/>
        </w:rPr>
      </w:pPr>
    </w:p>
    <w:p w14:paraId="5609E163" w14:textId="0803D7C2" w:rsidR="00240299" w:rsidRPr="00C9772D" w:rsidDel="0080161C" w:rsidRDefault="00240299" w:rsidP="00240299">
      <w:pPr>
        <w:jc w:val="center"/>
        <w:rPr>
          <w:del w:id="922" w:author="Amanda" w:date="2024-09-03T09:23:00Z"/>
          <w:rFonts w:ascii="Times New Roman" w:hAnsi="Times New Roman" w:cs="Times New Roman"/>
          <w:b/>
          <w:bCs/>
          <w:sz w:val="24"/>
          <w:szCs w:val="24"/>
        </w:rPr>
      </w:pPr>
      <w:del w:id="923" w:author="Amanda" w:date="2024-09-03T09:23:00Z">
        <w:r w:rsidRPr="00C9772D" w:rsidDel="0080161C">
          <w:rPr>
            <w:rFonts w:ascii="Times New Roman" w:hAnsi="Times New Roman" w:cs="Times New Roman"/>
            <w:b/>
            <w:bCs/>
            <w:sz w:val="24"/>
            <w:szCs w:val="24"/>
          </w:rPr>
          <w:delText>FINDINGS</w:delText>
        </w:r>
      </w:del>
    </w:p>
    <w:p w14:paraId="54187040" w14:textId="7C302E1C" w:rsidR="00240299" w:rsidRPr="00C9772D" w:rsidDel="0080161C" w:rsidRDefault="00240299" w:rsidP="00240299">
      <w:pPr>
        <w:kinsoku w:val="0"/>
        <w:overflowPunct w:val="0"/>
        <w:autoSpaceDE w:val="0"/>
        <w:autoSpaceDN w:val="0"/>
        <w:adjustRightInd w:val="0"/>
        <w:spacing w:before="1" w:after="0" w:line="240" w:lineRule="auto"/>
        <w:ind w:left="40" w:right="113"/>
        <w:rPr>
          <w:del w:id="924" w:author="Amanda" w:date="2024-09-03T09:23:00Z"/>
          <w:rFonts w:ascii="Times New Roman" w:hAnsi="Times New Roman" w:cs="Times New Roman"/>
          <w:i/>
          <w:iCs/>
          <w:sz w:val="24"/>
          <w:szCs w:val="24"/>
        </w:rPr>
      </w:pPr>
      <w:del w:id="925" w:author="Amanda" w:date="2024-09-03T09:23:00Z">
        <w:r w:rsidRPr="00C9772D" w:rsidDel="0080161C">
          <w:rPr>
            <w:rFonts w:ascii="Times New Roman" w:hAnsi="Times New Roman" w:cs="Times New Roman"/>
            <w:sz w:val="24"/>
            <w:szCs w:val="24"/>
          </w:rPr>
          <w:delText>1.  Pursuant to 10 U.S.C. section 320</w:delText>
        </w:r>
        <w:r w:rsidR="005D73C0" w:rsidRPr="00C9772D" w:rsidDel="0080161C">
          <w:rPr>
            <w:rFonts w:ascii="Times New Roman" w:hAnsi="Times New Roman" w:cs="Times New Roman"/>
            <w:sz w:val="24"/>
            <w:szCs w:val="24"/>
          </w:rPr>
          <w:delText>4</w:delText>
        </w:r>
        <w:r w:rsidRPr="00C9772D" w:rsidDel="0080161C">
          <w:rPr>
            <w:rFonts w:ascii="Times New Roman" w:hAnsi="Times New Roman" w:cs="Times New Roman"/>
            <w:sz w:val="24"/>
            <w:szCs w:val="24"/>
          </w:rPr>
          <w:delText xml:space="preserve">(a)(7), as implemented in Federal Acquisition Regulation </w:delText>
        </w:r>
        <w:r w:rsidR="007448D9" w:rsidRPr="00C9772D" w:rsidDel="0080161C">
          <w:rPr>
            <w:rFonts w:ascii="Times New Roman" w:hAnsi="Times New Roman" w:cs="Times New Roman"/>
            <w:sz w:val="24"/>
            <w:szCs w:val="24"/>
          </w:rPr>
          <w:delText xml:space="preserve">(FAR) </w:delText>
        </w:r>
        <w:r w:rsidRPr="00C9772D" w:rsidDel="0080161C">
          <w:rPr>
            <w:rFonts w:ascii="Times New Roman" w:hAnsi="Times New Roman" w:cs="Times New Roman"/>
            <w:sz w:val="24"/>
            <w:szCs w:val="24"/>
          </w:rPr>
          <w:delText xml:space="preserve">6.302-7, full and open competition need not be provided for when the head of the agency determines that it is not in the public interest in the particular procurement concerned.  Subsection 1244(a)(2) of the James M. Inhofe National Defense Authorization Act for Fiscal Year 2023 (NDAA </w:delText>
        </w:r>
        <w:r w:rsidR="00356340" w:rsidRPr="00C9772D" w:rsidDel="0080161C">
          <w:rPr>
            <w:rFonts w:ascii="Times New Roman" w:hAnsi="Times New Roman" w:cs="Times New Roman"/>
            <w:sz w:val="24"/>
            <w:szCs w:val="24"/>
          </w:rPr>
          <w:delText>FY</w:delText>
        </w:r>
        <w:r w:rsidRPr="00C9772D" w:rsidDel="0080161C">
          <w:rPr>
            <w:rFonts w:ascii="Times New Roman" w:hAnsi="Times New Roman" w:cs="Times New Roman"/>
            <w:sz w:val="24"/>
            <w:szCs w:val="24"/>
          </w:rPr>
          <w:delText>2023),</w:delText>
        </w:r>
        <w:r w:rsidR="007F2E88" w:rsidDel="0080161C">
          <w:rPr>
            <w:rFonts w:ascii="Times New Roman" w:hAnsi="Times New Roman" w:cs="Times New Roman"/>
            <w:sz w:val="24"/>
            <w:szCs w:val="24"/>
          </w:rPr>
          <w:delText xml:space="preserve"> as amended by section 1242 of the FY24 NDAA, </w:delText>
        </w:r>
        <w:r w:rsidRPr="00C9772D" w:rsidDel="0080161C">
          <w:rPr>
            <w:rFonts w:ascii="Times New Roman" w:hAnsi="Times New Roman" w:cs="Times New Roman"/>
            <w:sz w:val="24"/>
            <w:szCs w:val="24"/>
          </w:rPr>
          <w:delText xml:space="preserve">implemented in </w:delText>
        </w:r>
        <w:r w:rsidR="00CD1CCD" w:rsidRPr="00C9772D" w:rsidDel="0080161C">
          <w:rPr>
            <w:rFonts w:ascii="Times New Roman" w:hAnsi="Times New Roman" w:cs="Times New Roman"/>
            <w:sz w:val="24"/>
            <w:szCs w:val="24"/>
          </w:rPr>
          <w:delText xml:space="preserve">DPC </w:delText>
        </w:r>
        <w:r w:rsidRPr="00C9772D" w:rsidDel="0080161C">
          <w:rPr>
            <w:rFonts w:ascii="Times New Roman" w:hAnsi="Times New Roman" w:cs="Times New Roman"/>
            <w:sz w:val="24"/>
            <w:szCs w:val="24"/>
          </w:rPr>
          <w:delText>Class Deviation 202</w:delText>
        </w:r>
        <w:r w:rsidR="007F2E88" w:rsidDel="0080161C">
          <w:rPr>
            <w:rFonts w:ascii="Times New Roman" w:hAnsi="Times New Roman" w:cs="Times New Roman"/>
            <w:sz w:val="24"/>
            <w:szCs w:val="24"/>
          </w:rPr>
          <w:delText>4</w:delText>
        </w:r>
        <w:r w:rsidRPr="00C9772D" w:rsidDel="0080161C">
          <w:rPr>
            <w:rFonts w:ascii="Times New Roman" w:hAnsi="Times New Roman" w:cs="Times New Roman"/>
            <w:sz w:val="24"/>
            <w:szCs w:val="24"/>
          </w:rPr>
          <w:delText>-</w:delText>
        </w:r>
        <w:r w:rsidR="00C462BB" w:rsidRPr="00C462BB" w:rsidDel="0080161C">
          <w:rPr>
            <w:rFonts w:ascii="Times New Roman" w:hAnsi="Times New Roman" w:cs="Times New Roman"/>
            <w:sz w:val="24"/>
            <w:szCs w:val="24"/>
          </w:rPr>
          <w:delText>O0005</w:delText>
        </w:r>
        <w:r w:rsidRPr="00C9772D" w:rsidDel="0080161C">
          <w:rPr>
            <w:rFonts w:ascii="Times New Roman" w:hAnsi="Times New Roman" w:cs="Times New Roman"/>
            <w:sz w:val="24"/>
            <w:szCs w:val="24"/>
          </w:rPr>
          <w:delText>, provides that a “covered contract” may be presumed to be in the public interest.  A “covered contract” is any contract, subcontract, or modification of a contract, or subcontract awarded by the Department of Defense to:</w:delText>
        </w:r>
      </w:del>
    </w:p>
    <w:p w14:paraId="4897268F" w14:textId="3B2EC733" w:rsidR="00240299" w:rsidRPr="00C9772D" w:rsidDel="0080161C" w:rsidRDefault="00356340" w:rsidP="00240299">
      <w:pPr>
        <w:widowControl w:val="0"/>
        <w:autoSpaceDE w:val="0"/>
        <w:autoSpaceDN w:val="0"/>
        <w:adjustRightInd w:val="0"/>
        <w:spacing w:before="120" w:after="0" w:line="240" w:lineRule="auto"/>
        <w:ind w:left="720"/>
        <w:rPr>
          <w:del w:id="926" w:author="Amanda" w:date="2024-09-03T09:23:00Z"/>
          <w:rFonts w:ascii="Times New Roman" w:hAnsi="Times New Roman" w:cs="Times New Roman"/>
          <w:sz w:val="24"/>
          <w:szCs w:val="24"/>
        </w:rPr>
      </w:pPr>
      <w:del w:id="927" w:author="Amanda" w:date="2024-09-03T09:23:00Z">
        <w:r w:rsidRPr="00C9772D" w:rsidDel="0080161C">
          <w:rPr>
            <w:rFonts w:ascii="Times New Roman" w:hAnsi="Times New Roman" w:cs="Times New Roman"/>
            <w:sz w:val="24"/>
            <w:szCs w:val="24"/>
          </w:rPr>
          <w:delText>a.</w:delText>
        </w:r>
        <w:r w:rsidR="00240299" w:rsidRPr="00C9772D" w:rsidDel="0080161C">
          <w:rPr>
            <w:rFonts w:ascii="Times New Roman" w:hAnsi="Times New Roman" w:cs="Times New Roman"/>
            <w:sz w:val="24"/>
            <w:szCs w:val="24"/>
          </w:rPr>
          <w:delText xml:space="preserve">  </w:delText>
        </w:r>
        <w:r w:rsidRPr="00C9772D" w:rsidDel="0080161C">
          <w:rPr>
            <w:rFonts w:ascii="Times New Roman" w:hAnsi="Times New Roman" w:cs="Times New Roman"/>
            <w:sz w:val="24"/>
            <w:szCs w:val="24"/>
          </w:rPr>
          <w:delText>B</w:delText>
        </w:r>
        <w:r w:rsidR="00240299" w:rsidRPr="00C9772D" w:rsidDel="0080161C">
          <w:rPr>
            <w:rFonts w:ascii="Times New Roman" w:hAnsi="Times New Roman" w:cs="Times New Roman"/>
            <w:sz w:val="24"/>
            <w:szCs w:val="24"/>
          </w:rPr>
          <w:delText xml:space="preserve">uild </w:delText>
        </w:r>
        <w:r w:rsidR="007F2E88" w:rsidDel="0080161C">
          <w:rPr>
            <w:rFonts w:ascii="Times New Roman" w:hAnsi="Times New Roman" w:cs="Times New Roman"/>
            <w:sz w:val="24"/>
            <w:szCs w:val="24"/>
          </w:rPr>
          <w:delText xml:space="preserve">or replenish </w:delText>
        </w:r>
        <w:r w:rsidR="00240299" w:rsidRPr="00C9772D" w:rsidDel="0080161C">
          <w:rPr>
            <w:rFonts w:ascii="Times New Roman" w:hAnsi="Times New Roman" w:cs="Times New Roman"/>
            <w:sz w:val="24"/>
            <w:szCs w:val="24"/>
          </w:rPr>
          <w:delText xml:space="preserve">the stocks of critical </w:delText>
        </w:r>
        <w:r w:rsidR="00C9772D" w:rsidRPr="00C9772D" w:rsidDel="0080161C">
          <w:rPr>
            <w:rFonts w:ascii="Times New Roman" w:hAnsi="Times New Roman" w:cs="Times New Roman"/>
            <w:sz w:val="24"/>
            <w:szCs w:val="24"/>
          </w:rPr>
          <w:delText>munitions and</w:delText>
        </w:r>
        <w:r w:rsidR="00240299" w:rsidRPr="00C9772D" w:rsidDel="0080161C">
          <w:rPr>
            <w:rFonts w:ascii="Times New Roman" w:hAnsi="Times New Roman" w:cs="Times New Roman"/>
            <w:sz w:val="24"/>
            <w:szCs w:val="24"/>
          </w:rPr>
          <w:delText xml:space="preserve"> other defense articles of </w:delText>
        </w:r>
        <w:r w:rsidR="00C9772D" w:rsidDel="0080161C">
          <w:rPr>
            <w:rFonts w:ascii="Times New Roman" w:hAnsi="Times New Roman" w:cs="Times New Roman"/>
            <w:sz w:val="24"/>
            <w:szCs w:val="24"/>
          </w:rPr>
          <w:delText>DoD;</w:delText>
        </w:r>
      </w:del>
    </w:p>
    <w:p w14:paraId="69AF1796" w14:textId="62189CF0" w:rsidR="00240299" w:rsidRPr="00C9772D" w:rsidDel="0080161C" w:rsidRDefault="00356340" w:rsidP="00240299">
      <w:pPr>
        <w:widowControl w:val="0"/>
        <w:autoSpaceDE w:val="0"/>
        <w:autoSpaceDN w:val="0"/>
        <w:adjustRightInd w:val="0"/>
        <w:spacing w:before="120" w:after="0" w:line="240" w:lineRule="auto"/>
        <w:ind w:left="720"/>
        <w:rPr>
          <w:del w:id="928" w:author="Amanda" w:date="2024-09-03T09:23:00Z"/>
          <w:rFonts w:ascii="Times New Roman" w:hAnsi="Times New Roman" w:cs="Times New Roman"/>
          <w:sz w:val="24"/>
          <w:szCs w:val="24"/>
        </w:rPr>
      </w:pPr>
      <w:del w:id="929" w:author="Amanda" w:date="2024-09-03T09:23:00Z">
        <w:r w:rsidRPr="00C9772D" w:rsidDel="0080161C">
          <w:rPr>
            <w:rFonts w:ascii="Times New Roman" w:hAnsi="Times New Roman" w:cs="Times New Roman"/>
            <w:sz w:val="24"/>
            <w:szCs w:val="24"/>
          </w:rPr>
          <w:delText>b.</w:delText>
        </w:r>
        <w:r w:rsidR="00240299" w:rsidRPr="00C9772D" w:rsidDel="0080161C">
          <w:rPr>
            <w:rFonts w:ascii="Times New Roman" w:hAnsi="Times New Roman" w:cs="Times New Roman"/>
            <w:sz w:val="24"/>
            <w:szCs w:val="24"/>
          </w:rPr>
          <w:delText xml:space="preserve">  </w:delText>
        </w:r>
        <w:r w:rsidRPr="00C9772D" w:rsidDel="0080161C">
          <w:rPr>
            <w:rFonts w:ascii="Times New Roman" w:hAnsi="Times New Roman" w:cs="Times New Roman"/>
            <w:sz w:val="24"/>
            <w:szCs w:val="24"/>
          </w:rPr>
          <w:delText>P</w:delText>
        </w:r>
        <w:r w:rsidR="00240299" w:rsidRPr="00C9772D" w:rsidDel="0080161C">
          <w:rPr>
            <w:rFonts w:ascii="Times New Roman" w:hAnsi="Times New Roman" w:cs="Times New Roman"/>
            <w:sz w:val="24"/>
            <w:szCs w:val="24"/>
          </w:rPr>
          <w:delText xml:space="preserve">rovide materiel and related services to foreign allies and partners that have provided </w:delText>
        </w:r>
        <w:r w:rsidR="00240299" w:rsidRPr="00C9772D" w:rsidDel="0080161C">
          <w:rPr>
            <w:rFonts w:ascii="Times New Roman" w:hAnsi="Times New Roman" w:cs="Times New Roman"/>
            <w:sz w:val="24"/>
            <w:szCs w:val="24"/>
          </w:rPr>
          <w:lastRenderedPageBreak/>
          <w:delText>support to Ukraine</w:delText>
        </w:r>
        <w:r w:rsidR="007F2E88" w:rsidDel="0080161C">
          <w:rPr>
            <w:rFonts w:ascii="Times New Roman" w:hAnsi="Times New Roman" w:cs="Times New Roman"/>
            <w:sz w:val="24"/>
            <w:szCs w:val="24"/>
          </w:rPr>
          <w:delText>, Taiwan, or Israel</w:delText>
        </w:r>
        <w:r w:rsidRPr="00C9772D" w:rsidDel="0080161C">
          <w:rPr>
            <w:rFonts w:ascii="Times New Roman" w:hAnsi="Times New Roman" w:cs="Times New Roman"/>
            <w:sz w:val="24"/>
            <w:szCs w:val="24"/>
          </w:rPr>
          <w:delText>; or</w:delText>
        </w:r>
      </w:del>
    </w:p>
    <w:p w14:paraId="7D28B4F3" w14:textId="49872F90" w:rsidR="00240299" w:rsidRPr="00C9772D" w:rsidDel="0080161C" w:rsidRDefault="00356340" w:rsidP="00240299">
      <w:pPr>
        <w:widowControl w:val="0"/>
        <w:autoSpaceDE w:val="0"/>
        <w:autoSpaceDN w:val="0"/>
        <w:adjustRightInd w:val="0"/>
        <w:spacing w:before="120" w:after="0" w:line="240" w:lineRule="auto"/>
        <w:ind w:left="720"/>
        <w:rPr>
          <w:del w:id="930" w:author="Amanda" w:date="2024-09-03T09:23:00Z"/>
          <w:rFonts w:ascii="Times New Roman" w:hAnsi="Times New Roman" w:cs="Times New Roman"/>
          <w:sz w:val="24"/>
          <w:szCs w:val="24"/>
        </w:rPr>
      </w:pPr>
      <w:del w:id="931" w:author="Amanda" w:date="2024-09-03T09:23:00Z">
        <w:r w:rsidRPr="00C9772D" w:rsidDel="0080161C">
          <w:rPr>
            <w:rFonts w:ascii="Times New Roman" w:hAnsi="Times New Roman" w:cs="Times New Roman"/>
            <w:sz w:val="24"/>
            <w:szCs w:val="24"/>
          </w:rPr>
          <w:delText>c.</w:delText>
        </w:r>
        <w:r w:rsidR="00240299" w:rsidRPr="00C9772D" w:rsidDel="0080161C">
          <w:rPr>
            <w:rFonts w:ascii="Times New Roman" w:hAnsi="Times New Roman" w:cs="Times New Roman"/>
            <w:sz w:val="24"/>
            <w:szCs w:val="24"/>
          </w:rPr>
          <w:delText xml:space="preserve">  </w:delText>
        </w:r>
        <w:r w:rsidRPr="00C9772D" w:rsidDel="0080161C">
          <w:rPr>
            <w:rFonts w:ascii="Times New Roman" w:hAnsi="Times New Roman" w:cs="Times New Roman"/>
            <w:sz w:val="24"/>
            <w:szCs w:val="24"/>
          </w:rPr>
          <w:delText>P</w:delText>
        </w:r>
        <w:r w:rsidR="00240299" w:rsidRPr="00C9772D" w:rsidDel="0080161C">
          <w:rPr>
            <w:rFonts w:ascii="Times New Roman" w:hAnsi="Times New Roman" w:cs="Times New Roman"/>
            <w:sz w:val="24"/>
            <w:szCs w:val="24"/>
          </w:rPr>
          <w:delText>rovide materiel and related services to the Ukraine</w:delText>
        </w:r>
        <w:r w:rsidR="007F2E88" w:rsidDel="0080161C">
          <w:rPr>
            <w:rFonts w:ascii="Times New Roman" w:hAnsi="Times New Roman" w:cs="Times New Roman"/>
            <w:sz w:val="24"/>
            <w:szCs w:val="24"/>
          </w:rPr>
          <w:delText>, Taiwan, or Israel.</w:delText>
        </w:r>
      </w:del>
    </w:p>
    <w:p w14:paraId="1DB2B7DB" w14:textId="6238795B" w:rsidR="00240299" w:rsidRPr="00C9772D" w:rsidDel="0080161C" w:rsidRDefault="00240299" w:rsidP="00240299">
      <w:pPr>
        <w:kinsoku w:val="0"/>
        <w:overflowPunct w:val="0"/>
        <w:autoSpaceDE w:val="0"/>
        <w:autoSpaceDN w:val="0"/>
        <w:adjustRightInd w:val="0"/>
        <w:spacing w:before="1" w:after="0" w:line="240" w:lineRule="auto"/>
        <w:ind w:left="40" w:right="113"/>
        <w:rPr>
          <w:del w:id="932" w:author="Amanda" w:date="2024-09-03T09:23:00Z"/>
          <w:rFonts w:ascii="Times New Roman" w:hAnsi="Times New Roman" w:cs="Times New Roman"/>
          <w:b/>
          <w:bCs/>
          <w:sz w:val="24"/>
          <w:szCs w:val="24"/>
        </w:rPr>
      </w:pPr>
    </w:p>
    <w:p w14:paraId="6C43FD7C" w14:textId="5652A446" w:rsidR="00240299" w:rsidRPr="00C9772D" w:rsidDel="0080161C" w:rsidRDefault="00240299" w:rsidP="00240299">
      <w:pPr>
        <w:kinsoku w:val="0"/>
        <w:overflowPunct w:val="0"/>
        <w:autoSpaceDE w:val="0"/>
        <w:autoSpaceDN w:val="0"/>
        <w:adjustRightInd w:val="0"/>
        <w:spacing w:before="1" w:after="0" w:line="240" w:lineRule="auto"/>
        <w:ind w:left="40" w:right="113"/>
        <w:rPr>
          <w:del w:id="933" w:author="Amanda" w:date="2024-09-03T09:23:00Z"/>
          <w:rFonts w:ascii="Times New Roman" w:hAnsi="Times New Roman" w:cs="Times New Roman"/>
          <w:sz w:val="24"/>
          <w:szCs w:val="24"/>
        </w:rPr>
      </w:pPr>
      <w:del w:id="934" w:author="Amanda" w:date="2024-09-03T09:23:00Z">
        <w:r w:rsidRPr="00C9772D" w:rsidDel="0080161C">
          <w:rPr>
            <w:rFonts w:ascii="Times New Roman" w:hAnsi="Times New Roman" w:cs="Times New Roman"/>
            <w:sz w:val="24"/>
            <w:szCs w:val="24"/>
          </w:rPr>
          <w:delText xml:space="preserve">2.  Pursuant to AFARS 5106.302-7 and Appendix GG, the head of agency authority has been delegated to </w:delText>
        </w:r>
        <w:r w:rsidRPr="00C9772D" w:rsidDel="0080161C">
          <w:rPr>
            <w:rFonts w:ascii="Times New Roman" w:hAnsi="Times New Roman" w:cs="Times New Roman"/>
            <w:i/>
            <w:iCs/>
            <w:color w:val="FF0000"/>
            <w:sz w:val="24"/>
            <w:szCs w:val="24"/>
          </w:rPr>
          <w:delText>(identify delegate).</w:delText>
        </w:r>
      </w:del>
    </w:p>
    <w:p w14:paraId="07606F58" w14:textId="3B74F22A" w:rsidR="00240299" w:rsidRPr="00C9772D" w:rsidDel="0080161C" w:rsidRDefault="00240299" w:rsidP="00240299">
      <w:pPr>
        <w:kinsoku w:val="0"/>
        <w:overflowPunct w:val="0"/>
        <w:autoSpaceDE w:val="0"/>
        <w:autoSpaceDN w:val="0"/>
        <w:adjustRightInd w:val="0"/>
        <w:spacing w:before="1" w:after="0" w:line="240" w:lineRule="auto"/>
        <w:ind w:left="40" w:right="113"/>
        <w:rPr>
          <w:del w:id="935" w:author="Amanda" w:date="2024-09-03T09:23:00Z"/>
          <w:rFonts w:ascii="Times New Roman" w:hAnsi="Times New Roman" w:cs="Times New Roman"/>
          <w:sz w:val="24"/>
          <w:szCs w:val="24"/>
        </w:rPr>
      </w:pPr>
    </w:p>
    <w:p w14:paraId="199C28A9" w14:textId="43815E9C" w:rsidR="00240299" w:rsidRPr="00C9772D" w:rsidDel="0080161C" w:rsidRDefault="00240299" w:rsidP="00240299">
      <w:pPr>
        <w:kinsoku w:val="0"/>
        <w:overflowPunct w:val="0"/>
        <w:autoSpaceDE w:val="0"/>
        <w:autoSpaceDN w:val="0"/>
        <w:adjustRightInd w:val="0"/>
        <w:spacing w:before="1" w:after="0" w:line="240" w:lineRule="auto"/>
        <w:ind w:left="40" w:right="113"/>
        <w:rPr>
          <w:del w:id="936" w:author="Amanda" w:date="2024-09-03T09:23:00Z"/>
          <w:rFonts w:ascii="Times New Roman" w:hAnsi="Times New Roman" w:cs="Times New Roman"/>
          <w:sz w:val="24"/>
          <w:szCs w:val="24"/>
        </w:rPr>
      </w:pPr>
      <w:del w:id="937" w:author="Amanda" w:date="2024-09-03T09:23:00Z">
        <w:r w:rsidRPr="00C9772D" w:rsidDel="0080161C">
          <w:rPr>
            <w:rFonts w:ascii="Times New Roman" w:hAnsi="Times New Roman" w:cs="Times New Roman"/>
            <w:sz w:val="24"/>
            <w:szCs w:val="24"/>
          </w:rPr>
          <w:delText xml:space="preserve">3. </w:delText>
        </w:r>
        <w:r w:rsidRPr="00C9772D" w:rsidDel="0080161C">
          <w:rPr>
            <w:rFonts w:ascii="Times New Roman" w:hAnsi="Times New Roman" w:cs="Times New Roman"/>
            <w:i/>
            <w:iCs/>
            <w:color w:val="FF0000"/>
            <w:sz w:val="24"/>
            <w:szCs w:val="24"/>
          </w:rPr>
          <w:delText>(insert awarding contracting office</w:delText>
        </w:r>
        <w:r w:rsidR="00356340" w:rsidRPr="00C9772D" w:rsidDel="0080161C">
          <w:rPr>
            <w:rFonts w:ascii="Times New Roman" w:hAnsi="Times New Roman" w:cs="Times New Roman"/>
            <w:i/>
            <w:iCs/>
            <w:color w:val="FF0000"/>
            <w:sz w:val="24"/>
            <w:szCs w:val="24"/>
          </w:rPr>
          <w:delText xml:space="preserve"> i.e. Army Contracting Command</w:delText>
        </w:r>
        <w:r w:rsidRPr="00C9772D" w:rsidDel="0080161C">
          <w:rPr>
            <w:rFonts w:ascii="Times New Roman" w:hAnsi="Times New Roman" w:cs="Times New Roman"/>
            <w:i/>
            <w:iCs/>
            <w:color w:val="FF0000"/>
            <w:sz w:val="24"/>
            <w:szCs w:val="24"/>
          </w:rPr>
          <w:delText xml:space="preserve">) </w:delText>
        </w:r>
        <w:r w:rsidRPr="00C9772D" w:rsidDel="0080161C">
          <w:rPr>
            <w:rFonts w:ascii="Times New Roman" w:hAnsi="Times New Roman" w:cs="Times New Roman"/>
            <w:sz w:val="24"/>
            <w:szCs w:val="24"/>
          </w:rPr>
          <w:delText xml:space="preserve">on behalf of Program Executive Office </w:delText>
        </w:r>
        <w:r w:rsidRPr="00C9772D" w:rsidDel="0080161C">
          <w:rPr>
            <w:rFonts w:ascii="Times New Roman" w:hAnsi="Times New Roman" w:cs="Times New Roman"/>
            <w:i/>
            <w:iCs/>
            <w:color w:val="FF0000"/>
            <w:sz w:val="24"/>
            <w:szCs w:val="24"/>
          </w:rPr>
          <w:delText>(insert the responsible PEO)</w:delText>
        </w:r>
        <w:r w:rsidRPr="00C9772D" w:rsidDel="0080161C">
          <w:rPr>
            <w:rFonts w:ascii="Times New Roman" w:hAnsi="Times New Roman" w:cs="Times New Roman"/>
            <w:sz w:val="24"/>
            <w:szCs w:val="24"/>
          </w:rPr>
          <w:delText xml:space="preserve"> plans to award a contract for </w:delText>
        </w:r>
        <w:r w:rsidRPr="00C9772D" w:rsidDel="0080161C">
          <w:rPr>
            <w:rFonts w:ascii="Times New Roman" w:hAnsi="Times New Roman" w:cs="Times New Roman"/>
            <w:i/>
            <w:iCs/>
            <w:color w:val="FF0000"/>
            <w:sz w:val="24"/>
            <w:szCs w:val="24"/>
          </w:rPr>
          <w:delText>(insert brief description)</w:delText>
        </w:r>
        <w:r w:rsidRPr="00C9772D" w:rsidDel="0080161C">
          <w:rPr>
            <w:rFonts w:ascii="Times New Roman" w:hAnsi="Times New Roman" w:cs="Times New Roman"/>
            <w:sz w:val="24"/>
            <w:szCs w:val="24"/>
          </w:rPr>
          <w:delText xml:space="preserve">.  The planned contract is a “covered contract” because </w:delText>
        </w:r>
        <w:r w:rsidRPr="00C9772D" w:rsidDel="0080161C">
          <w:rPr>
            <w:rFonts w:ascii="Times New Roman" w:hAnsi="Times New Roman" w:cs="Times New Roman"/>
            <w:i/>
            <w:iCs/>
            <w:color w:val="FF0000"/>
            <w:sz w:val="24"/>
            <w:szCs w:val="24"/>
          </w:rPr>
          <w:delText>(insert succinct explanation as to how it meets the above criteria)</w:delText>
        </w:r>
        <w:r w:rsidRPr="00C9772D" w:rsidDel="0080161C">
          <w:rPr>
            <w:rFonts w:ascii="Times New Roman" w:hAnsi="Times New Roman" w:cs="Times New Roman"/>
            <w:sz w:val="24"/>
            <w:szCs w:val="24"/>
          </w:rPr>
          <w:delText xml:space="preserve">. </w:delText>
        </w:r>
      </w:del>
    </w:p>
    <w:p w14:paraId="16D09CE2" w14:textId="5517672E" w:rsidR="00240299" w:rsidRPr="00C9772D" w:rsidDel="0080161C" w:rsidRDefault="00240299" w:rsidP="00240299">
      <w:pPr>
        <w:kinsoku w:val="0"/>
        <w:overflowPunct w:val="0"/>
        <w:autoSpaceDE w:val="0"/>
        <w:autoSpaceDN w:val="0"/>
        <w:adjustRightInd w:val="0"/>
        <w:spacing w:before="1" w:after="0" w:line="240" w:lineRule="auto"/>
        <w:ind w:left="40" w:right="113"/>
        <w:rPr>
          <w:del w:id="938" w:author="Amanda" w:date="2024-09-03T09:23:00Z"/>
          <w:rFonts w:ascii="Times New Roman" w:hAnsi="Times New Roman" w:cs="Times New Roman"/>
          <w:sz w:val="24"/>
          <w:szCs w:val="24"/>
        </w:rPr>
      </w:pPr>
    </w:p>
    <w:p w14:paraId="5C1F5A80" w14:textId="356173E6" w:rsidR="00240299" w:rsidRPr="00C9772D" w:rsidDel="0080161C" w:rsidRDefault="00240299" w:rsidP="00240299">
      <w:pPr>
        <w:kinsoku w:val="0"/>
        <w:overflowPunct w:val="0"/>
        <w:autoSpaceDE w:val="0"/>
        <w:autoSpaceDN w:val="0"/>
        <w:adjustRightInd w:val="0"/>
        <w:spacing w:before="1" w:after="0" w:line="240" w:lineRule="auto"/>
        <w:ind w:left="40" w:right="113"/>
        <w:rPr>
          <w:del w:id="939" w:author="Amanda" w:date="2024-09-03T09:23:00Z"/>
          <w:rFonts w:ascii="Times New Roman" w:hAnsi="Times New Roman" w:cs="Times New Roman"/>
          <w:sz w:val="24"/>
          <w:szCs w:val="24"/>
        </w:rPr>
      </w:pPr>
      <w:del w:id="940" w:author="Amanda" w:date="2024-09-03T09:23:00Z">
        <w:r w:rsidRPr="00C9772D" w:rsidDel="0080161C">
          <w:rPr>
            <w:rFonts w:ascii="Times New Roman" w:hAnsi="Times New Roman" w:cs="Times New Roman"/>
            <w:sz w:val="24"/>
            <w:szCs w:val="24"/>
          </w:rPr>
          <w:delText>4.  As a “covered contract” the planned award may be presumed to be in the public interest.  Application of that presumption to this procurement expedites contract award and thereby advances important DoD and national objectives related to Ukraine</w:delText>
        </w:r>
        <w:r w:rsidR="007F2E88" w:rsidDel="0080161C">
          <w:rPr>
            <w:rFonts w:ascii="Times New Roman" w:hAnsi="Times New Roman" w:cs="Times New Roman"/>
            <w:sz w:val="24"/>
            <w:szCs w:val="24"/>
          </w:rPr>
          <w:delText xml:space="preserve"> </w:delText>
        </w:r>
        <w:r w:rsidR="007F2E88" w:rsidRPr="007F2E88" w:rsidDel="0080161C">
          <w:rPr>
            <w:rFonts w:ascii="Times New Roman" w:hAnsi="Times New Roman" w:cs="Times New Roman"/>
            <w:i/>
            <w:iCs/>
            <w:color w:val="FF0000"/>
            <w:sz w:val="24"/>
            <w:szCs w:val="24"/>
          </w:rPr>
          <w:delText>(insert country)</w:delText>
        </w:r>
        <w:r w:rsidRPr="007F2E88" w:rsidDel="0080161C">
          <w:rPr>
            <w:rFonts w:ascii="Times New Roman" w:hAnsi="Times New Roman" w:cs="Times New Roman"/>
            <w:color w:val="FF0000"/>
            <w:sz w:val="24"/>
            <w:szCs w:val="24"/>
          </w:rPr>
          <w:delText xml:space="preserve"> </w:delText>
        </w:r>
        <w:r w:rsidRPr="00C9772D" w:rsidDel="0080161C">
          <w:rPr>
            <w:rFonts w:ascii="Times New Roman" w:hAnsi="Times New Roman" w:cs="Times New Roman"/>
            <w:sz w:val="24"/>
            <w:szCs w:val="24"/>
          </w:rPr>
          <w:delText>support.</w:delText>
        </w:r>
        <w:r w:rsidR="001E738F" w:rsidRPr="00C9772D" w:rsidDel="0080161C">
          <w:rPr>
            <w:rFonts w:ascii="Times New Roman" w:hAnsi="Times New Roman" w:cs="Times New Roman"/>
            <w:sz w:val="24"/>
            <w:szCs w:val="24"/>
          </w:rPr>
          <w:delText xml:space="preserve"> </w:delText>
        </w:r>
        <w:r w:rsidR="001E738F" w:rsidRPr="00C9772D" w:rsidDel="0080161C">
          <w:rPr>
            <w:rFonts w:ascii="Times New Roman" w:hAnsi="Times New Roman" w:cs="Times New Roman"/>
            <w:i/>
            <w:iCs/>
            <w:color w:val="FF0000"/>
            <w:sz w:val="24"/>
            <w:szCs w:val="24"/>
          </w:rPr>
          <w:delText>(add other pertinent considerations)</w:delText>
        </w:r>
        <w:r w:rsidR="001E738F" w:rsidRPr="00C9772D" w:rsidDel="0080161C">
          <w:rPr>
            <w:rFonts w:ascii="Times New Roman" w:hAnsi="Times New Roman" w:cs="Times New Roman"/>
            <w:i/>
            <w:iCs/>
            <w:sz w:val="24"/>
            <w:szCs w:val="24"/>
          </w:rPr>
          <w:delText>.</w:delText>
        </w:r>
        <w:r w:rsidRPr="00C9772D" w:rsidDel="0080161C">
          <w:rPr>
            <w:rFonts w:ascii="Times New Roman" w:hAnsi="Times New Roman" w:cs="Times New Roman"/>
            <w:sz w:val="24"/>
            <w:szCs w:val="24"/>
          </w:rPr>
          <w:delText xml:space="preserve"> </w:delText>
        </w:r>
      </w:del>
    </w:p>
    <w:p w14:paraId="39DFB685" w14:textId="76A81578" w:rsidR="00240299" w:rsidDel="0080161C" w:rsidRDefault="00240299" w:rsidP="00240299">
      <w:pPr>
        <w:kinsoku w:val="0"/>
        <w:overflowPunct w:val="0"/>
        <w:autoSpaceDE w:val="0"/>
        <w:autoSpaceDN w:val="0"/>
        <w:adjustRightInd w:val="0"/>
        <w:spacing w:before="1" w:after="0" w:line="240" w:lineRule="auto"/>
        <w:ind w:left="40" w:right="113"/>
        <w:rPr>
          <w:del w:id="941" w:author="Amanda" w:date="2024-09-03T09:23:00Z"/>
          <w:rFonts w:ascii="Arial" w:hAnsi="Arial" w:cs="Arial"/>
          <w:sz w:val="24"/>
          <w:szCs w:val="24"/>
        </w:rPr>
      </w:pPr>
    </w:p>
    <w:p w14:paraId="5669D3DF" w14:textId="741C2675" w:rsidR="00240299" w:rsidDel="0080161C" w:rsidRDefault="00240299" w:rsidP="00240299">
      <w:pPr>
        <w:kinsoku w:val="0"/>
        <w:overflowPunct w:val="0"/>
        <w:autoSpaceDE w:val="0"/>
        <w:autoSpaceDN w:val="0"/>
        <w:adjustRightInd w:val="0"/>
        <w:spacing w:before="1" w:after="0" w:line="240" w:lineRule="auto"/>
        <w:ind w:left="40" w:right="113"/>
        <w:rPr>
          <w:del w:id="942" w:author="Amanda" w:date="2024-09-03T09:23:00Z"/>
          <w:rFonts w:ascii="Arial" w:hAnsi="Arial" w:cs="Arial"/>
          <w:sz w:val="24"/>
          <w:szCs w:val="24"/>
        </w:rPr>
      </w:pPr>
      <w:del w:id="943" w:author="Amanda" w:date="2024-09-03T09:23:00Z">
        <w:r w:rsidDel="0080161C">
          <w:rPr>
            <w:rFonts w:ascii="Arial" w:hAnsi="Arial" w:cs="Arial"/>
            <w:sz w:val="24"/>
            <w:szCs w:val="24"/>
          </w:rPr>
          <w:delText xml:space="preserve">5.  </w:delText>
        </w:r>
        <w:r w:rsidR="00356340" w:rsidDel="0080161C">
          <w:rPr>
            <w:rFonts w:ascii="Times New Roman" w:hAnsi="Times New Roman" w:cs="Times New Roman"/>
            <w:sz w:val="24"/>
            <w:szCs w:val="24"/>
          </w:rPr>
          <w:delText xml:space="preserve">In accordance with </w:delText>
        </w:r>
        <w:r w:rsidR="00356340" w:rsidRPr="00796178" w:rsidDel="0080161C">
          <w:rPr>
            <w:rFonts w:ascii="Times New Roman" w:hAnsi="Times New Roman" w:cs="Times New Roman"/>
            <w:sz w:val="24"/>
            <w:szCs w:val="24"/>
          </w:rPr>
          <w:delText xml:space="preserve">NDAA </w:delText>
        </w:r>
        <w:r w:rsidR="00356340" w:rsidDel="0080161C">
          <w:rPr>
            <w:rFonts w:ascii="Times New Roman" w:hAnsi="Times New Roman" w:cs="Times New Roman"/>
            <w:sz w:val="24"/>
            <w:szCs w:val="24"/>
          </w:rPr>
          <w:delText>FY</w:delText>
        </w:r>
        <w:r w:rsidR="00356340" w:rsidRPr="00796178" w:rsidDel="0080161C">
          <w:rPr>
            <w:rFonts w:ascii="Times New Roman" w:hAnsi="Times New Roman" w:cs="Times New Roman"/>
            <w:sz w:val="24"/>
            <w:szCs w:val="24"/>
          </w:rPr>
          <w:delText>2023, subsection 1244(a)(2)(B)(iii)</w:delText>
        </w:r>
        <w:r w:rsidR="007F2E88" w:rsidDel="0080161C">
          <w:rPr>
            <w:rFonts w:ascii="Times New Roman" w:hAnsi="Times New Roman" w:cs="Times New Roman"/>
            <w:sz w:val="24"/>
            <w:szCs w:val="24"/>
          </w:rPr>
          <w:delText>, as amended by section 1242 of the FY24 NDAA</w:delText>
        </w:r>
        <w:r w:rsidR="006E6376" w:rsidDel="0080161C">
          <w:rPr>
            <w:rFonts w:ascii="Times New Roman" w:hAnsi="Times New Roman" w:cs="Times New Roman"/>
            <w:sz w:val="24"/>
            <w:szCs w:val="24"/>
          </w:rPr>
          <w:delText xml:space="preserve"> </w:delText>
        </w:r>
        <w:r w:rsidR="00356340" w:rsidDel="0080161C">
          <w:rPr>
            <w:rFonts w:ascii="Times New Roman" w:hAnsi="Times New Roman" w:cs="Times New Roman"/>
            <w:sz w:val="24"/>
            <w:szCs w:val="24"/>
          </w:rPr>
          <w:delText>and Class Deviation 202</w:delText>
        </w:r>
        <w:r w:rsidR="007F2E88" w:rsidDel="0080161C">
          <w:rPr>
            <w:rFonts w:ascii="Times New Roman" w:hAnsi="Times New Roman" w:cs="Times New Roman"/>
            <w:sz w:val="24"/>
            <w:szCs w:val="24"/>
          </w:rPr>
          <w:delText>4</w:delText>
        </w:r>
        <w:r w:rsidR="00356340" w:rsidDel="0080161C">
          <w:rPr>
            <w:rFonts w:ascii="Times New Roman" w:hAnsi="Times New Roman" w:cs="Times New Roman"/>
            <w:sz w:val="24"/>
            <w:szCs w:val="24"/>
          </w:rPr>
          <w:delText>-</w:delText>
        </w:r>
        <w:r w:rsidR="00C462BB" w:rsidRPr="00C462BB" w:rsidDel="0080161C">
          <w:delText xml:space="preserve"> </w:delText>
        </w:r>
        <w:r w:rsidR="00C462BB" w:rsidRPr="00C462BB" w:rsidDel="0080161C">
          <w:rPr>
            <w:rFonts w:ascii="Times New Roman" w:hAnsi="Times New Roman" w:cs="Times New Roman"/>
            <w:sz w:val="24"/>
            <w:szCs w:val="24"/>
          </w:rPr>
          <w:delText>O0005</w:delText>
        </w:r>
        <w:r w:rsidR="00356340" w:rsidDel="0080161C">
          <w:rPr>
            <w:rFonts w:ascii="Times New Roman" w:hAnsi="Times New Roman" w:cs="Times New Roman"/>
            <w:sz w:val="24"/>
            <w:szCs w:val="24"/>
          </w:rPr>
          <w:delText xml:space="preserve">, Section H(1), a written notification will be submitted to the congressional defense committees </w:delText>
        </w:r>
        <w:r w:rsidR="007F2E88" w:rsidDel="0080161C">
          <w:rPr>
            <w:rFonts w:ascii="Times New Roman" w:hAnsi="Times New Roman" w:cs="Times New Roman"/>
            <w:sz w:val="24"/>
            <w:szCs w:val="24"/>
          </w:rPr>
          <w:delText xml:space="preserve">and DPC </w:delText>
        </w:r>
        <w:r w:rsidR="00356340" w:rsidDel="0080161C">
          <w:rPr>
            <w:rFonts w:ascii="Times New Roman" w:hAnsi="Times New Roman" w:cs="Times New Roman"/>
            <w:sz w:val="24"/>
            <w:szCs w:val="24"/>
          </w:rPr>
          <w:delText xml:space="preserve">not later than 7-days before awarding a covered contract.  </w:delText>
        </w:r>
      </w:del>
    </w:p>
    <w:p w14:paraId="67D963D7" w14:textId="76FC4A91" w:rsidR="00FD124F" w:rsidRPr="00FA37D5" w:rsidDel="0080161C" w:rsidRDefault="00FD124F" w:rsidP="00240299">
      <w:pPr>
        <w:kinsoku w:val="0"/>
        <w:overflowPunct w:val="0"/>
        <w:autoSpaceDE w:val="0"/>
        <w:autoSpaceDN w:val="0"/>
        <w:adjustRightInd w:val="0"/>
        <w:spacing w:before="1" w:after="0" w:line="240" w:lineRule="auto"/>
        <w:ind w:left="40" w:right="113"/>
        <w:rPr>
          <w:del w:id="944" w:author="Amanda" w:date="2024-09-03T09:23:00Z"/>
          <w:rFonts w:ascii="Arial" w:hAnsi="Arial" w:cs="Arial"/>
          <w:sz w:val="24"/>
          <w:szCs w:val="24"/>
        </w:rPr>
      </w:pPr>
    </w:p>
    <w:p w14:paraId="34F1FDC2" w14:textId="7F771FA4" w:rsidR="00240299" w:rsidRPr="00C9772D" w:rsidDel="0080161C" w:rsidRDefault="00240299" w:rsidP="00240299">
      <w:pPr>
        <w:spacing w:after="160" w:line="259" w:lineRule="auto"/>
        <w:rPr>
          <w:del w:id="945" w:author="Amanda" w:date="2024-09-03T09:23:00Z"/>
          <w:rFonts w:ascii="Times New Roman" w:hAnsi="Times New Roman" w:cs="Times New Roman"/>
          <w:sz w:val="24"/>
          <w:szCs w:val="24"/>
        </w:rPr>
      </w:pPr>
      <w:del w:id="946" w:author="Amanda" w:date="2024-09-03T09:23:00Z">
        <w:r w:rsidRPr="00C9772D" w:rsidDel="0080161C">
          <w:rPr>
            <w:rFonts w:ascii="Times New Roman" w:hAnsi="Times New Roman" w:cs="Times New Roman"/>
            <w:sz w:val="24"/>
            <w:szCs w:val="24"/>
          </w:rPr>
          <w:delText>The undersigned attest that the preceding findings are accurate and complete and are sufficient to substantiate use of the public interest exception.</w:delText>
        </w:r>
      </w:del>
    </w:p>
    <w:p w14:paraId="42A0DCF5" w14:textId="1805DE0D" w:rsidR="00240299" w:rsidRPr="00C9772D" w:rsidDel="0080161C" w:rsidRDefault="00240299" w:rsidP="00240299">
      <w:pPr>
        <w:kinsoku w:val="0"/>
        <w:overflowPunct w:val="0"/>
        <w:autoSpaceDE w:val="0"/>
        <w:autoSpaceDN w:val="0"/>
        <w:adjustRightInd w:val="0"/>
        <w:spacing w:before="1" w:after="0" w:line="240" w:lineRule="auto"/>
        <w:ind w:left="40" w:right="113"/>
        <w:rPr>
          <w:del w:id="947" w:author="Amanda" w:date="2024-09-03T09:23:00Z"/>
          <w:rFonts w:ascii="Times New Roman" w:hAnsi="Times New Roman" w:cs="Times New Roman"/>
          <w:b/>
          <w:bCs/>
          <w:sz w:val="24"/>
          <w:szCs w:val="24"/>
        </w:rPr>
      </w:pPr>
    </w:p>
    <w:p w14:paraId="304988E8" w14:textId="71E1F74C" w:rsidR="00240299" w:rsidRPr="00C9772D" w:rsidDel="0080161C" w:rsidRDefault="00240299" w:rsidP="00240299">
      <w:pPr>
        <w:kinsoku w:val="0"/>
        <w:overflowPunct w:val="0"/>
        <w:autoSpaceDE w:val="0"/>
        <w:autoSpaceDN w:val="0"/>
        <w:adjustRightInd w:val="0"/>
        <w:spacing w:before="1" w:after="0" w:line="240" w:lineRule="auto"/>
        <w:ind w:left="40" w:right="113"/>
        <w:rPr>
          <w:del w:id="948" w:author="Amanda" w:date="2024-09-03T09:23:00Z"/>
          <w:rFonts w:ascii="Times New Roman" w:hAnsi="Times New Roman" w:cs="Times New Roman"/>
          <w:b/>
          <w:bCs/>
          <w:sz w:val="24"/>
          <w:szCs w:val="24"/>
        </w:rPr>
      </w:pPr>
      <w:del w:id="949" w:author="Amanda" w:date="2024-09-03T09:23:00Z">
        <w:r w:rsidRPr="00C9772D" w:rsidDel="0080161C">
          <w:rPr>
            <w:rFonts w:ascii="Times New Roman" w:hAnsi="Times New Roman" w:cs="Times New Roman"/>
            <w:b/>
            <w:bCs/>
            <w:sz w:val="24"/>
            <w:szCs w:val="24"/>
          </w:rPr>
          <w:delText>Contracting Officer:</w:delText>
        </w:r>
      </w:del>
    </w:p>
    <w:p w14:paraId="10160753" w14:textId="04D9112E" w:rsidR="00240299" w:rsidRPr="00C9772D" w:rsidDel="0080161C" w:rsidRDefault="00240299" w:rsidP="00240299">
      <w:pPr>
        <w:kinsoku w:val="0"/>
        <w:overflowPunct w:val="0"/>
        <w:autoSpaceDE w:val="0"/>
        <w:autoSpaceDN w:val="0"/>
        <w:adjustRightInd w:val="0"/>
        <w:spacing w:before="1" w:after="0" w:line="240" w:lineRule="auto"/>
        <w:ind w:left="40" w:right="113"/>
        <w:rPr>
          <w:del w:id="950" w:author="Amanda" w:date="2024-09-03T09:23:00Z"/>
          <w:rFonts w:ascii="Times New Roman" w:hAnsi="Times New Roman" w:cs="Times New Roman"/>
          <w:sz w:val="24"/>
          <w:szCs w:val="24"/>
        </w:rPr>
      </w:pPr>
    </w:p>
    <w:p w14:paraId="3823A2DD" w14:textId="49F2BAA6" w:rsidR="00240299" w:rsidRPr="00C9772D" w:rsidDel="0080161C" w:rsidRDefault="00240299" w:rsidP="00240299">
      <w:pPr>
        <w:kinsoku w:val="0"/>
        <w:overflowPunct w:val="0"/>
        <w:autoSpaceDE w:val="0"/>
        <w:autoSpaceDN w:val="0"/>
        <w:adjustRightInd w:val="0"/>
        <w:spacing w:before="1" w:after="0" w:line="240" w:lineRule="auto"/>
        <w:ind w:left="40" w:right="113"/>
        <w:rPr>
          <w:del w:id="951" w:author="Amanda" w:date="2024-09-03T09:23:00Z"/>
          <w:rFonts w:ascii="Times New Roman" w:hAnsi="Times New Roman" w:cs="Times New Roman"/>
          <w:sz w:val="24"/>
          <w:szCs w:val="24"/>
        </w:rPr>
      </w:pPr>
      <w:del w:id="952" w:author="Amanda" w:date="2024-09-03T09:23:00Z">
        <w:r w:rsidRPr="00C9772D" w:rsidDel="0080161C">
          <w:rPr>
            <w:rFonts w:ascii="Times New Roman" w:hAnsi="Times New Roman" w:cs="Times New Roman"/>
            <w:sz w:val="24"/>
            <w:szCs w:val="24"/>
          </w:rPr>
          <w:delText xml:space="preserve">Typed Name:                    </w:delText>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delText>Email:</w:delText>
        </w:r>
      </w:del>
    </w:p>
    <w:p w14:paraId="4A2BDC77" w14:textId="1634947E" w:rsidR="00240299" w:rsidRPr="00C9772D" w:rsidDel="0080161C" w:rsidRDefault="00240299" w:rsidP="00240299">
      <w:pPr>
        <w:kinsoku w:val="0"/>
        <w:overflowPunct w:val="0"/>
        <w:autoSpaceDE w:val="0"/>
        <w:autoSpaceDN w:val="0"/>
        <w:adjustRightInd w:val="0"/>
        <w:spacing w:before="1" w:after="0" w:line="240" w:lineRule="auto"/>
        <w:ind w:left="40" w:right="113"/>
        <w:rPr>
          <w:del w:id="953" w:author="Amanda" w:date="2024-09-03T09:23:00Z"/>
          <w:rFonts w:ascii="Times New Roman" w:hAnsi="Times New Roman" w:cs="Times New Roman"/>
          <w:sz w:val="24"/>
          <w:szCs w:val="24"/>
        </w:rPr>
      </w:pPr>
      <w:del w:id="954" w:author="Amanda" w:date="2024-09-03T09:23:00Z">
        <w:r w:rsidRPr="00C9772D" w:rsidDel="0080161C">
          <w:rPr>
            <w:rFonts w:ascii="Times New Roman" w:hAnsi="Times New Roman" w:cs="Times New Roman"/>
            <w:sz w:val="24"/>
            <w:szCs w:val="24"/>
          </w:rPr>
          <w:delText xml:space="preserve">Date:                        </w:delText>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00581A19" w:rsidDel="0080161C">
          <w:rPr>
            <w:rFonts w:ascii="Times New Roman" w:hAnsi="Times New Roman" w:cs="Times New Roman"/>
            <w:sz w:val="24"/>
            <w:szCs w:val="24"/>
          </w:rPr>
          <w:tab/>
        </w:r>
        <w:r w:rsidRPr="00C9772D" w:rsidDel="0080161C">
          <w:rPr>
            <w:rFonts w:ascii="Times New Roman" w:hAnsi="Times New Roman" w:cs="Times New Roman"/>
            <w:sz w:val="24"/>
            <w:szCs w:val="24"/>
          </w:rPr>
          <w:delText>Signature:</w:delText>
        </w:r>
      </w:del>
    </w:p>
    <w:p w14:paraId="0FB59574" w14:textId="7A315CD8" w:rsidR="00240299" w:rsidRPr="00C9772D" w:rsidDel="0080161C" w:rsidRDefault="00240299" w:rsidP="00240299">
      <w:pPr>
        <w:kinsoku w:val="0"/>
        <w:overflowPunct w:val="0"/>
        <w:autoSpaceDE w:val="0"/>
        <w:autoSpaceDN w:val="0"/>
        <w:adjustRightInd w:val="0"/>
        <w:spacing w:before="1" w:after="0" w:line="240" w:lineRule="auto"/>
        <w:ind w:left="40" w:right="113"/>
        <w:rPr>
          <w:del w:id="955" w:author="Amanda" w:date="2024-09-03T09:23:00Z"/>
          <w:rFonts w:ascii="Times New Roman" w:hAnsi="Times New Roman" w:cs="Times New Roman"/>
          <w:b/>
          <w:bCs/>
          <w:sz w:val="24"/>
          <w:szCs w:val="24"/>
        </w:rPr>
      </w:pPr>
    </w:p>
    <w:p w14:paraId="44333CE9" w14:textId="52C3B7B7" w:rsidR="00240299" w:rsidRPr="00C9772D" w:rsidDel="0080161C" w:rsidRDefault="00240299" w:rsidP="00240299">
      <w:pPr>
        <w:kinsoku w:val="0"/>
        <w:overflowPunct w:val="0"/>
        <w:autoSpaceDE w:val="0"/>
        <w:autoSpaceDN w:val="0"/>
        <w:adjustRightInd w:val="0"/>
        <w:spacing w:before="1" w:after="0" w:line="240" w:lineRule="auto"/>
        <w:ind w:left="40" w:right="113"/>
        <w:rPr>
          <w:del w:id="956" w:author="Amanda" w:date="2024-09-03T09:23:00Z"/>
          <w:rFonts w:ascii="Times New Roman" w:hAnsi="Times New Roman" w:cs="Times New Roman"/>
          <w:b/>
          <w:bCs/>
          <w:sz w:val="24"/>
          <w:szCs w:val="24"/>
        </w:rPr>
      </w:pPr>
    </w:p>
    <w:p w14:paraId="7CB49234" w14:textId="74F2C352" w:rsidR="00240299" w:rsidRPr="00C9772D" w:rsidDel="0080161C" w:rsidRDefault="00240299" w:rsidP="00240299">
      <w:pPr>
        <w:kinsoku w:val="0"/>
        <w:overflowPunct w:val="0"/>
        <w:autoSpaceDE w:val="0"/>
        <w:autoSpaceDN w:val="0"/>
        <w:adjustRightInd w:val="0"/>
        <w:spacing w:before="1" w:after="0" w:line="240" w:lineRule="auto"/>
        <w:ind w:left="40" w:right="113"/>
        <w:rPr>
          <w:del w:id="957" w:author="Amanda" w:date="2024-09-03T09:23:00Z"/>
          <w:rFonts w:ascii="Times New Roman" w:hAnsi="Times New Roman" w:cs="Times New Roman"/>
          <w:b/>
          <w:bCs/>
          <w:sz w:val="24"/>
          <w:szCs w:val="24"/>
        </w:rPr>
      </w:pPr>
      <w:del w:id="958" w:author="Amanda" w:date="2024-09-03T09:23:00Z">
        <w:r w:rsidRPr="00C9772D" w:rsidDel="0080161C">
          <w:rPr>
            <w:rFonts w:ascii="Times New Roman" w:hAnsi="Times New Roman" w:cs="Times New Roman"/>
            <w:b/>
            <w:bCs/>
            <w:sz w:val="24"/>
            <w:szCs w:val="24"/>
          </w:rPr>
          <w:delText>Requiring Activity/Program Executive Officer</w:delText>
        </w:r>
      </w:del>
    </w:p>
    <w:p w14:paraId="3659D3BF" w14:textId="203C2171" w:rsidR="00240299" w:rsidRPr="00C9772D" w:rsidDel="0080161C" w:rsidRDefault="00240299" w:rsidP="00240299">
      <w:pPr>
        <w:kinsoku w:val="0"/>
        <w:overflowPunct w:val="0"/>
        <w:autoSpaceDE w:val="0"/>
        <w:autoSpaceDN w:val="0"/>
        <w:adjustRightInd w:val="0"/>
        <w:spacing w:before="1" w:after="0" w:line="240" w:lineRule="auto"/>
        <w:ind w:left="40" w:right="113"/>
        <w:rPr>
          <w:del w:id="959" w:author="Amanda" w:date="2024-09-03T09:23:00Z"/>
          <w:rFonts w:ascii="Times New Roman" w:hAnsi="Times New Roman" w:cs="Times New Roman"/>
          <w:sz w:val="24"/>
          <w:szCs w:val="24"/>
        </w:rPr>
      </w:pPr>
    </w:p>
    <w:p w14:paraId="2F1D0DCB" w14:textId="32915585" w:rsidR="00240299" w:rsidRPr="00C9772D" w:rsidDel="0080161C" w:rsidRDefault="00240299" w:rsidP="00240299">
      <w:pPr>
        <w:kinsoku w:val="0"/>
        <w:overflowPunct w:val="0"/>
        <w:autoSpaceDE w:val="0"/>
        <w:autoSpaceDN w:val="0"/>
        <w:adjustRightInd w:val="0"/>
        <w:spacing w:before="1" w:after="0" w:line="240" w:lineRule="auto"/>
        <w:ind w:right="113"/>
        <w:rPr>
          <w:del w:id="960" w:author="Amanda" w:date="2024-09-03T09:23:00Z"/>
          <w:rFonts w:ascii="Times New Roman" w:hAnsi="Times New Roman" w:cs="Times New Roman"/>
          <w:sz w:val="24"/>
          <w:szCs w:val="24"/>
        </w:rPr>
      </w:pPr>
      <w:del w:id="961" w:author="Amanda" w:date="2024-09-03T09:23:00Z">
        <w:r w:rsidRPr="00C9772D" w:rsidDel="0080161C">
          <w:rPr>
            <w:rFonts w:ascii="Times New Roman" w:hAnsi="Times New Roman" w:cs="Times New Roman"/>
            <w:sz w:val="24"/>
            <w:szCs w:val="24"/>
          </w:rPr>
          <w:delText xml:space="preserve">Typed Name:                    </w:delText>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delText>Email:</w:delText>
        </w:r>
      </w:del>
    </w:p>
    <w:p w14:paraId="08A7028F" w14:textId="635964E2" w:rsidR="00240299" w:rsidRPr="00C9772D" w:rsidDel="0080161C" w:rsidRDefault="00240299" w:rsidP="00240299">
      <w:pPr>
        <w:kinsoku w:val="0"/>
        <w:overflowPunct w:val="0"/>
        <w:autoSpaceDE w:val="0"/>
        <w:autoSpaceDN w:val="0"/>
        <w:adjustRightInd w:val="0"/>
        <w:spacing w:before="1" w:after="0" w:line="240" w:lineRule="auto"/>
        <w:ind w:left="40" w:right="113"/>
        <w:rPr>
          <w:del w:id="962" w:author="Amanda" w:date="2024-09-03T09:23:00Z"/>
          <w:rFonts w:ascii="Times New Roman" w:hAnsi="Times New Roman" w:cs="Times New Roman"/>
          <w:sz w:val="24"/>
          <w:szCs w:val="24"/>
        </w:rPr>
      </w:pPr>
      <w:del w:id="963" w:author="Amanda" w:date="2024-09-03T09:23:00Z">
        <w:r w:rsidRPr="00C9772D" w:rsidDel="0080161C">
          <w:rPr>
            <w:rFonts w:ascii="Times New Roman" w:hAnsi="Times New Roman" w:cs="Times New Roman"/>
            <w:sz w:val="24"/>
            <w:szCs w:val="24"/>
          </w:rPr>
          <w:delText xml:space="preserve">Date:                        </w:delText>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00581A19" w:rsidDel="0080161C">
          <w:rPr>
            <w:rFonts w:ascii="Times New Roman" w:hAnsi="Times New Roman" w:cs="Times New Roman"/>
            <w:sz w:val="24"/>
            <w:szCs w:val="24"/>
          </w:rPr>
          <w:tab/>
        </w:r>
        <w:r w:rsidRPr="00C9772D" w:rsidDel="0080161C">
          <w:rPr>
            <w:rFonts w:ascii="Times New Roman" w:hAnsi="Times New Roman" w:cs="Times New Roman"/>
            <w:sz w:val="24"/>
            <w:szCs w:val="24"/>
          </w:rPr>
          <w:delText>Signature:</w:delText>
        </w:r>
      </w:del>
    </w:p>
    <w:p w14:paraId="0A19EB50" w14:textId="778011EF" w:rsidR="00240299" w:rsidRPr="00C9772D" w:rsidDel="0080161C" w:rsidRDefault="00240299" w:rsidP="00240299">
      <w:pPr>
        <w:kinsoku w:val="0"/>
        <w:overflowPunct w:val="0"/>
        <w:autoSpaceDE w:val="0"/>
        <w:autoSpaceDN w:val="0"/>
        <w:adjustRightInd w:val="0"/>
        <w:spacing w:before="1" w:after="0" w:line="240" w:lineRule="auto"/>
        <w:ind w:left="40" w:right="113"/>
        <w:rPr>
          <w:del w:id="964" w:author="Amanda" w:date="2024-09-03T09:23:00Z"/>
          <w:rFonts w:ascii="Times New Roman" w:hAnsi="Times New Roman" w:cs="Times New Roman"/>
          <w:b/>
          <w:bCs/>
          <w:sz w:val="24"/>
          <w:szCs w:val="24"/>
        </w:rPr>
      </w:pPr>
    </w:p>
    <w:p w14:paraId="0FC847D4" w14:textId="073CEF58" w:rsidR="0087057F" w:rsidRPr="00C9772D" w:rsidDel="0080161C" w:rsidRDefault="0087057F" w:rsidP="00240299">
      <w:pPr>
        <w:kinsoku w:val="0"/>
        <w:overflowPunct w:val="0"/>
        <w:autoSpaceDE w:val="0"/>
        <w:autoSpaceDN w:val="0"/>
        <w:adjustRightInd w:val="0"/>
        <w:spacing w:before="1" w:after="0" w:line="240" w:lineRule="auto"/>
        <w:ind w:left="40" w:right="113"/>
        <w:rPr>
          <w:del w:id="965" w:author="Amanda" w:date="2024-09-03T09:23:00Z"/>
          <w:rFonts w:ascii="Times New Roman" w:hAnsi="Times New Roman" w:cs="Times New Roman"/>
          <w:b/>
          <w:bCs/>
          <w:sz w:val="24"/>
          <w:szCs w:val="24"/>
        </w:rPr>
      </w:pPr>
    </w:p>
    <w:p w14:paraId="4B0F435F" w14:textId="4895F8AC" w:rsidR="0062694F" w:rsidRPr="00C9772D" w:rsidDel="0080161C" w:rsidRDefault="0062694F" w:rsidP="0062694F">
      <w:pPr>
        <w:kinsoku w:val="0"/>
        <w:overflowPunct w:val="0"/>
        <w:autoSpaceDE w:val="0"/>
        <w:autoSpaceDN w:val="0"/>
        <w:adjustRightInd w:val="0"/>
        <w:spacing w:before="1" w:after="0" w:line="240" w:lineRule="auto"/>
        <w:ind w:left="40" w:right="113"/>
        <w:rPr>
          <w:del w:id="966" w:author="Amanda" w:date="2024-09-03T09:23:00Z"/>
          <w:rFonts w:ascii="Times New Roman" w:hAnsi="Times New Roman" w:cs="Times New Roman"/>
          <w:b/>
          <w:bCs/>
          <w:sz w:val="24"/>
          <w:szCs w:val="24"/>
        </w:rPr>
      </w:pPr>
      <w:del w:id="967" w:author="Amanda" w:date="2024-09-03T09:23:00Z">
        <w:r w:rsidRPr="00C9772D" w:rsidDel="0080161C">
          <w:rPr>
            <w:rFonts w:ascii="Times New Roman" w:hAnsi="Times New Roman" w:cs="Times New Roman"/>
            <w:b/>
            <w:bCs/>
            <w:sz w:val="24"/>
            <w:szCs w:val="24"/>
          </w:rPr>
          <w:delText>Chief Legal Counsel</w:delText>
        </w:r>
      </w:del>
    </w:p>
    <w:p w14:paraId="2398749F" w14:textId="3C71ABE3" w:rsidR="0062694F" w:rsidRPr="00C9772D" w:rsidDel="0080161C" w:rsidRDefault="0062694F" w:rsidP="0062694F">
      <w:pPr>
        <w:kinsoku w:val="0"/>
        <w:overflowPunct w:val="0"/>
        <w:autoSpaceDE w:val="0"/>
        <w:autoSpaceDN w:val="0"/>
        <w:adjustRightInd w:val="0"/>
        <w:spacing w:before="13" w:after="0" w:line="240" w:lineRule="auto"/>
        <w:ind w:left="46"/>
        <w:rPr>
          <w:del w:id="968" w:author="Amanda" w:date="2024-09-03T09:23:00Z"/>
          <w:rFonts w:ascii="Times New Roman" w:hAnsi="Times New Roman" w:cs="Times New Roman"/>
          <w:sz w:val="24"/>
          <w:szCs w:val="24"/>
        </w:rPr>
      </w:pPr>
    </w:p>
    <w:p w14:paraId="2ABEBAD3" w14:textId="2D619544" w:rsidR="0062694F" w:rsidRPr="00C9772D" w:rsidDel="0080161C" w:rsidRDefault="0062694F" w:rsidP="0062694F">
      <w:pPr>
        <w:kinsoku w:val="0"/>
        <w:overflowPunct w:val="0"/>
        <w:autoSpaceDE w:val="0"/>
        <w:autoSpaceDN w:val="0"/>
        <w:adjustRightInd w:val="0"/>
        <w:spacing w:before="13" w:after="0" w:line="240" w:lineRule="auto"/>
        <w:ind w:left="46"/>
        <w:rPr>
          <w:del w:id="969" w:author="Amanda" w:date="2024-09-03T09:23:00Z"/>
          <w:rFonts w:ascii="Times New Roman" w:hAnsi="Times New Roman" w:cs="Times New Roman"/>
          <w:position w:val="-3"/>
          <w:sz w:val="24"/>
          <w:szCs w:val="24"/>
        </w:rPr>
      </w:pPr>
      <w:del w:id="970" w:author="Amanda" w:date="2024-09-03T09:23:00Z">
        <w:r w:rsidRPr="00C9772D" w:rsidDel="0080161C">
          <w:rPr>
            <w:rFonts w:ascii="Times New Roman" w:hAnsi="Times New Roman" w:cs="Times New Roman"/>
            <w:sz w:val="24"/>
            <w:szCs w:val="24"/>
          </w:rPr>
          <w:delText>Typed Name:</w:delText>
        </w:r>
        <w:r w:rsidRPr="00C9772D" w:rsidDel="0080161C">
          <w:rPr>
            <w:rFonts w:ascii="Times New Roman" w:hAnsi="Times New Roman" w:cs="Times New Roman"/>
            <w:spacing w:val="80"/>
            <w:w w:val="150"/>
            <w:sz w:val="24"/>
            <w:szCs w:val="24"/>
          </w:rPr>
          <w:delText xml:space="preserve">                    </w:delText>
        </w:r>
        <w:r w:rsidRPr="00C9772D" w:rsidDel="0080161C">
          <w:rPr>
            <w:rFonts w:ascii="Times New Roman" w:hAnsi="Times New Roman" w:cs="Times New Roman"/>
            <w:spacing w:val="80"/>
            <w:w w:val="150"/>
            <w:sz w:val="24"/>
            <w:szCs w:val="24"/>
          </w:rPr>
          <w:tab/>
        </w:r>
        <w:r w:rsidR="00581A19" w:rsidDel="0080161C">
          <w:rPr>
            <w:rFonts w:ascii="Times New Roman" w:hAnsi="Times New Roman" w:cs="Times New Roman"/>
            <w:spacing w:val="80"/>
            <w:w w:val="150"/>
            <w:sz w:val="24"/>
            <w:szCs w:val="24"/>
          </w:rPr>
          <w:tab/>
        </w:r>
        <w:r w:rsidRPr="00C9772D" w:rsidDel="0080161C">
          <w:rPr>
            <w:rFonts w:ascii="Times New Roman" w:hAnsi="Times New Roman" w:cs="Times New Roman"/>
            <w:position w:val="-3"/>
            <w:sz w:val="24"/>
            <w:szCs w:val="24"/>
          </w:rPr>
          <w:delText>Email:</w:delText>
        </w:r>
      </w:del>
    </w:p>
    <w:p w14:paraId="7211F9EE" w14:textId="3F4AA3C9" w:rsidR="0062694F" w:rsidRPr="00C9772D" w:rsidDel="0080161C" w:rsidRDefault="0062694F" w:rsidP="0062694F">
      <w:pPr>
        <w:kinsoku w:val="0"/>
        <w:overflowPunct w:val="0"/>
        <w:autoSpaceDE w:val="0"/>
        <w:autoSpaceDN w:val="0"/>
        <w:adjustRightInd w:val="0"/>
        <w:spacing w:before="13" w:after="0" w:line="240" w:lineRule="auto"/>
        <w:ind w:left="46"/>
        <w:rPr>
          <w:del w:id="971" w:author="Amanda" w:date="2024-09-03T09:23:00Z"/>
          <w:rFonts w:ascii="Times New Roman" w:hAnsi="Times New Roman" w:cs="Times New Roman"/>
          <w:position w:val="1"/>
          <w:sz w:val="24"/>
          <w:szCs w:val="24"/>
        </w:rPr>
      </w:pPr>
      <w:del w:id="972" w:author="Amanda" w:date="2024-09-03T09:23:00Z">
        <w:r w:rsidRPr="00C9772D" w:rsidDel="0080161C">
          <w:rPr>
            <w:rFonts w:ascii="Times New Roman" w:hAnsi="Times New Roman" w:cs="Times New Roman"/>
            <w:sz w:val="24"/>
            <w:szCs w:val="24"/>
          </w:rPr>
          <w:delText>Date:</w:delText>
        </w:r>
        <w:r w:rsidRPr="00C9772D" w:rsidDel="0080161C">
          <w:rPr>
            <w:rFonts w:ascii="Times New Roman" w:hAnsi="Times New Roman" w:cs="Times New Roman"/>
            <w:spacing w:val="80"/>
            <w:w w:val="150"/>
            <w:sz w:val="24"/>
            <w:szCs w:val="24"/>
          </w:rPr>
          <w:delText xml:space="preserve">                        </w:delText>
        </w:r>
        <w:r w:rsidRPr="00C9772D" w:rsidDel="0080161C">
          <w:rPr>
            <w:rFonts w:ascii="Times New Roman" w:hAnsi="Times New Roman" w:cs="Times New Roman"/>
            <w:spacing w:val="80"/>
            <w:w w:val="150"/>
            <w:sz w:val="24"/>
            <w:szCs w:val="24"/>
          </w:rPr>
          <w:tab/>
        </w:r>
        <w:r w:rsidR="00581A19" w:rsidDel="0080161C">
          <w:rPr>
            <w:rFonts w:ascii="Times New Roman" w:hAnsi="Times New Roman" w:cs="Times New Roman"/>
            <w:spacing w:val="80"/>
            <w:w w:val="150"/>
            <w:sz w:val="24"/>
            <w:szCs w:val="24"/>
          </w:rPr>
          <w:tab/>
        </w:r>
        <w:r w:rsidRPr="00C9772D" w:rsidDel="0080161C">
          <w:rPr>
            <w:rFonts w:ascii="Times New Roman" w:hAnsi="Times New Roman" w:cs="Times New Roman"/>
            <w:position w:val="1"/>
            <w:sz w:val="24"/>
            <w:szCs w:val="24"/>
          </w:rPr>
          <w:delText>Signature:</w:delText>
        </w:r>
      </w:del>
    </w:p>
    <w:p w14:paraId="1F651ADB" w14:textId="2D7A327C" w:rsidR="00240299" w:rsidRPr="00C9772D" w:rsidDel="0080161C" w:rsidRDefault="00240299" w:rsidP="00240299">
      <w:pPr>
        <w:kinsoku w:val="0"/>
        <w:overflowPunct w:val="0"/>
        <w:autoSpaceDE w:val="0"/>
        <w:autoSpaceDN w:val="0"/>
        <w:adjustRightInd w:val="0"/>
        <w:spacing w:before="1" w:after="0" w:line="240" w:lineRule="auto"/>
        <w:ind w:left="40" w:right="113"/>
        <w:rPr>
          <w:del w:id="973" w:author="Amanda" w:date="2024-09-03T09:23:00Z"/>
          <w:rFonts w:ascii="Times New Roman" w:hAnsi="Times New Roman" w:cs="Times New Roman"/>
          <w:b/>
          <w:bCs/>
          <w:sz w:val="24"/>
          <w:szCs w:val="24"/>
        </w:rPr>
      </w:pPr>
    </w:p>
    <w:p w14:paraId="5062B7AF" w14:textId="43EF7811" w:rsidR="0087057F" w:rsidRPr="00C9772D" w:rsidDel="0080161C" w:rsidRDefault="0087057F" w:rsidP="00240299">
      <w:pPr>
        <w:kinsoku w:val="0"/>
        <w:overflowPunct w:val="0"/>
        <w:autoSpaceDE w:val="0"/>
        <w:autoSpaceDN w:val="0"/>
        <w:adjustRightInd w:val="0"/>
        <w:spacing w:before="1" w:after="0" w:line="240" w:lineRule="auto"/>
        <w:ind w:left="40" w:right="113"/>
        <w:rPr>
          <w:del w:id="974" w:author="Amanda" w:date="2024-09-03T09:23:00Z"/>
          <w:rFonts w:ascii="Times New Roman" w:hAnsi="Times New Roman" w:cs="Times New Roman"/>
          <w:b/>
          <w:bCs/>
          <w:sz w:val="24"/>
          <w:szCs w:val="24"/>
        </w:rPr>
      </w:pPr>
    </w:p>
    <w:p w14:paraId="04C3FF48" w14:textId="64B701FE" w:rsidR="00240299" w:rsidRPr="00C9772D" w:rsidDel="0080161C" w:rsidRDefault="00240299" w:rsidP="00240299">
      <w:pPr>
        <w:kinsoku w:val="0"/>
        <w:overflowPunct w:val="0"/>
        <w:autoSpaceDE w:val="0"/>
        <w:autoSpaceDN w:val="0"/>
        <w:adjustRightInd w:val="0"/>
        <w:spacing w:before="1" w:after="0" w:line="240" w:lineRule="auto"/>
        <w:ind w:left="40" w:right="113"/>
        <w:rPr>
          <w:del w:id="975" w:author="Amanda" w:date="2024-09-03T09:23:00Z"/>
          <w:rFonts w:ascii="Times New Roman" w:hAnsi="Times New Roman" w:cs="Times New Roman"/>
          <w:b/>
          <w:bCs/>
          <w:sz w:val="24"/>
          <w:szCs w:val="24"/>
        </w:rPr>
      </w:pPr>
      <w:del w:id="976" w:author="Amanda" w:date="2024-09-03T09:23:00Z">
        <w:r w:rsidRPr="00C9772D" w:rsidDel="0080161C">
          <w:rPr>
            <w:rFonts w:ascii="Times New Roman" w:hAnsi="Times New Roman" w:cs="Times New Roman"/>
            <w:b/>
            <w:bCs/>
            <w:sz w:val="24"/>
            <w:szCs w:val="24"/>
          </w:rPr>
          <w:delText xml:space="preserve">Senior Contracting Official (when not serving as approval authority)  </w:delText>
        </w:r>
      </w:del>
    </w:p>
    <w:p w14:paraId="6E2517B7" w14:textId="5BD45738" w:rsidR="00240299" w:rsidRPr="00C9772D" w:rsidDel="0080161C" w:rsidRDefault="00240299" w:rsidP="00240299">
      <w:pPr>
        <w:kinsoku w:val="0"/>
        <w:overflowPunct w:val="0"/>
        <w:autoSpaceDE w:val="0"/>
        <w:autoSpaceDN w:val="0"/>
        <w:adjustRightInd w:val="0"/>
        <w:spacing w:before="1" w:after="0" w:line="240" w:lineRule="auto"/>
        <w:ind w:left="40" w:right="113"/>
        <w:rPr>
          <w:del w:id="977" w:author="Amanda" w:date="2024-09-03T09:23:00Z"/>
          <w:rFonts w:ascii="Times New Roman" w:hAnsi="Times New Roman" w:cs="Times New Roman"/>
          <w:sz w:val="24"/>
          <w:szCs w:val="24"/>
        </w:rPr>
      </w:pPr>
    </w:p>
    <w:p w14:paraId="200BA7EA" w14:textId="45B347BD" w:rsidR="00240299" w:rsidRPr="00C9772D" w:rsidDel="0080161C" w:rsidRDefault="00240299" w:rsidP="00240299">
      <w:pPr>
        <w:kinsoku w:val="0"/>
        <w:overflowPunct w:val="0"/>
        <w:autoSpaceDE w:val="0"/>
        <w:autoSpaceDN w:val="0"/>
        <w:adjustRightInd w:val="0"/>
        <w:spacing w:before="13" w:after="0" w:line="240" w:lineRule="auto"/>
        <w:ind w:left="46"/>
        <w:rPr>
          <w:del w:id="978" w:author="Amanda" w:date="2024-09-03T09:23:00Z"/>
          <w:rFonts w:ascii="Times New Roman" w:hAnsi="Times New Roman" w:cs="Times New Roman"/>
          <w:position w:val="-3"/>
          <w:sz w:val="24"/>
          <w:szCs w:val="24"/>
        </w:rPr>
      </w:pPr>
      <w:del w:id="979" w:author="Amanda" w:date="2024-09-03T09:23:00Z">
        <w:r w:rsidRPr="00C9772D" w:rsidDel="0080161C">
          <w:rPr>
            <w:rFonts w:ascii="Times New Roman" w:hAnsi="Times New Roman" w:cs="Times New Roman"/>
            <w:sz w:val="24"/>
            <w:szCs w:val="24"/>
          </w:rPr>
          <w:delText>Typed Name:</w:delText>
        </w:r>
        <w:r w:rsidRPr="00C9772D" w:rsidDel="0080161C">
          <w:rPr>
            <w:rFonts w:ascii="Times New Roman" w:hAnsi="Times New Roman" w:cs="Times New Roman"/>
            <w:spacing w:val="80"/>
            <w:w w:val="150"/>
            <w:sz w:val="24"/>
            <w:szCs w:val="24"/>
          </w:rPr>
          <w:delText xml:space="preserve">                    </w:delText>
        </w:r>
        <w:r w:rsidRPr="00C9772D" w:rsidDel="0080161C">
          <w:rPr>
            <w:rFonts w:ascii="Times New Roman" w:hAnsi="Times New Roman" w:cs="Times New Roman"/>
            <w:spacing w:val="80"/>
            <w:w w:val="150"/>
            <w:sz w:val="24"/>
            <w:szCs w:val="24"/>
          </w:rPr>
          <w:tab/>
        </w:r>
        <w:r w:rsidR="00581A19" w:rsidDel="0080161C">
          <w:rPr>
            <w:rFonts w:ascii="Times New Roman" w:hAnsi="Times New Roman" w:cs="Times New Roman"/>
            <w:spacing w:val="80"/>
            <w:w w:val="150"/>
            <w:sz w:val="24"/>
            <w:szCs w:val="24"/>
          </w:rPr>
          <w:tab/>
        </w:r>
        <w:r w:rsidRPr="00C9772D" w:rsidDel="0080161C">
          <w:rPr>
            <w:rFonts w:ascii="Times New Roman" w:hAnsi="Times New Roman" w:cs="Times New Roman"/>
            <w:position w:val="-3"/>
            <w:sz w:val="24"/>
            <w:szCs w:val="24"/>
          </w:rPr>
          <w:delText>Email:</w:delText>
        </w:r>
      </w:del>
    </w:p>
    <w:p w14:paraId="7A358D27" w14:textId="0596000E" w:rsidR="00240299" w:rsidRPr="00C9772D" w:rsidDel="0080161C" w:rsidRDefault="00240299" w:rsidP="00240299">
      <w:pPr>
        <w:kinsoku w:val="0"/>
        <w:overflowPunct w:val="0"/>
        <w:autoSpaceDE w:val="0"/>
        <w:autoSpaceDN w:val="0"/>
        <w:adjustRightInd w:val="0"/>
        <w:spacing w:before="13" w:after="0" w:line="240" w:lineRule="auto"/>
        <w:ind w:left="46"/>
        <w:rPr>
          <w:del w:id="980" w:author="Amanda" w:date="2024-09-03T09:23:00Z"/>
          <w:rFonts w:ascii="Times New Roman" w:hAnsi="Times New Roman" w:cs="Times New Roman"/>
          <w:position w:val="1"/>
          <w:sz w:val="24"/>
          <w:szCs w:val="24"/>
        </w:rPr>
      </w:pPr>
      <w:del w:id="981" w:author="Amanda" w:date="2024-09-03T09:23:00Z">
        <w:r w:rsidRPr="00C9772D" w:rsidDel="0080161C">
          <w:rPr>
            <w:rFonts w:ascii="Times New Roman" w:hAnsi="Times New Roman" w:cs="Times New Roman"/>
            <w:sz w:val="24"/>
            <w:szCs w:val="24"/>
          </w:rPr>
          <w:lastRenderedPageBreak/>
          <w:delText>Date:</w:delText>
        </w:r>
        <w:r w:rsidRPr="00C9772D" w:rsidDel="0080161C">
          <w:rPr>
            <w:rFonts w:ascii="Times New Roman" w:hAnsi="Times New Roman" w:cs="Times New Roman"/>
            <w:spacing w:val="80"/>
            <w:w w:val="150"/>
            <w:sz w:val="24"/>
            <w:szCs w:val="24"/>
          </w:rPr>
          <w:delText xml:space="preserve">                        </w:delText>
        </w:r>
        <w:r w:rsidRPr="00C9772D" w:rsidDel="0080161C">
          <w:rPr>
            <w:rFonts w:ascii="Times New Roman" w:hAnsi="Times New Roman" w:cs="Times New Roman"/>
            <w:spacing w:val="80"/>
            <w:w w:val="150"/>
            <w:sz w:val="24"/>
            <w:szCs w:val="24"/>
          </w:rPr>
          <w:tab/>
        </w:r>
        <w:r w:rsidRPr="00C9772D" w:rsidDel="0080161C">
          <w:rPr>
            <w:rFonts w:ascii="Times New Roman" w:hAnsi="Times New Roman" w:cs="Times New Roman"/>
            <w:spacing w:val="80"/>
            <w:w w:val="150"/>
            <w:sz w:val="24"/>
            <w:szCs w:val="24"/>
          </w:rPr>
          <w:tab/>
        </w:r>
        <w:r w:rsidRPr="00C9772D" w:rsidDel="0080161C">
          <w:rPr>
            <w:rFonts w:ascii="Times New Roman" w:hAnsi="Times New Roman" w:cs="Times New Roman"/>
            <w:position w:val="1"/>
            <w:sz w:val="24"/>
            <w:szCs w:val="24"/>
          </w:rPr>
          <w:delText>Signature:</w:delText>
        </w:r>
      </w:del>
    </w:p>
    <w:p w14:paraId="73750681" w14:textId="668CBD20" w:rsidR="00240299" w:rsidRPr="00C9772D" w:rsidDel="0080161C" w:rsidRDefault="00240299" w:rsidP="00240299">
      <w:pPr>
        <w:kinsoku w:val="0"/>
        <w:overflowPunct w:val="0"/>
        <w:autoSpaceDE w:val="0"/>
        <w:autoSpaceDN w:val="0"/>
        <w:adjustRightInd w:val="0"/>
        <w:spacing w:before="1" w:after="0" w:line="240" w:lineRule="auto"/>
        <w:ind w:left="40" w:right="113"/>
        <w:jc w:val="center"/>
        <w:rPr>
          <w:del w:id="982" w:author="Amanda" w:date="2024-09-03T09:23:00Z"/>
          <w:rFonts w:ascii="Times New Roman" w:hAnsi="Times New Roman" w:cs="Times New Roman"/>
          <w:b/>
          <w:bCs/>
          <w:sz w:val="24"/>
          <w:szCs w:val="24"/>
        </w:rPr>
      </w:pPr>
    </w:p>
    <w:p w14:paraId="6B876E15" w14:textId="40405CA0" w:rsidR="00240299" w:rsidRPr="00C9772D" w:rsidDel="0080161C" w:rsidRDefault="00240299" w:rsidP="00240299">
      <w:pPr>
        <w:rPr>
          <w:del w:id="983" w:author="Amanda" w:date="2024-09-03T09:23:00Z"/>
          <w:rFonts w:ascii="Times New Roman" w:hAnsi="Times New Roman" w:cs="Times New Roman"/>
          <w:b/>
          <w:bCs/>
          <w:sz w:val="24"/>
          <w:szCs w:val="24"/>
        </w:rPr>
      </w:pPr>
    </w:p>
    <w:p w14:paraId="45971922" w14:textId="0A0530A5" w:rsidR="00240299" w:rsidRPr="00C9772D" w:rsidDel="0080161C" w:rsidRDefault="00240299" w:rsidP="00240299">
      <w:pPr>
        <w:kinsoku w:val="0"/>
        <w:overflowPunct w:val="0"/>
        <w:autoSpaceDE w:val="0"/>
        <w:autoSpaceDN w:val="0"/>
        <w:adjustRightInd w:val="0"/>
        <w:spacing w:before="1" w:after="0" w:line="240" w:lineRule="auto"/>
        <w:ind w:left="40" w:right="113"/>
        <w:jc w:val="center"/>
        <w:rPr>
          <w:del w:id="984" w:author="Amanda" w:date="2024-09-03T09:23:00Z"/>
          <w:rFonts w:ascii="Times New Roman" w:hAnsi="Times New Roman" w:cs="Times New Roman"/>
          <w:b/>
          <w:bCs/>
          <w:sz w:val="24"/>
          <w:szCs w:val="24"/>
        </w:rPr>
      </w:pPr>
      <w:del w:id="985" w:author="Amanda" w:date="2024-09-03T09:23:00Z">
        <w:r w:rsidRPr="00C9772D" w:rsidDel="0080161C">
          <w:rPr>
            <w:rFonts w:ascii="Times New Roman" w:hAnsi="Times New Roman" w:cs="Times New Roman"/>
            <w:b/>
            <w:bCs/>
            <w:sz w:val="24"/>
            <w:szCs w:val="24"/>
          </w:rPr>
          <w:delText>DETERMINATION</w:delText>
        </w:r>
      </w:del>
    </w:p>
    <w:p w14:paraId="50AC10C8" w14:textId="0427F241" w:rsidR="00240299" w:rsidRPr="00C9772D" w:rsidDel="0080161C" w:rsidRDefault="00240299" w:rsidP="00240299">
      <w:pPr>
        <w:kinsoku w:val="0"/>
        <w:overflowPunct w:val="0"/>
        <w:autoSpaceDE w:val="0"/>
        <w:autoSpaceDN w:val="0"/>
        <w:adjustRightInd w:val="0"/>
        <w:spacing w:before="1" w:after="0" w:line="240" w:lineRule="auto"/>
        <w:ind w:left="40" w:right="113"/>
        <w:jc w:val="center"/>
        <w:rPr>
          <w:del w:id="986" w:author="Amanda" w:date="2024-09-03T09:23:00Z"/>
          <w:rFonts w:ascii="Times New Roman" w:hAnsi="Times New Roman" w:cs="Times New Roman"/>
          <w:b/>
          <w:bCs/>
          <w:sz w:val="24"/>
          <w:szCs w:val="24"/>
        </w:rPr>
      </w:pPr>
    </w:p>
    <w:p w14:paraId="740CA3EB" w14:textId="4F06DCD4" w:rsidR="00240299" w:rsidRPr="00C9772D" w:rsidDel="0080161C" w:rsidRDefault="00240299" w:rsidP="00240299">
      <w:pPr>
        <w:kinsoku w:val="0"/>
        <w:overflowPunct w:val="0"/>
        <w:autoSpaceDE w:val="0"/>
        <w:autoSpaceDN w:val="0"/>
        <w:adjustRightInd w:val="0"/>
        <w:spacing w:before="52" w:after="0" w:line="290" w:lineRule="auto"/>
        <w:ind w:left="47" w:right="146"/>
        <w:rPr>
          <w:del w:id="987" w:author="Amanda" w:date="2024-09-03T09:23:00Z"/>
          <w:rFonts w:ascii="Times New Roman" w:hAnsi="Times New Roman" w:cs="Times New Roman"/>
          <w:b/>
          <w:bCs/>
          <w:sz w:val="24"/>
          <w:szCs w:val="24"/>
        </w:rPr>
      </w:pPr>
      <w:del w:id="988" w:author="Amanda" w:date="2024-09-03T09:23:00Z">
        <w:r w:rsidRPr="00C9772D" w:rsidDel="0080161C">
          <w:rPr>
            <w:rFonts w:ascii="Times New Roman" w:hAnsi="Times New Roman" w:cs="Times New Roman"/>
            <w:b/>
            <w:bCs/>
            <w:sz w:val="24"/>
            <w:szCs w:val="24"/>
          </w:rPr>
          <w:delText>(By Head of the Contracting Activity or authorized delegate)</w:delText>
        </w:r>
      </w:del>
    </w:p>
    <w:p w14:paraId="23F9515A" w14:textId="2B51AD2D" w:rsidR="00240299" w:rsidRPr="00C9772D" w:rsidDel="0080161C" w:rsidRDefault="00240299" w:rsidP="00240299">
      <w:pPr>
        <w:kinsoku w:val="0"/>
        <w:overflowPunct w:val="0"/>
        <w:autoSpaceDE w:val="0"/>
        <w:autoSpaceDN w:val="0"/>
        <w:adjustRightInd w:val="0"/>
        <w:spacing w:before="52" w:after="0" w:line="290" w:lineRule="auto"/>
        <w:ind w:left="47" w:right="146"/>
        <w:rPr>
          <w:del w:id="989" w:author="Amanda" w:date="2024-09-03T09:23:00Z"/>
          <w:rFonts w:ascii="Times New Roman" w:hAnsi="Times New Roman" w:cs="Times New Roman"/>
          <w:sz w:val="24"/>
          <w:szCs w:val="24"/>
        </w:rPr>
      </w:pPr>
      <w:del w:id="990" w:author="Amanda" w:date="2024-09-03T09:23:00Z">
        <w:r w:rsidRPr="00C9772D" w:rsidDel="0080161C">
          <w:rPr>
            <w:rFonts w:ascii="Times New Roman" w:hAnsi="Times New Roman" w:cs="Times New Roman"/>
            <w:sz w:val="24"/>
            <w:szCs w:val="24"/>
          </w:rPr>
          <w:delText>Based upon the foregoing findings, and pursuant to 10 U.S.C. 3204(a)(7)</w:delText>
        </w:r>
        <w:r w:rsidR="00C73C61" w:rsidRPr="00C9772D" w:rsidDel="0080161C">
          <w:rPr>
            <w:rFonts w:ascii="Times New Roman" w:hAnsi="Times New Roman" w:cs="Times New Roman"/>
            <w:sz w:val="24"/>
            <w:szCs w:val="24"/>
          </w:rPr>
          <w:delText xml:space="preserve"> and </w:delText>
        </w:r>
        <w:r w:rsidR="007448D9" w:rsidRPr="00C9772D" w:rsidDel="0080161C">
          <w:rPr>
            <w:rFonts w:ascii="Times New Roman" w:hAnsi="Times New Roman" w:cs="Times New Roman"/>
            <w:sz w:val="24"/>
            <w:szCs w:val="24"/>
          </w:rPr>
          <w:delText>FAR</w:delText>
        </w:r>
        <w:r w:rsidR="00C73C61" w:rsidRPr="00C9772D" w:rsidDel="0080161C">
          <w:rPr>
            <w:rFonts w:ascii="Times New Roman" w:hAnsi="Times New Roman" w:cs="Times New Roman"/>
            <w:sz w:val="24"/>
            <w:szCs w:val="24"/>
          </w:rPr>
          <w:delText xml:space="preserve"> 6.302-7</w:delText>
        </w:r>
        <w:r w:rsidRPr="00C9772D" w:rsidDel="0080161C">
          <w:rPr>
            <w:rFonts w:ascii="Times New Roman" w:hAnsi="Times New Roman" w:cs="Times New Roman"/>
            <w:sz w:val="24"/>
            <w:szCs w:val="24"/>
          </w:rPr>
          <w:delText xml:space="preserve">, I determine that use of full and open competition is not in the public interest for the procurement of </w:delText>
        </w:r>
        <w:r w:rsidRPr="00C9772D" w:rsidDel="0080161C">
          <w:rPr>
            <w:rFonts w:ascii="Times New Roman" w:hAnsi="Times New Roman" w:cs="Times New Roman"/>
            <w:i/>
            <w:iCs/>
            <w:color w:val="FF0000"/>
            <w:sz w:val="24"/>
            <w:szCs w:val="24"/>
          </w:rPr>
          <w:delText>(insert description)</w:delText>
        </w:r>
        <w:r w:rsidRPr="00C9772D" w:rsidDel="0080161C">
          <w:rPr>
            <w:rFonts w:ascii="Times New Roman" w:hAnsi="Times New Roman" w:cs="Times New Roman"/>
            <w:sz w:val="24"/>
            <w:szCs w:val="24"/>
          </w:rPr>
          <w:delText>.</w:delText>
        </w:r>
      </w:del>
    </w:p>
    <w:p w14:paraId="2EB2C196" w14:textId="776D6532" w:rsidR="00240299" w:rsidRPr="00C9772D" w:rsidDel="0080161C" w:rsidRDefault="00240299" w:rsidP="00240299">
      <w:pPr>
        <w:kinsoku w:val="0"/>
        <w:overflowPunct w:val="0"/>
        <w:autoSpaceDE w:val="0"/>
        <w:autoSpaceDN w:val="0"/>
        <w:adjustRightInd w:val="0"/>
        <w:spacing w:before="52" w:after="0" w:line="290" w:lineRule="auto"/>
        <w:ind w:left="47" w:right="146"/>
        <w:rPr>
          <w:del w:id="991" w:author="Amanda" w:date="2024-09-03T09:23:00Z"/>
          <w:rFonts w:ascii="Times New Roman" w:hAnsi="Times New Roman" w:cs="Times New Roman"/>
          <w:i/>
          <w:iCs/>
          <w:color w:val="FF0000"/>
          <w:sz w:val="24"/>
          <w:szCs w:val="24"/>
        </w:rPr>
      </w:pPr>
    </w:p>
    <w:p w14:paraId="1AB973CE" w14:textId="5E20AD34" w:rsidR="00240299" w:rsidRPr="00C9772D" w:rsidDel="0080161C" w:rsidRDefault="00240299" w:rsidP="00240299">
      <w:pPr>
        <w:kinsoku w:val="0"/>
        <w:overflowPunct w:val="0"/>
        <w:autoSpaceDE w:val="0"/>
        <w:autoSpaceDN w:val="0"/>
        <w:adjustRightInd w:val="0"/>
        <w:spacing w:after="0" w:line="251" w:lineRule="exact"/>
        <w:rPr>
          <w:del w:id="992" w:author="Amanda" w:date="2024-09-03T09:23:00Z"/>
          <w:rFonts w:ascii="Times New Roman" w:hAnsi="Times New Roman" w:cs="Times New Roman"/>
          <w:sz w:val="24"/>
          <w:szCs w:val="24"/>
        </w:rPr>
      </w:pPr>
      <w:del w:id="993" w:author="Amanda" w:date="2024-09-03T09:23:00Z">
        <w:r w:rsidRPr="00C9772D" w:rsidDel="0080161C">
          <w:rPr>
            <w:rFonts w:ascii="Times New Roman" w:hAnsi="Times New Roman" w:cs="Times New Roman"/>
            <w:sz w:val="24"/>
            <w:szCs w:val="24"/>
          </w:rPr>
          <w:delText xml:space="preserve">Typed Name:                    </w:delText>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delText>Email:</w:delText>
        </w:r>
      </w:del>
    </w:p>
    <w:p w14:paraId="579C7748" w14:textId="6FB3ABF5" w:rsidR="00240299" w:rsidRPr="00C9772D" w:rsidDel="0080161C" w:rsidRDefault="00240299" w:rsidP="00240299">
      <w:pPr>
        <w:kinsoku w:val="0"/>
        <w:overflowPunct w:val="0"/>
        <w:autoSpaceDE w:val="0"/>
        <w:autoSpaceDN w:val="0"/>
        <w:adjustRightInd w:val="0"/>
        <w:spacing w:after="0" w:line="251" w:lineRule="exact"/>
        <w:rPr>
          <w:del w:id="994" w:author="Amanda" w:date="2024-09-03T09:23:00Z"/>
          <w:rFonts w:ascii="Times New Roman" w:hAnsi="Times New Roman" w:cs="Times New Roman"/>
          <w:spacing w:val="-2"/>
          <w:sz w:val="24"/>
          <w:szCs w:val="24"/>
        </w:rPr>
      </w:pPr>
      <w:del w:id="995" w:author="Amanda" w:date="2024-09-03T09:23:00Z">
        <w:r w:rsidRPr="00C9772D" w:rsidDel="0080161C">
          <w:rPr>
            <w:rFonts w:ascii="Times New Roman" w:hAnsi="Times New Roman" w:cs="Times New Roman"/>
            <w:sz w:val="24"/>
            <w:szCs w:val="24"/>
          </w:rPr>
          <w:delText xml:space="preserve">Date:                        </w:delText>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Pr="00C9772D" w:rsidDel="0080161C">
          <w:rPr>
            <w:rFonts w:ascii="Times New Roman" w:hAnsi="Times New Roman" w:cs="Times New Roman"/>
            <w:sz w:val="24"/>
            <w:szCs w:val="24"/>
          </w:rPr>
          <w:tab/>
        </w:r>
        <w:r w:rsidR="00581A19" w:rsidDel="0080161C">
          <w:rPr>
            <w:rFonts w:ascii="Times New Roman" w:hAnsi="Times New Roman" w:cs="Times New Roman"/>
            <w:sz w:val="24"/>
            <w:szCs w:val="24"/>
          </w:rPr>
          <w:tab/>
        </w:r>
        <w:r w:rsidRPr="00C9772D" w:rsidDel="0080161C">
          <w:rPr>
            <w:rFonts w:ascii="Times New Roman" w:hAnsi="Times New Roman" w:cs="Times New Roman"/>
            <w:sz w:val="24"/>
            <w:szCs w:val="24"/>
          </w:rPr>
          <w:delText>Signature</w:delText>
        </w:r>
      </w:del>
    </w:p>
    <w:p w14:paraId="45B70D73" w14:textId="5AD8B875" w:rsidR="00A809B4" w:rsidDel="0080161C" w:rsidRDefault="00A809B4" w:rsidP="008318E1">
      <w:pPr>
        <w:spacing w:after="240"/>
        <w:rPr>
          <w:del w:id="996" w:author="Amanda" w:date="2024-09-03T09:23:00Z"/>
          <w:rFonts w:ascii="Times New Roman" w:hAnsi="Times New Roman" w:cs="Times New Roman"/>
          <w:bCs/>
          <w:sz w:val="24"/>
          <w:szCs w:val="24"/>
        </w:rPr>
      </w:pPr>
    </w:p>
    <w:p w14:paraId="7F9414E3" w14:textId="4CA645EB" w:rsidR="00720418" w:rsidDel="0080161C" w:rsidRDefault="00720418" w:rsidP="008318E1">
      <w:pPr>
        <w:spacing w:after="240"/>
        <w:rPr>
          <w:del w:id="997" w:author="Amanda" w:date="2024-09-03T09:23:00Z"/>
          <w:rFonts w:ascii="Times New Roman" w:hAnsi="Times New Roman" w:cs="Times New Roman"/>
          <w:bCs/>
          <w:sz w:val="24"/>
          <w:szCs w:val="24"/>
        </w:rPr>
      </w:pPr>
    </w:p>
    <w:p w14:paraId="6F7BB1E2" w14:textId="7A6F7009" w:rsidR="0075503A" w:rsidRDefault="0075503A" w:rsidP="00AE1C53">
      <w:pPr>
        <w:pStyle w:val="Heading4"/>
        <w:rPr>
          <w:noProof/>
        </w:rPr>
      </w:pPr>
      <w:bookmarkStart w:id="998" w:name="_Toc124493457"/>
      <w:bookmarkStart w:id="999" w:name="_Toc132198550"/>
      <w:bookmarkStart w:id="1000" w:name="_Toc146798627"/>
      <w:bookmarkStart w:id="1001" w:name="_Toc155951482"/>
      <w:bookmarkEnd w:id="875"/>
      <w:r w:rsidRPr="00E37FA9">
        <w:rPr>
          <w:noProof/>
        </w:rPr>
        <w:t xml:space="preserve">5153.303-12 </w:t>
      </w:r>
      <w:r w:rsidR="00FE333A" w:rsidRPr="00FE333A">
        <w:rPr>
          <w:noProof/>
        </w:rPr>
        <w:t xml:space="preserve">Format for </w:t>
      </w:r>
      <w:r w:rsidR="003E2CC7">
        <w:rPr>
          <w:noProof/>
        </w:rPr>
        <w:t xml:space="preserve">Advance </w:t>
      </w:r>
      <w:r w:rsidR="00FE333A" w:rsidRPr="00FE333A">
        <w:rPr>
          <w:noProof/>
        </w:rPr>
        <w:t>Congressional Notification When Utilizing Authorities Conferred by DPC</w:t>
      </w:r>
      <w:ins w:id="1002" w:author="Amanda" w:date="2024-09-03T09:25:00Z">
        <w:r w:rsidR="0080161C">
          <w:rPr>
            <w:noProof/>
          </w:rPr>
          <w:t>AP</w:t>
        </w:r>
      </w:ins>
      <w:r w:rsidR="00FE333A" w:rsidRPr="00FE333A">
        <w:rPr>
          <w:noProof/>
        </w:rPr>
        <w:t xml:space="preserve"> Class Deviation</w:t>
      </w:r>
      <w:r w:rsidR="00356340">
        <w:rPr>
          <w:noProof/>
        </w:rPr>
        <w:t xml:space="preserve"> </w:t>
      </w:r>
      <w:r w:rsidR="00356340" w:rsidRPr="00FE333A">
        <w:rPr>
          <w:noProof/>
        </w:rPr>
        <w:t>202</w:t>
      </w:r>
      <w:r w:rsidR="00155996">
        <w:rPr>
          <w:noProof/>
        </w:rPr>
        <w:t>4</w:t>
      </w:r>
      <w:r w:rsidR="00356340" w:rsidRPr="00FE333A">
        <w:rPr>
          <w:noProof/>
        </w:rPr>
        <w:t>-</w:t>
      </w:r>
      <w:r w:rsidR="00C462BB" w:rsidRPr="00C462BB">
        <w:rPr>
          <w:rFonts w:asciiTheme="minorHAnsi" w:hAnsiTheme="minorHAnsi" w:cstheme="minorBidi"/>
          <w:b w:val="0"/>
          <w:sz w:val="22"/>
          <w:szCs w:val="22"/>
        </w:rPr>
        <w:t xml:space="preserve"> </w:t>
      </w:r>
      <w:r w:rsidR="00C462BB" w:rsidRPr="00C462BB">
        <w:rPr>
          <w:noProof/>
        </w:rPr>
        <w:t>O0005</w:t>
      </w:r>
      <w:r w:rsidR="00FE333A" w:rsidRPr="00FE333A">
        <w:rPr>
          <w:noProof/>
        </w:rPr>
        <w:t>—Temporary Authorizations for Covered Contracts Related to Ukraine</w:t>
      </w:r>
      <w:r w:rsidR="00155996">
        <w:rPr>
          <w:noProof/>
        </w:rPr>
        <w:t>, Taiwan, and Israel</w:t>
      </w:r>
      <w:r w:rsidR="00CA7C84">
        <w:rPr>
          <w:noProof/>
        </w:rPr>
        <w:t>.</w:t>
      </w:r>
      <w:bookmarkEnd w:id="998"/>
      <w:bookmarkEnd w:id="999"/>
      <w:bookmarkEnd w:id="1000"/>
      <w:bookmarkEnd w:id="1001"/>
    </w:p>
    <w:p w14:paraId="790B3938" w14:textId="4465792C" w:rsidR="0080161C" w:rsidRPr="0080161C" w:rsidRDefault="0080161C" w:rsidP="00502350">
      <w:pPr>
        <w:rPr>
          <w:ins w:id="1003" w:author="Amanda" w:date="2024-09-03T09:25:00Z"/>
          <w:rFonts w:ascii="Times New Roman" w:hAnsi="Times New Roman" w:cs="Times New Roman"/>
          <w:noProof/>
          <w:sz w:val="24"/>
          <w:szCs w:val="24"/>
        </w:rPr>
      </w:pPr>
      <w:ins w:id="1004" w:author="Amanda" w:date="2024-09-03T09:25:00Z">
        <w:r w:rsidRPr="0080161C">
          <w:rPr>
            <w:rFonts w:ascii="Times New Roman" w:hAnsi="Times New Roman" w:cs="Times New Roman"/>
            <w:sz w:val="24"/>
            <w:szCs w:val="24"/>
          </w:rPr>
          <w:t xml:space="preserve">See Advance Congressional Notification </w:t>
        </w:r>
      </w:ins>
      <w:ins w:id="1005" w:author="Amanda" w:date="2024-09-03T09:27:00Z">
        <w:r>
          <w:rPr>
            <w:rFonts w:ascii="Times New Roman" w:hAnsi="Times New Roman" w:cs="Times New Roman"/>
            <w:sz w:val="24"/>
            <w:szCs w:val="24"/>
          </w:rPr>
          <w:t xml:space="preserve">Template </w:t>
        </w:r>
      </w:ins>
      <w:ins w:id="1006" w:author="Amanda" w:date="2024-09-03T09:26:00Z">
        <w:r w:rsidRPr="0080161C">
          <w:rPr>
            <w:rFonts w:ascii="Times New Roman" w:hAnsi="Times New Roman" w:cs="Times New Roman"/>
            <w:sz w:val="24"/>
            <w:szCs w:val="24"/>
          </w:rPr>
          <w:t xml:space="preserve">When </w:t>
        </w:r>
        <w:r w:rsidRPr="0080161C">
          <w:rPr>
            <w:rFonts w:ascii="Times New Roman" w:hAnsi="Times New Roman" w:cs="Times New Roman"/>
            <w:noProof/>
            <w:sz w:val="24"/>
            <w:szCs w:val="24"/>
          </w:rPr>
          <w:t>Utilizing Authorities Conferred by DPCAP Class Deviation 2024-O0005—Temporary Authorizations for Covered Contracts Related to Ukraine, Taiwan, and Israel</w:t>
        </w:r>
        <w:r>
          <w:rPr>
            <w:rFonts w:ascii="Times New Roman" w:hAnsi="Times New Roman" w:cs="Times New Roman"/>
            <w:noProof/>
            <w:sz w:val="24"/>
            <w:szCs w:val="24"/>
          </w:rPr>
          <w:t xml:space="preserve"> </w:t>
        </w:r>
      </w:ins>
      <w:ins w:id="1007" w:author="Amanda" w:date="2024-09-03T09:25:00Z">
        <w:r w:rsidRPr="00C3481E">
          <w:rPr>
            <w:rFonts w:ascii="Times New Roman" w:hAnsi="Times New Roman" w:cs="Times New Roman"/>
            <w:sz w:val="24"/>
            <w:szCs w:val="24"/>
          </w:rPr>
          <w:t xml:space="preserve">located in the </w:t>
        </w:r>
        <w:r>
          <w:rPr>
            <w:rFonts w:ascii="Times New Roman" w:hAnsi="Times New Roman" w:cs="Times New Roman"/>
            <w:sz w:val="24"/>
            <w:szCs w:val="24"/>
          </w:rPr>
          <w:fldChar w:fldCharType="begin"/>
        </w:r>
        <w:r>
          <w:rPr>
            <w:rFonts w:ascii="Times New Roman" w:hAnsi="Times New Roman" w:cs="Times New Roman"/>
            <w:sz w:val="24"/>
            <w:szCs w:val="24"/>
          </w:rPr>
          <w:instrText>HYPERLINK "https://armyeitaas.sharepoint-mil.us/sites/ASA-ALT-PAM-Compass/SitePages/Templates.aspx"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0161C">
          <w:rPr>
            <w:rStyle w:val="Hyperlink"/>
            <w:rFonts w:ascii="Times New Roman" w:hAnsi="Times New Roman" w:cs="Times New Roman"/>
            <w:sz w:val="24"/>
            <w:szCs w:val="24"/>
          </w:rPr>
          <w:t>Army Templates and Guides</w:t>
        </w:r>
        <w:r>
          <w:rPr>
            <w:rFonts w:ascii="Times New Roman" w:hAnsi="Times New Roman" w:cs="Times New Roman"/>
            <w:sz w:val="24"/>
            <w:szCs w:val="24"/>
          </w:rPr>
          <w:fldChar w:fldCharType="end"/>
        </w:r>
        <w:r>
          <w:rPr>
            <w:rFonts w:ascii="Times New Roman" w:hAnsi="Times New Roman" w:cs="Times New Roman"/>
            <w:sz w:val="24"/>
            <w:szCs w:val="24"/>
          </w:rPr>
          <w:t xml:space="preserve"> on </w:t>
        </w:r>
        <w:r>
          <w:rPr>
            <w:rFonts w:ascii="Times New Roman" w:hAnsi="Times New Roman" w:cs="Times New Roman"/>
            <w:sz w:val="24"/>
            <w:szCs w:val="24"/>
          </w:rPr>
          <w:fldChar w:fldCharType="begin"/>
        </w:r>
        <w:r>
          <w:rPr>
            <w:rFonts w:ascii="Times New Roman" w:hAnsi="Times New Roman" w:cs="Times New Roman"/>
            <w:sz w:val="24"/>
            <w:szCs w:val="24"/>
          </w:rPr>
          <w:instrText>HYPERLINK "https://armyeitaas.sharepoint-mil.us/sites/ASA-ALT-PAM"</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3481E">
          <w:rPr>
            <w:rStyle w:val="Hyperlink"/>
            <w:rFonts w:ascii="Times New Roman" w:hAnsi="Times New Roman" w:cs="Times New Roman"/>
            <w:sz w:val="24"/>
            <w:szCs w:val="24"/>
          </w:rPr>
          <w:t>PAM</w:t>
        </w:r>
        <w:r>
          <w:rPr>
            <w:rFonts w:ascii="Times New Roman" w:hAnsi="Times New Roman" w:cs="Times New Roman"/>
            <w:sz w:val="24"/>
            <w:szCs w:val="24"/>
          </w:rPr>
          <w:fldChar w:fldCharType="end"/>
        </w:r>
      </w:ins>
      <w:ins w:id="1008" w:author="Amanda" w:date="2024-09-03T09:27:00Z">
        <w:r>
          <w:rPr>
            <w:rFonts w:ascii="Times New Roman" w:hAnsi="Times New Roman" w:cs="Times New Roman"/>
            <w:sz w:val="24"/>
            <w:szCs w:val="24"/>
          </w:rPr>
          <w:t>.</w:t>
        </w:r>
      </w:ins>
    </w:p>
    <w:p w14:paraId="44EE621A" w14:textId="17C958E9" w:rsidR="00502350" w:rsidRPr="00502350" w:rsidDel="0080161C" w:rsidRDefault="00502350" w:rsidP="00502350">
      <w:pPr>
        <w:rPr>
          <w:del w:id="1009" w:author="Amanda" w:date="2024-09-03T09:27:00Z"/>
          <w:rFonts w:ascii="Times New Roman" w:hAnsi="Times New Roman" w:cs="Times New Roman"/>
          <w:i/>
          <w:iCs/>
          <w:noProof/>
          <w:sz w:val="24"/>
          <w:szCs w:val="24"/>
        </w:rPr>
      </w:pPr>
      <w:del w:id="1010" w:author="Amanda" w:date="2024-09-03T09:27:00Z">
        <w:r w:rsidRPr="00502350" w:rsidDel="0080161C">
          <w:rPr>
            <w:rFonts w:ascii="Times New Roman" w:hAnsi="Times New Roman" w:cs="Times New Roman"/>
            <w:i/>
            <w:iCs/>
            <w:sz w:val="24"/>
            <w:szCs w:val="24"/>
          </w:rPr>
          <w:delText>(Note: Please submit the below information and the ODASA(P) will provide congressional addresses)</w:delText>
        </w:r>
      </w:del>
    </w:p>
    <w:p w14:paraId="44DDF582" w14:textId="0BE7E682" w:rsidR="00502350" w:rsidRPr="00502350" w:rsidDel="0080161C" w:rsidRDefault="00502350" w:rsidP="00502350">
      <w:pPr>
        <w:tabs>
          <w:tab w:val="left" w:pos="360"/>
        </w:tabs>
        <w:rPr>
          <w:del w:id="1011" w:author="Amanda" w:date="2024-09-03T09:27:00Z"/>
          <w:rFonts w:ascii="Times New Roman" w:hAnsi="Times New Roman" w:cs="Times New Roman"/>
          <w:sz w:val="24"/>
          <w:szCs w:val="24"/>
        </w:rPr>
      </w:pPr>
      <w:del w:id="1012" w:author="Amanda" w:date="2024-09-03T09:27:00Z">
        <w:r w:rsidRPr="00502350" w:rsidDel="0080161C">
          <w:rPr>
            <w:rFonts w:ascii="Times New Roman" w:hAnsi="Times New Roman" w:cs="Times New Roman"/>
            <w:sz w:val="24"/>
            <w:szCs w:val="24"/>
          </w:rPr>
          <w:delText>Dear Mr. Chairman:</w:delText>
        </w:r>
      </w:del>
    </w:p>
    <w:p w14:paraId="7E30B4BB" w14:textId="7541F80F" w:rsidR="00502350" w:rsidRPr="00502350" w:rsidDel="0080161C" w:rsidRDefault="00502350" w:rsidP="00502350">
      <w:pPr>
        <w:tabs>
          <w:tab w:val="left" w:pos="360"/>
        </w:tabs>
        <w:rPr>
          <w:del w:id="1013" w:author="Amanda" w:date="2024-09-03T09:27:00Z"/>
          <w:rFonts w:ascii="Times New Roman" w:hAnsi="Times New Roman" w:cs="Times New Roman"/>
          <w:sz w:val="24"/>
          <w:szCs w:val="24"/>
        </w:rPr>
      </w:pPr>
      <w:del w:id="1014" w:author="Amanda" w:date="2024-09-03T09:27:00Z">
        <w:r w:rsidRPr="00502350" w:rsidDel="0080161C">
          <w:rPr>
            <w:rFonts w:ascii="Times New Roman" w:hAnsi="Times New Roman" w:cs="Times New Roman"/>
            <w:sz w:val="24"/>
            <w:szCs w:val="24"/>
          </w:rPr>
          <w:delText xml:space="preserve">     This notification is provided pursuant to Subsection 1244(a)(2) of the James M. Inhofe National Defense Authorization Act for Fiscal Year 2023 (FY23 NDAA)</w:delText>
        </w:r>
        <w:r w:rsidR="008017AF" w:rsidDel="0080161C">
          <w:rPr>
            <w:rFonts w:ascii="Times New Roman" w:hAnsi="Times New Roman" w:cs="Times New Roman"/>
            <w:sz w:val="24"/>
            <w:szCs w:val="24"/>
          </w:rPr>
          <w:delText xml:space="preserve"> </w:delText>
        </w:r>
        <w:r w:rsidR="008017AF" w:rsidRPr="00EF11A1" w:rsidDel="0080161C">
          <w:rPr>
            <w:rFonts w:ascii="Times New Roman" w:hAnsi="Times New Roman" w:cs="Times New Roman"/>
            <w:color w:val="000000" w:themeColor="text1"/>
            <w:sz w:val="24"/>
            <w:szCs w:val="24"/>
          </w:rPr>
          <w:delText>(Pub. L. 117-263)</w:delText>
        </w:r>
        <w:r w:rsidRPr="00502350" w:rsidDel="0080161C">
          <w:rPr>
            <w:rFonts w:ascii="Times New Roman" w:hAnsi="Times New Roman" w:cs="Times New Roman"/>
            <w:sz w:val="24"/>
            <w:szCs w:val="24"/>
          </w:rPr>
          <w:delText>, as amended by section 1242 of FY24 NDAA</w:delText>
        </w:r>
        <w:r w:rsidR="008017AF" w:rsidDel="0080161C">
          <w:rPr>
            <w:rFonts w:ascii="Times New Roman" w:hAnsi="Times New Roman" w:cs="Times New Roman"/>
            <w:sz w:val="24"/>
            <w:szCs w:val="24"/>
          </w:rPr>
          <w:delText xml:space="preserve"> </w:delText>
        </w:r>
        <w:r w:rsidR="008017AF" w:rsidRPr="00EF11A1" w:rsidDel="0080161C">
          <w:rPr>
            <w:rFonts w:ascii="Times New Roman" w:hAnsi="Times New Roman" w:cs="Times New Roman"/>
            <w:color w:val="000000" w:themeColor="text1"/>
            <w:sz w:val="24"/>
            <w:szCs w:val="24"/>
          </w:rPr>
          <w:delText>(Pub. L. 118-31)</w:delText>
        </w:r>
        <w:r w:rsidRPr="00502350" w:rsidDel="0080161C">
          <w:rPr>
            <w:rFonts w:ascii="Times New Roman" w:hAnsi="Times New Roman" w:cs="Times New Roman"/>
            <w:sz w:val="24"/>
            <w:szCs w:val="24"/>
          </w:rPr>
          <w:delText xml:space="preserve">. </w:delText>
        </w:r>
      </w:del>
    </w:p>
    <w:p w14:paraId="65746D15" w14:textId="137BE07D" w:rsidR="00502350" w:rsidRPr="00502350" w:rsidDel="0080161C" w:rsidRDefault="00502350" w:rsidP="00502350">
      <w:pPr>
        <w:tabs>
          <w:tab w:val="left" w:pos="360"/>
        </w:tabs>
        <w:rPr>
          <w:del w:id="1015" w:author="Amanda" w:date="2024-09-03T09:27:00Z"/>
          <w:rFonts w:ascii="Times New Roman" w:hAnsi="Times New Roman" w:cs="Times New Roman"/>
          <w:sz w:val="24"/>
          <w:szCs w:val="24"/>
        </w:rPr>
      </w:pPr>
      <w:del w:id="1016" w:author="Amanda" w:date="2024-09-03T09:27:00Z">
        <w:r w:rsidRPr="00502350" w:rsidDel="0080161C">
          <w:rPr>
            <w:rFonts w:ascii="Times New Roman" w:hAnsi="Times New Roman" w:cs="Times New Roman"/>
            <w:sz w:val="24"/>
            <w:szCs w:val="24"/>
          </w:rPr>
          <w:delText xml:space="preserve">     The United States Army anticipates awarding the following contract action on or before </w:delText>
        </w:r>
        <w:r w:rsidR="008017AF" w:rsidRPr="000F686D" w:rsidDel="0080161C">
          <w:rPr>
            <w:rFonts w:ascii="Times New Roman" w:hAnsi="Times New Roman" w:cs="Times New Roman"/>
            <w:i/>
            <w:iCs/>
            <w:sz w:val="24"/>
            <w:szCs w:val="24"/>
          </w:rPr>
          <w:delText>(</w:delText>
        </w:r>
        <w:r w:rsidR="008017AF" w:rsidRPr="000F686D" w:rsidDel="0080161C">
          <w:rPr>
            <w:rFonts w:ascii="Times New Roman" w:hAnsi="Times New Roman" w:cs="Times New Roman"/>
            <w:i/>
            <w:iCs/>
            <w:color w:val="FF0000"/>
            <w:sz w:val="24"/>
            <w:szCs w:val="24"/>
          </w:rPr>
          <w:delText xml:space="preserve">insert </w:delText>
        </w:r>
        <w:r w:rsidR="000F686D" w:rsidRPr="000F686D" w:rsidDel="0080161C">
          <w:rPr>
            <w:rFonts w:ascii="Times New Roman" w:hAnsi="Times New Roman" w:cs="Times New Roman"/>
            <w:i/>
            <w:iCs/>
            <w:color w:val="FF0000"/>
            <w:sz w:val="24"/>
            <w:szCs w:val="24"/>
          </w:rPr>
          <w:delText>M</w:delText>
        </w:r>
        <w:r w:rsidR="008017AF" w:rsidRPr="000F686D" w:rsidDel="0080161C">
          <w:rPr>
            <w:rFonts w:ascii="Times New Roman" w:hAnsi="Times New Roman" w:cs="Times New Roman"/>
            <w:i/>
            <w:iCs/>
            <w:color w:val="FF0000"/>
            <w:sz w:val="24"/>
            <w:szCs w:val="24"/>
          </w:rPr>
          <w:delText>onth-</w:delText>
        </w:r>
        <w:r w:rsidR="000F686D" w:rsidRPr="000F686D" w:rsidDel="0080161C">
          <w:rPr>
            <w:rFonts w:ascii="Times New Roman" w:hAnsi="Times New Roman" w:cs="Times New Roman"/>
            <w:i/>
            <w:iCs/>
            <w:color w:val="FF0000"/>
            <w:sz w:val="24"/>
            <w:szCs w:val="24"/>
          </w:rPr>
          <w:delText>D</w:delText>
        </w:r>
        <w:r w:rsidR="008017AF" w:rsidRPr="000F686D" w:rsidDel="0080161C">
          <w:rPr>
            <w:rFonts w:ascii="Times New Roman" w:hAnsi="Times New Roman" w:cs="Times New Roman"/>
            <w:i/>
            <w:iCs/>
            <w:color w:val="FF0000"/>
            <w:sz w:val="24"/>
            <w:szCs w:val="24"/>
          </w:rPr>
          <w:delText>ay-</w:delText>
        </w:r>
        <w:r w:rsidR="000F686D" w:rsidRPr="000F686D" w:rsidDel="0080161C">
          <w:rPr>
            <w:rFonts w:ascii="Times New Roman" w:hAnsi="Times New Roman" w:cs="Times New Roman"/>
            <w:i/>
            <w:iCs/>
            <w:color w:val="FF0000"/>
            <w:sz w:val="24"/>
            <w:szCs w:val="24"/>
          </w:rPr>
          <w:delText>Y</w:delText>
        </w:r>
        <w:r w:rsidR="008017AF" w:rsidRPr="000F686D" w:rsidDel="0080161C">
          <w:rPr>
            <w:rFonts w:ascii="Times New Roman" w:hAnsi="Times New Roman" w:cs="Times New Roman"/>
            <w:i/>
            <w:iCs/>
            <w:color w:val="FF0000"/>
            <w:sz w:val="24"/>
            <w:szCs w:val="24"/>
          </w:rPr>
          <w:delText>ear</w:delText>
        </w:r>
        <w:r w:rsidR="000F686D" w:rsidRPr="000F686D" w:rsidDel="0080161C">
          <w:rPr>
            <w:rFonts w:ascii="Times New Roman" w:hAnsi="Times New Roman" w:cs="Times New Roman"/>
            <w:i/>
            <w:iCs/>
            <w:color w:val="FF0000"/>
            <w:sz w:val="24"/>
            <w:szCs w:val="24"/>
          </w:rPr>
          <w:delText xml:space="preserve"> format</w:delText>
        </w:r>
        <w:r w:rsidR="008017AF" w:rsidRPr="000F686D" w:rsidDel="0080161C">
          <w:rPr>
            <w:rFonts w:ascii="Times New Roman" w:hAnsi="Times New Roman" w:cs="Times New Roman"/>
            <w:i/>
            <w:iCs/>
            <w:sz w:val="24"/>
            <w:szCs w:val="24"/>
          </w:rPr>
          <w:delText>)</w:delText>
        </w:r>
        <w:r w:rsidR="008017AF" w:rsidDel="0080161C">
          <w:rPr>
            <w:rFonts w:ascii="Times New Roman" w:hAnsi="Times New Roman" w:cs="Times New Roman"/>
            <w:sz w:val="24"/>
            <w:szCs w:val="24"/>
          </w:rPr>
          <w:delText xml:space="preserve"> </w:delText>
        </w:r>
        <w:r w:rsidRPr="00502350" w:rsidDel="0080161C">
          <w:rPr>
            <w:rFonts w:ascii="Times New Roman" w:hAnsi="Times New Roman" w:cs="Times New Roman"/>
            <w:sz w:val="24"/>
            <w:szCs w:val="24"/>
          </w:rPr>
          <w:delText xml:space="preserve">and is providing notification. </w:delText>
        </w:r>
      </w:del>
    </w:p>
    <w:p w14:paraId="3E89AEDF" w14:textId="01E6BCC0" w:rsidR="00502350" w:rsidRPr="00502350" w:rsidDel="0080161C" w:rsidRDefault="00502350" w:rsidP="00502350">
      <w:pPr>
        <w:tabs>
          <w:tab w:val="left" w:pos="360"/>
        </w:tabs>
        <w:rPr>
          <w:del w:id="1017" w:author="Amanda" w:date="2024-09-03T09:27:00Z"/>
          <w:rFonts w:ascii="Times New Roman" w:hAnsi="Times New Roman" w:cs="Times New Roman"/>
          <w:sz w:val="24"/>
          <w:szCs w:val="24"/>
        </w:rPr>
      </w:pPr>
      <w:del w:id="1018" w:author="Amanda" w:date="2024-09-03T09:27:00Z">
        <w:r w:rsidRPr="00502350" w:rsidDel="0080161C">
          <w:rPr>
            <w:rFonts w:ascii="Times New Roman" w:hAnsi="Times New Roman" w:cs="Times New Roman"/>
            <w:sz w:val="24"/>
            <w:szCs w:val="24"/>
          </w:rPr>
          <w:delText xml:space="preserve">a.  Program Name:  </w:delText>
        </w:r>
      </w:del>
    </w:p>
    <w:p w14:paraId="43067E99" w14:textId="3D3FE62A" w:rsidR="00502350" w:rsidRPr="00502350" w:rsidDel="0080161C" w:rsidRDefault="00502350" w:rsidP="00502350">
      <w:pPr>
        <w:tabs>
          <w:tab w:val="left" w:pos="360"/>
        </w:tabs>
        <w:rPr>
          <w:del w:id="1019" w:author="Amanda" w:date="2024-09-03T09:27:00Z"/>
          <w:rFonts w:ascii="Times New Roman" w:hAnsi="Times New Roman" w:cs="Times New Roman"/>
          <w:sz w:val="24"/>
          <w:szCs w:val="24"/>
        </w:rPr>
      </w:pPr>
      <w:del w:id="1020" w:author="Amanda" w:date="2024-09-03T09:27:00Z">
        <w:r w:rsidRPr="00502350" w:rsidDel="0080161C">
          <w:rPr>
            <w:rFonts w:ascii="Times New Roman" w:hAnsi="Times New Roman" w:cs="Times New Roman"/>
            <w:sz w:val="24"/>
            <w:szCs w:val="24"/>
          </w:rPr>
          <w:delText xml:space="preserve">b.  Contract number, and modification number: </w:delText>
        </w:r>
      </w:del>
    </w:p>
    <w:p w14:paraId="6B338866" w14:textId="16821A0B" w:rsidR="00502350" w:rsidRPr="00502350" w:rsidDel="0080161C" w:rsidRDefault="00502350" w:rsidP="00502350">
      <w:pPr>
        <w:tabs>
          <w:tab w:val="left" w:pos="360"/>
        </w:tabs>
        <w:rPr>
          <w:del w:id="1021" w:author="Amanda" w:date="2024-09-03T09:27:00Z"/>
          <w:rFonts w:ascii="Times New Roman" w:hAnsi="Times New Roman" w:cs="Times New Roman"/>
          <w:sz w:val="24"/>
          <w:szCs w:val="24"/>
        </w:rPr>
      </w:pPr>
      <w:del w:id="1022" w:author="Amanda" w:date="2024-09-03T09:27:00Z">
        <w:r w:rsidRPr="00502350" w:rsidDel="0080161C">
          <w:rPr>
            <w:rFonts w:ascii="Times New Roman" w:hAnsi="Times New Roman" w:cs="Times New Roman"/>
            <w:sz w:val="24"/>
            <w:szCs w:val="24"/>
          </w:rPr>
          <w:delText>c.  Total estimated contract value (including Options):</w:delText>
        </w:r>
      </w:del>
    </w:p>
    <w:p w14:paraId="3304A292" w14:textId="1B5F660A" w:rsidR="00502350" w:rsidRPr="00502350" w:rsidDel="0080161C" w:rsidRDefault="00502350" w:rsidP="00502350">
      <w:pPr>
        <w:tabs>
          <w:tab w:val="left" w:pos="360"/>
        </w:tabs>
        <w:rPr>
          <w:del w:id="1023" w:author="Amanda" w:date="2024-09-03T09:27:00Z"/>
          <w:rFonts w:ascii="Times New Roman" w:hAnsi="Times New Roman" w:cs="Times New Roman"/>
          <w:sz w:val="24"/>
          <w:szCs w:val="24"/>
        </w:rPr>
      </w:pPr>
      <w:del w:id="1024" w:author="Amanda" w:date="2024-09-03T09:27:00Z">
        <w:r w:rsidRPr="00502350" w:rsidDel="0080161C">
          <w:rPr>
            <w:rFonts w:ascii="Times New Roman" w:hAnsi="Times New Roman" w:cs="Times New Roman"/>
            <w:sz w:val="24"/>
            <w:szCs w:val="24"/>
          </w:rPr>
          <w:delText xml:space="preserve">d.  Contracting activity name and </w:delText>
        </w:r>
        <w:r w:rsidR="008017AF" w:rsidRPr="000F686D" w:rsidDel="0080161C">
          <w:rPr>
            <w:rFonts w:ascii="Times New Roman" w:hAnsi="Times New Roman" w:cs="Times New Roman"/>
            <w:color w:val="040C28"/>
            <w:sz w:val="24"/>
            <w:szCs w:val="24"/>
            <w:shd w:val="clear" w:color="auto" w:fill="FFFFFF" w:themeFill="background1"/>
          </w:rPr>
          <w:delText>Department of Defense Activity Address Code</w:delText>
        </w:r>
        <w:r w:rsidR="008017AF" w:rsidRPr="008017AF" w:rsidDel="0080161C">
          <w:rPr>
            <w:rFonts w:ascii="Times New Roman" w:hAnsi="Times New Roman" w:cs="Times New Roman"/>
            <w:color w:val="202124"/>
            <w:sz w:val="24"/>
            <w:szCs w:val="24"/>
            <w:shd w:val="clear" w:color="auto" w:fill="FFFFFF"/>
          </w:rPr>
          <w:delText> </w:delText>
        </w:r>
        <w:r w:rsidR="008017AF" w:rsidDel="0080161C">
          <w:rPr>
            <w:rFonts w:ascii="Times New Roman" w:hAnsi="Times New Roman" w:cs="Times New Roman"/>
            <w:sz w:val="24"/>
            <w:szCs w:val="24"/>
          </w:rPr>
          <w:delText>(</w:delText>
        </w:r>
        <w:r w:rsidRPr="00502350" w:rsidDel="0080161C">
          <w:rPr>
            <w:rFonts w:ascii="Times New Roman" w:hAnsi="Times New Roman" w:cs="Times New Roman"/>
            <w:sz w:val="24"/>
            <w:szCs w:val="24"/>
          </w:rPr>
          <w:delText>DODAAC</w:delText>
        </w:r>
        <w:r w:rsidR="008017AF" w:rsidDel="0080161C">
          <w:rPr>
            <w:rFonts w:ascii="Times New Roman" w:hAnsi="Times New Roman" w:cs="Times New Roman"/>
            <w:sz w:val="24"/>
            <w:szCs w:val="24"/>
          </w:rPr>
          <w:delText>)</w:delText>
        </w:r>
        <w:r w:rsidRPr="00502350" w:rsidDel="0080161C">
          <w:rPr>
            <w:rFonts w:ascii="Times New Roman" w:hAnsi="Times New Roman" w:cs="Times New Roman"/>
            <w:sz w:val="24"/>
            <w:szCs w:val="24"/>
          </w:rPr>
          <w:delText>:</w:delText>
        </w:r>
      </w:del>
    </w:p>
    <w:p w14:paraId="53DD9C12" w14:textId="0B82381A" w:rsidR="00502350" w:rsidRPr="00502350" w:rsidDel="0080161C" w:rsidRDefault="00502350" w:rsidP="00502350">
      <w:pPr>
        <w:tabs>
          <w:tab w:val="left" w:pos="360"/>
        </w:tabs>
        <w:rPr>
          <w:del w:id="1025" w:author="Amanda" w:date="2024-09-03T09:27:00Z"/>
          <w:rFonts w:ascii="Times New Roman" w:hAnsi="Times New Roman" w:cs="Times New Roman"/>
          <w:sz w:val="24"/>
          <w:szCs w:val="24"/>
        </w:rPr>
      </w:pPr>
      <w:del w:id="1026" w:author="Amanda" w:date="2024-09-03T09:27:00Z">
        <w:r w:rsidRPr="00502350" w:rsidDel="0080161C">
          <w:rPr>
            <w:rFonts w:ascii="Times New Roman" w:hAnsi="Times New Roman" w:cs="Times New Roman"/>
            <w:sz w:val="24"/>
            <w:szCs w:val="24"/>
          </w:rPr>
          <w:lastRenderedPageBreak/>
          <w:delText xml:space="preserve">e.  Contractor name and </w:delText>
        </w:r>
        <w:r w:rsidR="008017AF" w:rsidRPr="000F686D" w:rsidDel="0080161C">
          <w:rPr>
            <w:rFonts w:ascii="Times New Roman" w:hAnsi="Times New Roman" w:cs="Times New Roman"/>
            <w:color w:val="040C28"/>
            <w:sz w:val="24"/>
            <w:szCs w:val="24"/>
            <w:shd w:val="clear" w:color="auto" w:fill="FFFFFF" w:themeFill="background1"/>
          </w:rPr>
          <w:delText>Commercial and Government Entity</w:delText>
        </w:r>
        <w:r w:rsidR="008017AF" w:rsidRPr="00502350" w:rsidDel="0080161C">
          <w:rPr>
            <w:rFonts w:ascii="Times New Roman" w:hAnsi="Times New Roman" w:cs="Times New Roman"/>
            <w:sz w:val="24"/>
            <w:szCs w:val="24"/>
          </w:rPr>
          <w:delText xml:space="preserve"> </w:delText>
        </w:r>
        <w:r w:rsidR="008017AF" w:rsidDel="0080161C">
          <w:rPr>
            <w:rFonts w:ascii="Times New Roman" w:hAnsi="Times New Roman" w:cs="Times New Roman"/>
            <w:sz w:val="24"/>
            <w:szCs w:val="24"/>
          </w:rPr>
          <w:delText>(</w:delText>
        </w:r>
        <w:r w:rsidRPr="00502350" w:rsidDel="0080161C">
          <w:rPr>
            <w:rFonts w:ascii="Times New Roman" w:hAnsi="Times New Roman" w:cs="Times New Roman"/>
            <w:sz w:val="24"/>
            <w:szCs w:val="24"/>
          </w:rPr>
          <w:delText>CAGE</w:delText>
        </w:r>
        <w:r w:rsidR="008017AF" w:rsidDel="0080161C">
          <w:rPr>
            <w:rFonts w:ascii="Times New Roman" w:hAnsi="Times New Roman" w:cs="Times New Roman"/>
            <w:sz w:val="24"/>
            <w:szCs w:val="24"/>
          </w:rPr>
          <w:delText>)</w:delText>
        </w:r>
        <w:r w:rsidRPr="00502350" w:rsidDel="0080161C">
          <w:rPr>
            <w:rFonts w:ascii="Times New Roman" w:hAnsi="Times New Roman" w:cs="Times New Roman"/>
            <w:sz w:val="24"/>
            <w:szCs w:val="24"/>
          </w:rPr>
          <w:delText xml:space="preserve"> Code:</w:delText>
        </w:r>
      </w:del>
    </w:p>
    <w:p w14:paraId="77B940FE" w14:textId="5B1B4DE2" w:rsidR="00502350" w:rsidRPr="00502350" w:rsidDel="0080161C" w:rsidRDefault="00502350" w:rsidP="00502350">
      <w:pPr>
        <w:tabs>
          <w:tab w:val="left" w:pos="360"/>
        </w:tabs>
        <w:rPr>
          <w:del w:id="1027" w:author="Amanda" w:date="2024-09-03T09:27:00Z"/>
          <w:rFonts w:ascii="Times New Roman" w:hAnsi="Times New Roman" w:cs="Times New Roman"/>
          <w:sz w:val="24"/>
          <w:szCs w:val="24"/>
        </w:rPr>
      </w:pPr>
      <w:del w:id="1028" w:author="Amanda" w:date="2024-09-03T09:27:00Z">
        <w:r w:rsidRPr="00502350" w:rsidDel="0080161C">
          <w:rPr>
            <w:rFonts w:ascii="Times New Roman" w:hAnsi="Times New Roman" w:cs="Times New Roman"/>
            <w:sz w:val="24"/>
            <w:szCs w:val="24"/>
          </w:rPr>
          <w:delText>f.   Quantities and/or period of performance:</w:delText>
        </w:r>
      </w:del>
    </w:p>
    <w:p w14:paraId="18FF440A" w14:textId="0CB199BB" w:rsidR="00502350" w:rsidRPr="00502350" w:rsidDel="0080161C" w:rsidRDefault="00502350" w:rsidP="00502350">
      <w:pPr>
        <w:tabs>
          <w:tab w:val="left" w:pos="360"/>
        </w:tabs>
        <w:rPr>
          <w:del w:id="1029" w:author="Amanda" w:date="2024-09-03T09:27:00Z"/>
          <w:rFonts w:ascii="Times New Roman" w:hAnsi="Times New Roman" w:cs="Times New Roman"/>
          <w:sz w:val="24"/>
          <w:szCs w:val="24"/>
        </w:rPr>
      </w:pPr>
      <w:del w:id="1030" w:author="Amanda" w:date="2024-09-03T09:27:00Z">
        <w:r w:rsidRPr="00502350" w:rsidDel="0080161C">
          <w:rPr>
            <w:rFonts w:ascii="Times New Roman" w:hAnsi="Times New Roman" w:cs="Times New Roman"/>
            <w:sz w:val="24"/>
            <w:szCs w:val="24"/>
          </w:rPr>
          <w:delText xml:space="preserve">g.  Reason for using the authority: </w:delText>
        </w:r>
      </w:del>
    </w:p>
    <w:p w14:paraId="601504AF" w14:textId="3EC43AD6" w:rsidR="00502350" w:rsidRPr="00502350" w:rsidDel="0080161C" w:rsidRDefault="00502350" w:rsidP="00502350">
      <w:pPr>
        <w:tabs>
          <w:tab w:val="left" w:pos="360"/>
        </w:tabs>
        <w:rPr>
          <w:del w:id="1031" w:author="Amanda" w:date="2024-09-03T09:27:00Z"/>
          <w:rFonts w:ascii="Times New Roman" w:hAnsi="Times New Roman" w:cs="Times New Roman"/>
          <w:sz w:val="24"/>
          <w:szCs w:val="24"/>
        </w:rPr>
      </w:pPr>
      <w:del w:id="1032" w:author="Amanda" w:date="2024-09-03T09:27:00Z">
        <w:r w:rsidRPr="00502350" w:rsidDel="0080161C">
          <w:rPr>
            <w:rFonts w:ascii="Times New Roman" w:hAnsi="Times New Roman" w:cs="Times New Roman"/>
            <w:sz w:val="24"/>
            <w:szCs w:val="24"/>
          </w:rPr>
          <w:delText xml:space="preserve">h.  Expected outcome of using the authority, including estimated reductions in schedule:  </w:delText>
        </w:r>
      </w:del>
    </w:p>
    <w:p w14:paraId="3566C140" w14:textId="12DB0790" w:rsidR="00502350" w:rsidRPr="00502350" w:rsidDel="0080161C" w:rsidRDefault="00502350" w:rsidP="00502350">
      <w:pPr>
        <w:tabs>
          <w:tab w:val="left" w:pos="360"/>
        </w:tabs>
        <w:rPr>
          <w:del w:id="1033" w:author="Amanda" w:date="2024-09-03T09:27:00Z"/>
          <w:rFonts w:ascii="Times New Roman" w:hAnsi="Times New Roman" w:cs="Times New Roman"/>
          <w:sz w:val="24"/>
          <w:szCs w:val="24"/>
        </w:rPr>
      </w:pPr>
      <w:del w:id="1034" w:author="Amanda" w:date="2024-09-03T09:27:00Z">
        <w:r w:rsidRPr="00502350" w:rsidDel="0080161C">
          <w:rPr>
            <w:rFonts w:ascii="Times New Roman" w:hAnsi="Times New Roman" w:cs="Times New Roman"/>
            <w:sz w:val="24"/>
            <w:szCs w:val="24"/>
          </w:rPr>
          <w:delText xml:space="preserve">     The Department will not make award until seven (7) days after this congressional notification.</w:delText>
        </w:r>
      </w:del>
    </w:p>
    <w:p w14:paraId="421082DA" w14:textId="482422DD" w:rsidR="00502350" w:rsidRPr="00502350" w:rsidDel="0080161C" w:rsidRDefault="00502350" w:rsidP="00502350">
      <w:pPr>
        <w:tabs>
          <w:tab w:val="left" w:pos="360"/>
        </w:tabs>
        <w:rPr>
          <w:del w:id="1035" w:author="Amanda" w:date="2024-09-03T09:27:00Z"/>
          <w:rFonts w:ascii="Times New Roman" w:hAnsi="Times New Roman" w:cs="Times New Roman"/>
          <w:sz w:val="24"/>
          <w:szCs w:val="24"/>
        </w:rPr>
      </w:pPr>
      <w:del w:id="1036" w:author="Amanda" w:date="2024-09-03T09:27:00Z">
        <w:r w:rsidRPr="00502350" w:rsidDel="0080161C">
          <w:rPr>
            <w:rFonts w:ascii="Times New Roman" w:hAnsi="Times New Roman" w:cs="Times New Roman"/>
            <w:sz w:val="24"/>
            <w:szCs w:val="24"/>
          </w:rPr>
          <w:delText xml:space="preserve">     Thank you for your continued support of defense programs and our Service men and women. </w:delText>
        </w:r>
      </w:del>
    </w:p>
    <w:p w14:paraId="0E78AD6E" w14:textId="7FE1C6B4" w:rsidR="00502350" w:rsidRPr="00502350" w:rsidDel="0080161C" w:rsidRDefault="00502350" w:rsidP="00502350">
      <w:pPr>
        <w:pStyle w:val="NormalWeb"/>
        <w:jc w:val="center"/>
        <w:rPr>
          <w:del w:id="1037" w:author="Amanda" w:date="2024-09-03T09:27:00Z"/>
        </w:rPr>
      </w:pPr>
      <w:del w:id="1038" w:author="Amanda" w:date="2024-09-03T09:27:00Z">
        <w:r w:rsidRPr="00502350" w:rsidDel="0080161C">
          <w:delText>   </w:delText>
        </w:r>
        <w:r w:rsidRPr="00502350" w:rsidDel="0080161C">
          <w:tab/>
        </w:r>
        <w:r w:rsidRPr="00502350" w:rsidDel="0080161C">
          <w:tab/>
          <w:delText>  Sincerely,  </w:delText>
        </w:r>
      </w:del>
    </w:p>
    <w:p w14:paraId="46A20C55" w14:textId="1390E473" w:rsidR="00502350" w:rsidRPr="00502350" w:rsidDel="0080161C" w:rsidRDefault="00502350" w:rsidP="008017AF">
      <w:pPr>
        <w:pStyle w:val="NormalWeb"/>
        <w:jc w:val="center"/>
        <w:rPr>
          <w:del w:id="1039" w:author="Amanda" w:date="2024-09-03T09:27:00Z"/>
        </w:rPr>
      </w:pPr>
    </w:p>
    <w:p w14:paraId="51BFFBA2" w14:textId="58731BAE" w:rsidR="00502350" w:rsidRPr="00502350" w:rsidDel="0080161C" w:rsidRDefault="00502350" w:rsidP="008017AF">
      <w:pPr>
        <w:pStyle w:val="NoSpacing"/>
        <w:jc w:val="center"/>
        <w:rPr>
          <w:del w:id="1040" w:author="Amanda" w:date="2024-09-03T09:27:00Z"/>
          <w:rFonts w:ascii="Times New Roman" w:hAnsi="Times New Roman" w:cs="Times New Roman"/>
          <w:sz w:val="24"/>
          <w:szCs w:val="24"/>
        </w:rPr>
      </w:pPr>
      <w:del w:id="1041" w:author="Amanda" w:date="2024-09-03T09:27:00Z">
        <w:r w:rsidRPr="00502350" w:rsidDel="0080161C">
          <w:rPr>
            <w:rFonts w:ascii="Times New Roman" w:hAnsi="Times New Roman" w:cs="Times New Roman"/>
            <w:sz w:val="24"/>
            <w:szCs w:val="24"/>
          </w:rPr>
          <w:delText>Megan R. Dake</w:delText>
        </w:r>
      </w:del>
    </w:p>
    <w:p w14:paraId="51FF7A3F" w14:textId="52B8847F" w:rsidR="008017AF" w:rsidDel="0080161C" w:rsidRDefault="00502350" w:rsidP="008017AF">
      <w:pPr>
        <w:pStyle w:val="NoSpacing"/>
        <w:jc w:val="center"/>
        <w:rPr>
          <w:del w:id="1042" w:author="Amanda" w:date="2024-09-03T09:27:00Z"/>
          <w:rFonts w:ascii="Times New Roman" w:hAnsi="Times New Roman" w:cs="Times New Roman"/>
          <w:sz w:val="24"/>
          <w:szCs w:val="24"/>
        </w:rPr>
      </w:pPr>
      <w:del w:id="1043" w:author="Amanda" w:date="2024-09-03T09:27:00Z">
        <w:r w:rsidRPr="00502350" w:rsidDel="0080161C">
          <w:rPr>
            <w:rFonts w:ascii="Times New Roman" w:hAnsi="Times New Roman" w:cs="Times New Roman"/>
            <w:sz w:val="24"/>
            <w:szCs w:val="24"/>
          </w:rPr>
          <w:delText>Deputy Assistant Secretary of</w:delText>
        </w:r>
      </w:del>
    </w:p>
    <w:p w14:paraId="2DBF3055" w14:textId="5A1BE282" w:rsidR="00502350" w:rsidRPr="00502350" w:rsidDel="0080161C" w:rsidRDefault="00502350" w:rsidP="008017AF">
      <w:pPr>
        <w:pStyle w:val="NoSpacing"/>
        <w:jc w:val="center"/>
        <w:rPr>
          <w:del w:id="1044" w:author="Amanda" w:date="2024-09-03T09:27:00Z"/>
          <w:rFonts w:ascii="Times New Roman" w:hAnsi="Times New Roman" w:cs="Times New Roman"/>
          <w:sz w:val="24"/>
          <w:szCs w:val="24"/>
        </w:rPr>
      </w:pPr>
      <w:del w:id="1045" w:author="Amanda" w:date="2024-09-03T09:27:00Z">
        <w:r w:rsidRPr="00502350" w:rsidDel="0080161C">
          <w:rPr>
            <w:rFonts w:ascii="Times New Roman" w:hAnsi="Times New Roman" w:cs="Times New Roman"/>
            <w:sz w:val="24"/>
            <w:szCs w:val="24"/>
          </w:rPr>
          <w:delText>the Army (Procurement)</w:delText>
        </w:r>
      </w:del>
    </w:p>
    <w:p w14:paraId="417ACBED" w14:textId="3F432D58" w:rsidR="00D34B2A" w:rsidRDefault="00D34B2A" w:rsidP="004C1D9A">
      <w:pPr>
        <w:spacing w:after="0" w:line="240" w:lineRule="auto"/>
        <w:rPr>
          <w:rFonts w:ascii="Times New Roman" w:hAnsi="Times New Roman" w:cs="Times New Roman"/>
          <w:bCs/>
          <w:sz w:val="24"/>
          <w:szCs w:val="24"/>
        </w:rPr>
      </w:pPr>
    </w:p>
    <w:p w14:paraId="0F2F64E9" w14:textId="77777777" w:rsidR="009F6519" w:rsidRDefault="009F6519" w:rsidP="004C1D9A">
      <w:pPr>
        <w:spacing w:after="0" w:line="240" w:lineRule="auto"/>
        <w:rPr>
          <w:rFonts w:ascii="Times New Roman" w:hAnsi="Times New Roman" w:cs="Times New Roman"/>
          <w:bCs/>
          <w:sz w:val="24"/>
          <w:szCs w:val="24"/>
        </w:rPr>
      </w:pPr>
    </w:p>
    <w:p w14:paraId="29627470" w14:textId="6DA3232F" w:rsidR="00502350" w:rsidRDefault="00502350" w:rsidP="00502350">
      <w:pPr>
        <w:pStyle w:val="Heading4"/>
        <w:rPr>
          <w:ins w:id="1046" w:author="Amanda" w:date="2024-09-03T09:27:00Z"/>
          <w:noProof/>
        </w:rPr>
      </w:pPr>
      <w:bookmarkStart w:id="1047" w:name="_Toc155951483"/>
      <w:r w:rsidRPr="00E37FA9">
        <w:rPr>
          <w:noProof/>
        </w:rPr>
        <w:t>5153.303-1</w:t>
      </w:r>
      <w:r>
        <w:rPr>
          <w:noProof/>
        </w:rPr>
        <w:t>3</w:t>
      </w:r>
      <w:r w:rsidRPr="00E37FA9">
        <w:rPr>
          <w:noProof/>
        </w:rPr>
        <w:t xml:space="preserve"> </w:t>
      </w:r>
      <w:r w:rsidRPr="00FE333A">
        <w:rPr>
          <w:noProof/>
        </w:rPr>
        <w:t>Format for</w:t>
      </w:r>
      <w:r w:rsidR="000D2F5A">
        <w:rPr>
          <w:noProof/>
        </w:rPr>
        <w:t xml:space="preserve"> Post Award</w:t>
      </w:r>
      <w:r w:rsidRPr="00FE333A">
        <w:rPr>
          <w:noProof/>
        </w:rPr>
        <w:t xml:space="preserve"> Congressional Notification When Utilizing Authorities Conferred by DPC</w:t>
      </w:r>
      <w:ins w:id="1048" w:author="Amanda" w:date="2024-09-03T09:28:00Z">
        <w:r w:rsidR="0080161C">
          <w:rPr>
            <w:noProof/>
          </w:rPr>
          <w:t>AP</w:t>
        </w:r>
      </w:ins>
      <w:r w:rsidRPr="00FE333A">
        <w:rPr>
          <w:noProof/>
        </w:rPr>
        <w:t xml:space="preserve"> Class Deviation</w:t>
      </w:r>
      <w:r>
        <w:rPr>
          <w:noProof/>
        </w:rPr>
        <w:t xml:space="preserve"> </w:t>
      </w:r>
      <w:r w:rsidRPr="00FE333A">
        <w:rPr>
          <w:noProof/>
        </w:rPr>
        <w:t>202</w:t>
      </w:r>
      <w:r>
        <w:rPr>
          <w:noProof/>
        </w:rPr>
        <w:t>4</w:t>
      </w:r>
      <w:r w:rsidRPr="00FE333A">
        <w:rPr>
          <w:noProof/>
        </w:rPr>
        <w:t>-</w:t>
      </w:r>
      <w:r w:rsidRPr="00C462BB">
        <w:rPr>
          <w:noProof/>
        </w:rPr>
        <w:t>O0005</w:t>
      </w:r>
      <w:r w:rsidRPr="00FE333A">
        <w:rPr>
          <w:noProof/>
        </w:rPr>
        <w:t>—Temporary Authorizations for Covered Contracts Related to Ukraine</w:t>
      </w:r>
      <w:r>
        <w:rPr>
          <w:noProof/>
        </w:rPr>
        <w:t>, Taiwan, and Israel.</w:t>
      </w:r>
      <w:bookmarkEnd w:id="1047"/>
    </w:p>
    <w:p w14:paraId="06D69AA0" w14:textId="6F498610" w:rsidR="0080161C" w:rsidRPr="0080161C" w:rsidRDefault="0080161C" w:rsidP="0080161C">
      <w:pPr>
        <w:rPr>
          <w:rFonts w:ascii="Times New Roman" w:hAnsi="Times New Roman" w:cs="Times New Roman"/>
          <w:noProof/>
          <w:sz w:val="24"/>
          <w:szCs w:val="24"/>
        </w:rPr>
      </w:pPr>
      <w:ins w:id="1049" w:author="Amanda" w:date="2024-09-03T09:27:00Z">
        <w:r w:rsidRPr="0080161C">
          <w:rPr>
            <w:rFonts w:ascii="Times New Roman" w:hAnsi="Times New Roman" w:cs="Times New Roman"/>
            <w:sz w:val="24"/>
            <w:szCs w:val="24"/>
          </w:rPr>
          <w:t xml:space="preserve">See </w:t>
        </w:r>
        <w:r>
          <w:rPr>
            <w:rFonts w:ascii="Times New Roman" w:hAnsi="Times New Roman" w:cs="Times New Roman"/>
            <w:sz w:val="24"/>
            <w:szCs w:val="24"/>
          </w:rPr>
          <w:t>Post Award</w:t>
        </w:r>
        <w:r w:rsidRPr="0080161C">
          <w:rPr>
            <w:rFonts w:ascii="Times New Roman" w:hAnsi="Times New Roman" w:cs="Times New Roman"/>
            <w:sz w:val="24"/>
            <w:szCs w:val="24"/>
          </w:rPr>
          <w:t xml:space="preserve"> Congressional Notification </w:t>
        </w:r>
        <w:r>
          <w:rPr>
            <w:rFonts w:ascii="Times New Roman" w:hAnsi="Times New Roman" w:cs="Times New Roman"/>
            <w:sz w:val="24"/>
            <w:szCs w:val="24"/>
          </w:rPr>
          <w:t xml:space="preserve">Template </w:t>
        </w:r>
        <w:r w:rsidRPr="0080161C">
          <w:rPr>
            <w:rFonts w:ascii="Times New Roman" w:hAnsi="Times New Roman" w:cs="Times New Roman"/>
            <w:sz w:val="24"/>
            <w:szCs w:val="24"/>
          </w:rPr>
          <w:t xml:space="preserve">When </w:t>
        </w:r>
        <w:r w:rsidRPr="0080161C">
          <w:rPr>
            <w:rFonts w:ascii="Times New Roman" w:hAnsi="Times New Roman" w:cs="Times New Roman"/>
            <w:noProof/>
            <w:sz w:val="24"/>
            <w:szCs w:val="24"/>
          </w:rPr>
          <w:t>Utilizing Authorities Conferred by DPCAP Class Deviation 2024-</w:t>
        </w:r>
        <w:r w:rsidRPr="0080161C">
          <w:rPr>
            <w:rFonts w:ascii="Times New Roman" w:hAnsi="Times New Roman" w:cs="Times New Roman"/>
            <w:sz w:val="24"/>
            <w:szCs w:val="24"/>
          </w:rPr>
          <w:t xml:space="preserve"> </w:t>
        </w:r>
        <w:r w:rsidRPr="0080161C">
          <w:rPr>
            <w:rFonts w:ascii="Times New Roman" w:hAnsi="Times New Roman" w:cs="Times New Roman"/>
            <w:noProof/>
            <w:sz w:val="24"/>
            <w:szCs w:val="24"/>
          </w:rPr>
          <w:t>O0005—Temporary Authorizations for Covered Contracts Related to Ukraine, Taiwan, and Israel</w:t>
        </w:r>
        <w:r>
          <w:rPr>
            <w:rFonts w:ascii="Times New Roman" w:hAnsi="Times New Roman" w:cs="Times New Roman"/>
            <w:noProof/>
            <w:sz w:val="24"/>
            <w:szCs w:val="24"/>
          </w:rPr>
          <w:t xml:space="preserve"> </w:t>
        </w:r>
        <w:r w:rsidRPr="00C3481E">
          <w:rPr>
            <w:rFonts w:ascii="Times New Roman" w:hAnsi="Times New Roman" w:cs="Times New Roman"/>
            <w:sz w:val="24"/>
            <w:szCs w:val="24"/>
          </w:rPr>
          <w:t xml:space="preserve">located in the </w:t>
        </w:r>
        <w:r>
          <w:rPr>
            <w:rFonts w:ascii="Times New Roman" w:hAnsi="Times New Roman" w:cs="Times New Roman"/>
            <w:sz w:val="24"/>
            <w:szCs w:val="24"/>
          </w:rPr>
          <w:fldChar w:fldCharType="begin"/>
        </w:r>
        <w:r>
          <w:rPr>
            <w:rFonts w:ascii="Times New Roman" w:hAnsi="Times New Roman" w:cs="Times New Roman"/>
            <w:sz w:val="24"/>
            <w:szCs w:val="24"/>
          </w:rPr>
          <w:instrText>HYPERLINK "https://armyeitaas.sharepoint-mil.us/sites/ASA-ALT-PAM-Compass/SitePages/Templates.aspx"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0161C">
          <w:rPr>
            <w:rStyle w:val="Hyperlink"/>
            <w:rFonts w:ascii="Times New Roman" w:hAnsi="Times New Roman" w:cs="Times New Roman"/>
            <w:sz w:val="24"/>
            <w:szCs w:val="24"/>
          </w:rPr>
          <w:t>Army Templates and Guides</w:t>
        </w:r>
        <w:r>
          <w:rPr>
            <w:rFonts w:ascii="Times New Roman" w:hAnsi="Times New Roman" w:cs="Times New Roman"/>
            <w:sz w:val="24"/>
            <w:szCs w:val="24"/>
          </w:rPr>
          <w:fldChar w:fldCharType="end"/>
        </w:r>
        <w:r>
          <w:rPr>
            <w:rFonts w:ascii="Times New Roman" w:hAnsi="Times New Roman" w:cs="Times New Roman"/>
            <w:sz w:val="24"/>
            <w:szCs w:val="24"/>
          </w:rPr>
          <w:t xml:space="preserve"> on </w:t>
        </w:r>
        <w:r>
          <w:rPr>
            <w:rFonts w:ascii="Times New Roman" w:hAnsi="Times New Roman" w:cs="Times New Roman"/>
            <w:sz w:val="24"/>
            <w:szCs w:val="24"/>
          </w:rPr>
          <w:fldChar w:fldCharType="begin"/>
        </w:r>
        <w:r>
          <w:rPr>
            <w:rFonts w:ascii="Times New Roman" w:hAnsi="Times New Roman" w:cs="Times New Roman"/>
            <w:sz w:val="24"/>
            <w:szCs w:val="24"/>
          </w:rPr>
          <w:instrText>HYPERLINK "https://armyeitaas.sharepoint-mil.us/sites/ASA-ALT-PAM"</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3481E">
          <w:rPr>
            <w:rStyle w:val="Hyperlink"/>
            <w:rFonts w:ascii="Times New Roman" w:hAnsi="Times New Roman" w:cs="Times New Roman"/>
            <w:sz w:val="24"/>
            <w:szCs w:val="24"/>
          </w:rPr>
          <w:t>PAM</w:t>
        </w:r>
        <w:r>
          <w:rPr>
            <w:rFonts w:ascii="Times New Roman" w:hAnsi="Times New Roman" w:cs="Times New Roman"/>
            <w:sz w:val="24"/>
            <w:szCs w:val="24"/>
          </w:rPr>
          <w:fldChar w:fldCharType="end"/>
        </w:r>
        <w:r>
          <w:rPr>
            <w:rFonts w:ascii="Times New Roman" w:hAnsi="Times New Roman" w:cs="Times New Roman"/>
            <w:sz w:val="24"/>
            <w:szCs w:val="24"/>
          </w:rPr>
          <w:t>.</w:t>
        </w:r>
      </w:ins>
    </w:p>
    <w:p w14:paraId="68C9BCD2" w14:textId="4503F379" w:rsidR="00502350" w:rsidRPr="00502350" w:rsidDel="0080161C" w:rsidRDefault="00502350" w:rsidP="00502350">
      <w:pPr>
        <w:rPr>
          <w:del w:id="1050" w:author="Amanda" w:date="2024-09-03T09:28:00Z"/>
          <w:rFonts w:ascii="Times New Roman" w:hAnsi="Times New Roman" w:cs="Times New Roman"/>
          <w:i/>
          <w:iCs/>
          <w:noProof/>
          <w:sz w:val="24"/>
          <w:szCs w:val="24"/>
        </w:rPr>
      </w:pPr>
      <w:del w:id="1051" w:author="Amanda" w:date="2024-09-03T09:28:00Z">
        <w:r w:rsidRPr="00502350" w:rsidDel="0080161C">
          <w:rPr>
            <w:rFonts w:ascii="Times New Roman" w:hAnsi="Times New Roman" w:cs="Times New Roman"/>
            <w:i/>
            <w:iCs/>
            <w:sz w:val="24"/>
            <w:szCs w:val="24"/>
          </w:rPr>
          <w:delText>(Note: Please submit the below information and the ODASA(P) will provide congressional addresses)</w:delText>
        </w:r>
      </w:del>
    </w:p>
    <w:p w14:paraId="2489B7F8" w14:textId="183F9E90" w:rsidR="00502350" w:rsidRPr="00502350" w:rsidDel="0080161C" w:rsidRDefault="00502350" w:rsidP="00502350">
      <w:pPr>
        <w:tabs>
          <w:tab w:val="left" w:pos="360"/>
        </w:tabs>
        <w:rPr>
          <w:del w:id="1052" w:author="Amanda" w:date="2024-09-03T09:28:00Z"/>
          <w:rFonts w:ascii="Times New Roman" w:hAnsi="Times New Roman" w:cs="Times New Roman"/>
          <w:sz w:val="24"/>
          <w:szCs w:val="24"/>
        </w:rPr>
      </w:pPr>
      <w:del w:id="1053" w:author="Amanda" w:date="2024-09-03T09:28:00Z">
        <w:r w:rsidRPr="00502350" w:rsidDel="0080161C">
          <w:rPr>
            <w:rFonts w:ascii="Times New Roman" w:hAnsi="Times New Roman" w:cs="Times New Roman"/>
            <w:sz w:val="24"/>
            <w:szCs w:val="24"/>
          </w:rPr>
          <w:delText>Dear Mr. Chairman:</w:delText>
        </w:r>
      </w:del>
    </w:p>
    <w:p w14:paraId="4877A8A4" w14:textId="00362610" w:rsidR="00502350" w:rsidRPr="00502350" w:rsidDel="0080161C" w:rsidRDefault="00502350" w:rsidP="00502350">
      <w:pPr>
        <w:tabs>
          <w:tab w:val="left" w:pos="360"/>
        </w:tabs>
        <w:rPr>
          <w:del w:id="1054" w:author="Amanda" w:date="2024-09-03T09:28:00Z"/>
          <w:rFonts w:ascii="Times New Roman" w:hAnsi="Times New Roman" w:cs="Times New Roman"/>
          <w:sz w:val="24"/>
          <w:szCs w:val="24"/>
        </w:rPr>
      </w:pPr>
      <w:del w:id="1055" w:author="Amanda" w:date="2024-09-03T09:28:00Z">
        <w:r w:rsidRPr="00502350" w:rsidDel="0080161C">
          <w:rPr>
            <w:rFonts w:ascii="Times New Roman" w:hAnsi="Times New Roman" w:cs="Times New Roman"/>
            <w:sz w:val="24"/>
            <w:szCs w:val="24"/>
          </w:rPr>
          <w:delText xml:space="preserve">     This notification is provided pursuant to Subsection 1244(a)(2) of the James M. Inhofe National Defense Authorization Act for Fiscal Year 2023 (FY23 NDAA)</w:delText>
        </w:r>
        <w:r w:rsidR="008017AF" w:rsidDel="0080161C">
          <w:rPr>
            <w:rFonts w:ascii="Times New Roman" w:hAnsi="Times New Roman" w:cs="Times New Roman"/>
            <w:sz w:val="24"/>
            <w:szCs w:val="24"/>
          </w:rPr>
          <w:delText xml:space="preserve"> </w:delText>
        </w:r>
        <w:r w:rsidR="008017AF" w:rsidRPr="00EF11A1" w:rsidDel="0080161C">
          <w:rPr>
            <w:rFonts w:ascii="Times New Roman" w:hAnsi="Times New Roman" w:cs="Times New Roman"/>
            <w:color w:val="000000" w:themeColor="text1"/>
            <w:sz w:val="24"/>
            <w:szCs w:val="24"/>
          </w:rPr>
          <w:delText>(Pub. L. 117-263)</w:delText>
        </w:r>
        <w:r w:rsidRPr="00502350" w:rsidDel="0080161C">
          <w:rPr>
            <w:rFonts w:ascii="Times New Roman" w:hAnsi="Times New Roman" w:cs="Times New Roman"/>
            <w:sz w:val="24"/>
            <w:szCs w:val="24"/>
          </w:rPr>
          <w:delText>, as amended by section 1242 of FY24 NDAA</w:delText>
        </w:r>
        <w:r w:rsidR="008017AF" w:rsidDel="0080161C">
          <w:rPr>
            <w:rFonts w:ascii="Times New Roman" w:hAnsi="Times New Roman" w:cs="Times New Roman"/>
            <w:sz w:val="24"/>
            <w:szCs w:val="24"/>
          </w:rPr>
          <w:delText xml:space="preserve"> </w:delText>
        </w:r>
        <w:r w:rsidR="008017AF" w:rsidRPr="00EF11A1" w:rsidDel="0080161C">
          <w:rPr>
            <w:rFonts w:ascii="Times New Roman" w:hAnsi="Times New Roman" w:cs="Times New Roman"/>
            <w:color w:val="000000" w:themeColor="text1"/>
            <w:sz w:val="24"/>
            <w:szCs w:val="24"/>
          </w:rPr>
          <w:delText>(Pub. L. 118-31)</w:delText>
        </w:r>
        <w:r w:rsidRPr="00502350" w:rsidDel="0080161C">
          <w:rPr>
            <w:rFonts w:ascii="Times New Roman" w:hAnsi="Times New Roman" w:cs="Times New Roman"/>
            <w:sz w:val="24"/>
            <w:szCs w:val="24"/>
          </w:rPr>
          <w:delText xml:space="preserve">. </w:delText>
        </w:r>
      </w:del>
    </w:p>
    <w:p w14:paraId="1C6B09B3" w14:textId="4C5A0AF1" w:rsidR="00502350" w:rsidRPr="00502350" w:rsidDel="0080161C" w:rsidRDefault="00502350" w:rsidP="00502350">
      <w:pPr>
        <w:tabs>
          <w:tab w:val="left" w:pos="360"/>
        </w:tabs>
        <w:rPr>
          <w:del w:id="1056" w:author="Amanda" w:date="2024-09-03T09:28:00Z"/>
          <w:rFonts w:ascii="Times New Roman" w:hAnsi="Times New Roman" w:cs="Times New Roman"/>
          <w:sz w:val="24"/>
          <w:szCs w:val="24"/>
        </w:rPr>
      </w:pPr>
      <w:del w:id="1057" w:author="Amanda" w:date="2024-09-03T09:28:00Z">
        <w:r w:rsidRPr="00502350" w:rsidDel="0080161C">
          <w:rPr>
            <w:rFonts w:ascii="Times New Roman" w:hAnsi="Times New Roman" w:cs="Times New Roman"/>
            <w:sz w:val="24"/>
            <w:szCs w:val="24"/>
          </w:rPr>
          <w:delText xml:space="preserve">     The United States Army awarded the following contract action on </w:delText>
        </w:r>
        <w:r w:rsidR="008017AF" w:rsidRPr="008017AF" w:rsidDel="0080161C">
          <w:rPr>
            <w:rFonts w:ascii="Times New Roman" w:hAnsi="Times New Roman" w:cs="Times New Roman"/>
            <w:i/>
            <w:iCs/>
            <w:sz w:val="24"/>
            <w:szCs w:val="24"/>
          </w:rPr>
          <w:delText>(</w:delText>
        </w:r>
        <w:r w:rsidR="008017AF" w:rsidRPr="000F686D" w:rsidDel="0080161C">
          <w:rPr>
            <w:rFonts w:ascii="Times New Roman" w:hAnsi="Times New Roman" w:cs="Times New Roman"/>
            <w:i/>
            <w:iCs/>
            <w:color w:val="FF0000"/>
            <w:sz w:val="24"/>
            <w:szCs w:val="24"/>
          </w:rPr>
          <w:delText xml:space="preserve">insert </w:delText>
        </w:r>
        <w:r w:rsidR="000F686D" w:rsidRPr="000F686D" w:rsidDel="0080161C">
          <w:rPr>
            <w:rFonts w:ascii="Times New Roman" w:hAnsi="Times New Roman" w:cs="Times New Roman"/>
            <w:i/>
            <w:iCs/>
            <w:color w:val="FF0000"/>
            <w:sz w:val="24"/>
            <w:szCs w:val="24"/>
          </w:rPr>
          <w:delText>M</w:delText>
        </w:r>
        <w:r w:rsidR="008017AF" w:rsidRPr="000F686D" w:rsidDel="0080161C">
          <w:rPr>
            <w:rFonts w:ascii="Times New Roman" w:hAnsi="Times New Roman" w:cs="Times New Roman"/>
            <w:i/>
            <w:iCs/>
            <w:color w:val="FF0000"/>
            <w:sz w:val="24"/>
            <w:szCs w:val="24"/>
          </w:rPr>
          <w:delText>onth-</w:delText>
        </w:r>
        <w:r w:rsidR="000F686D" w:rsidRPr="000F686D" w:rsidDel="0080161C">
          <w:rPr>
            <w:rFonts w:ascii="Times New Roman" w:hAnsi="Times New Roman" w:cs="Times New Roman"/>
            <w:i/>
            <w:iCs/>
            <w:color w:val="FF0000"/>
            <w:sz w:val="24"/>
            <w:szCs w:val="24"/>
          </w:rPr>
          <w:delText>D</w:delText>
        </w:r>
        <w:r w:rsidR="008017AF" w:rsidRPr="000F686D" w:rsidDel="0080161C">
          <w:rPr>
            <w:rFonts w:ascii="Times New Roman" w:hAnsi="Times New Roman" w:cs="Times New Roman"/>
            <w:i/>
            <w:iCs/>
            <w:color w:val="FF0000"/>
            <w:sz w:val="24"/>
            <w:szCs w:val="24"/>
          </w:rPr>
          <w:delText>ay-</w:delText>
        </w:r>
        <w:r w:rsidR="000F686D" w:rsidRPr="000F686D" w:rsidDel="0080161C">
          <w:rPr>
            <w:rFonts w:ascii="Times New Roman" w:hAnsi="Times New Roman" w:cs="Times New Roman"/>
            <w:i/>
            <w:iCs/>
            <w:color w:val="FF0000"/>
            <w:sz w:val="24"/>
            <w:szCs w:val="24"/>
          </w:rPr>
          <w:delText>Y</w:delText>
        </w:r>
        <w:r w:rsidR="008017AF" w:rsidRPr="000F686D" w:rsidDel="0080161C">
          <w:rPr>
            <w:rFonts w:ascii="Times New Roman" w:hAnsi="Times New Roman" w:cs="Times New Roman"/>
            <w:i/>
            <w:iCs/>
            <w:color w:val="FF0000"/>
            <w:sz w:val="24"/>
            <w:szCs w:val="24"/>
          </w:rPr>
          <w:delText>ear</w:delText>
        </w:r>
        <w:r w:rsidR="000F686D" w:rsidRPr="000F686D" w:rsidDel="0080161C">
          <w:rPr>
            <w:rFonts w:ascii="Times New Roman" w:hAnsi="Times New Roman" w:cs="Times New Roman"/>
            <w:i/>
            <w:iCs/>
            <w:color w:val="FF0000"/>
            <w:sz w:val="24"/>
            <w:szCs w:val="24"/>
          </w:rPr>
          <w:delText xml:space="preserve"> format</w:delText>
        </w:r>
        <w:r w:rsidR="008017AF" w:rsidRPr="008017AF" w:rsidDel="0080161C">
          <w:rPr>
            <w:rFonts w:ascii="Times New Roman" w:hAnsi="Times New Roman" w:cs="Times New Roman"/>
            <w:i/>
            <w:iCs/>
            <w:sz w:val="24"/>
            <w:szCs w:val="24"/>
          </w:rPr>
          <w:delText>)</w:delText>
        </w:r>
        <w:r w:rsidR="008017AF" w:rsidDel="0080161C">
          <w:rPr>
            <w:rFonts w:ascii="Times New Roman" w:hAnsi="Times New Roman" w:cs="Times New Roman"/>
            <w:i/>
            <w:iCs/>
            <w:sz w:val="24"/>
            <w:szCs w:val="24"/>
          </w:rPr>
          <w:delText xml:space="preserve"> </w:delText>
        </w:r>
        <w:r w:rsidRPr="00502350" w:rsidDel="0080161C">
          <w:rPr>
            <w:rFonts w:ascii="Times New Roman" w:hAnsi="Times New Roman" w:cs="Times New Roman"/>
            <w:sz w:val="24"/>
            <w:szCs w:val="24"/>
          </w:rPr>
          <w:delText xml:space="preserve">and is providing notification. </w:delText>
        </w:r>
      </w:del>
    </w:p>
    <w:p w14:paraId="515FD1CC" w14:textId="2521864B" w:rsidR="00502350" w:rsidRPr="00502350" w:rsidDel="0080161C" w:rsidRDefault="00502350" w:rsidP="00502350">
      <w:pPr>
        <w:tabs>
          <w:tab w:val="left" w:pos="360"/>
        </w:tabs>
        <w:rPr>
          <w:del w:id="1058" w:author="Amanda" w:date="2024-09-03T09:28:00Z"/>
          <w:rFonts w:ascii="Times New Roman" w:hAnsi="Times New Roman" w:cs="Times New Roman"/>
          <w:sz w:val="24"/>
          <w:szCs w:val="24"/>
        </w:rPr>
      </w:pPr>
      <w:del w:id="1059" w:author="Amanda" w:date="2024-09-03T09:28:00Z">
        <w:r w:rsidRPr="00502350" w:rsidDel="0080161C">
          <w:rPr>
            <w:rFonts w:ascii="Times New Roman" w:hAnsi="Times New Roman" w:cs="Times New Roman"/>
            <w:sz w:val="24"/>
            <w:szCs w:val="24"/>
          </w:rPr>
          <w:delText xml:space="preserve">a.  Program Name:  </w:delText>
        </w:r>
      </w:del>
    </w:p>
    <w:p w14:paraId="64005AAB" w14:textId="6289E791" w:rsidR="00502350" w:rsidRPr="00502350" w:rsidDel="0080161C" w:rsidRDefault="00502350" w:rsidP="00502350">
      <w:pPr>
        <w:tabs>
          <w:tab w:val="left" w:pos="360"/>
        </w:tabs>
        <w:rPr>
          <w:del w:id="1060" w:author="Amanda" w:date="2024-09-03T09:28:00Z"/>
          <w:rFonts w:ascii="Times New Roman" w:hAnsi="Times New Roman" w:cs="Times New Roman"/>
          <w:sz w:val="24"/>
          <w:szCs w:val="24"/>
        </w:rPr>
      </w:pPr>
      <w:del w:id="1061" w:author="Amanda" w:date="2024-09-03T09:28:00Z">
        <w:r w:rsidRPr="00502350" w:rsidDel="0080161C">
          <w:rPr>
            <w:rFonts w:ascii="Times New Roman" w:hAnsi="Times New Roman" w:cs="Times New Roman"/>
            <w:sz w:val="24"/>
            <w:szCs w:val="24"/>
          </w:rPr>
          <w:delText xml:space="preserve">b.  Contract number, and modification number: </w:delText>
        </w:r>
      </w:del>
    </w:p>
    <w:p w14:paraId="7CA350F9" w14:textId="20EF6BD1" w:rsidR="00502350" w:rsidRPr="00502350" w:rsidDel="0080161C" w:rsidRDefault="00502350" w:rsidP="00502350">
      <w:pPr>
        <w:tabs>
          <w:tab w:val="left" w:pos="360"/>
        </w:tabs>
        <w:rPr>
          <w:del w:id="1062" w:author="Amanda" w:date="2024-09-03T09:28:00Z"/>
          <w:rFonts w:ascii="Times New Roman" w:hAnsi="Times New Roman" w:cs="Times New Roman"/>
          <w:sz w:val="24"/>
          <w:szCs w:val="24"/>
        </w:rPr>
      </w:pPr>
      <w:del w:id="1063" w:author="Amanda" w:date="2024-09-03T09:28:00Z">
        <w:r w:rsidRPr="00502350" w:rsidDel="0080161C">
          <w:rPr>
            <w:rFonts w:ascii="Times New Roman" w:hAnsi="Times New Roman" w:cs="Times New Roman"/>
            <w:sz w:val="24"/>
            <w:szCs w:val="24"/>
          </w:rPr>
          <w:delText xml:space="preserve">c.  Total estimated contract value (including Options): </w:delText>
        </w:r>
      </w:del>
    </w:p>
    <w:p w14:paraId="20664E28" w14:textId="53EEA54D" w:rsidR="00502350" w:rsidRPr="00502350" w:rsidDel="0080161C" w:rsidRDefault="00502350" w:rsidP="00502350">
      <w:pPr>
        <w:tabs>
          <w:tab w:val="left" w:pos="360"/>
        </w:tabs>
        <w:rPr>
          <w:del w:id="1064" w:author="Amanda" w:date="2024-09-03T09:28:00Z"/>
          <w:rFonts w:ascii="Times New Roman" w:hAnsi="Times New Roman" w:cs="Times New Roman"/>
          <w:sz w:val="24"/>
          <w:szCs w:val="24"/>
        </w:rPr>
      </w:pPr>
      <w:del w:id="1065" w:author="Amanda" w:date="2024-09-03T09:28:00Z">
        <w:r w:rsidRPr="00502350" w:rsidDel="0080161C">
          <w:rPr>
            <w:rFonts w:ascii="Times New Roman" w:hAnsi="Times New Roman" w:cs="Times New Roman"/>
            <w:sz w:val="24"/>
            <w:szCs w:val="24"/>
          </w:rPr>
          <w:lastRenderedPageBreak/>
          <w:delText xml:space="preserve">d.  </w:delText>
        </w:r>
        <w:r w:rsidRPr="008017AF" w:rsidDel="0080161C">
          <w:rPr>
            <w:rFonts w:ascii="Times New Roman" w:hAnsi="Times New Roman" w:cs="Times New Roman"/>
            <w:sz w:val="24"/>
            <w:szCs w:val="24"/>
          </w:rPr>
          <w:delText xml:space="preserve">Contracting activity name and </w:delText>
        </w:r>
        <w:r w:rsidR="008017AF" w:rsidRPr="000F686D" w:rsidDel="0080161C">
          <w:rPr>
            <w:rFonts w:ascii="Times New Roman" w:hAnsi="Times New Roman" w:cs="Times New Roman"/>
            <w:color w:val="040C28"/>
            <w:sz w:val="24"/>
            <w:szCs w:val="24"/>
            <w:shd w:val="clear" w:color="auto" w:fill="FFFFFF" w:themeFill="background1"/>
          </w:rPr>
          <w:delText>Department of Defense Activity Address Code</w:delText>
        </w:r>
        <w:r w:rsidR="008017AF" w:rsidRPr="008017AF" w:rsidDel="0080161C">
          <w:rPr>
            <w:rFonts w:ascii="Times New Roman" w:hAnsi="Times New Roman" w:cs="Times New Roman"/>
            <w:color w:val="202124"/>
            <w:sz w:val="24"/>
            <w:szCs w:val="24"/>
            <w:shd w:val="clear" w:color="auto" w:fill="FFFFFF"/>
          </w:rPr>
          <w:delText> (</w:delText>
        </w:r>
        <w:r w:rsidRPr="008017AF" w:rsidDel="0080161C">
          <w:rPr>
            <w:rFonts w:ascii="Times New Roman" w:hAnsi="Times New Roman" w:cs="Times New Roman"/>
            <w:sz w:val="24"/>
            <w:szCs w:val="24"/>
          </w:rPr>
          <w:delText>DODAAC</w:delText>
        </w:r>
        <w:r w:rsidR="008017AF" w:rsidRPr="008017AF" w:rsidDel="0080161C">
          <w:rPr>
            <w:rFonts w:ascii="Times New Roman" w:hAnsi="Times New Roman" w:cs="Times New Roman"/>
            <w:sz w:val="24"/>
            <w:szCs w:val="24"/>
          </w:rPr>
          <w:delText>)</w:delText>
        </w:r>
        <w:r w:rsidRPr="008017AF" w:rsidDel="0080161C">
          <w:rPr>
            <w:rFonts w:ascii="Times New Roman" w:hAnsi="Times New Roman" w:cs="Times New Roman"/>
            <w:sz w:val="24"/>
            <w:szCs w:val="24"/>
          </w:rPr>
          <w:delText>:</w:delText>
        </w:r>
      </w:del>
    </w:p>
    <w:p w14:paraId="0FD10503" w14:textId="62063A78" w:rsidR="00502350" w:rsidRPr="00502350" w:rsidDel="0080161C" w:rsidRDefault="00502350" w:rsidP="00502350">
      <w:pPr>
        <w:tabs>
          <w:tab w:val="left" w:pos="360"/>
        </w:tabs>
        <w:rPr>
          <w:del w:id="1066" w:author="Amanda" w:date="2024-09-03T09:28:00Z"/>
          <w:rFonts w:ascii="Times New Roman" w:hAnsi="Times New Roman" w:cs="Times New Roman"/>
          <w:sz w:val="24"/>
          <w:szCs w:val="24"/>
        </w:rPr>
      </w:pPr>
      <w:del w:id="1067" w:author="Amanda" w:date="2024-09-03T09:28:00Z">
        <w:r w:rsidRPr="00502350" w:rsidDel="0080161C">
          <w:rPr>
            <w:rFonts w:ascii="Times New Roman" w:hAnsi="Times New Roman" w:cs="Times New Roman"/>
            <w:sz w:val="24"/>
            <w:szCs w:val="24"/>
          </w:rPr>
          <w:delText xml:space="preserve">e.  Contractor name and </w:delText>
        </w:r>
        <w:r w:rsidR="008017AF" w:rsidRPr="000F686D" w:rsidDel="0080161C">
          <w:rPr>
            <w:rFonts w:ascii="Times New Roman" w:hAnsi="Times New Roman" w:cs="Times New Roman"/>
            <w:color w:val="040C28"/>
            <w:sz w:val="24"/>
            <w:szCs w:val="24"/>
            <w:shd w:val="clear" w:color="auto" w:fill="FFFFFF" w:themeFill="background1"/>
          </w:rPr>
          <w:delText>Commercial and Government Entity</w:delText>
        </w:r>
        <w:r w:rsidR="008017AF" w:rsidRPr="00502350" w:rsidDel="0080161C">
          <w:rPr>
            <w:rFonts w:ascii="Times New Roman" w:hAnsi="Times New Roman" w:cs="Times New Roman"/>
            <w:sz w:val="24"/>
            <w:szCs w:val="24"/>
          </w:rPr>
          <w:delText xml:space="preserve"> </w:delText>
        </w:r>
        <w:r w:rsidR="008017AF" w:rsidDel="0080161C">
          <w:rPr>
            <w:rFonts w:ascii="Times New Roman" w:hAnsi="Times New Roman" w:cs="Times New Roman"/>
            <w:sz w:val="24"/>
            <w:szCs w:val="24"/>
          </w:rPr>
          <w:delText>(</w:delText>
        </w:r>
        <w:r w:rsidRPr="00502350" w:rsidDel="0080161C">
          <w:rPr>
            <w:rFonts w:ascii="Times New Roman" w:hAnsi="Times New Roman" w:cs="Times New Roman"/>
            <w:sz w:val="24"/>
            <w:szCs w:val="24"/>
          </w:rPr>
          <w:delText>CAGE</w:delText>
        </w:r>
        <w:r w:rsidR="008017AF" w:rsidDel="0080161C">
          <w:rPr>
            <w:rFonts w:ascii="Times New Roman" w:hAnsi="Times New Roman" w:cs="Times New Roman"/>
            <w:sz w:val="24"/>
            <w:szCs w:val="24"/>
          </w:rPr>
          <w:delText>)</w:delText>
        </w:r>
        <w:r w:rsidRPr="00502350" w:rsidDel="0080161C">
          <w:rPr>
            <w:rFonts w:ascii="Times New Roman" w:hAnsi="Times New Roman" w:cs="Times New Roman"/>
            <w:sz w:val="24"/>
            <w:szCs w:val="24"/>
          </w:rPr>
          <w:delText xml:space="preserve"> Code:</w:delText>
        </w:r>
      </w:del>
    </w:p>
    <w:p w14:paraId="60BA0B92" w14:textId="608A2923" w:rsidR="00502350" w:rsidRPr="00502350" w:rsidDel="0080161C" w:rsidRDefault="00502350" w:rsidP="00502350">
      <w:pPr>
        <w:tabs>
          <w:tab w:val="left" w:pos="360"/>
        </w:tabs>
        <w:rPr>
          <w:del w:id="1068" w:author="Amanda" w:date="2024-09-03T09:28:00Z"/>
          <w:rFonts w:ascii="Times New Roman" w:hAnsi="Times New Roman" w:cs="Times New Roman"/>
          <w:sz w:val="24"/>
          <w:szCs w:val="24"/>
        </w:rPr>
      </w:pPr>
      <w:del w:id="1069" w:author="Amanda" w:date="2024-09-03T09:28:00Z">
        <w:r w:rsidRPr="00502350" w:rsidDel="0080161C">
          <w:rPr>
            <w:rFonts w:ascii="Times New Roman" w:hAnsi="Times New Roman" w:cs="Times New Roman"/>
            <w:sz w:val="24"/>
            <w:szCs w:val="24"/>
          </w:rPr>
          <w:delText>f.   Quantities and/or period of performance:</w:delText>
        </w:r>
      </w:del>
    </w:p>
    <w:p w14:paraId="5C5AC4D1" w14:textId="6D54E5F4" w:rsidR="00502350" w:rsidRPr="002D2234" w:rsidDel="0080161C" w:rsidRDefault="00502350" w:rsidP="002D2234">
      <w:pPr>
        <w:rPr>
          <w:del w:id="1070" w:author="Amanda" w:date="2024-09-03T09:28:00Z"/>
          <w:rFonts w:ascii="Calibri" w:hAnsi="Calibri"/>
          <w:sz w:val="21"/>
          <w:szCs w:val="21"/>
        </w:rPr>
      </w:pPr>
      <w:del w:id="1071" w:author="Amanda" w:date="2024-09-03T09:28:00Z">
        <w:r w:rsidRPr="00502350" w:rsidDel="0080161C">
          <w:rPr>
            <w:rFonts w:ascii="Times New Roman" w:hAnsi="Times New Roman" w:cs="Times New Roman"/>
            <w:sz w:val="24"/>
            <w:szCs w:val="24"/>
          </w:rPr>
          <w:delText>g.  Specific authority used</w:delText>
        </w:r>
        <w:r w:rsidRPr="002D2234" w:rsidDel="0080161C">
          <w:rPr>
            <w:rFonts w:ascii="Times New Roman" w:hAnsi="Times New Roman" w:cs="Times New Roman"/>
            <w:sz w:val="24"/>
            <w:szCs w:val="24"/>
          </w:rPr>
          <w:delText>:</w:delText>
        </w:r>
        <w:r w:rsidR="002D2234" w:rsidRPr="002D2234" w:rsidDel="0080161C">
          <w:rPr>
            <w:rFonts w:ascii="Times New Roman" w:hAnsi="Times New Roman" w:cs="Times New Roman"/>
            <w:sz w:val="24"/>
            <w:szCs w:val="24"/>
          </w:rPr>
          <w:delText xml:space="preserve"> </w:delText>
        </w:r>
      </w:del>
    </w:p>
    <w:p w14:paraId="213D6B88" w14:textId="4A0BD15E" w:rsidR="00502350" w:rsidRPr="00502350" w:rsidDel="0080161C" w:rsidRDefault="00502350" w:rsidP="00502350">
      <w:pPr>
        <w:tabs>
          <w:tab w:val="left" w:pos="360"/>
        </w:tabs>
        <w:rPr>
          <w:del w:id="1072" w:author="Amanda" w:date="2024-09-03T09:28:00Z"/>
          <w:rFonts w:ascii="Times New Roman" w:hAnsi="Times New Roman" w:cs="Times New Roman"/>
          <w:sz w:val="24"/>
          <w:szCs w:val="24"/>
        </w:rPr>
      </w:pPr>
      <w:del w:id="1073" w:author="Amanda" w:date="2024-09-03T09:28:00Z">
        <w:r w:rsidRPr="00502350" w:rsidDel="0080161C">
          <w:rPr>
            <w:rFonts w:ascii="Times New Roman" w:hAnsi="Times New Roman" w:cs="Times New Roman"/>
            <w:sz w:val="24"/>
            <w:szCs w:val="24"/>
          </w:rPr>
          <w:delText>h.  Reason for using the authority</w:delText>
        </w:r>
        <w:r w:rsidR="002D2234" w:rsidDel="0080161C">
          <w:rPr>
            <w:rFonts w:ascii="Times New Roman" w:hAnsi="Times New Roman" w:cs="Times New Roman"/>
            <w:sz w:val="24"/>
            <w:szCs w:val="24"/>
          </w:rPr>
          <w:delText xml:space="preserve"> </w:delText>
        </w:r>
        <w:r w:rsidR="00B63976" w:rsidDel="0080161C">
          <w:rPr>
            <w:rFonts w:ascii="Times New Roman" w:hAnsi="Times New Roman" w:cs="Times New Roman"/>
            <w:sz w:val="24"/>
            <w:szCs w:val="24"/>
          </w:rPr>
          <w:delText>(</w:delText>
        </w:r>
        <w:r w:rsidR="002D2234" w:rsidDel="0080161C">
          <w:rPr>
            <w:rFonts w:ascii="Times New Roman" w:hAnsi="Times New Roman" w:cs="Times New Roman"/>
            <w:sz w:val="24"/>
            <w:szCs w:val="24"/>
          </w:rPr>
          <w:delText>and</w:delText>
        </w:r>
        <w:r w:rsidR="00B63976" w:rsidDel="0080161C">
          <w:rPr>
            <w:rFonts w:ascii="Times New Roman" w:hAnsi="Times New Roman" w:cs="Times New Roman"/>
            <w:sz w:val="24"/>
            <w:szCs w:val="24"/>
          </w:rPr>
          <w:delText xml:space="preserve"> </w:delText>
        </w:r>
        <w:r w:rsidR="002D2234" w:rsidRPr="00412EC1" w:rsidDel="0080161C">
          <w:rPr>
            <w:rFonts w:ascii="Times New Roman" w:hAnsi="Times New Roman" w:cs="Times New Roman"/>
            <w:i/>
            <w:iCs/>
            <w:color w:val="FF0000"/>
            <w:sz w:val="24"/>
            <w:szCs w:val="24"/>
          </w:rPr>
          <w:delText xml:space="preserve">insert </w:delText>
        </w:r>
        <w:r w:rsidR="002D2234" w:rsidRPr="00412EC1" w:rsidDel="0080161C">
          <w:rPr>
            <w:rFonts w:ascii="Times New Roman" w:hAnsi="Times New Roman" w:cs="Times New Roman"/>
            <w:color w:val="FF0000"/>
            <w:sz w:val="24"/>
            <w:szCs w:val="24"/>
          </w:rPr>
          <w:delText>Pursuant to the above provisions the responsible Senior Contracting Official determined that use of full and open competition is not in the public interest for the procurement</w:delText>
        </w:r>
        <w:r w:rsidR="002D2234" w:rsidRPr="002D2234" w:rsidDel="0080161C">
          <w:rPr>
            <w:rFonts w:ascii="Times New Roman" w:hAnsi="Times New Roman" w:cs="Times New Roman"/>
            <w:sz w:val="24"/>
            <w:szCs w:val="24"/>
          </w:rPr>
          <w:delText>.</w:delText>
        </w:r>
        <w:r w:rsidR="002D2234" w:rsidDel="0080161C">
          <w:rPr>
            <w:rFonts w:ascii="Times New Roman" w:hAnsi="Times New Roman" w:cs="Times New Roman"/>
            <w:sz w:val="24"/>
            <w:szCs w:val="24"/>
          </w:rPr>
          <w:delText>)</w:delText>
        </w:r>
        <w:r w:rsidRPr="00502350" w:rsidDel="0080161C">
          <w:rPr>
            <w:rFonts w:ascii="Times New Roman" w:hAnsi="Times New Roman" w:cs="Times New Roman"/>
            <w:sz w:val="24"/>
            <w:szCs w:val="24"/>
          </w:rPr>
          <w:delText xml:space="preserve">: </w:delText>
        </w:r>
      </w:del>
    </w:p>
    <w:p w14:paraId="2723629A" w14:textId="3E1DF230" w:rsidR="00502350" w:rsidRPr="00502350" w:rsidDel="0080161C" w:rsidRDefault="00502350" w:rsidP="00502350">
      <w:pPr>
        <w:tabs>
          <w:tab w:val="left" w:pos="360"/>
        </w:tabs>
        <w:rPr>
          <w:del w:id="1074" w:author="Amanda" w:date="2024-09-03T09:28:00Z"/>
          <w:rFonts w:ascii="Times New Roman" w:hAnsi="Times New Roman" w:cs="Times New Roman"/>
          <w:sz w:val="24"/>
          <w:szCs w:val="24"/>
        </w:rPr>
      </w:pPr>
      <w:del w:id="1075" w:author="Amanda" w:date="2024-09-03T09:28:00Z">
        <w:r w:rsidRPr="00502350" w:rsidDel="0080161C">
          <w:rPr>
            <w:rFonts w:ascii="Times New Roman" w:hAnsi="Times New Roman" w:cs="Times New Roman"/>
            <w:sz w:val="24"/>
            <w:szCs w:val="24"/>
          </w:rPr>
          <w:delText xml:space="preserve">i.   Expected outcome of using the authority, including estimated reductions in schedule:  </w:delText>
        </w:r>
      </w:del>
    </w:p>
    <w:p w14:paraId="138A6A44" w14:textId="590383EA" w:rsidR="00502350" w:rsidRPr="00502350" w:rsidDel="0080161C" w:rsidRDefault="00502350" w:rsidP="00502350">
      <w:pPr>
        <w:tabs>
          <w:tab w:val="left" w:pos="360"/>
        </w:tabs>
        <w:rPr>
          <w:del w:id="1076" w:author="Amanda" w:date="2024-09-03T09:28:00Z"/>
          <w:rFonts w:ascii="Times New Roman" w:hAnsi="Times New Roman" w:cs="Times New Roman"/>
          <w:sz w:val="24"/>
          <w:szCs w:val="24"/>
        </w:rPr>
      </w:pPr>
      <w:del w:id="1077" w:author="Amanda" w:date="2024-09-03T09:28:00Z">
        <w:r w:rsidRPr="00502350" w:rsidDel="0080161C">
          <w:rPr>
            <w:rFonts w:ascii="Times New Roman" w:hAnsi="Times New Roman" w:cs="Times New Roman"/>
            <w:sz w:val="24"/>
            <w:szCs w:val="24"/>
          </w:rPr>
          <w:delText xml:space="preserve">     Thank you for your continued support of defense programs and our Service men and women. </w:delText>
        </w:r>
      </w:del>
    </w:p>
    <w:p w14:paraId="401B6EA5" w14:textId="51B5E8E6" w:rsidR="00502350" w:rsidRPr="00502350" w:rsidDel="0080161C" w:rsidRDefault="00502350" w:rsidP="00502350">
      <w:pPr>
        <w:pStyle w:val="NormalWeb"/>
        <w:jc w:val="center"/>
        <w:rPr>
          <w:del w:id="1078" w:author="Amanda" w:date="2024-09-03T09:28:00Z"/>
        </w:rPr>
      </w:pPr>
      <w:del w:id="1079" w:author="Amanda" w:date="2024-09-03T09:28:00Z">
        <w:r w:rsidRPr="00502350" w:rsidDel="0080161C">
          <w:delText>   </w:delText>
        </w:r>
        <w:r w:rsidRPr="00502350" w:rsidDel="0080161C">
          <w:tab/>
        </w:r>
        <w:r w:rsidRPr="00502350" w:rsidDel="0080161C">
          <w:tab/>
          <w:delText>  Sincerely,  </w:delText>
        </w:r>
      </w:del>
    </w:p>
    <w:p w14:paraId="777095C4" w14:textId="4AB4A049" w:rsidR="00502350" w:rsidRPr="00502350" w:rsidDel="0080161C" w:rsidRDefault="00502350" w:rsidP="00502350">
      <w:pPr>
        <w:pStyle w:val="NormalWeb"/>
        <w:jc w:val="center"/>
        <w:rPr>
          <w:del w:id="1080" w:author="Amanda" w:date="2024-09-03T09:28:00Z"/>
        </w:rPr>
      </w:pPr>
    </w:p>
    <w:p w14:paraId="352E7AA3" w14:textId="5F899C1D" w:rsidR="00502350" w:rsidRPr="00502350" w:rsidDel="0080161C" w:rsidRDefault="00502350" w:rsidP="003E3D44">
      <w:pPr>
        <w:pStyle w:val="NoSpacing"/>
        <w:jc w:val="center"/>
        <w:rPr>
          <w:del w:id="1081" w:author="Amanda" w:date="2024-09-03T09:28:00Z"/>
          <w:rFonts w:ascii="Times New Roman" w:hAnsi="Times New Roman" w:cs="Times New Roman"/>
          <w:sz w:val="24"/>
          <w:szCs w:val="24"/>
        </w:rPr>
      </w:pPr>
      <w:del w:id="1082" w:author="Amanda" w:date="2024-09-03T09:28:00Z">
        <w:r w:rsidRPr="00502350" w:rsidDel="0080161C">
          <w:rPr>
            <w:rFonts w:ascii="Times New Roman" w:hAnsi="Times New Roman" w:cs="Times New Roman"/>
            <w:sz w:val="24"/>
            <w:szCs w:val="24"/>
          </w:rPr>
          <w:delText>Megan R. Dake</w:delText>
        </w:r>
      </w:del>
    </w:p>
    <w:p w14:paraId="5323918F" w14:textId="006A931B" w:rsidR="00502350" w:rsidRPr="00502350" w:rsidDel="0080161C" w:rsidRDefault="00502350" w:rsidP="003E3D44">
      <w:pPr>
        <w:pStyle w:val="NoSpacing"/>
        <w:jc w:val="center"/>
        <w:rPr>
          <w:del w:id="1083" w:author="Amanda" w:date="2024-09-03T09:28:00Z"/>
          <w:rFonts w:ascii="Times New Roman" w:hAnsi="Times New Roman" w:cs="Times New Roman"/>
          <w:sz w:val="24"/>
          <w:szCs w:val="24"/>
        </w:rPr>
      </w:pPr>
      <w:del w:id="1084" w:author="Amanda" w:date="2024-09-03T09:28:00Z">
        <w:r w:rsidRPr="00502350" w:rsidDel="0080161C">
          <w:rPr>
            <w:rFonts w:ascii="Times New Roman" w:hAnsi="Times New Roman" w:cs="Times New Roman"/>
            <w:sz w:val="24"/>
            <w:szCs w:val="24"/>
          </w:rPr>
          <w:delText>Deputy Assistant Secretary of</w:delText>
        </w:r>
      </w:del>
    </w:p>
    <w:p w14:paraId="16940CB1" w14:textId="1D062153" w:rsidR="00502350" w:rsidRPr="00502350" w:rsidDel="0080161C" w:rsidRDefault="00502350" w:rsidP="003E3D44">
      <w:pPr>
        <w:pStyle w:val="NoSpacing"/>
        <w:jc w:val="center"/>
        <w:rPr>
          <w:del w:id="1085" w:author="Amanda" w:date="2024-09-03T09:28:00Z"/>
          <w:rFonts w:ascii="Times New Roman" w:hAnsi="Times New Roman" w:cs="Times New Roman"/>
          <w:sz w:val="24"/>
          <w:szCs w:val="24"/>
        </w:rPr>
      </w:pPr>
      <w:del w:id="1086" w:author="Amanda" w:date="2024-09-03T09:28:00Z">
        <w:r w:rsidRPr="00502350" w:rsidDel="0080161C">
          <w:rPr>
            <w:rFonts w:ascii="Times New Roman" w:hAnsi="Times New Roman" w:cs="Times New Roman"/>
            <w:sz w:val="24"/>
            <w:szCs w:val="24"/>
          </w:rPr>
          <w:delText>the Army (Procurement)</w:delText>
        </w:r>
      </w:del>
    </w:p>
    <w:p w14:paraId="51CB761F" w14:textId="634CED53" w:rsidR="00CB6A8D" w:rsidRPr="004C1D9A" w:rsidRDefault="00CB6A8D" w:rsidP="004C1D9A">
      <w:pPr>
        <w:spacing w:after="0" w:line="240" w:lineRule="auto"/>
        <w:rPr>
          <w:rFonts w:ascii="Times New Roman" w:hAnsi="Times New Roman" w:cs="Times New Roman"/>
          <w:bCs/>
          <w:sz w:val="24"/>
          <w:szCs w:val="24"/>
        </w:rPr>
      </w:pPr>
    </w:p>
    <w:sectPr w:rsidR="00CB6A8D" w:rsidRPr="004C1D9A" w:rsidSect="00D91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78253" w14:textId="77777777" w:rsidR="003F4E19" w:rsidRDefault="003F4E19" w:rsidP="00A771AD">
      <w:pPr>
        <w:spacing w:after="0" w:line="240" w:lineRule="auto"/>
      </w:pPr>
      <w:r>
        <w:separator/>
      </w:r>
    </w:p>
  </w:endnote>
  <w:endnote w:type="continuationSeparator" w:id="0">
    <w:p w14:paraId="64F09B16" w14:textId="77777777" w:rsidR="003F4E19" w:rsidRDefault="003F4E19"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F122" w14:textId="77777777" w:rsidR="003F4E19" w:rsidRDefault="003F4E19" w:rsidP="00A771AD">
      <w:pPr>
        <w:spacing w:after="0" w:line="240" w:lineRule="auto"/>
      </w:pPr>
      <w:r>
        <w:separator/>
      </w:r>
    </w:p>
  </w:footnote>
  <w:footnote w:type="continuationSeparator" w:id="0">
    <w:p w14:paraId="3876CC03" w14:textId="77777777" w:rsidR="003F4E19" w:rsidRDefault="003F4E19"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42"/>
    <w:multiLevelType w:val="hybridMultilevel"/>
    <w:tmpl w:val="27D212CA"/>
    <w:lvl w:ilvl="0" w:tplc="10A4A4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3AF9"/>
    <w:multiLevelType w:val="hybridMultilevel"/>
    <w:tmpl w:val="86BA26AC"/>
    <w:lvl w:ilvl="0" w:tplc="A802D7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B19BF"/>
    <w:multiLevelType w:val="hybridMultilevel"/>
    <w:tmpl w:val="B56EE6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C5BFF"/>
    <w:multiLevelType w:val="hybridMultilevel"/>
    <w:tmpl w:val="3C945F5C"/>
    <w:lvl w:ilvl="0" w:tplc="A802D7C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23D88"/>
    <w:multiLevelType w:val="hybridMultilevel"/>
    <w:tmpl w:val="5440A0FE"/>
    <w:lvl w:ilvl="0" w:tplc="1D2453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B14449"/>
    <w:multiLevelType w:val="hybridMultilevel"/>
    <w:tmpl w:val="EF8462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052E1"/>
    <w:multiLevelType w:val="hybridMultilevel"/>
    <w:tmpl w:val="8E3E5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185470"/>
    <w:multiLevelType w:val="hybridMultilevel"/>
    <w:tmpl w:val="45F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36F52"/>
    <w:multiLevelType w:val="hybridMultilevel"/>
    <w:tmpl w:val="B2F040D2"/>
    <w:lvl w:ilvl="0" w:tplc="1D5463FA">
      <w:start w:val="1"/>
      <w:numFmt w:val="decimal"/>
      <w:pStyle w:val="1MEMOLevel1"/>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960378">
    <w:abstractNumId w:val="5"/>
  </w:num>
  <w:num w:numId="2" w16cid:durableId="933053043">
    <w:abstractNumId w:val="8"/>
  </w:num>
  <w:num w:numId="3" w16cid:durableId="2087484853">
    <w:abstractNumId w:val="6"/>
  </w:num>
  <w:num w:numId="4" w16cid:durableId="2137940954">
    <w:abstractNumId w:val="16"/>
  </w:num>
  <w:num w:numId="5" w16cid:durableId="1897622802">
    <w:abstractNumId w:val="15"/>
  </w:num>
  <w:num w:numId="6" w16cid:durableId="698625797">
    <w:abstractNumId w:val="11"/>
  </w:num>
  <w:num w:numId="7" w16cid:durableId="1752386612">
    <w:abstractNumId w:val="14"/>
  </w:num>
  <w:num w:numId="8" w16cid:durableId="452597102">
    <w:abstractNumId w:val="3"/>
  </w:num>
  <w:num w:numId="9" w16cid:durableId="195700230">
    <w:abstractNumId w:val="0"/>
  </w:num>
  <w:num w:numId="10" w16cid:durableId="906187901">
    <w:abstractNumId w:val="1"/>
  </w:num>
  <w:num w:numId="11" w16cid:durableId="1517426959">
    <w:abstractNumId w:val="13"/>
  </w:num>
  <w:num w:numId="12" w16cid:durableId="1062605164">
    <w:abstractNumId w:val="12"/>
  </w:num>
  <w:num w:numId="13" w16cid:durableId="908425358">
    <w:abstractNumId w:val="10"/>
  </w:num>
  <w:num w:numId="14" w16cid:durableId="1271595343">
    <w:abstractNumId w:val="4"/>
  </w:num>
  <w:num w:numId="15" w16cid:durableId="1045566541">
    <w:abstractNumId w:val="2"/>
  </w:num>
  <w:num w:numId="16" w16cid:durableId="2143308256">
    <w:abstractNumId w:val="9"/>
  </w:num>
  <w:num w:numId="17" w16cid:durableId="7274719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010E1"/>
    <w:rsid w:val="00001D2E"/>
    <w:rsid w:val="00011171"/>
    <w:rsid w:val="00017990"/>
    <w:rsid w:val="00025821"/>
    <w:rsid w:val="00026AAF"/>
    <w:rsid w:val="000279BA"/>
    <w:rsid w:val="0003406C"/>
    <w:rsid w:val="0004201B"/>
    <w:rsid w:val="00043788"/>
    <w:rsid w:val="000454E7"/>
    <w:rsid w:val="0005545F"/>
    <w:rsid w:val="00057BEA"/>
    <w:rsid w:val="0006238B"/>
    <w:rsid w:val="00065DB4"/>
    <w:rsid w:val="00080AC4"/>
    <w:rsid w:val="000830D8"/>
    <w:rsid w:val="00090F5E"/>
    <w:rsid w:val="0009288B"/>
    <w:rsid w:val="000962FC"/>
    <w:rsid w:val="000A576E"/>
    <w:rsid w:val="000A6409"/>
    <w:rsid w:val="000B2553"/>
    <w:rsid w:val="000C48A5"/>
    <w:rsid w:val="000C6E9A"/>
    <w:rsid w:val="000D0D9F"/>
    <w:rsid w:val="000D0F6C"/>
    <w:rsid w:val="000D1294"/>
    <w:rsid w:val="000D2F5A"/>
    <w:rsid w:val="000D3C0C"/>
    <w:rsid w:val="000E0643"/>
    <w:rsid w:val="000E1615"/>
    <w:rsid w:val="000F4471"/>
    <w:rsid w:val="000F686D"/>
    <w:rsid w:val="00102BFE"/>
    <w:rsid w:val="00102EAC"/>
    <w:rsid w:val="00106755"/>
    <w:rsid w:val="001078A7"/>
    <w:rsid w:val="00107AC9"/>
    <w:rsid w:val="0011470A"/>
    <w:rsid w:val="001174E0"/>
    <w:rsid w:val="001229B4"/>
    <w:rsid w:val="00127667"/>
    <w:rsid w:val="00131D05"/>
    <w:rsid w:val="00134085"/>
    <w:rsid w:val="00137943"/>
    <w:rsid w:val="00147BF2"/>
    <w:rsid w:val="001521F8"/>
    <w:rsid w:val="00154E90"/>
    <w:rsid w:val="00155996"/>
    <w:rsid w:val="001560D1"/>
    <w:rsid w:val="00157D2E"/>
    <w:rsid w:val="00166A57"/>
    <w:rsid w:val="001677C4"/>
    <w:rsid w:val="0017267A"/>
    <w:rsid w:val="00180BC9"/>
    <w:rsid w:val="0018226B"/>
    <w:rsid w:val="001838D5"/>
    <w:rsid w:val="001855DF"/>
    <w:rsid w:val="00186590"/>
    <w:rsid w:val="00187817"/>
    <w:rsid w:val="001A5066"/>
    <w:rsid w:val="001A6B40"/>
    <w:rsid w:val="001A6BC9"/>
    <w:rsid w:val="001A7CAE"/>
    <w:rsid w:val="001B3520"/>
    <w:rsid w:val="001B79D4"/>
    <w:rsid w:val="001B7AD0"/>
    <w:rsid w:val="001C0D1A"/>
    <w:rsid w:val="001C22DB"/>
    <w:rsid w:val="001C69B0"/>
    <w:rsid w:val="001D2C55"/>
    <w:rsid w:val="001D7698"/>
    <w:rsid w:val="001D7C57"/>
    <w:rsid w:val="001E738F"/>
    <w:rsid w:val="001E7D1C"/>
    <w:rsid w:val="001F4F39"/>
    <w:rsid w:val="00203E2E"/>
    <w:rsid w:val="00206F4F"/>
    <w:rsid w:val="00224E11"/>
    <w:rsid w:val="002263DC"/>
    <w:rsid w:val="00227473"/>
    <w:rsid w:val="00240299"/>
    <w:rsid w:val="00240A40"/>
    <w:rsid w:val="00242F4D"/>
    <w:rsid w:val="00245B34"/>
    <w:rsid w:val="002477AD"/>
    <w:rsid w:val="00254F50"/>
    <w:rsid w:val="002602C9"/>
    <w:rsid w:val="00267B97"/>
    <w:rsid w:val="00271BD1"/>
    <w:rsid w:val="00272E68"/>
    <w:rsid w:val="002737FA"/>
    <w:rsid w:val="0027667B"/>
    <w:rsid w:val="00276FD1"/>
    <w:rsid w:val="00277BB1"/>
    <w:rsid w:val="00280273"/>
    <w:rsid w:val="00291BB8"/>
    <w:rsid w:val="00291FCF"/>
    <w:rsid w:val="002927EF"/>
    <w:rsid w:val="0029694A"/>
    <w:rsid w:val="002A2B0C"/>
    <w:rsid w:val="002A2EB6"/>
    <w:rsid w:val="002A31E4"/>
    <w:rsid w:val="002A633A"/>
    <w:rsid w:val="002B6320"/>
    <w:rsid w:val="002D033D"/>
    <w:rsid w:val="002D2234"/>
    <w:rsid w:val="002D363F"/>
    <w:rsid w:val="002D5165"/>
    <w:rsid w:val="002D6A80"/>
    <w:rsid w:val="002D7B08"/>
    <w:rsid w:val="002E39BB"/>
    <w:rsid w:val="002E5FC6"/>
    <w:rsid w:val="002F1E75"/>
    <w:rsid w:val="002F2C07"/>
    <w:rsid w:val="002F3C82"/>
    <w:rsid w:val="002F70B6"/>
    <w:rsid w:val="00300C85"/>
    <w:rsid w:val="00300D7A"/>
    <w:rsid w:val="00304064"/>
    <w:rsid w:val="00304410"/>
    <w:rsid w:val="003067A5"/>
    <w:rsid w:val="003069DF"/>
    <w:rsid w:val="003132FE"/>
    <w:rsid w:val="00317705"/>
    <w:rsid w:val="00335016"/>
    <w:rsid w:val="003350CD"/>
    <w:rsid w:val="00336A3F"/>
    <w:rsid w:val="00340DA5"/>
    <w:rsid w:val="00341DFC"/>
    <w:rsid w:val="00343821"/>
    <w:rsid w:val="003451BE"/>
    <w:rsid w:val="00345455"/>
    <w:rsid w:val="00352C91"/>
    <w:rsid w:val="003552AD"/>
    <w:rsid w:val="00356340"/>
    <w:rsid w:val="003734EA"/>
    <w:rsid w:val="00373C5E"/>
    <w:rsid w:val="00383F74"/>
    <w:rsid w:val="00386727"/>
    <w:rsid w:val="0039366B"/>
    <w:rsid w:val="003A4EE4"/>
    <w:rsid w:val="003A6ABD"/>
    <w:rsid w:val="003B20E2"/>
    <w:rsid w:val="003C2CD5"/>
    <w:rsid w:val="003E2CC7"/>
    <w:rsid w:val="003E2CEC"/>
    <w:rsid w:val="003E3D44"/>
    <w:rsid w:val="003F00FC"/>
    <w:rsid w:val="003F06F8"/>
    <w:rsid w:val="003F4E19"/>
    <w:rsid w:val="003F50B1"/>
    <w:rsid w:val="00407B1B"/>
    <w:rsid w:val="00410644"/>
    <w:rsid w:val="00410F78"/>
    <w:rsid w:val="00412EC1"/>
    <w:rsid w:val="004152C4"/>
    <w:rsid w:val="004230B8"/>
    <w:rsid w:val="00433770"/>
    <w:rsid w:val="00434F19"/>
    <w:rsid w:val="00440C94"/>
    <w:rsid w:val="00441BCC"/>
    <w:rsid w:val="00443182"/>
    <w:rsid w:val="00444272"/>
    <w:rsid w:val="0044762F"/>
    <w:rsid w:val="00452791"/>
    <w:rsid w:val="0045369C"/>
    <w:rsid w:val="00453F01"/>
    <w:rsid w:val="00457EE5"/>
    <w:rsid w:val="00465426"/>
    <w:rsid w:val="00467870"/>
    <w:rsid w:val="004715FB"/>
    <w:rsid w:val="00474685"/>
    <w:rsid w:val="004758A4"/>
    <w:rsid w:val="00477C30"/>
    <w:rsid w:val="004818DA"/>
    <w:rsid w:val="00481F6E"/>
    <w:rsid w:val="00484B4D"/>
    <w:rsid w:val="00485634"/>
    <w:rsid w:val="00486772"/>
    <w:rsid w:val="00491E3F"/>
    <w:rsid w:val="004927D3"/>
    <w:rsid w:val="00493484"/>
    <w:rsid w:val="00497993"/>
    <w:rsid w:val="004A7846"/>
    <w:rsid w:val="004B3B64"/>
    <w:rsid w:val="004C1D9A"/>
    <w:rsid w:val="004C3D5A"/>
    <w:rsid w:val="004D0881"/>
    <w:rsid w:val="004D1FE2"/>
    <w:rsid w:val="004D4478"/>
    <w:rsid w:val="004D45B5"/>
    <w:rsid w:val="004D4763"/>
    <w:rsid w:val="004D7168"/>
    <w:rsid w:val="004D75CC"/>
    <w:rsid w:val="004E5537"/>
    <w:rsid w:val="004F0D42"/>
    <w:rsid w:val="00500B0F"/>
    <w:rsid w:val="00500B81"/>
    <w:rsid w:val="00501151"/>
    <w:rsid w:val="00502350"/>
    <w:rsid w:val="00503D5B"/>
    <w:rsid w:val="005062A6"/>
    <w:rsid w:val="00507BFF"/>
    <w:rsid w:val="0051189A"/>
    <w:rsid w:val="0051348B"/>
    <w:rsid w:val="005138E6"/>
    <w:rsid w:val="00515516"/>
    <w:rsid w:val="00520AC4"/>
    <w:rsid w:val="00520E3C"/>
    <w:rsid w:val="0052159E"/>
    <w:rsid w:val="005255F1"/>
    <w:rsid w:val="005324B8"/>
    <w:rsid w:val="00533BF8"/>
    <w:rsid w:val="00537118"/>
    <w:rsid w:val="00542371"/>
    <w:rsid w:val="00542B3D"/>
    <w:rsid w:val="0054465E"/>
    <w:rsid w:val="00544B61"/>
    <w:rsid w:val="00550955"/>
    <w:rsid w:val="00554EDA"/>
    <w:rsid w:val="005608A7"/>
    <w:rsid w:val="0056120E"/>
    <w:rsid w:val="00561C3E"/>
    <w:rsid w:val="00564B1D"/>
    <w:rsid w:val="005670A4"/>
    <w:rsid w:val="00577E37"/>
    <w:rsid w:val="00581A19"/>
    <w:rsid w:val="0058229D"/>
    <w:rsid w:val="005850DA"/>
    <w:rsid w:val="00586BCC"/>
    <w:rsid w:val="00586DE1"/>
    <w:rsid w:val="00590E46"/>
    <w:rsid w:val="005942B0"/>
    <w:rsid w:val="00597EBC"/>
    <w:rsid w:val="005A0701"/>
    <w:rsid w:val="005A3DF1"/>
    <w:rsid w:val="005A5F50"/>
    <w:rsid w:val="005B55CE"/>
    <w:rsid w:val="005B5DBF"/>
    <w:rsid w:val="005B7878"/>
    <w:rsid w:val="005C2500"/>
    <w:rsid w:val="005C2630"/>
    <w:rsid w:val="005C4D02"/>
    <w:rsid w:val="005C68DF"/>
    <w:rsid w:val="005C711F"/>
    <w:rsid w:val="005D15C4"/>
    <w:rsid w:val="005D1CBB"/>
    <w:rsid w:val="005D541D"/>
    <w:rsid w:val="005D73C0"/>
    <w:rsid w:val="005E18D1"/>
    <w:rsid w:val="005E610E"/>
    <w:rsid w:val="005F0E2F"/>
    <w:rsid w:val="005F20F7"/>
    <w:rsid w:val="005F3AED"/>
    <w:rsid w:val="00603E98"/>
    <w:rsid w:val="006052B7"/>
    <w:rsid w:val="00611F96"/>
    <w:rsid w:val="0061347D"/>
    <w:rsid w:val="0061642A"/>
    <w:rsid w:val="0062284D"/>
    <w:rsid w:val="00623844"/>
    <w:rsid w:val="00625065"/>
    <w:rsid w:val="00625F30"/>
    <w:rsid w:val="0062637F"/>
    <w:rsid w:val="0062694F"/>
    <w:rsid w:val="00626C14"/>
    <w:rsid w:val="0063016F"/>
    <w:rsid w:val="00633A4B"/>
    <w:rsid w:val="00633EEC"/>
    <w:rsid w:val="00634E18"/>
    <w:rsid w:val="006352F2"/>
    <w:rsid w:val="00635F64"/>
    <w:rsid w:val="006366E3"/>
    <w:rsid w:val="0064466C"/>
    <w:rsid w:val="00647C0E"/>
    <w:rsid w:val="00647DE9"/>
    <w:rsid w:val="0065082C"/>
    <w:rsid w:val="00651686"/>
    <w:rsid w:val="00651E0A"/>
    <w:rsid w:val="0065281B"/>
    <w:rsid w:val="0066198B"/>
    <w:rsid w:val="006712FC"/>
    <w:rsid w:val="006773AE"/>
    <w:rsid w:val="00693240"/>
    <w:rsid w:val="00694985"/>
    <w:rsid w:val="0069641B"/>
    <w:rsid w:val="006A306E"/>
    <w:rsid w:val="006A47FC"/>
    <w:rsid w:val="006A5788"/>
    <w:rsid w:val="006B057E"/>
    <w:rsid w:val="006B1415"/>
    <w:rsid w:val="006B26B1"/>
    <w:rsid w:val="006B28D2"/>
    <w:rsid w:val="006B4925"/>
    <w:rsid w:val="006B6D57"/>
    <w:rsid w:val="006C30FF"/>
    <w:rsid w:val="006C6027"/>
    <w:rsid w:val="006C6B02"/>
    <w:rsid w:val="006D50D9"/>
    <w:rsid w:val="006D5A3E"/>
    <w:rsid w:val="006D67DC"/>
    <w:rsid w:val="006D798B"/>
    <w:rsid w:val="006E107E"/>
    <w:rsid w:val="006E229D"/>
    <w:rsid w:val="006E5D97"/>
    <w:rsid w:val="006E6376"/>
    <w:rsid w:val="006F3376"/>
    <w:rsid w:val="006F711C"/>
    <w:rsid w:val="007016E0"/>
    <w:rsid w:val="00703285"/>
    <w:rsid w:val="00713A34"/>
    <w:rsid w:val="00720418"/>
    <w:rsid w:val="00722A32"/>
    <w:rsid w:val="00725CF5"/>
    <w:rsid w:val="00727E41"/>
    <w:rsid w:val="00731214"/>
    <w:rsid w:val="00731F00"/>
    <w:rsid w:val="00732536"/>
    <w:rsid w:val="00732A85"/>
    <w:rsid w:val="007448D9"/>
    <w:rsid w:val="007452E6"/>
    <w:rsid w:val="00746230"/>
    <w:rsid w:val="007547EA"/>
    <w:rsid w:val="007549E9"/>
    <w:rsid w:val="0075503A"/>
    <w:rsid w:val="00756D57"/>
    <w:rsid w:val="00762B4D"/>
    <w:rsid w:val="007708A9"/>
    <w:rsid w:val="00770F5F"/>
    <w:rsid w:val="00772095"/>
    <w:rsid w:val="00772EAB"/>
    <w:rsid w:val="00776B75"/>
    <w:rsid w:val="007819AF"/>
    <w:rsid w:val="007852B3"/>
    <w:rsid w:val="007853EE"/>
    <w:rsid w:val="00785E17"/>
    <w:rsid w:val="00786E16"/>
    <w:rsid w:val="0079129A"/>
    <w:rsid w:val="00794B47"/>
    <w:rsid w:val="00796F5E"/>
    <w:rsid w:val="00797B98"/>
    <w:rsid w:val="007A45A5"/>
    <w:rsid w:val="007C41F8"/>
    <w:rsid w:val="007C6993"/>
    <w:rsid w:val="007E73A7"/>
    <w:rsid w:val="007F2E88"/>
    <w:rsid w:val="007F4ED0"/>
    <w:rsid w:val="007F7AD6"/>
    <w:rsid w:val="00800397"/>
    <w:rsid w:val="0080118E"/>
    <w:rsid w:val="0080161C"/>
    <w:rsid w:val="008017AF"/>
    <w:rsid w:val="0081135B"/>
    <w:rsid w:val="00812365"/>
    <w:rsid w:val="008142C4"/>
    <w:rsid w:val="00814321"/>
    <w:rsid w:val="008144B9"/>
    <w:rsid w:val="0082016F"/>
    <w:rsid w:val="008240A1"/>
    <w:rsid w:val="00826580"/>
    <w:rsid w:val="0082673E"/>
    <w:rsid w:val="0082704F"/>
    <w:rsid w:val="008318E1"/>
    <w:rsid w:val="00833D04"/>
    <w:rsid w:val="00835907"/>
    <w:rsid w:val="00846F1B"/>
    <w:rsid w:val="008475EB"/>
    <w:rsid w:val="008501A4"/>
    <w:rsid w:val="00852F1D"/>
    <w:rsid w:val="00857B0C"/>
    <w:rsid w:val="00863486"/>
    <w:rsid w:val="00863EB8"/>
    <w:rsid w:val="00865036"/>
    <w:rsid w:val="0087057F"/>
    <w:rsid w:val="00870C8D"/>
    <w:rsid w:val="00876922"/>
    <w:rsid w:val="00882957"/>
    <w:rsid w:val="00887566"/>
    <w:rsid w:val="00891206"/>
    <w:rsid w:val="008946BC"/>
    <w:rsid w:val="008967C2"/>
    <w:rsid w:val="008A5F5E"/>
    <w:rsid w:val="008B210E"/>
    <w:rsid w:val="008B44E6"/>
    <w:rsid w:val="008C5FD2"/>
    <w:rsid w:val="008E06C8"/>
    <w:rsid w:val="008E44E5"/>
    <w:rsid w:val="008E55F9"/>
    <w:rsid w:val="008F3CEF"/>
    <w:rsid w:val="008F5A7E"/>
    <w:rsid w:val="00904F3F"/>
    <w:rsid w:val="00906D1B"/>
    <w:rsid w:val="00910F6B"/>
    <w:rsid w:val="00916F79"/>
    <w:rsid w:val="009253AA"/>
    <w:rsid w:val="00931842"/>
    <w:rsid w:val="00932522"/>
    <w:rsid w:val="0093477D"/>
    <w:rsid w:val="00934E91"/>
    <w:rsid w:val="00940DE1"/>
    <w:rsid w:val="0094216C"/>
    <w:rsid w:val="00942350"/>
    <w:rsid w:val="00951619"/>
    <w:rsid w:val="009520A4"/>
    <w:rsid w:val="00967962"/>
    <w:rsid w:val="00976972"/>
    <w:rsid w:val="00987FB6"/>
    <w:rsid w:val="0099134E"/>
    <w:rsid w:val="009913FD"/>
    <w:rsid w:val="00993B71"/>
    <w:rsid w:val="009A1299"/>
    <w:rsid w:val="009A1436"/>
    <w:rsid w:val="009A37B6"/>
    <w:rsid w:val="009A5061"/>
    <w:rsid w:val="009B0AF5"/>
    <w:rsid w:val="009B344F"/>
    <w:rsid w:val="009C3E77"/>
    <w:rsid w:val="009C7D74"/>
    <w:rsid w:val="009D0C00"/>
    <w:rsid w:val="009D5F87"/>
    <w:rsid w:val="009D6090"/>
    <w:rsid w:val="009E25FE"/>
    <w:rsid w:val="009E2FC5"/>
    <w:rsid w:val="009E395E"/>
    <w:rsid w:val="009E6EE5"/>
    <w:rsid w:val="009F3E83"/>
    <w:rsid w:val="009F3F95"/>
    <w:rsid w:val="009F6519"/>
    <w:rsid w:val="009F6F5B"/>
    <w:rsid w:val="00A00BCC"/>
    <w:rsid w:val="00A01224"/>
    <w:rsid w:val="00A01CC2"/>
    <w:rsid w:val="00A25287"/>
    <w:rsid w:val="00A2791D"/>
    <w:rsid w:val="00A409BB"/>
    <w:rsid w:val="00A457DB"/>
    <w:rsid w:val="00A50317"/>
    <w:rsid w:val="00A504E8"/>
    <w:rsid w:val="00A5097E"/>
    <w:rsid w:val="00A53284"/>
    <w:rsid w:val="00A54668"/>
    <w:rsid w:val="00A55431"/>
    <w:rsid w:val="00A608E3"/>
    <w:rsid w:val="00A64EEF"/>
    <w:rsid w:val="00A65F25"/>
    <w:rsid w:val="00A71E81"/>
    <w:rsid w:val="00A732E3"/>
    <w:rsid w:val="00A771AD"/>
    <w:rsid w:val="00A809B4"/>
    <w:rsid w:val="00A823CB"/>
    <w:rsid w:val="00A84BC2"/>
    <w:rsid w:val="00A84FF5"/>
    <w:rsid w:val="00A9035D"/>
    <w:rsid w:val="00A930D3"/>
    <w:rsid w:val="00A94335"/>
    <w:rsid w:val="00A96D5A"/>
    <w:rsid w:val="00AA330F"/>
    <w:rsid w:val="00AA3CA8"/>
    <w:rsid w:val="00AA3E12"/>
    <w:rsid w:val="00AB14BE"/>
    <w:rsid w:val="00AB231C"/>
    <w:rsid w:val="00AC36FB"/>
    <w:rsid w:val="00AC7CE7"/>
    <w:rsid w:val="00AD5DE8"/>
    <w:rsid w:val="00AE128A"/>
    <w:rsid w:val="00AE1C53"/>
    <w:rsid w:val="00AE7F53"/>
    <w:rsid w:val="00AF6090"/>
    <w:rsid w:val="00B006E6"/>
    <w:rsid w:val="00B05420"/>
    <w:rsid w:val="00B06C6A"/>
    <w:rsid w:val="00B07AEB"/>
    <w:rsid w:val="00B12B9A"/>
    <w:rsid w:val="00B1350B"/>
    <w:rsid w:val="00B150C4"/>
    <w:rsid w:val="00B1599F"/>
    <w:rsid w:val="00B21701"/>
    <w:rsid w:val="00B267D3"/>
    <w:rsid w:val="00B279E3"/>
    <w:rsid w:val="00B34695"/>
    <w:rsid w:val="00B40F22"/>
    <w:rsid w:val="00B4342B"/>
    <w:rsid w:val="00B50F78"/>
    <w:rsid w:val="00B55E56"/>
    <w:rsid w:val="00B63976"/>
    <w:rsid w:val="00B64E37"/>
    <w:rsid w:val="00B65411"/>
    <w:rsid w:val="00B670CA"/>
    <w:rsid w:val="00B70093"/>
    <w:rsid w:val="00B7443E"/>
    <w:rsid w:val="00B752F1"/>
    <w:rsid w:val="00B759F4"/>
    <w:rsid w:val="00B82074"/>
    <w:rsid w:val="00B82E10"/>
    <w:rsid w:val="00B84A65"/>
    <w:rsid w:val="00B965D5"/>
    <w:rsid w:val="00B96D84"/>
    <w:rsid w:val="00BA078C"/>
    <w:rsid w:val="00BB1B64"/>
    <w:rsid w:val="00BB5DE2"/>
    <w:rsid w:val="00BC3CB5"/>
    <w:rsid w:val="00BD2759"/>
    <w:rsid w:val="00BE5A80"/>
    <w:rsid w:val="00BF23BF"/>
    <w:rsid w:val="00BF2F58"/>
    <w:rsid w:val="00BF33FD"/>
    <w:rsid w:val="00C132BF"/>
    <w:rsid w:val="00C166BB"/>
    <w:rsid w:val="00C21403"/>
    <w:rsid w:val="00C24391"/>
    <w:rsid w:val="00C24C70"/>
    <w:rsid w:val="00C3481E"/>
    <w:rsid w:val="00C3571B"/>
    <w:rsid w:val="00C35F58"/>
    <w:rsid w:val="00C3737F"/>
    <w:rsid w:val="00C462BB"/>
    <w:rsid w:val="00C50AE1"/>
    <w:rsid w:val="00C54CDD"/>
    <w:rsid w:val="00C5506F"/>
    <w:rsid w:val="00C56275"/>
    <w:rsid w:val="00C56D76"/>
    <w:rsid w:val="00C56EE2"/>
    <w:rsid w:val="00C61388"/>
    <w:rsid w:val="00C72E03"/>
    <w:rsid w:val="00C73C61"/>
    <w:rsid w:val="00C81CE9"/>
    <w:rsid w:val="00C85C2B"/>
    <w:rsid w:val="00C87892"/>
    <w:rsid w:val="00C92FD2"/>
    <w:rsid w:val="00C94C6A"/>
    <w:rsid w:val="00C9772D"/>
    <w:rsid w:val="00CA4192"/>
    <w:rsid w:val="00CA7C84"/>
    <w:rsid w:val="00CB473F"/>
    <w:rsid w:val="00CB4DDB"/>
    <w:rsid w:val="00CB6A8D"/>
    <w:rsid w:val="00CC1672"/>
    <w:rsid w:val="00CC486E"/>
    <w:rsid w:val="00CD1CCD"/>
    <w:rsid w:val="00CE01E9"/>
    <w:rsid w:val="00CE213E"/>
    <w:rsid w:val="00CF1F2A"/>
    <w:rsid w:val="00CF2004"/>
    <w:rsid w:val="00D03788"/>
    <w:rsid w:val="00D10556"/>
    <w:rsid w:val="00D132EE"/>
    <w:rsid w:val="00D213FC"/>
    <w:rsid w:val="00D313B8"/>
    <w:rsid w:val="00D32FA1"/>
    <w:rsid w:val="00D34B2A"/>
    <w:rsid w:val="00D3731A"/>
    <w:rsid w:val="00D44AA8"/>
    <w:rsid w:val="00D45C12"/>
    <w:rsid w:val="00D507C5"/>
    <w:rsid w:val="00D5237C"/>
    <w:rsid w:val="00D52644"/>
    <w:rsid w:val="00D52774"/>
    <w:rsid w:val="00D56591"/>
    <w:rsid w:val="00D57644"/>
    <w:rsid w:val="00D67CA5"/>
    <w:rsid w:val="00D7226B"/>
    <w:rsid w:val="00D810D7"/>
    <w:rsid w:val="00D8184A"/>
    <w:rsid w:val="00D83B4F"/>
    <w:rsid w:val="00D87E72"/>
    <w:rsid w:val="00D91F51"/>
    <w:rsid w:val="00D952C1"/>
    <w:rsid w:val="00DA0A4D"/>
    <w:rsid w:val="00DA4D4F"/>
    <w:rsid w:val="00DA7E20"/>
    <w:rsid w:val="00DB040A"/>
    <w:rsid w:val="00DC5489"/>
    <w:rsid w:val="00DC6CD6"/>
    <w:rsid w:val="00DD103D"/>
    <w:rsid w:val="00DD2805"/>
    <w:rsid w:val="00DD3111"/>
    <w:rsid w:val="00DD487E"/>
    <w:rsid w:val="00DD5398"/>
    <w:rsid w:val="00DE3C8E"/>
    <w:rsid w:val="00DE5853"/>
    <w:rsid w:val="00DF2558"/>
    <w:rsid w:val="00DF4173"/>
    <w:rsid w:val="00DF751C"/>
    <w:rsid w:val="00E0724D"/>
    <w:rsid w:val="00E14AE6"/>
    <w:rsid w:val="00E17777"/>
    <w:rsid w:val="00E2593F"/>
    <w:rsid w:val="00E30B30"/>
    <w:rsid w:val="00E37FA9"/>
    <w:rsid w:val="00E40DA5"/>
    <w:rsid w:val="00E4511B"/>
    <w:rsid w:val="00E47DB5"/>
    <w:rsid w:val="00E52F2C"/>
    <w:rsid w:val="00E559BC"/>
    <w:rsid w:val="00E6050E"/>
    <w:rsid w:val="00E62AE1"/>
    <w:rsid w:val="00E64CDD"/>
    <w:rsid w:val="00E64F42"/>
    <w:rsid w:val="00E72A6E"/>
    <w:rsid w:val="00E81D2C"/>
    <w:rsid w:val="00E835F3"/>
    <w:rsid w:val="00E84791"/>
    <w:rsid w:val="00E86628"/>
    <w:rsid w:val="00E92251"/>
    <w:rsid w:val="00E93509"/>
    <w:rsid w:val="00E93D48"/>
    <w:rsid w:val="00EA5E91"/>
    <w:rsid w:val="00EA7054"/>
    <w:rsid w:val="00EB180B"/>
    <w:rsid w:val="00EB4E33"/>
    <w:rsid w:val="00EB7673"/>
    <w:rsid w:val="00EB7E1D"/>
    <w:rsid w:val="00EB7E4A"/>
    <w:rsid w:val="00EC11FF"/>
    <w:rsid w:val="00EC7124"/>
    <w:rsid w:val="00ED4707"/>
    <w:rsid w:val="00EE51CE"/>
    <w:rsid w:val="00EE5BBB"/>
    <w:rsid w:val="00EE6C30"/>
    <w:rsid w:val="00EF1112"/>
    <w:rsid w:val="00EF2A94"/>
    <w:rsid w:val="00EF53F4"/>
    <w:rsid w:val="00EF5424"/>
    <w:rsid w:val="00F001E2"/>
    <w:rsid w:val="00F0179F"/>
    <w:rsid w:val="00F03176"/>
    <w:rsid w:val="00F07C4B"/>
    <w:rsid w:val="00F12E5F"/>
    <w:rsid w:val="00F150D6"/>
    <w:rsid w:val="00F1516B"/>
    <w:rsid w:val="00F15C98"/>
    <w:rsid w:val="00F3050F"/>
    <w:rsid w:val="00F34669"/>
    <w:rsid w:val="00F41046"/>
    <w:rsid w:val="00F42764"/>
    <w:rsid w:val="00F44671"/>
    <w:rsid w:val="00F519E3"/>
    <w:rsid w:val="00F66B4D"/>
    <w:rsid w:val="00F75CCC"/>
    <w:rsid w:val="00F770B6"/>
    <w:rsid w:val="00F90D19"/>
    <w:rsid w:val="00F95F2E"/>
    <w:rsid w:val="00FA14CD"/>
    <w:rsid w:val="00FA3AFD"/>
    <w:rsid w:val="00FA4F0D"/>
    <w:rsid w:val="00FB0C2F"/>
    <w:rsid w:val="00FB1877"/>
    <w:rsid w:val="00FB7EA7"/>
    <w:rsid w:val="00FC02CD"/>
    <w:rsid w:val="00FC47D1"/>
    <w:rsid w:val="00FC6D02"/>
    <w:rsid w:val="00FD0C81"/>
    <w:rsid w:val="00FD124F"/>
    <w:rsid w:val="00FD32DD"/>
    <w:rsid w:val="00FD72F5"/>
    <w:rsid w:val="00FE01F1"/>
    <w:rsid w:val="00FE333A"/>
    <w:rsid w:val="00FF53DE"/>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3">
    <w:name w:val="heading 3"/>
    <w:basedOn w:val="note"/>
    <w:link w:val="Heading3Char"/>
    <w:unhideWhenUsed/>
    <w:qFormat/>
    <w:rsid w:val="00A96D5A"/>
    <w:pPr>
      <w:tabs>
        <w:tab w:val="clear" w:pos="1656"/>
      </w:tabs>
      <w:spacing w:after="240"/>
      <w:ind w:left="0" w:firstLine="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6D5A"/>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nhideWhenUsed/>
    <w:rsid w:val="00DC5489"/>
    <w:rPr>
      <w:sz w:val="16"/>
      <w:szCs w:val="16"/>
    </w:rPr>
  </w:style>
  <w:style w:type="paragraph" w:styleId="CommentText">
    <w:name w:val="annotation text"/>
    <w:basedOn w:val="Normal"/>
    <w:link w:val="CommentTextChar"/>
    <w:unhideWhenUsed/>
    <w:rsid w:val="00DC5489"/>
    <w:pPr>
      <w:spacing w:line="240" w:lineRule="auto"/>
    </w:pPr>
    <w:rPr>
      <w:sz w:val="20"/>
      <w:szCs w:val="20"/>
    </w:rPr>
  </w:style>
  <w:style w:type="character" w:customStyle="1" w:styleId="CommentTextChar">
    <w:name w:val="Comment Text Char"/>
    <w:basedOn w:val="DefaultParagraphFont"/>
    <w:link w:val="CommentText"/>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8F5A7E"/>
    <w:pPr>
      <w:tabs>
        <w:tab w:val="right" w:leader="dot" w:pos="9350"/>
      </w:tabs>
      <w:spacing w:after="100"/>
      <w:ind w:left="660"/>
    </w:pPr>
  </w:style>
  <w:style w:type="paragraph" w:styleId="TOC1">
    <w:name w:val="toc 1"/>
    <w:basedOn w:val="Normal"/>
    <w:next w:val="Normal"/>
    <w:autoRedefine/>
    <w:uiPriority w:val="39"/>
    <w:unhideWhenUsed/>
    <w:rsid w:val="00A96D5A"/>
    <w:pPr>
      <w:spacing w:after="100"/>
    </w:pPr>
  </w:style>
  <w:style w:type="paragraph" w:styleId="NoSpacing">
    <w:name w:val="No Spacing"/>
    <w:uiPriority w:val="1"/>
    <w:qFormat/>
    <w:rsid w:val="00240299"/>
    <w:pPr>
      <w:spacing w:after="0" w:line="240" w:lineRule="auto"/>
    </w:pPr>
  </w:style>
  <w:style w:type="paragraph" w:styleId="NormalWeb">
    <w:name w:val="Normal (Web)"/>
    <w:basedOn w:val="Normal"/>
    <w:uiPriority w:val="99"/>
    <w:unhideWhenUsed/>
    <w:rsid w:val="00CF1F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MEMOLevel1">
    <w:name w:val="1MEMO Level 1"/>
    <w:basedOn w:val="ListParagraph"/>
    <w:link w:val="1MEMOLevel1Char"/>
    <w:qFormat/>
    <w:rsid w:val="00BB5DE2"/>
    <w:pPr>
      <w:numPr>
        <w:numId w:val="11"/>
      </w:numPr>
      <w:spacing w:after="240" w:line="240" w:lineRule="auto"/>
      <w:ind w:left="0" w:firstLine="0"/>
      <w:contextualSpacing w:val="0"/>
    </w:pPr>
    <w:rPr>
      <w:rFonts w:ascii="Arial" w:eastAsia="Times New Roman" w:hAnsi="Arial" w:cs="Arial"/>
      <w:sz w:val="24"/>
      <w:szCs w:val="24"/>
    </w:rPr>
  </w:style>
  <w:style w:type="character" w:customStyle="1" w:styleId="1MEMOLevel1Char">
    <w:name w:val="1MEMO Level 1 Char"/>
    <w:basedOn w:val="DefaultParagraphFont"/>
    <w:link w:val="1MEMOLevel1"/>
    <w:rsid w:val="00BB5DE2"/>
    <w:rPr>
      <w:rFonts w:ascii="Arial" w:eastAsia="Times New Roman" w:hAnsi="Arial" w:cs="Arial"/>
      <w:sz w:val="24"/>
      <w:szCs w:val="24"/>
    </w:rPr>
  </w:style>
  <w:style w:type="character" w:styleId="Emphasis">
    <w:name w:val="Emphasis"/>
    <w:basedOn w:val="DefaultParagraphFont"/>
    <w:uiPriority w:val="20"/>
    <w:qFormat/>
    <w:rsid w:val="000F4471"/>
    <w:rPr>
      <w:i/>
      <w:iCs/>
    </w:rPr>
  </w:style>
  <w:style w:type="paragraph" w:styleId="HTMLPreformatted">
    <w:name w:val="HTML Preformatted"/>
    <w:basedOn w:val="Normal"/>
    <w:link w:val="HTMLPreformattedChar"/>
    <w:uiPriority w:val="99"/>
    <w:unhideWhenUsed/>
    <w:rsid w:val="005A3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DF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6727"/>
    <w:rPr>
      <w:color w:val="605E5C"/>
      <w:shd w:val="clear" w:color="auto" w:fill="E1DFDD"/>
    </w:rPr>
  </w:style>
  <w:style w:type="paragraph" w:customStyle="1" w:styleId="Default">
    <w:name w:val="Default"/>
    <w:rsid w:val="00904F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3069">
      <w:bodyDiv w:val="1"/>
      <w:marLeft w:val="0"/>
      <w:marRight w:val="0"/>
      <w:marTop w:val="0"/>
      <w:marBottom w:val="0"/>
      <w:divBdr>
        <w:top w:val="none" w:sz="0" w:space="0" w:color="auto"/>
        <w:left w:val="none" w:sz="0" w:space="0" w:color="auto"/>
        <w:bottom w:val="none" w:sz="0" w:space="0" w:color="auto"/>
        <w:right w:val="none" w:sz="0" w:space="0" w:color="auto"/>
      </w:divBdr>
    </w:div>
    <w:div w:id="351732307">
      <w:bodyDiv w:val="1"/>
      <w:marLeft w:val="0"/>
      <w:marRight w:val="0"/>
      <w:marTop w:val="0"/>
      <w:marBottom w:val="0"/>
      <w:divBdr>
        <w:top w:val="none" w:sz="0" w:space="0" w:color="auto"/>
        <w:left w:val="none" w:sz="0" w:space="0" w:color="auto"/>
        <w:bottom w:val="none" w:sz="0" w:space="0" w:color="auto"/>
        <w:right w:val="none" w:sz="0" w:space="0" w:color="auto"/>
      </w:divBdr>
    </w:div>
    <w:div w:id="527304177">
      <w:bodyDiv w:val="1"/>
      <w:marLeft w:val="0"/>
      <w:marRight w:val="0"/>
      <w:marTop w:val="0"/>
      <w:marBottom w:val="0"/>
      <w:divBdr>
        <w:top w:val="none" w:sz="0" w:space="0" w:color="auto"/>
        <w:left w:val="none" w:sz="0" w:space="0" w:color="auto"/>
        <w:bottom w:val="none" w:sz="0" w:space="0" w:color="auto"/>
        <w:right w:val="none" w:sz="0" w:space="0" w:color="auto"/>
      </w:divBdr>
    </w:div>
    <w:div w:id="561673145">
      <w:bodyDiv w:val="1"/>
      <w:marLeft w:val="0"/>
      <w:marRight w:val="0"/>
      <w:marTop w:val="0"/>
      <w:marBottom w:val="0"/>
      <w:divBdr>
        <w:top w:val="none" w:sz="0" w:space="0" w:color="auto"/>
        <w:left w:val="none" w:sz="0" w:space="0" w:color="auto"/>
        <w:bottom w:val="none" w:sz="0" w:space="0" w:color="auto"/>
        <w:right w:val="none" w:sz="0" w:space="0" w:color="auto"/>
      </w:divBdr>
    </w:div>
    <w:div w:id="1071267407">
      <w:bodyDiv w:val="1"/>
      <w:marLeft w:val="0"/>
      <w:marRight w:val="0"/>
      <w:marTop w:val="0"/>
      <w:marBottom w:val="0"/>
      <w:divBdr>
        <w:top w:val="none" w:sz="0" w:space="0" w:color="auto"/>
        <w:left w:val="none" w:sz="0" w:space="0" w:color="auto"/>
        <w:bottom w:val="none" w:sz="0" w:space="0" w:color="auto"/>
        <w:right w:val="none" w:sz="0" w:space="0" w:color="auto"/>
      </w:divBdr>
    </w:div>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 w:id="1596013718">
      <w:bodyDiv w:val="1"/>
      <w:marLeft w:val="0"/>
      <w:marRight w:val="0"/>
      <w:marTop w:val="0"/>
      <w:marBottom w:val="0"/>
      <w:divBdr>
        <w:top w:val="none" w:sz="0" w:space="0" w:color="auto"/>
        <w:left w:val="none" w:sz="0" w:space="0" w:color="auto"/>
        <w:bottom w:val="none" w:sz="0" w:space="0" w:color="auto"/>
        <w:right w:val="none" w:sz="0" w:space="0" w:color="auto"/>
      </w:divBdr>
    </w:div>
    <w:div w:id="1760062689">
      <w:bodyDiv w:val="1"/>
      <w:marLeft w:val="0"/>
      <w:marRight w:val="0"/>
      <w:marTop w:val="0"/>
      <w:marBottom w:val="0"/>
      <w:divBdr>
        <w:top w:val="none" w:sz="0" w:space="0" w:color="auto"/>
        <w:left w:val="none" w:sz="0" w:space="0" w:color="auto"/>
        <w:bottom w:val="none" w:sz="0" w:space="0" w:color="auto"/>
        <w:right w:val="none" w:sz="0" w:space="0" w:color="auto"/>
      </w:divBdr>
    </w:div>
    <w:div w:id="20676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admin updates to Templates at 5153.303-12 and 13.</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DASAP-90-879</_dlc_DocId>
    <_dlc_DocIdUrl xmlns="4d2834f2-6e62-48ef-822a-880d84868a39">
      <Url>https://spcs3.kc.army.mil/asaalt/ZPTeam/PPS/_layouts/15/DocIdRedir.aspx?ID=DASAP-90-879</Url>
      <Description>DASAP-90-879</Description>
    </_dlc_DocIdUrl>
    <WebPartName xmlns="4d2834f2-6e62-48ef-822a-880d84868a39" xsi:nil="true"/>
    <AFARSRevisionNo xmlns="4d2834f2-6e62-48ef-822a-880d84868a39">28.11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01333C-B18D-42C7-89B0-D84B0F74CBE2}">
  <ds:schemaRefs>
    <ds:schemaRef ds:uri="http://schemas.openxmlformats.org/officeDocument/2006/bibliography"/>
  </ds:schemaRefs>
</ds:datastoreItem>
</file>

<file path=customXml/itemProps2.xml><?xml version="1.0" encoding="utf-8"?>
<ds:datastoreItem xmlns:ds="http://schemas.openxmlformats.org/officeDocument/2006/customXml" ds:itemID="{E9FB7CA2-5413-428A-923C-736D6DF7BD94}">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00AB057D-AA36-4876-A930-33FEF918D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5.xml><?xml version="1.0" encoding="utf-8"?>
<ds:datastoreItem xmlns:ds="http://schemas.openxmlformats.org/officeDocument/2006/customXml" ds:itemID="{E5C7A933-D83E-47DA-AF84-AFCD2BBF0D1D}">
  <ds:schemaRefs>
    <ds:schemaRef ds:uri="http://schemas.microsoft.com/sharepoint/v3/contenttype/forms"/>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96</TotalTime>
  <Pages>30</Pages>
  <Words>8664</Words>
  <Characters>49388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AFARS 5153 Revision 28_11</vt:lpstr>
    </vt:vector>
  </TitlesOfParts>
  <Company>U.S. Army</Company>
  <LinksUpToDate>false</LinksUpToDate>
  <CharactersWithSpaces>57937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28_11</dc:title>
  <dc:creator>Administrator</dc:creator>
  <cp:lastModifiedBy>Jordan, Amanda C CIV USARMY HQDA ASA ALT (USA)</cp:lastModifiedBy>
  <cp:revision>15</cp:revision>
  <cp:lastPrinted>2013-09-26T13:16:00Z</cp:lastPrinted>
  <dcterms:created xsi:type="dcterms:W3CDTF">2024-09-03T12:57:00Z</dcterms:created>
  <dcterms:modified xsi:type="dcterms:W3CDTF">2024-10-09T16:47:00Z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8dbe2eed-939f-4451-8b71-08a7b2c91e2c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y fmtid="{D5CDD505-2E9C-101B-9397-08002B2CF9AE}" pid="42" name="ceb9413c6ca94765b17a7c77e496dffc">
    <vt:lpwstr/>
  </property>
  <property fmtid="{D5CDD505-2E9C-101B-9397-08002B2CF9AE}" pid="43" name="Organization Reviewed">
    <vt:lpwstr/>
  </property>
</Properties>
</file>