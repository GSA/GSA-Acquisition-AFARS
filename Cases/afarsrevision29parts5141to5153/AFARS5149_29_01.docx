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3163" w14:textId="21DFB448" w:rsidR="00E23ABD" w:rsidRPr="00154079" w:rsidRDefault="00E23ABD" w:rsidP="00154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4079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2C7E12" w:rsidRPr="00154079">
        <w:rPr>
          <w:rFonts w:ascii="Times New Roman" w:hAnsi="Times New Roman" w:cs="Times New Roman"/>
          <w:b/>
          <w:sz w:val="32"/>
          <w:szCs w:val="32"/>
        </w:rPr>
        <w:t>–</w:t>
      </w:r>
      <w:r w:rsidRPr="00154079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784688">
        <w:rPr>
          <w:rFonts w:ascii="Times New Roman" w:hAnsi="Times New Roman" w:cs="Times New Roman"/>
          <w:b/>
          <w:sz w:val="32"/>
          <w:szCs w:val="32"/>
        </w:rPr>
        <w:t>ART</w:t>
      </w:r>
      <w:r w:rsidRPr="00154079">
        <w:rPr>
          <w:rFonts w:ascii="Times New Roman" w:hAnsi="Times New Roman" w:cs="Times New Roman"/>
          <w:b/>
          <w:sz w:val="32"/>
          <w:szCs w:val="32"/>
        </w:rPr>
        <w:t xml:space="preserve"> 5149</w:t>
      </w:r>
    </w:p>
    <w:p w14:paraId="72BB3164" w14:textId="77777777" w:rsidR="00E23ABD" w:rsidRPr="00154079" w:rsidRDefault="00E23ABD" w:rsidP="00154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4079">
        <w:rPr>
          <w:rFonts w:ascii="Times New Roman" w:hAnsi="Times New Roman" w:cs="Times New Roman"/>
          <w:b/>
          <w:sz w:val="32"/>
          <w:szCs w:val="32"/>
        </w:rPr>
        <w:t>Termination of Contracts</w:t>
      </w:r>
    </w:p>
    <w:p w14:paraId="72BB3165" w14:textId="2E439C61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8-28T09:51:00Z">
        <w:r w:rsidR="001B285A" w:rsidDel="009B24AF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361ADC" w:rsidDel="009B24AF">
          <w:rPr>
            <w:rFonts w:ascii="Times New Roman" w:hAnsi="Times New Roman" w:cs="Times New Roman"/>
            <w:i/>
            <w:sz w:val="24"/>
            <w:szCs w:val="24"/>
          </w:rPr>
          <w:delText>1 May 2019</w:delText>
        </w:r>
      </w:del>
      <w:ins w:id="1" w:author="Jordan, Amanda C CIV USARMY HQDA ASA ALT (USA)" w:date="2024-09-22T17:57:00Z">
        <w:r w:rsidR="0021364D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8-28T09:51:00Z">
        <w:r w:rsidR="009B24AF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2512E17B" w14:textId="73FD334E" w:rsidR="00784688" w:rsidRPr="00784688" w:rsidRDefault="0015407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84688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84688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197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5149.1 – General Principles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60EB4C" w14:textId="638AC5D9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  Authorities and responsibilities.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FA49F" w14:textId="1EF509F9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5149.101-90  Contracts resulting from military interdepartmental purchase requests.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CB0B5B" w14:textId="6783BF01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5149.102  Notice of termination.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7F6040" w14:textId="5DC3D6EE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5149.107  Audit of prime contract settlement proposals and subcontract settlements.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9C5373" w14:textId="3120F226" w:rsidR="00784688" w:rsidRPr="00784688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2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5149.4 – Termination for Default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_Toc514071982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3A3CFE" w14:textId="18FFBD68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3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_Toc514071983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42AA6C" w14:textId="7E26BE3D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4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  Termination of fixed-price contracts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_Toc514071984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90DC62" w14:textId="0A1D4E91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5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5149.402-3  Procedure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_Toc514071985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636BB2" w14:textId="4C96BAD6" w:rsidR="00784688" w:rsidRPr="00784688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6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5149.5 – Contract Termination Clauses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_Toc514071986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79288" w14:textId="14188EC5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2D69CF" w14:textId="0434573D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5149.501-70  Special termination costs.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411486" w14:textId="715EBF14" w:rsidR="00784688" w:rsidRPr="00784688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5149.70 – Special Termination Requirements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BD28DA" w14:textId="24470CD1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5149.7001  Congressional notification on significant contract terminations.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D51AAB" w14:textId="202C5101" w:rsidR="00784688" w:rsidRPr="00784688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5149.7003  Notification of anticipated contract terminations or reductions.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92D60B" w14:textId="71DC220B" w:rsidR="00154079" w:rsidRPr="00154079" w:rsidRDefault="00154079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154079">
      <w:pPr>
        <w:pStyle w:val="Heading3"/>
      </w:pPr>
      <w:bookmarkStart w:id="3" w:name="_Toc514071977"/>
      <w:r w:rsidRPr="00E23ABD">
        <w:t xml:space="preserve">Subpart 5149.1 – General </w:t>
      </w:r>
      <w:r w:rsidRPr="00154079">
        <w:t>Principles</w:t>
      </w:r>
      <w:bookmarkEnd w:id="3"/>
    </w:p>
    <w:p w14:paraId="72BB3167" w14:textId="77777777" w:rsidR="00E23ABD" w:rsidRPr="00E23ABD" w:rsidRDefault="00E23ABD" w:rsidP="00154079">
      <w:pPr>
        <w:pStyle w:val="Heading4"/>
      </w:pPr>
      <w:bookmarkStart w:id="4" w:name="_Toc514071978"/>
      <w:r w:rsidRPr="00E23ABD">
        <w:t>5149.101  Authorities and responsibilities.</w:t>
      </w:r>
      <w:bookmarkEnd w:id="4"/>
    </w:p>
    <w:p w14:paraId="72BB3168" w14:textId="77777777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>(b)(</w:t>
      </w:r>
      <w:r w:rsidR="00426F13" w:rsidRPr="00C528E3">
        <w:rPr>
          <w:rFonts w:ascii="Times New Roman" w:hAnsi="Times New Roman" w:cs="Times New Roman"/>
          <w:sz w:val="24"/>
          <w:szCs w:val="24"/>
        </w:rPr>
        <w:t>i</w:t>
      </w:r>
      <w:r w:rsidRPr="00C528E3">
        <w:rPr>
          <w:rFonts w:ascii="Times New Roman" w:hAnsi="Times New Roman" w:cs="Times New Roman"/>
          <w:sz w:val="24"/>
          <w:szCs w:val="24"/>
        </w:rPr>
        <w:t xml:space="preserve">)  Contracting officers should exercise the authority to terminate a contract for convenience of the Government only after </w:t>
      </w:r>
      <w:r w:rsidR="00904FED" w:rsidRPr="00C528E3">
        <w:rPr>
          <w:rFonts w:ascii="Times New Roman" w:hAnsi="Times New Roman" w:cs="Times New Roman"/>
          <w:sz w:val="24"/>
          <w:szCs w:val="24"/>
        </w:rPr>
        <w:t>full coordination with senior officials of</w:t>
      </w:r>
      <w:r w:rsidRPr="00C528E3">
        <w:rPr>
          <w:rFonts w:ascii="Times New Roman" w:hAnsi="Times New Roman" w:cs="Times New Roman"/>
          <w:sz w:val="24"/>
          <w:szCs w:val="24"/>
        </w:rPr>
        <w:t xml:space="preserve"> the activity which requested </w:t>
      </w:r>
      <w:r w:rsidR="00DA6786" w:rsidRPr="00C528E3">
        <w:rPr>
          <w:rFonts w:ascii="Times New Roman" w:hAnsi="Times New Roman" w:cs="Times New Roman"/>
          <w:sz w:val="24"/>
          <w:szCs w:val="24"/>
        </w:rPr>
        <w:t xml:space="preserve">establishment of </w:t>
      </w:r>
      <w:r w:rsidRPr="00C528E3">
        <w:rPr>
          <w:rFonts w:ascii="Times New Roman" w:hAnsi="Times New Roman" w:cs="Times New Roman"/>
          <w:sz w:val="24"/>
          <w:szCs w:val="24"/>
        </w:rPr>
        <w:t>the contract.</w:t>
      </w:r>
    </w:p>
    <w:p w14:paraId="72BB3169" w14:textId="77777777" w:rsidR="00E23ABD" w:rsidRPr="00E23ABD" w:rsidRDefault="00E23ABD" w:rsidP="00154079">
      <w:pPr>
        <w:pStyle w:val="Heading4"/>
      </w:pPr>
      <w:bookmarkStart w:id="5" w:name="_Toc514071979"/>
      <w:r w:rsidRPr="00E23ABD">
        <w:t>5149.101-90  Contracts resulting from military interdepartmental purchase requests.</w:t>
      </w:r>
      <w:bookmarkEnd w:id="5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154079">
      <w:pPr>
        <w:pStyle w:val="Heading4"/>
      </w:pPr>
      <w:bookmarkStart w:id="6" w:name="_Toc514071980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6"/>
    </w:p>
    <w:p w14:paraId="72BB316C" w14:textId="73CECB2E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t xml:space="preserve">The </w:t>
      </w:r>
      <w:ins w:id="7" w:author="Jordan, Amanda C CIV USARMY HQDA ASA ALT (USA)" w:date="2024-08-28T09:53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8" w:author="Jordan, Amanda C CIV USARMY HQDA ASA ALT (USA)" w:date="2024-08-28T09:53:00Z">
        <w:r w:rsidRPr="006D7404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6D7404">
        <w:rPr>
          <w:rFonts w:ascii="Times New Roman" w:hAnsi="Times New Roman" w:cs="Times New Roman"/>
          <w:sz w:val="24"/>
          <w:szCs w:val="24"/>
        </w:rPr>
        <w:t xml:space="preserve">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in accordance with </w:t>
      </w:r>
      <w:ins w:id="9" w:author="Jordan, Amanda C CIV USARMY HQDA ASA ALT (USA)" w:date="2024-08-28T09:51:00Z">
        <w:r w:rsidR="009B24AF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6D7404">
        <w:rPr>
          <w:rFonts w:ascii="Times New Roman" w:hAnsi="Times New Roman" w:cs="Times New Roman"/>
          <w:sz w:val="24"/>
          <w:szCs w:val="24"/>
        </w:rPr>
        <w:t>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 xml:space="preserve">nclude a copy of the </w:t>
      </w:r>
      <w:ins w:id="10" w:author="Jordan, Amanda C CIV USARMY HQDA ASA ALT (USA)" w:date="2024-08-28T09:54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11" w:author="Jordan, Amanda C CIV USARMY HQDA ASA ALT (USA)" w:date="2024-08-28T09:54:00Z">
        <w:r w:rsidRPr="006D7404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6D7404">
        <w:rPr>
          <w:rFonts w:ascii="Times New Roman" w:hAnsi="Times New Roman" w:cs="Times New Roman"/>
          <w:sz w:val="24"/>
          <w:szCs w:val="24"/>
        </w:rPr>
        <w:t>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72BB316D" w14:textId="77777777" w:rsidR="00E23ABD" w:rsidRPr="004173F5" w:rsidRDefault="00E23ABD" w:rsidP="00154079">
      <w:pPr>
        <w:pStyle w:val="Heading4"/>
      </w:pPr>
      <w:bookmarkStart w:id="12" w:name="_Toc514071981"/>
      <w:r w:rsidRPr="004173F5">
        <w:t>5149.107  Audit of prime contract settlement proposals and subcontract settlements.</w:t>
      </w:r>
      <w:bookmarkEnd w:id="12"/>
    </w:p>
    <w:p w14:paraId="72BB316E" w14:textId="77777777" w:rsidR="00E23ABD" w:rsidRPr="00E23ABD" w:rsidRDefault="00E23ABD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(a)  Within five calendar days after receipt from the contractor, send electronically all settlement proposals to the responsible audit office</w:t>
      </w:r>
      <w:r w:rsidR="00821197">
        <w:rPr>
          <w:rFonts w:ascii="Times New Roman" w:hAnsi="Times New Roman" w:cs="Times New Roman"/>
          <w:sz w:val="24"/>
          <w:szCs w:val="24"/>
        </w:rPr>
        <w:t xml:space="preserve">. </w:t>
      </w:r>
      <w:r w:rsidRPr="00E23ABD">
        <w:rPr>
          <w:rFonts w:ascii="Times New Roman" w:hAnsi="Times New Roman" w:cs="Times New Roman"/>
          <w:sz w:val="24"/>
          <w:szCs w:val="24"/>
        </w:rPr>
        <w:t xml:space="preserve"> </w:t>
      </w:r>
      <w:r w:rsidR="00821197">
        <w:rPr>
          <w:rFonts w:ascii="Times New Roman" w:hAnsi="Times New Roman" w:cs="Times New Roman"/>
          <w:sz w:val="24"/>
          <w:szCs w:val="24"/>
        </w:rPr>
        <w:t>I</w:t>
      </w:r>
      <w:r w:rsidRPr="00E23ABD">
        <w:rPr>
          <w:rFonts w:ascii="Times New Roman" w:hAnsi="Times New Roman" w:cs="Times New Roman"/>
          <w:sz w:val="24"/>
          <w:szCs w:val="24"/>
        </w:rPr>
        <w:t>nclud</w:t>
      </w:r>
      <w:r w:rsidR="00821197">
        <w:rPr>
          <w:rFonts w:ascii="Times New Roman" w:hAnsi="Times New Roman" w:cs="Times New Roman"/>
          <w:sz w:val="24"/>
          <w:szCs w:val="24"/>
        </w:rPr>
        <w:t>e</w:t>
      </w:r>
      <w:r w:rsidRPr="00E23ABD">
        <w:rPr>
          <w:rFonts w:ascii="Times New Roman" w:hAnsi="Times New Roman" w:cs="Times New Roman"/>
          <w:sz w:val="24"/>
          <w:szCs w:val="24"/>
        </w:rPr>
        <w:t xml:space="preserve"> inventory and accounting information and related documents.</w:t>
      </w:r>
    </w:p>
    <w:p w14:paraId="72BB316F" w14:textId="77777777" w:rsidR="00E23ABD" w:rsidRPr="00E23ABD" w:rsidRDefault="00E23ABD" w:rsidP="00154079">
      <w:pPr>
        <w:pStyle w:val="Heading3"/>
      </w:pPr>
      <w:bookmarkStart w:id="13" w:name="_Toc514071982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13"/>
    </w:p>
    <w:p w14:paraId="72BB3170" w14:textId="77777777" w:rsidR="00B777BC" w:rsidRDefault="00B777BC" w:rsidP="00154079">
      <w:pPr>
        <w:pStyle w:val="Heading4"/>
      </w:pPr>
      <w:bookmarkStart w:id="14" w:name="_Toc514071983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14"/>
    </w:p>
    <w:p w14:paraId="72BB3172" w14:textId="7954A727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ins w:id="15" w:author="Jordan, Amanda C CIV USARMY HQDA ASA ALT (USA)" w:date="2024-08-28T09:51:00Z">
        <w:r w:rsidR="009B24AF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154079">
      <w:pPr>
        <w:pStyle w:val="Heading4"/>
      </w:pPr>
      <w:bookmarkStart w:id="16" w:name="_Toc514071984"/>
      <w:r w:rsidRPr="00E23ABD">
        <w:t>5149.402  Termination of fixed-price contracts for default.</w:t>
      </w:r>
      <w:bookmarkEnd w:id="16"/>
    </w:p>
    <w:p w14:paraId="72BB3174" w14:textId="77777777" w:rsidR="00E23ABD" w:rsidRPr="00E23ABD" w:rsidRDefault="00E23ABD" w:rsidP="00154079">
      <w:pPr>
        <w:pStyle w:val="Heading4"/>
      </w:pPr>
      <w:bookmarkStart w:id="17" w:name="_Toc514071985"/>
      <w:r w:rsidRPr="00E23ABD">
        <w:t>5149.402-3  Procedure for default.</w:t>
      </w:r>
      <w:bookmarkEnd w:id="17"/>
    </w:p>
    <w:p w14:paraId="72BB3175" w14:textId="77777777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>(e)(4)  Contracting officers should not terminate for default any contract with a small business firm to whom a Certificate of Competency was issued, or to whom loans were made with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 the</w:t>
      </w:r>
      <w:r w:rsidRPr="00C528E3">
        <w:rPr>
          <w:rFonts w:ascii="Times New Roman" w:hAnsi="Times New Roman" w:cs="Times New Roman"/>
          <w:sz w:val="24"/>
          <w:szCs w:val="24"/>
        </w:rPr>
        <w:t xml:space="preserve"> S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mall </w:t>
      </w:r>
      <w:r w:rsidRPr="00C528E3">
        <w:rPr>
          <w:rFonts w:ascii="Times New Roman" w:hAnsi="Times New Roman" w:cs="Times New Roman"/>
          <w:sz w:val="24"/>
          <w:szCs w:val="24"/>
        </w:rPr>
        <w:t>B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usiness </w:t>
      </w:r>
      <w:r w:rsidRPr="00C528E3">
        <w:rPr>
          <w:rFonts w:ascii="Times New Roman" w:hAnsi="Times New Roman" w:cs="Times New Roman"/>
          <w:sz w:val="24"/>
          <w:szCs w:val="24"/>
        </w:rPr>
        <w:t>A</w:t>
      </w:r>
      <w:r w:rsidR="000F0F17" w:rsidRPr="00C528E3">
        <w:rPr>
          <w:rFonts w:ascii="Times New Roman" w:hAnsi="Times New Roman" w:cs="Times New Roman"/>
          <w:sz w:val="24"/>
          <w:szCs w:val="24"/>
        </w:rPr>
        <w:t>dministration</w:t>
      </w:r>
      <w:r w:rsidRPr="00C528E3">
        <w:rPr>
          <w:rFonts w:ascii="Times New Roman" w:hAnsi="Times New Roman" w:cs="Times New Roman"/>
          <w:sz w:val="24"/>
          <w:szCs w:val="24"/>
        </w:rPr>
        <w:t xml:space="preserve">’s participation, without prior written approval of the </w:t>
      </w:r>
      <w:r w:rsidR="00821197" w:rsidRPr="00C528E3">
        <w:rPr>
          <w:rFonts w:ascii="Times New Roman" w:hAnsi="Times New Roman" w:cs="Times New Roman"/>
          <w:sz w:val="24"/>
          <w:szCs w:val="24"/>
        </w:rPr>
        <w:t>h</w:t>
      </w:r>
      <w:r w:rsidRPr="00C528E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21197" w:rsidRPr="00C528E3">
        <w:rPr>
          <w:rFonts w:ascii="Times New Roman" w:hAnsi="Times New Roman" w:cs="Times New Roman"/>
          <w:sz w:val="24"/>
          <w:szCs w:val="24"/>
        </w:rPr>
        <w:t>c</w:t>
      </w:r>
      <w:r w:rsidRPr="00C528E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21197" w:rsidRPr="00C528E3">
        <w:rPr>
          <w:rFonts w:ascii="Times New Roman" w:hAnsi="Times New Roman" w:cs="Times New Roman"/>
          <w:sz w:val="24"/>
          <w:szCs w:val="24"/>
        </w:rPr>
        <w:t>a</w:t>
      </w:r>
      <w:r w:rsidRPr="00C528E3">
        <w:rPr>
          <w:rFonts w:ascii="Times New Roman" w:hAnsi="Times New Roman" w:cs="Times New Roman"/>
          <w:sz w:val="24"/>
          <w:szCs w:val="24"/>
        </w:rPr>
        <w:t>ctivity.</w:t>
      </w:r>
    </w:p>
    <w:p w14:paraId="72BB3176" w14:textId="3A81F4B0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 xml:space="preserve">(f)(6) </w:t>
      </w:r>
      <w:r w:rsidR="002C7E12" w:rsidRPr="00C528E3">
        <w:rPr>
          <w:rFonts w:ascii="Times New Roman" w:hAnsi="Times New Roman" w:cs="Times New Roman"/>
          <w:sz w:val="24"/>
          <w:szCs w:val="24"/>
        </w:rPr>
        <w:t xml:space="preserve"> </w:t>
      </w:r>
      <w:r w:rsidRPr="00C528E3">
        <w:rPr>
          <w:rFonts w:ascii="Times New Roman" w:hAnsi="Times New Roman" w:cs="Times New Roman"/>
          <w:sz w:val="24"/>
          <w:szCs w:val="24"/>
        </w:rPr>
        <w:t xml:space="preserve">When unliquidated progress payments, advance payments, guaranteed loans, or anticipated excess repurchase costs are involved, the </w:t>
      </w:r>
      <w:ins w:id="18" w:author="Jordan, Amanda C CIV USARMY HQDA ASA ALT (USA)" w:date="2024-08-28T09:54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19" w:author="Jordan, Amanda C CIV USARMY HQDA ASA ALT (USA)" w:date="2024-08-28T09:54:00Z">
        <w:r w:rsidRPr="00C528E3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528E3">
        <w:rPr>
          <w:rFonts w:ascii="Times New Roman" w:hAnsi="Times New Roman" w:cs="Times New Roman"/>
          <w:sz w:val="24"/>
          <w:szCs w:val="24"/>
        </w:rPr>
        <w:t>ontracting officer must</w:t>
      </w:r>
      <w:r w:rsidR="00EA5234" w:rsidRPr="00C528E3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2BB3177" w14:textId="11F44982" w:rsidR="00E23ABD" w:rsidRPr="00E23ABD" w:rsidRDefault="00E23ABD" w:rsidP="00DC73B1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</w:t>
      </w:r>
      <w:r w:rsidR="00EA5234">
        <w:rPr>
          <w:rFonts w:ascii="Times New Roman" w:hAnsi="Times New Roman" w:cs="Times New Roman"/>
          <w:sz w:val="24"/>
          <w:szCs w:val="24"/>
        </w:rPr>
        <w:t>A</w:t>
      </w:r>
      <w:r w:rsidRPr="00E23ABD">
        <w:rPr>
          <w:rFonts w:ascii="Times New Roman" w:hAnsi="Times New Roman" w:cs="Times New Roman"/>
          <w:sz w:val="24"/>
          <w:szCs w:val="24"/>
        </w:rPr>
        <w:t xml:space="preserve">)  Obtain from the </w:t>
      </w:r>
      <w:del w:id="20" w:author="Jordan, Amanda C CIV USARMY HQDA ASA ALT (USA)" w:date="2024-08-28T09:51:00Z">
        <w:r w:rsidR="000F0F17" w:rsidDel="009B24AF">
          <w:rPr>
            <w:rFonts w:ascii="Times New Roman" w:hAnsi="Times New Roman" w:cs="Times New Roman"/>
            <w:sz w:val="24"/>
            <w:szCs w:val="24"/>
          </w:rPr>
          <w:delText>a</w:delText>
        </w:r>
        <w:r w:rsidRPr="00E23ABD" w:rsidDel="009B24AF">
          <w:rPr>
            <w:rFonts w:ascii="Times New Roman" w:hAnsi="Times New Roman" w:cs="Times New Roman"/>
            <w:sz w:val="24"/>
            <w:szCs w:val="24"/>
          </w:rPr>
          <w:delText xml:space="preserve">dministrative </w:delText>
        </w:r>
      </w:del>
      <w:ins w:id="21" w:author="Jordan, Amanda C CIV USARMY HQDA ASA ALT (USA)" w:date="2024-08-28T09:51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22" w:author="Jordan, Amanda C CIV USARMY HQDA ASA ALT (USA)" w:date="2024-08-28T09:51:00Z">
        <w:r w:rsidR="000F0F17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E23ABD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0F0F17">
        <w:rPr>
          <w:rFonts w:ascii="Times New Roman" w:hAnsi="Times New Roman" w:cs="Times New Roman"/>
          <w:sz w:val="24"/>
          <w:szCs w:val="24"/>
        </w:rPr>
        <w:t>o</w:t>
      </w:r>
      <w:r w:rsidRPr="00E23ABD">
        <w:rPr>
          <w:rFonts w:ascii="Times New Roman" w:hAnsi="Times New Roman" w:cs="Times New Roman"/>
          <w:sz w:val="24"/>
          <w:szCs w:val="24"/>
        </w:rPr>
        <w:t>fficer a statement of the value of the inventory that may be available for offset against the outstanding financing</w:t>
      </w:r>
      <w:r w:rsidR="00EA5234">
        <w:rPr>
          <w:rFonts w:ascii="Times New Roman" w:hAnsi="Times New Roman" w:cs="Times New Roman"/>
          <w:sz w:val="24"/>
          <w:szCs w:val="24"/>
        </w:rPr>
        <w:t>; and</w:t>
      </w:r>
    </w:p>
    <w:p w14:paraId="72BB3178" w14:textId="77777777" w:rsidR="00E23ABD" w:rsidRDefault="00E23ABD" w:rsidP="00DC73B1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</w:t>
      </w:r>
      <w:r w:rsidR="00EA5234">
        <w:rPr>
          <w:rFonts w:ascii="Times New Roman" w:hAnsi="Times New Roman" w:cs="Times New Roman"/>
          <w:sz w:val="24"/>
          <w:szCs w:val="24"/>
        </w:rPr>
        <w:t>B</w:t>
      </w:r>
      <w:r w:rsidR="00651429" w:rsidRPr="00651429">
        <w:rPr>
          <w:rFonts w:ascii="Times New Roman" w:hAnsi="Times New Roman" w:cs="Times New Roman"/>
          <w:sz w:val="24"/>
          <w:szCs w:val="24"/>
        </w:rPr>
        <w:t>)</w:t>
      </w:r>
      <w:r w:rsidRPr="00E23ABD">
        <w:rPr>
          <w:rFonts w:ascii="Times New Roman" w:hAnsi="Times New Roman" w:cs="Times New Roman"/>
          <w:sz w:val="24"/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154079">
      <w:pPr>
        <w:pStyle w:val="Heading3"/>
      </w:pPr>
      <w:bookmarkStart w:id="23" w:name="_Toc514071986"/>
      <w:r w:rsidRPr="00285200">
        <w:t>Subpart 5149.5 – Contract Termination Clauses</w:t>
      </w:r>
      <w:bookmarkEnd w:id="23"/>
    </w:p>
    <w:p w14:paraId="72BB317A" w14:textId="77777777" w:rsidR="00285200" w:rsidRPr="00285200" w:rsidRDefault="00285200" w:rsidP="00154079">
      <w:pPr>
        <w:pStyle w:val="Heading4"/>
      </w:pPr>
      <w:bookmarkStart w:id="24" w:name="_Toc514071987"/>
      <w:r w:rsidRPr="00285200">
        <w:t>5149.501  General.</w:t>
      </w:r>
      <w:bookmarkEnd w:id="24"/>
    </w:p>
    <w:p w14:paraId="72BB317B" w14:textId="77777777" w:rsidR="00285200" w:rsidRDefault="00285200" w:rsidP="00154079">
      <w:pPr>
        <w:pStyle w:val="Heading4"/>
      </w:pPr>
      <w:bookmarkStart w:id="25" w:name="_Toc514071988"/>
      <w:r w:rsidRPr="00285200">
        <w:t>5149.501-70  Special termination costs.</w:t>
      </w:r>
      <w:bookmarkEnd w:id="25"/>
    </w:p>
    <w:p w14:paraId="72BB317C" w14:textId="69629368" w:rsidR="00285200" w:rsidRPr="00285200" w:rsidRDefault="00285200" w:rsidP="00285200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85200">
        <w:rPr>
          <w:rFonts w:ascii="Times New Roman" w:hAnsi="Times New Roman" w:cs="Times New Roman"/>
          <w:sz w:val="24"/>
          <w:szCs w:val="24"/>
        </w:rPr>
        <w:t xml:space="preserve">(a)  </w:t>
      </w:r>
      <w:r w:rsidR="004723BA" w:rsidRPr="009B24AF">
        <w:rPr>
          <w:rFonts w:ascii="Times New Roman" w:hAnsi="Times New Roman" w:cs="Times New Roman"/>
          <w:sz w:val="24"/>
          <w:szCs w:val="24"/>
        </w:rPr>
        <w:t>I</w:t>
      </w:r>
      <w:ins w:id="26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>n accordance with</w:t>
        </w:r>
      </w:ins>
      <w:del w:id="27" w:author="Jordan, Amanda C CIV USARMY HQDA ASA ALT (USA)" w:date="2024-08-28T09:51:00Z">
        <w:r w:rsidR="004723BA" w:rsidRPr="004B7071" w:rsidDel="009B24AF">
          <w:rPr>
            <w:rFonts w:ascii="Times New Roman" w:hAnsi="Times New Roman" w:cs="Times New Roman"/>
            <w:sz w:val="24"/>
            <w:szCs w:val="24"/>
          </w:rPr>
          <w:delText>AW</w:delText>
        </w:r>
      </w:del>
      <w:r w:rsidR="004723BA" w:rsidRPr="004B7071">
        <w:rPr>
          <w:rFonts w:ascii="Times New Roman" w:hAnsi="Times New Roman" w:cs="Times New Roman"/>
          <w:sz w:val="24"/>
          <w:szCs w:val="24"/>
        </w:rPr>
        <w:t xml:space="preserve"> DFARS 249.501-70, t</w:t>
      </w:r>
      <w:r w:rsidRPr="004B7071">
        <w:rPr>
          <w:rFonts w:ascii="Times New Roman" w:hAnsi="Times New Roman" w:cs="Times New Roman"/>
          <w:sz w:val="24"/>
          <w:szCs w:val="24"/>
        </w:rPr>
        <w:t>he</w:t>
      </w:r>
      <w:r w:rsidRPr="00285200">
        <w:rPr>
          <w:rFonts w:ascii="Times New Roman" w:hAnsi="Times New Roman" w:cs="Times New Roman"/>
          <w:sz w:val="24"/>
          <w:szCs w:val="24"/>
        </w:rPr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154079">
      <w:pPr>
        <w:pStyle w:val="Heading3"/>
      </w:pPr>
      <w:bookmarkStart w:id="28" w:name="_Toc514071989"/>
      <w:r w:rsidRPr="00E23ABD"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28"/>
    </w:p>
    <w:p w14:paraId="72BB317E" w14:textId="77777777" w:rsidR="00E23ABD" w:rsidRPr="00E23ABD" w:rsidRDefault="00E23ABD" w:rsidP="00154079">
      <w:pPr>
        <w:pStyle w:val="Heading4"/>
      </w:pPr>
      <w:bookmarkStart w:id="29" w:name="_Toc514071990"/>
      <w:r w:rsidRPr="00E23ABD">
        <w:t>5149.7001  Congressional notification on significant contract terminations.</w:t>
      </w:r>
      <w:bookmarkEnd w:id="29"/>
    </w:p>
    <w:p w14:paraId="72BB317F" w14:textId="264BD19A" w:rsidR="002F7607" w:rsidRDefault="00B24E8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 w:rsidR="00037A53">
        <w:rPr>
          <w:rFonts w:ascii="Times New Roman" w:hAnsi="Times New Roman" w:cs="Times New Roman"/>
          <w:sz w:val="24"/>
          <w:szCs w:val="24"/>
        </w:rPr>
        <w:t xml:space="preserve">The </w:t>
      </w:r>
      <w:ins w:id="30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31" w:author="Jordan, Amanda C CIV USARMY HQDA ASA ALT (USA)" w:date="2024-08-28T09:52:00Z">
        <w:r w:rsidR="00037A53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037A53">
        <w:rPr>
          <w:rFonts w:ascii="Times New Roman" w:hAnsi="Times New Roman" w:cs="Times New Roman"/>
          <w:sz w:val="24"/>
          <w:szCs w:val="24"/>
        </w:rPr>
        <w:t xml:space="preserve">ontracting officer shall </w:t>
      </w:r>
      <w:r w:rsidR="00037A53" w:rsidRPr="005139FC">
        <w:rPr>
          <w:rFonts w:ascii="Times New Roman" w:hAnsi="Times New Roman" w:cs="Times New Roman"/>
          <w:sz w:val="24"/>
          <w:szCs w:val="24"/>
        </w:rPr>
        <w:t>send</w:t>
      </w:r>
      <w:r w:rsidR="00551DC5">
        <w:rPr>
          <w:rFonts w:ascii="Times New Roman" w:hAnsi="Times New Roman" w:cs="Times New Roman"/>
          <w:sz w:val="24"/>
          <w:szCs w:val="24"/>
        </w:rPr>
        <w:t xml:space="preserve"> to the</w:t>
      </w:r>
      <w:r w:rsidR="00037A53" w:rsidRPr="005139FC">
        <w:rPr>
          <w:rFonts w:ascii="Times New Roman" w:hAnsi="Times New Roman" w:cs="Times New Roman"/>
          <w:sz w:val="24"/>
          <w:szCs w:val="24"/>
        </w:rPr>
        <w:t xml:space="preserve"> </w:t>
      </w:r>
      <w:r w:rsidR="00037A53" w:rsidRPr="00D2357F">
        <w:rPr>
          <w:rFonts w:ascii="Times New Roman" w:hAnsi="Times New Roman" w:cs="Times New Roman"/>
          <w:sz w:val="24"/>
          <w:szCs w:val="24"/>
        </w:rPr>
        <w:t xml:space="preserve">Office of the Deputy Assistant Secretary of the Army (Procurement) </w:t>
      </w:r>
      <w:r w:rsidR="00037A53">
        <w:rPr>
          <w:rFonts w:ascii="Times New Roman" w:hAnsi="Times New Roman" w:cs="Times New Roman"/>
          <w:sz w:val="24"/>
          <w:szCs w:val="24"/>
        </w:rPr>
        <w:t xml:space="preserve">(ODASA(P)) </w:t>
      </w:r>
      <w:r>
        <w:rPr>
          <w:rFonts w:ascii="Times New Roman" w:hAnsi="Times New Roman" w:cs="Times New Roman"/>
          <w:sz w:val="24"/>
          <w:szCs w:val="24"/>
        </w:rPr>
        <w:t>notifications</w:t>
      </w:r>
      <w:r w:rsidR="00292F3A">
        <w:rPr>
          <w:rFonts w:ascii="Times New Roman" w:hAnsi="Times New Roman" w:cs="Times New Roman"/>
          <w:sz w:val="24"/>
          <w:szCs w:val="24"/>
        </w:rPr>
        <w:t xml:space="preserve"> of significant contract terminations</w:t>
      </w:r>
      <w:r w:rsidR="00074B82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2BB3180" w14:textId="3E5D56F3" w:rsidR="00037A53" w:rsidRDefault="00037A5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24E8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 soon as the </w:t>
      </w:r>
      <w:ins w:id="32" w:author="Jordan, Amanda C CIV USARMY HQDA ASA ALT (USA)" w:date="2024-08-28T09:54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33" w:author="Jordan, Amanda C CIV USARMY HQDA ASA ALT (USA)" w:date="2024-08-28T09:54:00Z">
        <w:r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5139FC">
        <w:rPr>
          <w:rFonts w:ascii="Times New Roman" w:hAnsi="Times New Roman" w:cs="Times New Roman"/>
          <w:sz w:val="24"/>
          <w:szCs w:val="24"/>
        </w:rPr>
        <w:t xml:space="preserve">ontracting officer </w:t>
      </w:r>
      <w:r>
        <w:rPr>
          <w:rFonts w:ascii="Times New Roman" w:hAnsi="Times New Roman" w:cs="Times New Roman"/>
          <w:sz w:val="24"/>
          <w:szCs w:val="24"/>
        </w:rPr>
        <w:t xml:space="preserve">identifies a </w:t>
      </w:r>
      <w:r w:rsidRPr="005139FC">
        <w:rPr>
          <w:rFonts w:ascii="Times New Roman" w:hAnsi="Times New Roman" w:cs="Times New Roman"/>
          <w:sz w:val="24"/>
          <w:szCs w:val="24"/>
        </w:rPr>
        <w:t>potential full or partial terminatio</w:t>
      </w:r>
      <w:r>
        <w:rPr>
          <w:rFonts w:ascii="Times New Roman" w:hAnsi="Times New Roman" w:cs="Times New Roman"/>
          <w:sz w:val="24"/>
          <w:szCs w:val="24"/>
        </w:rPr>
        <w:t>n; and</w:t>
      </w:r>
    </w:p>
    <w:p w14:paraId="72BB3181" w14:textId="228F553C" w:rsidR="00037A53" w:rsidRDefault="00037A5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24E81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Once the </w:t>
      </w:r>
      <w:ins w:id="34" w:author="Jordan, Amanda C CIV USARMY HQDA ASA ALT (USA)" w:date="2024-08-28T09:54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35" w:author="Jordan, Amanda C CIV USARMY HQDA ASA ALT (USA)" w:date="2024-08-28T09:54:00Z">
        <w:r w:rsidR="00C5612A" w:rsidRPr="009E58F0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C5612A" w:rsidRPr="009E58F0">
        <w:rPr>
          <w:rFonts w:ascii="Times New Roman" w:hAnsi="Times New Roman" w:cs="Times New Roman"/>
          <w:sz w:val="24"/>
          <w:szCs w:val="24"/>
        </w:rPr>
        <w:t>ontracting officer has made a final decision to terminate</w:t>
      </w:r>
      <w:r w:rsidR="008B71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B3182" w14:textId="5AED1827" w:rsidR="00B24E81" w:rsidRPr="00E23ABD" w:rsidRDefault="00B24E81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551DC5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The </w:t>
      </w:r>
      <w:ins w:id="36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37" w:author="Jordan, Amanda C CIV USARMY HQDA ASA ALT (USA)" w:date="2024-08-28T09:52:00Z">
        <w:r w:rsidRPr="00E23ABD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E23ABD">
        <w:rPr>
          <w:rFonts w:ascii="Times New Roman" w:hAnsi="Times New Roman" w:cs="Times New Roman"/>
          <w:sz w:val="24"/>
          <w:szCs w:val="24"/>
        </w:rPr>
        <w:t>ontracting officer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="00292F3A">
        <w:rPr>
          <w:rFonts w:ascii="Times New Roman" w:hAnsi="Times New Roman" w:cs="Times New Roman"/>
          <w:sz w:val="24"/>
          <w:szCs w:val="24"/>
        </w:rPr>
        <w:t xml:space="preserve">is not authorized to </w:t>
      </w:r>
      <w:r w:rsidRPr="00D2357F">
        <w:rPr>
          <w:rFonts w:ascii="Times New Roman" w:hAnsi="Times New Roman" w:cs="Times New Roman"/>
          <w:sz w:val="24"/>
          <w:szCs w:val="24"/>
        </w:rPr>
        <w:t xml:space="preserve">release </w:t>
      </w:r>
      <w:r w:rsidRPr="009E58F0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993">
        <w:rPr>
          <w:rFonts w:ascii="Times New Roman" w:hAnsi="Times New Roman" w:cs="Times New Roman"/>
          <w:sz w:val="24"/>
          <w:szCs w:val="24"/>
        </w:rPr>
        <w:t xml:space="preserve">termination </w:t>
      </w:r>
      <w:r w:rsidRPr="00E23ABD">
        <w:rPr>
          <w:rFonts w:ascii="Times New Roman" w:hAnsi="Times New Roman" w:cs="Times New Roman"/>
          <w:sz w:val="24"/>
          <w:szCs w:val="24"/>
        </w:rPr>
        <w:t>notice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or any information concerning the proposed </w:t>
      </w:r>
      <w:r w:rsidR="00292F3A">
        <w:rPr>
          <w:rFonts w:ascii="Times New Roman" w:hAnsi="Times New Roman" w:cs="Times New Roman"/>
          <w:sz w:val="24"/>
          <w:szCs w:val="24"/>
        </w:rPr>
        <w:t xml:space="preserve">significant contract </w:t>
      </w:r>
      <w:r w:rsidRPr="00E23ABD">
        <w:rPr>
          <w:rFonts w:ascii="Times New Roman" w:hAnsi="Times New Roman" w:cs="Times New Roman"/>
          <w:sz w:val="24"/>
          <w:szCs w:val="24"/>
        </w:rPr>
        <w:t>termination</w:t>
      </w:r>
      <w:r w:rsidRPr="00D2357F">
        <w:rPr>
          <w:rFonts w:ascii="Times New Roman" w:hAnsi="Times New Roman" w:cs="Times New Roman"/>
          <w:sz w:val="24"/>
          <w:szCs w:val="24"/>
        </w:rPr>
        <w:t xml:space="preserve"> until the</w:t>
      </w:r>
      <w:r w:rsidR="00074B82">
        <w:rPr>
          <w:rFonts w:ascii="Times New Roman" w:hAnsi="Times New Roman" w:cs="Times New Roman"/>
          <w:sz w:val="24"/>
          <w:szCs w:val="24"/>
        </w:rPr>
        <w:t xml:space="preserve"> Office of the Chief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="00074B82">
        <w:rPr>
          <w:rFonts w:ascii="Times New Roman" w:hAnsi="Times New Roman" w:cs="Times New Roman"/>
          <w:sz w:val="24"/>
          <w:szCs w:val="24"/>
        </w:rPr>
        <w:t>L</w:t>
      </w:r>
      <w:r w:rsidRPr="00E23ABD">
        <w:rPr>
          <w:rFonts w:ascii="Times New Roman" w:hAnsi="Times New Roman" w:cs="Times New Roman"/>
          <w:sz w:val="24"/>
          <w:szCs w:val="24"/>
        </w:rPr>
        <w:t xml:space="preserve">egislative </w:t>
      </w:r>
      <w:r w:rsidR="00074B82">
        <w:rPr>
          <w:rFonts w:ascii="Times New Roman" w:hAnsi="Times New Roman" w:cs="Times New Roman"/>
          <w:sz w:val="24"/>
          <w:szCs w:val="24"/>
        </w:rPr>
        <w:t>L</w:t>
      </w:r>
      <w:r w:rsidRPr="00E23ABD">
        <w:rPr>
          <w:rFonts w:ascii="Times New Roman" w:hAnsi="Times New Roman" w:cs="Times New Roman"/>
          <w:sz w:val="24"/>
          <w:szCs w:val="24"/>
        </w:rPr>
        <w:t xml:space="preserve">iaison clears the termination notice.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52A33">
        <w:rPr>
          <w:rFonts w:ascii="Times New Roman" w:hAnsi="Times New Roman" w:cs="Times New Roman"/>
          <w:sz w:val="24"/>
          <w:szCs w:val="24"/>
        </w:rPr>
        <w:t>DASA(P)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will coordinate notification with the Office of the Chief Legislative Liaison.  </w:t>
      </w:r>
      <w:r w:rsidR="008B71F6">
        <w:rPr>
          <w:rFonts w:ascii="Times New Roman" w:hAnsi="Times New Roman" w:cs="Times New Roman"/>
          <w:sz w:val="24"/>
          <w:szCs w:val="24"/>
        </w:rPr>
        <w:t>O</w:t>
      </w:r>
      <w:r w:rsidR="007E49FA" w:rsidRPr="007E49FA">
        <w:rPr>
          <w:rFonts w:ascii="Times New Roman" w:hAnsi="Times New Roman" w:cs="Times New Roman"/>
          <w:sz w:val="24"/>
          <w:szCs w:val="24"/>
        </w:rPr>
        <w:t xml:space="preserve">DASA(P) will then notify the </w:t>
      </w:r>
      <w:ins w:id="38" w:author="Jordan, Amanda C CIV USARMY HQDA ASA ALT (USA)" w:date="2024-08-28T09:54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39" w:author="Jordan, Amanda C CIV USARMY HQDA ASA ALT (USA)" w:date="2024-08-28T09:54:00Z">
        <w:r w:rsidR="007E49FA" w:rsidRPr="007E49FA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7E49FA" w:rsidRPr="007E49FA">
        <w:rPr>
          <w:rFonts w:ascii="Times New Roman" w:hAnsi="Times New Roman" w:cs="Times New Roman"/>
          <w:sz w:val="24"/>
          <w:szCs w:val="24"/>
        </w:rPr>
        <w:t>ontracting officer whether the action is cleared for termination.</w:t>
      </w:r>
    </w:p>
    <w:p w14:paraId="72BB3183" w14:textId="1F542281" w:rsidR="00762B99" w:rsidRDefault="00B24E81" w:rsidP="00762B9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551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ins w:id="40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41" w:author="Jordan, Amanda C CIV USARMY HQDA ASA ALT (USA)" w:date="2024-08-28T09:52:00Z">
        <w:r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 xml:space="preserve">ontracting officer shall send </w:t>
      </w:r>
      <w:r w:rsidRPr="005139FC">
        <w:rPr>
          <w:rFonts w:ascii="Times New Roman" w:hAnsi="Times New Roman" w:cs="Times New Roman"/>
          <w:sz w:val="24"/>
          <w:szCs w:val="24"/>
        </w:rPr>
        <w:t>terminat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Pr="005139FC"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5139FC">
        <w:rPr>
          <w:rFonts w:ascii="Times New Roman" w:hAnsi="Times New Roman" w:cs="Times New Roman"/>
          <w:sz w:val="24"/>
          <w:szCs w:val="24"/>
        </w:rPr>
        <w:t xml:space="preserve">in the format </w:t>
      </w:r>
      <w:r w:rsidR="00074B82">
        <w:rPr>
          <w:rFonts w:ascii="Times New Roman" w:hAnsi="Times New Roman" w:cs="Times New Roman"/>
          <w:sz w:val="24"/>
          <w:szCs w:val="24"/>
        </w:rPr>
        <w:t xml:space="preserve">in </w:t>
      </w:r>
      <w:r w:rsidRPr="005139FC">
        <w:rPr>
          <w:rFonts w:ascii="Times New Roman" w:hAnsi="Times New Roman" w:cs="Times New Roman"/>
          <w:sz w:val="24"/>
          <w:szCs w:val="24"/>
        </w:rPr>
        <w:t xml:space="preserve">DFARS </w:t>
      </w:r>
      <w:r w:rsidR="00074B82">
        <w:rPr>
          <w:rFonts w:ascii="Times New Roman" w:hAnsi="Times New Roman" w:cs="Times New Roman"/>
          <w:sz w:val="24"/>
          <w:szCs w:val="24"/>
        </w:rPr>
        <w:t xml:space="preserve">PGI </w:t>
      </w:r>
      <w:r w:rsidRPr="005139FC">
        <w:rPr>
          <w:rFonts w:ascii="Times New Roman" w:hAnsi="Times New Roman" w:cs="Times New Roman"/>
          <w:sz w:val="24"/>
          <w:szCs w:val="24"/>
        </w:rPr>
        <w:t>249.7001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7CF8">
        <w:rPr>
          <w:rFonts w:ascii="Times New Roman" w:hAnsi="Times New Roman" w:cs="Times New Roman"/>
          <w:sz w:val="24"/>
          <w:szCs w:val="24"/>
        </w:rPr>
        <w:t xml:space="preserve"> </w:t>
      </w:r>
      <w:r w:rsidR="00762B99" w:rsidRPr="00E23ABD">
        <w:rPr>
          <w:rFonts w:ascii="Times New Roman" w:hAnsi="Times New Roman" w:cs="Times New Roman"/>
          <w:sz w:val="24"/>
          <w:szCs w:val="24"/>
        </w:rPr>
        <w:t>Send the unclassified notice</w:t>
      </w:r>
      <w:r w:rsidR="00762B99">
        <w:rPr>
          <w:rFonts w:ascii="Times New Roman" w:hAnsi="Times New Roman" w:cs="Times New Roman"/>
          <w:sz w:val="24"/>
          <w:szCs w:val="24"/>
        </w:rPr>
        <w:t>s</w:t>
      </w:r>
      <w:r w:rsidR="00762B99" w:rsidRPr="00E23ABD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361ADC">
        <w:rPr>
          <w:rFonts w:ascii="Times New Roman" w:hAnsi="Times New Roman" w:cs="Times New Roman"/>
          <w:sz w:val="24"/>
          <w:szCs w:val="24"/>
        </w:rPr>
        <w:t>senior</w:t>
      </w:r>
      <w:r w:rsidR="00762B99" w:rsidRPr="009E58F0">
        <w:rPr>
          <w:rFonts w:ascii="Times New Roman" w:hAnsi="Times New Roman" w:cs="Times New Roman"/>
          <w:sz w:val="24"/>
          <w:szCs w:val="24"/>
        </w:rPr>
        <w:t xml:space="preserve"> contracting</w:t>
      </w:r>
      <w:r w:rsidR="00361ADC">
        <w:rPr>
          <w:rFonts w:ascii="Times New Roman" w:hAnsi="Times New Roman" w:cs="Times New Roman"/>
          <w:sz w:val="24"/>
          <w:szCs w:val="24"/>
        </w:rPr>
        <w:t xml:space="preserve"> official (S</w:t>
      </w:r>
      <w:r w:rsidR="00762B99" w:rsidRPr="009E58F0">
        <w:rPr>
          <w:rFonts w:ascii="Times New Roman" w:hAnsi="Times New Roman" w:cs="Times New Roman"/>
          <w:sz w:val="24"/>
          <w:szCs w:val="24"/>
        </w:rPr>
        <w:t>C</w:t>
      </w:r>
      <w:r w:rsidR="00361ADC">
        <w:rPr>
          <w:rFonts w:ascii="Times New Roman" w:hAnsi="Times New Roman" w:cs="Times New Roman"/>
          <w:sz w:val="24"/>
          <w:szCs w:val="24"/>
        </w:rPr>
        <w:t>O</w:t>
      </w:r>
      <w:r w:rsidR="00762B99" w:rsidRPr="009E58F0">
        <w:rPr>
          <w:rFonts w:ascii="Times New Roman" w:hAnsi="Times New Roman" w:cs="Times New Roman"/>
          <w:sz w:val="24"/>
          <w:szCs w:val="24"/>
        </w:rPr>
        <w:t>)</w:t>
      </w:r>
      <w:r w:rsidR="00762B99">
        <w:rPr>
          <w:rFonts w:ascii="Times New Roman" w:hAnsi="Times New Roman" w:cs="Times New Roman"/>
          <w:sz w:val="24"/>
          <w:szCs w:val="24"/>
        </w:rPr>
        <w:t xml:space="preserve"> </w:t>
      </w:r>
      <w:r w:rsidR="00762B99" w:rsidRPr="005139FC">
        <w:rPr>
          <w:rFonts w:ascii="Times New Roman" w:hAnsi="Times New Roman" w:cs="Times New Roman"/>
          <w:sz w:val="24"/>
          <w:szCs w:val="24"/>
        </w:rPr>
        <w:t xml:space="preserve">to the address at </w:t>
      </w:r>
      <w:r w:rsidR="00784688">
        <w:rPr>
          <w:rFonts w:ascii="Times New Roman" w:hAnsi="Times New Roman" w:cs="Times New Roman"/>
          <w:sz w:val="24"/>
          <w:szCs w:val="24"/>
        </w:rPr>
        <w:t xml:space="preserve">AFARS </w:t>
      </w:r>
      <w:r w:rsidR="00762B99" w:rsidRPr="005139FC">
        <w:rPr>
          <w:rFonts w:ascii="Times New Roman" w:hAnsi="Times New Roman" w:cs="Times New Roman"/>
          <w:sz w:val="24"/>
          <w:szCs w:val="24"/>
        </w:rPr>
        <w:t>5101.290(b</w:t>
      </w:r>
      <w:r w:rsidR="00762B99" w:rsidRPr="006F2EC5">
        <w:rPr>
          <w:rFonts w:ascii="Times New Roman" w:hAnsi="Times New Roman" w:cs="Times New Roman"/>
          <w:sz w:val="24"/>
          <w:szCs w:val="24"/>
        </w:rPr>
        <w:t>)(2)(i</w:t>
      </w:r>
      <w:r w:rsidR="006F2EC5" w:rsidRPr="006F2EC5">
        <w:rPr>
          <w:rFonts w:ascii="Times New Roman" w:hAnsi="Times New Roman" w:cs="Times New Roman"/>
          <w:sz w:val="24"/>
          <w:szCs w:val="24"/>
        </w:rPr>
        <w:t>i</w:t>
      </w:r>
      <w:r w:rsidR="00762B99" w:rsidRPr="006F2EC5">
        <w:rPr>
          <w:rFonts w:ascii="Times New Roman" w:hAnsi="Times New Roman" w:cs="Times New Roman"/>
          <w:sz w:val="24"/>
          <w:szCs w:val="24"/>
        </w:rPr>
        <w:t>)(</w:t>
      </w:r>
      <w:ins w:id="42" w:author="Jordan, Amanda C CIV USARMY HQDA ASA ALT (USA)" w:date="2024-08-28T09:53:00Z">
        <w:r w:rsidR="009B24AF">
          <w:rPr>
            <w:rFonts w:ascii="Times New Roman" w:hAnsi="Times New Roman" w:cs="Times New Roman"/>
            <w:sz w:val="24"/>
            <w:szCs w:val="24"/>
          </w:rPr>
          <w:t>B</w:t>
        </w:r>
      </w:ins>
      <w:del w:id="43" w:author="Jordan, Amanda C CIV USARMY HQDA ASA ALT (USA)" w:date="2024-08-28T09:53:00Z">
        <w:r w:rsidR="00762B99" w:rsidRPr="006F2EC5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762B99" w:rsidRPr="006F2EC5">
        <w:rPr>
          <w:rFonts w:ascii="Times New Roman" w:hAnsi="Times New Roman" w:cs="Times New Roman"/>
          <w:sz w:val="24"/>
          <w:szCs w:val="24"/>
        </w:rPr>
        <w:t>)</w:t>
      </w:r>
      <w:r w:rsidR="00762B99">
        <w:rPr>
          <w:rFonts w:ascii="Times New Roman" w:hAnsi="Times New Roman" w:cs="Times New Roman"/>
          <w:sz w:val="24"/>
          <w:szCs w:val="24"/>
        </w:rPr>
        <w:t>.</w:t>
      </w:r>
    </w:p>
    <w:p w14:paraId="72BB3185" w14:textId="1A221FB2" w:rsidR="00731202" w:rsidRDefault="00762B99" w:rsidP="00CA1FC2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A67CF8">
        <w:rPr>
          <w:rFonts w:ascii="Times New Roman" w:hAnsi="Times New Roman" w:cs="Times New Roman"/>
          <w:sz w:val="24"/>
          <w:szCs w:val="24"/>
        </w:rPr>
        <w:t xml:space="preserve"> </w:t>
      </w:r>
      <w:r w:rsidR="008D0470">
        <w:rPr>
          <w:rFonts w:ascii="Times New Roman" w:hAnsi="Times New Roman" w:cs="Times New Roman"/>
          <w:sz w:val="24"/>
          <w:szCs w:val="24"/>
        </w:rPr>
        <w:t>See</w:t>
      </w:r>
      <w:r w:rsidR="00BD751F" w:rsidRPr="00E23ABD">
        <w:rPr>
          <w:rFonts w:ascii="Times New Roman" w:hAnsi="Times New Roman" w:cs="Times New Roman"/>
          <w:sz w:val="24"/>
          <w:szCs w:val="24"/>
        </w:rPr>
        <w:t xml:space="preserve"> FAR 3.104-4</w:t>
      </w:r>
      <w:r w:rsidR="008D0470">
        <w:rPr>
          <w:rFonts w:ascii="Times New Roman" w:hAnsi="Times New Roman" w:cs="Times New Roman"/>
          <w:sz w:val="24"/>
          <w:szCs w:val="24"/>
        </w:rPr>
        <w:t>(f)(1)</w:t>
      </w:r>
      <w:r w:rsidR="00BD751F" w:rsidRPr="00E23ABD">
        <w:rPr>
          <w:rFonts w:ascii="Times New Roman" w:hAnsi="Times New Roman" w:cs="Times New Roman"/>
          <w:sz w:val="24"/>
          <w:szCs w:val="24"/>
        </w:rPr>
        <w:t xml:space="preserve"> if the notification discloses any contractor bid or proposal information or source</w:t>
      </w:r>
      <w:r w:rsidR="00BD751F">
        <w:rPr>
          <w:rFonts w:ascii="Times New Roman" w:hAnsi="Times New Roman" w:cs="Times New Roman"/>
          <w:sz w:val="24"/>
          <w:szCs w:val="24"/>
        </w:rPr>
        <w:t xml:space="preserve"> </w:t>
      </w:r>
      <w:r w:rsidR="00BD751F" w:rsidRPr="00E23ABD">
        <w:rPr>
          <w:rFonts w:ascii="Times New Roman" w:hAnsi="Times New Roman" w:cs="Times New Roman"/>
          <w:sz w:val="24"/>
          <w:szCs w:val="24"/>
        </w:rPr>
        <w:t>selection information.</w:t>
      </w:r>
      <w:r w:rsidR="00BD7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B3186" w14:textId="77777777" w:rsidR="00E31AF9" w:rsidRPr="009E58F0" w:rsidRDefault="008B71F6" w:rsidP="00154079">
      <w:pPr>
        <w:pStyle w:val="Heading4"/>
      </w:pPr>
      <w:bookmarkStart w:id="44" w:name="_Toc514071991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44"/>
    </w:p>
    <w:p w14:paraId="72BB3187" w14:textId="4A34E4A4" w:rsidR="00E31AF9" w:rsidRDefault="00DC188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9E58F0">
        <w:rPr>
          <w:rFonts w:ascii="Times New Roman" w:hAnsi="Times New Roman" w:cs="Times New Roman"/>
          <w:sz w:val="24"/>
          <w:szCs w:val="24"/>
        </w:rPr>
        <w:t>(b)(</w:t>
      </w:r>
      <w:r w:rsidR="008B71F6" w:rsidRPr="009E58F0">
        <w:rPr>
          <w:rFonts w:ascii="Times New Roman" w:hAnsi="Times New Roman" w:cs="Times New Roman"/>
          <w:sz w:val="24"/>
          <w:szCs w:val="24"/>
        </w:rPr>
        <w:t>i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The requirements </w:t>
      </w:r>
      <w:r w:rsidR="00074B82" w:rsidRPr="009E58F0">
        <w:rPr>
          <w:rFonts w:ascii="Times New Roman" w:hAnsi="Times New Roman" w:cs="Times New Roman"/>
          <w:sz w:val="24"/>
          <w:szCs w:val="24"/>
        </w:rPr>
        <w:t>in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 DFARS 249.7003 apply for terminations or substantial reductions under major defense programs, notwithstanding the separate congressional notification </w:t>
      </w:r>
      <w:r w:rsidR="00074B82" w:rsidRPr="009E58F0">
        <w:rPr>
          <w:rFonts w:ascii="Times New Roman" w:hAnsi="Times New Roman" w:cs="Times New Roman"/>
          <w:sz w:val="24"/>
          <w:szCs w:val="24"/>
        </w:rPr>
        <w:t>required in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 DFARS 249.7001</w:t>
      </w:r>
      <w:r w:rsidR="00F512C4" w:rsidRPr="009E58F0">
        <w:rPr>
          <w:rFonts w:ascii="Times New Roman" w:hAnsi="Times New Roman" w:cs="Times New Roman"/>
          <w:sz w:val="24"/>
          <w:szCs w:val="24"/>
        </w:rPr>
        <w:t xml:space="preserve"> and </w:t>
      </w:r>
      <w:r w:rsidR="00784688">
        <w:rPr>
          <w:rFonts w:ascii="Times New Roman" w:hAnsi="Times New Roman" w:cs="Times New Roman"/>
          <w:sz w:val="24"/>
          <w:szCs w:val="24"/>
        </w:rPr>
        <w:t xml:space="preserve">AFARS </w:t>
      </w:r>
      <w:r w:rsidR="00F512C4" w:rsidRPr="009E58F0">
        <w:rPr>
          <w:rFonts w:ascii="Times New Roman" w:hAnsi="Times New Roman" w:cs="Times New Roman"/>
          <w:sz w:val="24"/>
          <w:szCs w:val="24"/>
        </w:rPr>
        <w:t>5149.7001</w:t>
      </w:r>
      <w:r w:rsidR="00162570" w:rsidRPr="009E58F0">
        <w:rPr>
          <w:rFonts w:ascii="Times New Roman" w:hAnsi="Times New Roman" w:cs="Times New Roman"/>
          <w:sz w:val="24"/>
          <w:szCs w:val="24"/>
        </w:rPr>
        <w:t>.</w:t>
      </w:r>
    </w:p>
    <w:p w14:paraId="72BB3188" w14:textId="77777777" w:rsidR="00E31AF9" w:rsidRPr="009E58F0" w:rsidRDefault="00C11BAE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9E58F0">
        <w:rPr>
          <w:rFonts w:ascii="Times New Roman" w:hAnsi="Times New Roman" w:cs="Times New Roman"/>
          <w:sz w:val="24"/>
          <w:szCs w:val="24"/>
        </w:rPr>
        <w:t>(</w:t>
      </w:r>
      <w:r w:rsidR="008B71F6" w:rsidRPr="009E58F0">
        <w:rPr>
          <w:rFonts w:ascii="Times New Roman" w:hAnsi="Times New Roman" w:cs="Times New Roman"/>
          <w:sz w:val="24"/>
          <w:szCs w:val="24"/>
        </w:rPr>
        <w:t>ii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Contracting officers shall send the Secretary of Labor notice required </w:t>
      </w:r>
      <w:r w:rsidR="008B71F6" w:rsidRPr="009E58F0">
        <w:rPr>
          <w:rFonts w:ascii="Times New Roman" w:hAnsi="Times New Roman" w:cs="Times New Roman"/>
          <w:sz w:val="24"/>
          <w:szCs w:val="24"/>
        </w:rPr>
        <w:t>in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DFARS 249.7003 to </w:t>
      </w:r>
      <w:r w:rsidR="00F512C4" w:rsidRPr="00DC73B1">
        <w:rPr>
          <w:rFonts w:ascii="Times New Roman" w:hAnsi="Times New Roman" w:cs="Times New Roman"/>
          <w:sz w:val="24"/>
          <w:szCs w:val="24"/>
        </w:rPr>
        <w:t>ODASA(P)</w:t>
      </w:r>
      <w:r w:rsidR="00187F44" w:rsidRPr="00DC73B1">
        <w:rPr>
          <w:rFonts w:ascii="Times New Roman" w:hAnsi="Times New Roman" w:cs="Times New Roman"/>
          <w:sz w:val="24"/>
          <w:szCs w:val="24"/>
        </w:rPr>
        <w:t xml:space="preserve">.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F512C4" w:rsidRPr="00DC73B1">
        <w:rPr>
          <w:rFonts w:ascii="Times New Roman" w:hAnsi="Times New Roman" w:cs="Times New Roman"/>
          <w:sz w:val="24"/>
          <w:szCs w:val="24"/>
        </w:rPr>
        <w:t>O</w:t>
      </w:r>
      <w:r w:rsidR="00C5612A" w:rsidRPr="009E58F0">
        <w:rPr>
          <w:rFonts w:ascii="Times New Roman" w:hAnsi="Times New Roman" w:cs="Times New Roman"/>
          <w:sz w:val="24"/>
          <w:szCs w:val="24"/>
        </w:rPr>
        <w:t>DASA(P) will be responsible for coordinating the notification to the Secretary of Labor.</w:t>
      </w:r>
      <w:r w:rsidR="00187F4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87F44" w:rsidRPr="007F718F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</w:p>
    <w:p w14:paraId="72BB3189" w14:textId="33CC64CA" w:rsidR="008B71F6" w:rsidRPr="009E58F0" w:rsidRDefault="00162570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DC73B1">
        <w:rPr>
          <w:rFonts w:ascii="Times New Roman" w:hAnsi="Times New Roman" w:cs="Times New Roman"/>
          <w:sz w:val="24"/>
          <w:szCs w:val="24"/>
        </w:rPr>
        <w:t>(</w:t>
      </w:r>
      <w:r w:rsidR="008B71F6" w:rsidRPr="00DC73B1">
        <w:rPr>
          <w:rFonts w:ascii="Times New Roman" w:hAnsi="Times New Roman" w:cs="Times New Roman"/>
          <w:sz w:val="24"/>
          <w:szCs w:val="24"/>
        </w:rPr>
        <w:t>iii</w:t>
      </w:r>
      <w:r w:rsidRPr="00DC73B1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The </w:t>
      </w:r>
      <w:ins w:id="45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46" w:author="Jordan, Amanda C CIV USARMY HQDA ASA ALT (USA)" w:date="2024-08-28T09:52:00Z">
        <w:r w:rsidR="00C5612A" w:rsidRPr="009E58F0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C5612A" w:rsidRPr="009E58F0">
        <w:rPr>
          <w:rFonts w:ascii="Times New Roman" w:hAnsi="Times New Roman" w:cs="Times New Roman"/>
          <w:sz w:val="24"/>
          <w:szCs w:val="24"/>
        </w:rPr>
        <w:t xml:space="preserve">ontracting officer shall send termination notifications in the format </w:t>
      </w:r>
      <w:r w:rsidR="008B71F6" w:rsidRPr="00DC73B1">
        <w:rPr>
          <w:rFonts w:ascii="Times New Roman" w:hAnsi="Times New Roman" w:cs="Times New Roman"/>
          <w:sz w:val="24"/>
          <w:szCs w:val="24"/>
        </w:rPr>
        <w:t>in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DFARS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PGI </w:t>
      </w:r>
      <w:r w:rsidR="00C5612A" w:rsidRPr="009E58F0">
        <w:rPr>
          <w:rFonts w:ascii="Times New Roman" w:hAnsi="Times New Roman" w:cs="Times New Roman"/>
          <w:sz w:val="24"/>
          <w:szCs w:val="24"/>
        </w:rPr>
        <w:t>249.7001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. 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Send the unclassified notices through the </w:t>
      </w:r>
      <w:r w:rsidR="00361ADC">
        <w:rPr>
          <w:rFonts w:ascii="Times New Roman" w:hAnsi="Times New Roman" w:cs="Times New Roman"/>
          <w:sz w:val="24"/>
          <w:szCs w:val="24"/>
        </w:rPr>
        <w:t>SCO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directly to the address at </w:t>
      </w:r>
      <w:ins w:id="47" w:author="Jordan, Amanda C CIV USARMY HQDA ASA ALT (USA)" w:date="2024-08-28T09:52:00Z">
        <w:r w:rsidR="009B24AF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C5612A" w:rsidRPr="009E58F0">
        <w:rPr>
          <w:rFonts w:ascii="Times New Roman" w:hAnsi="Times New Roman" w:cs="Times New Roman"/>
          <w:sz w:val="24"/>
          <w:szCs w:val="24"/>
        </w:rPr>
        <w:t>5101.290(b)(</w:t>
      </w:r>
      <w:r w:rsidR="00C5612A" w:rsidRPr="006F2EC5">
        <w:rPr>
          <w:rFonts w:ascii="Times New Roman" w:hAnsi="Times New Roman" w:cs="Times New Roman"/>
          <w:sz w:val="24"/>
          <w:szCs w:val="24"/>
        </w:rPr>
        <w:t>2)(</w:t>
      </w:r>
      <w:r w:rsidR="006F2EC5" w:rsidRPr="006F2EC5">
        <w:rPr>
          <w:rFonts w:ascii="Times New Roman" w:hAnsi="Times New Roman" w:cs="Times New Roman"/>
          <w:sz w:val="24"/>
          <w:szCs w:val="24"/>
        </w:rPr>
        <w:t>i</w:t>
      </w:r>
      <w:r w:rsidR="00C5612A" w:rsidRPr="006F2EC5">
        <w:rPr>
          <w:rFonts w:ascii="Times New Roman" w:hAnsi="Times New Roman" w:cs="Times New Roman"/>
          <w:sz w:val="24"/>
          <w:szCs w:val="24"/>
        </w:rPr>
        <w:t>i)(</w:t>
      </w:r>
      <w:ins w:id="48" w:author="Jordan, Amanda C CIV USARMY HQDA ASA ALT (USA)" w:date="2024-08-28T09:53:00Z">
        <w:r w:rsidR="009B24AF">
          <w:rPr>
            <w:rFonts w:ascii="Times New Roman" w:hAnsi="Times New Roman" w:cs="Times New Roman"/>
            <w:sz w:val="24"/>
            <w:szCs w:val="24"/>
          </w:rPr>
          <w:t>B</w:t>
        </w:r>
      </w:ins>
      <w:del w:id="49" w:author="Jordan, Amanda C CIV USARMY HQDA ASA ALT (USA)" w:date="2024-08-28T09:53:00Z">
        <w:r w:rsidR="00C5612A" w:rsidRPr="006F2EC5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C5612A" w:rsidRPr="006F2EC5">
        <w:rPr>
          <w:rFonts w:ascii="Times New Roman" w:hAnsi="Times New Roman" w:cs="Times New Roman"/>
          <w:sz w:val="24"/>
          <w:szCs w:val="24"/>
        </w:rPr>
        <w:t xml:space="preserve">). 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Contracting officers </w:t>
      </w:r>
      <w:r w:rsidR="00551DC5" w:rsidRPr="00DC73B1">
        <w:rPr>
          <w:rFonts w:ascii="Times New Roman" w:hAnsi="Times New Roman" w:cs="Times New Roman"/>
          <w:sz w:val="24"/>
          <w:szCs w:val="24"/>
        </w:rPr>
        <w:t xml:space="preserve">and </w:t>
      </w:r>
      <w:r w:rsidR="00361ADC">
        <w:rPr>
          <w:rFonts w:ascii="Times New Roman" w:hAnsi="Times New Roman" w:cs="Times New Roman"/>
          <w:sz w:val="24"/>
          <w:szCs w:val="24"/>
        </w:rPr>
        <w:t>SCO</w:t>
      </w:r>
      <w:r w:rsidR="00551DC5" w:rsidRPr="00DC73B1">
        <w:rPr>
          <w:rFonts w:ascii="Times New Roman" w:hAnsi="Times New Roman" w:cs="Times New Roman"/>
          <w:sz w:val="24"/>
          <w:szCs w:val="24"/>
        </w:rPr>
        <w:t xml:space="preserve">s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shall ensure the Secretary of Labor notice </w:t>
      </w:r>
      <w:r w:rsidR="00551DC5" w:rsidRPr="00DC73B1">
        <w:rPr>
          <w:rFonts w:ascii="Times New Roman" w:hAnsi="Times New Roman" w:cs="Times New Roman"/>
          <w:sz w:val="24"/>
          <w:szCs w:val="24"/>
        </w:rPr>
        <w:t>arrives at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 ODASA(P) with sufficient time for ODASA(P) to process and send the notice to the Secretary of Labor.</w:t>
      </w:r>
    </w:p>
    <w:p w14:paraId="72BB318A" w14:textId="5D05A73A" w:rsidR="00E31AF9" w:rsidRDefault="00C5612A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9E58F0">
        <w:rPr>
          <w:rFonts w:ascii="Times New Roman" w:hAnsi="Times New Roman" w:cs="Times New Roman"/>
          <w:sz w:val="24"/>
          <w:szCs w:val="24"/>
        </w:rPr>
        <w:t>(</w:t>
      </w:r>
      <w:r w:rsidR="008B71F6" w:rsidRPr="00DC73B1">
        <w:rPr>
          <w:rFonts w:ascii="Times New Roman" w:hAnsi="Times New Roman" w:cs="Times New Roman"/>
          <w:sz w:val="24"/>
          <w:szCs w:val="24"/>
        </w:rPr>
        <w:t>iv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 </w:t>
      </w:r>
      <w:r w:rsidRPr="009E58F0">
        <w:rPr>
          <w:rFonts w:ascii="Times New Roman" w:hAnsi="Times New Roman" w:cs="Times New Roman"/>
          <w:sz w:val="24"/>
          <w:szCs w:val="24"/>
        </w:rPr>
        <w:t xml:space="preserve">If both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249.7001 and 249.7003 apply, the timing requirements of 249.7003 may </w:t>
      </w:r>
      <w:r w:rsidR="00551DC5" w:rsidRPr="00DC73B1">
        <w:rPr>
          <w:rFonts w:ascii="Times New Roman" w:hAnsi="Times New Roman" w:cs="Times New Roman"/>
          <w:sz w:val="24"/>
          <w:szCs w:val="24"/>
        </w:rPr>
        <w:t>necessitate release of</w:t>
      </w:r>
      <w:r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the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249.7003(b)(2) notification before the 249.7001 notification.  In such cases, the </w:t>
      </w:r>
      <w:ins w:id="50" w:author="Jordan, Amanda C CIV USARMY HQDA ASA ALT (USA)" w:date="2024-08-28T09:53:00Z">
        <w:r w:rsidR="009B24AF">
          <w:rPr>
            <w:rFonts w:ascii="Times New Roman" w:hAnsi="Times New Roman" w:cs="Times New Roman"/>
            <w:sz w:val="24"/>
            <w:szCs w:val="24"/>
          </w:rPr>
          <w:t>C</w:t>
        </w:r>
      </w:ins>
      <w:del w:id="51" w:author="Jordan, Amanda C CIV USARMY HQDA ASA ALT (USA)" w:date="2024-08-28T09:53:00Z">
        <w:r w:rsidRPr="009E58F0" w:rsidDel="009B24AF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9E58F0">
        <w:rPr>
          <w:rFonts w:ascii="Times New Roman" w:hAnsi="Times New Roman" w:cs="Times New Roman"/>
          <w:sz w:val="24"/>
          <w:szCs w:val="24"/>
        </w:rPr>
        <w:t xml:space="preserve">ontracting officer shall provide the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rFonts w:ascii="Times New Roman" w:hAnsi="Times New Roman" w:cs="Times New Roman"/>
          <w:sz w:val="24"/>
          <w:szCs w:val="24"/>
        </w:rPr>
        <w:t>until</w:t>
      </w:r>
      <w:r w:rsidRPr="009E58F0">
        <w:rPr>
          <w:rFonts w:ascii="Times New Roman" w:hAnsi="Times New Roman" w:cs="Times New Roman"/>
          <w:sz w:val="24"/>
          <w:szCs w:val="24"/>
        </w:rPr>
        <w:t xml:space="preserve"> the requirements at </w:t>
      </w:r>
      <w:r w:rsidR="00074B82" w:rsidRPr="006F2EC5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>249.7001</w:t>
      </w:r>
      <w:r w:rsidR="007F718F" w:rsidRPr="006F2EC5">
        <w:rPr>
          <w:rFonts w:ascii="Times New Roman" w:hAnsi="Times New Roman" w:cs="Times New Roman"/>
          <w:sz w:val="24"/>
          <w:szCs w:val="24"/>
        </w:rPr>
        <w:t xml:space="preserve"> and </w:t>
      </w:r>
      <w:ins w:id="52" w:author="Jordan, Amanda C CIV USARMY HQDA ASA ALT (USA)" w:date="2024-08-28T09:55:00Z">
        <w:r w:rsidR="00BB3154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7F718F" w:rsidRPr="006F2EC5">
        <w:rPr>
          <w:rFonts w:ascii="Times New Roman" w:hAnsi="Times New Roman" w:cs="Times New Roman"/>
          <w:sz w:val="24"/>
          <w:szCs w:val="24"/>
        </w:rPr>
        <w:t>5149.7001</w:t>
      </w:r>
      <w:r w:rsidR="00A37D66" w:rsidRPr="006F2EC5">
        <w:rPr>
          <w:rFonts w:ascii="Times New Roman" w:hAnsi="Times New Roman" w:cs="Times New Roman"/>
          <w:sz w:val="24"/>
          <w:szCs w:val="24"/>
        </w:rPr>
        <w:t xml:space="preserve"> have been satisfied</w:t>
      </w:r>
      <w:r w:rsidRPr="009E58F0">
        <w:rPr>
          <w:rFonts w:ascii="Times New Roman" w:hAnsi="Times New Roman" w:cs="Times New Roman"/>
          <w:sz w:val="24"/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6C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4115487">
    <w:abstractNumId w:val="3"/>
  </w:num>
  <w:num w:numId="2" w16cid:durableId="1144851837">
    <w:abstractNumId w:val="0"/>
  </w:num>
  <w:num w:numId="3" w16cid:durableId="1777359813">
    <w:abstractNumId w:val="2"/>
  </w:num>
  <w:num w:numId="4" w16cid:durableId="1228761365">
    <w:abstractNumId w:val="4"/>
  </w:num>
  <w:num w:numId="5" w16cid:durableId="5134976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1364D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D13D0"/>
    <w:rsid w:val="004D782F"/>
    <w:rsid w:val="004F7F7F"/>
    <w:rsid w:val="00507FA6"/>
    <w:rsid w:val="00513262"/>
    <w:rsid w:val="005139FC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C2F26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446EF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5268"/>
    <w:rsid w:val="009706F4"/>
    <w:rsid w:val="009759F4"/>
    <w:rsid w:val="00977A85"/>
    <w:rsid w:val="0098574C"/>
    <w:rsid w:val="00986866"/>
    <w:rsid w:val="009A1A10"/>
    <w:rsid w:val="009B24AF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733D4"/>
    <w:rsid w:val="00B76372"/>
    <w:rsid w:val="00B777BC"/>
    <w:rsid w:val="00B80B90"/>
    <w:rsid w:val="00B83DC9"/>
    <w:rsid w:val="00BB3154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9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64BEA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154079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64BEA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class="ExternalClass8B1247517BF04D98942A91A96EA0AC2B"&gt;&lt;p&gt;​PARC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DASAP-90-642</_dlc_DocId>
    <_dlc_DocIdUrl xmlns="4d2834f2-6e62-48ef-822a-880d84868a39">
      <Url>https://spcs3.kc.army.mil/asaalt/ZPTeam/PPS/_layouts/15/DocIdRedir.aspx?ID=DASAP-90-642</Url>
      <Description>DASAP-90-642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672E5-F0A2-40AA-95C7-438B5BD00B3B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E7C462-2137-4024-B3C4-14B95085D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182EFF-A820-4AF8-AF1B-F3AD92923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1009</Words>
  <Characters>6088</Characters>
  <Application>Microsoft Office Word</Application>
  <DocSecurity>0</DocSecurity>
  <Lines>152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5149_Revision_28_01</dc:title>
  <dc:creator>Administrator</dc:creator>
  <cp:lastModifiedBy>Jordan, Amanda C CIV USARMY HQDA ASA ALT (USA)</cp:lastModifiedBy>
  <cp:revision>4</cp:revision>
  <cp:lastPrinted>2013-05-15T11:23:00Z</cp:lastPrinted>
  <dcterms:created xsi:type="dcterms:W3CDTF">2024-08-28T13:55:00Z</dcterms:created>
  <dcterms:modified xsi:type="dcterms:W3CDTF">2024-09-22T21:57:00Z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41fef48a-e2d1-44ba-8a2b-a4be1e04fca7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