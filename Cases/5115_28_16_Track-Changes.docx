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49226" w14:textId="77777777" w:rsidR="008446D8" w:rsidRPr="00BA1653" w:rsidRDefault="00321269">
      <w:pPr>
        <w:spacing w:after="240"/>
        <w:jc w:val="center"/>
        <w:rPr>
          <w:rFonts w:ascii="Times New Roman" w:hAnsi="Times New Roman" w:cs="Times New Roman"/>
          <w:b/>
          <w:bCs/>
          <w:caps/>
          <w:sz w:val="32"/>
          <w:szCs w:val="32"/>
        </w:rPr>
      </w:pPr>
      <w:r w:rsidRPr="44B30A9C">
        <w:rPr>
          <w:rFonts w:ascii="Times New Roman" w:hAnsi="Times New Roman" w:cs="Times New Roman"/>
          <w:b/>
          <w:bCs/>
          <w:caps/>
          <w:sz w:val="32"/>
          <w:szCs w:val="32"/>
        </w:rPr>
        <w:t xml:space="preserve">AFARS </w:t>
      </w:r>
      <w:r w:rsidR="001240C2" w:rsidRPr="44B30A9C">
        <w:rPr>
          <w:rFonts w:ascii="Times New Roman" w:hAnsi="Times New Roman" w:cs="Times New Roman"/>
          <w:b/>
          <w:bCs/>
          <w:caps/>
          <w:sz w:val="32"/>
          <w:szCs w:val="32"/>
        </w:rPr>
        <w:t>–</w:t>
      </w:r>
      <w:r w:rsidRPr="44B30A9C">
        <w:rPr>
          <w:rFonts w:ascii="Times New Roman" w:hAnsi="Times New Roman" w:cs="Times New Roman"/>
          <w:b/>
          <w:bCs/>
          <w:caps/>
          <w:sz w:val="32"/>
          <w:szCs w:val="32"/>
        </w:rPr>
        <w:t xml:space="preserve"> Part 5115</w:t>
      </w:r>
    </w:p>
    <w:p w14:paraId="79749227" w14:textId="77777777" w:rsidR="008446D8" w:rsidRPr="00B933DB" w:rsidRDefault="00321269" w:rsidP="00B933DB">
      <w:pPr>
        <w:jc w:val="center"/>
        <w:rPr>
          <w:rFonts w:ascii="Times New Roman" w:hAnsi="Times New Roman" w:cs="Times New Roman"/>
          <w:b/>
          <w:sz w:val="32"/>
          <w:szCs w:val="32"/>
        </w:rPr>
      </w:pPr>
      <w:r w:rsidRPr="00B933DB">
        <w:rPr>
          <w:rFonts w:ascii="Times New Roman" w:hAnsi="Times New Roman" w:cs="Times New Roman"/>
          <w:b/>
          <w:sz w:val="32"/>
          <w:szCs w:val="32"/>
        </w:rPr>
        <w:t>Contracting by Negotiation</w:t>
      </w:r>
    </w:p>
    <w:p w14:paraId="79749228" w14:textId="281B5959" w:rsidR="008446D8" w:rsidRDefault="00884503" w:rsidP="009022EC">
      <w:pPr>
        <w:spacing w:after="240"/>
        <w:jc w:val="center"/>
        <w:rPr>
          <w:rFonts w:ascii="Times New Roman" w:hAnsi="Times New Roman" w:cs="Times New Roman"/>
          <w:i/>
          <w:sz w:val="24"/>
          <w:szCs w:val="24"/>
        </w:rPr>
      </w:pPr>
      <w:r>
        <w:rPr>
          <w:rFonts w:ascii="Times New Roman" w:hAnsi="Times New Roman" w:cs="Times New Roman"/>
          <w:i/>
          <w:sz w:val="24"/>
          <w:szCs w:val="24"/>
        </w:rPr>
        <w:t xml:space="preserve">(Revised </w:t>
      </w:r>
      <w:del w:id="0" w:author="Jordan, Amanda C CIV USARMY HQDA ASA ALT (USA)" w:date="2023-09-28T13:39:00Z">
        <w:r w:rsidR="00AD1A42" w:rsidDel="009B757F">
          <w:rPr>
            <w:rFonts w:ascii="Times New Roman" w:hAnsi="Times New Roman" w:cs="Times New Roman"/>
            <w:i/>
            <w:sz w:val="24"/>
            <w:szCs w:val="24"/>
          </w:rPr>
          <w:delText>09 August</w:delText>
        </w:r>
      </w:del>
      <w:ins w:id="1" w:author="Jordan, Amanda C CIV USARMY HQDA ASA ALT (USA)" w:date="2023-09-28T13:39:00Z">
        <w:r w:rsidR="009B757F">
          <w:rPr>
            <w:rFonts w:ascii="Times New Roman" w:hAnsi="Times New Roman" w:cs="Times New Roman"/>
            <w:i/>
            <w:sz w:val="24"/>
            <w:szCs w:val="24"/>
          </w:rPr>
          <w:t>28 September</w:t>
        </w:r>
      </w:ins>
      <w:r w:rsidR="00C65A19">
        <w:rPr>
          <w:rFonts w:ascii="Times New Roman" w:hAnsi="Times New Roman" w:cs="Times New Roman"/>
          <w:i/>
          <w:sz w:val="24"/>
          <w:szCs w:val="24"/>
        </w:rPr>
        <w:t xml:space="preserve"> </w:t>
      </w:r>
      <w:r w:rsidR="00FE0B9E">
        <w:rPr>
          <w:rFonts w:ascii="Times New Roman" w:hAnsi="Times New Roman" w:cs="Times New Roman"/>
          <w:i/>
          <w:sz w:val="24"/>
          <w:szCs w:val="24"/>
        </w:rPr>
        <w:t>202</w:t>
      </w:r>
      <w:r w:rsidR="00E542AF">
        <w:rPr>
          <w:rFonts w:ascii="Times New Roman" w:hAnsi="Times New Roman" w:cs="Times New Roman"/>
          <w:i/>
          <w:sz w:val="24"/>
          <w:szCs w:val="24"/>
        </w:rPr>
        <w:t>3</w:t>
      </w:r>
      <w:r>
        <w:rPr>
          <w:rFonts w:ascii="Times New Roman" w:hAnsi="Times New Roman" w:cs="Times New Roman"/>
          <w:i/>
          <w:sz w:val="24"/>
          <w:szCs w:val="24"/>
        </w:rPr>
        <w:t>)</w:t>
      </w:r>
    </w:p>
    <w:p w14:paraId="7D21600D" w14:textId="2A09F9B6" w:rsidR="00367B0B" w:rsidRPr="00367B0B" w:rsidRDefault="00367B0B">
      <w:pPr>
        <w:pStyle w:val="TOC4"/>
        <w:tabs>
          <w:tab w:val="right" w:leader="dot" w:pos="9350"/>
        </w:tabs>
        <w:rPr>
          <w:rFonts w:ascii="Times New Roman" w:eastAsiaTheme="minorEastAsia" w:hAnsi="Times New Roman" w:cs="Times New Roman"/>
          <w:noProof/>
          <w:sz w:val="24"/>
          <w:szCs w:val="24"/>
        </w:rPr>
      </w:pPr>
      <w:r w:rsidRPr="00367B0B">
        <w:rPr>
          <w:rFonts w:ascii="Times New Roman" w:hAnsi="Times New Roman" w:cs="Times New Roman"/>
          <w:b/>
          <w:sz w:val="24"/>
          <w:szCs w:val="24"/>
        </w:rPr>
        <w:fldChar w:fldCharType="begin"/>
      </w:r>
      <w:r w:rsidRPr="00367B0B">
        <w:rPr>
          <w:rFonts w:ascii="Times New Roman" w:hAnsi="Times New Roman" w:cs="Times New Roman"/>
          <w:b/>
          <w:sz w:val="24"/>
          <w:szCs w:val="24"/>
        </w:rPr>
        <w:instrText xml:space="preserve"> TOC \o "1-4" \h \z \u </w:instrText>
      </w:r>
      <w:r w:rsidRPr="00367B0B">
        <w:rPr>
          <w:rFonts w:ascii="Times New Roman" w:hAnsi="Times New Roman" w:cs="Times New Roman"/>
          <w:b/>
          <w:sz w:val="24"/>
          <w:szCs w:val="24"/>
        </w:rPr>
        <w:fldChar w:fldCharType="separate"/>
      </w:r>
      <w:hyperlink w:anchor="_Toc77076615" w:history="1">
        <w:r w:rsidRPr="00367B0B">
          <w:rPr>
            <w:rStyle w:val="Hyperlink"/>
            <w:rFonts w:ascii="Times New Roman" w:hAnsi="Times New Roman" w:cs="Times New Roman"/>
            <w:noProof/>
            <w:sz w:val="24"/>
            <w:szCs w:val="24"/>
          </w:rPr>
          <w:t>5115.000  Scope of part.</w:t>
        </w:r>
        <w:r w:rsidRPr="00367B0B">
          <w:rPr>
            <w:rFonts w:ascii="Times New Roman" w:hAnsi="Times New Roman" w:cs="Times New Roman"/>
            <w:noProof/>
            <w:webHidden/>
            <w:sz w:val="24"/>
            <w:szCs w:val="24"/>
          </w:rPr>
          <w:tab/>
        </w:r>
        <w:r w:rsidRPr="00367B0B">
          <w:rPr>
            <w:rFonts w:ascii="Times New Roman" w:hAnsi="Times New Roman" w:cs="Times New Roman"/>
            <w:noProof/>
            <w:webHidden/>
            <w:sz w:val="24"/>
            <w:szCs w:val="24"/>
          </w:rPr>
          <w:fldChar w:fldCharType="begin"/>
        </w:r>
        <w:r w:rsidRPr="00367B0B">
          <w:rPr>
            <w:rFonts w:ascii="Times New Roman" w:hAnsi="Times New Roman" w:cs="Times New Roman"/>
            <w:noProof/>
            <w:webHidden/>
            <w:sz w:val="24"/>
            <w:szCs w:val="24"/>
          </w:rPr>
          <w:instrText xml:space="preserve"> PAGEREF _Toc77076615 \h </w:instrText>
        </w:r>
        <w:r w:rsidRPr="00367B0B">
          <w:rPr>
            <w:rFonts w:ascii="Times New Roman" w:hAnsi="Times New Roman" w:cs="Times New Roman"/>
            <w:noProof/>
            <w:webHidden/>
            <w:sz w:val="24"/>
            <w:szCs w:val="24"/>
          </w:rPr>
        </w:r>
        <w:r w:rsidRPr="00367B0B">
          <w:rPr>
            <w:rFonts w:ascii="Times New Roman" w:hAnsi="Times New Roman" w:cs="Times New Roman"/>
            <w:noProof/>
            <w:webHidden/>
            <w:sz w:val="24"/>
            <w:szCs w:val="24"/>
          </w:rPr>
          <w:fldChar w:fldCharType="separate"/>
        </w:r>
        <w:r w:rsidRPr="00367B0B">
          <w:rPr>
            <w:rFonts w:ascii="Times New Roman" w:hAnsi="Times New Roman" w:cs="Times New Roman"/>
            <w:noProof/>
            <w:webHidden/>
            <w:sz w:val="24"/>
            <w:szCs w:val="24"/>
          </w:rPr>
          <w:t>2</w:t>
        </w:r>
        <w:r w:rsidRPr="00367B0B">
          <w:rPr>
            <w:rFonts w:ascii="Times New Roman" w:hAnsi="Times New Roman" w:cs="Times New Roman"/>
            <w:noProof/>
            <w:webHidden/>
            <w:sz w:val="24"/>
            <w:szCs w:val="24"/>
          </w:rPr>
          <w:fldChar w:fldCharType="end"/>
        </w:r>
      </w:hyperlink>
    </w:p>
    <w:p w14:paraId="046ECBD0" w14:textId="3162D2B9" w:rsidR="00367B0B" w:rsidRPr="00367B0B" w:rsidRDefault="009B757F">
      <w:pPr>
        <w:pStyle w:val="TOC4"/>
        <w:tabs>
          <w:tab w:val="right" w:leader="dot" w:pos="9350"/>
        </w:tabs>
        <w:rPr>
          <w:rFonts w:ascii="Times New Roman" w:eastAsiaTheme="minorEastAsia" w:hAnsi="Times New Roman" w:cs="Times New Roman"/>
          <w:noProof/>
          <w:sz w:val="24"/>
          <w:szCs w:val="24"/>
        </w:rPr>
      </w:pPr>
      <w:hyperlink w:anchor="_Toc77076616" w:history="1">
        <w:r w:rsidR="00367B0B" w:rsidRPr="00367B0B">
          <w:rPr>
            <w:rStyle w:val="Hyperlink"/>
            <w:rFonts w:ascii="Times New Roman" w:hAnsi="Times New Roman" w:cs="Times New Roman"/>
            <w:noProof/>
            <w:sz w:val="24"/>
            <w:szCs w:val="24"/>
          </w:rPr>
          <w:t>5115.001  Definitions.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_Toc77076616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2</w:t>
        </w:r>
        <w:r w:rsidR="00367B0B" w:rsidRPr="00367B0B">
          <w:rPr>
            <w:rFonts w:ascii="Times New Roman" w:hAnsi="Times New Roman" w:cs="Times New Roman"/>
            <w:noProof/>
            <w:webHidden/>
            <w:sz w:val="24"/>
            <w:szCs w:val="24"/>
          </w:rPr>
          <w:fldChar w:fldCharType="end"/>
        </w:r>
      </w:hyperlink>
    </w:p>
    <w:p w14:paraId="298D8C0F" w14:textId="71497071" w:rsidR="00367B0B" w:rsidRPr="00367B0B" w:rsidRDefault="009B757F">
      <w:pPr>
        <w:pStyle w:val="TOC3"/>
        <w:tabs>
          <w:tab w:val="right" w:leader="dot" w:pos="9350"/>
        </w:tabs>
        <w:rPr>
          <w:rFonts w:ascii="Times New Roman" w:eastAsiaTheme="minorEastAsia" w:hAnsi="Times New Roman" w:cs="Times New Roman"/>
          <w:noProof/>
          <w:sz w:val="24"/>
          <w:szCs w:val="24"/>
        </w:rPr>
      </w:pPr>
      <w:hyperlink w:anchor="_Toc77076617" w:history="1">
        <w:r w:rsidR="00367B0B" w:rsidRPr="00367B0B">
          <w:rPr>
            <w:rStyle w:val="Hyperlink"/>
            <w:rFonts w:ascii="Times New Roman" w:hAnsi="Times New Roman" w:cs="Times New Roman"/>
            <w:noProof/>
            <w:sz w:val="24"/>
            <w:szCs w:val="24"/>
          </w:rPr>
          <w:t>Subpart 5115.2 – Solicitation and Receipt of Proposals and Information</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_Toc77076617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2</w:t>
        </w:r>
        <w:r w:rsidR="00367B0B" w:rsidRPr="00367B0B">
          <w:rPr>
            <w:rFonts w:ascii="Times New Roman" w:hAnsi="Times New Roman" w:cs="Times New Roman"/>
            <w:noProof/>
            <w:webHidden/>
            <w:sz w:val="24"/>
            <w:szCs w:val="24"/>
          </w:rPr>
          <w:fldChar w:fldCharType="end"/>
        </w:r>
      </w:hyperlink>
    </w:p>
    <w:p w14:paraId="3642D658" w14:textId="5A4B6F6B" w:rsidR="00367B0B" w:rsidRPr="00367B0B" w:rsidRDefault="009B757F">
      <w:pPr>
        <w:pStyle w:val="TOC4"/>
        <w:tabs>
          <w:tab w:val="right" w:leader="dot" w:pos="9350"/>
        </w:tabs>
        <w:rPr>
          <w:rFonts w:ascii="Times New Roman" w:eastAsiaTheme="minorEastAsia" w:hAnsi="Times New Roman" w:cs="Times New Roman"/>
          <w:noProof/>
          <w:sz w:val="24"/>
          <w:szCs w:val="24"/>
        </w:rPr>
      </w:pPr>
      <w:hyperlink w:anchor="_Toc77076618" w:history="1">
        <w:r w:rsidR="00367B0B" w:rsidRPr="00367B0B">
          <w:rPr>
            <w:rStyle w:val="Hyperlink"/>
            <w:rFonts w:ascii="Times New Roman" w:hAnsi="Times New Roman" w:cs="Times New Roman"/>
            <w:noProof/>
            <w:sz w:val="24"/>
            <w:szCs w:val="24"/>
          </w:rPr>
          <w:t>5115.201  Exchanges with industry before receipt of proposals.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_Toc77076618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2</w:t>
        </w:r>
        <w:r w:rsidR="00367B0B" w:rsidRPr="00367B0B">
          <w:rPr>
            <w:rFonts w:ascii="Times New Roman" w:hAnsi="Times New Roman" w:cs="Times New Roman"/>
            <w:noProof/>
            <w:webHidden/>
            <w:sz w:val="24"/>
            <w:szCs w:val="24"/>
          </w:rPr>
          <w:fldChar w:fldCharType="end"/>
        </w:r>
      </w:hyperlink>
    </w:p>
    <w:p w14:paraId="3D25BEF7" w14:textId="4F76B507" w:rsidR="00367B0B" w:rsidRPr="00367B0B" w:rsidRDefault="009B757F">
      <w:pPr>
        <w:pStyle w:val="TOC4"/>
        <w:tabs>
          <w:tab w:val="right" w:leader="dot" w:pos="9350"/>
        </w:tabs>
        <w:rPr>
          <w:rFonts w:ascii="Times New Roman" w:eastAsiaTheme="minorEastAsia" w:hAnsi="Times New Roman" w:cs="Times New Roman"/>
          <w:noProof/>
          <w:sz w:val="24"/>
          <w:szCs w:val="24"/>
        </w:rPr>
      </w:pPr>
      <w:hyperlink w:anchor="_Toc77076619" w:history="1">
        <w:r w:rsidR="00367B0B" w:rsidRPr="00367B0B">
          <w:rPr>
            <w:rStyle w:val="Hyperlink"/>
            <w:rFonts w:ascii="Times New Roman" w:hAnsi="Times New Roman" w:cs="Times New Roman"/>
            <w:noProof/>
            <w:sz w:val="24"/>
            <w:szCs w:val="24"/>
          </w:rPr>
          <w:t>5115.204  Contract format.</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_Toc77076619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3</w:t>
        </w:r>
        <w:r w:rsidR="00367B0B" w:rsidRPr="00367B0B">
          <w:rPr>
            <w:rFonts w:ascii="Times New Roman" w:hAnsi="Times New Roman" w:cs="Times New Roman"/>
            <w:noProof/>
            <w:webHidden/>
            <w:sz w:val="24"/>
            <w:szCs w:val="24"/>
          </w:rPr>
          <w:fldChar w:fldCharType="end"/>
        </w:r>
      </w:hyperlink>
    </w:p>
    <w:p w14:paraId="6C1BF121" w14:textId="1448F14D" w:rsidR="00367B0B" w:rsidRPr="00367B0B" w:rsidRDefault="009B757F">
      <w:pPr>
        <w:pStyle w:val="TOC3"/>
        <w:tabs>
          <w:tab w:val="right" w:leader="dot" w:pos="9350"/>
        </w:tabs>
        <w:rPr>
          <w:rFonts w:ascii="Times New Roman" w:eastAsiaTheme="minorEastAsia" w:hAnsi="Times New Roman" w:cs="Times New Roman"/>
          <w:noProof/>
          <w:sz w:val="24"/>
          <w:szCs w:val="24"/>
        </w:rPr>
      </w:pPr>
      <w:hyperlink w:anchor="_Toc77076620" w:history="1">
        <w:r w:rsidR="00367B0B" w:rsidRPr="00367B0B">
          <w:rPr>
            <w:rStyle w:val="Hyperlink"/>
            <w:rFonts w:ascii="Times New Roman" w:hAnsi="Times New Roman" w:cs="Times New Roman"/>
            <w:noProof/>
            <w:sz w:val="24"/>
            <w:szCs w:val="24"/>
          </w:rPr>
          <w:t>Subpart 5115.3 – Source Selection</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_Toc77076620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3</w:t>
        </w:r>
        <w:r w:rsidR="00367B0B" w:rsidRPr="00367B0B">
          <w:rPr>
            <w:rFonts w:ascii="Times New Roman" w:hAnsi="Times New Roman" w:cs="Times New Roman"/>
            <w:noProof/>
            <w:webHidden/>
            <w:sz w:val="24"/>
            <w:szCs w:val="24"/>
          </w:rPr>
          <w:fldChar w:fldCharType="end"/>
        </w:r>
      </w:hyperlink>
    </w:p>
    <w:p w14:paraId="06FE724F" w14:textId="56ABA6FC" w:rsidR="00367B0B" w:rsidRPr="00367B0B" w:rsidRDefault="009B757F">
      <w:pPr>
        <w:pStyle w:val="TOC4"/>
        <w:tabs>
          <w:tab w:val="right" w:leader="dot" w:pos="9350"/>
        </w:tabs>
        <w:rPr>
          <w:rFonts w:ascii="Times New Roman" w:eastAsiaTheme="minorEastAsia" w:hAnsi="Times New Roman" w:cs="Times New Roman"/>
          <w:noProof/>
          <w:sz w:val="24"/>
          <w:szCs w:val="24"/>
        </w:rPr>
      </w:pPr>
      <w:hyperlink w:anchor="_Toc77076621" w:history="1">
        <w:r w:rsidR="00367B0B" w:rsidRPr="00367B0B">
          <w:rPr>
            <w:rStyle w:val="Hyperlink"/>
            <w:rFonts w:ascii="Times New Roman" w:hAnsi="Times New Roman" w:cs="Times New Roman"/>
            <w:noProof/>
            <w:sz w:val="24"/>
            <w:szCs w:val="24"/>
          </w:rPr>
          <w:t>5115.300  Scope of subpart.</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_Toc77076621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3</w:t>
        </w:r>
        <w:r w:rsidR="00367B0B" w:rsidRPr="00367B0B">
          <w:rPr>
            <w:rFonts w:ascii="Times New Roman" w:hAnsi="Times New Roman" w:cs="Times New Roman"/>
            <w:noProof/>
            <w:webHidden/>
            <w:sz w:val="24"/>
            <w:szCs w:val="24"/>
          </w:rPr>
          <w:fldChar w:fldCharType="end"/>
        </w:r>
      </w:hyperlink>
    </w:p>
    <w:p w14:paraId="6A73E2CA" w14:textId="691BCA66" w:rsidR="00367B0B" w:rsidRPr="00367B0B" w:rsidRDefault="009B757F">
      <w:pPr>
        <w:pStyle w:val="TOC4"/>
        <w:tabs>
          <w:tab w:val="right" w:leader="dot" w:pos="9350"/>
        </w:tabs>
        <w:rPr>
          <w:rFonts w:ascii="Times New Roman" w:eastAsiaTheme="minorEastAsia" w:hAnsi="Times New Roman" w:cs="Times New Roman"/>
          <w:noProof/>
          <w:sz w:val="24"/>
          <w:szCs w:val="24"/>
        </w:rPr>
      </w:pPr>
      <w:hyperlink w:anchor="_Toc77076622" w:history="1">
        <w:r w:rsidR="00367B0B" w:rsidRPr="00367B0B">
          <w:rPr>
            <w:rStyle w:val="Hyperlink"/>
            <w:rFonts w:ascii="Times New Roman" w:hAnsi="Times New Roman" w:cs="Times New Roman"/>
            <w:noProof/>
            <w:sz w:val="24"/>
            <w:szCs w:val="24"/>
          </w:rPr>
          <w:t>5115.300-90 Waiver approvals.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_Toc77076622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3</w:t>
        </w:r>
        <w:r w:rsidR="00367B0B" w:rsidRPr="00367B0B">
          <w:rPr>
            <w:rFonts w:ascii="Times New Roman" w:hAnsi="Times New Roman" w:cs="Times New Roman"/>
            <w:noProof/>
            <w:webHidden/>
            <w:sz w:val="24"/>
            <w:szCs w:val="24"/>
          </w:rPr>
          <w:fldChar w:fldCharType="end"/>
        </w:r>
      </w:hyperlink>
    </w:p>
    <w:p w14:paraId="7AD05205" w14:textId="478BEE65" w:rsidR="00367B0B" w:rsidRPr="00367B0B" w:rsidRDefault="009B757F">
      <w:pPr>
        <w:pStyle w:val="TOC4"/>
        <w:tabs>
          <w:tab w:val="right" w:leader="dot" w:pos="9350"/>
        </w:tabs>
        <w:rPr>
          <w:rFonts w:ascii="Times New Roman" w:eastAsiaTheme="minorEastAsia" w:hAnsi="Times New Roman" w:cs="Times New Roman"/>
          <w:noProof/>
          <w:sz w:val="24"/>
          <w:szCs w:val="24"/>
        </w:rPr>
      </w:pPr>
      <w:hyperlink w:anchor="_Toc77076623" w:history="1">
        <w:r w:rsidR="00367B0B" w:rsidRPr="00367B0B">
          <w:rPr>
            <w:rStyle w:val="Hyperlink"/>
            <w:rFonts w:ascii="Times New Roman" w:hAnsi="Times New Roman" w:cs="Times New Roman"/>
            <w:noProof/>
            <w:sz w:val="24"/>
            <w:szCs w:val="24"/>
          </w:rPr>
          <w:t>5115.303  Responsibilities.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_Toc77076623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3</w:t>
        </w:r>
        <w:r w:rsidR="00367B0B" w:rsidRPr="00367B0B">
          <w:rPr>
            <w:rFonts w:ascii="Times New Roman" w:hAnsi="Times New Roman" w:cs="Times New Roman"/>
            <w:noProof/>
            <w:webHidden/>
            <w:sz w:val="24"/>
            <w:szCs w:val="24"/>
          </w:rPr>
          <w:fldChar w:fldCharType="end"/>
        </w:r>
      </w:hyperlink>
    </w:p>
    <w:p w14:paraId="24E78693" w14:textId="18C5C96F" w:rsidR="00367B0B" w:rsidRPr="00367B0B" w:rsidRDefault="009B757F">
      <w:pPr>
        <w:pStyle w:val="TOC4"/>
        <w:tabs>
          <w:tab w:val="right" w:leader="dot" w:pos="9350"/>
        </w:tabs>
        <w:rPr>
          <w:rFonts w:ascii="Times New Roman" w:eastAsiaTheme="minorEastAsia" w:hAnsi="Times New Roman" w:cs="Times New Roman"/>
          <w:noProof/>
          <w:sz w:val="24"/>
          <w:szCs w:val="24"/>
        </w:rPr>
      </w:pPr>
      <w:hyperlink w:anchor="_Toc77076624" w:history="1">
        <w:r w:rsidR="00367B0B" w:rsidRPr="00367B0B">
          <w:rPr>
            <w:rStyle w:val="Hyperlink"/>
            <w:rFonts w:ascii="Times New Roman" w:hAnsi="Times New Roman" w:cs="Times New Roman"/>
            <w:noProof/>
            <w:sz w:val="24"/>
            <w:szCs w:val="24"/>
          </w:rPr>
          <w:t>5115.304  Evaluation factors and significant subfactors.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_Toc77076624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5</w:t>
        </w:r>
        <w:r w:rsidR="00367B0B" w:rsidRPr="00367B0B">
          <w:rPr>
            <w:rFonts w:ascii="Times New Roman" w:hAnsi="Times New Roman" w:cs="Times New Roman"/>
            <w:noProof/>
            <w:webHidden/>
            <w:sz w:val="24"/>
            <w:szCs w:val="24"/>
          </w:rPr>
          <w:fldChar w:fldCharType="end"/>
        </w:r>
      </w:hyperlink>
    </w:p>
    <w:p w14:paraId="61227983" w14:textId="3CCE79D7" w:rsidR="00367B0B" w:rsidRPr="00367B0B" w:rsidRDefault="009B757F">
      <w:pPr>
        <w:pStyle w:val="TOC4"/>
        <w:tabs>
          <w:tab w:val="right" w:leader="dot" w:pos="9350"/>
        </w:tabs>
        <w:rPr>
          <w:rFonts w:ascii="Times New Roman" w:eastAsiaTheme="minorEastAsia" w:hAnsi="Times New Roman" w:cs="Times New Roman"/>
          <w:noProof/>
          <w:sz w:val="24"/>
          <w:szCs w:val="24"/>
        </w:rPr>
      </w:pPr>
      <w:hyperlink w:anchor="_Toc77076625" w:history="1">
        <w:r w:rsidR="00367B0B" w:rsidRPr="00367B0B">
          <w:rPr>
            <w:rStyle w:val="Hyperlink"/>
            <w:rFonts w:ascii="Times New Roman" w:hAnsi="Times New Roman" w:cs="Times New Roman"/>
            <w:noProof/>
            <w:sz w:val="24"/>
            <w:szCs w:val="24"/>
          </w:rPr>
          <w:t>5115.305  Proposal evaluation.</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_Toc77076625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5</w:t>
        </w:r>
        <w:r w:rsidR="00367B0B" w:rsidRPr="00367B0B">
          <w:rPr>
            <w:rFonts w:ascii="Times New Roman" w:hAnsi="Times New Roman" w:cs="Times New Roman"/>
            <w:noProof/>
            <w:webHidden/>
            <w:sz w:val="24"/>
            <w:szCs w:val="24"/>
          </w:rPr>
          <w:fldChar w:fldCharType="end"/>
        </w:r>
      </w:hyperlink>
    </w:p>
    <w:p w14:paraId="029C74B4" w14:textId="6777C234" w:rsidR="00367B0B" w:rsidRPr="00367B0B" w:rsidRDefault="009B757F">
      <w:pPr>
        <w:pStyle w:val="TOC4"/>
        <w:tabs>
          <w:tab w:val="right" w:leader="dot" w:pos="9350"/>
        </w:tabs>
        <w:rPr>
          <w:rFonts w:ascii="Times New Roman" w:eastAsiaTheme="minorEastAsia" w:hAnsi="Times New Roman" w:cs="Times New Roman"/>
          <w:noProof/>
          <w:sz w:val="24"/>
          <w:szCs w:val="24"/>
        </w:rPr>
      </w:pPr>
      <w:hyperlink w:anchor="_Toc77076626" w:history="1">
        <w:r w:rsidR="00367B0B" w:rsidRPr="00367B0B">
          <w:rPr>
            <w:rStyle w:val="Hyperlink"/>
            <w:rFonts w:ascii="Times New Roman" w:hAnsi="Times New Roman" w:cs="Times New Roman"/>
            <w:noProof/>
            <w:sz w:val="24"/>
            <w:szCs w:val="24"/>
          </w:rPr>
          <w:t>5115.306  Exchanges with offerors after receipt of proposals.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_Toc77076626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6</w:t>
        </w:r>
        <w:r w:rsidR="00367B0B" w:rsidRPr="00367B0B">
          <w:rPr>
            <w:rFonts w:ascii="Times New Roman" w:hAnsi="Times New Roman" w:cs="Times New Roman"/>
            <w:noProof/>
            <w:webHidden/>
            <w:sz w:val="24"/>
            <w:szCs w:val="24"/>
          </w:rPr>
          <w:fldChar w:fldCharType="end"/>
        </w:r>
      </w:hyperlink>
    </w:p>
    <w:p w14:paraId="4735D643" w14:textId="2E728B54" w:rsidR="00367B0B" w:rsidRPr="00367B0B" w:rsidRDefault="009B757F">
      <w:pPr>
        <w:pStyle w:val="TOC4"/>
        <w:tabs>
          <w:tab w:val="right" w:leader="dot" w:pos="9350"/>
        </w:tabs>
        <w:rPr>
          <w:rFonts w:ascii="Times New Roman" w:eastAsiaTheme="minorEastAsia" w:hAnsi="Times New Roman" w:cs="Times New Roman"/>
          <w:noProof/>
          <w:sz w:val="24"/>
          <w:szCs w:val="24"/>
        </w:rPr>
      </w:pPr>
      <w:hyperlink w:anchor="_Toc77076627" w:history="1">
        <w:r w:rsidR="00367B0B" w:rsidRPr="00367B0B">
          <w:rPr>
            <w:rStyle w:val="Hyperlink"/>
            <w:rFonts w:ascii="Times New Roman" w:hAnsi="Times New Roman" w:cs="Times New Roman"/>
            <w:noProof/>
            <w:sz w:val="24"/>
            <w:szCs w:val="24"/>
          </w:rPr>
          <w:t>5115.308  Source selection decision.</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_Toc77076627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6</w:t>
        </w:r>
        <w:r w:rsidR="00367B0B" w:rsidRPr="00367B0B">
          <w:rPr>
            <w:rFonts w:ascii="Times New Roman" w:hAnsi="Times New Roman" w:cs="Times New Roman"/>
            <w:noProof/>
            <w:webHidden/>
            <w:sz w:val="24"/>
            <w:szCs w:val="24"/>
          </w:rPr>
          <w:fldChar w:fldCharType="end"/>
        </w:r>
      </w:hyperlink>
    </w:p>
    <w:p w14:paraId="77699D02" w14:textId="0EDBBA30" w:rsidR="00367B0B" w:rsidRPr="00367B0B" w:rsidRDefault="009B757F">
      <w:pPr>
        <w:pStyle w:val="TOC4"/>
        <w:tabs>
          <w:tab w:val="right" w:leader="dot" w:pos="9350"/>
        </w:tabs>
        <w:rPr>
          <w:rFonts w:ascii="Times New Roman" w:eastAsiaTheme="minorEastAsia" w:hAnsi="Times New Roman" w:cs="Times New Roman"/>
          <w:noProof/>
          <w:sz w:val="24"/>
          <w:szCs w:val="24"/>
        </w:rPr>
      </w:pPr>
      <w:hyperlink w:anchor="_Toc77076628" w:history="1">
        <w:r w:rsidR="00367B0B" w:rsidRPr="00367B0B">
          <w:rPr>
            <w:rStyle w:val="Hyperlink"/>
            <w:rFonts w:ascii="Times New Roman" w:hAnsi="Times New Roman" w:cs="Times New Roman"/>
            <w:noProof/>
            <w:sz w:val="24"/>
            <w:szCs w:val="24"/>
          </w:rPr>
          <w:t>5115.371  Only one offer.</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_Toc77076628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6</w:t>
        </w:r>
        <w:r w:rsidR="00367B0B" w:rsidRPr="00367B0B">
          <w:rPr>
            <w:rFonts w:ascii="Times New Roman" w:hAnsi="Times New Roman" w:cs="Times New Roman"/>
            <w:noProof/>
            <w:webHidden/>
            <w:sz w:val="24"/>
            <w:szCs w:val="24"/>
          </w:rPr>
          <w:fldChar w:fldCharType="end"/>
        </w:r>
      </w:hyperlink>
    </w:p>
    <w:p w14:paraId="29B95050" w14:textId="2D19CA0F" w:rsidR="00367B0B" w:rsidRPr="00367B0B" w:rsidRDefault="009B757F">
      <w:pPr>
        <w:pStyle w:val="TOC4"/>
        <w:tabs>
          <w:tab w:val="right" w:leader="dot" w:pos="9350"/>
        </w:tabs>
        <w:rPr>
          <w:rFonts w:ascii="Times New Roman" w:eastAsiaTheme="minorEastAsia" w:hAnsi="Times New Roman" w:cs="Times New Roman"/>
          <w:noProof/>
          <w:sz w:val="24"/>
          <w:szCs w:val="24"/>
        </w:rPr>
      </w:pPr>
      <w:hyperlink w:anchor="_Toc77076629" w:history="1">
        <w:r w:rsidR="00367B0B" w:rsidRPr="00367B0B">
          <w:rPr>
            <w:rStyle w:val="Hyperlink"/>
            <w:rFonts w:ascii="Times New Roman" w:hAnsi="Times New Roman" w:cs="Times New Roman"/>
            <w:noProof/>
            <w:sz w:val="24"/>
            <w:szCs w:val="24"/>
          </w:rPr>
          <w:t>5115.371-5  Waiver.</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_Toc77076629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6</w:t>
        </w:r>
        <w:r w:rsidR="00367B0B" w:rsidRPr="00367B0B">
          <w:rPr>
            <w:rFonts w:ascii="Times New Roman" w:hAnsi="Times New Roman" w:cs="Times New Roman"/>
            <w:noProof/>
            <w:webHidden/>
            <w:sz w:val="24"/>
            <w:szCs w:val="24"/>
          </w:rPr>
          <w:fldChar w:fldCharType="end"/>
        </w:r>
      </w:hyperlink>
    </w:p>
    <w:p w14:paraId="454AC6D5" w14:textId="01272851" w:rsidR="00367B0B" w:rsidRPr="00367B0B" w:rsidRDefault="009B757F">
      <w:pPr>
        <w:pStyle w:val="TOC3"/>
        <w:tabs>
          <w:tab w:val="right" w:leader="dot" w:pos="9350"/>
        </w:tabs>
        <w:rPr>
          <w:rFonts w:ascii="Times New Roman" w:eastAsiaTheme="minorEastAsia" w:hAnsi="Times New Roman" w:cs="Times New Roman"/>
          <w:noProof/>
          <w:sz w:val="24"/>
          <w:szCs w:val="24"/>
        </w:rPr>
      </w:pPr>
      <w:hyperlink w:anchor="_Toc77076630" w:history="1">
        <w:r w:rsidR="00367B0B" w:rsidRPr="00367B0B">
          <w:rPr>
            <w:rStyle w:val="Hyperlink"/>
            <w:rFonts w:ascii="Times New Roman" w:hAnsi="Times New Roman" w:cs="Times New Roman"/>
            <w:noProof/>
            <w:sz w:val="24"/>
            <w:szCs w:val="24"/>
          </w:rPr>
          <w:t>Subpart 5115.4 – Contract Pricing</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_Toc77076630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6</w:t>
        </w:r>
        <w:r w:rsidR="00367B0B" w:rsidRPr="00367B0B">
          <w:rPr>
            <w:rFonts w:ascii="Times New Roman" w:hAnsi="Times New Roman" w:cs="Times New Roman"/>
            <w:noProof/>
            <w:webHidden/>
            <w:sz w:val="24"/>
            <w:szCs w:val="24"/>
          </w:rPr>
          <w:fldChar w:fldCharType="end"/>
        </w:r>
      </w:hyperlink>
    </w:p>
    <w:p w14:paraId="60BAB4F1" w14:textId="0050A51A" w:rsidR="00367B0B" w:rsidRPr="00367B0B" w:rsidRDefault="009B757F">
      <w:pPr>
        <w:pStyle w:val="TOC4"/>
        <w:tabs>
          <w:tab w:val="right" w:leader="dot" w:pos="9350"/>
        </w:tabs>
        <w:rPr>
          <w:rFonts w:ascii="Times New Roman" w:eastAsiaTheme="minorEastAsia" w:hAnsi="Times New Roman" w:cs="Times New Roman"/>
          <w:noProof/>
          <w:sz w:val="24"/>
          <w:szCs w:val="24"/>
        </w:rPr>
      </w:pPr>
      <w:hyperlink w:anchor="_Toc77076631" w:history="1">
        <w:r w:rsidR="00367B0B" w:rsidRPr="00367B0B">
          <w:rPr>
            <w:rStyle w:val="Hyperlink"/>
            <w:rFonts w:ascii="Times New Roman" w:hAnsi="Times New Roman" w:cs="Times New Roman"/>
            <w:noProof/>
            <w:sz w:val="24"/>
            <w:szCs w:val="24"/>
          </w:rPr>
          <w:t>5115.403  Obtaining certified cost or pricing data.</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_Toc77076631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6</w:t>
        </w:r>
        <w:r w:rsidR="00367B0B" w:rsidRPr="00367B0B">
          <w:rPr>
            <w:rFonts w:ascii="Times New Roman" w:hAnsi="Times New Roman" w:cs="Times New Roman"/>
            <w:noProof/>
            <w:webHidden/>
            <w:sz w:val="24"/>
            <w:szCs w:val="24"/>
          </w:rPr>
          <w:fldChar w:fldCharType="end"/>
        </w:r>
      </w:hyperlink>
    </w:p>
    <w:p w14:paraId="75BC5A0A" w14:textId="1A6E1E02" w:rsidR="00367B0B" w:rsidRPr="00367B0B" w:rsidRDefault="009B757F">
      <w:pPr>
        <w:pStyle w:val="TOC4"/>
        <w:tabs>
          <w:tab w:val="right" w:leader="dot" w:pos="9350"/>
        </w:tabs>
        <w:rPr>
          <w:rFonts w:ascii="Times New Roman" w:eastAsiaTheme="minorEastAsia" w:hAnsi="Times New Roman" w:cs="Times New Roman"/>
          <w:noProof/>
          <w:sz w:val="24"/>
          <w:szCs w:val="24"/>
        </w:rPr>
      </w:pPr>
      <w:hyperlink w:anchor="_Toc77076632" w:history="1">
        <w:r w:rsidR="00367B0B" w:rsidRPr="00367B0B">
          <w:rPr>
            <w:rStyle w:val="Hyperlink"/>
            <w:rFonts w:ascii="Times New Roman" w:hAnsi="Times New Roman" w:cs="Times New Roman"/>
            <w:noProof/>
            <w:sz w:val="24"/>
            <w:szCs w:val="24"/>
          </w:rPr>
          <w:t>5115.403-1  Prohibition on obtaining certified cost or pricing data (10 U.S.C. 2306a and 41 U.S.C. 35).</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_Toc77076632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6</w:t>
        </w:r>
        <w:r w:rsidR="00367B0B" w:rsidRPr="00367B0B">
          <w:rPr>
            <w:rFonts w:ascii="Times New Roman" w:hAnsi="Times New Roman" w:cs="Times New Roman"/>
            <w:noProof/>
            <w:webHidden/>
            <w:sz w:val="24"/>
            <w:szCs w:val="24"/>
          </w:rPr>
          <w:fldChar w:fldCharType="end"/>
        </w:r>
      </w:hyperlink>
    </w:p>
    <w:p w14:paraId="55D71F54" w14:textId="2B3354C5" w:rsidR="00367B0B" w:rsidRPr="00367B0B" w:rsidRDefault="009B757F">
      <w:pPr>
        <w:pStyle w:val="TOC4"/>
        <w:tabs>
          <w:tab w:val="right" w:leader="dot" w:pos="9350"/>
        </w:tabs>
        <w:rPr>
          <w:rFonts w:ascii="Times New Roman" w:eastAsiaTheme="minorEastAsia" w:hAnsi="Times New Roman" w:cs="Times New Roman"/>
          <w:noProof/>
          <w:sz w:val="24"/>
          <w:szCs w:val="24"/>
        </w:rPr>
      </w:pPr>
      <w:hyperlink w:anchor="_Toc77076633" w:history="1">
        <w:r w:rsidR="00367B0B" w:rsidRPr="00367B0B">
          <w:rPr>
            <w:rStyle w:val="Hyperlink"/>
            <w:rFonts w:ascii="Times New Roman" w:hAnsi="Times New Roman" w:cs="Times New Roman"/>
            <w:noProof/>
            <w:sz w:val="24"/>
            <w:szCs w:val="24"/>
          </w:rPr>
          <w:t>5115.403-3  Requiring data other than certified cost or pricing data.</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_Toc77076633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7</w:t>
        </w:r>
        <w:r w:rsidR="00367B0B" w:rsidRPr="00367B0B">
          <w:rPr>
            <w:rFonts w:ascii="Times New Roman" w:hAnsi="Times New Roman" w:cs="Times New Roman"/>
            <w:noProof/>
            <w:webHidden/>
            <w:sz w:val="24"/>
            <w:szCs w:val="24"/>
          </w:rPr>
          <w:fldChar w:fldCharType="end"/>
        </w:r>
      </w:hyperlink>
    </w:p>
    <w:p w14:paraId="38D9B05C" w14:textId="18C69A11" w:rsidR="00367B0B" w:rsidRPr="00367B0B" w:rsidRDefault="009B757F">
      <w:pPr>
        <w:pStyle w:val="TOC4"/>
        <w:tabs>
          <w:tab w:val="right" w:leader="dot" w:pos="9350"/>
        </w:tabs>
        <w:rPr>
          <w:rFonts w:ascii="Times New Roman" w:eastAsiaTheme="minorEastAsia" w:hAnsi="Times New Roman" w:cs="Times New Roman"/>
          <w:noProof/>
          <w:sz w:val="24"/>
          <w:szCs w:val="24"/>
        </w:rPr>
      </w:pPr>
      <w:hyperlink w:anchor="_Toc77076634" w:history="1">
        <w:r w:rsidR="00367B0B" w:rsidRPr="00367B0B">
          <w:rPr>
            <w:rStyle w:val="Hyperlink"/>
            <w:rFonts w:ascii="Times New Roman" w:hAnsi="Times New Roman" w:cs="Times New Roman"/>
            <w:noProof/>
            <w:sz w:val="24"/>
            <w:szCs w:val="24"/>
          </w:rPr>
          <w:t>5115.403-3-90  Process and Reporting Requirements Pertaining to Contractor Denials of Contracting Officer Requests for Data Other Than Certified Cost or Pricing Data.</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_Toc77076634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7</w:t>
        </w:r>
        <w:r w:rsidR="00367B0B" w:rsidRPr="00367B0B">
          <w:rPr>
            <w:rFonts w:ascii="Times New Roman" w:hAnsi="Times New Roman" w:cs="Times New Roman"/>
            <w:noProof/>
            <w:webHidden/>
            <w:sz w:val="24"/>
            <w:szCs w:val="24"/>
          </w:rPr>
          <w:fldChar w:fldCharType="end"/>
        </w:r>
      </w:hyperlink>
    </w:p>
    <w:p w14:paraId="124F80E8" w14:textId="0E13B45C" w:rsidR="00367B0B" w:rsidRPr="00367B0B" w:rsidRDefault="009B757F">
      <w:pPr>
        <w:pStyle w:val="TOC4"/>
        <w:tabs>
          <w:tab w:val="right" w:leader="dot" w:pos="9350"/>
        </w:tabs>
        <w:rPr>
          <w:rFonts w:ascii="Times New Roman" w:eastAsiaTheme="minorEastAsia" w:hAnsi="Times New Roman" w:cs="Times New Roman"/>
          <w:noProof/>
          <w:sz w:val="24"/>
          <w:szCs w:val="24"/>
        </w:rPr>
      </w:pPr>
      <w:hyperlink w:anchor="_Toc77076635" w:history="1">
        <w:r w:rsidR="00367B0B" w:rsidRPr="00367B0B">
          <w:rPr>
            <w:rStyle w:val="Hyperlink"/>
            <w:rFonts w:ascii="Times New Roman" w:hAnsi="Times New Roman" w:cs="Times New Roman"/>
            <w:noProof/>
            <w:sz w:val="24"/>
            <w:szCs w:val="24"/>
          </w:rPr>
          <w:t>5115.404  Proposal analysis.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_Toc77076635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7</w:t>
        </w:r>
        <w:r w:rsidR="00367B0B" w:rsidRPr="00367B0B">
          <w:rPr>
            <w:rFonts w:ascii="Times New Roman" w:hAnsi="Times New Roman" w:cs="Times New Roman"/>
            <w:noProof/>
            <w:webHidden/>
            <w:sz w:val="24"/>
            <w:szCs w:val="24"/>
          </w:rPr>
          <w:fldChar w:fldCharType="end"/>
        </w:r>
      </w:hyperlink>
    </w:p>
    <w:p w14:paraId="0F1102B3" w14:textId="18086803" w:rsidR="00367B0B" w:rsidRPr="00367B0B" w:rsidRDefault="009B757F">
      <w:pPr>
        <w:pStyle w:val="TOC4"/>
        <w:tabs>
          <w:tab w:val="right" w:leader="dot" w:pos="9350"/>
        </w:tabs>
        <w:rPr>
          <w:rFonts w:ascii="Times New Roman" w:eastAsiaTheme="minorEastAsia" w:hAnsi="Times New Roman" w:cs="Times New Roman"/>
          <w:noProof/>
          <w:sz w:val="24"/>
          <w:szCs w:val="24"/>
        </w:rPr>
      </w:pPr>
      <w:hyperlink w:anchor="_Toc77076636" w:history="1">
        <w:r w:rsidR="00367B0B" w:rsidRPr="00367B0B">
          <w:rPr>
            <w:rStyle w:val="Hyperlink"/>
            <w:rFonts w:ascii="Times New Roman" w:hAnsi="Times New Roman" w:cs="Times New Roman"/>
            <w:noProof/>
            <w:sz w:val="24"/>
            <w:szCs w:val="24"/>
          </w:rPr>
          <w:t>5115.404-1  Proposal analysis techniques.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_Toc77076636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7</w:t>
        </w:r>
        <w:r w:rsidR="00367B0B" w:rsidRPr="00367B0B">
          <w:rPr>
            <w:rFonts w:ascii="Times New Roman" w:hAnsi="Times New Roman" w:cs="Times New Roman"/>
            <w:noProof/>
            <w:webHidden/>
            <w:sz w:val="24"/>
            <w:szCs w:val="24"/>
          </w:rPr>
          <w:fldChar w:fldCharType="end"/>
        </w:r>
      </w:hyperlink>
    </w:p>
    <w:p w14:paraId="1AA14C45" w14:textId="144A982E" w:rsidR="00367B0B" w:rsidRPr="00367B0B" w:rsidRDefault="009B757F">
      <w:pPr>
        <w:pStyle w:val="TOC4"/>
        <w:tabs>
          <w:tab w:val="right" w:leader="dot" w:pos="9350"/>
        </w:tabs>
        <w:rPr>
          <w:rFonts w:ascii="Times New Roman" w:eastAsiaTheme="minorEastAsia" w:hAnsi="Times New Roman" w:cs="Times New Roman"/>
          <w:noProof/>
          <w:sz w:val="24"/>
          <w:szCs w:val="24"/>
        </w:rPr>
      </w:pPr>
      <w:hyperlink w:anchor="_Toc77076637" w:history="1">
        <w:r w:rsidR="00367B0B" w:rsidRPr="00367B0B">
          <w:rPr>
            <w:rStyle w:val="Hyperlink"/>
            <w:rFonts w:ascii="Times New Roman" w:hAnsi="Times New Roman" w:cs="Times New Roman"/>
            <w:noProof/>
            <w:sz w:val="24"/>
            <w:szCs w:val="24"/>
          </w:rPr>
          <w:t>5115.404-4  Profit.</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_Toc77076637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8</w:t>
        </w:r>
        <w:r w:rsidR="00367B0B" w:rsidRPr="00367B0B">
          <w:rPr>
            <w:rFonts w:ascii="Times New Roman" w:hAnsi="Times New Roman" w:cs="Times New Roman"/>
            <w:noProof/>
            <w:webHidden/>
            <w:sz w:val="24"/>
            <w:szCs w:val="24"/>
          </w:rPr>
          <w:fldChar w:fldCharType="end"/>
        </w:r>
      </w:hyperlink>
    </w:p>
    <w:p w14:paraId="38F7B23B" w14:textId="4BF5DBC0" w:rsidR="00367B0B" w:rsidRPr="00367B0B" w:rsidRDefault="009B757F">
      <w:pPr>
        <w:pStyle w:val="TOC4"/>
        <w:tabs>
          <w:tab w:val="right" w:leader="dot" w:pos="9350"/>
        </w:tabs>
        <w:rPr>
          <w:rFonts w:ascii="Times New Roman" w:eastAsiaTheme="minorEastAsia" w:hAnsi="Times New Roman" w:cs="Times New Roman"/>
          <w:noProof/>
          <w:sz w:val="24"/>
          <w:szCs w:val="24"/>
        </w:rPr>
      </w:pPr>
      <w:hyperlink w:anchor="_Toc77076638" w:history="1">
        <w:r w:rsidR="00367B0B" w:rsidRPr="00367B0B">
          <w:rPr>
            <w:rStyle w:val="Hyperlink"/>
            <w:rFonts w:ascii="Times New Roman" w:hAnsi="Times New Roman" w:cs="Times New Roman"/>
            <w:noProof/>
            <w:sz w:val="24"/>
            <w:szCs w:val="24"/>
          </w:rPr>
          <w:t>5115.406  Documentation.</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_Toc77076638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8</w:t>
        </w:r>
        <w:r w:rsidR="00367B0B" w:rsidRPr="00367B0B">
          <w:rPr>
            <w:rFonts w:ascii="Times New Roman" w:hAnsi="Times New Roman" w:cs="Times New Roman"/>
            <w:noProof/>
            <w:webHidden/>
            <w:sz w:val="24"/>
            <w:szCs w:val="24"/>
          </w:rPr>
          <w:fldChar w:fldCharType="end"/>
        </w:r>
      </w:hyperlink>
    </w:p>
    <w:p w14:paraId="117D5FFF" w14:textId="6ACA5111" w:rsidR="00367B0B" w:rsidRPr="00367B0B" w:rsidRDefault="009B757F">
      <w:pPr>
        <w:pStyle w:val="TOC4"/>
        <w:tabs>
          <w:tab w:val="right" w:leader="dot" w:pos="9350"/>
        </w:tabs>
        <w:rPr>
          <w:rFonts w:ascii="Times New Roman" w:eastAsiaTheme="minorEastAsia" w:hAnsi="Times New Roman" w:cs="Times New Roman"/>
          <w:noProof/>
          <w:sz w:val="24"/>
          <w:szCs w:val="24"/>
        </w:rPr>
      </w:pPr>
      <w:hyperlink w:anchor="_Toc77076639" w:history="1">
        <w:r w:rsidR="00367B0B" w:rsidRPr="00367B0B">
          <w:rPr>
            <w:rStyle w:val="Hyperlink"/>
            <w:rFonts w:ascii="Times New Roman" w:hAnsi="Times New Roman" w:cs="Times New Roman"/>
            <w:noProof/>
            <w:sz w:val="24"/>
            <w:szCs w:val="24"/>
          </w:rPr>
          <w:t>5115.406-1  Prenegotiation objectives.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_Toc77076639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8</w:t>
        </w:r>
        <w:r w:rsidR="00367B0B" w:rsidRPr="00367B0B">
          <w:rPr>
            <w:rFonts w:ascii="Times New Roman" w:hAnsi="Times New Roman" w:cs="Times New Roman"/>
            <w:noProof/>
            <w:webHidden/>
            <w:sz w:val="24"/>
            <w:szCs w:val="24"/>
          </w:rPr>
          <w:fldChar w:fldCharType="end"/>
        </w:r>
      </w:hyperlink>
    </w:p>
    <w:p w14:paraId="11D875F5" w14:textId="64EF51FD" w:rsidR="00367B0B" w:rsidRPr="00367B0B" w:rsidRDefault="009B757F">
      <w:pPr>
        <w:pStyle w:val="TOC4"/>
        <w:tabs>
          <w:tab w:val="right" w:leader="dot" w:pos="9350"/>
        </w:tabs>
        <w:rPr>
          <w:rFonts w:ascii="Times New Roman" w:eastAsiaTheme="minorEastAsia" w:hAnsi="Times New Roman" w:cs="Times New Roman"/>
          <w:noProof/>
          <w:sz w:val="24"/>
          <w:szCs w:val="24"/>
        </w:rPr>
      </w:pPr>
      <w:hyperlink w:anchor="_Toc77076640" w:history="1">
        <w:r w:rsidR="00367B0B" w:rsidRPr="00367B0B">
          <w:rPr>
            <w:rStyle w:val="Hyperlink"/>
            <w:rFonts w:ascii="Times New Roman" w:hAnsi="Times New Roman" w:cs="Times New Roman"/>
            <w:noProof/>
            <w:sz w:val="24"/>
            <w:szCs w:val="24"/>
          </w:rPr>
          <w:t>5115.406-3  Documenting the negotiation.</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_Toc77076640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9</w:t>
        </w:r>
        <w:r w:rsidR="00367B0B" w:rsidRPr="00367B0B">
          <w:rPr>
            <w:rFonts w:ascii="Times New Roman" w:hAnsi="Times New Roman" w:cs="Times New Roman"/>
            <w:noProof/>
            <w:webHidden/>
            <w:sz w:val="24"/>
            <w:szCs w:val="24"/>
          </w:rPr>
          <w:fldChar w:fldCharType="end"/>
        </w:r>
      </w:hyperlink>
    </w:p>
    <w:p w14:paraId="3831F3F3" w14:textId="550713E4" w:rsidR="00367B0B" w:rsidRPr="00367B0B" w:rsidRDefault="009B757F">
      <w:pPr>
        <w:pStyle w:val="TOC4"/>
        <w:tabs>
          <w:tab w:val="right" w:leader="dot" w:pos="9350"/>
        </w:tabs>
        <w:rPr>
          <w:rFonts w:ascii="Times New Roman" w:eastAsiaTheme="minorEastAsia" w:hAnsi="Times New Roman" w:cs="Times New Roman"/>
          <w:noProof/>
          <w:sz w:val="24"/>
          <w:szCs w:val="24"/>
        </w:rPr>
      </w:pPr>
      <w:hyperlink w:anchor="_Toc77076641" w:history="1">
        <w:r w:rsidR="00367B0B" w:rsidRPr="00367B0B">
          <w:rPr>
            <w:rStyle w:val="Hyperlink"/>
            <w:rFonts w:ascii="Times New Roman" w:hAnsi="Times New Roman" w:cs="Times New Roman"/>
            <w:noProof/>
            <w:sz w:val="24"/>
            <w:szCs w:val="24"/>
          </w:rPr>
          <w:t>5115.407-3  Forward pricing rate agreements.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_Toc77076641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9</w:t>
        </w:r>
        <w:r w:rsidR="00367B0B" w:rsidRPr="00367B0B">
          <w:rPr>
            <w:rFonts w:ascii="Times New Roman" w:hAnsi="Times New Roman" w:cs="Times New Roman"/>
            <w:noProof/>
            <w:webHidden/>
            <w:sz w:val="24"/>
            <w:szCs w:val="24"/>
          </w:rPr>
          <w:fldChar w:fldCharType="end"/>
        </w:r>
      </w:hyperlink>
    </w:p>
    <w:p w14:paraId="6F6870BD" w14:textId="76279EF7" w:rsidR="00367B0B" w:rsidRPr="00367B0B" w:rsidRDefault="009B757F">
      <w:pPr>
        <w:pStyle w:val="TOC4"/>
        <w:tabs>
          <w:tab w:val="right" w:leader="dot" w:pos="9350"/>
        </w:tabs>
        <w:rPr>
          <w:rFonts w:ascii="Times New Roman" w:eastAsiaTheme="minorEastAsia" w:hAnsi="Times New Roman" w:cs="Times New Roman"/>
          <w:noProof/>
          <w:sz w:val="24"/>
          <w:szCs w:val="24"/>
        </w:rPr>
      </w:pPr>
      <w:hyperlink w:anchor="_Toc77076642" w:history="1">
        <w:r w:rsidR="00367B0B" w:rsidRPr="00367B0B">
          <w:rPr>
            <w:rStyle w:val="Hyperlink"/>
            <w:rFonts w:ascii="Times New Roman" w:hAnsi="Times New Roman" w:cs="Times New Roman"/>
            <w:noProof/>
            <w:sz w:val="24"/>
            <w:szCs w:val="24"/>
          </w:rPr>
          <w:t>5115.407-4  Should-cost review.</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_Toc77076642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9</w:t>
        </w:r>
        <w:r w:rsidR="00367B0B" w:rsidRPr="00367B0B">
          <w:rPr>
            <w:rFonts w:ascii="Times New Roman" w:hAnsi="Times New Roman" w:cs="Times New Roman"/>
            <w:noProof/>
            <w:webHidden/>
            <w:sz w:val="24"/>
            <w:szCs w:val="24"/>
          </w:rPr>
          <w:fldChar w:fldCharType="end"/>
        </w:r>
      </w:hyperlink>
    </w:p>
    <w:p w14:paraId="14B9FD19" w14:textId="630F4A33" w:rsidR="00367B0B" w:rsidRPr="00367B0B" w:rsidRDefault="009B757F">
      <w:pPr>
        <w:pStyle w:val="TOC3"/>
        <w:tabs>
          <w:tab w:val="right" w:leader="dot" w:pos="9350"/>
        </w:tabs>
        <w:rPr>
          <w:rFonts w:ascii="Times New Roman" w:eastAsiaTheme="minorEastAsia" w:hAnsi="Times New Roman" w:cs="Times New Roman"/>
          <w:noProof/>
          <w:sz w:val="24"/>
          <w:szCs w:val="24"/>
        </w:rPr>
      </w:pPr>
      <w:hyperlink w:anchor="_Toc77076643" w:history="1">
        <w:r w:rsidR="00367B0B" w:rsidRPr="00367B0B">
          <w:rPr>
            <w:rStyle w:val="Hyperlink"/>
            <w:rFonts w:ascii="Times New Roman" w:hAnsi="Times New Roman" w:cs="Times New Roman"/>
            <w:noProof/>
            <w:sz w:val="24"/>
            <w:szCs w:val="24"/>
          </w:rPr>
          <w:t>Subpart 5115.6 – Unsolicited Proposals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_Toc77076643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10</w:t>
        </w:r>
        <w:r w:rsidR="00367B0B" w:rsidRPr="00367B0B">
          <w:rPr>
            <w:rFonts w:ascii="Times New Roman" w:hAnsi="Times New Roman" w:cs="Times New Roman"/>
            <w:noProof/>
            <w:webHidden/>
            <w:sz w:val="24"/>
            <w:szCs w:val="24"/>
          </w:rPr>
          <w:fldChar w:fldCharType="end"/>
        </w:r>
      </w:hyperlink>
    </w:p>
    <w:p w14:paraId="3E2F5411" w14:textId="03C5FA1B" w:rsidR="00367B0B" w:rsidRPr="00367B0B" w:rsidRDefault="009B757F">
      <w:pPr>
        <w:pStyle w:val="TOC4"/>
        <w:tabs>
          <w:tab w:val="right" w:leader="dot" w:pos="9350"/>
        </w:tabs>
        <w:rPr>
          <w:rFonts w:ascii="Times New Roman" w:eastAsiaTheme="minorEastAsia" w:hAnsi="Times New Roman" w:cs="Times New Roman"/>
          <w:noProof/>
          <w:sz w:val="24"/>
          <w:szCs w:val="24"/>
        </w:rPr>
      </w:pPr>
      <w:hyperlink w:anchor="_Toc77076644" w:history="1">
        <w:r w:rsidR="00367B0B" w:rsidRPr="00367B0B">
          <w:rPr>
            <w:rStyle w:val="Hyperlink"/>
            <w:rFonts w:ascii="Times New Roman" w:hAnsi="Times New Roman" w:cs="Times New Roman"/>
            <w:noProof/>
            <w:sz w:val="24"/>
            <w:szCs w:val="24"/>
          </w:rPr>
          <w:t>5115.606  Agency procedures.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_Toc77076644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10</w:t>
        </w:r>
        <w:r w:rsidR="00367B0B" w:rsidRPr="00367B0B">
          <w:rPr>
            <w:rFonts w:ascii="Times New Roman" w:hAnsi="Times New Roman" w:cs="Times New Roman"/>
            <w:noProof/>
            <w:webHidden/>
            <w:sz w:val="24"/>
            <w:szCs w:val="24"/>
          </w:rPr>
          <w:fldChar w:fldCharType="end"/>
        </w:r>
      </w:hyperlink>
    </w:p>
    <w:p w14:paraId="38B8DB8E" w14:textId="7B1166B6" w:rsidR="00367B0B" w:rsidRPr="00367B0B" w:rsidRDefault="009B757F">
      <w:pPr>
        <w:pStyle w:val="TOC4"/>
        <w:tabs>
          <w:tab w:val="right" w:leader="dot" w:pos="9350"/>
        </w:tabs>
        <w:rPr>
          <w:rFonts w:ascii="Times New Roman" w:eastAsiaTheme="minorEastAsia" w:hAnsi="Times New Roman" w:cs="Times New Roman"/>
          <w:noProof/>
          <w:sz w:val="24"/>
          <w:szCs w:val="24"/>
        </w:rPr>
      </w:pPr>
      <w:hyperlink w:anchor="_Toc77076645" w:history="1">
        <w:r w:rsidR="00367B0B" w:rsidRPr="00367B0B">
          <w:rPr>
            <w:rStyle w:val="Hyperlink"/>
            <w:rFonts w:ascii="Times New Roman" w:hAnsi="Times New Roman" w:cs="Times New Roman"/>
            <w:noProof/>
            <w:sz w:val="24"/>
            <w:szCs w:val="24"/>
          </w:rPr>
          <w:t>5115.608  Prohibitions.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_Toc77076645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10</w:t>
        </w:r>
        <w:r w:rsidR="00367B0B" w:rsidRPr="00367B0B">
          <w:rPr>
            <w:rFonts w:ascii="Times New Roman" w:hAnsi="Times New Roman" w:cs="Times New Roman"/>
            <w:noProof/>
            <w:webHidden/>
            <w:sz w:val="24"/>
            <w:szCs w:val="24"/>
          </w:rPr>
          <w:fldChar w:fldCharType="end"/>
        </w:r>
      </w:hyperlink>
    </w:p>
    <w:p w14:paraId="4562C3E0" w14:textId="774D84A9" w:rsidR="009A0B79" w:rsidRDefault="00367B0B" w:rsidP="002C4A74">
      <w:pPr>
        <w:spacing w:after="240"/>
        <w:jc w:val="center"/>
        <w:rPr>
          <w:rFonts w:ascii="Times New Roman" w:hAnsi="Times New Roman" w:cs="Times New Roman"/>
          <w:b/>
          <w:sz w:val="24"/>
          <w:szCs w:val="24"/>
        </w:rPr>
      </w:pPr>
      <w:r w:rsidRPr="00367B0B">
        <w:rPr>
          <w:rFonts w:ascii="Times New Roman" w:hAnsi="Times New Roman" w:cs="Times New Roman"/>
          <w:b/>
          <w:sz w:val="24"/>
          <w:szCs w:val="24"/>
        </w:rPr>
        <w:fldChar w:fldCharType="end"/>
      </w:r>
    </w:p>
    <w:p w14:paraId="79749229" w14:textId="0FC9A244" w:rsidR="008446D8" w:rsidRDefault="00321269" w:rsidP="009A0B79">
      <w:pPr>
        <w:pStyle w:val="Heading4"/>
      </w:pPr>
      <w:bookmarkStart w:id="2" w:name="_Toc514056291"/>
      <w:bookmarkStart w:id="3" w:name="_Toc1024321"/>
      <w:bookmarkStart w:id="4" w:name="_Toc77076544"/>
      <w:bookmarkStart w:id="5" w:name="_Toc77076615"/>
      <w:proofErr w:type="gramStart"/>
      <w:r w:rsidRPr="00321269">
        <w:t xml:space="preserve">5115.000  </w:t>
      </w:r>
      <w:r w:rsidRPr="009A0B79">
        <w:t>Scope</w:t>
      </w:r>
      <w:proofErr w:type="gramEnd"/>
      <w:r w:rsidRPr="00321269">
        <w:t xml:space="preserve"> of part.</w:t>
      </w:r>
      <w:bookmarkEnd w:id="2"/>
      <w:bookmarkEnd w:id="3"/>
      <w:bookmarkEnd w:id="4"/>
      <w:bookmarkEnd w:id="5"/>
    </w:p>
    <w:p w14:paraId="7974922A" w14:textId="2BCED5EB"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i/>
          <w:sz w:val="24"/>
          <w:szCs w:val="24"/>
        </w:rPr>
      </w:pPr>
      <w:r w:rsidRPr="00321269">
        <w:rPr>
          <w:rFonts w:ascii="Times New Roman" w:hAnsi="Times New Roman" w:cs="Times New Roman"/>
          <w:sz w:val="24"/>
          <w:szCs w:val="24"/>
        </w:rPr>
        <w:t>(</w:t>
      </w:r>
      <w:r w:rsidR="00A56731" w:rsidRPr="001240C2">
        <w:rPr>
          <w:rFonts w:ascii="Times New Roman" w:hAnsi="Times New Roman" w:cs="Times New Roman"/>
          <w:sz w:val="24"/>
          <w:szCs w:val="24"/>
        </w:rPr>
        <w:t>1</w:t>
      </w:r>
      <w:r w:rsidRPr="00321269">
        <w:rPr>
          <w:rFonts w:ascii="Times New Roman" w:hAnsi="Times New Roman" w:cs="Times New Roman"/>
          <w:sz w:val="24"/>
          <w:szCs w:val="24"/>
        </w:rPr>
        <w:t xml:space="preserve">)  The Army Source Selection Supplement (AS3) at </w:t>
      </w:r>
      <w:hyperlink r:id="rId10" w:history="1">
        <w:r w:rsidRPr="006A2454">
          <w:rPr>
            <w:rStyle w:val="Hyperlink"/>
            <w:rFonts w:ascii="Times New Roman" w:hAnsi="Times New Roman" w:cs="Times New Roman"/>
            <w:sz w:val="24"/>
            <w:szCs w:val="24"/>
          </w:rPr>
          <w:t>Appendix AA</w:t>
        </w:r>
      </w:hyperlink>
      <w:r w:rsidRPr="00321269">
        <w:rPr>
          <w:rFonts w:ascii="Times New Roman" w:hAnsi="Times New Roman" w:cs="Times New Roman"/>
          <w:sz w:val="24"/>
          <w:szCs w:val="24"/>
        </w:rPr>
        <w:t xml:space="preserve"> contains detailed guidance pertaining to the source selection process. </w:t>
      </w:r>
      <w:r w:rsidRPr="00321269">
        <w:rPr>
          <w:rFonts w:ascii="Times New Roman" w:hAnsi="Times New Roman" w:cs="Times New Roman"/>
          <w:color w:val="FF0000"/>
          <w:sz w:val="24"/>
          <w:szCs w:val="24"/>
        </w:rPr>
        <w:t xml:space="preserve"> </w:t>
      </w:r>
      <w:r w:rsidRPr="00321269">
        <w:rPr>
          <w:rFonts w:ascii="Times New Roman" w:hAnsi="Times New Roman" w:cs="Times New Roman"/>
          <w:sz w:val="24"/>
          <w:szCs w:val="24"/>
        </w:rPr>
        <w:t xml:space="preserve">The AS3 </w:t>
      </w:r>
      <w:r w:rsidR="009773C0">
        <w:rPr>
          <w:rFonts w:ascii="Times New Roman" w:hAnsi="Times New Roman" w:cs="Times New Roman"/>
          <w:sz w:val="24"/>
          <w:szCs w:val="24"/>
        </w:rPr>
        <w:t xml:space="preserve">is used in conjunction with this </w:t>
      </w:r>
      <w:r w:rsidR="00677569">
        <w:rPr>
          <w:rFonts w:ascii="Times New Roman" w:hAnsi="Times New Roman" w:cs="Times New Roman"/>
          <w:sz w:val="24"/>
          <w:szCs w:val="24"/>
        </w:rPr>
        <w:t>p</w:t>
      </w:r>
      <w:r w:rsidR="009773C0">
        <w:rPr>
          <w:rFonts w:ascii="Times New Roman" w:hAnsi="Times New Roman" w:cs="Times New Roman"/>
          <w:sz w:val="24"/>
          <w:szCs w:val="24"/>
        </w:rPr>
        <w:t xml:space="preserve">art and </w:t>
      </w:r>
      <w:r w:rsidRPr="00321269">
        <w:rPr>
          <w:rFonts w:ascii="Times New Roman" w:hAnsi="Times New Roman" w:cs="Times New Roman"/>
          <w:sz w:val="24"/>
          <w:szCs w:val="24"/>
        </w:rPr>
        <w:t>supplements</w:t>
      </w:r>
      <w:r w:rsidR="009137DE">
        <w:rPr>
          <w:rFonts w:ascii="Times New Roman" w:hAnsi="Times New Roman" w:cs="Times New Roman"/>
          <w:sz w:val="24"/>
          <w:szCs w:val="24"/>
        </w:rPr>
        <w:t xml:space="preserve"> </w:t>
      </w:r>
      <w:r w:rsidRPr="00321269">
        <w:rPr>
          <w:rFonts w:ascii="Times New Roman" w:hAnsi="Times New Roman" w:cs="Times New Roman"/>
          <w:sz w:val="24"/>
          <w:szCs w:val="24"/>
        </w:rPr>
        <w:t>the mandatory DoD Source Selection Procedures</w:t>
      </w:r>
      <w:r w:rsidR="008A433A">
        <w:rPr>
          <w:rFonts w:ascii="Times New Roman" w:hAnsi="Times New Roman" w:cs="Times New Roman"/>
          <w:sz w:val="24"/>
          <w:szCs w:val="24"/>
        </w:rPr>
        <w:t>.  It</w:t>
      </w:r>
      <w:r w:rsidRPr="00321269">
        <w:rPr>
          <w:rFonts w:ascii="Times New Roman" w:hAnsi="Times New Roman" w:cs="Times New Roman"/>
          <w:sz w:val="24"/>
          <w:szCs w:val="24"/>
        </w:rPr>
        <w:t xml:space="preserve"> contains information on source selection processes and techniques that </w:t>
      </w:r>
      <w:r w:rsidR="000E14AB" w:rsidRPr="00E34886">
        <w:rPr>
          <w:rFonts w:ascii="Times New Roman" w:hAnsi="Times New Roman" w:cs="Times New Roman"/>
          <w:sz w:val="24"/>
          <w:szCs w:val="24"/>
        </w:rPr>
        <w:t xml:space="preserve">the Army </w:t>
      </w:r>
      <w:r w:rsidRPr="00321269">
        <w:rPr>
          <w:rFonts w:ascii="Times New Roman" w:hAnsi="Times New Roman" w:cs="Times New Roman"/>
          <w:sz w:val="24"/>
          <w:szCs w:val="24"/>
        </w:rPr>
        <w:t>use</w:t>
      </w:r>
      <w:r w:rsidR="000E14AB">
        <w:rPr>
          <w:rFonts w:ascii="Times New Roman" w:hAnsi="Times New Roman" w:cs="Times New Roman"/>
          <w:sz w:val="24"/>
          <w:szCs w:val="24"/>
        </w:rPr>
        <w:t>s</w:t>
      </w:r>
      <w:r w:rsidRPr="00321269">
        <w:rPr>
          <w:rFonts w:ascii="Times New Roman" w:hAnsi="Times New Roman" w:cs="Times New Roman"/>
          <w:sz w:val="24"/>
          <w:szCs w:val="24"/>
        </w:rPr>
        <w:t xml:space="preserve"> for competitive, negotiated acquisitions using </w:t>
      </w:r>
      <w:r w:rsidR="00E063DA">
        <w:rPr>
          <w:rFonts w:ascii="Times New Roman" w:hAnsi="Times New Roman" w:cs="Times New Roman"/>
          <w:sz w:val="24"/>
          <w:szCs w:val="24"/>
        </w:rPr>
        <w:t xml:space="preserve">either </w:t>
      </w:r>
      <w:r w:rsidRPr="00321269">
        <w:rPr>
          <w:rFonts w:ascii="Times New Roman" w:hAnsi="Times New Roman" w:cs="Times New Roman"/>
          <w:sz w:val="24"/>
          <w:szCs w:val="24"/>
        </w:rPr>
        <w:t>formal or informal source selection procedures.  See DoD Source Selection Procedures at 1.3, page 2 for exceptions.</w:t>
      </w:r>
    </w:p>
    <w:p w14:paraId="7974922B" w14:textId="77777777" w:rsidR="008446D8" w:rsidRDefault="00321269">
      <w:pPr>
        <w:autoSpaceDE w:val="0"/>
        <w:autoSpaceDN w:val="0"/>
        <w:adjustRightInd w:val="0"/>
        <w:spacing w:after="240"/>
        <w:rPr>
          <w:rFonts w:ascii="Times New Roman" w:hAnsi="Times New Roman" w:cs="Times New Roman"/>
          <w:sz w:val="24"/>
          <w:szCs w:val="24"/>
        </w:rPr>
      </w:pPr>
      <w:r w:rsidRPr="00321269">
        <w:rPr>
          <w:rFonts w:ascii="Times New Roman" w:hAnsi="Times New Roman" w:cs="Times New Roman"/>
          <w:sz w:val="24"/>
          <w:szCs w:val="24"/>
        </w:rPr>
        <w:t>(</w:t>
      </w:r>
      <w:r w:rsidR="00A56731" w:rsidRPr="001240C2">
        <w:rPr>
          <w:rFonts w:ascii="Times New Roman" w:hAnsi="Times New Roman" w:cs="Times New Roman"/>
          <w:sz w:val="24"/>
          <w:szCs w:val="24"/>
        </w:rPr>
        <w:t>2</w:t>
      </w:r>
      <w:r w:rsidRPr="00321269">
        <w:rPr>
          <w:rFonts w:ascii="Times New Roman" w:hAnsi="Times New Roman" w:cs="Times New Roman"/>
          <w:sz w:val="24"/>
          <w:szCs w:val="24"/>
        </w:rPr>
        <w:t>)  The AS3 is a comprehensive source selection resource which recites best practices that promote source selection flexibility and consistency</w:t>
      </w:r>
      <w:r w:rsidR="00400E67">
        <w:rPr>
          <w:rFonts w:ascii="Times New Roman" w:hAnsi="Times New Roman" w:cs="Times New Roman"/>
          <w:sz w:val="24"/>
          <w:szCs w:val="24"/>
        </w:rPr>
        <w:t xml:space="preserve"> within a given framework</w:t>
      </w:r>
      <w:r w:rsidRPr="00321269">
        <w:rPr>
          <w:rFonts w:ascii="Times New Roman" w:hAnsi="Times New Roman" w:cs="Times New Roman"/>
          <w:sz w:val="24"/>
          <w:szCs w:val="24"/>
        </w:rPr>
        <w:t xml:space="preserve"> in Army source selections.  Army personnel shall use the AS3 resource when conducting competitive </w:t>
      </w:r>
      <w:r w:rsidR="007D718C" w:rsidRPr="001240C2">
        <w:rPr>
          <w:rFonts w:ascii="Times New Roman" w:hAnsi="Times New Roman" w:cs="Times New Roman"/>
          <w:sz w:val="24"/>
          <w:szCs w:val="24"/>
        </w:rPr>
        <w:t>s</w:t>
      </w:r>
      <w:r w:rsidRPr="00321269">
        <w:rPr>
          <w:rFonts w:ascii="Times New Roman" w:hAnsi="Times New Roman" w:cs="Times New Roman"/>
          <w:sz w:val="24"/>
          <w:szCs w:val="24"/>
        </w:rPr>
        <w:t xml:space="preserve">ource </w:t>
      </w:r>
      <w:r w:rsidR="007D718C" w:rsidRPr="001240C2">
        <w:rPr>
          <w:rFonts w:ascii="Times New Roman" w:hAnsi="Times New Roman" w:cs="Times New Roman"/>
          <w:sz w:val="24"/>
          <w:szCs w:val="24"/>
        </w:rPr>
        <w:t>s</w:t>
      </w:r>
      <w:r w:rsidRPr="00321269">
        <w:rPr>
          <w:rFonts w:ascii="Times New Roman" w:hAnsi="Times New Roman" w:cs="Times New Roman"/>
          <w:sz w:val="24"/>
          <w:szCs w:val="24"/>
        </w:rPr>
        <w:t xml:space="preserve">elections.  The extent to which </w:t>
      </w:r>
      <w:r w:rsidR="00E063DA">
        <w:rPr>
          <w:rFonts w:ascii="Times New Roman" w:hAnsi="Times New Roman" w:cs="Times New Roman"/>
          <w:sz w:val="24"/>
          <w:szCs w:val="24"/>
        </w:rPr>
        <w:t>personnel</w:t>
      </w:r>
      <w:r w:rsidRPr="00321269">
        <w:rPr>
          <w:rFonts w:ascii="Times New Roman" w:hAnsi="Times New Roman" w:cs="Times New Roman"/>
          <w:sz w:val="24"/>
          <w:szCs w:val="24"/>
        </w:rPr>
        <w:t xml:space="preserve"> will use the processes and techniques described in this </w:t>
      </w:r>
      <w:r w:rsidR="00677569">
        <w:rPr>
          <w:rFonts w:ascii="Times New Roman" w:hAnsi="Times New Roman" w:cs="Times New Roman"/>
          <w:sz w:val="24"/>
          <w:szCs w:val="24"/>
        </w:rPr>
        <w:t>s</w:t>
      </w:r>
      <w:r w:rsidRPr="00321269">
        <w:rPr>
          <w:rFonts w:ascii="Times New Roman" w:hAnsi="Times New Roman" w:cs="Times New Roman"/>
          <w:sz w:val="24"/>
          <w:szCs w:val="24"/>
        </w:rPr>
        <w:t xml:space="preserve">upplement will depend upon the complexity and dollar value of each acquisition and </w:t>
      </w:r>
      <w:r w:rsidR="00E063DA">
        <w:rPr>
          <w:rFonts w:ascii="Times New Roman" w:hAnsi="Times New Roman" w:cs="Times New Roman"/>
          <w:sz w:val="24"/>
          <w:szCs w:val="24"/>
        </w:rPr>
        <w:t xml:space="preserve">the </w:t>
      </w:r>
      <w:r w:rsidRPr="00321269">
        <w:rPr>
          <w:rFonts w:ascii="Times New Roman" w:hAnsi="Times New Roman" w:cs="Times New Roman"/>
          <w:sz w:val="24"/>
          <w:szCs w:val="24"/>
        </w:rPr>
        <w:t>available resources.  When using the AS3, apply prudent business sense to tailor the processes to fit the circumstances.</w:t>
      </w:r>
    </w:p>
    <w:p w14:paraId="7974922C" w14:textId="77777777" w:rsidR="008446D8" w:rsidRPr="007329F3" w:rsidRDefault="00321269" w:rsidP="009A0B79">
      <w:pPr>
        <w:pStyle w:val="Heading4"/>
      </w:pPr>
      <w:bookmarkStart w:id="6" w:name="_Toc514056292"/>
      <w:bookmarkStart w:id="7" w:name="_Toc1024322"/>
      <w:bookmarkStart w:id="8" w:name="_Toc77076545"/>
      <w:bookmarkStart w:id="9" w:name="_Toc77076616"/>
      <w:proofErr w:type="gramStart"/>
      <w:r w:rsidRPr="007329F3">
        <w:t>5115.001  Definitions</w:t>
      </w:r>
      <w:proofErr w:type="gramEnd"/>
      <w:r w:rsidRPr="007329F3">
        <w:t>.</w:t>
      </w:r>
      <w:bookmarkEnd w:id="6"/>
      <w:bookmarkEnd w:id="7"/>
      <w:bookmarkEnd w:id="8"/>
      <w:bookmarkEnd w:id="9"/>
    </w:p>
    <w:p w14:paraId="7974922D" w14:textId="2A5669A8" w:rsidR="00C743DC" w:rsidRDefault="00E063DA">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bCs/>
          <w:sz w:val="24"/>
          <w:szCs w:val="24"/>
        </w:rPr>
        <w:t>“</w:t>
      </w:r>
      <w:r w:rsidR="00321269" w:rsidRPr="00321269">
        <w:rPr>
          <w:rFonts w:ascii="Times New Roman" w:hAnsi="Times New Roman" w:cs="Times New Roman"/>
          <w:bCs/>
          <w:sz w:val="24"/>
          <w:szCs w:val="24"/>
        </w:rPr>
        <w:t>Formal source selection</w:t>
      </w:r>
      <w:r w:rsidR="00677569">
        <w:rPr>
          <w:rFonts w:ascii="Times New Roman" w:hAnsi="Times New Roman" w:cs="Times New Roman"/>
          <w:bCs/>
          <w:sz w:val="24"/>
          <w:szCs w:val="24"/>
        </w:rPr>
        <w:t>,</w:t>
      </w:r>
      <w:r>
        <w:rPr>
          <w:rFonts w:ascii="Times New Roman" w:hAnsi="Times New Roman" w:cs="Times New Roman"/>
          <w:bCs/>
          <w:sz w:val="24"/>
          <w:szCs w:val="24"/>
        </w:rPr>
        <w:t>”</w:t>
      </w:r>
      <w:r w:rsidR="00677569" w:rsidRPr="00677569">
        <w:rPr>
          <w:rFonts w:ascii="Times New Roman" w:hAnsi="Times New Roman" w:cs="Times New Roman"/>
          <w:bCs/>
          <w:sz w:val="24"/>
          <w:szCs w:val="24"/>
        </w:rPr>
        <w:t xml:space="preserve"> </w:t>
      </w:r>
      <w:r w:rsidR="00677569">
        <w:rPr>
          <w:rFonts w:ascii="Times New Roman" w:hAnsi="Times New Roman" w:cs="Times New Roman"/>
          <w:bCs/>
          <w:sz w:val="24"/>
          <w:szCs w:val="24"/>
        </w:rPr>
        <w:t>as used in this part,</w:t>
      </w:r>
      <w:r w:rsidR="00321269" w:rsidRPr="00321269">
        <w:rPr>
          <w:rFonts w:ascii="Times New Roman" w:hAnsi="Times New Roman" w:cs="Times New Roman"/>
          <w:bCs/>
          <w:sz w:val="24"/>
          <w:szCs w:val="24"/>
        </w:rPr>
        <w:t xml:space="preserve"> means the source selection process </w:t>
      </w:r>
      <w:r>
        <w:rPr>
          <w:rFonts w:ascii="Times New Roman" w:hAnsi="Times New Roman" w:cs="Times New Roman"/>
          <w:bCs/>
          <w:sz w:val="24"/>
          <w:szCs w:val="24"/>
        </w:rPr>
        <w:t>in which</w:t>
      </w:r>
      <w:r w:rsidR="00321269" w:rsidRPr="00321269">
        <w:rPr>
          <w:rFonts w:ascii="Times New Roman" w:hAnsi="Times New Roman" w:cs="Times New Roman"/>
          <w:bCs/>
          <w:sz w:val="24"/>
          <w:szCs w:val="24"/>
        </w:rPr>
        <w:t xml:space="preserve"> someone other than the contracting officer is the </w:t>
      </w:r>
      <w:r w:rsidR="00E55732" w:rsidRPr="001240C2">
        <w:rPr>
          <w:rFonts w:ascii="Times New Roman" w:hAnsi="Times New Roman" w:cs="Times New Roman"/>
          <w:sz w:val="24"/>
          <w:szCs w:val="24"/>
        </w:rPr>
        <w:t>s</w:t>
      </w:r>
      <w:r w:rsidR="00321269" w:rsidRPr="00321269">
        <w:rPr>
          <w:rFonts w:ascii="Times New Roman" w:hAnsi="Times New Roman" w:cs="Times New Roman"/>
          <w:sz w:val="24"/>
          <w:szCs w:val="24"/>
        </w:rPr>
        <w:t xml:space="preserve">ource </w:t>
      </w:r>
      <w:r w:rsidR="00E55732" w:rsidRPr="001240C2">
        <w:rPr>
          <w:rFonts w:ascii="Times New Roman" w:hAnsi="Times New Roman" w:cs="Times New Roman"/>
          <w:sz w:val="24"/>
          <w:szCs w:val="24"/>
        </w:rPr>
        <w:t>s</w:t>
      </w:r>
      <w:r w:rsidR="00321269" w:rsidRPr="00321269">
        <w:rPr>
          <w:rFonts w:ascii="Times New Roman" w:hAnsi="Times New Roman" w:cs="Times New Roman"/>
          <w:sz w:val="24"/>
          <w:szCs w:val="24"/>
        </w:rPr>
        <w:t xml:space="preserve">election </w:t>
      </w:r>
      <w:r w:rsidR="00E55732" w:rsidRPr="001240C2">
        <w:rPr>
          <w:rFonts w:ascii="Times New Roman" w:hAnsi="Times New Roman" w:cs="Times New Roman"/>
          <w:sz w:val="24"/>
          <w:szCs w:val="24"/>
        </w:rPr>
        <w:t>a</w:t>
      </w:r>
      <w:r w:rsidR="00321269" w:rsidRPr="00321269">
        <w:rPr>
          <w:rFonts w:ascii="Times New Roman" w:hAnsi="Times New Roman" w:cs="Times New Roman"/>
          <w:sz w:val="24"/>
          <w:szCs w:val="24"/>
        </w:rPr>
        <w:t>uthority, normally for high dollar value or complex acquisitions.</w:t>
      </w:r>
    </w:p>
    <w:p w14:paraId="50201BFC" w14:textId="77777777" w:rsidR="00CC1C8A" w:rsidRDefault="00CC1C8A">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7974922E" w14:textId="77777777" w:rsidR="008C2D05" w:rsidRDefault="00321269" w:rsidP="009A0B79">
      <w:pPr>
        <w:pStyle w:val="Heading3"/>
      </w:pPr>
      <w:bookmarkStart w:id="10" w:name="_Toc514056293"/>
      <w:bookmarkStart w:id="11" w:name="_Toc1024323"/>
      <w:bookmarkStart w:id="12" w:name="_Toc77076546"/>
      <w:bookmarkStart w:id="13" w:name="_Toc77076617"/>
      <w:r w:rsidRPr="00321269">
        <w:t>Subpart 5115.2 – Solicitation and Receipt of Proposals and Information</w:t>
      </w:r>
      <w:bookmarkEnd w:id="10"/>
      <w:bookmarkEnd w:id="11"/>
      <w:bookmarkEnd w:id="12"/>
      <w:bookmarkEnd w:id="13"/>
    </w:p>
    <w:p w14:paraId="7974922F" w14:textId="77777777" w:rsidR="00C743DC" w:rsidRPr="007329F3" w:rsidRDefault="00321269" w:rsidP="009A0B79">
      <w:pPr>
        <w:pStyle w:val="Heading4"/>
      </w:pPr>
      <w:bookmarkStart w:id="14" w:name="_Toc514056294"/>
      <w:bookmarkStart w:id="15" w:name="_Toc1024324"/>
      <w:bookmarkStart w:id="16" w:name="_Toc77076547"/>
      <w:bookmarkStart w:id="17" w:name="_Toc77076618"/>
      <w:proofErr w:type="gramStart"/>
      <w:r w:rsidRPr="007329F3">
        <w:t>5115.201  Exchanges</w:t>
      </w:r>
      <w:proofErr w:type="gramEnd"/>
      <w:r w:rsidRPr="007329F3">
        <w:t xml:space="preserve"> with industry before receipt of proposals.</w:t>
      </w:r>
      <w:bookmarkEnd w:id="14"/>
      <w:bookmarkEnd w:id="15"/>
      <w:bookmarkEnd w:id="16"/>
      <w:bookmarkEnd w:id="17"/>
    </w:p>
    <w:p w14:paraId="79749230" w14:textId="1C819C54" w:rsidR="008446D8" w:rsidRPr="007329F3" w:rsidRDefault="00321269" w:rsidP="007329F3">
      <w:pPr>
        <w:spacing w:after="240"/>
        <w:rPr>
          <w:rFonts w:ascii="Times New Roman" w:hAnsi="Times New Roman" w:cs="Times New Roman"/>
          <w:sz w:val="24"/>
          <w:szCs w:val="24"/>
        </w:rPr>
      </w:pPr>
      <w:r w:rsidRPr="007329F3">
        <w:rPr>
          <w:rFonts w:ascii="Times New Roman" w:hAnsi="Times New Roman" w:cs="Times New Roman"/>
          <w:sz w:val="24"/>
          <w:szCs w:val="24"/>
        </w:rPr>
        <w:t xml:space="preserve">(c)  Early </w:t>
      </w:r>
      <w:r w:rsidR="00742564" w:rsidRPr="007329F3">
        <w:rPr>
          <w:rFonts w:ascii="Times New Roman" w:hAnsi="Times New Roman" w:cs="Times New Roman"/>
          <w:sz w:val="24"/>
          <w:szCs w:val="24"/>
        </w:rPr>
        <w:t xml:space="preserve">involvement </w:t>
      </w:r>
      <w:r w:rsidRPr="007329F3">
        <w:rPr>
          <w:rFonts w:ascii="Times New Roman" w:hAnsi="Times New Roman" w:cs="Times New Roman"/>
          <w:sz w:val="24"/>
          <w:szCs w:val="24"/>
        </w:rPr>
        <w:t xml:space="preserve">is essential </w:t>
      </w:r>
      <w:r w:rsidR="00742564" w:rsidRPr="007329F3">
        <w:rPr>
          <w:rFonts w:ascii="Times New Roman" w:hAnsi="Times New Roman" w:cs="Times New Roman"/>
          <w:sz w:val="24"/>
          <w:szCs w:val="24"/>
        </w:rPr>
        <w:t>for</w:t>
      </w:r>
      <w:r w:rsidRPr="007329F3">
        <w:rPr>
          <w:rFonts w:ascii="Times New Roman" w:hAnsi="Times New Roman" w:cs="Times New Roman"/>
          <w:sz w:val="24"/>
          <w:szCs w:val="24"/>
        </w:rPr>
        <w:t xml:space="preserve"> maximiz</w:t>
      </w:r>
      <w:r w:rsidR="003C0470" w:rsidRPr="007329F3">
        <w:rPr>
          <w:rFonts w:ascii="Times New Roman" w:hAnsi="Times New Roman" w:cs="Times New Roman"/>
          <w:sz w:val="24"/>
          <w:szCs w:val="24"/>
        </w:rPr>
        <w:t>ing</w:t>
      </w:r>
      <w:r w:rsidRPr="007329F3">
        <w:rPr>
          <w:rFonts w:ascii="Times New Roman" w:hAnsi="Times New Roman" w:cs="Times New Roman"/>
          <w:sz w:val="24"/>
          <w:szCs w:val="24"/>
        </w:rPr>
        <w:t xml:space="preserve"> </w:t>
      </w:r>
      <w:r w:rsidR="00742564" w:rsidRPr="007329F3">
        <w:rPr>
          <w:rFonts w:ascii="Times New Roman" w:hAnsi="Times New Roman" w:cs="Times New Roman"/>
          <w:sz w:val="24"/>
          <w:szCs w:val="24"/>
        </w:rPr>
        <w:t xml:space="preserve">industry’s </w:t>
      </w:r>
      <w:r w:rsidR="003C0470" w:rsidRPr="007329F3">
        <w:rPr>
          <w:rFonts w:ascii="Times New Roman" w:hAnsi="Times New Roman" w:cs="Times New Roman"/>
          <w:sz w:val="24"/>
          <w:szCs w:val="24"/>
        </w:rPr>
        <w:t xml:space="preserve">contribution </w:t>
      </w:r>
      <w:r w:rsidRPr="007329F3">
        <w:rPr>
          <w:rFonts w:ascii="Times New Roman" w:hAnsi="Times New Roman" w:cs="Times New Roman"/>
          <w:sz w:val="24"/>
          <w:szCs w:val="24"/>
        </w:rPr>
        <w:t xml:space="preserve">to the planning, requirements </w:t>
      </w:r>
      <w:r w:rsidR="00F1739D" w:rsidRPr="007329F3">
        <w:rPr>
          <w:rFonts w:ascii="Times New Roman" w:hAnsi="Times New Roman" w:cs="Times New Roman"/>
          <w:sz w:val="24"/>
          <w:szCs w:val="24"/>
        </w:rPr>
        <w:t>definition</w:t>
      </w:r>
      <w:r w:rsidRPr="007329F3">
        <w:rPr>
          <w:rFonts w:ascii="Times New Roman" w:hAnsi="Times New Roman" w:cs="Times New Roman"/>
          <w:sz w:val="24"/>
          <w:szCs w:val="24"/>
        </w:rPr>
        <w:t xml:space="preserve">, and acquisition processes. </w:t>
      </w:r>
      <w:r w:rsidR="003C0470" w:rsidRPr="007329F3">
        <w:rPr>
          <w:rFonts w:ascii="Times New Roman" w:hAnsi="Times New Roman" w:cs="Times New Roman"/>
          <w:sz w:val="24"/>
          <w:szCs w:val="24"/>
        </w:rPr>
        <w:t xml:space="preserve"> </w:t>
      </w:r>
      <w:r w:rsidR="00742564" w:rsidRPr="007329F3">
        <w:rPr>
          <w:rFonts w:ascii="Times New Roman" w:hAnsi="Times New Roman" w:cs="Times New Roman"/>
          <w:sz w:val="24"/>
          <w:szCs w:val="24"/>
        </w:rPr>
        <w:t>Communications with</w:t>
      </w:r>
      <w:r w:rsidRPr="007329F3">
        <w:rPr>
          <w:rFonts w:ascii="Times New Roman" w:hAnsi="Times New Roman" w:cs="Times New Roman"/>
          <w:sz w:val="24"/>
          <w:szCs w:val="24"/>
        </w:rPr>
        <w:t xml:space="preserve"> industry </w:t>
      </w:r>
      <w:r w:rsidR="00742564" w:rsidRPr="007329F3">
        <w:rPr>
          <w:rFonts w:ascii="Times New Roman" w:hAnsi="Times New Roman" w:cs="Times New Roman"/>
          <w:sz w:val="24"/>
          <w:szCs w:val="24"/>
        </w:rPr>
        <w:t xml:space="preserve">should start </w:t>
      </w:r>
      <w:r w:rsidR="00510D77" w:rsidRPr="007329F3">
        <w:rPr>
          <w:rFonts w:ascii="Times New Roman" w:hAnsi="Times New Roman" w:cs="Times New Roman"/>
          <w:sz w:val="24"/>
          <w:szCs w:val="24"/>
        </w:rPr>
        <w:t>prior to</w:t>
      </w:r>
      <w:r w:rsidRPr="007329F3">
        <w:rPr>
          <w:rFonts w:ascii="Times New Roman" w:hAnsi="Times New Roman" w:cs="Times New Roman"/>
          <w:sz w:val="24"/>
          <w:szCs w:val="24"/>
        </w:rPr>
        <w:t xml:space="preserve"> drafting </w:t>
      </w:r>
      <w:r w:rsidR="00742564" w:rsidRPr="007329F3">
        <w:rPr>
          <w:rFonts w:ascii="Times New Roman" w:hAnsi="Times New Roman" w:cs="Times New Roman"/>
          <w:sz w:val="24"/>
          <w:szCs w:val="24"/>
        </w:rPr>
        <w:t xml:space="preserve">any </w:t>
      </w:r>
      <w:r w:rsidRPr="007329F3">
        <w:rPr>
          <w:rFonts w:ascii="Times New Roman" w:hAnsi="Times New Roman" w:cs="Times New Roman"/>
          <w:sz w:val="24"/>
          <w:szCs w:val="24"/>
        </w:rPr>
        <w:t>solicitation.</w:t>
      </w:r>
      <w:r w:rsidR="00F2244C">
        <w:rPr>
          <w:rFonts w:ascii="Times New Roman" w:hAnsi="Times New Roman" w:cs="Times New Roman"/>
          <w:sz w:val="24"/>
          <w:szCs w:val="24"/>
        </w:rPr>
        <w:t xml:space="preserve">  Measures will be taken to protect any intellectual property (IP) discussed during the planning/pre-solicitation phase, to include non-disclosure agreements as applicable</w:t>
      </w:r>
      <w:r w:rsidR="00DD0DB8">
        <w:rPr>
          <w:rFonts w:ascii="Times New Roman" w:hAnsi="Times New Roman" w:cs="Times New Roman"/>
          <w:sz w:val="24"/>
          <w:szCs w:val="24"/>
        </w:rPr>
        <w:t xml:space="preserve"> (</w:t>
      </w:r>
      <w:hyperlink r:id="rId11" w:history="1">
        <w:r w:rsidR="00DD0DB8" w:rsidRPr="00A70D1E">
          <w:rPr>
            <w:rStyle w:val="Hyperlink"/>
            <w:rFonts w:ascii="Times New Roman" w:hAnsi="Times New Roman" w:cs="Times New Roman"/>
            <w:sz w:val="24"/>
            <w:szCs w:val="24"/>
          </w:rPr>
          <w:t xml:space="preserve">see Appendix D of </w:t>
        </w:r>
        <w:r w:rsidR="00101361" w:rsidRPr="00A70D1E">
          <w:rPr>
            <w:rStyle w:val="Hyperlink"/>
            <w:rFonts w:ascii="Times New Roman" w:hAnsi="Times New Roman" w:cs="Times New Roman"/>
            <w:sz w:val="24"/>
            <w:szCs w:val="24"/>
          </w:rPr>
          <w:t xml:space="preserve">the </w:t>
        </w:r>
        <w:r w:rsidR="00DD0DB8" w:rsidRPr="00A70D1E">
          <w:rPr>
            <w:rStyle w:val="Hyperlink"/>
            <w:rFonts w:ascii="Times New Roman" w:hAnsi="Times New Roman" w:cs="Times New Roman"/>
            <w:sz w:val="24"/>
            <w:szCs w:val="24"/>
          </w:rPr>
          <w:t>Implementation Guidance for Army Directive 2018-26</w:t>
        </w:r>
      </w:hyperlink>
      <w:r w:rsidR="00A70D1E">
        <w:rPr>
          <w:rFonts w:ascii="Times New Roman" w:hAnsi="Times New Roman" w:cs="Times New Roman"/>
          <w:sz w:val="24"/>
          <w:szCs w:val="24"/>
        </w:rPr>
        <w:t>)</w:t>
      </w:r>
    </w:p>
    <w:p w14:paraId="79749231" w14:textId="6D5BF778" w:rsidR="008446D8" w:rsidRDefault="00321269" w:rsidP="009428E2">
      <w:pPr>
        <w:pStyle w:val="hangind8"/>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321269">
        <w:rPr>
          <w:rFonts w:ascii="Times New Roman" w:hAnsi="Times New Roman" w:cs="Times New Roman"/>
          <w:sz w:val="24"/>
          <w:szCs w:val="24"/>
        </w:rPr>
        <w:t>(6)  When a written acquisition plan is required</w:t>
      </w:r>
      <w:r w:rsidR="00CF730F" w:rsidRPr="001240C2">
        <w:rPr>
          <w:rFonts w:ascii="Times New Roman" w:hAnsi="Times New Roman" w:cs="Times New Roman"/>
          <w:sz w:val="24"/>
          <w:szCs w:val="24"/>
        </w:rPr>
        <w:t xml:space="preserve"> per</w:t>
      </w:r>
      <w:r w:rsidR="00B34E02">
        <w:rPr>
          <w:rFonts w:ascii="Times New Roman" w:hAnsi="Times New Roman" w:cs="Times New Roman"/>
          <w:sz w:val="24"/>
          <w:szCs w:val="24"/>
        </w:rPr>
        <w:t xml:space="preserve"> DFARS 207.103(d)</w:t>
      </w:r>
      <w:r w:rsidR="00CF730F" w:rsidRPr="001240C2">
        <w:rPr>
          <w:rFonts w:ascii="Times New Roman" w:hAnsi="Times New Roman" w:cs="Times New Roman"/>
          <w:sz w:val="24"/>
          <w:szCs w:val="24"/>
        </w:rPr>
        <w:t xml:space="preserve"> </w:t>
      </w:r>
      <w:r w:rsidRPr="00321269">
        <w:rPr>
          <w:rFonts w:ascii="Times New Roman" w:hAnsi="Times New Roman" w:cs="Times New Roman"/>
          <w:sz w:val="24"/>
          <w:szCs w:val="24"/>
        </w:rPr>
        <w:t xml:space="preserve">and a </w:t>
      </w:r>
      <w:r w:rsidR="00E00E07">
        <w:rPr>
          <w:rFonts w:ascii="Times New Roman" w:hAnsi="Times New Roman" w:cs="Times New Roman"/>
          <w:sz w:val="24"/>
          <w:szCs w:val="24"/>
        </w:rPr>
        <w:t>d</w:t>
      </w:r>
      <w:r w:rsidR="00C26B69">
        <w:rPr>
          <w:rFonts w:ascii="Times New Roman" w:hAnsi="Times New Roman" w:cs="Times New Roman"/>
          <w:sz w:val="24"/>
          <w:szCs w:val="24"/>
        </w:rPr>
        <w:t xml:space="preserve">raft </w:t>
      </w:r>
      <w:r w:rsidR="00E00E07">
        <w:rPr>
          <w:rFonts w:ascii="Times New Roman" w:hAnsi="Times New Roman" w:cs="Times New Roman"/>
          <w:sz w:val="24"/>
          <w:szCs w:val="24"/>
        </w:rPr>
        <w:t>r</w:t>
      </w:r>
      <w:r w:rsidR="00C26B69">
        <w:rPr>
          <w:rFonts w:ascii="Times New Roman" w:hAnsi="Times New Roman" w:cs="Times New Roman"/>
          <w:sz w:val="24"/>
          <w:szCs w:val="24"/>
        </w:rPr>
        <w:t xml:space="preserve">equest for </w:t>
      </w:r>
      <w:r w:rsidR="00E00E07">
        <w:rPr>
          <w:rFonts w:ascii="Times New Roman" w:hAnsi="Times New Roman" w:cs="Times New Roman"/>
          <w:sz w:val="24"/>
          <w:szCs w:val="24"/>
        </w:rPr>
        <w:t>p</w:t>
      </w:r>
      <w:r w:rsidR="00C26B69">
        <w:rPr>
          <w:rFonts w:ascii="Times New Roman" w:hAnsi="Times New Roman" w:cs="Times New Roman"/>
          <w:sz w:val="24"/>
          <w:szCs w:val="24"/>
        </w:rPr>
        <w:t>roposal</w:t>
      </w:r>
      <w:r w:rsidRPr="00321269">
        <w:rPr>
          <w:rFonts w:ascii="Times New Roman" w:hAnsi="Times New Roman" w:cs="Times New Roman"/>
          <w:sz w:val="24"/>
          <w:szCs w:val="24"/>
        </w:rPr>
        <w:t xml:space="preserve"> is not used, </w:t>
      </w:r>
      <w:r w:rsidR="00172832" w:rsidRPr="001240C2">
        <w:rPr>
          <w:rFonts w:ascii="Times New Roman" w:hAnsi="Times New Roman" w:cs="Times New Roman"/>
          <w:sz w:val="24"/>
          <w:szCs w:val="24"/>
        </w:rPr>
        <w:t>contracting</w:t>
      </w:r>
      <w:r w:rsidR="00CF730F" w:rsidRPr="001240C2">
        <w:rPr>
          <w:rFonts w:ascii="Times New Roman" w:hAnsi="Times New Roman" w:cs="Times New Roman"/>
          <w:sz w:val="24"/>
          <w:szCs w:val="24"/>
        </w:rPr>
        <w:t xml:space="preserve"> officers must </w:t>
      </w:r>
      <w:r w:rsidRPr="00321269">
        <w:rPr>
          <w:rFonts w:ascii="Times New Roman" w:hAnsi="Times New Roman" w:cs="Times New Roman"/>
          <w:sz w:val="24"/>
          <w:szCs w:val="24"/>
        </w:rPr>
        <w:t xml:space="preserve">include </w:t>
      </w:r>
      <w:r w:rsidR="00CF730F" w:rsidRPr="001240C2">
        <w:rPr>
          <w:rFonts w:ascii="Times New Roman" w:hAnsi="Times New Roman" w:cs="Times New Roman"/>
          <w:sz w:val="24"/>
          <w:szCs w:val="24"/>
        </w:rPr>
        <w:t xml:space="preserve">the </w:t>
      </w:r>
      <w:r w:rsidRPr="00321269">
        <w:rPr>
          <w:rFonts w:ascii="Times New Roman" w:hAnsi="Times New Roman" w:cs="Times New Roman"/>
          <w:sz w:val="24"/>
          <w:szCs w:val="24"/>
        </w:rPr>
        <w:t xml:space="preserve">rationale for not using a </w:t>
      </w:r>
      <w:r w:rsidR="00C26B69">
        <w:rPr>
          <w:rFonts w:ascii="Times New Roman" w:hAnsi="Times New Roman" w:cs="Times New Roman"/>
          <w:sz w:val="24"/>
          <w:szCs w:val="24"/>
        </w:rPr>
        <w:t>draft request for proposal</w:t>
      </w:r>
      <w:r w:rsidR="00CF730F" w:rsidRPr="001240C2">
        <w:rPr>
          <w:rFonts w:ascii="Times New Roman" w:hAnsi="Times New Roman" w:cs="Times New Roman"/>
          <w:sz w:val="24"/>
          <w:szCs w:val="24"/>
        </w:rPr>
        <w:t xml:space="preserve"> in the plan</w:t>
      </w:r>
      <w:r w:rsidRPr="00321269">
        <w:rPr>
          <w:rFonts w:ascii="Times New Roman" w:hAnsi="Times New Roman" w:cs="Times New Roman"/>
          <w:sz w:val="24"/>
          <w:szCs w:val="24"/>
        </w:rPr>
        <w:t>.</w:t>
      </w:r>
    </w:p>
    <w:p w14:paraId="7C319706" w14:textId="4BFDA15F" w:rsidR="00F2244C" w:rsidRPr="00247846" w:rsidRDefault="00F2244C" w:rsidP="0024784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(f)  All non-public contractor-owned IP discussed will be considered proprietary information and will not be disclosed publicly.  This includes IP the Government is privy to </w:t>
      </w:r>
      <w:proofErr w:type="gramStart"/>
      <w:r>
        <w:rPr>
          <w:rFonts w:ascii="Times New Roman" w:hAnsi="Times New Roman" w:cs="Times New Roman"/>
          <w:sz w:val="24"/>
          <w:szCs w:val="24"/>
        </w:rPr>
        <w:t>as a result of</w:t>
      </w:r>
      <w:proofErr w:type="gramEnd"/>
      <w:r>
        <w:rPr>
          <w:rFonts w:ascii="Times New Roman" w:hAnsi="Times New Roman" w:cs="Times New Roman"/>
          <w:sz w:val="24"/>
          <w:szCs w:val="24"/>
        </w:rPr>
        <w:t xml:space="preserve"> discussions, documentation, or demonstrations.</w:t>
      </w:r>
    </w:p>
    <w:p w14:paraId="79749233" w14:textId="77777777" w:rsidR="008446D8" w:rsidRPr="007329F3" w:rsidRDefault="00321269" w:rsidP="009A0B79">
      <w:pPr>
        <w:pStyle w:val="Heading4"/>
      </w:pPr>
      <w:bookmarkStart w:id="18" w:name="_Toc514056295"/>
      <w:bookmarkStart w:id="19" w:name="_Toc1024325"/>
      <w:bookmarkStart w:id="20" w:name="_Toc77076548"/>
      <w:bookmarkStart w:id="21" w:name="_Toc77076619"/>
      <w:proofErr w:type="gramStart"/>
      <w:r w:rsidRPr="007329F3">
        <w:t>5115.204  Contract</w:t>
      </w:r>
      <w:proofErr w:type="gramEnd"/>
      <w:r w:rsidRPr="007329F3">
        <w:t xml:space="preserve"> format.</w:t>
      </w:r>
      <w:bookmarkEnd w:id="18"/>
      <w:bookmarkEnd w:id="19"/>
      <w:bookmarkEnd w:id="20"/>
      <w:bookmarkEnd w:id="21"/>
    </w:p>
    <w:p w14:paraId="77015A23" w14:textId="5AB8050C" w:rsidR="00F2244C"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 xml:space="preserve">(e)  </w:t>
      </w:r>
      <w:r w:rsidR="00642B85" w:rsidRPr="001240C2">
        <w:rPr>
          <w:rFonts w:ascii="Times New Roman" w:hAnsi="Times New Roman" w:cs="Times New Roman"/>
          <w:sz w:val="24"/>
          <w:szCs w:val="24"/>
        </w:rPr>
        <w:t xml:space="preserve">The </w:t>
      </w:r>
      <w:r w:rsidR="00CD7074">
        <w:rPr>
          <w:rFonts w:ascii="Times New Roman" w:hAnsi="Times New Roman" w:cs="Times New Roman"/>
          <w:sz w:val="24"/>
          <w:szCs w:val="24"/>
        </w:rPr>
        <w:t>Assistant Secretary of the Army (Acquisition, Logistics and Technology)</w:t>
      </w:r>
      <w:r w:rsidRPr="00321269">
        <w:rPr>
          <w:rFonts w:ascii="Times New Roman" w:hAnsi="Times New Roman" w:cs="Times New Roman"/>
          <w:sz w:val="24"/>
          <w:szCs w:val="24"/>
        </w:rPr>
        <w:t xml:space="preserve"> may exempt individual contracts from the use of </w:t>
      </w:r>
      <w:r w:rsidR="003E5555" w:rsidRPr="001240C2">
        <w:rPr>
          <w:rFonts w:ascii="Times New Roman" w:hAnsi="Times New Roman" w:cs="Times New Roman"/>
          <w:sz w:val="24"/>
          <w:szCs w:val="24"/>
        </w:rPr>
        <w:t>the</w:t>
      </w:r>
      <w:r w:rsidR="009022EC">
        <w:rPr>
          <w:rFonts w:ascii="Times New Roman" w:hAnsi="Times New Roman" w:cs="Times New Roman"/>
          <w:sz w:val="24"/>
          <w:szCs w:val="24"/>
        </w:rPr>
        <w:t xml:space="preserve"> uniform contract format.  </w:t>
      </w:r>
      <w:r w:rsidR="00CD7074">
        <w:rPr>
          <w:rFonts w:ascii="Times New Roman" w:hAnsi="Times New Roman" w:cs="Times New Roman"/>
          <w:sz w:val="24"/>
          <w:szCs w:val="24"/>
        </w:rPr>
        <w:t xml:space="preserve">See </w:t>
      </w:r>
      <w:hyperlink r:id="rId12" w:history="1">
        <w:r w:rsidR="00CD7074" w:rsidRPr="006A2454">
          <w:rPr>
            <w:rStyle w:val="Hyperlink"/>
            <w:rFonts w:ascii="Times New Roman" w:hAnsi="Times New Roman" w:cs="Times New Roman"/>
            <w:sz w:val="24"/>
            <w:szCs w:val="24"/>
          </w:rPr>
          <w:t>Appendix GG</w:t>
        </w:r>
      </w:hyperlink>
      <w:r w:rsidR="00CD7074">
        <w:rPr>
          <w:rFonts w:ascii="Times New Roman" w:hAnsi="Times New Roman" w:cs="Times New Roman"/>
          <w:sz w:val="24"/>
          <w:szCs w:val="24"/>
        </w:rPr>
        <w:t xml:space="preserve"> for further delegation</w:t>
      </w:r>
      <w:r w:rsidRPr="00321269">
        <w:rPr>
          <w:rFonts w:ascii="Times New Roman" w:hAnsi="Times New Roman" w:cs="Times New Roman"/>
          <w:sz w:val="24"/>
          <w:szCs w:val="24"/>
        </w:rPr>
        <w:t>.  The Deputy Assistant Secretary of the Army (</w:t>
      </w:r>
      <w:r w:rsidR="00642B85" w:rsidRPr="001240C2">
        <w:rPr>
          <w:rFonts w:ascii="Times New Roman" w:hAnsi="Times New Roman" w:cs="Times New Roman"/>
          <w:sz w:val="24"/>
          <w:szCs w:val="24"/>
        </w:rPr>
        <w:t>Procurement</w:t>
      </w:r>
      <w:r w:rsidR="009022EC">
        <w:rPr>
          <w:rFonts w:ascii="Times New Roman" w:hAnsi="Times New Roman" w:cs="Times New Roman"/>
          <w:sz w:val="24"/>
          <w:szCs w:val="24"/>
        </w:rPr>
        <w:t xml:space="preserve">), without power to further delegate, </w:t>
      </w:r>
      <w:r w:rsidR="007D015B" w:rsidRPr="001240C2">
        <w:rPr>
          <w:rFonts w:ascii="Times New Roman" w:hAnsi="Times New Roman" w:cs="Times New Roman"/>
          <w:sz w:val="24"/>
          <w:szCs w:val="24"/>
        </w:rPr>
        <w:t xml:space="preserve">may </w:t>
      </w:r>
      <w:r w:rsidRPr="00321269">
        <w:rPr>
          <w:rFonts w:ascii="Times New Roman" w:hAnsi="Times New Roman" w:cs="Times New Roman"/>
          <w:sz w:val="24"/>
          <w:szCs w:val="24"/>
        </w:rPr>
        <w:t xml:space="preserve">exempt classes of contracts.  </w:t>
      </w:r>
      <w:r w:rsidR="00642B85" w:rsidRPr="001240C2">
        <w:rPr>
          <w:rFonts w:ascii="Times New Roman" w:hAnsi="Times New Roman" w:cs="Times New Roman"/>
          <w:sz w:val="24"/>
          <w:szCs w:val="24"/>
        </w:rPr>
        <w:t>The e</w:t>
      </w:r>
      <w:r w:rsidRPr="00321269">
        <w:rPr>
          <w:rFonts w:ascii="Times New Roman" w:hAnsi="Times New Roman" w:cs="Times New Roman"/>
          <w:sz w:val="24"/>
          <w:szCs w:val="24"/>
        </w:rPr>
        <w:t>xemptin</w:t>
      </w:r>
      <w:r w:rsidR="00642B85" w:rsidRPr="001240C2">
        <w:rPr>
          <w:rFonts w:ascii="Times New Roman" w:hAnsi="Times New Roman" w:cs="Times New Roman"/>
          <w:sz w:val="24"/>
          <w:szCs w:val="24"/>
        </w:rPr>
        <w:t>g authority will</w:t>
      </w:r>
      <w:r w:rsidR="005B5669" w:rsidRPr="001240C2">
        <w:rPr>
          <w:rFonts w:ascii="Times New Roman" w:hAnsi="Times New Roman" w:cs="Times New Roman"/>
          <w:sz w:val="24"/>
          <w:szCs w:val="24"/>
        </w:rPr>
        <w:t xml:space="preserve"> consult</w:t>
      </w:r>
      <w:r w:rsidRPr="00321269">
        <w:rPr>
          <w:rFonts w:ascii="Times New Roman" w:hAnsi="Times New Roman" w:cs="Times New Roman"/>
          <w:sz w:val="24"/>
          <w:szCs w:val="24"/>
        </w:rPr>
        <w:t xml:space="preserve"> with affected contract administration and payment offices</w:t>
      </w:r>
      <w:r w:rsidR="005B5669" w:rsidRPr="001240C2">
        <w:rPr>
          <w:rFonts w:ascii="Times New Roman" w:hAnsi="Times New Roman" w:cs="Times New Roman"/>
          <w:sz w:val="24"/>
          <w:szCs w:val="24"/>
        </w:rPr>
        <w:t xml:space="preserve"> prior to granting the exemption</w:t>
      </w:r>
      <w:r w:rsidRPr="00321269">
        <w:rPr>
          <w:rFonts w:ascii="Times New Roman" w:hAnsi="Times New Roman" w:cs="Times New Roman"/>
          <w:sz w:val="24"/>
          <w:szCs w:val="24"/>
        </w:rPr>
        <w:t>.</w:t>
      </w:r>
    </w:p>
    <w:p w14:paraId="79749235" w14:textId="77777777" w:rsidR="008446D8" w:rsidRDefault="00321269" w:rsidP="009A0B79">
      <w:pPr>
        <w:pStyle w:val="Heading3"/>
      </w:pPr>
      <w:bookmarkStart w:id="22" w:name="_Toc514056296"/>
      <w:bookmarkStart w:id="23" w:name="_Toc1024326"/>
      <w:bookmarkStart w:id="24" w:name="_Toc77076549"/>
      <w:bookmarkStart w:id="25" w:name="_Toc77076620"/>
      <w:r w:rsidRPr="00321269">
        <w:t>Subpart 5115.3 – Source Selection</w:t>
      </w:r>
      <w:bookmarkEnd w:id="22"/>
      <w:bookmarkEnd w:id="23"/>
      <w:bookmarkEnd w:id="24"/>
      <w:bookmarkEnd w:id="25"/>
    </w:p>
    <w:p w14:paraId="79749236" w14:textId="77777777" w:rsidR="00E9597B" w:rsidRPr="007329F3" w:rsidRDefault="00E9597B" w:rsidP="009A0B79">
      <w:pPr>
        <w:pStyle w:val="Heading4"/>
      </w:pPr>
      <w:bookmarkStart w:id="26" w:name="_Toc514056297"/>
      <w:bookmarkStart w:id="27" w:name="_Toc1024327"/>
      <w:bookmarkStart w:id="28" w:name="_Toc77076550"/>
      <w:bookmarkStart w:id="29" w:name="_Toc77076621"/>
      <w:proofErr w:type="gramStart"/>
      <w:r w:rsidRPr="007329F3">
        <w:t>5115.300  Scope</w:t>
      </w:r>
      <w:proofErr w:type="gramEnd"/>
      <w:r w:rsidRPr="007329F3">
        <w:t xml:space="preserve"> of </w:t>
      </w:r>
      <w:r w:rsidR="00483109" w:rsidRPr="007329F3">
        <w:t>s</w:t>
      </w:r>
      <w:r w:rsidRPr="007329F3">
        <w:t>ubpart.</w:t>
      </w:r>
      <w:bookmarkEnd w:id="26"/>
      <w:bookmarkEnd w:id="27"/>
      <w:bookmarkEnd w:id="28"/>
      <w:bookmarkEnd w:id="29"/>
    </w:p>
    <w:p w14:paraId="79749237" w14:textId="77777777" w:rsidR="00E9597B" w:rsidRDefault="00E9597B" w:rsidP="009428E2">
      <w:pPr>
        <w:pStyle w:val="hangind8"/>
        <w:tabs>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r w:rsidRPr="001240C2">
        <w:rPr>
          <w:rFonts w:ascii="Times New Roman" w:hAnsi="Times New Roman" w:cs="Times New Roman"/>
          <w:sz w:val="24"/>
          <w:szCs w:val="24"/>
        </w:rPr>
        <w:t xml:space="preserve">Contracting officers will conduct source selections for architect-engineering services in accordance with FAR </w:t>
      </w:r>
      <w:r w:rsidR="00EF6C86">
        <w:rPr>
          <w:rFonts w:ascii="Times New Roman" w:hAnsi="Times New Roman" w:cs="Times New Roman"/>
          <w:sz w:val="24"/>
          <w:szCs w:val="24"/>
        </w:rPr>
        <w:t>p</w:t>
      </w:r>
      <w:r w:rsidRPr="001240C2">
        <w:rPr>
          <w:rFonts w:ascii="Times New Roman" w:hAnsi="Times New Roman" w:cs="Times New Roman"/>
          <w:sz w:val="24"/>
          <w:szCs w:val="24"/>
        </w:rPr>
        <w:t>art 36</w:t>
      </w:r>
      <w:r w:rsidR="00C313A7" w:rsidRPr="001240C2">
        <w:rPr>
          <w:rFonts w:ascii="Times New Roman" w:hAnsi="Times New Roman" w:cs="Times New Roman"/>
          <w:sz w:val="24"/>
          <w:szCs w:val="24"/>
        </w:rPr>
        <w:t>.601</w:t>
      </w:r>
      <w:r w:rsidRPr="001240C2">
        <w:rPr>
          <w:rFonts w:ascii="Times New Roman" w:hAnsi="Times New Roman" w:cs="Times New Roman"/>
          <w:sz w:val="24"/>
          <w:szCs w:val="24"/>
        </w:rPr>
        <w:t>.</w:t>
      </w:r>
    </w:p>
    <w:p w14:paraId="56274D7F" w14:textId="251FB100" w:rsidR="00693FEF" w:rsidRPr="00897E14" w:rsidRDefault="00693FEF" w:rsidP="009A0B79">
      <w:pPr>
        <w:pStyle w:val="Heading4"/>
      </w:pPr>
      <w:bookmarkStart w:id="30" w:name="_Toc514056298"/>
      <w:bookmarkStart w:id="31" w:name="_Toc1024328"/>
      <w:bookmarkStart w:id="32" w:name="_Toc77076551"/>
      <w:bookmarkStart w:id="33" w:name="_Toc77076622"/>
      <w:r w:rsidRPr="00897E14">
        <w:t>5115.300-90</w:t>
      </w:r>
      <w:r w:rsidR="00903C8A" w:rsidRPr="00897E14">
        <w:t xml:space="preserve"> </w:t>
      </w:r>
      <w:r w:rsidR="00D6034F" w:rsidRPr="00897E14">
        <w:t>Waiver approvals.</w:t>
      </w:r>
      <w:bookmarkEnd w:id="30"/>
      <w:bookmarkEnd w:id="31"/>
      <w:bookmarkEnd w:id="32"/>
      <w:bookmarkEnd w:id="33"/>
    </w:p>
    <w:p w14:paraId="0CCC9FC3" w14:textId="5C017E3A" w:rsidR="00693FEF" w:rsidRDefault="00897E14" w:rsidP="009428E2">
      <w:pPr>
        <w:pStyle w:val="hangind8"/>
        <w:tabs>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r w:rsidRPr="00897E14">
        <w:rPr>
          <w:rFonts w:ascii="Times New Roman" w:hAnsi="Times New Roman" w:cs="Times New Roman"/>
          <w:sz w:val="24"/>
          <w:szCs w:val="24"/>
        </w:rPr>
        <w:t xml:space="preserve">The senior procurement executive may approve, in accordance with Paragraph 1.2.4 of the Department of Defense Source Selection Procedures, waivers for solicitations valued below $1 billion.  See </w:t>
      </w:r>
      <w:hyperlink r:id="rId13" w:history="1">
        <w:r w:rsidRPr="006A2454">
          <w:rPr>
            <w:rStyle w:val="Hyperlink"/>
            <w:rFonts w:ascii="Times New Roman" w:hAnsi="Times New Roman" w:cs="Times New Roman"/>
            <w:sz w:val="24"/>
            <w:szCs w:val="24"/>
          </w:rPr>
          <w:t>Appendix GG</w:t>
        </w:r>
      </w:hyperlink>
      <w:r w:rsidRPr="00897E14">
        <w:rPr>
          <w:rFonts w:ascii="Times New Roman" w:hAnsi="Times New Roman" w:cs="Times New Roman"/>
          <w:sz w:val="24"/>
          <w:szCs w:val="24"/>
        </w:rPr>
        <w:t xml:space="preserve"> for further delegation.  </w:t>
      </w:r>
    </w:p>
    <w:p w14:paraId="40546690" w14:textId="77777777" w:rsidR="00061C50" w:rsidRPr="00897E14" w:rsidRDefault="00061C50" w:rsidP="009428E2">
      <w:pPr>
        <w:pStyle w:val="hangind8"/>
        <w:tabs>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p>
    <w:p w14:paraId="79749238" w14:textId="77777777" w:rsidR="008446D8" w:rsidRPr="007329F3" w:rsidRDefault="00321269" w:rsidP="009A0B79">
      <w:pPr>
        <w:pStyle w:val="Heading4"/>
      </w:pPr>
      <w:bookmarkStart w:id="34" w:name="_Toc514056299"/>
      <w:bookmarkStart w:id="35" w:name="_Toc1024329"/>
      <w:bookmarkStart w:id="36" w:name="_Toc77076552"/>
      <w:bookmarkStart w:id="37" w:name="_Toc77076623"/>
      <w:proofErr w:type="gramStart"/>
      <w:r w:rsidRPr="007329F3">
        <w:t>5115.303  Responsibilities</w:t>
      </w:r>
      <w:proofErr w:type="gramEnd"/>
      <w:r w:rsidRPr="007329F3">
        <w:t>.</w:t>
      </w:r>
      <w:bookmarkEnd w:id="34"/>
      <w:bookmarkEnd w:id="35"/>
      <w:bookmarkEnd w:id="36"/>
      <w:bookmarkEnd w:id="37"/>
    </w:p>
    <w:tbl>
      <w:tblPr>
        <w:tblStyle w:val="TableGrid"/>
        <w:tblW w:w="9360" w:type="dxa"/>
        <w:jc w:val="center"/>
        <w:tblLook w:val="04A0" w:firstRow="1" w:lastRow="0" w:firstColumn="1" w:lastColumn="0" w:noHBand="0" w:noVBand="1"/>
      </w:tblPr>
      <w:tblGrid>
        <w:gridCol w:w="4770"/>
        <w:gridCol w:w="4590"/>
      </w:tblGrid>
      <w:tr w:rsidR="00225466" w14:paraId="7F9F6373" w14:textId="77777777" w:rsidTr="00061C50">
        <w:trPr>
          <w:jc w:val="center"/>
        </w:trPr>
        <w:tc>
          <w:tcPr>
            <w:tcW w:w="9360" w:type="dxa"/>
            <w:gridSpan w:val="2"/>
          </w:tcPr>
          <w:p w14:paraId="08DC1F09" w14:textId="353AF4F5" w:rsidR="00225466" w:rsidRDefault="00061C50" w:rsidP="001F3DDF">
            <w:pPr>
              <w:pStyle w:val="ind8"/>
              <w:tabs>
                <w:tab w:val="clear" w:pos="1728"/>
                <w:tab w:val="clear" w:pos="2304"/>
                <w:tab w:val="clear" w:pos="2880"/>
                <w:tab w:val="clear" w:pos="3456"/>
              </w:tabs>
              <w:spacing w:after="240"/>
              <w:ind w:left="0"/>
              <w:jc w:val="center"/>
              <w:rPr>
                <w:rFonts w:ascii="Times New Roman" w:hAnsi="Times New Roman" w:cs="Times New Roman"/>
                <w:sz w:val="24"/>
                <w:szCs w:val="24"/>
              </w:rPr>
            </w:pPr>
            <w:r>
              <w:rPr>
                <w:rFonts w:ascii="Times New Roman" w:hAnsi="Times New Roman" w:cs="Times New Roman"/>
                <w:sz w:val="24"/>
                <w:szCs w:val="24"/>
              </w:rPr>
              <w:t xml:space="preserve">TABLE </w:t>
            </w:r>
            <w:r w:rsidR="00225466">
              <w:rPr>
                <w:rFonts w:ascii="Times New Roman" w:hAnsi="Times New Roman" w:cs="Times New Roman"/>
                <w:sz w:val="24"/>
                <w:szCs w:val="24"/>
              </w:rPr>
              <w:t>15-1, S</w:t>
            </w:r>
            <w:r w:rsidR="00531974">
              <w:rPr>
                <w:rFonts w:ascii="Times New Roman" w:hAnsi="Times New Roman" w:cs="Times New Roman"/>
                <w:sz w:val="24"/>
                <w:szCs w:val="24"/>
              </w:rPr>
              <w:t xml:space="preserve">ource </w:t>
            </w:r>
            <w:r w:rsidR="00225466">
              <w:rPr>
                <w:rFonts w:ascii="Times New Roman" w:hAnsi="Times New Roman" w:cs="Times New Roman"/>
                <w:sz w:val="24"/>
                <w:szCs w:val="24"/>
              </w:rPr>
              <w:t>S</w:t>
            </w:r>
            <w:r w:rsidR="00531974">
              <w:rPr>
                <w:rFonts w:ascii="Times New Roman" w:hAnsi="Times New Roman" w:cs="Times New Roman"/>
                <w:sz w:val="24"/>
                <w:szCs w:val="24"/>
              </w:rPr>
              <w:t xml:space="preserve">election </w:t>
            </w:r>
            <w:r w:rsidR="00225466">
              <w:rPr>
                <w:rFonts w:ascii="Times New Roman" w:hAnsi="Times New Roman" w:cs="Times New Roman"/>
                <w:sz w:val="24"/>
                <w:szCs w:val="24"/>
              </w:rPr>
              <w:t>A</w:t>
            </w:r>
            <w:r w:rsidR="00531974">
              <w:rPr>
                <w:rFonts w:ascii="Times New Roman" w:hAnsi="Times New Roman" w:cs="Times New Roman"/>
                <w:sz w:val="24"/>
                <w:szCs w:val="24"/>
              </w:rPr>
              <w:t>uthority (SSA)</w:t>
            </w:r>
            <w:r w:rsidR="00225466">
              <w:rPr>
                <w:rFonts w:ascii="Times New Roman" w:hAnsi="Times New Roman" w:cs="Times New Roman"/>
                <w:sz w:val="24"/>
                <w:szCs w:val="24"/>
              </w:rPr>
              <w:t xml:space="preserve"> Appointments</w:t>
            </w:r>
            <w:r w:rsidR="002647CA">
              <w:rPr>
                <w:rFonts w:ascii="Times New Roman" w:hAnsi="Times New Roman" w:cs="Times New Roman"/>
                <w:sz w:val="24"/>
                <w:szCs w:val="24"/>
              </w:rPr>
              <w:t xml:space="preserve"> for FAR-Based </w:t>
            </w:r>
            <w:r w:rsidR="001F3DDF">
              <w:rPr>
                <w:rFonts w:ascii="Times New Roman" w:hAnsi="Times New Roman" w:cs="Times New Roman"/>
                <w:sz w:val="24"/>
                <w:szCs w:val="24"/>
              </w:rPr>
              <w:t>Acquisitions</w:t>
            </w:r>
          </w:p>
        </w:tc>
      </w:tr>
      <w:tr w:rsidR="00225466" w14:paraId="5C6D4787" w14:textId="77777777" w:rsidTr="00061C50">
        <w:trPr>
          <w:jc w:val="center"/>
        </w:trPr>
        <w:tc>
          <w:tcPr>
            <w:tcW w:w="4770" w:type="dxa"/>
          </w:tcPr>
          <w:p w14:paraId="20B7220C" w14:textId="1AF0D32D" w:rsidR="00225466" w:rsidRPr="00061C50" w:rsidRDefault="00225466" w:rsidP="00531974">
            <w:pPr>
              <w:pStyle w:val="ind8"/>
              <w:tabs>
                <w:tab w:val="clear" w:pos="1728"/>
                <w:tab w:val="clear" w:pos="2304"/>
                <w:tab w:val="clear" w:pos="2880"/>
                <w:tab w:val="clear" w:pos="3456"/>
              </w:tabs>
              <w:spacing w:after="240"/>
              <w:ind w:left="0"/>
              <w:jc w:val="center"/>
              <w:rPr>
                <w:rFonts w:ascii="Times New Roman" w:hAnsi="Times New Roman" w:cs="Times New Roman"/>
                <w:b/>
                <w:sz w:val="24"/>
                <w:szCs w:val="24"/>
              </w:rPr>
            </w:pPr>
            <w:r w:rsidRPr="00061C50">
              <w:rPr>
                <w:rFonts w:ascii="Times New Roman" w:hAnsi="Times New Roman" w:cs="Times New Roman"/>
                <w:b/>
                <w:sz w:val="24"/>
                <w:szCs w:val="24"/>
              </w:rPr>
              <w:t>SSA Designations</w:t>
            </w:r>
          </w:p>
        </w:tc>
        <w:tc>
          <w:tcPr>
            <w:tcW w:w="4590" w:type="dxa"/>
          </w:tcPr>
          <w:p w14:paraId="2CA1F629" w14:textId="284956F4" w:rsidR="00225466" w:rsidRPr="00061C50" w:rsidRDefault="00225466" w:rsidP="00531974">
            <w:pPr>
              <w:pStyle w:val="ind8"/>
              <w:tabs>
                <w:tab w:val="clear" w:pos="1728"/>
                <w:tab w:val="clear" w:pos="2304"/>
                <w:tab w:val="clear" w:pos="2880"/>
                <w:tab w:val="clear" w:pos="3456"/>
              </w:tabs>
              <w:spacing w:after="240"/>
              <w:ind w:left="0"/>
              <w:jc w:val="center"/>
              <w:rPr>
                <w:rFonts w:ascii="Times New Roman" w:hAnsi="Times New Roman" w:cs="Times New Roman"/>
                <w:b/>
                <w:sz w:val="24"/>
                <w:szCs w:val="24"/>
              </w:rPr>
            </w:pPr>
            <w:r w:rsidRPr="00061C50">
              <w:rPr>
                <w:rFonts w:ascii="Times New Roman" w:hAnsi="Times New Roman" w:cs="Times New Roman"/>
                <w:b/>
                <w:sz w:val="24"/>
                <w:szCs w:val="24"/>
              </w:rPr>
              <w:t>Appoint</w:t>
            </w:r>
            <w:r w:rsidR="00531974">
              <w:rPr>
                <w:rFonts w:ascii="Times New Roman" w:hAnsi="Times New Roman" w:cs="Times New Roman"/>
                <w:b/>
                <w:sz w:val="24"/>
                <w:szCs w:val="24"/>
              </w:rPr>
              <w:t>ing</w:t>
            </w:r>
            <w:r w:rsidRPr="00061C50">
              <w:rPr>
                <w:rFonts w:ascii="Times New Roman" w:hAnsi="Times New Roman" w:cs="Times New Roman"/>
                <w:b/>
                <w:sz w:val="24"/>
                <w:szCs w:val="24"/>
              </w:rPr>
              <w:t xml:space="preserve"> Authority</w:t>
            </w:r>
          </w:p>
        </w:tc>
      </w:tr>
      <w:tr w:rsidR="00225466" w14:paraId="2E5A41E4" w14:textId="77777777" w:rsidTr="00061C50">
        <w:trPr>
          <w:jc w:val="center"/>
        </w:trPr>
        <w:tc>
          <w:tcPr>
            <w:tcW w:w="4770" w:type="dxa"/>
          </w:tcPr>
          <w:p w14:paraId="675DEE91" w14:textId="0C5D1863" w:rsidR="00225466" w:rsidRDefault="001F3DDF" w:rsidP="00531974">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Acquisitions for systems and services</w:t>
            </w:r>
            <w:r w:rsidR="00697D44">
              <w:rPr>
                <w:rFonts w:ascii="Times New Roman" w:hAnsi="Times New Roman" w:cs="Times New Roman"/>
                <w:sz w:val="24"/>
                <w:szCs w:val="24"/>
              </w:rPr>
              <w:t>,</w:t>
            </w:r>
            <w:r>
              <w:rPr>
                <w:rFonts w:ascii="Times New Roman" w:hAnsi="Times New Roman" w:cs="Times New Roman"/>
                <w:sz w:val="24"/>
                <w:szCs w:val="24"/>
              </w:rPr>
              <w:t xml:space="preserve"> acquired </w:t>
            </w:r>
            <w:r w:rsidR="00697D44">
              <w:rPr>
                <w:rFonts w:ascii="Times New Roman" w:hAnsi="Times New Roman" w:cs="Times New Roman"/>
                <w:sz w:val="24"/>
                <w:szCs w:val="24"/>
              </w:rPr>
              <w:t>through</w:t>
            </w:r>
            <w:r>
              <w:rPr>
                <w:rFonts w:ascii="Times New Roman" w:hAnsi="Times New Roman" w:cs="Times New Roman"/>
                <w:sz w:val="24"/>
                <w:szCs w:val="24"/>
              </w:rPr>
              <w:t xml:space="preserve"> the Defense Acquisition System</w:t>
            </w:r>
            <w:r w:rsidR="00697D44">
              <w:rPr>
                <w:rFonts w:ascii="Times New Roman" w:hAnsi="Times New Roman" w:cs="Times New Roman"/>
                <w:sz w:val="24"/>
                <w:szCs w:val="24"/>
              </w:rPr>
              <w:t>,</w:t>
            </w:r>
            <w:r>
              <w:rPr>
                <w:rFonts w:ascii="Times New Roman" w:hAnsi="Times New Roman" w:cs="Times New Roman"/>
                <w:sz w:val="24"/>
                <w:szCs w:val="24"/>
              </w:rPr>
              <w:t xml:space="preserve"> for which milestone decision authority</w:t>
            </w:r>
            <w:r w:rsidR="00E25989">
              <w:rPr>
                <w:rFonts w:ascii="Times New Roman" w:hAnsi="Times New Roman" w:cs="Times New Roman"/>
                <w:sz w:val="24"/>
                <w:szCs w:val="24"/>
              </w:rPr>
              <w:t xml:space="preserve"> (</w:t>
            </w:r>
            <w:r>
              <w:rPr>
                <w:rFonts w:ascii="Times New Roman" w:hAnsi="Times New Roman" w:cs="Times New Roman"/>
                <w:sz w:val="24"/>
                <w:szCs w:val="24"/>
              </w:rPr>
              <w:t>or other decision authority</w:t>
            </w:r>
            <w:r w:rsidR="00E25989">
              <w:rPr>
                <w:rFonts w:ascii="Times New Roman" w:hAnsi="Times New Roman" w:cs="Times New Roman"/>
                <w:sz w:val="24"/>
                <w:szCs w:val="24"/>
              </w:rPr>
              <w:t>)</w:t>
            </w:r>
            <w:r>
              <w:rPr>
                <w:rFonts w:ascii="Times New Roman" w:hAnsi="Times New Roman" w:cs="Times New Roman"/>
                <w:sz w:val="24"/>
                <w:szCs w:val="24"/>
              </w:rPr>
              <w:t xml:space="preserve"> is at the Army Acquisition Executive (AAE) or </w:t>
            </w:r>
            <w:r w:rsidR="00F070B4">
              <w:rPr>
                <w:rFonts w:ascii="Times New Roman" w:hAnsi="Times New Roman" w:cs="Times New Roman"/>
                <w:sz w:val="24"/>
                <w:szCs w:val="24"/>
              </w:rPr>
              <w:t>Office of the Secretary of Defense</w:t>
            </w:r>
            <w:r>
              <w:rPr>
                <w:rFonts w:ascii="Times New Roman" w:hAnsi="Times New Roman" w:cs="Times New Roman"/>
                <w:sz w:val="24"/>
                <w:szCs w:val="24"/>
              </w:rPr>
              <w:t xml:space="preserve"> level</w:t>
            </w:r>
            <w:r w:rsidR="00E25989">
              <w:rPr>
                <w:rFonts w:ascii="Times New Roman" w:hAnsi="Times New Roman" w:cs="Times New Roman"/>
                <w:sz w:val="24"/>
                <w:szCs w:val="24"/>
              </w:rPr>
              <w:t xml:space="preserve"> IAW the applicable Adaptive Acquisition Framework DoDI.</w:t>
            </w:r>
          </w:p>
        </w:tc>
        <w:tc>
          <w:tcPr>
            <w:tcW w:w="4590" w:type="dxa"/>
          </w:tcPr>
          <w:p w14:paraId="1996196E" w14:textId="33D341AD" w:rsidR="00225466" w:rsidRDefault="00343BC2" w:rsidP="00B728F6">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AAE</w:t>
            </w:r>
            <w:r w:rsidR="00E12036">
              <w:rPr>
                <w:rFonts w:ascii="Times New Roman" w:hAnsi="Times New Roman" w:cs="Times New Roman"/>
                <w:sz w:val="24"/>
                <w:szCs w:val="24"/>
              </w:rPr>
              <w:t>,</w:t>
            </w:r>
            <w:r>
              <w:rPr>
                <w:rFonts w:ascii="Times New Roman" w:hAnsi="Times New Roman" w:cs="Times New Roman"/>
                <w:sz w:val="24"/>
                <w:szCs w:val="24"/>
              </w:rPr>
              <w:t xml:space="preserve"> or as delegated</w:t>
            </w:r>
          </w:p>
        </w:tc>
      </w:tr>
      <w:tr w:rsidR="00225466" w14:paraId="7B956AE4" w14:textId="77777777" w:rsidTr="00061C50">
        <w:trPr>
          <w:jc w:val="center"/>
        </w:trPr>
        <w:tc>
          <w:tcPr>
            <w:tcW w:w="4770" w:type="dxa"/>
          </w:tcPr>
          <w:p w14:paraId="579E92C1" w14:textId="7771B839" w:rsidR="00225466" w:rsidRDefault="00AF4D73" w:rsidP="00AF4D73">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Other s</w:t>
            </w:r>
            <w:r w:rsidR="00225466" w:rsidRPr="00973A64">
              <w:rPr>
                <w:rFonts w:ascii="Times New Roman" w:hAnsi="Times New Roman" w:cs="Times New Roman"/>
                <w:sz w:val="24"/>
                <w:szCs w:val="24"/>
              </w:rPr>
              <w:t>ervice acquisitions with a total planned dollar value of $500 million or more, or service acquisiti</w:t>
            </w:r>
            <w:r w:rsidR="00225466">
              <w:rPr>
                <w:rFonts w:ascii="Times New Roman" w:hAnsi="Times New Roman" w:cs="Times New Roman"/>
                <w:sz w:val="24"/>
                <w:szCs w:val="24"/>
              </w:rPr>
              <w:t xml:space="preserve">ons identified by the ASA(ALT) </w:t>
            </w:r>
            <w:r w:rsidR="00225466" w:rsidRPr="00973A64">
              <w:rPr>
                <w:rFonts w:ascii="Times New Roman" w:hAnsi="Times New Roman" w:cs="Times New Roman"/>
                <w:sz w:val="24"/>
                <w:szCs w:val="24"/>
              </w:rPr>
              <w:t>as a special interest.</w:t>
            </w:r>
            <w:r>
              <w:rPr>
                <w:rFonts w:ascii="Times New Roman" w:hAnsi="Times New Roman" w:cs="Times New Roman"/>
                <w:sz w:val="24"/>
                <w:szCs w:val="24"/>
              </w:rPr>
              <w:t xml:space="preserve">  See DoDI 5000.74 and AR 70-13.</w:t>
            </w:r>
          </w:p>
        </w:tc>
        <w:tc>
          <w:tcPr>
            <w:tcW w:w="4590" w:type="dxa"/>
          </w:tcPr>
          <w:p w14:paraId="7970E887" w14:textId="51E46565" w:rsidR="00225466" w:rsidRDefault="00531974" w:rsidP="00B728F6">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DASA(P) or </w:t>
            </w:r>
            <w:r w:rsidR="00225466">
              <w:rPr>
                <w:rFonts w:ascii="Times New Roman" w:hAnsi="Times New Roman" w:cs="Times New Roman"/>
                <w:sz w:val="24"/>
                <w:szCs w:val="24"/>
              </w:rPr>
              <w:t>Senior Services Manager</w:t>
            </w:r>
          </w:p>
        </w:tc>
      </w:tr>
      <w:tr w:rsidR="00225466" w14:paraId="5C3CE595" w14:textId="77777777" w:rsidTr="00061C50">
        <w:trPr>
          <w:jc w:val="center"/>
        </w:trPr>
        <w:tc>
          <w:tcPr>
            <w:tcW w:w="4770" w:type="dxa"/>
          </w:tcPr>
          <w:p w14:paraId="2E32A3BE" w14:textId="18E831AB" w:rsidR="00225466" w:rsidRDefault="00531974" w:rsidP="00531974">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All other acquisitions</w:t>
            </w:r>
            <w:r w:rsidR="002647CA">
              <w:rPr>
                <w:rFonts w:ascii="Times New Roman" w:hAnsi="Times New Roman" w:cs="Times New Roman"/>
                <w:sz w:val="24"/>
                <w:szCs w:val="24"/>
              </w:rPr>
              <w:t xml:space="preserve"> for which formal source selection procedures are used</w:t>
            </w:r>
            <w:r w:rsidR="00CC1744">
              <w:rPr>
                <w:rFonts w:ascii="Times New Roman" w:hAnsi="Times New Roman" w:cs="Times New Roman"/>
                <w:sz w:val="24"/>
                <w:szCs w:val="24"/>
              </w:rPr>
              <w:t>.</w:t>
            </w:r>
          </w:p>
        </w:tc>
        <w:tc>
          <w:tcPr>
            <w:tcW w:w="4590" w:type="dxa"/>
          </w:tcPr>
          <w:p w14:paraId="74F40E64" w14:textId="77777777" w:rsidR="00225466" w:rsidRDefault="00225466" w:rsidP="00B728F6">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HCA delegable to the SCO</w:t>
            </w:r>
          </w:p>
          <w:p w14:paraId="67C06DB0" w14:textId="3864B17D" w:rsidR="00162C01" w:rsidRDefault="00162C01" w:rsidP="00B728F6">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(Note 1) </w:t>
            </w:r>
          </w:p>
        </w:tc>
      </w:tr>
      <w:tr w:rsidR="00061C50" w14:paraId="3F4CFD73" w14:textId="77777777" w:rsidTr="00061C50">
        <w:trPr>
          <w:jc w:val="center"/>
        </w:trPr>
        <w:tc>
          <w:tcPr>
            <w:tcW w:w="9360" w:type="dxa"/>
            <w:gridSpan w:val="2"/>
          </w:tcPr>
          <w:p w14:paraId="3CD4F4AD" w14:textId="77777777" w:rsidR="00061C50" w:rsidRDefault="00061C50" w:rsidP="00B728F6">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Notes: </w:t>
            </w:r>
          </w:p>
          <w:p w14:paraId="0BC58724" w14:textId="6B0D338B" w:rsidR="00162C01" w:rsidRDefault="00061C50" w:rsidP="00162C01">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1. </w:t>
            </w:r>
            <w:r w:rsidR="00162C01">
              <w:rPr>
                <w:rFonts w:ascii="Times New Roman" w:hAnsi="Times New Roman" w:cs="Times New Roman"/>
                <w:sz w:val="24"/>
                <w:szCs w:val="24"/>
              </w:rPr>
              <w:t xml:space="preserve">The HCA or SCO must coordinate with the responsible </w:t>
            </w:r>
            <w:r w:rsidR="00E12036">
              <w:rPr>
                <w:rFonts w:ascii="Times New Roman" w:hAnsi="Times New Roman" w:cs="Times New Roman"/>
                <w:sz w:val="24"/>
                <w:szCs w:val="24"/>
              </w:rPr>
              <w:t>P</w:t>
            </w:r>
            <w:r w:rsidR="00162C01">
              <w:rPr>
                <w:rFonts w:ascii="Times New Roman" w:hAnsi="Times New Roman" w:cs="Times New Roman"/>
                <w:sz w:val="24"/>
                <w:szCs w:val="24"/>
              </w:rPr>
              <w:t xml:space="preserve">rogram </w:t>
            </w:r>
            <w:r w:rsidR="00E12036">
              <w:rPr>
                <w:rFonts w:ascii="Times New Roman" w:hAnsi="Times New Roman" w:cs="Times New Roman"/>
                <w:sz w:val="24"/>
                <w:szCs w:val="24"/>
              </w:rPr>
              <w:t>E</w:t>
            </w:r>
            <w:r w:rsidR="00162C01">
              <w:rPr>
                <w:rFonts w:ascii="Times New Roman" w:hAnsi="Times New Roman" w:cs="Times New Roman"/>
                <w:sz w:val="24"/>
                <w:szCs w:val="24"/>
              </w:rPr>
              <w:t xml:space="preserve">xecutive </w:t>
            </w:r>
            <w:r w:rsidR="00E12036">
              <w:rPr>
                <w:rFonts w:ascii="Times New Roman" w:hAnsi="Times New Roman" w:cs="Times New Roman"/>
                <w:sz w:val="24"/>
                <w:szCs w:val="24"/>
              </w:rPr>
              <w:t>O</w:t>
            </w:r>
            <w:r w:rsidR="00162C01">
              <w:rPr>
                <w:rFonts w:ascii="Times New Roman" w:hAnsi="Times New Roman" w:cs="Times New Roman"/>
                <w:sz w:val="24"/>
                <w:szCs w:val="24"/>
              </w:rPr>
              <w:t xml:space="preserve">fficer prior to </w:t>
            </w:r>
            <w:r w:rsidR="000F44EC">
              <w:rPr>
                <w:rFonts w:ascii="Times New Roman" w:hAnsi="Times New Roman" w:cs="Times New Roman"/>
                <w:sz w:val="24"/>
                <w:szCs w:val="24"/>
              </w:rPr>
              <w:t xml:space="preserve">nominating or, as applicable, </w:t>
            </w:r>
            <w:r w:rsidR="00162C01">
              <w:rPr>
                <w:rFonts w:ascii="Times New Roman" w:hAnsi="Times New Roman" w:cs="Times New Roman"/>
                <w:sz w:val="24"/>
                <w:szCs w:val="24"/>
              </w:rPr>
              <w:t xml:space="preserve">appointing an SSA for </w:t>
            </w:r>
            <w:r w:rsidR="007232C7">
              <w:rPr>
                <w:rFonts w:ascii="Times New Roman" w:hAnsi="Times New Roman" w:cs="Times New Roman"/>
                <w:sz w:val="24"/>
                <w:szCs w:val="24"/>
              </w:rPr>
              <w:t xml:space="preserve">a source selection in support of </w:t>
            </w:r>
            <w:r w:rsidR="00162C01">
              <w:rPr>
                <w:rFonts w:ascii="Times New Roman" w:hAnsi="Times New Roman" w:cs="Times New Roman"/>
                <w:sz w:val="24"/>
                <w:szCs w:val="24"/>
              </w:rPr>
              <w:t xml:space="preserve">an </w:t>
            </w:r>
            <w:r w:rsidR="000F44EC">
              <w:rPr>
                <w:rFonts w:ascii="Times New Roman" w:hAnsi="Times New Roman" w:cs="Times New Roman"/>
                <w:sz w:val="24"/>
                <w:szCs w:val="24"/>
              </w:rPr>
              <w:t xml:space="preserve">Army acquisition </w:t>
            </w:r>
            <w:r w:rsidR="00162C01">
              <w:rPr>
                <w:rFonts w:ascii="Times New Roman" w:hAnsi="Times New Roman" w:cs="Times New Roman"/>
                <w:sz w:val="24"/>
                <w:szCs w:val="24"/>
              </w:rPr>
              <w:t>program.</w:t>
            </w:r>
          </w:p>
          <w:p w14:paraId="0F54B268" w14:textId="5C133FBF" w:rsidR="00061C50" w:rsidRDefault="00162C01" w:rsidP="00F30C40">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2. </w:t>
            </w:r>
            <w:r w:rsidR="00F30C40">
              <w:rPr>
                <w:rFonts w:ascii="Times New Roman" w:hAnsi="Times New Roman" w:cs="Times New Roman"/>
                <w:sz w:val="24"/>
                <w:szCs w:val="24"/>
              </w:rPr>
              <w:t xml:space="preserve">Appointment of </w:t>
            </w:r>
            <w:r w:rsidR="00531974">
              <w:rPr>
                <w:rFonts w:ascii="Times New Roman" w:hAnsi="Times New Roman" w:cs="Times New Roman"/>
                <w:sz w:val="24"/>
                <w:szCs w:val="24"/>
              </w:rPr>
              <w:t>selection</w:t>
            </w:r>
            <w:r w:rsidR="00F30C40">
              <w:rPr>
                <w:rFonts w:ascii="Times New Roman" w:hAnsi="Times New Roman" w:cs="Times New Roman"/>
                <w:sz w:val="24"/>
                <w:szCs w:val="24"/>
              </w:rPr>
              <w:t xml:space="preserve"> </w:t>
            </w:r>
            <w:proofErr w:type="gramStart"/>
            <w:r w:rsidR="00F30C40">
              <w:rPr>
                <w:rFonts w:ascii="Times New Roman" w:hAnsi="Times New Roman" w:cs="Times New Roman"/>
                <w:sz w:val="24"/>
                <w:szCs w:val="24"/>
              </w:rPr>
              <w:t xml:space="preserve">officials </w:t>
            </w:r>
            <w:r w:rsidR="00531974">
              <w:rPr>
                <w:rFonts w:ascii="Times New Roman" w:hAnsi="Times New Roman" w:cs="Times New Roman"/>
                <w:sz w:val="24"/>
                <w:szCs w:val="24"/>
              </w:rPr>
              <w:t xml:space="preserve"> for</w:t>
            </w:r>
            <w:proofErr w:type="gramEnd"/>
            <w:r w:rsidR="00531974">
              <w:rPr>
                <w:rFonts w:ascii="Times New Roman" w:hAnsi="Times New Roman" w:cs="Times New Roman"/>
                <w:sz w:val="24"/>
                <w:szCs w:val="24"/>
              </w:rPr>
              <w:t xml:space="preserve"> Other Transactions Agreements </w:t>
            </w:r>
            <w:r w:rsidR="00061C50">
              <w:rPr>
                <w:rFonts w:ascii="Times New Roman" w:hAnsi="Times New Roman" w:cs="Times New Roman"/>
                <w:sz w:val="24"/>
                <w:szCs w:val="24"/>
              </w:rPr>
              <w:t>shall follow the Army’s O</w:t>
            </w:r>
            <w:r w:rsidR="00E12036">
              <w:rPr>
                <w:rFonts w:ascii="Times New Roman" w:hAnsi="Times New Roman" w:cs="Times New Roman"/>
                <w:sz w:val="24"/>
                <w:szCs w:val="24"/>
              </w:rPr>
              <w:t xml:space="preserve">ther Transaction </w:t>
            </w:r>
            <w:r>
              <w:rPr>
                <w:rFonts w:ascii="Times New Roman" w:hAnsi="Times New Roman" w:cs="Times New Roman"/>
                <w:sz w:val="24"/>
                <w:szCs w:val="24"/>
              </w:rPr>
              <w:t>policy</w:t>
            </w:r>
            <w:r w:rsidR="00F30C40">
              <w:rPr>
                <w:rFonts w:ascii="Times New Roman" w:hAnsi="Times New Roman" w:cs="Times New Roman"/>
                <w:sz w:val="24"/>
                <w:szCs w:val="24"/>
              </w:rPr>
              <w:t>.</w:t>
            </w:r>
          </w:p>
        </w:tc>
      </w:tr>
    </w:tbl>
    <w:p w14:paraId="36E693FF" w14:textId="312E12CC" w:rsidR="00423432" w:rsidRDefault="00423432" w:rsidP="00162C01">
      <w:pPr>
        <w:pStyle w:val="ind12"/>
        <w:tabs>
          <w:tab w:val="clear" w:pos="2304"/>
          <w:tab w:val="clear" w:pos="2880"/>
          <w:tab w:val="clear" w:pos="3456"/>
        </w:tabs>
        <w:spacing w:after="240"/>
        <w:ind w:left="0"/>
        <w:rPr>
          <w:rFonts w:ascii="Times New Roman" w:hAnsi="Times New Roman" w:cs="Times New Roman"/>
          <w:sz w:val="24"/>
          <w:szCs w:val="24"/>
        </w:rPr>
      </w:pPr>
    </w:p>
    <w:p w14:paraId="36EE3E0F" w14:textId="0449445B" w:rsidR="00F30C40" w:rsidRDefault="00162C01" w:rsidP="00F30C40">
      <w:pPr>
        <w:pStyle w:val="ind80"/>
        <w:spacing w:before="0" w:beforeAutospacing="0" w:after="240" w:afterAutospacing="0" w:line="253" w:lineRule="atLeast"/>
        <w:ind w:firstLine="270"/>
        <w:rPr>
          <w:rFonts w:ascii="Calibri" w:hAnsi="Calibri" w:cs="Calibri"/>
          <w:color w:val="000000"/>
          <w:sz w:val="22"/>
          <w:szCs w:val="22"/>
        </w:rPr>
      </w:pPr>
      <w:r w:rsidDel="00162C01">
        <w:t xml:space="preserve"> </w:t>
      </w:r>
      <w:r w:rsidR="00321269" w:rsidRPr="00321269">
        <w:t>(</w:t>
      </w:r>
      <w:r w:rsidR="00BA07C9">
        <w:t>i</w:t>
      </w:r>
      <w:r w:rsidR="00321269" w:rsidRPr="00321269">
        <w:t xml:space="preserve">v)  </w:t>
      </w:r>
      <w:r w:rsidR="004154DF">
        <w:t xml:space="preserve"> </w:t>
      </w:r>
      <w:r w:rsidR="00F30C40">
        <w:rPr>
          <w:color w:val="000000"/>
        </w:rPr>
        <w:t xml:space="preserve">Contracting activities shall submit nominations for SSA appointment to the AAE, DASA(P) or Senior Services Manager as indicated in </w:t>
      </w:r>
      <w:r w:rsidR="00615837">
        <w:rPr>
          <w:color w:val="000000"/>
        </w:rPr>
        <w:t>Table 15-1</w:t>
      </w:r>
      <w:r w:rsidR="00F30C40">
        <w:rPr>
          <w:color w:val="000000"/>
        </w:rPr>
        <w:t xml:space="preserve"> of this section.  Each nomination must include the following:</w:t>
      </w:r>
    </w:p>
    <w:p w14:paraId="6CCF9C5D" w14:textId="77777777" w:rsidR="00F30C40" w:rsidRDefault="00F30C40" w:rsidP="00F30C40">
      <w:pPr>
        <w:pStyle w:val="ind80"/>
        <w:spacing w:before="0" w:beforeAutospacing="0" w:after="240" w:afterAutospacing="0" w:line="253" w:lineRule="atLeast"/>
        <w:ind w:firstLine="1440"/>
        <w:rPr>
          <w:rFonts w:ascii="Calibri" w:hAnsi="Calibri" w:cs="Calibri"/>
          <w:color w:val="000000"/>
          <w:sz w:val="22"/>
          <w:szCs w:val="22"/>
        </w:rPr>
      </w:pPr>
      <w:r>
        <w:rPr>
          <w:color w:val="000000"/>
        </w:rPr>
        <w:t>(A)  A memorandum from the HCA or SCO to the DASA(P) requesting the appointment of the nominee as SSA.</w:t>
      </w:r>
    </w:p>
    <w:p w14:paraId="73AE9098" w14:textId="77777777" w:rsidR="00F30C40" w:rsidRDefault="00F30C40" w:rsidP="00F30C40">
      <w:pPr>
        <w:pStyle w:val="ind80"/>
        <w:spacing w:before="0" w:beforeAutospacing="0" w:after="240" w:afterAutospacing="0" w:line="253" w:lineRule="atLeast"/>
        <w:ind w:firstLine="1440"/>
        <w:rPr>
          <w:rFonts w:ascii="Calibri" w:hAnsi="Calibri" w:cs="Calibri"/>
          <w:color w:val="000000"/>
          <w:sz w:val="22"/>
          <w:szCs w:val="22"/>
        </w:rPr>
      </w:pPr>
      <w:r>
        <w:rPr>
          <w:color w:val="000000"/>
        </w:rPr>
        <w:t>(B)  A biography of the SSA nominee detailing the training, knowledge, and experience that qualifies them for this appointment.</w:t>
      </w:r>
    </w:p>
    <w:p w14:paraId="0AEE1E51" w14:textId="2023180E" w:rsidR="00F30C40" w:rsidRDefault="00F30C40" w:rsidP="00F30C40">
      <w:pPr>
        <w:pStyle w:val="ind80"/>
        <w:spacing w:before="0" w:beforeAutospacing="0" w:after="240" w:afterAutospacing="0" w:line="253" w:lineRule="atLeast"/>
        <w:ind w:firstLine="1440"/>
        <w:rPr>
          <w:rFonts w:ascii="Calibri" w:hAnsi="Calibri" w:cs="Calibri"/>
          <w:color w:val="000000"/>
          <w:sz w:val="22"/>
          <w:szCs w:val="22"/>
        </w:rPr>
      </w:pPr>
      <w:r>
        <w:rPr>
          <w:color w:val="000000"/>
        </w:rPr>
        <w:t xml:space="preserve">(C)  A memorandum for the record signed by the supporting legal office, ethics counselor, detailing the ethics briefing conducted with the nominee for this source selection, and </w:t>
      </w:r>
      <w:r>
        <w:t>verification the nominee’s final disclosure report has been reviewed and not potential conflicts of interest were identified.</w:t>
      </w:r>
    </w:p>
    <w:p w14:paraId="6C0DD015" w14:textId="5BE66297" w:rsidR="00F30C40" w:rsidRDefault="00F30C40" w:rsidP="00F30C40">
      <w:pPr>
        <w:pStyle w:val="ind80"/>
        <w:spacing w:before="0" w:beforeAutospacing="0" w:after="240" w:afterAutospacing="0" w:line="253" w:lineRule="atLeast"/>
        <w:ind w:firstLine="1440"/>
        <w:rPr>
          <w:rFonts w:ascii="Calibri" w:hAnsi="Calibri" w:cs="Calibri"/>
          <w:color w:val="000000"/>
          <w:sz w:val="22"/>
          <w:szCs w:val="22"/>
        </w:rPr>
      </w:pPr>
      <w:r>
        <w:rPr>
          <w:color w:val="000000"/>
        </w:rPr>
        <w:t xml:space="preserve">(D) Request for Source Selection Appointment documents for DASA(P) or AAE signature should be sent encrypted email to: </w:t>
      </w:r>
      <w:hyperlink r:id="rId14" w:history="1">
        <w:r w:rsidR="000D421A" w:rsidRPr="0055727E">
          <w:rPr>
            <w:rStyle w:val="Hyperlink"/>
          </w:rPr>
          <w:t>usarmy.pentagon.hqda-asa-alt.list.saal-ps-staff@army.mil</w:t>
        </w:r>
      </w:hyperlink>
      <w:r>
        <w:rPr>
          <w:color w:val="000000"/>
        </w:rPr>
        <w:t>.</w:t>
      </w:r>
      <w:r w:rsidR="000D421A">
        <w:rPr>
          <w:color w:val="000000"/>
        </w:rPr>
        <w:t xml:space="preserve"> </w:t>
      </w:r>
    </w:p>
    <w:p w14:paraId="7974923F" w14:textId="0D4F8996" w:rsidR="00D263CC" w:rsidRDefault="00D263CC" w:rsidP="0058202F">
      <w:pPr>
        <w:pStyle w:val="ind8"/>
        <w:tabs>
          <w:tab w:val="clear" w:pos="1728"/>
          <w:tab w:val="clear" w:pos="2304"/>
          <w:tab w:val="clear" w:pos="2880"/>
          <w:tab w:val="clear" w:pos="3456"/>
        </w:tabs>
        <w:spacing w:after="240"/>
        <w:ind w:left="0" w:firstLine="270"/>
        <w:rPr>
          <w:rFonts w:ascii="Times New Roman" w:hAnsi="Times New Roman" w:cs="Times New Roman"/>
          <w:sz w:val="24"/>
          <w:szCs w:val="24"/>
        </w:rPr>
      </w:pPr>
    </w:p>
    <w:p w14:paraId="46340FB1" w14:textId="6EE7267D" w:rsidR="00162C01" w:rsidRDefault="00162C01" w:rsidP="00162C01">
      <w:pPr>
        <w:pStyle w:val="ind8"/>
        <w:tabs>
          <w:tab w:val="clear" w:pos="1728"/>
          <w:tab w:val="clear" w:pos="2304"/>
          <w:tab w:val="clear" w:pos="2880"/>
          <w:tab w:val="clear" w:pos="3456"/>
        </w:tabs>
        <w:spacing w:after="240"/>
        <w:ind w:left="0" w:firstLine="1440"/>
        <w:rPr>
          <w:rFonts w:ascii="Times New Roman" w:hAnsi="Times New Roman" w:cs="Times New Roman"/>
          <w:sz w:val="24"/>
          <w:szCs w:val="24"/>
        </w:rPr>
      </w:pPr>
    </w:p>
    <w:p w14:paraId="79749243" w14:textId="34BC7EE6" w:rsidR="008446D8" w:rsidRDefault="00321269" w:rsidP="009428E2">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 xml:space="preserve">(b)(2) </w:t>
      </w:r>
      <w:r w:rsidR="00C46246" w:rsidRPr="001240C2">
        <w:rPr>
          <w:rFonts w:ascii="Times New Roman" w:hAnsi="Times New Roman" w:cs="Times New Roman"/>
          <w:sz w:val="24"/>
          <w:szCs w:val="24"/>
        </w:rPr>
        <w:t>A</w:t>
      </w:r>
      <w:r w:rsidR="00750D68" w:rsidRPr="001240C2">
        <w:rPr>
          <w:rFonts w:ascii="Times New Roman" w:hAnsi="Times New Roman" w:cs="Times New Roman"/>
          <w:sz w:val="24"/>
          <w:szCs w:val="24"/>
        </w:rPr>
        <w:t xml:space="preserve">rmy </w:t>
      </w:r>
      <w:r w:rsidR="009F4918">
        <w:rPr>
          <w:rFonts w:ascii="Times New Roman" w:hAnsi="Times New Roman" w:cs="Times New Roman"/>
          <w:sz w:val="24"/>
          <w:szCs w:val="24"/>
        </w:rPr>
        <w:t>SSAs</w:t>
      </w:r>
      <w:r w:rsidR="00C46246" w:rsidRPr="001240C2">
        <w:rPr>
          <w:rFonts w:ascii="Times New Roman" w:hAnsi="Times New Roman" w:cs="Times New Roman"/>
          <w:sz w:val="24"/>
          <w:szCs w:val="24"/>
        </w:rPr>
        <w:t xml:space="preserve"> shall </w:t>
      </w:r>
      <w:r w:rsidR="00CF489E">
        <w:rPr>
          <w:rFonts w:ascii="Times New Roman" w:hAnsi="Times New Roman" w:cs="Times New Roman"/>
          <w:sz w:val="24"/>
          <w:szCs w:val="24"/>
        </w:rPr>
        <w:t>utilize</w:t>
      </w:r>
      <w:r w:rsidR="00C46246" w:rsidRPr="001240C2">
        <w:rPr>
          <w:rFonts w:ascii="Times New Roman" w:hAnsi="Times New Roman" w:cs="Times New Roman"/>
          <w:sz w:val="24"/>
          <w:szCs w:val="24"/>
        </w:rPr>
        <w:t xml:space="preserve"> </w:t>
      </w:r>
      <w:r w:rsidRPr="00321269">
        <w:rPr>
          <w:rFonts w:ascii="Times New Roman" w:hAnsi="Times New Roman" w:cs="Times New Roman"/>
          <w:sz w:val="24"/>
          <w:szCs w:val="24"/>
        </w:rPr>
        <w:t>Appendix AA</w:t>
      </w:r>
      <w:r w:rsidR="00750D68" w:rsidRPr="001240C2">
        <w:rPr>
          <w:rFonts w:ascii="Times New Roman" w:hAnsi="Times New Roman" w:cs="Times New Roman"/>
          <w:sz w:val="24"/>
          <w:szCs w:val="24"/>
        </w:rPr>
        <w:t xml:space="preserve">, </w:t>
      </w:r>
      <w:r w:rsidRPr="00321269">
        <w:rPr>
          <w:rFonts w:ascii="Times New Roman" w:hAnsi="Times New Roman" w:cs="Times New Roman"/>
          <w:sz w:val="24"/>
          <w:szCs w:val="24"/>
        </w:rPr>
        <w:t>Army Source Selection Supplement</w:t>
      </w:r>
      <w:r w:rsidR="00CB2C81" w:rsidRPr="001240C2">
        <w:rPr>
          <w:rFonts w:ascii="Times New Roman" w:hAnsi="Times New Roman" w:cs="Times New Roman"/>
          <w:sz w:val="24"/>
          <w:szCs w:val="24"/>
        </w:rPr>
        <w:t xml:space="preserve"> (AS3)</w:t>
      </w:r>
      <w:r w:rsidR="00750D68" w:rsidRPr="001240C2">
        <w:rPr>
          <w:rFonts w:ascii="Times New Roman" w:hAnsi="Times New Roman" w:cs="Times New Roman"/>
          <w:sz w:val="24"/>
          <w:szCs w:val="24"/>
        </w:rPr>
        <w:t>, when conducting</w:t>
      </w:r>
      <w:r w:rsidRPr="00321269">
        <w:rPr>
          <w:rFonts w:ascii="Times New Roman" w:hAnsi="Times New Roman" w:cs="Times New Roman"/>
          <w:sz w:val="24"/>
          <w:szCs w:val="24"/>
        </w:rPr>
        <w:t xml:space="preserve"> competitive, negotiated </w:t>
      </w:r>
      <w:r w:rsidR="00750D68" w:rsidRPr="001240C2">
        <w:rPr>
          <w:rFonts w:ascii="Times New Roman" w:hAnsi="Times New Roman" w:cs="Times New Roman"/>
          <w:sz w:val="24"/>
          <w:szCs w:val="24"/>
        </w:rPr>
        <w:t>source selections</w:t>
      </w:r>
      <w:r w:rsidRPr="00321269">
        <w:rPr>
          <w:rFonts w:ascii="Times New Roman" w:hAnsi="Times New Roman" w:cs="Times New Roman"/>
          <w:sz w:val="24"/>
          <w:szCs w:val="24"/>
        </w:rPr>
        <w:t>.  A source selection plan is required for all competitive</w:t>
      </w:r>
      <w:r w:rsidR="00CB2C81" w:rsidRPr="001240C2">
        <w:rPr>
          <w:rFonts w:ascii="Times New Roman" w:hAnsi="Times New Roman" w:cs="Times New Roman"/>
          <w:sz w:val="24"/>
          <w:szCs w:val="24"/>
        </w:rPr>
        <w:t>,</w:t>
      </w:r>
      <w:r w:rsidRPr="00321269">
        <w:rPr>
          <w:rFonts w:ascii="Times New Roman" w:hAnsi="Times New Roman" w:cs="Times New Roman"/>
          <w:sz w:val="24"/>
          <w:szCs w:val="24"/>
        </w:rPr>
        <w:t xml:space="preserve"> negotiated </w:t>
      </w:r>
      <w:r w:rsidR="00894AA6">
        <w:rPr>
          <w:rFonts w:ascii="Times New Roman" w:hAnsi="Times New Roman" w:cs="Times New Roman"/>
          <w:sz w:val="24"/>
          <w:szCs w:val="24"/>
        </w:rPr>
        <w:t>acquisitions</w:t>
      </w:r>
      <w:r w:rsidRPr="00321269">
        <w:rPr>
          <w:rFonts w:ascii="Times New Roman" w:hAnsi="Times New Roman" w:cs="Times New Roman"/>
          <w:sz w:val="24"/>
          <w:szCs w:val="24"/>
        </w:rPr>
        <w:t xml:space="preserve"> where the basis of award include</w:t>
      </w:r>
      <w:r w:rsidR="00CB2C81" w:rsidRPr="001240C2">
        <w:rPr>
          <w:rFonts w:ascii="Times New Roman" w:hAnsi="Times New Roman" w:cs="Times New Roman"/>
          <w:sz w:val="24"/>
          <w:szCs w:val="24"/>
        </w:rPr>
        <w:t>s</w:t>
      </w:r>
      <w:r w:rsidRPr="00321269">
        <w:rPr>
          <w:rFonts w:ascii="Times New Roman" w:hAnsi="Times New Roman" w:cs="Times New Roman"/>
          <w:sz w:val="24"/>
          <w:szCs w:val="24"/>
        </w:rPr>
        <w:t xml:space="preserve"> factors in addition to cost or price.</w:t>
      </w:r>
      <w:r w:rsidR="008C5F5F">
        <w:rPr>
          <w:rFonts w:ascii="Times New Roman" w:hAnsi="Times New Roman" w:cs="Times New Roman"/>
          <w:sz w:val="24"/>
          <w:szCs w:val="24"/>
        </w:rPr>
        <w:t xml:space="preserve">  </w:t>
      </w:r>
      <w:r w:rsidR="009F4918">
        <w:rPr>
          <w:rFonts w:ascii="Times New Roman" w:hAnsi="Times New Roman" w:cs="Times New Roman"/>
          <w:sz w:val="24"/>
          <w:szCs w:val="24"/>
        </w:rPr>
        <w:t>Army SSAs</w:t>
      </w:r>
      <w:r w:rsidR="008C5F5F">
        <w:rPr>
          <w:rFonts w:ascii="Times New Roman" w:hAnsi="Times New Roman" w:cs="Times New Roman"/>
          <w:sz w:val="24"/>
          <w:szCs w:val="24"/>
        </w:rPr>
        <w:t xml:space="preserve"> </w:t>
      </w:r>
      <w:r w:rsidR="009F4918">
        <w:rPr>
          <w:rFonts w:ascii="Times New Roman" w:hAnsi="Times New Roman" w:cs="Times New Roman"/>
          <w:sz w:val="24"/>
          <w:szCs w:val="24"/>
        </w:rPr>
        <w:t>must</w:t>
      </w:r>
      <w:r w:rsidR="008C5F5F">
        <w:rPr>
          <w:rFonts w:ascii="Times New Roman" w:hAnsi="Times New Roman" w:cs="Times New Roman"/>
          <w:sz w:val="24"/>
          <w:szCs w:val="24"/>
        </w:rPr>
        <w:t xml:space="preserve"> use the </w:t>
      </w:r>
      <w:r w:rsidR="00C219D3">
        <w:rPr>
          <w:rFonts w:ascii="Times New Roman" w:hAnsi="Times New Roman" w:cs="Times New Roman"/>
          <w:sz w:val="24"/>
          <w:szCs w:val="24"/>
        </w:rPr>
        <w:t xml:space="preserve">standard rating tables as detailed in the DoD Source Selection Procedures, to include the </w:t>
      </w:r>
      <w:r w:rsidR="008C5F5F">
        <w:rPr>
          <w:rFonts w:ascii="Times New Roman" w:hAnsi="Times New Roman" w:cs="Times New Roman"/>
          <w:sz w:val="24"/>
          <w:szCs w:val="24"/>
        </w:rPr>
        <w:t>colors and adjectives</w:t>
      </w:r>
      <w:r w:rsidR="002409F3">
        <w:rPr>
          <w:rFonts w:ascii="Times New Roman" w:hAnsi="Times New Roman" w:cs="Times New Roman"/>
          <w:sz w:val="24"/>
          <w:szCs w:val="24"/>
        </w:rPr>
        <w:t>.</w:t>
      </w:r>
    </w:p>
    <w:p w14:paraId="79749244" w14:textId="77777777" w:rsidR="00677569" w:rsidRDefault="001B3EA2" w:rsidP="005E5302">
      <w:pPr>
        <w:spacing w:after="240"/>
        <w:rPr>
          <w:rFonts w:ascii="Times New Roman" w:hAnsi="Times New Roman" w:cs="Times New Roman"/>
          <w:sz w:val="24"/>
          <w:szCs w:val="24"/>
        </w:rPr>
      </w:pPr>
      <w:r w:rsidRPr="00E34886">
        <w:rPr>
          <w:rFonts w:ascii="Times New Roman" w:hAnsi="Times New Roman" w:cs="Times New Roman"/>
          <w:sz w:val="24"/>
          <w:szCs w:val="24"/>
        </w:rPr>
        <w:t>(</w:t>
      </w:r>
      <w:r>
        <w:rPr>
          <w:rFonts w:ascii="Times New Roman" w:hAnsi="Times New Roman" w:cs="Times New Roman"/>
          <w:sz w:val="24"/>
          <w:szCs w:val="24"/>
        </w:rPr>
        <w:t>S-90</w:t>
      </w:r>
      <w:proofErr w:type="gramStart"/>
      <w:r w:rsidRPr="00E34886">
        <w:rPr>
          <w:rFonts w:ascii="Times New Roman" w:hAnsi="Times New Roman" w:cs="Times New Roman"/>
          <w:sz w:val="24"/>
          <w:szCs w:val="24"/>
        </w:rPr>
        <w:t xml:space="preserve">)  </w:t>
      </w:r>
      <w:r w:rsidR="00EE497F" w:rsidRPr="00EE497F">
        <w:rPr>
          <w:rFonts w:ascii="Times New Roman" w:eastAsia="Times New Roman" w:hAnsi="Times New Roman" w:cs="Times New Roman"/>
          <w:sz w:val="24"/>
          <w:szCs w:val="24"/>
        </w:rPr>
        <w:t>The</w:t>
      </w:r>
      <w:proofErr w:type="gramEnd"/>
      <w:r w:rsidR="00EE497F" w:rsidRPr="00EE497F">
        <w:rPr>
          <w:rFonts w:ascii="Times New Roman" w:eastAsia="Times New Roman" w:hAnsi="Times New Roman" w:cs="Times New Roman"/>
          <w:sz w:val="24"/>
          <w:szCs w:val="24"/>
        </w:rPr>
        <w:t xml:space="preserve"> appointment of </w:t>
      </w:r>
      <w:r w:rsidR="00E853E4">
        <w:rPr>
          <w:rFonts w:ascii="Times New Roman" w:eastAsia="Times New Roman" w:hAnsi="Times New Roman" w:cs="Times New Roman"/>
          <w:sz w:val="24"/>
          <w:szCs w:val="24"/>
        </w:rPr>
        <w:t>an</w:t>
      </w:r>
      <w:r w:rsidR="00EE497F" w:rsidRPr="00EE497F">
        <w:rPr>
          <w:rFonts w:ascii="Times New Roman" w:eastAsia="Times New Roman" w:hAnsi="Times New Roman" w:cs="Times New Roman"/>
          <w:sz w:val="24"/>
          <w:szCs w:val="24"/>
        </w:rPr>
        <w:t xml:space="preserve"> individual to serve as the SSA shall be commensurate with the complexity and dollar value of the acquisition. </w:t>
      </w:r>
      <w:r w:rsidR="00E853E4">
        <w:rPr>
          <w:rFonts w:ascii="Times New Roman" w:eastAsia="Times New Roman" w:hAnsi="Times New Roman" w:cs="Times New Roman"/>
          <w:sz w:val="24"/>
          <w:szCs w:val="24"/>
        </w:rPr>
        <w:t xml:space="preserve"> </w:t>
      </w:r>
      <w:r w:rsidR="00EE497F" w:rsidRPr="00EE497F">
        <w:rPr>
          <w:rFonts w:ascii="Times New Roman" w:eastAsia="Times New Roman" w:hAnsi="Times New Roman" w:cs="Times New Roman"/>
          <w:sz w:val="24"/>
          <w:szCs w:val="24"/>
        </w:rPr>
        <w:t>For acquisitions with a total estimated value of $100</w:t>
      </w:r>
      <w:r w:rsidR="00E853E4">
        <w:rPr>
          <w:rFonts w:ascii="Times New Roman" w:eastAsia="Times New Roman" w:hAnsi="Times New Roman" w:cs="Times New Roman"/>
          <w:sz w:val="24"/>
          <w:szCs w:val="24"/>
        </w:rPr>
        <w:t xml:space="preserve"> million</w:t>
      </w:r>
      <w:r w:rsidR="00EE497F" w:rsidRPr="00EE497F">
        <w:rPr>
          <w:rFonts w:ascii="Times New Roman" w:eastAsia="Times New Roman" w:hAnsi="Times New Roman" w:cs="Times New Roman"/>
          <w:sz w:val="24"/>
          <w:szCs w:val="24"/>
        </w:rPr>
        <w:t xml:space="preserve"> or more, the SSA shall be an individual other than the </w:t>
      </w:r>
      <w:r w:rsidR="00E853E4">
        <w:rPr>
          <w:rFonts w:ascii="Times New Roman" w:eastAsia="Times New Roman" w:hAnsi="Times New Roman" w:cs="Times New Roman"/>
          <w:sz w:val="24"/>
          <w:szCs w:val="24"/>
        </w:rPr>
        <w:t>contracting officer</w:t>
      </w:r>
      <w:r w:rsidR="00EE497F" w:rsidRPr="00EE497F">
        <w:rPr>
          <w:rFonts w:ascii="Times New Roman" w:eastAsia="Times New Roman" w:hAnsi="Times New Roman" w:cs="Times New Roman"/>
          <w:sz w:val="24"/>
          <w:szCs w:val="24"/>
        </w:rPr>
        <w:t>. For all other acquisitions, the</w:t>
      </w:r>
      <w:r w:rsidR="00E853E4">
        <w:rPr>
          <w:rFonts w:ascii="Times New Roman" w:eastAsia="Times New Roman" w:hAnsi="Times New Roman" w:cs="Times New Roman"/>
          <w:sz w:val="24"/>
          <w:szCs w:val="24"/>
        </w:rPr>
        <w:t xml:space="preserve"> contracting officer</w:t>
      </w:r>
      <w:r w:rsidR="00EE497F" w:rsidRPr="00EE497F">
        <w:rPr>
          <w:rFonts w:ascii="Times New Roman" w:eastAsia="Times New Roman" w:hAnsi="Times New Roman" w:cs="Times New Roman"/>
          <w:sz w:val="24"/>
          <w:szCs w:val="24"/>
        </w:rPr>
        <w:t xml:space="preserve"> may serve as the SSA in accordance with FAR 15.303 unless the </w:t>
      </w:r>
      <w:r w:rsidR="00C63163">
        <w:rPr>
          <w:rFonts w:ascii="Times New Roman" w:eastAsia="Times New Roman" w:hAnsi="Times New Roman" w:cs="Times New Roman"/>
          <w:sz w:val="24"/>
          <w:szCs w:val="24"/>
        </w:rPr>
        <w:t>a</w:t>
      </w:r>
      <w:r w:rsidR="00EE497F" w:rsidRPr="00EE497F">
        <w:rPr>
          <w:rFonts w:ascii="Times New Roman" w:eastAsia="Times New Roman" w:hAnsi="Times New Roman" w:cs="Times New Roman"/>
          <w:sz w:val="24"/>
          <w:szCs w:val="24"/>
        </w:rPr>
        <w:t xml:space="preserve">gency head appoints another individual. </w:t>
      </w:r>
      <w:r w:rsidR="00E853E4">
        <w:rPr>
          <w:rFonts w:ascii="Times New Roman" w:eastAsia="Times New Roman" w:hAnsi="Times New Roman" w:cs="Times New Roman"/>
          <w:sz w:val="24"/>
          <w:szCs w:val="24"/>
        </w:rPr>
        <w:t xml:space="preserve"> </w:t>
      </w:r>
    </w:p>
    <w:p w14:paraId="79749245" w14:textId="77777777"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(S-9</w:t>
      </w:r>
      <w:r w:rsidR="001B3EA2">
        <w:rPr>
          <w:rFonts w:ascii="Times New Roman" w:hAnsi="Times New Roman" w:cs="Times New Roman"/>
          <w:sz w:val="24"/>
          <w:szCs w:val="24"/>
        </w:rPr>
        <w:t>1</w:t>
      </w:r>
      <w:proofErr w:type="gramStart"/>
      <w:r w:rsidRPr="00321269">
        <w:rPr>
          <w:rFonts w:ascii="Times New Roman" w:hAnsi="Times New Roman" w:cs="Times New Roman"/>
          <w:sz w:val="24"/>
          <w:szCs w:val="24"/>
        </w:rPr>
        <w:t>)  The</w:t>
      </w:r>
      <w:proofErr w:type="gramEnd"/>
      <w:r w:rsidRPr="00321269">
        <w:rPr>
          <w:rFonts w:ascii="Times New Roman" w:hAnsi="Times New Roman" w:cs="Times New Roman"/>
          <w:sz w:val="24"/>
          <w:szCs w:val="24"/>
        </w:rPr>
        <w:t xml:space="preserve"> </w:t>
      </w:r>
      <w:r w:rsidR="007E5EE0" w:rsidRPr="001240C2">
        <w:rPr>
          <w:rFonts w:ascii="Times New Roman" w:hAnsi="Times New Roman" w:cs="Times New Roman"/>
          <w:sz w:val="24"/>
          <w:szCs w:val="24"/>
        </w:rPr>
        <w:t xml:space="preserve">Source Selection Evaluation Board </w:t>
      </w:r>
      <w:r w:rsidR="000151C9">
        <w:rPr>
          <w:rFonts w:ascii="Times New Roman" w:hAnsi="Times New Roman" w:cs="Times New Roman"/>
          <w:sz w:val="24"/>
          <w:szCs w:val="24"/>
        </w:rPr>
        <w:t>c</w:t>
      </w:r>
      <w:r w:rsidR="007E5EE0" w:rsidRPr="001240C2">
        <w:rPr>
          <w:rFonts w:ascii="Times New Roman" w:hAnsi="Times New Roman" w:cs="Times New Roman"/>
          <w:sz w:val="24"/>
          <w:szCs w:val="24"/>
        </w:rPr>
        <w:t>hairperson is</w:t>
      </w:r>
      <w:r w:rsidRPr="00321269">
        <w:rPr>
          <w:rFonts w:ascii="Times New Roman" w:hAnsi="Times New Roman" w:cs="Times New Roman"/>
          <w:sz w:val="24"/>
          <w:szCs w:val="24"/>
        </w:rPr>
        <w:t xml:space="preserve"> responsible for </w:t>
      </w:r>
      <w:r w:rsidR="00AC7975" w:rsidRPr="001240C2">
        <w:rPr>
          <w:rFonts w:ascii="Times New Roman" w:hAnsi="Times New Roman" w:cs="Times New Roman"/>
          <w:sz w:val="24"/>
          <w:szCs w:val="24"/>
        </w:rPr>
        <w:t>tailor</w:t>
      </w:r>
      <w:r w:rsidR="009F4918">
        <w:rPr>
          <w:rFonts w:ascii="Times New Roman" w:hAnsi="Times New Roman" w:cs="Times New Roman"/>
          <w:sz w:val="24"/>
          <w:szCs w:val="24"/>
        </w:rPr>
        <w:t>ing the</w:t>
      </w:r>
      <w:r w:rsidR="00AC7975" w:rsidRPr="001240C2">
        <w:rPr>
          <w:rFonts w:ascii="Times New Roman" w:hAnsi="Times New Roman" w:cs="Times New Roman"/>
          <w:sz w:val="24"/>
          <w:szCs w:val="24"/>
        </w:rPr>
        <w:t xml:space="preserve"> </w:t>
      </w:r>
      <w:r w:rsidR="00E74872">
        <w:rPr>
          <w:rFonts w:ascii="Times New Roman" w:hAnsi="Times New Roman" w:cs="Times New Roman"/>
          <w:sz w:val="24"/>
          <w:szCs w:val="24"/>
        </w:rPr>
        <w:t xml:space="preserve">reporting and documentary </w:t>
      </w:r>
      <w:r w:rsidR="00AC7975" w:rsidRPr="001240C2">
        <w:rPr>
          <w:rFonts w:ascii="Times New Roman" w:hAnsi="Times New Roman" w:cs="Times New Roman"/>
          <w:sz w:val="24"/>
          <w:szCs w:val="24"/>
        </w:rPr>
        <w:t xml:space="preserve">requirements </w:t>
      </w:r>
      <w:r w:rsidR="00807928">
        <w:rPr>
          <w:rFonts w:ascii="Times New Roman" w:hAnsi="Times New Roman" w:cs="Times New Roman"/>
          <w:sz w:val="24"/>
          <w:szCs w:val="24"/>
        </w:rPr>
        <w:t>in accordance with the AS3</w:t>
      </w:r>
      <w:r w:rsidR="002C3E70">
        <w:rPr>
          <w:rFonts w:ascii="Times New Roman" w:hAnsi="Times New Roman" w:cs="Times New Roman"/>
          <w:sz w:val="24"/>
          <w:szCs w:val="24"/>
        </w:rPr>
        <w:t>,</w:t>
      </w:r>
      <w:r w:rsidR="009F4918">
        <w:rPr>
          <w:rFonts w:ascii="Times New Roman" w:hAnsi="Times New Roman" w:cs="Times New Roman"/>
          <w:sz w:val="24"/>
          <w:szCs w:val="24"/>
        </w:rPr>
        <w:t xml:space="preserve"> </w:t>
      </w:r>
      <w:r w:rsidRPr="00321269">
        <w:rPr>
          <w:rFonts w:ascii="Times New Roman" w:hAnsi="Times New Roman" w:cs="Times New Roman"/>
          <w:sz w:val="24"/>
          <w:szCs w:val="24"/>
        </w:rPr>
        <w:t xml:space="preserve">and overseeing the source selection training for their </w:t>
      </w:r>
      <w:r w:rsidR="007E5EE0" w:rsidRPr="001240C2">
        <w:rPr>
          <w:rFonts w:ascii="Times New Roman" w:hAnsi="Times New Roman" w:cs="Times New Roman"/>
          <w:sz w:val="24"/>
          <w:szCs w:val="24"/>
        </w:rPr>
        <w:t>source selection team</w:t>
      </w:r>
      <w:r w:rsidRPr="00321269">
        <w:rPr>
          <w:rFonts w:ascii="Times New Roman" w:hAnsi="Times New Roman" w:cs="Times New Roman"/>
          <w:sz w:val="24"/>
          <w:szCs w:val="24"/>
        </w:rPr>
        <w:t>.</w:t>
      </w:r>
    </w:p>
    <w:p w14:paraId="79749246" w14:textId="77777777"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w:t>
      </w:r>
      <w:r w:rsidR="001B3EA2">
        <w:rPr>
          <w:rFonts w:ascii="Times New Roman" w:hAnsi="Times New Roman" w:cs="Times New Roman"/>
          <w:sz w:val="24"/>
          <w:szCs w:val="24"/>
        </w:rPr>
        <w:t>S-92</w:t>
      </w:r>
      <w:proofErr w:type="gramStart"/>
      <w:r w:rsidRPr="00321269">
        <w:rPr>
          <w:rFonts w:ascii="Times New Roman" w:hAnsi="Times New Roman" w:cs="Times New Roman"/>
          <w:sz w:val="24"/>
          <w:szCs w:val="24"/>
        </w:rPr>
        <w:t xml:space="preserve">)  </w:t>
      </w:r>
      <w:r w:rsidR="00E76D53" w:rsidRPr="001240C2">
        <w:rPr>
          <w:rFonts w:ascii="Times New Roman" w:hAnsi="Times New Roman" w:cs="Times New Roman"/>
          <w:sz w:val="24"/>
          <w:szCs w:val="24"/>
        </w:rPr>
        <w:t>Contracting</w:t>
      </w:r>
      <w:proofErr w:type="gramEnd"/>
      <w:r w:rsidR="00E76D53" w:rsidRPr="001240C2">
        <w:rPr>
          <w:rFonts w:ascii="Times New Roman" w:hAnsi="Times New Roman" w:cs="Times New Roman"/>
          <w:sz w:val="24"/>
          <w:szCs w:val="24"/>
        </w:rPr>
        <w:t xml:space="preserve"> officers will assist </w:t>
      </w:r>
      <w:r w:rsidR="000151C9">
        <w:rPr>
          <w:rFonts w:ascii="Times New Roman" w:hAnsi="Times New Roman" w:cs="Times New Roman"/>
          <w:sz w:val="24"/>
          <w:szCs w:val="24"/>
        </w:rPr>
        <w:t>p</w:t>
      </w:r>
      <w:r w:rsidRPr="00321269">
        <w:rPr>
          <w:rFonts w:ascii="Times New Roman" w:hAnsi="Times New Roman" w:cs="Times New Roman"/>
          <w:sz w:val="24"/>
          <w:szCs w:val="24"/>
        </w:rPr>
        <w:t xml:space="preserve">rogram </w:t>
      </w:r>
      <w:r w:rsidR="000151C9">
        <w:rPr>
          <w:rFonts w:ascii="Times New Roman" w:hAnsi="Times New Roman" w:cs="Times New Roman"/>
          <w:sz w:val="24"/>
          <w:szCs w:val="24"/>
        </w:rPr>
        <w:t>e</w:t>
      </w:r>
      <w:r w:rsidRPr="00321269">
        <w:rPr>
          <w:rFonts w:ascii="Times New Roman" w:hAnsi="Times New Roman" w:cs="Times New Roman"/>
          <w:sz w:val="24"/>
          <w:szCs w:val="24"/>
        </w:rPr>
        <w:t xml:space="preserve">xecutive </w:t>
      </w:r>
      <w:r w:rsidR="000151C9">
        <w:rPr>
          <w:rFonts w:ascii="Times New Roman" w:hAnsi="Times New Roman" w:cs="Times New Roman"/>
          <w:sz w:val="24"/>
          <w:szCs w:val="24"/>
        </w:rPr>
        <w:t>o</w:t>
      </w:r>
      <w:r w:rsidRPr="00321269">
        <w:rPr>
          <w:rFonts w:ascii="Times New Roman" w:hAnsi="Times New Roman" w:cs="Times New Roman"/>
          <w:sz w:val="24"/>
          <w:szCs w:val="24"/>
        </w:rPr>
        <w:t>fficer</w:t>
      </w:r>
      <w:r w:rsidR="00E76D53" w:rsidRPr="001240C2">
        <w:rPr>
          <w:rFonts w:ascii="Times New Roman" w:hAnsi="Times New Roman" w:cs="Times New Roman"/>
          <w:sz w:val="24"/>
          <w:szCs w:val="24"/>
        </w:rPr>
        <w:t>s</w:t>
      </w:r>
      <w:r w:rsidRPr="00321269">
        <w:rPr>
          <w:rFonts w:ascii="Times New Roman" w:hAnsi="Times New Roman" w:cs="Times New Roman"/>
          <w:sz w:val="24"/>
          <w:szCs w:val="24"/>
        </w:rPr>
        <w:t xml:space="preserve"> (PEO</w:t>
      </w:r>
      <w:r w:rsidR="000151C9">
        <w:rPr>
          <w:rFonts w:ascii="Times New Roman" w:hAnsi="Times New Roman" w:cs="Times New Roman"/>
          <w:sz w:val="24"/>
          <w:szCs w:val="24"/>
        </w:rPr>
        <w:t>s</w:t>
      </w:r>
      <w:r w:rsidRPr="00321269">
        <w:rPr>
          <w:rFonts w:ascii="Times New Roman" w:hAnsi="Times New Roman" w:cs="Times New Roman"/>
          <w:sz w:val="24"/>
          <w:szCs w:val="24"/>
        </w:rPr>
        <w:t>)</w:t>
      </w:r>
      <w:r w:rsidR="003455CA" w:rsidRPr="001240C2">
        <w:rPr>
          <w:rFonts w:ascii="Times New Roman" w:hAnsi="Times New Roman" w:cs="Times New Roman"/>
          <w:sz w:val="24"/>
          <w:szCs w:val="24"/>
        </w:rPr>
        <w:t xml:space="preserve">, </w:t>
      </w:r>
      <w:r w:rsidR="000151C9">
        <w:rPr>
          <w:rFonts w:ascii="Times New Roman" w:hAnsi="Times New Roman" w:cs="Times New Roman"/>
          <w:sz w:val="24"/>
          <w:szCs w:val="24"/>
        </w:rPr>
        <w:t>p</w:t>
      </w:r>
      <w:r w:rsidRPr="00321269">
        <w:rPr>
          <w:rFonts w:ascii="Times New Roman" w:hAnsi="Times New Roman" w:cs="Times New Roman"/>
          <w:sz w:val="24"/>
          <w:szCs w:val="24"/>
        </w:rPr>
        <w:t xml:space="preserve">rogram </w:t>
      </w:r>
      <w:r w:rsidR="000151C9">
        <w:rPr>
          <w:rFonts w:ascii="Times New Roman" w:hAnsi="Times New Roman" w:cs="Times New Roman"/>
          <w:sz w:val="24"/>
          <w:szCs w:val="24"/>
        </w:rPr>
        <w:t>m</w:t>
      </w:r>
      <w:r w:rsidRPr="00321269">
        <w:rPr>
          <w:rFonts w:ascii="Times New Roman" w:hAnsi="Times New Roman" w:cs="Times New Roman"/>
          <w:sz w:val="24"/>
          <w:szCs w:val="24"/>
        </w:rPr>
        <w:t>anager</w:t>
      </w:r>
      <w:r w:rsidR="00E76D53" w:rsidRPr="001240C2">
        <w:rPr>
          <w:rFonts w:ascii="Times New Roman" w:hAnsi="Times New Roman" w:cs="Times New Roman"/>
          <w:sz w:val="24"/>
          <w:szCs w:val="24"/>
        </w:rPr>
        <w:t>s</w:t>
      </w:r>
      <w:r w:rsidRPr="00321269">
        <w:rPr>
          <w:rFonts w:ascii="Times New Roman" w:hAnsi="Times New Roman" w:cs="Times New Roman"/>
          <w:sz w:val="24"/>
          <w:szCs w:val="24"/>
        </w:rPr>
        <w:t xml:space="preserve"> (PM</w:t>
      </w:r>
      <w:r w:rsidR="000151C9">
        <w:rPr>
          <w:rFonts w:ascii="Times New Roman" w:hAnsi="Times New Roman" w:cs="Times New Roman"/>
          <w:sz w:val="24"/>
          <w:szCs w:val="24"/>
        </w:rPr>
        <w:t>s</w:t>
      </w:r>
      <w:r w:rsidRPr="00321269">
        <w:rPr>
          <w:rFonts w:ascii="Times New Roman" w:hAnsi="Times New Roman" w:cs="Times New Roman"/>
          <w:sz w:val="24"/>
          <w:szCs w:val="24"/>
        </w:rPr>
        <w:t>)</w:t>
      </w:r>
      <w:r w:rsidR="003455CA" w:rsidRPr="001240C2">
        <w:rPr>
          <w:rFonts w:ascii="Times New Roman" w:hAnsi="Times New Roman" w:cs="Times New Roman"/>
          <w:sz w:val="24"/>
          <w:szCs w:val="24"/>
        </w:rPr>
        <w:t>,</w:t>
      </w:r>
      <w:r w:rsidRPr="00321269">
        <w:rPr>
          <w:rFonts w:ascii="Times New Roman" w:hAnsi="Times New Roman" w:cs="Times New Roman"/>
          <w:sz w:val="24"/>
          <w:szCs w:val="24"/>
        </w:rPr>
        <w:t xml:space="preserve"> or </w:t>
      </w:r>
      <w:r w:rsidR="00E76D53" w:rsidRPr="001240C2">
        <w:rPr>
          <w:rFonts w:ascii="Times New Roman" w:hAnsi="Times New Roman" w:cs="Times New Roman"/>
          <w:sz w:val="24"/>
          <w:szCs w:val="24"/>
        </w:rPr>
        <w:t xml:space="preserve">other program or </w:t>
      </w:r>
      <w:r w:rsidRPr="00321269">
        <w:rPr>
          <w:rFonts w:ascii="Times New Roman" w:hAnsi="Times New Roman" w:cs="Times New Roman"/>
          <w:sz w:val="24"/>
          <w:szCs w:val="24"/>
        </w:rPr>
        <w:t>functional proponent</w:t>
      </w:r>
      <w:r w:rsidR="00E76D53" w:rsidRPr="001240C2">
        <w:rPr>
          <w:rFonts w:ascii="Times New Roman" w:hAnsi="Times New Roman" w:cs="Times New Roman"/>
          <w:sz w:val="24"/>
          <w:szCs w:val="24"/>
        </w:rPr>
        <w:t>s to</w:t>
      </w:r>
      <w:r w:rsidRPr="00321269">
        <w:rPr>
          <w:rFonts w:ascii="Times New Roman" w:hAnsi="Times New Roman" w:cs="Times New Roman"/>
          <w:sz w:val="24"/>
          <w:szCs w:val="24"/>
        </w:rPr>
        <w:t xml:space="preserve"> </w:t>
      </w:r>
      <w:r w:rsidR="002D67AD">
        <w:rPr>
          <w:rFonts w:ascii="Times New Roman" w:hAnsi="Times New Roman" w:cs="Times New Roman"/>
          <w:sz w:val="24"/>
          <w:szCs w:val="24"/>
        </w:rPr>
        <w:t>–</w:t>
      </w:r>
    </w:p>
    <w:p w14:paraId="79749247" w14:textId="77777777" w:rsidR="008446D8" w:rsidRDefault="00321269" w:rsidP="009428E2">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321269">
        <w:rPr>
          <w:rFonts w:ascii="Times New Roman" w:hAnsi="Times New Roman" w:cs="Times New Roman"/>
          <w:sz w:val="24"/>
          <w:szCs w:val="24"/>
        </w:rPr>
        <w:t xml:space="preserve">(1)  Develop and implement the acquisition </w:t>
      </w:r>
      <w:proofErr w:type="gramStart"/>
      <w:r w:rsidRPr="00321269">
        <w:rPr>
          <w:rFonts w:ascii="Times New Roman" w:hAnsi="Times New Roman" w:cs="Times New Roman"/>
          <w:sz w:val="24"/>
          <w:szCs w:val="24"/>
        </w:rPr>
        <w:t>strategy;</w:t>
      </w:r>
      <w:proofErr w:type="gramEnd"/>
    </w:p>
    <w:p w14:paraId="79749248" w14:textId="77777777" w:rsidR="008446D8" w:rsidRDefault="00321269" w:rsidP="009428E2">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321269">
        <w:rPr>
          <w:rFonts w:ascii="Times New Roman" w:hAnsi="Times New Roman" w:cs="Times New Roman"/>
          <w:sz w:val="24"/>
          <w:szCs w:val="24"/>
        </w:rPr>
        <w:t xml:space="preserve">(2)  Prepare and obtain approval of the </w:t>
      </w:r>
      <w:r w:rsidR="002A2735">
        <w:rPr>
          <w:rFonts w:ascii="Times New Roman" w:hAnsi="Times New Roman" w:cs="Times New Roman"/>
          <w:sz w:val="24"/>
          <w:szCs w:val="24"/>
        </w:rPr>
        <w:t>source selection plan</w:t>
      </w:r>
      <w:r w:rsidRPr="00321269">
        <w:rPr>
          <w:rFonts w:ascii="Times New Roman" w:hAnsi="Times New Roman" w:cs="Times New Roman"/>
          <w:sz w:val="24"/>
          <w:szCs w:val="24"/>
        </w:rPr>
        <w:t xml:space="preserve"> before issuing the solicitation;</w:t>
      </w:r>
      <w:r w:rsidR="009E3F34">
        <w:rPr>
          <w:rFonts w:ascii="Times New Roman" w:hAnsi="Times New Roman" w:cs="Times New Roman"/>
          <w:sz w:val="24"/>
          <w:szCs w:val="24"/>
        </w:rPr>
        <w:t xml:space="preserve"> and</w:t>
      </w:r>
    </w:p>
    <w:p w14:paraId="79749249" w14:textId="77777777" w:rsidR="008446D8" w:rsidRDefault="00321269" w:rsidP="009428E2">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321269">
        <w:rPr>
          <w:rFonts w:ascii="Times New Roman" w:hAnsi="Times New Roman" w:cs="Times New Roman"/>
          <w:sz w:val="24"/>
          <w:szCs w:val="24"/>
        </w:rPr>
        <w:t xml:space="preserve">(3)  </w:t>
      </w:r>
      <w:r w:rsidR="00E76D53" w:rsidRPr="001240C2">
        <w:rPr>
          <w:rFonts w:ascii="Times New Roman" w:hAnsi="Times New Roman" w:cs="Times New Roman"/>
          <w:sz w:val="24"/>
          <w:szCs w:val="24"/>
        </w:rPr>
        <w:t>R</w:t>
      </w:r>
      <w:r w:rsidRPr="00321269">
        <w:rPr>
          <w:rFonts w:ascii="Times New Roman" w:hAnsi="Times New Roman" w:cs="Times New Roman"/>
          <w:sz w:val="24"/>
          <w:szCs w:val="24"/>
        </w:rPr>
        <w:t xml:space="preserve">ecommend an official as the SSA, when </w:t>
      </w:r>
      <w:r w:rsidR="006F1164" w:rsidRPr="00321269">
        <w:rPr>
          <w:rFonts w:ascii="Times New Roman" w:hAnsi="Times New Roman" w:cs="Times New Roman"/>
          <w:sz w:val="24"/>
          <w:szCs w:val="24"/>
        </w:rPr>
        <w:t xml:space="preserve">the AAE has delegated </w:t>
      </w:r>
      <w:r w:rsidRPr="00321269">
        <w:rPr>
          <w:rFonts w:ascii="Times New Roman" w:hAnsi="Times New Roman" w:cs="Times New Roman"/>
          <w:sz w:val="24"/>
          <w:szCs w:val="24"/>
        </w:rPr>
        <w:t>authority to appoint the SSA</w:t>
      </w:r>
      <w:r w:rsidR="009E3F34">
        <w:rPr>
          <w:rFonts w:ascii="Times New Roman" w:hAnsi="Times New Roman" w:cs="Times New Roman"/>
          <w:sz w:val="24"/>
          <w:szCs w:val="24"/>
        </w:rPr>
        <w:t>.</w:t>
      </w:r>
    </w:p>
    <w:p w14:paraId="288166D6" w14:textId="77777777" w:rsidR="009022EC" w:rsidRDefault="00321269" w:rsidP="007329F3">
      <w:pPr>
        <w:spacing w:after="240"/>
        <w:rPr>
          <w:rFonts w:ascii="Times New Roman" w:hAnsi="Times New Roman" w:cs="Times New Roman"/>
          <w:sz w:val="24"/>
          <w:szCs w:val="24"/>
        </w:rPr>
      </w:pPr>
      <w:r w:rsidRPr="00321269">
        <w:rPr>
          <w:rFonts w:ascii="Times New Roman" w:hAnsi="Times New Roman" w:cs="Times New Roman"/>
          <w:sz w:val="24"/>
          <w:szCs w:val="24"/>
        </w:rPr>
        <w:t>(</w:t>
      </w:r>
      <w:r w:rsidR="001B3EA2">
        <w:rPr>
          <w:rFonts w:ascii="Times New Roman" w:hAnsi="Times New Roman" w:cs="Times New Roman"/>
          <w:sz w:val="24"/>
          <w:szCs w:val="24"/>
        </w:rPr>
        <w:t>S-93</w:t>
      </w:r>
      <w:proofErr w:type="gramStart"/>
      <w:r w:rsidRPr="00321269">
        <w:rPr>
          <w:rFonts w:ascii="Times New Roman" w:hAnsi="Times New Roman" w:cs="Times New Roman"/>
          <w:sz w:val="24"/>
          <w:szCs w:val="24"/>
        </w:rPr>
        <w:t xml:space="preserve">)  </w:t>
      </w:r>
      <w:r w:rsidR="00B77207" w:rsidRPr="001240C2">
        <w:rPr>
          <w:rFonts w:ascii="Times New Roman" w:hAnsi="Times New Roman" w:cs="Times New Roman"/>
          <w:sz w:val="24"/>
          <w:szCs w:val="24"/>
        </w:rPr>
        <w:t>PEO</w:t>
      </w:r>
      <w:r w:rsidR="000151C9">
        <w:rPr>
          <w:rFonts w:ascii="Times New Roman" w:hAnsi="Times New Roman" w:cs="Times New Roman"/>
          <w:sz w:val="24"/>
          <w:szCs w:val="24"/>
        </w:rPr>
        <w:t>s</w:t>
      </w:r>
      <w:proofErr w:type="gramEnd"/>
      <w:r w:rsidR="00B77207" w:rsidRPr="001240C2">
        <w:rPr>
          <w:rFonts w:ascii="Times New Roman" w:hAnsi="Times New Roman" w:cs="Times New Roman"/>
          <w:sz w:val="24"/>
          <w:szCs w:val="24"/>
        </w:rPr>
        <w:t>, PM</w:t>
      </w:r>
      <w:r w:rsidR="000151C9">
        <w:rPr>
          <w:rFonts w:ascii="Times New Roman" w:hAnsi="Times New Roman" w:cs="Times New Roman"/>
          <w:sz w:val="24"/>
          <w:szCs w:val="24"/>
        </w:rPr>
        <w:t>s</w:t>
      </w:r>
      <w:r w:rsidR="00B77207" w:rsidRPr="001240C2">
        <w:rPr>
          <w:rFonts w:ascii="Times New Roman" w:hAnsi="Times New Roman" w:cs="Times New Roman"/>
          <w:sz w:val="24"/>
          <w:szCs w:val="24"/>
        </w:rPr>
        <w:t>, or other program or functional proponents p</w:t>
      </w:r>
      <w:r w:rsidRPr="00321269">
        <w:rPr>
          <w:rFonts w:ascii="Times New Roman" w:hAnsi="Times New Roman" w:cs="Times New Roman"/>
          <w:sz w:val="24"/>
          <w:szCs w:val="24"/>
        </w:rPr>
        <w:t xml:space="preserve">rovide </w:t>
      </w:r>
      <w:r w:rsidR="00B77207" w:rsidRPr="001240C2">
        <w:rPr>
          <w:rFonts w:ascii="Times New Roman" w:hAnsi="Times New Roman" w:cs="Times New Roman"/>
          <w:sz w:val="24"/>
          <w:szCs w:val="24"/>
        </w:rPr>
        <w:t xml:space="preserve">the </w:t>
      </w:r>
      <w:r w:rsidRPr="00321269">
        <w:rPr>
          <w:rFonts w:ascii="Times New Roman" w:hAnsi="Times New Roman" w:cs="Times New Roman"/>
          <w:sz w:val="24"/>
          <w:szCs w:val="24"/>
        </w:rPr>
        <w:t xml:space="preserve">necessary funds for salaries, overtime, temporary duty travel, and other expenses </w:t>
      </w:r>
      <w:r w:rsidR="00A52EC9">
        <w:rPr>
          <w:rFonts w:ascii="Times New Roman" w:hAnsi="Times New Roman" w:cs="Times New Roman"/>
          <w:sz w:val="24"/>
          <w:szCs w:val="24"/>
        </w:rPr>
        <w:t>for</w:t>
      </w:r>
      <w:r w:rsidRPr="00321269">
        <w:rPr>
          <w:rFonts w:ascii="Times New Roman" w:hAnsi="Times New Roman" w:cs="Times New Roman"/>
          <w:sz w:val="24"/>
          <w:szCs w:val="24"/>
        </w:rPr>
        <w:t xml:space="preserve"> the source selection</w:t>
      </w:r>
      <w:r w:rsidR="00856773">
        <w:rPr>
          <w:rFonts w:ascii="Times New Roman" w:hAnsi="Times New Roman" w:cs="Times New Roman"/>
          <w:sz w:val="24"/>
          <w:szCs w:val="24"/>
        </w:rPr>
        <w:t>.</w:t>
      </w:r>
      <w:r w:rsidRPr="00321269">
        <w:rPr>
          <w:rFonts w:ascii="Times New Roman" w:hAnsi="Times New Roman" w:cs="Times New Roman"/>
          <w:sz w:val="24"/>
          <w:szCs w:val="24"/>
        </w:rPr>
        <w:t xml:space="preserve">  </w:t>
      </w:r>
      <w:r w:rsidR="00A52EC9">
        <w:rPr>
          <w:rFonts w:ascii="Times New Roman" w:hAnsi="Times New Roman" w:cs="Times New Roman"/>
          <w:sz w:val="24"/>
          <w:szCs w:val="24"/>
        </w:rPr>
        <w:t xml:space="preserve">In addition, PEOs, PMs, or other proponents may also </w:t>
      </w:r>
      <w:r w:rsidRPr="00321269">
        <w:rPr>
          <w:rFonts w:ascii="Times New Roman" w:hAnsi="Times New Roman" w:cs="Times New Roman"/>
          <w:sz w:val="24"/>
          <w:szCs w:val="24"/>
        </w:rPr>
        <w:t>provide office space, administrative equipment, clerical support, and other necessary administrative support to personnel involved in the source selection.</w:t>
      </w:r>
    </w:p>
    <w:p w14:paraId="7974924C" w14:textId="6D426DF6" w:rsidR="008446D8" w:rsidRPr="007329F3" w:rsidRDefault="00321269" w:rsidP="009A0B79">
      <w:pPr>
        <w:pStyle w:val="Heading4"/>
      </w:pPr>
      <w:bookmarkStart w:id="38" w:name="_Toc514056300"/>
      <w:bookmarkStart w:id="39" w:name="_Toc1024330"/>
      <w:bookmarkStart w:id="40" w:name="_Toc77076553"/>
      <w:bookmarkStart w:id="41" w:name="_Toc77076624"/>
      <w:proofErr w:type="gramStart"/>
      <w:r w:rsidRPr="007329F3">
        <w:t>5115.304  Evaluation</w:t>
      </w:r>
      <w:proofErr w:type="gramEnd"/>
      <w:r w:rsidRPr="007329F3">
        <w:t xml:space="preserve"> factors and significant subfactors.</w:t>
      </w:r>
      <w:bookmarkEnd w:id="38"/>
      <w:bookmarkEnd w:id="39"/>
      <w:bookmarkEnd w:id="40"/>
      <w:bookmarkEnd w:id="41"/>
    </w:p>
    <w:p w14:paraId="7974924D" w14:textId="6EAC1B35" w:rsidR="008446D8" w:rsidRPr="007329F3" w:rsidRDefault="00321269" w:rsidP="007329F3">
      <w:pPr>
        <w:spacing w:after="240"/>
        <w:rPr>
          <w:rFonts w:ascii="Times New Roman" w:hAnsi="Times New Roman" w:cs="Times New Roman"/>
          <w:sz w:val="24"/>
          <w:szCs w:val="24"/>
        </w:rPr>
      </w:pPr>
      <w:r w:rsidRPr="06999180">
        <w:rPr>
          <w:rFonts w:ascii="Times New Roman" w:hAnsi="Times New Roman" w:cs="Times New Roman"/>
          <w:sz w:val="24"/>
          <w:szCs w:val="24"/>
        </w:rPr>
        <w:t>(b)(2)</w:t>
      </w:r>
      <w:r w:rsidR="005F6798" w:rsidRPr="06999180">
        <w:rPr>
          <w:rFonts w:ascii="Times New Roman" w:hAnsi="Times New Roman" w:cs="Times New Roman"/>
          <w:sz w:val="24"/>
          <w:szCs w:val="24"/>
        </w:rPr>
        <w:t>(</w:t>
      </w:r>
      <w:proofErr w:type="gramStart"/>
      <w:r w:rsidR="005F6798" w:rsidRPr="06999180">
        <w:rPr>
          <w:rFonts w:ascii="Times New Roman" w:hAnsi="Times New Roman" w:cs="Times New Roman"/>
          <w:sz w:val="24"/>
          <w:szCs w:val="24"/>
        </w:rPr>
        <w:t>A)</w:t>
      </w:r>
      <w:r w:rsidRPr="06999180">
        <w:rPr>
          <w:rFonts w:ascii="Times New Roman" w:hAnsi="Times New Roman" w:cs="Times New Roman"/>
          <w:sz w:val="24"/>
          <w:szCs w:val="24"/>
        </w:rPr>
        <w:t xml:space="preserve">  </w:t>
      </w:r>
      <w:r w:rsidR="48365F4F" w:rsidRPr="06999180">
        <w:rPr>
          <w:rFonts w:ascii="Times New Roman" w:hAnsi="Times New Roman" w:cs="Times New Roman"/>
          <w:sz w:val="24"/>
          <w:szCs w:val="24"/>
        </w:rPr>
        <w:t>Only</w:t>
      </w:r>
      <w:proofErr w:type="gramEnd"/>
      <w:r w:rsidRPr="06999180">
        <w:rPr>
          <w:rFonts w:ascii="Times New Roman" w:hAnsi="Times New Roman" w:cs="Times New Roman"/>
          <w:sz w:val="24"/>
          <w:szCs w:val="24"/>
        </w:rPr>
        <w:t xml:space="preserve"> the absolute minimum number of factors necessary for evaluation of proposals</w:t>
      </w:r>
      <w:r w:rsidR="604CA3B5" w:rsidRPr="06999180">
        <w:rPr>
          <w:rFonts w:ascii="Times New Roman" w:hAnsi="Times New Roman" w:cs="Times New Roman"/>
          <w:sz w:val="24"/>
          <w:szCs w:val="24"/>
        </w:rPr>
        <w:t xml:space="preserve"> shall be established</w:t>
      </w:r>
      <w:r w:rsidRPr="06999180">
        <w:rPr>
          <w:rFonts w:ascii="Times New Roman" w:hAnsi="Times New Roman" w:cs="Times New Roman"/>
          <w:sz w:val="24"/>
          <w:szCs w:val="24"/>
        </w:rPr>
        <w:t>.</w:t>
      </w:r>
      <w:r w:rsidR="00F726C2" w:rsidRPr="06999180">
        <w:rPr>
          <w:rFonts w:ascii="Times New Roman" w:hAnsi="Times New Roman" w:cs="Times New Roman"/>
          <w:sz w:val="24"/>
          <w:szCs w:val="24"/>
        </w:rPr>
        <w:t xml:space="preserve"> </w:t>
      </w:r>
      <w:r w:rsidRPr="06999180">
        <w:rPr>
          <w:rFonts w:ascii="Times New Roman" w:hAnsi="Times New Roman" w:cs="Times New Roman"/>
          <w:sz w:val="24"/>
          <w:szCs w:val="24"/>
        </w:rPr>
        <w:t xml:space="preserve"> </w:t>
      </w:r>
      <w:r w:rsidR="00F726C2" w:rsidRPr="06999180">
        <w:rPr>
          <w:rFonts w:ascii="Times New Roman" w:hAnsi="Times New Roman" w:cs="Times New Roman"/>
          <w:sz w:val="24"/>
          <w:szCs w:val="24"/>
        </w:rPr>
        <w:t xml:space="preserve">When appropriate, </w:t>
      </w:r>
      <w:r w:rsidR="00CE125C" w:rsidRPr="06999180">
        <w:rPr>
          <w:rFonts w:ascii="Times New Roman" w:hAnsi="Times New Roman" w:cs="Times New Roman"/>
          <w:sz w:val="24"/>
          <w:szCs w:val="24"/>
        </w:rPr>
        <w:t xml:space="preserve">the SSA </w:t>
      </w:r>
      <w:r w:rsidR="0085190C" w:rsidRPr="06999180">
        <w:rPr>
          <w:rFonts w:ascii="Times New Roman" w:hAnsi="Times New Roman" w:cs="Times New Roman"/>
          <w:sz w:val="24"/>
          <w:szCs w:val="24"/>
        </w:rPr>
        <w:t>may</w:t>
      </w:r>
      <w:r w:rsidR="00CE125C" w:rsidRPr="06999180">
        <w:rPr>
          <w:rFonts w:ascii="Times New Roman" w:hAnsi="Times New Roman" w:cs="Times New Roman"/>
          <w:sz w:val="24"/>
          <w:szCs w:val="24"/>
        </w:rPr>
        <w:t xml:space="preserve"> subdivide </w:t>
      </w:r>
      <w:r w:rsidR="00F726C2" w:rsidRPr="06999180">
        <w:rPr>
          <w:rFonts w:ascii="Times New Roman" w:hAnsi="Times New Roman" w:cs="Times New Roman"/>
          <w:sz w:val="24"/>
          <w:szCs w:val="24"/>
        </w:rPr>
        <w:t>s</w:t>
      </w:r>
      <w:r w:rsidRPr="06999180">
        <w:rPr>
          <w:rFonts w:ascii="Times New Roman" w:hAnsi="Times New Roman" w:cs="Times New Roman"/>
          <w:sz w:val="24"/>
          <w:szCs w:val="24"/>
        </w:rPr>
        <w:t>ource selection factors into subfactors</w:t>
      </w:r>
      <w:r w:rsidR="00A5599A" w:rsidRPr="06999180">
        <w:rPr>
          <w:rFonts w:ascii="Times New Roman" w:hAnsi="Times New Roman" w:cs="Times New Roman"/>
          <w:sz w:val="24"/>
          <w:szCs w:val="24"/>
        </w:rPr>
        <w:t xml:space="preserve">.  </w:t>
      </w:r>
      <w:r w:rsidR="0030157E" w:rsidRPr="06999180">
        <w:rPr>
          <w:rFonts w:ascii="Times New Roman" w:hAnsi="Times New Roman" w:cs="Times New Roman"/>
          <w:sz w:val="24"/>
          <w:szCs w:val="24"/>
        </w:rPr>
        <w:t>On rare occasions, t</w:t>
      </w:r>
      <w:r w:rsidR="00A5599A" w:rsidRPr="06999180">
        <w:rPr>
          <w:rFonts w:ascii="Times New Roman" w:hAnsi="Times New Roman" w:cs="Times New Roman"/>
          <w:sz w:val="24"/>
          <w:szCs w:val="24"/>
        </w:rPr>
        <w:t>he SSA</w:t>
      </w:r>
      <w:r w:rsidR="007073E7" w:rsidRPr="06999180">
        <w:rPr>
          <w:rFonts w:ascii="Times New Roman" w:hAnsi="Times New Roman" w:cs="Times New Roman"/>
          <w:sz w:val="24"/>
          <w:szCs w:val="24"/>
        </w:rPr>
        <w:t xml:space="preserve"> may </w:t>
      </w:r>
      <w:r w:rsidRPr="06999180">
        <w:rPr>
          <w:rFonts w:ascii="Times New Roman" w:hAnsi="Times New Roman" w:cs="Times New Roman"/>
          <w:sz w:val="24"/>
          <w:szCs w:val="24"/>
        </w:rPr>
        <w:t>further subdivide</w:t>
      </w:r>
      <w:r w:rsidR="00A5599A" w:rsidRPr="06999180">
        <w:rPr>
          <w:rFonts w:ascii="Times New Roman" w:hAnsi="Times New Roman" w:cs="Times New Roman"/>
          <w:sz w:val="24"/>
          <w:szCs w:val="24"/>
        </w:rPr>
        <w:t xml:space="preserve"> a subfactor</w:t>
      </w:r>
      <w:r w:rsidRPr="06999180">
        <w:rPr>
          <w:rFonts w:ascii="Times New Roman" w:hAnsi="Times New Roman" w:cs="Times New Roman"/>
          <w:sz w:val="24"/>
          <w:szCs w:val="24"/>
        </w:rPr>
        <w:t xml:space="preserve"> into elements</w:t>
      </w:r>
      <w:r w:rsidR="00CE125C" w:rsidRPr="06999180">
        <w:rPr>
          <w:rFonts w:ascii="Times New Roman" w:hAnsi="Times New Roman" w:cs="Times New Roman"/>
          <w:sz w:val="24"/>
          <w:szCs w:val="24"/>
        </w:rPr>
        <w:t>,</w:t>
      </w:r>
      <w:r w:rsidRPr="06999180">
        <w:rPr>
          <w:rFonts w:ascii="Times New Roman" w:hAnsi="Times New Roman" w:cs="Times New Roman"/>
          <w:sz w:val="24"/>
          <w:szCs w:val="24"/>
        </w:rPr>
        <w:t xml:space="preserve"> if needed.</w:t>
      </w:r>
    </w:p>
    <w:p w14:paraId="7974924E" w14:textId="77777777" w:rsidR="008446D8" w:rsidRPr="007329F3" w:rsidRDefault="00321269" w:rsidP="009022EC">
      <w:pPr>
        <w:spacing w:after="240"/>
        <w:ind w:firstLine="540"/>
        <w:rPr>
          <w:rFonts w:ascii="Times New Roman" w:hAnsi="Times New Roman" w:cs="Times New Roman"/>
          <w:sz w:val="24"/>
          <w:szCs w:val="24"/>
        </w:rPr>
      </w:pPr>
      <w:r w:rsidRPr="007329F3">
        <w:rPr>
          <w:rFonts w:ascii="Times New Roman" w:hAnsi="Times New Roman" w:cs="Times New Roman"/>
          <w:sz w:val="24"/>
          <w:szCs w:val="24"/>
        </w:rPr>
        <w:t xml:space="preserve">(B)  As </w:t>
      </w:r>
      <w:r w:rsidR="0028480A" w:rsidRPr="007329F3">
        <w:rPr>
          <w:rFonts w:ascii="Times New Roman" w:hAnsi="Times New Roman" w:cs="Times New Roman"/>
          <w:sz w:val="24"/>
          <w:szCs w:val="24"/>
        </w:rPr>
        <w:t>stated</w:t>
      </w:r>
      <w:r w:rsidRPr="007329F3">
        <w:rPr>
          <w:rFonts w:ascii="Times New Roman" w:hAnsi="Times New Roman" w:cs="Times New Roman"/>
          <w:sz w:val="24"/>
          <w:szCs w:val="24"/>
        </w:rPr>
        <w:t xml:space="preserve"> in the AS3, evaluation factors and subfactors must be definable in readily understood qualitative terms (i.e., adjectival, colors, or other indicators, but not numbers) and represent the key areas of importance for consideration.  Numerical weighting (i.e., assigning points or percentages to evaluation factors and subfactors) is not an authorized method of expressing the relative importance of the factors and subfactors.</w:t>
      </w:r>
    </w:p>
    <w:p w14:paraId="7974924F" w14:textId="77777777"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 xml:space="preserve">(d)  When the Government intends to evaluate the cost of future production or performance beyond the instant contract, and to include these costs as part of the basis of selection and award, clearly specify the evaluation procedures for such costs in the solicitation.  </w:t>
      </w:r>
      <w:r w:rsidR="007F30C2" w:rsidRPr="001240C2">
        <w:rPr>
          <w:rFonts w:ascii="Times New Roman" w:hAnsi="Times New Roman" w:cs="Times New Roman"/>
          <w:sz w:val="24"/>
          <w:szCs w:val="24"/>
        </w:rPr>
        <w:t>A</w:t>
      </w:r>
      <w:r w:rsidR="001C15AC" w:rsidRPr="001240C2">
        <w:rPr>
          <w:rFonts w:ascii="Times New Roman" w:hAnsi="Times New Roman" w:cs="Times New Roman"/>
          <w:sz w:val="24"/>
          <w:szCs w:val="24"/>
        </w:rPr>
        <w:t>ddition</w:t>
      </w:r>
      <w:r w:rsidR="007F30C2" w:rsidRPr="001240C2">
        <w:rPr>
          <w:rFonts w:ascii="Times New Roman" w:hAnsi="Times New Roman" w:cs="Times New Roman"/>
          <w:sz w:val="24"/>
          <w:szCs w:val="24"/>
        </w:rPr>
        <w:t>ally</w:t>
      </w:r>
      <w:r w:rsidR="001C15AC" w:rsidRPr="001240C2">
        <w:rPr>
          <w:rFonts w:ascii="Times New Roman" w:hAnsi="Times New Roman" w:cs="Times New Roman"/>
          <w:sz w:val="24"/>
          <w:szCs w:val="24"/>
        </w:rPr>
        <w:t xml:space="preserve">, contracting officers must specify </w:t>
      </w:r>
      <w:r w:rsidR="00347078">
        <w:rPr>
          <w:rFonts w:ascii="Times New Roman" w:hAnsi="Times New Roman" w:cs="Times New Roman"/>
          <w:sz w:val="24"/>
          <w:szCs w:val="24"/>
        </w:rPr>
        <w:t xml:space="preserve">in </w:t>
      </w:r>
      <w:r w:rsidR="001C15AC" w:rsidRPr="001240C2">
        <w:rPr>
          <w:rFonts w:ascii="Times New Roman" w:hAnsi="Times New Roman" w:cs="Times New Roman"/>
          <w:sz w:val="24"/>
          <w:szCs w:val="24"/>
        </w:rPr>
        <w:t>the</w:t>
      </w:r>
      <w:r w:rsidR="00347078">
        <w:rPr>
          <w:rFonts w:ascii="Times New Roman" w:hAnsi="Times New Roman" w:cs="Times New Roman"/>
          <w:sz w:val="24"/>
          <w:szCs w:val="24"/>
        </w:rPr>
        <w:t xml:space="preserve"> solicitation the</w:t>
      </w:r>
      <w:r w:rsidR="001C15AC" w:rsidRPr="001240C2">
        <w:rPr>
          <w:rFonts w:ascii="Times New Roman" w:hAnsi="Times New Roman" w:cs="Times New Roman"/>
          <w:sz w:val="24"/>
          <w:szCs w:val="24"/>
        </w:rPr>
        <w:t xml:space="preserve"> Government’s procedures and methodologies for developing</w:t>
      </w:r>
      <w:r w:rsidR="00347078">
        <w:rPr>
          <w:rFonts w:ascii="Times New Roman" w:hAnsi="Times New Roman" w:cs="Times New Roman"/>
          <w:sz w:val="24"/>
          <w:szCs w:val="24"/>
        </w:rPr>
        <w:t xml:space="preserve"> </w:t>
      </w:r>
      <w:r w:rsidR="00981CCC">
        <w:rPr>
          <w:rFonts w:ascii="Times New Roman" w:hAnsi="Times New Roman" w:cs="Times New Roman"/>
          <w:sz w:val="24"/>
          <w:szCs w:val="24"/>
        </w:rPr>
        <w:t>any</w:t>
      </w:r>
      <w:r w:rsidR="00347078">
        <w:rPr>
          <w:rFonts w:ascii="Times New Roman" w:hAnsi="Times New Roman" w:cs="Times New Roman"/>
          <w:sz w:val="24"/>
          <w:szCs w:val="24"/>
        </w:rPr>
        <w:t xml:space="preserve"> </w:t>
      </w:r>
      <w:r w:rsidR="001C15AC" w:rsidRPr="001240C2">
        <w:rPr>
          <w:rFonts w:ascii="Times New Roman" w:hAnsi="Times New Roman" w:cs="Times New Roman"/>
          <w:sz w:val="24"/>
          <w:szCs w:val="24"/>
        </w:rPr>
        <w:t xml:space="preserve">estimates before using any </w:t>
      </w:r>
      <w:r w:rsidR="00347078">
        <w:rPr>
          <w:rFonts w:ascii="Times New Roman" w:hAnsi="Times New Roman" w:cs="Times New Roman"/>
          <w:sz w:val="24"/>
          <w:szCs w:val="24"/>
        </w:rPr>
        <w:t xml:space="preserve">of the </w:t>
      </w:r>
      <w:r w:rsidR="00840CE1">
        <w:rPr>
          <w:rFonts w:ascii="Times New Roman" w:hAnsi="Times New Roman" w:cs="Times New Roman"/>
          <w:sz w:val="24"/>
          <w:szCs w:val="24"/>
        </w:rPr>
        <w:t>associated</w:t>
      </w:r>
      <w:r w:rsidR="001C15AC" w:rsidRPr="001240C2">
        <w:rPr>
          <w:rFonts w:ascii="Times New Roman" w:hAnsi="Times New Roman" w:cs="Times New Roman"/>
          <w:sz w:val="24"/>
          <w:szCs w:val="24"/>
        </w:rPr>
        <w:t xml:space="preserve"> cost</w:t>
      </w:r>
      <w:r w:rsidR="002547C4" w:rsidRPr="001240C2">
        <w:rPr>
          <w:rFonts w:ascii="Times New Roman" w:hAnsi="Times New Roman" w:cs="Times New Roman"/>
          <w:sz w:val="24"/>
          <w:szCs w:val="24"/>
        </w:rPr>
        <w:t xml:space="preserve"> estimate</w:t>
      </w:r>
      <w:r w:rsidR="001C15AC" w:rsidRPr="001240C2">
        <w:rPr>
          <w:rFonts w:ascii="Times New Roman" w:hAnsi="Times New Roman" w:cs="Times New Roman"/>
          <w:sz w:val="24"/>
          <w:szCs w:val="24"/>
        </w:rPr>
        <w:t>s</w:t>
      </w:r>
      <w:r w:rsidR="002E7B99" w:rsidRPr="002E7B99">
        <w:rPr>
          <w:rFonts w:ascii="Times New Roman" w:hAnsi="Times New Roman" w:cs="Times New Roman"/>
          <w:sz w:val="24"/>
          <w:szCs w:val="24"/>
        </w:rPr>
        <w:t xml:space="preserve"> </w:t>
      </w:r>
      <w:r w:rsidR="002E7B99" w:rsidRPr="001240C2">
        <w:rPr>
          <w:rFonts w:ascii="Times New Roman" w:hAnsi="Times New Roman" w:cs="Times New Roman"/>
          <w:sz w:val="24"/>
          <w:szCs w:val="24"/>
        </w:rPr>
        <w:t>for evaluating future or life cycle costs</w:t>
      </w:r>
      <w:r w:rsidR="001C15AC" w:rsidRPr="001240C2">
        <w:rPr>
          <w:rFonts w:ascii="Times New Roman" w:hAnsi="Times New Roman" w:cs="Times New Roman"/>
          <w:sz w:val="24"/>
          <w:szCs w:val="24"/>
        </w:rPr>
        <w:t>.</w:t>
      </w:r>
    </w:p>
    <w:p w14:paraId="79749250" w14:textId="77777777" w:rsidR="008446D8" w:rsidRDefault="00321269" w:rsidP="009A0B79">
      <w:pPr>
        <w:pStyle w:val="Heading4"/>
      </w:pPr>
      <w:bookmarkStart w:id="42" w:name="_Toc514056301"/>
      <w:bookmarkStart w:id="43" w:name="_Toc1024331"/>
      <w:bookmarkStart w:id="44" w:name="_Toc77076554"/>
      <w:bookmarkStart w:id="45" w:name="_Toc77076625"/>
      <w:proofErr w:type="gramStart"/>
      <w:r w:rsidRPr="00321269">
        <w:t>5115.305  Proposal</w:t>
      </w:r>
      <w:proofErr w:type="gramEnd"/>
      <w:r w:rsidRPr="00321269">
        <w:t xml:space="preserve"> evaluation.</w:t>
      </w:r>
      <w:bookmarkEnd w:id="42"/>
      <w:bookmarkEnd w:id="43"/>
      <w:bookmarkEnd w:id="44"/>
      <w:bookmarkEnd w:id="45"/>
    </w:p>
    <w:p w14:paraId="79749251" w14:textId="77777777" w:rsidR="000647FE" w:rsidRPr="00423432" w:rsidRDefault="00321269" w:rsidP="00423432">
      <w:pPr>
        <w:rPr>
          <w:rFonts w:ascii="Times New Roman" w:hAnsi="Times New Roman" w:cs="Times New Roman"/>
          <w:sz w:val="24"/>
          <w:szCs w:val="24"/>
        </w:rPr>
      </w:pPr>
      <w:r w:rsidRPr="00423432">
        <w:rPr>
          <w:rFonts w:ascii="Times New Roman" w:hAnsi="Times New Roman" w:cs="Times New Roman"/>
          <w:sz w:val="24"/>
          <w:szCs w:val="24"/>
        </w:rPr>
        <w:t>(a)</w:t>
      </w:r>
      <w:r w:rsidR="000647FE" w:rsidRPr="00423432">
        <w:rPr>
          <w:rFonts w:ascii="Times New Roman" w:hAnsi="Times New Roman" w:cs="Times New Roman"/>
          <w:sz w:val="24"/>
          <w:szCs w:val="24"/>
        </w:rPr>
        <w:t xml:space="preserve">  If </w:t>
      </w:r>
      <w:r w:rsidR="003746E6" w:rsidRPr="00423432">
        <w:rPr>
          <w:rFonts w:ascii="Times New Roman" w:hAnsi="Times New Roman" w:cs="Times New Roman"/>
          <w:sz w:val="24"/>
          <w:szCs w:val="24"/>
        </w:rPr>
        <w:t xml:space="preserve">the request for proposal identifies a </w:t>
      </w:r>
      <w:r w:rsidR="000647FE" w:rsidRPr="00423432">
        <w:rPr>
          <w:rFonts w:ascii="Times New Roman" w:hAnsi="Times New Roman" w:cs="Times New Roman"/>
          <w:sz w:val="24"/>
          <w:szCs w:val="24"/>
        </w:rPr>
        <w:t xml:space="preserve">threshold and objective performance </w:t>
      </w:r>
      <w:r w:rsidR="003746E6" w:rsidRPr="00423432">
        <w:rPr>
          <w:rFonts w:ascii="Times New Roman" w:hAnsi="Times New Roman" w:cs="Times New Roman"/>
          <w:sz w:val="24"/>
          <w:szCs w:val="24"/>
        </w:rPr>
        <w:t xml:space="preserve">for any of the </w:t>
      </w:r>
      <w:r w:rsidR="000647FE" w:rsidRPr="00423432">
        <w:rPr>
          <w:rFonts w:ascii="Times New Roman" w:hAnsi="Times New Roman" w:cs="Times New Roman"/>
          <w:sz w:val="24"/>
          <w:szCs w:val="24"/>
        </w:rPr>
        <w:t>requirement</w:t>
      </w:r>
      <w:r w:rsidR="003746E6" w:rsidRPr="00423432">
        <w:rPr>
          <w:rFonts w:ascii="Times New Roman" w:hAnsi="Times New Roman" w:cs="Times New Roman"/>
          <w:sz w:val="24"/>
          <w:szCs w:val="24"/>
        </w:rPr>
        <w:t>s</w:t>
      </w:r>
      <w:r w:rsidR="000647FE" w:rsidRPr="00423432">
        <w:rPr>
          <w:rFonts w:ascii="Times New Roman" w:hAnsi="Times New Roman" w:cs="Times New Roman"/>
          <w:sz w:val="24"/>
          <w:szCs w:val="24"/>
        </w:rPr>
        <w:t xml:space="preserve">, the </w:t>
      </w:r>
      <w:r w:rsidR="00F6228D" w:rsidRPr="00423432">
        <w:rPr>
          <w:rFonts w:ascii="Times New Roman" w:hAnsi="Times New Roman" w:cs="Times New Roman"/>
          <w:sz w:val="24"/>
          <w:szCs w:val="24"/>
        </w:rPr>
        <w:t>contracting officer</w:t>
      </w:r>
      <w:r w:rsidR="000647FE" w:rsidRPr="00423432">
        <w:rPr>
          <w:rFonts w:ascii="Times New Roman" w:hAnsi="Times New Roman" w:cs="Times New Roman"/>
          <w:sz w:val="24"/>
          <w:szCs w:val="24"/>
        </w:rPr>
        <w:t xml:space="preserve"> must </w:t>
      </w:r>
      <w:r w:rsidR="00F6228D" w:rsidRPr="00423432">
        <w:rPr>
          <w:rFonts w:ascii="Times New Roman" w:hAnsi="Times New Roman" w:cs="Times New Roman"/>
          <w:sz w:val="24"/>
          <w:szCs w:val="24"/>
        </w:rPr>
        <w:t>inform the</w:t>
      </w:r>
      <w:r w:rsidR="000647FE" w:rsidRPr="00423432">
        <w:rPr>
          <w:rFonts w:ascii="Times New Roman" w:hAnsi="Times New Roman" w:cs="Times New Roman"/>
          <w:sz w:val="24"/>
          <w:szCs w:val="24"/>
        </w:rPr>
        <w:t xml:space="preserve"> offerors how</w:t>
      </w:r>
      <w:r w:rsidR="00F6228D" w:rsidRPr="00423432">
        <w:rPr>
          <w:rFonts w:ascii="Times New Roman" w:hAnsi="Times New Roman" w:cs="Times New Roman"/>
          <w:sz w:val="24"/>
          <w:szCs w:val="24"/>
        </w:rPr>
        <w:t xml:space="preserve"> the</w:t>
      </w:r>
      <w:r w:rsidR="000647FE" w:rsidRPr="00423432">
        <w:rPr>
          <w:rFonts w:ascii="Times New Roman" w:hAnsi="Times New Roman" w:cs="Times New Roman"/>
          <w:sz w:val="24"/>
          <w:szCs w:val="24"/>
        </w:rPr>
        <w:t xml:space="preserve"> </w:t>
      </w:r>
      <w:r w:rsidR="00F6228D" w:rsidRPr="00423432">
        <w:rPr>
          <w:rFonts w:ascii="Times New Roman" w:hAnsi="Times New Roman" w:cs="Times New Roman"/>
          <w:sz w:val="24"/>
          <w:szCs w:val="24"/>
        </w:rPr>
        <w:t xml:space="preserve">source selection team will evaluate </w:t>
      </w:r>
      <w:r w:rsidR="003746E6" w:rsidRPr="00423432">
        <w:rPr>
          <w:rFonts w:ascii="Times New Roman" w:hAnsi="Times New Roman" w:cs="Times New Roman"/>
          <w:sz w:val="24"/>
          <w:szCs w:val="24"/>
        </w:rPr>
        <w:t xml:space="preserve">the </w:t>
      </w:r>
      <w:r w:rsidR="000647FE" w:rsidRPr="00423432">
        <w:rPr>
          <w:rFonts w:ascii="Times New Roman" w:hAnsi="Times New Roman" w:cs="Times New Roman"/>
          <w:sz w:val="24"/>
          <w:szCs w:val="24"/>
        </w:rPr>
        <w:t>objective performance requirements and</w:t>
      </w:r>
      <w:r w:rsidR="00021EEB" w:rsidRPr="00423432">
        <w:rPr>
          <w:rFonts w:ascii="Times New Roman" w:hAnsi="Times New Roman" w:cs="Times New Roman"/>
          <w:sz w:val="24"/>
          <w:szCs w:val="24"/>
        </w:rPr>
        <w:t xml:space="preserve"> </w:t>
      </w:r>
      <w:r w:rsidR="00F6228D" w:rsidRPr="00423432">
        <w:rPr>
          <w:rFonts w:ascii="Times New Roman" w:hAnsi="Times New Roman" w:cs="Times New Roman"/>
          <w:sz w:val="24"/>
          <w:szCs w:val="24"/>
        </w:rPr>
        <w:t>credit the</w:t>
      </w:r>
      <w:r w:rsidR="00021EEB" w:rsidRPr="00423432">
        <w:rPr>
          <w:rFonts w:ascii="Times New Roman" w:hAnsi="Times New Roman" w:cs="Times New Roman"/>
          <w:sz w:val="24"/>
          <w:szCs w:val="24"/>
        </w:rPr>
        <w:t xml:space="preserve"> performance above the threshold requirement.</w:t>
      </w:r>
    </w:p>
    <w:p w14:paraId="79749252" w14:textId="77777777" w:rsidR="00677569" w:rsidRPr="00423432" w:rsidRDefault="00321269" w:rsidP="00423432">
      <w:pPr>
        <w:ind w:firstLine="720"/>
        <w:rPr>
          <w:rFonts w:ascii="Times New Roman" w:hAnsi="Times New Roman" w:cs="Times New Roman"/>
          <w:sz w:val="24"/>
          <w:szCs w:val="24"/>
        </w:rPr>
      </w:pPr>
      <w:r w:rsidRPr="00423432">
        <w:rPr>
          <w:rFonts w:ascii="Times New Roman" w:hAnsi="Times New Roman" w:cs="Times New Roman"/>
          <w:sz w:val="24"/>
          <w:szCs w:val="24"/>
        </w:rPr>
        <w:t xml:space="preserve">(1)  </w:t>
      </w:r>
      <w:r w:rsidRPr="00423432">
        <w:rPr>
          <w:rFonts w:ascii="Times New Roman" w:hAnsi="Times New Roman" w:cs="Times New Roman"/>
          <w:bCs/>
          <w:i/>
          <w:sz w:val="24"/>
          <w:szCs w:val="24"/>
        </w:rPr>
        <w:t xml:space="preserve">Cost or price evaluation.  </w:t>
      </w:r>
      <w:r w:rsidRPr="00423432">
        <w:rPr>
          <w:rFonts w:ascii="Times New Roman" w:hAnsi="Times New Roman" w:cs="Times New Roman"/>
          <w:sz w:val="24"/>
          <w:szCs w:val="24"/>
        </w:rPr>
        <w:t xml:space="preserve">Do not score </w:t>
      </w:r>
      <w:r w:rsidR="0096627E" w:rsidRPr="00423432">
        <w:rPr>
          <w:rFonts w:ascii="Times New Roman" w:hAnsi="Times New Roman" w:cs="Times New Roman"/>
          <w:sz w:val="24"/>
          <w:szCs w:val="24"/>
        </w:rPr>
        <w:t xml:space="preserve">price or </w:t>
      </w:r>
      <w:r w:rsidRPr="00423432">
        <w:rPr>
          <w:rFonts w:ascii="Times New Roman" w:hAnsi="Times New Roman" w:cs="Times New Roman"/>
          <w:sz w:val="24"/>
          <w:szCs w:val="24"/>
        </w:rPr>
        <w:t>cost</w:t>
      </w:r>
      <w:r w:rsidR="0096627E" w:rsidRPr="00423432">
        <w:rPr>
          <w:rFonts w:ascii="Times New Roman" w:hAnsi="Times New Roman" w:cs="Times New Roman"/>
          <w:sz w:val="24"/>
          <w:szCs w:val="24"/>
        </w:rPr>
        <w:t xml:space="preserve"> or</w:t>
      </w:r>
      <w:r w:rsidRPr="00423432">
        <w:rPr>
          <w:rFonts w:ascii="Times New Roman" w:hAnsi="Times New Roman" w:cs="Times New Roman"/>
          <w:sz w:val="24"/>
          <w:szCs w:val="24"/>
        </w:rPr>
        <w:t xml:space="preserve"> combine it with other non-</w:t>
      </w:r>
      <w:r w:rsidR="0096627E" w:rsidRPr="00423432">
        <w:rPr>
          <w:rFonts w:ascii="Times New Roman" w:hAnsi="Times New Roman" w:cs="Times New Roman"/>
          <w:sz w:val="24"/>
          <w:szCs w:val="24"/>
        </w:rPr>
        <w:t>p</w:t>
      </w:r>
      <w:r w:rsidRPr="00423432">
        <w:rPr>
          <w:rFonts w:ascii="Times New Roman" w:hAnsi="Times New Roman" w:cs="Times New Roman"/>
          <w:sz w:val="24"/>
          <w:szCs w:val="24"/>
        </w:rPr>
        <w:t>rice</w:t>
      </w:r>
      <w:r w:rsidR="0096627E" w:rsidRPr="00423432">
        <w:rPr>
          <w:rFonts w:ascii="Times New Roman" w:hAnsi="Times New Roman" w:cs="Times New Roman"/>
          <w:sz w:val="24"/>
          <w:szCs w:val="24"/>
        </w:rPr>
        <w:t xml:space="preserve"> or c</w:t>
      </w:r>
      <w:r w:rsidRPr="00423432">
        <w:rPr>
          <w:rFonts w:ascii="Times New Roman" w:hAnsi="Times New Roman" w:cs="Times New Roman"/>
          <w:sz w:val="24"/>
          <w:szCs w:val="24"/>
        </w:rPr>
        <w:t>ost related aspects of the proposal evaluation.</w:t>
      </w:r>
    </w:p>
    <w:p w14:paraId="79749253" w14:textId="6E0D382B" w:rsidR="008446D8" w:rsidRPr="00783E99" w:rsidRDefault="00321269" w:rsidP="009428E2">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783E99">
        <w:rPr>
          <w:rFonts w:ascii="Times New Roman" w:hAnsi="Times New Roman" w:cs="Times New Roman"/>
          <w:sz w:val="24"/>
          <w:szCs w:val="24"/>
        </w:rPr>
        <w:t xml:space="preserve">(2)  </w:t>
      </w:r>
      <w:r w:rsidRPr="00783E99">
        <w:rPr>
          <w:rFonts w:ascii="Times New Roman" w:hAnsi="Times New Roman" w:cs="Times New Roman"/>
          <w:i/>
          <w:color w:val="000000"/>
          <w:sz w:val="24"/>
          <w:szCs w:val="24"/>
        </w:rPr>
        <w:t>Past performance evaluation.</w:t>
      </w:r>
      <w:r w:rsidRPr="00783E99">
        <w:rPr>
          <w:rFonts w:ascii="Times New Roman" w:hAnsi="Times New Roman" w:cs="Times New Roman"/>
          <w:color w:val="000000"/>
          <w:sz w:val="24"/>
          <w:szCs w:val="24"/>
        </w:rPr>
        <w:t xml:space="preserve">  </w:t>
      </w:r>
      <w:r w:rsidRPr="00F67C53">
        <w:rPr>
          <w:rFonts w:ascii="Times New Roman" w:hAnsi="Times New Roman" w:cs="Times New Roman"/>
          <w:sz w:val="24"/>
          <w:szCs w:val="24"/>
        </w:rPr>
        <w:t xml:space="preserve">The </w:t>
      </w:r>
      <w:r w:rsidR="00F67C53" w:rsidRPr="00F67C53">
        <w:rPr>
          <w:rFonts w:ascii="Times New Roman" w:hAnsi="Times New Roman" w:cs="Times New Roman"/>
          <w:sz w:val="24"/>
          <w:szCs w:val="24"/>
        </w:rPr>
        <w:t xml:space="preserve">Contractor Performance Assessment Rating System </w:t>
      </w:r>
      <w:r w:rsidR="00783E99" w:rsidRPr="00F67C53">
        <w:rPr>
          <w:rFonts w:ascii="Times New Roman" w:hAnsi="Times New Roman" w:cs="Times New Roman"/>
          <w:sz w:val="24"/>
          <w:szCs w:val="24"/>
          <w:lang w:val="en"/>
        </w:rPr>
        <w:t xml:space="preserve">is available via the Internet at </w:t>
      </w:r>
      <w:hyperlink r:id="rId15" w:history="1">
        <w:r w:rsidR="00F67C53" w:rsidRPr="00F67C53">
          <w:rPr>
            <w:rStyle w:val="Hyperlink"/>
            <w:rFonts w:ascii="Times New Roman" w:hAnsi="Times New Roman" w:cs="Times New Roman"/>
            <w:sz w:val="24"/>
            <w:szCs w:val="24"/>
          </w:rPr>
          <w:t>https://www.cpars.gov</w:t>
        </w:r>
      </w:hyperlink>
      <w:r w:rsidR="00783E99" w:rsidRPr="00F67C53">
        <w:rPr>
          <w:rFonts w:ascii="Times New Roman" w:hAnsi="Times New Roman" w:cs="Times New Roman"/>
          <w:sz w:val="24"/>
          <w:szCs w:val="24"/>
          <w:lang w:val="en"/>
        </w:rPr>
        <w:t>.</w:t>
      </w:r>
      <w:r w:rsidR="00F67C53" w:rsidRPr="00F67C53">
        <w:rPr>
          <w:rFonts w:ascii="Times New Roman" w:hAnsi="Times New Roman" w:cs="Times New Roman"/>
          <w:sz w:val="24"/>
          <w:szCs w:val="24"/>
          <w:lang w:val="en"/>
        </w:rPr>
        <w:t xml:space="preserve"> </w:t>
      </w:r>
      <w:r w:rsidR="00783E99" w:rsidRPr="00F67C53">
        <w:rPr>
          <w:rFonts w:ascii="Times New Roman" w:hAnsi="Times New Roman" w:cs="Times New Roman"/>
          <w:sz w:val="24"/>
          <w:szCs w:val="24"/>
          <w:lang w:val="en"/>
        </w:rPr>
        <w:t xml:space="preserve"> </w:t>
      </w:r>
    </w:p>
    <w:p w14:paraId="79749254" w14:textId="77777777" w:rsidR="008446D8" w:rsidRDefault="00321269" w:rsidP="001F0873">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321269">
        <w:rPr>
          <w:rFonts w:ascii="Times New Roman" w:hAnsi="Times New Roman" w:cs="Times New Roman"/>
          <w:sz w:val="24"/>
          <w:szCs w:val="24"/>
        </w:rPr>
        <w:t xml:space="preserve">(3)  </w:t>
      </w:r>
      <w:r w:rsidRPr="00321269">
        <w:rPr>
          <w:rFonts w:ascii="Times New Roman" w:hAnsi="Times New Roman" w:cs="Times New Roman"/>
          <w:bCs/>
          <w:i/>
          <w:sz w:val="24"/>
          <w:szCs w:val="24"/>
        </w:rPr>
        <w:t>Technical evaluation</w:t>
      </w:r>
      <w:r w:rsidRPr="00321269">
        <w:rPr>
          <w:rFonts w:ascii="Times New Roman" w:hAnsi="Times New Roman" w:cs="Times New Roman"/>
          <w:bCs/>
          <w:iCs/>
          <w:sz w:val="24"/>
          <w:szCs w:val="24"/>
        </w:rPr>
        <w:t xml:space="preserve">.  </w:t>
      </w:r>
      <w:r w:rsidRPr="00321269">
        <w:rPr>
          <w:rFonts w:ascii="Times New Roman" w:hAnsi="Times New Roman" w:cs="Times New Roman"/>
          <w:sz w:val="24"/>
          <w:szCs w:val="24"/>
        </w:rPr>
        <w:t>When divergent evaluations exist, and none of the evaluators have misinterpreted or misunderstood any aspects of the proposals, consider providing the SSA with written majority and minority opinions.</w:t>
      </w:r>
    </w:p>
    <w:p w14:paraId="79749255" w14:textId="77777777" w:rsidR="008446D8" w:rsidRPr="007329F3" w:rsidRDefault="00321269" w:rsidP="009A0B79">
      <w:pPr>
        <w:pStyle w:val="Heading4"/>
      </w:pPr>
      <w:bookmarkStart w:id="46" w:name="_Toc514056302"/>
      <w:bookmarkStart w:id="47" w:name="_Toc1024332"/>
      <w:bookmarkStart w:id="48" w:name="_Toc77076555"/>
      <w:bookmarkStart w:id="49" w:name="_Toc77076626"/>
      <w:proofErr w:type="gramStart"/>
      <w:r w:rsidRPr="007329F3">
        <w:t>5115.306  Exchanges</w:t>
      </w:r>
      <w:proofErr w:type="gramEnd"/>
      <w:r w:rsidRPr="007329F3">
        <w:t xml:space="preserve"> with offerors after receipt of proposals.</w:t>
      </w:r>
      <w:bookmarkEnd w:id="46"/>
      <w:bookmarkEnd w:id="47"/>
      <w:bookmarkEnd w:id="48"/>
      <w:bookmarkEnd w:id="49"/>
    </w:p>
    <w:p w14:paraId="79749256" w14:textId="77777777" w:rsidR="008446D8" w:rsidRPr="007329F3" w:rsidRDefault="00321269" w:rsidP="007329F3">
      <w:pPr>
        <w:spacing w:after="240"/>
        <w:rPr>
          <w:rFonts w:ascii="Times New Roman" w:hAnsi="Times New Roman" w:cs="Times New Roman"/>
          <w:sz w:val="24"/>
          <w:szCs w:val="24"/>
        </w:rPr>
      </w:pPr>
      <w:r w:rsidRPr="007329F3">
        <w:rPr>
          <w:rFonts w:ascii="Times New Roman" w:hAnsi="Times New Roman" w:cs="Times New Roman"/>
          <w:sz w:val="24"/>
          <w:szCs w:val="24"/>
        </w:rPr>
        <w:t xml:space="preserve">All exchanges with offerors after receipt of proposals must clearly identify the types of exchanges, i.e., clarifications, </w:t>
      </w:r>
      <w:proofErr w:type="gramStart"/>
      <w:r w:rsidRPr="007329F3">
        <w:rPr>
          <w:rFonts w:ascii="Times New Roman" w:hAnsi="Times New Roman" w:cs="Times New Roman"/>
          <w:sz w:val="24"/>
          <w:szCs w:val="24"/>
        </w:rPr>
        <w:t>communications</w:t>
      </w:r>
      <w:proofErr w:type="gramEnd"/>
      <w:r w:rsidRPr="007329F3">
        <w:rPr>
          <w:rFonts w:ascii="Times New Roman" w:hAnsi="Times New Roman" w:cs="Times New Roman"/>
          <w:sz w:val="24"/>
          <w:szCs w:val="24"/>
        </w:rPr>
        <w:t xml:space="preserve"> or discussions.</w:t>
      </w:r>
    </w:p>
    <w:p w14:paraId="79749257" w14:textId="77777777"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44B30A9C">
        <w:rPr>
          <w:rFonts w:ascii="Times New Roman" w:hAnsi="Times New Roman" w:cs="Times New Roman"/>
          <w:i/>
          <w:iCs/>
          <w:sz w:val="24"/>
          <w:szCs w:val="24"/>
        </w:rPr>
        <w:t>(c)</w:t>
      </w:r>
      <w:r w:rsidRPr="44B30A9C">
        <w:rPr>
          <w:rFonts w:ascii="Times New Roman" w:hAnsi="Times New Roman" w:cs="Times New Roman"/>
          <w:sz w:val="24"/>
          <w:szCs w:val="24"/>
        </w:rPr>
        <w:t xml:space="preserve">  </w:t>
      </w:r>
      <w:r w:rsidRPr="44B30A9C">
        <w:rPr>
          <w:rFonts w:ascii="Times New Roman" w:hAnsi="Times New Roman" w:cs="Times New Roman"/>
          <w:i/>
          <w:iCs/>
          <w:sz w:val="24"/>
          <w:szCs w:val="24"/>
        </w:rPr>
        <w:t xml:space="preserve">Competitive Range.  </w:t>
      </w:r>
      <w:r w:rsidRPr="44B30A9C">
        <w:rPr>
          <w:rFonts w:ascii="Times New Roman" w:hAnsi="Times New Roman" w:cs="Times New Roman"/>
          <w:sz w:val="24"/>
          <w:szCs w:val="24"/>
        </w:rPr>
        <w:t>The SSA must approve the competitive range determination.</w:t>
      </w:r>
    </w:p>
    <w:p w14:paraId="79749258" w14:textId="77777777" w:rsidR="008446D8" w:rsidRDefault="00321269" w:rsidP="009A0B79">
      <w:pPr>
        <w:pStyle w:val="Heading4"/>
      </w:pPr>
      <w:bookmarkStart w:id="50" w:name="_Toc514056303"/>
      <w:bookmarkStart w:id="51" w:name="_Toc1024333"/>
      <w:bookmarkStart w:id="52" w:name="_Toc77076556"/>
      <w:bookmarkStart w:id="53" w:name="_Toc77076627"/>
      <w:proofErr w:type="gramStart"/>
      <w:r w:rsidRPr="00321269">
        <w:t>5115.308  Source</w:t>
      </w:r>
      <w:proofErr w:type="gramEnd"/>
      <w:r w:rsidRPr="00321269">
        <w:t xml:space="preserve"> selection decision.</w:t>
      </w:r>
      <w:bookmarkEnd w:id="50"/>
      <w:bookmarkEnd w:id="51"/>
      <w:bookmarkEnd w:id="52"/>
      <w:bookmarkEnd w:id="53"/>
    </w:p>
    <w:p w14:paraId="79749259" w14:textId="77777777" w:rsidR="008446D8" w:rsidRPr="009A0B79" w:rsidRDefault="006705D4" w:rsidP="009A0B79">
      <w:pPr>
        <w:rPr>
          <w:rFonts w:ascii="Times New Roman" w:hAnsi="Times New Roman" w:cs="Times New Roman"/>
          <w:b/>
          <w:sz w:val="24"/>
          <w:szCs w:val="24"/>
        </w:rPr>
      </w:pPr>
      <w:r w:rsidRPr="009A0B79">
        <w:rPr>
          <w:rFonts w:ascii="Times New Roman" w:hAnsi="Times New Roman" w:cs="Times New Roman"/>
          <w:sz w:val="24"/>
          <w:szCs w:val="24"/>
        </w:rPr>
        <w:t>The SSA shall p</w:t>
      </w:r>
      <w:r w:rsidR="006E5038" w:rsidRPr="009A0B79">
        <w:rPr>
          <w:rFonts w:ascii="Times New Roman" w:hAnsi="Times New Roman" w:cs="Times New Roman"/>
          <w:sz w:val="24"/>
          <w:szCs w:val="24"/>
        </w:rPr>
        <w:t>repare a</w:t>
      </w:r>
      <w:r w:rsidR="00321269" w:rsidRPr="009A0B79">
        <w:rPr>
          <w:rFonts w:ascii="Times New Roman" w:hAnsi="Times New Roman" w:cs="Times New Roman"/>
          <w:sz w:val="24"/>
          <w:szCs w:val="24"/>
        </w:rPr>
        <w:t xml:space="preserve"> source selection decision document for all source selections</w:t>
      </w:r>
      <w:r w:rsidR="00BE47BD" w:rsidRPr="009A0B79">
        <w:rPr>
          <w:rFonts w:ascii="Times New Roman" w:hAnsi="Times New Roman" w:cs="Times New Roman"/>
          <w:sz w:val="24"/>
          <w:szCs w:val="24"/>
        </w:rPr>
        <w:t xml:space="preserve"> conducted using this </w:t>
      </w:r>
      <w:r w:rsidR="006E5038" w:rsidRPr="009A0B79">
        <w:rPr>
          <w:rFonts w:ascii="Times New Roman" w:hAnsi="Times New Roman" w:cs="Times New Roman"/>
          <w:sz w:val="24"/>
          <w:szCs w:val="24"/>
        </w:rPr>
        <w:t>p</w:t>
      </w:r>
      <w:r w:rsidR="00BE47BD" w:rsidRPr="009A0B79">
        <w:rPr>
          <w:rFonts w:ascii="Times New Roman" w:hAnsi="Times New Roman" w:cs="Times New Roman"/>
          <w:sz w:val="24"/>
          <w:szCs w:val="24"/>
        </w:rPr>
        <w:t>art</w:t>
      </w:r>
      <w:r w:rsidR="00573121" w:rsidRPr="009A0B79">
        <w:rPr>
          <w:rFonts w:ascii="Times New Roman" w:hAnsi="Times New Roman" w:cs="Times New Roman"/>
          <w:sz w:val="24"/>
          <w:szCs w:val="24"/>
        </w:rPr>
        <w:t>.</w:t>
      </w:r>
      <w:r w:rsidR="00321269" w:rsidRPr="009A0B79">
        <w:rPr>
          <w:rFonts w:ascii="Times New Roman" w:hAnsi="Times New Roman" w:cs="Times New Roman"/>
          <w:sz w:val="24"/>
          <w:szCs w:val="24"/>
        </w:rPr>
        <w:t xml:space="preserve">  </w:t>
      </w:r>
      <w:r w:rsidR="00573121" w:rsidRPr="009A0B79">
        <w:rPr>
          <w:rFonts w:ascii="Times New Roman" w:hAnsi="Times New Roman" w:cs="Times New Roman"/>
          <w:sz w:val="24"/>
          <w:szCs w:val="24"/>
        </w:rPr>
        <w:t xml:space="preserve">The source selection decision document must </w:t>
      </w:r>
      <w:r w:rsidR="00321269" w:rsidRPr="009A0B79">
        <w:rPr>
          <w:rFonts w:ascii="Times New Roman" w:hAnsi="Times New Roman" w:cs="Times New Roman"/>
          <w:sz w:val="24"/>
          <w:szCs w:val="24"/>
        </w:rPr>
        <w:t>reflect the SSA</w:t>
      </w:r>
      <w:r w:rsidR="00AB1454" w:rsidRPr="009A0B79">
        <w:rPr>
          <w:rFonts w:ascii="Times New Roman" w:hAnsi="Times New Roman" w:cs="Times New Roman"/>
          <w:sz w:val="24"/>
          <w:szCs w:val="24"/>
        </w:rPr>
        <w:t>’</w:t>
      </w:r>
      <w:r w:rsidR="00321269" w:rsidRPr="009A0B79">
        <w:rPr>
          <w:rFonts w:ascii="Times New Roman" w:hAnsi="Times New Roman" w:cs="Times New Roman"/>
          <w:sz w:val="24"/>
          <w:szCs w:val="24"/>
        </w:rPr>
        <w:t xml:space="preserve">s integrated assessment and decision. </w:t>
      </w:r>
      <w:r w:rsidR="006E5038" w:rsidRPr="009A0B79">
        <w:rPr>
          <w:rFonts w:ascii="Times New Roman" w:hAnsi="Times New Roman" w:cs="Times New Roman"/>
          <w:sz w:val="24"/>
          <w:szCs w:val="24"/>
        </w:rPr>
        <w:t xml:space="preserve"> </w:t>
      </w:r>
      <w:r w:rsidR="00321269" w:rsidRPr="009A0B79">
        <w:rPr>
          <w:rFonts w:ascii="Times New Roman" w:hAnsi="Times New Roman" w:cs="Times New Roman"/>
          <w:sz w:val="24"/>
          <w:szCs w:val="24"/>
        </w:rPr>
        <w:t>The document must be the single summary document supporting selection of the best value proposal consistent with the stated evaluation criteria.</w:t>
      </w:r>
      <w:r w:rsidR="00BE47BD" w:rsidRPr="009A0B79">
        <w:rPr>
          <w:rFonts w:ascii="Times New Roman" w:hAnsi="Times New Roman" w:cs="Times New Roman"/>
          <w:sz w:val="24"/>
          <w:szCs w:val="24"/>
        </w:rPr>
        <w:t xml:space="preserve"> </w:t>
      </w:r>
      <w:r w:rsidR="00321269" w:rsidRPr="009A0B79">
        <w:rPr>
          <w:rFonts w:ascii="Times New Roman" w:hAnsi="Times New Roman" w:cs="Times New Roman"/>
          <w:sz w:val="24"/>
          <w:szCs w:val="24"/>
        </w:rPr>
        <w:t xml:space="preserve"> It must clearly explain the decision and document the reasoning the SSA </w:t>
      </w:r>
      <w:r w:rsidR="006E5038" w:rsidRPr="009A0B79">
        <w:rPr>
          <w:rFonts w:ascii="Times New Roman" w:hAnsi="Times New Roman" w:cs="Times New Roman"/>
          <w:sz w:val="24"/>
          <w:szCs w:val="24"/>
        </w:rPr>
        <w:t xml:space="preserve">used </w:t>
      </w:r>
      <w:r w:rsidR="00321269" w:rsidRPr="009A0B79">
        <w:rPr>
          <w:rFonts w:ascii="Times New Roman" w:hAnsi="Times New Roman" w:cs="Times New Roman"/>
          <w:sz w:val="24"/>
          <w:szCs w:val="24"/>
        </w:rPr>
        <w:t xml:space="preserve">to reach a decision. </w:t>
      </w:r>
      <w:r w:rsidR="00BE47BD" w:rsidRPr="009A0B79">
        <w:rPr>
          <w:rFonts w:ascii="Times New Roman" w:hAnsi="Times New Roman" w:cs="Times New Roman"/>
          <w:sz w:val="24"/>
          <w:szCs w:val="24"/>
        </w:rPr>
        <w:t xml:space="preserve"> </w:t>
      </w:r>
      <w:r w:rsidR="00321269" w:rsidRPr="009A0B79">
        <w:rPr>
          <w:rFonts w:ascii="Times New Roman" w:hAnsi="Times New Roman" w:cs="Times New Roman"/>
          <w:sz w:val="24"/>
          <w:szCs w:val="24"/>
        </w:rPr>
        <w:t>The document should be releasable to the Government Accountability Office and others authorized to receive proprietary and source selection information.</w:t>
      </w:r>
    </w:p>
    <w:p w14:paraId="30D8A369" w14:textId="2A72DA33" w:rsidR="00AB7229" w:rsidRPr="00AB7229" w:rsidRDefault="00AB7229" w:rsidP="009A0B79">
      <w:pPr>
        <w:pStyle w:val="Heading4"/>
      </w:pPr>
      <w:bookmarkStart w:id="54" w:name="_Toc514056304"/>
      <w:bookmarkStart w:id="55" w:name="_Toc1024334"/>
      <w:bookmarkStart w:id="56" w:name="_Toc77076557"/>
      <w:bookmarkStart w:id="57" w:name="_Toc77076628"/>
      <w:proofErr w:type="gramStart"/>
      <w:r w:rsidRPr="00AB7229">
        <w:t>5115.371  Only</w:t>
      </w:r>
      <w:proofErr w:type="gramEnd"/>
      <w:r w:rsidRPr="00AB7229">
        <w:t xml:space="preserve"> one offer.</w:t>
      </w:r>
      <w:bookmarkEnd w:id="54"/>
      <w:bookmarkEnd w:id="55"/>
      <w:bookmarkEnd w:id="56"/>
      <w:bookmarkEnd w:id="57"/>
    </w:p>
    <w:p w14:paraId="76C0F00C" w14:textId="069D75B2" w:rsidR="00AB7229" w:rsidRPr="00AB7229" w:rsidRDefault="00AB7229" w:rsidP="009A0B79">
      <w:pPr>
        <w:pStyle w:val="Heading4"/>
      </w:pPr>
      <w:bookmarkStart w:id="58" w:name="_Toc514056305"/>
      <w:bookmarkStart w:id="59" w:name="_Toc1024335"/>
      <w:bookmarkStart w:id="60" w:name="_Toc77076558"/>
      <w:bookmarkStart w:id="61" w:name="_Toc77076629"/>
      <w:r w:rsidRPr="00AB7229">
        <w:t>5115.371-</w:t>
      </w:r>
      <w:proofErr w:type="gramStart"/>
      <w:r w:rsidRPr="00AB7229">
        <w:t>5  Waiver</w:t>
      </w:r>
      <w:proofErr w:type="gramEnd"/>
      <w:r w:rsidRPr="00AB7229">
        <w:t>.</w:t>
      </w:r>
      <w:bookmarkEnd w:id="58"/>
      <w:bookmarkEnd w:id="59"/>
      <w:bookmarkEnd w:id="60"/>
      <w:bookmarkEnd w:id="61"/>
    </w:p>
    <w:p w14:paraId="6148C88B" w14:textId="46D8D839" w:rsidR="00AB7229" w:rsidRPr="009A0B79" w:rsidRDefault="00AB7229" w:rsidP="009A0B79">
      <w:pPr>
        <w:rPr>
          <w:rFonts w:ascii="Times New Roman" w:hAnsi="Times New Roman" w:cs="Times New Roman"/>
          <w:b/>
          <w:sz w:val="24"/>
          <w:szCs w:val="24"/>
        </w:rPr>
      </w:pPr>
      <w:r w:rsidRPr="009A0B79">
        <w:rPr>
          <w:rFonts w:ascii="Times New Roman" w:hAnsi="Times New Roman" w:cs="Times New Roman"/>
          <w:sz w:val="24"/>
          <w:szCs w:val="24"/>
        </w:rPr>
        <w:t xml:space="preserve">(a) The head of the contracting activity is authorized to perform the functions at DFARS 215.371-5.  See </w:t>
      </w:r>
      <w:hyperlink r:id="rId16" w:history="1">
        <w:r w:rsidRPr="006A2454">
          <w:rPr>
            <w:rStyle w:val="Hyperlink"/>
            <w:rFonts w:ascii="Times New Roman" w:hAnsi="Times New Roman" w:cs="Times New Roman"/>
            <w:sz w:val="24"/>
            <w:szCs w:val="24"/>
          </w:rPr>
          <w:t>Appendix GG</w:t>
        </w:r>
      </w:hyperlink>
      <w:r w:rsidRPr="009A0B79">
        <w:rPr>
          <w:rFonts w:ascii="Times New Roman" w:hAnsi="Times New Roman" w:cs="Times New Roman"/>
          <w:sz w:val="24"/>
          <w:szCs w:val="24"/>
        </w:rPr>
        <w:t xml:space="preserve"> for further delegation.</w:t>
      </w:r>
    </w:p>
    <w:p w14:paraId="7974925A" w14:textId="77777777" w:rsidR="008446D8" w:rsidRDefault="00321269" w:rsidP="009A0B79">
      <w:pPr>
        <w:pStyle w:val="Heading3"/>
      </w:pPr>
      <w:bookmarkStart w:id="62" w:name="_Toc514056306"/>
      <w:bookmarkStart w:id="63" w:name="_Toc1024336"/>
      <w:bookmarkStart w:id="64" w:name="_Toc77076559"/>
      <w:bookmarkStart w:id="65" w:name="_Toc77076630"/>
      <w:r w:rsidRPr="00321269">
        <w:t>Subpart 5115.4 – Contract Pricing</w:t>
      </w:r>
      <w:bookmarkEnd w:id="62"/>
      <w:bookmarkEnd w:id="63"/>
      <w:bookmarkEnd w:id="64"/>
      <w:bookmarkEnd w:id="65"/>
    </w:p>
    <w:p w14:paraId="7974925B" w14:textId="77777777" w:rsidR="008446D8" w:rsidRDefault="00321269" w:rsidP="009A0B79">
      <w:pPr>
        <w:pStyle w:val="Heading4"/>
        <w:rPr>
          <w:i/>
        </w:rPr>
      </w:pPr>
      <w:bookmarkStart w:id="66" w:name="_Toc514056307"/>
      <w:bookmarkStart w:id="67" w:name="_Toc1024337"/>
      <w:bookmarkStart w:id="68" w:name="_Toc77076560"/>
      <w:bookmarkStart w:id="69" w:name="_Toc77076631"/>
      <w:proofErr w:type="gramStart"/>
      <w:r w:rsidRPr="00321269">
        <w:t>5115.403  Obtaining</w:t>
      </w:r>
      <w:proofErr w:type="gramEnd"/>
      <w:r w:rsidRPr="00321269">
        <w:t xml:space="preserve"> </w:t>
      </w:r>
      <w:r w:rsidR="00483109">
        <w:t xml:space="preserve">certified </w:t>
      </w:r>
      <w:r w:rsidRPr="00321269">
        <w:t>cost or pricing data</w:t>
      </w:r>
      <w:r w:rsidR="001240C2">
        <w:t>.</w:t>
      </w:r>
      <w:bookmarkEnd w:id="66"/>
      <w:bookmarkEnd w:id="67"/>
      <w:bookmarkEnd w:id="68"/>
      <w:bookmarkEnd w:id="69"/>
    </w:p>
    <w:p w14:paraId="05E69440" w14:textId="4D83A900" w:rsidR="00FE0B9E" w:rsidRPr="00FE0B9E" w:rsidRDefault="00321269" w:rsidP="00FE0B9E">
      <w:pPr>
        <w:pStyle w:val="Heading4"/>
      </w:pPr>
      <w:bookmarkStart w:id="70" w:name="_Toc514056308"/>
      <w:bookmarkStart w:id="71" w:name="_Toc1024338"/>
      <w:bookmarkStart w:id="72" w:name="_Toc77076561"/>
      <w:bookmarkStart w:id="73" w:name="_Toc77076632"/>
      <w:r w:rsidRPr="00321269">
        <w:t>5115.403-</w:t>
      </w:r>
      <w:proofErr w:type="gramStart"/>
      <w:r w:rsidRPr="00321269">
        <w:t>1  Prohibition</w:t>
      </w:r>
      <w:proofErr w:type="gramEnd"/>
      <w:r w:rsidRPr="00321269">
        <w:t xml:space="preserve"> on obtaining </w:t>
      </w:r>
      <w:r w:rsidR="00483109">
        <w:t xml:space="preserve">certified </w:t>
      </w:r>
      <w:r w:rsidRPr="00321269">
        <w:t xml:space="preserve">cost or pricing data (10 U.S.C. 2306a and 41 </w:t>
      </w:r>
      <w:r w:rsidR="00A96FA1">
        <w:t>U.S.C.</w:t>
      </w:r>
      <w:r w:rsidR="00840974">
        <w:t xml:space="preserve"> </w:t>
      </w:r>
      <w:r w:rsidR="002C14A0">
        <w:t>35</w:t>
      </w:r>
      <w:r w:rsidR="001240C2">
        <w:t>).</w:t>
      </w:r>
      <w:bookmarkEnd w:id="70"/>
      <w:bookmarkEnd w:id="71"/>
      <w:bookmarkEnd w:id="72"/>
      <w:bookmarkEnd w:id="73"/>
    </w:p>
    <w:p w14:paraId="7974925D" w14:textId="5B9CA328" w:rsidR="008446D8"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(c)(4) Waivers.  Follow the procedures at</w:t>
      </w:r>
      <w:r w:rsidR="00B34E02" w:rsidRPr="009A0B79">
        <w:rPr>
          <w:rFonts w:ascii="Times New Roman" w:hAnsi="Times New Roman" w:cs="Times New Roman"/>
          <w:sz w:val="24"/>
          <w:szCs w:val="24"/>
        </w:rPr>
        <w:t xml:space="preserve"> DFARS</w:t>
      </w:r>
      <w:r w:rsidRPr="009A0B79">
        <w:rPr>
          <w:rFonts w:ascii="Times New Roman" w:hAnsi="Times New Roman" w:cs="Times New Roman"/>
          <w:sz w:val="24"/>
          <w:szCs w:val="24"/>
        </w:rPr>
        <w:t xml:space="preserve"> PGI 215.403-1(c)(4), Waivers, to determine when an exceptional case waiver </w:t>
      </w:r>
      <w:r w:rsidR="0040115F" w:rsidRPr="009A0B79">
        <w:rPr>
          <w:rFonts w:ascii="Times New Roman" w:hAnsi="Times New Roman" w:cs="Times New Roman"/>
          <w:sz w:val="24"/>
          <w:szCs w:val="24"/>
        </w:rPr>
        <w:t xml:space="preserve">of the requirement to submit certified cost or pricing data </w:t>
      </w:r>
      <w:r w:rsidRPr="009A0B79">
        <w:rPr>
          <w:rFonts w:ascii="Times New Roman" w:hAnsi="Times New Roman" w:cs="Times New Roman"/>
          <w:sz w:val="24"/>
          <w:szCs w:val="24"/>
        </w:rPr>
        <w:t>is appropriate.</w:t>
      </w:r>
    </w:p>
    <w:p w14:paraId="773C46C5" w14:textId="345A8B35" w:rsidR="00164955" w:rsidRDefault="00FE0B9E" w:rsidP="0046383F">
      <w:pPr>
        <w:pStyle w:val="paragraph"/>
        <w:shd w:val="clear" w:color="auto" w:fill="FFFFFF"/>
        <w:spacing w:before="0" w:beforeAutospacing="0" w:after="0" w:afterAutospacing="0"/>
        <w:textAlignment w:val="baseline"/>
      </w:pPr>
      <w:r w:rsidRPr="00B86ECE">
        <w:rPr>
          <w:rStyle w:val="normaltextrun"/>
          <w:color w:val="000000" w:themeColor="text1"/>
        </w:rPr>
        <w:t xml:space="preserve">Army Contracting Officers shall follow the procedures IAW </w:t>
      </w:r>
      <w:hyperlink r:id="rId17" w:history="1">
        <w:r w:rsidRPr="00B86ECE">
          <w:rPr>
            <w:rStyle w:val="Hyperlink"/>
          </w:rPr>
          <w:t>AFARS PGI 5115.403-1-1</w:t>
        </w:r>
      </w:hyperlink>
      <w:r w:rsidRPr="00B86ECE">
        <w:rPr>
          <w:rStyle w:val="normaltextrun"/>
          <w:color w:val="000000" w:themeColor="text1"/>
        </w:rPr>
        <w:t>, for tracking and reporting the required information when submitting exceptional case waivers.</w:t>
      </w:r>
      <w:r w:rsidRPr="00B86ECE">
        <w:rPr>
          <w:rStyle w:val="eop"/>
          <w:color w:val="000000" w:themeColor="text1"/>
        </w:rPr>
        <w:t> </w:t>
      </w:r>
    </w:p>
    <w:p w14:paraId="26F87D01" w14:textId="109B38CA" w:rsidR="0046383F" w:rsidRDefault="0046383F" w:rsidP="009A0B79">
      <w:pPr>
        <w:rPr>
          <w:rFonts w:ascii="Times New Roman" w:hAnsi="Times New Roman" w:cs="Times New Roman"/>
          <w:sz w:val="24"/>
          <w:szCs w:val="24"/>
        </w:rPr>
      </w:pPr>
      <w:r w:rsidRPr="000E37C1">
        <w:rPr>
          <w:rFonts w:ascii="Times New Roman" w:hAnsi="Times New Roman" w:cs="Times New Roman"/>
          <w:sz w:val="24"/>
          <w:szCs w:val="24"/>
        </w:rPr>
        <w:t xml:space="preserve">(A)(2) Coordinate proposed exceptional case waivers that exceed $100 million in writing with the Deputy Assistant Secretary of the Army (Procurement) (DASA(P)) prior to submission to the head of contracting activity (HCA) for approval.  Submit the proposed waiver to the addressee listed at 5101.290(b)(2)(ii)(A). </w:t>
      </w:r>
    </w:p>
    <w:p w14:paraId="6C423661" w14:textId="12219560" w:rsidR="00FE0B9E" w:rsidRPr="009A0B79" w:rsidRDefault="00164955" w:rsidP="009A0B79">
      <w:pPr>
        <w:rPr>
          <w:rFonts w:ascii="Times New Roman" w:hAnsi="Times New Roman" w:cs="Times New Roman"/>
          <w:sz w:val="24"/>
          <w:szCs w:val="24"/>
        </w:rPr>
      </w:pPr>
      <w:r>
        <w:rPr>
          <w:rFonts w:ascii="Times New Roman" w:hAnsi="Times New Roman" w:cs="Times New Roman"/>
          <w:sz w:val="24"/>
          <w:szCs w:val="24"/>
        </w:rPr>
        <w:t xml:space="preserve">(5) </w:t>
      </w:r>
      <w:r w:rsidRPr="009A0B79">
        <w:rPr>
          <w:rFonts w:ascii="Times New Roman" w:hAnsi="Times New Roman" w:cs="Times New Roman"/>
          <w:sz w:val="24"/>
          <w:szCs w:val="24"/>
        </w:rPr>
        <w:t xml:space="preserve">The head of contracting activity </w:t>
      </w:r>
      <w:r w:rsidR="006A3B87">
        <w:rPr>
          <w:rFonts w:ascii="Times New Roman" w:hAnsi="Times New Roman" w:cs="Times New Roman"/>
          <w:sz w:val="24"/>
          <w:szCs w:val="24"/>
        </w:rPr>
        <w:t xml:space="preserve">is the approval authority for waivers </w:t>
      </w:r>
      <w:r>
        <w:rPr>
          <w:rFonts w:ascii="Times New Roman" w:hAnsi="Times New Roman" w:cs="Times New Roman"/>
          <w:sz w:val="24"/>
          <w:szCs w:val="24"/>
        </w:rPr>
        <w:t>Section (</w:t>
      </w:r>
      <w:r w:rsidR="006A3B87">
        <w:rPr>
          <w:rFonts w:ascii="Times New Roman" w:hAnsi="Times New Roman" w:cs="Times New Roman"/>
          <w:sz w:val="24"/>
          <w:szCs w:val="24"/>
        </w:rPr>
        <w:t>E</w:t>
      </w:r>
      <w:r>
        <w:rPr>
          <w:rFonts w:ascii="Times New Roman" w:hAnsi="Times New Roman" w:cs="Times New Roman"/>
          <w:sz w:val="24"/>
          <w:szCs w:val="24"/>
        </w:rPr>
        <w:t xml:space="preserve">) of </w:t>
      </w:r>
      <w:ins w:id="74" w:author="Jordan, Amanda C CIV USARMY HQDA ASA ALT (USA)" w:date="2023-09-28T13:40:00Z">
        <w:r w:rsidR="009B757F">
          <w:rPr>
            <w:rFonts w:ascii="Times New Roman" w:hAnsi="Times New Roman" w:cs="Times New Roman"/>
            <w:sz w:val="24"/>
            <w:szCs w:val="24"/>
          </w:rPr>
          <w:fldChar w:fldCharType="begin"/>
        </w:r>
        <w:r w:rsidR="009B757F">
          <w:rPr>
            <w:rFonts w:ascii="Times New Roman" w:hAnsi="Times New Roman" w:cs="Times New Roman"/>
            <w:sz w:val="24"/>
            <w:szCs w:val="24"/>
          </w:rPr>
          <w:instrText xml:space="preserve"> HYPERLINK "https://www.acq.osd.mil/dpap/policy/policyvault/USA002011-23-DPC.pdf" </w:instrText>
        </w:r>
        <w:r w:rsidR="009B757F">
          <w:rPr>
            <w:rFonts w:ascii="Times New Roman" w:hAnsi="Times New Roman" w:cs="Times New Roman"/>
            <w:sz w:val="24"/>
            <w:szCs w:val="24"/>
          </w:rPr>
        </w:r>
        <w:r w:rsidR="009B757F">
          <w:rPr>
            <w:rFonts w:ascii="Times New Roman" w:hAnsi="Times New Roman" w:cs="Times New Roman"/>
            <w:sz w:val="24"/>
            <w:szCs w:val="24"/>
          </w:rPr>
          <w:fldChar w:fldCharType="separate"/>
        </w:r>
        <w:r w:rsidR="009B757F" w:rsidRPr="009B757F">
          <w:rPr>
            <w:rStyle w:val="Hyperlink"/>
            <w:rFonts w:ascii="Times New Roman" w:hAnsi="Times New Roman" w:cs="Times New Roman"/>
            <w:sz w:val="24"/>
            <w:szCs w:val="24"/>
          </w:rPr>
          <w:t>Defense Pricing and Contracting Class Deviation 2023-O0003</w:t>
        </w:r>
        <w:r w:rsidR="009B757F">
          <w:rPr>
            <w:rStyle w:val="Hyperlink"/>
            <w:rFonts w:ascii="Times New Roman" w:hAnsi="Times New Roman" w:cs="Times New Roman"/>
            <w:sz w:val="24"/>
            <w:szCs w:val="24"/>
          </w:rPr>
          <w:t xml:space="preserve"> REV 2</w:t>
        </w:r>
        <w:r w:rsidR="009B757F" w:rsidRPr="009B757F">
          <w:rPr>
            <w:rStyle w:val="Hyperlink"/>
            <w:rFonts w:ascii="Times New Roman" w:hAnsi="Times New Roman" w:cs="Times New Roman"/>
            <w:sz w:val="24"/>
            <w:szCs w:val="24"/>
          </w:rPr>
          <w:t>—Temporary Authorizations for Covered Contracts Related to Ukraine</w:t>
        </w:r>
        <w:r w:rsidR="009B757F">
          <w:rPr>
            <w:rFonts w:ascii="Times New Roman" w:hAnsi="Times New Roman" w:cs="Times New Roman"/>
            <w:sz w:val="24"/>
            <w:szCs w:val="24"/>
          </w:rPr>
          <w:fldChar w:fldCharType="end"/>
        </w:r>
      </w:ins>
      <w:r w:rsidR="00C65A19" w:rsidRPr="002016E1">
        <w:rPr>
          <w:rFonts w:ascii="Times New Roman" w:hAnsi="Times New Roman" w:cs="Times New Roman"/>
          <w:sz w:val="24"/>
          <w:szCs w:val="24"/>
        </w:rPr>
        <w:t>.</w:t>
      </w:r>
      <w:r w:rsidRPr="002016E1">
        <w:rPr>
          <w:rFonts w:ascii="Times New Roman" w:hAnsi="Times New Roman" w:cs="Times New Roman"/>
          <w:sz w:val="24"/>
          <w:szCs w:val="24"/>
        </w:rPr>
        <w:t xml:space="preserve">  </w:t>
      </w:r>
      <w:r w:rsidR="001F111D" w:rsidRPr="00783650">
        <w:rPr>
          <w:rFonts w:ascii="Times New Roman" w:hAnsi="Times New Roman" w:cs="Times New Roman"/>
          <w:color w:val="242424"/>
          <w:sz w:val="24"/>
          <w:szCs w:val="24"/>
        </w:rPr>
        <w:t>See AFARS 5153.206-93 and AFARS 5153.303-12 for instructions and sample format for reporting covered contracts applicable under this subpart to congressional defense committees.</w:t>
      </w:r>
    </w:p>
    <w:p w14:paraId="7974925F" w14:textId="68ADB14E" w:rsidR="008446D8" w:rsidRPr="000E37C1" w:rsidRDefault="0046383F" w:rsidP="00AC3ACC">
      <w:pPr>
        <w:pStyle w:val="Heading4"/>
      </w:pPr>
      <w:bookmarkStart w:id="75" w:name="_Toc514056309"/>
      <w:bookmarkStart w:id="76" w:name="_Toc1024339"/>
      <w:bookmarkStart w:id="77" w:name="_Toc77076562"/>
      <w:bookmarkStart w:id="78" w:name="_Toc77076633"/>
      <w:r w:rsidRPr="000E37C1">
        <w:t xml:space="preserve">5115.403-3 </w:t>
      </w:r>
      <w:r w:rsidR="00321269" w:rsidRPr="000E37C1">
        <w:t xml:space="preserve">Requiring </w:t>
      </w:r>
      <w:r w:rsidR="00483109" w:rsidRPr="000E37C1">
        <w:t>data</w:t>
      </w:r>
      <w:r w:rsidR="00321269" w:rsidRPr="000E37C1">
        <w:t xml:space="preserve"> other than </w:t>
      </w:r>
      <w:r w:rsidR="00483109" w:rsidRPr="000E37C1">
        <w:t xml:space="preserve">certified </w:t>
      </w:r>
      <w:r w:rsidR="00321269" w:rsidRPr="000E37C1">
        <w:t>cost or pricing data</w:t>
      </w:r>
      <w:r w:rsidR="001240C2" w:rsidRPr="000E37C1">
        <w:t>.</w:t>
      </w:r>
      <w:bookmarkEnd w:id="75"/>
      <w:bookmarkEnd w:id="76"/>
      <w:bookmarkEnd w:id="77"/>
      <w:bookmarkEnd w:id="78"/>
    </w:p>
    <w:p w14:paraId="37D36154" w14:textId="539E9ACC" w:rsidR="00CD7074" w:rsidRDefault="00CD7074" w:rsidP="009A0B79">
      <w:pPr>
        <w:rPr>
          <w:rFonts w:ascii="Times New Roman" w:hAnsi="Times New Roman" w:cs="Times New Roman"/>
          <w:sz w:val="24"/>
          <w:szCs w:val="24"/>
        </w:rPr>
      </w:pPr>
      <w:r w:rsidRPr="009A0B79">
        <w:rPr>
          <w:rFonts w:ascii="Times New Roman" w:hAnsi="Times New Roman" w:cs="Times New Roman"/>
          <w:sz w:val="24"/>
          <w:szCs w:val="24"/>
        </w:rPr>
        <w:t>(a)(4</w:t>
      </w:r>
      <w:proofErr w:type="gramStart"/>
      <w:r w:rsidRPr="009A0B79">
        <w:rPr>
          <w:rFonts w:ascii="Times New Roman" w:hAnsi="Times New Roman" w:cs="Times New Roman"/>
          <w:sz w:val="24"/>
          <w:szCs w:val="24"/>
        </w:rPr>
        <w:t xml:space="preserve">)  </w:t>
      </w:r>
      <w:r w:rsidR="00531722" w:rsidRPr="009A0B79">
        <w:rPr>
          <w:rFonts w:ascii="Times New Roman" w:hAnsi="Times New Roman" w:cs="Times New Roman"/>
          <w:sz w:val="24"/>
          <w:szCs w:val="24"/>
        </w:rPr>
        <w:t>The</w:t>
      </w:r>
      <w:proofErr w:type="gramEnd"/>
      <w:r w:rsidR="00531722" w:rsidRPr="009A0B79">
        <w:rPr>
          <w:rFonts w:ascii="Times New Roman" w:hAnsi="Times New Roman" w:cs="Times New Roman"/>
          <w:sz w:val="24"/>
          <w:szCs w:val="24"/>
        </w:rPr>
        <w:t xml:space="preserve"> head of contracting activity makes the determination as specified in FAR 15.403-3(a)(4).  </w:t>
      </w:r>
      <w:r w:rsidRPr="009A0B79">
        <w:rPr>
          <w:rFonts w:ascii="Times New Roman" w:hAnsi="Times New Roman" w:cs="Times New Roman"/>
          <w:sz w:val="24"/>
          <w:szCs w:val="24"/>
        </w:rPr>
        <w:t xml:space="preserve">See </w:t>
      </w:r>
      <w:hyperlink r:id="rId18" w:history="1">
        <w:r w:rsidRPr="006A2454">
          <w:rPr>
            <w:rStyle w:val="Hyperlink"/>
            <w:rFonts w:ascii="Times New Roman" w:hAnsi="Times New Roman" w:cs="Times New Roman"/>
            <w:sz w:val="24"/>
            <w:szCs w:val="24"/>
          </w:rPr>
          <w:t>Appendix GG</w:t>
        </w:r>
      </w:hyperlink>
      <w:r w:rsidRPr="009A0B79">
        <w:rPr>
          <w:rFonts w:ascii="Times New Roman" w:hAnsi="Times New Roman" w:cs="Times New Roman"/>
          <w:sz w:val="24"/>
          <w:szCs w:val="24"/>
        </w:rPr>
        <w:t xml:space="preserve"> for further delegation.</w:t>
      </w:r>
    </w:p>
    <w:p w14:paraId="79749260" w14:textId="562A6DB8" w:rsidR="008446D8" w:rsidRDefault="006A7091" w:rsidP="009A0B79">
      <w:pPr>
        <w:pStyle w:val="Heading4"/>
      </w:pPr>
      <w:bookmarkStart w:id="79" w:name="_Toc514056310"/>
      <w:bookmarkStart w:id="80" w:name="_Toc1024340"/>
      <w:bookmarkStart w:id="81" w:name="_Toc77076563"/>
      <w:bookmarkStart w:id="82" w:name="_Toc77076634"/>
      <w:r>
        <w:t>5115.403-3-</w:t>
      </w:r>
      <w:proofErr w:type="gramStart"/>
      <w:r>
        <w:t xml:space="preserve">90  </w:t>
      </w:r>
      <w:bookmarkEnd w:id="79"/>
      <w:bookmarkEnd w:id="80"/>
      <w:bookmarkEnd w:id="81"/>
      <w:r w:rsidR="00367B0B">
        <w:t>Process</w:t>
      </w:r>
      <w:proofErr w:type="gramEnd"/>
      <w:r w:rsidR="00367B0B">
        <w:t xml:space="preserve"> and Reporting Requirements Pertaining to Contractor Denials of Contracting Officer Requests for Data Other Than Certified Cost or Pricing Data.</w:t>
      </w:r>
      <w:bookmarkEnd w:id="82"/>
    </w:p>
    <w:p w14:paraId="0776017A" w14:textId="326D626D" w:rsidR="008446D8" w:rsidRDefault="00321269" w:rsidP="5F874101">
      <w:pPr>
        <w:rPr>
          <w:rFonts w:ascii="Times New Roman" w:hAnsi="Times New Roman" w:cs="Times New Roman"/>
          <w:sz w:val="24"/>
          <w:szCs w:val="24"/>
        </w:rPr>
      </w:pPr>
      <w:r w:rsidRPr="5F874101">
        <w:rPr>
          <w:rFonts w:ascii="Times New Roman" w:hAnsi="Times New Roman" w:cs="Times New Roman"/>
          <w:sz w:val="24"/>
          <w:szCs w:val="24"/>
        </w:rPr>
        <w:t xml:space="preserve">In accordance with </w:t>
      </w:r>
      <w:r w:rsidR="00E40A8C" w:rsidRPr="5F874101">
        <w:rPr>
          <w:rFonts w:ascii="Times New Roman" w:hAnsi="Times New Roman" w:cs="Times New Roman"/>
          <w:sz w:val="24"/>
          <w:szCs w:val="24"/>
        </w:rPr>
        <w:t xml:space="preserve">Defense </w:t>
      </w:r>
      <w:r w:rsidR="00B81FDC" w:rsidRPr="5F874101">
        <w:rPr>
          <w:rFonts w:ascii="Times New Roman" w:hAnsi="Times New Roman" w:cs="Times New Roman"/>
          <w:sz w:val="24"/>
          <w:szCs w:val="24"/>
        </w:rPr>
        <w:t xml:space="preserve">Pricing and Contracting (DPC) </w:t>
      </w:r>
      <w:hyperlink r:id="rId19">
        <w:r w:rsidR="00B81FDC" w:rsidRPr="5F874101">
          <w:rPr>
            <w:rStyle w:val="Hyperlink"/>
            <w:rFonts w:ascii="Times New Roman" w:hAnsi="Times New Roman" w:cs="Times New Roman"/>
            <w:sz w:val="24"/>
            <w:szCs w:val="24"/>
          </w:rPr>
          <w:t>memorandum</w:t>
        </w:r>
      </w:hyperlink>
      <w:r w:rsidR="00B81FDC" w:rsidRPr="5F874101">
        <w:rPr>
          <w:rFonts w:ascii="Times New Roman" w:hAnsi="Times New Roman" w:cs="Times New Roman"/>
          <w:sz w:val="24"/>
          <w:szCs w:val="24"/>
        </w:rPr>
        <w:t>, dated 22 March 2019</w:t>
      </w:r>
      <w:r w:rsidRPr="5F874101">
        <w:rPr>
          <w:rFonts w:ascii="Times New Roman" w:hAnsi="Times New Roman" w:cs="Times New Roman"/>
          <w:sz w:val="24"/>
          <w:szCs w:val="24"/>
        </w:rPr>
        <w:t xml:space="preserve">, subject: </w:t>
      </w:r>
      <w:r w:rsidR="00B81FDC" w:rsidRPr="5F874101">
        <w:rPr>
          <w:rFonts w:ascii="Times New Roman" w:hAnsi="Times New Roman" w:cs="Times New Roman"/>
          <w:sz w:val="24"/>
          <w:szCs w:val="24"/>
        </w:rPr>
        <w:t>Process and Reporting Requirements Pertaining to Contractor Denials of Contracting Officer Requests for Data Other Than Certified Cost or Pricing Data</w:t>
      </w:r>
      <w:r w:rsidRPr="5F874101">
        <w:rPr>
          <w:rFonts w:ascii="Times New Roman" w:hAnsi="Times New Roman" w:cs="Times New Roman"/>
          <w:sz w:val="24"/>
          <w:szCs w:val="24"/>
        </w:rPr>
        <w:t>, in the event of an exigent situation when the HCA approves award without obtaining requested cost data from exclusive distributors</w:t>
      </w:r>
      <w:r w:rsidR="006A7091" w:rsidRPr="5F874101">
        <w:rPr>
          <w:rFonts w:ascii="Times New Roman" w:hAnsi="Times New Roman" w:cs="Times New Roman"/>
          <w:sz w:val="24"/>
          <w:szCs w:val="24"/>
        </w:rPr>
        <w:t xml:space="preserve"> and</w:t>
      </w:r>
      <w:r w:rsidRPr="5F874101">
        <w:rPr>
          <w:rFonts w:ascii="Times New Roman" w:hAnsi="Times New Roman" w:cs="Times New Roman"/>
          <w:sz w:val="24"/>
          <w:szCs w:val="24"/>
        </w:rPr>
        <w:t>/</w:t>
      </w:r>
      <w:r w:rsidR="006A7091" w:rsidRPr="5F874101">
        <w:rPr>
          <w:rFonts w:ascii="Times New Roman" w:hAnsi="Times New Roman" w:cs="Times New Roman"/>
          <w:sz w:val="24"/>
          <w:szCs w:val="24"/>
        </w:rPr>
        <w:t xml:space="preserve">or </w:t>
      </w:r>
      <w:r w:rsidRPr="5F874101">
        <w:rPr>
          <w:rFonts w:ascii="Times New Roman" w:hAnsi="Times New Roman" w:cs="Times New Roman"/>
          <w:sz w:val="24"/>
          <w:szCs w:val="24"/>
        </w:rPr>
        <w:t xml:space="preserve">dealers, Army contracting activities </w:t>
      </w:r>
      <w:r w:rsidR="006A7091" w:rsidRPr="5F874101">
        <w:rPr>
          <w:rFonts w:ascii="Times New Roman" w:hAnsi="Times New Roman" w:cs="Times New Roman"/>
          <w:sz w:val="24"/>
          <w:szCs w:val="24"/>
        </w:rPr>
        <w:t>shall</w:t>
      </w:r>
      <w:r w:rsidRPr="5F874101">
        <w:rPr>
          <w:rFonts w:ascii="Times New Roman" w:hAnsi="Times New Roman" w:cs="Times New Roman"/>
          <w:sz w:val="24"/>
          <w:szCs w:val="24"/>
        </w:rPr>
        <w:t xml:space="preserve"> notify </w:t>
      </w:r>
      <w:r w:rsidR="00E20B81" w:rsidRPr="5F874101">
        <w:rPr>
          <w:rFonts w:ascii="Times New Roman" w:hAnsi="Times New Roman" w:cs="Times New Roman"/>
          <w:sz w:val="24"/>
          <w:szCs w:val="24"/>
        </w:rPr>
        <w:t>the Office of the DASA(P)</w:t>
      </w:r>
      <w:r w:rsidR="00506B31" w:rsidRPr="5F874101">
        <w:rPr>
          <w:rFonts w:ascii="Times New Roman" w:hAnsi="Times New Roman" w:cs="Times New Roman"/>
          <w:sz w:val="24"/>
          <w:szCs w:val="24"/>
        </w:rPr>
        <w:t xml:space="preserve"> </w:t>
      </w:r>
      <w:r w:rsidR="00ED2865" w:rsidRPr="5F874101">
        <w:rPr>
          <w:rFonts w:ascii="Times New Roman" w:hAnsi="Times New Roman" w:cs="Times New Roman"/>
          <w:sz w:val="24"/>
          <w:szCs w:val="24"/>
        </w:rPr>
        <w:t>at</w:t>
      </w:r>
      <w:r w:rsidR="00B34E02" w:rsidRPr="5F874101">
        <w:rPr>
          <w:rFonts w:ascii="Times New Roman" w:hAnsi="Times New Roman" w:cs="Times New Roman"/>
          <w:sz w:val="24"/>
          <w:szCs w:val="24"/>
        </w:rPr>
        <w:t xml:space="preserve"> the address listed at</w:t>
      </w:r>
      <w:r w:rsidR="00506B31" w:rsidRPr="5F874101">
        <w:rPr>
          <w:rFonts w:ascii="Times New Roman" w:hAnsi="Times New Roman" w:cs="Times New Roman"/>
          <w:sz w:val="24"/>
          <w:szCs w:val="24"/>
        </w:rPr>
        <w:t xml:space="preserve"> </w:t>
      </w:r>
      <w:r w:rsidR="00EE497F" w:rsidRPr="5F874101">
        <w:rPr>
          <w:rFonts w:ascii="Times New Roman" w:hAnsi="Times New Roman" w:cs="Times New Roman"/>
          <w:sz w:val="24"/>
          <w:szCs w:val="24"/>
        </w:rPr>
        <w:t>5101.290(b)(2)(ii)(</w:t>
      </w:r>
      <w:r w:rsidR="65B9BD10" w:rsidRPr="5F874101">
        <w:rPr>
          <w:rFonts w:ascii="Times New Roman" w:hAnsi="Times New Roman" w:cs="Times New Roman"/>
          <w:sz w:val="24"/>
          <w:szCs w:val="24"/>
        </w:rPr>
        <w:t>A)</w:t>
      </w:r>
      <w:r w:rsidR="00FE0B9E">
        <w:rPr>
          <w:rFonts w:ascii="Times New Roman" w:hAnsi="Times New Roman" w:cs="Times New Roman"/>
          <w:sz w:val="24"/>
          <w:szCs w:val="24"/>
        </w:rPr>
        <w:t>.</w:t>
      </w:r>
    </w:p>
    <w:p w14:paraId="79749261" w14:textId="49D43E84" w:rsidR="008446D8" w:rsidRDefault="00E20B81" w:rsidP="009A0B79">
      <w:pPr>
        <w:rPr>
          <w:rFonts w:ascii="Times New Roman" w:hAnsi="Times New Roman" w:cs="Times New Roman"/>
          <w:sz w:val="24"/>
          <w:szCs w:val="24"/>
        </w:rPr>
      </w:pPr>
      <w:r w:rsidRPr="5F874101">
        <w:rPr>
          <w:rFonts w:ascii="Times New Roman" w:hAnsi="Times New Roman" w:cs="Times New Roman"/>
          <w:sz w:val="24"/>
          <w:szCs w:val="24"/>
        </w:rPr>
        <w:t>The O</w:t>
      </w:r>
      <w:r w:rsidR="00D560F6" w:rsidRPr="5F874101">
        <w:rPr>
          <w:rFonts w:ascii="Times New Roman" w:hAnsi="Times New Roman" w:cs="Times New Roman"/>
          <w:sz w:val="24"/>
          <w:szCs w:val="24"/>
        </w:rPr>
        <w:t xml:space="preserve">ffice of the </w:t>
      </w:r>
      <w:r w:rsidRPr="5F874101">
        <w:rPr>
          <w:rFonts w:ascii="Times New Roman" w:hAnsi="Times New Roman" w:cs="Times New Roman"/>
          <w:sz w:val="24"/>
          <w:szCs w:val="24"/>
        </w:rPr>
        <w:t>DASA(P)</w:t>
      </w:r>
      <w:r w:rsidR="00321269" w:rsidRPr="5F874101">
        <w:rPr>
          <w:rFonts w:ascii="Times New Roman" w:hAnsi="Times New Roman" w:cs="Times New Roman"/>
          <w:sz w:val="24"/>
          <w:szCs w:val="24"/>
        </w:rPr>
        <w:t xml:space="preserve"> will then notify</w:t>
      </w:r>
      <w:r w:rsidR="005F5C97" w:rsidRPr="5F874101">
        <w:rPr>
          <w:rFonts w:ascii="Times New Roman" w:hAnsi="Times New Roman" w:cs="Times New Roman"/>
          <w:sz w:val="24"/>
          <w:szCs w:val="24"/>
        </w:rPr>
        <w:t xml:space="preserve"> the Office of the Under Secretary of Defense (Acquisition</w:t>
      </w:r>
      <w:r w:rsidR="00B81FDC" w:rsidRPr="5F874101">
        <w:rPr>
          <w:rFonts w:ascii="Times New Roman" w:hAnsi="Times New Roman" w:cs="Times New Roman"/>
          <w:sz w:val="24"/>
          <w:szCs w:val="24"/>
        </w:rPr>
        <w:t xml:space="preserve"> and Sustainment</w:t>
      </w:r>
      <w:r w:rsidR="005F5C97" w:rsidRPr="5F874101">
        <w:rPr>
          <w:rFonts w:ascii="Times New Roman" w:hAnsi="Times New Roman" w:cs="Times New Roman"/>
          <w:sz w:val="24"/>
          <w:szCs w:val="24"/>
        </w:rPr>
        <w:t>)</w:t>
      </w:r>
      <w:r w:rsidR="00321269" w:rsidRPr="5F874101">
        <w:rPr>
          <w:rFonts w:ascii="Times New Roman" w:hAnsi="Times New Roman" w:cs="Times New Roman"/>
          <w:sz w:val="24"/>
          <w:szCs w:val="24"/>
        </w:rPr>
        <w:t>.  Each notification will include the following information:</w:t>
      </w:r>
    </w:p>
    <w:p w14:paraId="2724F767" w14:textId="77777777" w:rsidR="00423432" w:rsidRPr="009A0B79" w:rsidRDefault="00423432" w:rsidP="009A0B79">
      <w:pPr>
        <w:rPr>
          <w:rFonts w:ascii="Times New Roman" w:hAnsi="Times New Roman" w:cs="Times New Roman"/>
          <w:b/>
          <w:sz w:val="24"/>
          <w:szCs w:val="24"/>
        </w:rPr>
      </w:pPr>
    </w:p>
    <w:p w14:paraId="79749262"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a</w:t>
      </w:r>
      <w:r w:rsidRPr="009A0B79">
        <w:rPr>
          <w:rFonts w:ascii="Times New Roman" w:hAnsi="Times New Roman" w:cs="Times New Roman"/>
          <w:sz w:val="24"/>
          <w:szCs w:val="24"/>
        </w:rPr>
        <w:t>)  Contractor name and DUNS number (Exclusive Distributor/Dealer)</w:t>
      </w:r>
      <w:r w:rsidR="006A7091" w:rsidRPr="009A0B79">
        <w:rPr>
          <w:rFonts w:ascii="Times New Roman" w:hAnsi="Times New Roman" w:cs="Times New Roman"/>
          <w:sz w:val="24"/>
          <w:szCs w:val="24"/>
        </w:rPr>
        <w:t>.</w:t>
      </w:r>
    </w:p>
    <w:p w14:paraId="79749263"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b</w:t>
      </w:r>
      <w:r w:rsidRPr="009A0B79">
        <w:rPr>
          <w:rFonts w:ascii="Times New Roman" w:hAnsi="Times New Roman" w:cs="Times New Roman"/>
          <w:sz w:val="24"/>
          <w:szCs w:val="24"/>
        </w:rPr>
        <w:t>)  Subcontractor name and DUNS number (e.g., OEM/actual manufacturer)</w:t>
      </w:r>
      <w:r w:rsidR="006A7091" w:rsidRPr="009A0B79">
        <w:rPr>
          <w:rFonts w:ascii="Times New Roman" w:hAnsi="Times New Roman" w:cs="Times New Roman"/>
          <w:sz w:val="24"/>
          <w:szCs w:val="24"/>
        </w:rPr>
        <w:t>.</w:t>
      </w:r>
    </w:p>
    <w:p w14:paraId="79749264"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c</w:t>
      </w:r>
      <w:r w:rsidRPr="009A0B79">
        <w:rPr>
          <w:rFonts w:ascii="Times New Roman" w:hAnsi="Times New Roman" w:cs="Times New Roman"/>
          <w:sz w:val="24"/>
          <w:szCs w:val="24"/>
        </w:rPr>
        <w:t xml:space="preserve">)  Contract number, </w:t>
      </w:r>
      <w:proofErr w:type="gramStart"/>
      <w:r w:rsidRPr="009A0B79">
        <w:rPr>
          <w:rFonts w:ascii="Times New Roman" w:hAnsi="Times New Roman" w:cs="Times New Roman"/>
          <w:sz w:val="24"/>
          <w:szCs w:val="24"/>
        </w:rPr>
        <w:t>modification</w:t>
      </w:r>
      <w:proofErr w:type="gramEnd"/>
      <w:r w:rsidRPr="009A0B79">
        <w:rPr>
          <w:rFonts w:ascii="Times New Roman" w:hAnsi="Times New Roman" w:cs="Times New Roman"/>
          <w:sz w:val="24"/>
          <w:szCs w:val="24"/>
        </w:rPr>
        <w:t xml:space="preserve"> or order number, if applicable</w:t>
      </w:r>
      <w:r w:rsidR="006A7091" w:rsidRPr="009A0B79">
        <w:rPr>
          <w:rFonts w:ascii="Times New Roman" w:hAnsi="Times New Roman" w:cs="Times New Roman"/>
          <w:sz w:val="24"/>
          <w:szCs w:val="24"/>
        </w:rPr>
        <w:t>.</w:t>
      </w:r>
    </w:p>
    <w:p w14:paraId="79749265"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d</w:t>
      </w:r>
      <w:r w:rsidRPr="009A0B79">
        <w:rPr>
          <w:rFonts w:ascii="Times New Roman" w:hAnsi="Times New Roman" w:cs="Times New Roman"/>
          <w:sz w:val="24"/>
          <w:szCs w:val="24"/>
        </w:rPr>
        <w:t>)  Date and amount of the contract action</w:t>
      </w:r>
      <w:r w:rsidR="006A7091" w:rsidRPr="009A0B79">
        <w:rPr>
          <w:rFonts w:ascii="Times New Roman" w:hAnsi="Times New Roman" w:cs="Times New Roman"/>
          <w:sz w:val="24"/>
          <w:szCs w:val="24"/>
        </w:rPr>
        <w:t>.</w:t>
      </w:r>
    </w:p>
    <w:p w14:paraId="79749266"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e</w:t>
      </w:r>
      <w:r w:rsidRPr="009A0B79">
        <w:rPr>
          <w:rFonts w:ascii="Times New Roman" w:hAnsi="Times New Roman" w:cs="Times New Roman"/>
          <w:sz w:val="24"/>
          <w:szCs w:val="24"/>
        </w:rPr>
        <w:t>)  Steps taken to attempt price analysis without requiring cost data</w:t>
      </w:r>
      <w:r w:rsidR="006A7091" w:rsidRPr="009A0B79">
        <w:rPr>
          <w:rFonts w:ascii="Times New Roman" w:hAnsi="Times New Roman" w:cs="Times New Roman"/>
          <w:sz w:val="24"/>
          <w:szCs w:val="24"/>
        </w:rPr>
        <w:t>.</w:t>
      </w:r>
    </w:p>
    <w:p w14:paraId="79749267"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f</w:t>
      </w:r>
      <w:r w:rsidRPr="009A0B79">
        <w:rPr>
          <w:rFonts w:ascii="Times New Roman" w:hAnsi="Times New Roman" w:cs="Times New Roman"/>
          <w:sz w:val="24"/>
          <w:szCs w:val="24"/>
        </w:rPr>
        <w:t>)  Contractor’s rationale for refusing to provide the data</w:t>
      </w:r>
      <w:r w:rsidR="006A7091" w:rsidRPr="009A0B79">
        <w:rPr>
          <w:rFonts w:ascii="Times New Roman" w:hAnsi="Times New Roman" w:cs="Times New Roman"/>
          <w:sz w:val="24"/>
          <w:szCs w:val="24"/>
        </w:rPr>
        <w:t>.</w:t>
      </w:r>
    </w:p>
    <w:p w14:paraId="79749268"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g</w:t>
      </w:r>
      <w:r w:rsidRPr="009A0B79">
        <w:rPr>
          <w:rFonts w:ascii="Times New Roman" w:hAnsi="Times New Roman" w:cs="Times New Roman"/>
          <w:sz w:val="24"/>
          <w:szCs w:val="24"/>
        </w:rPr>
        <w:t>)  Actions taken by the contracting activity to obtain the data</w:t>
      </w:r>
      <w:r w:rsidR="006A7091" w:rsidRPr="009A0B79">
        <w:rPr>
          <w:rFonts w:ascii="Times New Roman" w:hAnsi="Times New Roman" w:cs="Times New Roman"/>
          <w:sz w:val="24"/>
          <w:szCs w:val="24"/>
        </w:rPr>
        <w:t>.</w:t>
      </w:r>
    </w:p>
    <w:p w14:paraId="79749269"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h</w:t>
      </w:r>
      <w:r w:rsidRPr="009A0B79">
        <w:rPr>
          <w:rFonts w:ascii="Times New Roman" w:hAnsi="Times New Roman" w:cs="Times New Roman"/>
          <w:sz w:val="24"/>
          <w:szCs w:val="24"/>
        </w:rPr>
        <w:t>)  Data used to determine price reasonableness and resulting determination</w:t>
      </w:r>
      <w:r w:rsidR="006A7091" w:rsidRPr="009A0B79">
        <w:rPr>
          <w:rFonts w:ascii="Times New Roman" w:hAnsi="Times New Roman" w:cs="Times New Roman"/>
          <w:sz w:val="24"/>
          <w:szCs w:val="24"/>
        </w:rPr>
        <w:t>.</w:t>
      </w:r>
    </w:p>
    <w:p w14:paraId="7974926A"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(i)  Actions planned to avoid this situation in the future.</w:t>
      </w:r>
    </w:p>
    <w:p w14:paraId="7933B444" w14:textId="27EBF8EF" w:rsidR="00CD7074" w:rsidRDefault="00CD7074" w:rsidP="009A0B79">
      <w:pPr>
        <w:pStyle w:val="Heading4"/>
      </w:pPr>
      <w:bookmarkStart w:id="83" w:name="_Toc514056311"/>
      <w:bookmarkStart w:id="84" w:name="_Toc1024341"/>
      <w:bookmarkStart w:id="85" w:name="_Toc77076564"/>
      <w:bookmarkStart w:id="86" w:name="_Toc77076635"/>
      <w:proofErr w:type="gramStart"/>
      <w:r>
        <w:t>5115.404  Proposal</w:t>
      </w:r>
      <w:proofErr w:type="gramEnd"/>
      <w:r>
        <w:t xml:space="preserve"> analysis.</w:t>
      </w:r>
      <w:bookmarkEnd w:id="83"/>
      <w:bookmarkEnd w:id="84"/>
      <w:bookmarkEnd w:id="85"/>
      <w:bookmarkEnd w:id="86"/>
    </w:p>
    <w:p w14:paraId="4F9794E8" w14:textId="22B9C297" w:rsidR="00CD7074" w:rsidRDefault="00CD7074" w:rsidP="009A0B79">
      <w:pPr>
        <w:pStyle w:val="Heading4"/>
      </w:pPr>
      <w:bookmarkStart w:id="87" w:name="_Toc514056312"/>
      <w:bookmarkStart w:id="88" w:name="_Toc1024342"/>
      <w:bookmarkStart w:id="89" w:name="_Toc77076565"/>
      <w:bookmarkStart w:id="90" w:name="_Toc77076636"/>
      <w:r>
        <w:t>5115.404-</w:t>
      </w:r>
      <w:proofErr w:type="gramStart"/>
      <w:r>
        <w:t>1  Proposal</w:t>
      </w:r>
      <w:proofErr w:type="gramEnd"/>
      <w:r>
        <w:t xml:space="preserve"> analysis techniques.</w:t>
      </w:r>
      <w:bookmarkEnd w:id="87"/>
      <w:bookmarkEnd w:id="88"/>
      <w:bookmarkEnd w:id="89"/>
      <w:bookmarkEnd w:id="90"/>
    </w:p>
    <w:p w14:paraId="0E07832F" w14:textId="77777777" w:rsidR="00F64773" w:rsidRPr="009A0B79" w:rsidRDefault="00CD7074" w:rsidP="009A0B79">
      <w:pPr>
        <w:rPr>
          <w:rFonts w:ascii="Times New Roman" w:hAnsi="Times New Roman" w:cs="Times New Roman"/>
          <w:sz w:val="24"/>
          <w:szCs w:val="24"/>
        </w:rPr>
      </w:pPr>
      <w:r w:rsidRPr="009A0B79">
        <w:rPr>
          <w:rFonts w:ascii="Times New Roman" w:hAnsi="Times New Roman" w:cs="Times New Roman"/>
          <w:sz w:val="24"/>
          <w:szCs w:val="24"/>
        </w:rPr>
        <w:t>(a)</w:t>
      </w:r>
      <w:r w:rsidR="00F64773" w:rsidRPr="009A0B79">
        <w:rPr>
          <w:rFonts w:ascii="Times New Roman" w:hAnsi="Times New Roman" w:cs="Times New Roman"/>
          <w:sz w:val="24"/>
          <w:szCs w:val="24"/>
        </w:rPr>
        <w:t xml:space="preserve">  General.</w:t>
      </w:r>
    </w:p>
    <w:p w14:paraId="5DE29EE6" w14:textId="11484BB2" w:rsidR="00CD7074" w:rsidRPr="009A0B79" w:rsidRDefault="003C38B9" w:rsidP="006D6CEC">
      <w:pPr>
        <w:ind w:firstLine="990"/>
        <w:rPr>
          <w:rFonts w:ascii="Times New Roman" w:hAnsi="Times New Roman" w:cs="Times New Roman"/>
          <w:sz w:val="24"/>
          <w:szCs w:val="24"/>
        </w:rPr>
      </w:pPr>
      <w:r w:rsidRPr="5F874101">
        <w:rPr>
          <w:rFonts w:ascii="Times New Roman" w:hAnsi="Times New Roman" w:cs="Times New Roman"/>
          <w:sz w:val="24"/>
          <w:szCs w:val="24"/>
        </w:rPr>
        <w:t>(i)(A</w:t>
      </w:r>
      <w:r w:rsidR="00CD7074" w:rsidRPr="5F874101">
        <w:rPr>
          <w:rFonts w:ascii="Times New Roman" w:hAnsi="Times New Roman" w:cs="Times New Roman"/>
          <w:sz w:val="24"/>
          <w:szCs w:val="24"/>
        </w:rPr>
        <w:t>)</w:t>
      </w:r>
      <w:r w:rsidRPr="5F874101">
        <w:rPr>
          <w:rFonts w:ascii="Times New Roman" w:hAnsi="Times New Roman" w:cs="Times New Roman"/>
          <w:sz w:val="24"/>
          <w:szCs w:val="24"/>
        </w:rPr>
        <w:t>(iv</w:t>
      </w:r>
      <w:proofErr w:type="gramStart"/>
      <w:r w:rsidRPr="5F874101">
        <w:rPr>
          <w:rFonts w:ascii="Times New Roman" w:hAnsi="Times New Roman" w:cs="Times New Roman"/>
          <w:sz w:val="24"/>
          <w:szCs w:val="24"/>
        </w:rPr>
        <w:t>)</w:t>
      </w:r>
      <w:r w:rsidR="00CD7074" w:rsidRPr="5F874101">
        <w:rPr>
          <w:rFonts w:ascii="Times New Roman" w:hAnsi="Times New Roman" w:cs="Times New Roman"/>
          <w:sz w:val="24"/>
          <w:szCs w:val="24"/>
        </w:rPr>
        <w:t xml:space="preserve">  </w:t>
      </w:r>
      <w:r w:rsidR="00531722" w:rsidRPr="5F874101">
        <w:rPr>
          <w:rFonts w:ascii="Times New Roman" w:hAnsi="Times New Roman" w:cs="Times New Roman"/>
          <w:sz w:val="24"/>
          <w:szCs w:val="24"/>
        </w:rPr>
        <w:t>The</w:t>
      </w:r>
      <w:proofErr w:type="gramEnd"/>
      <w:r w:rsidR="00531722" w:rsidRPr="5F874101">
        <w:rPr>
          <w:rFonts w:ascii="Times New Roman" w:hAnsi="Times New Roman" w:cs="Times New Roman"/>
          <w:sz w:val="24"/>
          <w:szCs w:val="24"/>
        </w:rPr>
        <w:t xml:space="preserve"> head of the contracting activity shall make the decision as state</w:t>
      </w:r>
      <w:r w:rsidRPr="5F874101">
        <w:rPr>
          <w:rFonts w:ascii="Times New Roman" w:hAnsi="Times New Roman" w:cs="Times New Roman"/>
          <w:sz w:val="24"/>
          <w:szCs w:val="24"/>
        </w:rPr>
        <w:t>d in DFARS PGI 215.404-1(a)(i)(A</w:t>
      </w:r>
      <w:r w:rsidR="00531722" w:rsidRPr="5F874101">
        <w:rPr>
          <w:rFonts w:ascii="Times New Roman" w:hAnsi="Times New Roman" w:cs="Times New Roman"/>
          <w:sz w:val="24"/>
          <w:szCs w:val="24"/>
        </w:rPr>
        <w:t>)</w:t>
      </w:r>
      <w:r w:rsidRPr="5F874101">
        <w:rPr>
          <w:rFonts w:ascii="Times New Roman" w:hAnsi="Times New Roman" w:cs="Times New Roman"/>
          <w:sz w:val="24"/>
          <w:szCs w:val="24"/>
        </w:rPr>
        <w:t>(iv)</w:t>
      </w:r>
      <w:r w:rsidR="00DB07BA" w:rsidRPr="5F874101">
        <w:rPr>
          <w:rFonts w:ascii="Times New Roman" w:hAnsi="Times New Roman" w:cs="Times New Roman"/>
          <w:sz w:val="24"/>
          <w:szCs w:val="24"/>
        </w:rPr>
        <w:t xml:space="preserve"> and </w:t>
      </w:r>
      <w:r w:rsidR="00DB07BA" w:rsidRPr="002D4DFA">
        <w:rPr>
          <w:rFonts w:ascii="Times New Roman" w:hAnsi="Times New Roman" w:cs="Times New Roman"/>
          <w:sz w:val="24"/>
          <w:szCs w:val="24"/>
        </w:rPr>
        <w:t>in accordance with AFARS 5115.403-3-90</w:t>
      </w:r>
      <w:r w:rsidR="00531722" w:rsidRPr="5F874101">
        <w:rPr>
          <w:rFonts w:ascii="Times New Roman" w:hAnsi="Times New Roman" w:cs="Times New Roman"/>
          <w:sz w:val="24"/>
          <w:szCs w:val="24"/>
        </w:rPr>
        <w:t xml:space="preserve">.  </w:t>
      </w:r>
      <w:r w:rsidR="00CD7074" w:rsidRPr="5F874101">
        <w:rPr>
          <w:rFonts w:ascii="Times New Roman" w:hAnsi="Times New Roman" w:cs="Times New Roman"/>
          <w:sz w:val="24"/>
          <w:szCs w:val="24"/>
        </w:rPr>
        <w:t xml:space="preserve">See </w:t>
      </w:r>
      <w:hyperlink r:id="rId20">
        <w:r w:rsidR="00CD7074" w:rsidRPr="5F874101">
          <w:rPr>
            <w:rStyle w:val="Hyperlink"/>
            <w:rFonts w:ascii="Times New Roman" w:hAnsi="Times New Roman" w:cs="Times New Roman"/>
            <w:sz w:val="24"/>
            <w:szCs w:val="24"/>
          </w:rPr>
          <w:t>Appendix GG</w:t>
        </w:r>
      </w:hyperlink>
      <w:r w:rsidR="00CD7074" w:rsidRPr="5F874101">
        <w:rPr>
          <w:rFonts w:ascii="Times New Roman" w:hAnsi="Times New Roman" w:cs="Times New Roman"/>
          <w:sz w:val="24"/>
          <w:szCs w:val="24"/>
        </w:rPr>
        <w:t xml:space="preserve"> for further delegation.</w:t>
      </w:r>
    </w:p>
    <w:p w14:paraId="4B6AE58F" w14:textId="4F742E7E" w:rsidR="00CD7074" w:rsidRPr="006F1D5E" w:rsidRDefault="00CD7074" w:rsidP="009A0B79">
      <w:pPr>
        <w:pStyle w:val="Heading4"/>
      </w:pPr>
      <w:bookmarkStart w:id="91" w:name="_Toc514056313"/>
      <w:bookmarkStart w:id="92" w:name="_Toc1024343"/>
      <w:bookmarkStart w:id="93" w:name="_Toc77076566"/>
      <w:bookmarkStart w:id="94" w:name="_Toc77076637"/>
      <w:r w:rsidRPr="006F1D5E">
        <w:t>51</w:t>
      </w:r>
      <w:r w:rsidR="006F1D5E" w:rsidRPr="006F1D5E">
        <w:t>15.404-</w:t>
      </w:r>
      <w:proofErr w:type="gramStart"/>
      <w:r w:rsidR="006F1D5E" w:rsidRPr="006F1D5E">
        <w:t>4  Profit</w:t>
      </w:r>
      <w:proofErr w:type="gramEnd"/>
      <w:r w:rsidR="00B933DB">
        <w:t>.</w:t>
      </w:r>
      <w:bookmarkEnd w:id="91"/>
      <w:bookmarkEnd w:id="92"/>
      <w:bookmarkEnd w:id="93"/>
      <w:bookmarkEnd w:id="94"/>
    </w:p>
    <w:p w14:paraId="3E89E196" w14:textId="7B412A7A" w:rsidR="00F64773" w:rsidRPr="003C38B9" w:rsidRDefault="006F1D5E" w:rsidP="009A0B79">
      <w:pPr>
        <w:rPr>
          <w:rFonts w:ascii="Times New Roman" w:hAnsi="Times New Roman" w:cs="Times New Roman"/>
          <w:i/>
          <w:sz w:val="24"/>
          <w:szCs w:val="24"/>
        </w:rPr>
      </w:pPr>
      <w:r w:rsidRPr="003C38B9">
        <w:rPr>
          <w:rFonts w:ascii="Times New Roman" w:hAnsi="Times New Roman" w:cs="Times New Roman"/>
          <w:i/>
          <w:sz w:val="24"/>
          <w:szCs w:val="24"/>
        </w:rPr>
        <w:t>(c)</w:t>
      </w:r>
      <w:r w:rsidR="00F64773" w:rsidRPr="003C38B9">
        <w:rPr>
          <w:rFonts w:ascii="Times New Roman" w:hAnsi="Times New Roman" w:cs="Times New Roman"/>
          <w:i/>
          <w:sz w:val="24"/>
          <w:szCs w:val="24"/>
        </w:rPr>
        <w:t xml:space="preserve">  Contracting officer responsibilities.</w:t>
      </w:r>
    </w:p>
    <w:p w14:paraId="4A2FEE6E" w14:textId="5BFAA0B6" w:rsidR="006F1D5E" w:rsidRPr="009A0B79" w:rsidRDefault="006F1D5E" w:rsidP="006D6CEC">
      <w:pPr>
        <w:ind w:firstLine="900"/>
        <w:rPr>
          <w:rFonts w:ascii="Times New Roman" w:hAnsi="Times New Roman" w:cs="Times New Roman"/>
          <w:b/>
          <w:sz w:val="24"/>
          <w:szCs w:val="24"/>
        </w:rPr>
      </w:pPr>
      <w:r w:rsidRPr="009A0B79">
        <w:rPr>
          <w:rFonts w:ascii="Times New Roman" w:hAnsi="Times New Roman" w:cs="Times New Roman"/>
          <w:sz w:val="24"/>
          <w:szCs w:val="24"/>
        </w:rPr>
        <w:t>(2)(C)(2</w:t>
      </w:r>
      <w:proofErr w:type="gramStart"/>
      <w:r w:rsidRPr="009A0B79">
        <w:rPr>
          <w:rFonts w:ascii="Times New Roman" w:hAnsi="Times New Roman" w:cs="Times New Roman"/>
          <w:sz w:val="24"/>
          <w:szCs w:val="24"/>
        </w:rPr>
        <w:t xml:space="preserve">)  </w:t>
      </w:r>
      <w:r w:rsidR="00531722" w:rsidRPr="009A0B79">
        <w:rPr>
          <w:rFonts w:ascii="Times New Roman" w:hAnsi="Times New Roman" w:cs="Times New Roman"/>
          <w:sz w:val="24"/>
          <w:szCs w:val="24"/>
        </w:rPr>
        <w:t>The</w:t>
      </w:r>
      <w:proofErr w:type="gramEnd"/>
      <w:r w:rsidR="00531722" w:rsidRPr="009A0B79">
        <w:rPr>
          <w:rFonts w:ascii="Times New Roman" w:hAnsi="Times New Roman" w:cs="Times New Roman"/>
          <w:sz w:val="24"/>
          <w:szCs w:val="24"/>
        </w:rPr>
        <w:t xml:space="preserve"> head of the contracting activity approves use of the alternate approach</w:t>
      </w:r>
      <w:r w:rsidR="00AB529C" w:rsidRPr="009A0B79">
        <w:rPr>
          <w:rFonts w:ascii="Times New Roman" w:hAnsi="Times New Roman" w:cs="Times New Roman"/>
          <w:sz w:val="24"/>
          <w:szCs w:val="24"/>
        </w:rPr>
        <w:t xml:space="preserve"> discussed in DFARS 215.404-4(c)(2)(C)(2)</w:t>
      </w:r>
      <w:r w:rsidR="00531722" w:rsidRPr="009A0B79">
        <w:rPr>
          <w:rFonts w:ascii="Times New Roman" w:hAnsi="Times New Roman" w:cs="Times New Roman"/>
          <w:sz w:val="24"/>
          <w:szCs w:val="24"/>
        </w:rPr>
        <w:t xml:space="preserve">.  </w:t>
      </w:r>
      <w:r w:rsidRPr="009A0B79">
        <w:rPr>
          <w:rFonts w:ascii="Times New Roman" w:hAnsi="Times New Roman" w:cs="Times New Roman"/>
          <w:sz w:val="24"/>
          <w:szCs w:val="24"/>
        </w:rPr>
        <w:t xml:space="preserve">See </w:t>
      </w:r>
      <w:hyperlink r:id="rId21" w:history="1">
        <w:r w:rsidRPr="006A2454">
          <w:rPr>
            <w:rStyle w:val="Hyperlink"/>
            <w:rFonts w:ascii="Times New Roman" w:hAnsi="Times New Roman" w:cs="Times New Roman"/>
            <w:sz w:val="24"/>
            <w:szCs w:val="24"/>
          </w:rPr>
          <w:t>Appendix GG</w:t>
        </w:r>
      </w:hyperlink>
      <w:r w:rsidRPr="009A0B79">
        <w:rPr>
          <w:rFonts w:ascii="Times New Roman" w:hAnsi="Times New Roman" w:cs="Times New Roman"/>
          <w:sz w:val="24"/>
          <w:szCs w:val="24"/>
        </w:rPr>
        <w:t xml:space="preserve"> for further delegation.</w:t>
      </w:r>
    </w:p>
    <w:p w14:paraId="7974926B" w14:textId="77777777" w:rsidR="008446D8" w:rsidRDefault="00321269" w:rsidP="009A0B79">
      <w:pPr>
        <w:pStyle w:val="Heading4"/>
      </w:pPr>
      <w:bookmarkStart w:id="95" w:name="_Toc514056314"/>
      <w:bookmarkStart w:id="96" w:name="_Toc1024344"/>
      <w:bookmarkStart w:id="97" w:name="_Toc77076567"/>
      <w:bookmarkStart w:id="98" w:name="_Toc77076638"/>
      <w:proofErr w:type="gramStart"/>
      <w:r w:rsidRPr="00321269">
        <w:t>5115.406  Documentation</w:t>
      </w:r>
      <w:proofErr w:type="gramEnd"/>
      <w:r w:rsidRPr="00321269">
        <w:t>.</w:t>
      </w:r>
      <w:bookmarkEnd w:id="95"/>
      <w:bookmarkEnd w:id="96"/>
      <w:bookmarkEnd w:id="97"/>
      <w:bookmarkEnd w:id="98"/>
    </w:p>
    <w:p w14:paraId="7974926C" w14:textId="77777777" w:rsidR="008446D8" w:rsidRPr="007329F3" w:rsidRDefault="00321269" w:rsidP="009A0B79">
      <w:pPr>
        <w:pStyle w:val="Heading4"/>
      </w:pPr>
      <w:bookmarkStart w:id="99" w:name="_Toc514056315"/>
      <w:bookmarkStart w:id="100" w:name="_Toc1024345"/>
      <w:bookmarkStart w:id="101" w:name="_Toc77076568"/>
      <w:bookmarkStart w:id="102" w:name="_Toc77076639"/>
      <w:r w:rsidRPr="007329F3">
        <w:t>5115.406-</w:t>
      </w:r>
      <w:proofErr w:type="gramStart"/>
      <w:r w:rsidRPr="007329F3">
        <w:t xml:space="preserve">1  </w:t>
      </w:r>
      <w:proofErr w:type="spellStart"/>
      <w:r w:rsidRPr="007329F3">
        <w:t>Prenegotiation</w:t>
      </w:r>
      <w:proofErr w:type="spellEnd"/>
      <w:proofErr w:type="gramEnd"/>
      <w:r w:rsidRPr="007329F3">
        <w:t xml:space="preserve"> objectives.</w:t>
      </w:r>
      <w:bookmarkEnd w:id="99"/>
      <w:bookmarkEnd w:id="100"/>
      <w:bookmarkEnd w:id="101"/>
      <w:bookmarkEnd w:id="102"/>
    </w:p>
    <w:p w14:paraId="7974926D" w14:textId="7B6BA106" w:rsidR="008446D8" w:rsidRPr="008B13DC" w:rsidRDefault="005D0DD0" w:rsidP="008B13DC">
      <w:pPr>
        <w:spacing w:after="250" w:line="267" w:lineRule="auto"/>
        <w:ind w:left="10"/>
        <w:rPr>
          <w:rFonts w:ascii="Times New Roman" w:hAnsi="Times New Roman" w:cs="Times New Roman"/>
          <w:sz w:val="24"/>
          <w:szCs w:val="24"/>
        </w:rPr>
      </w:pPr>
      <w:r w:rsidRPr="008B13DC">
        <w:rPr>
          <w:rFonts w:ascii="Times New Roman" w:hAnsi="Times New Roman" w:cs="Times New Roman"/>
          <w:sz w:val="24"/>
          <w:szCs w:val="24"/>
        </w:rPr>
        <w:t xml:space="preserve">(1)  </w:t>
      </w:r>
      <w:r w:rsidR="008B13DC" w:rsidRPr="008B13DC">
        <w:rPr>
          <w:rFonts w:ascii="Times New Roman" w:hAnsi="Times New Roman" w:cs="Times New Roman"/>
          <w:sz w:val="24"/>
          <w:szCs w:val="24"/>
        </w:rPr>
        <w:t xml:space="preserve">The contracting officers will prepare, review, and obtain approval of </w:t>
      </w:r>
      <w:proofErr w:type="spellStart"/>
      <w:r w:rsidR="008B13DC" w:rsidRPr="008B13DC">
        <w:rPr>
          <w:rFonts w:ascii="Times New Roman" w:hAnsi="Times New Roman" w:cs="Times New Roman"/>
          <w:sz w:val="24"/>
          <w:szCs w:val="24"/>
        </w:rPr>
        <w:t>prenegotiation</w:t>
      </w:r>
      <w:proofErr w:type="spellEnd"/>
      <w:r w:rsidR="008B13DC" w:rsidRPr="008B13DC">
        <w:rPr>
          <w:rFonts w:ascii="Times New Roman" w:hAnsi="Times New Roman" w:cs="Times New Roman"/>
          <w:sz w:val="24"/>
          <w:szCs w:val="24"/>
        </w:rPr>
        <w:t xml:space="preserve"> memoranda in accordance with the activity’s business clearance procedures.  In accordance with 5115.406-3, the contracting officer may consolidate the </w:t>
      </w:r>
      <w:proofErr w:type="spellStart"/>
      <w:r w:rsidR="008B13DC" w:rsidRPr="008B13DC">
        <w:rPr>
          <w:rFonts w:ascii="Times New Roman" w:hAnsi="Times New Roman" w:cs="Times New Roman"/>
          <w:sz w:val="24"/>
          <w:szCs w:val="24"/>
        </w:rPr>
        <w:t>prenegotiation</w:t>
      </w:r>
      <w:proofErr w:type="spellEnd"/>
      <w:r w:rsidR="008B13DC" w:rsidRPr="008B13DC">
        <w:rPr>
          <w:rFonts w:ascii="Times New Roman" w:hAnsi="Times New Roman" w:cs="Times New Roman"/>
          <w:sz w:val="24"/>
          <w:szCs w:val="24"/>
        </w:rPr>
        <w:t xml:space="preserve"> memorandum and price negotiation memorandum (POM/PNM) for competitive or non-competitive acquisitions.  When intending to use a consolidated POM/PNM, the contracting officer must still comply with FAR 15.406-1 and DFARS PGI 215.406-1 and obtain written approval of the </w:t>
      </w:r>
      <w:proofErr w:type="spellStart"/>
      <w:r w:rsidR="008B13DC" w:rsidRPr="008B13DC">
        <w:rPr>
          <w:rFonts w:ascii="Times New Roman" w:hAnsi="Times New Roman" w:cs="Times New Roman"/>
          <w:sz w:val="24"/>
          <w:szCs w:val="24"/>
        </w:rPr>
        <w:t>prenegotiation</w:t>
      </w:r>
      <w:proofErr w:type="spellEnd"/>
      <w:r w:rsidR="008B13DC" w:rsidRPr="008B13DC">
        <w:rPr>
          <w:rFonts w:ascii="Times New Roman" w:hAnsi="Times New Roman" w:cs="Times New Roman"/>
          <w:sz w:val="24"/>
          <w:szCs w:val="24"/>
        </w:rPr>
        <w:t xml:space="preserve"> objectives before negotiation of any pricing action.   </w:t>
      </w:r>
    </w:p>
    <w:p w14:paraId="7974926E" w14:textId="77777777" w:rsidR="008446D8" w:rsidRDefault="00321269">
      <w:pPr>
        <w:spacing w:after="240"/>
        <w:ind w:firstLine="720"/>
        <w:rPr>
          <w:rFonts w:ascii="Times New Roman" w:hAnsi="Times New Roman" w:cs="Times New Roman"/>
          <w:sz w:val="24"/>
          <w:szCs w:val="24"/>
        </w:rPr>
      </w:pPr>
      <w:r w:rsidRPr="00321269">
        <w:rPr>
          <w:rFonts w:ascii="Times New Roman" w:hAnsi="Times New Roman" w:cs="Times New Roman"/>
          <w:bCs/>
          <w:sz w:val="24"/>
          <w:szCs w:val="24"/>
        </w:rPr>
        <w:t>(</w:t>
      </w:r>
      <w:r w:rsidR="005D0DD0">
        <w:rPr>
          <w:rFonts w:ascii="Times New Roman" w:hAnsi="Times New Roman" w:cs="Times New Roman"/>
          <w:bCs/>
          <w:sz w:val="24"/>
          <w:szCs w:val="24"/>
        </w:rPr>
        <w:t>i</w:t>
      </w:r>
      <w:r w:rsidRPr="00321269">
        <w:rPr>
          <w:rFonts w:ascii="Times New Roman" w:hAnsi="Times New Roman" w:cs="Times New Roman"/>
          <w:bCs/>
          <w:sz w:val="24"/>
          <w:szCs w:val="24"/>
        </w:rPr>
        <w:t xml:space="preserve">)  </w:t>
      </w:r>
      <w:r w:rsidRPr="00321269">
        <w:rPr>
          <w:rFonts w:ascii="Times New Roman" w:hAnsi="Times New Roman" w:cs="Times New Roman"/>
          <w:bCs/>
          <w:i/>
          <w:sz w:val="24"/>
          <w:szCs w:val="24"/>
        </w:rPr>
        <w:t>Sole source acquisitions.</w:t>
      </w:r>
      <w:r w:rsidRPr="00321269">
        <w:rPr>
          <w:rFonts w:ascii="Times New Roman" w:hAnsi="Times New Roman" w:cs="Times New Roman"/>
          <w:bCs/>
          <w:sz w:val="24"/>
          <w:szCs w:val="24"/>
        </w:rPr>
        <w:t xml:space="preserve">  For sole source actions,</w:t>
      </w:r>
      <w:r w:rsidRPr="00321269">
        <w:rPr>
          <w:rFonts w:ascii="Times New Roman" w:hAnsi="Times New Roman" w:cs="Times New Roman"/>
          <w:sz w:val="24"/>
          <w:szCs w:val="24"/>
        </w:rPr>
        <w:t xml:space="preserve"> the </w:t>
      </w:r>
      <w:proofErr w:type="spellStart"/>
      <w:r w:rsidR="00DC5842">
        <w:rPr>
          <w:rFonts w:ascii="Times New Roman" w:hAnsi="Times New Roman" w:cs="Times New Roman"/>
          <w:sz w:val="24"/>
          <w:szCs w:val="24"/>
        </w:rPr>
        <w:t>p</w:t>
      </w:r>
      <w:r w:rsidRPr="00321269">
        <w:rPr>
          <w:rFonts w:ascii="Times New Roman" w:hAnsi="Times New Roman" w:cs="Times New Roman"/>
          <w:sz w:val="24"/>
          <w:szCs w:val="24"/>
        </w:rPr>
        <w:t>renegotiation</w:t>
      </w:r>
      <w:proofErr w:type="spellEnd"/>
      <w:r w:rsidRPr="00321269">
        <w:rPr>
          <w:rFonts w:ascii="Times New Roman" w:hAnsi="Times New Roman" w:cs="Times New Roman"/>
          <w:sz w:val="24"/>
          <w:szCs w:val="24"/>
        </w:rPr>
        <w:t xml:space="preserve"> </w:t>
      </w:r>
      <w:r w:rsidR="00DC5842">
        <w:rPr>
          <w:rFonts w:ascii="Times New Roman" w:hAnsi="Times New Roman" w:cs="Times New Roman"/>
          <w:sz w:val="24"/>
          <w:szCs w:val="24"/>
        </w:rPr>
        <w:t>m</w:t>
      </w:r>
      <w:r w:rsidRPr="00321269">
        <w:rPr>
          <w:rFonts w:ascii="Times New Roman" w:hAnsi="Times New Roman" w:cs="Times New Roman"/>
          <w:sz w:val="24"/>
          <w:szCs w:val="24"/>
        </w:rPr>
        <w:t>emorand</w:t>
      </w:r>
      <w:r w:rsidR="002E644B">
        <w:rPr>
          <w:rFonts w:ascii="Times New Roman" w:hAnsi="Times New Roman" w:cs="Times New Roman"/>
          <w:sz w:val="24"/>
          <w:szCs w:val="24"/>
        </w:rPr>
        <w:t>a</w:t>
      </w:r>
      <w:r w:rsidRPr="00321269">
        <w:rPr>
          <w:rFonts w:ascii="Times New Roman" w:hAnsi="Times New Roman" w:cs="Times New Roman"/>
          <w:sz w:val="24"/>
          <w:szCs w:val="24"/>
        </w:rPr>
        <w:t xml:space="preserve"> document compliance with law, regulations</w:t>
      </w:r>
      <w:r w:rsidR="00E40A8C" w:rsidRPr="001240C2">
        <w:rPr>
          <w:rFonts w:ascii="Times New Roman" w:hAnsi="Times New Roman" w:cs="Times New Roman"/>
          <w:sz w:val="24"/>
          <w:szCs w:val="24"/>
        </w:rPr>
        <w:t>,</w:t>
      </w:r>
      <w:r w:rsidRPr="00321269">
        <w:rPr>
          <w:rFonts w:ascii="Times New Roman" w:hAnsi="Times New Roman" w:cs="Times New Roman"/>
          <w:sz w:val="24"/>
          <w:szCs w:val="24"/>
        </w:rPr>
        <w:t xml:space="preserve"> and policy and become the</w:t>
      </w:r>
      <w:r w:rsidR="00FE0566" w:rsidRPr="001240C2">
        <w:rPr>
          <w:rFonts w:ascii="Times New Roman" w:hAnsi="Times New Roman" w:cs="Times New Roman"/>
          <w:sz w:val="24"/>
          <w:szCs w:val="24"/>
        </w:rPr>
        <w:t xml:space="preserve"> official</w:t>
      </w:r>
      <w:r w:rsidRPr="00321269">
        <w:rPr>
          <w:rFonts w:ascii="Times New Roman" w:hAnsi="Times New Roman" w:cs="Times New Roman"/>
          <w:sz w:val="24"/>
          <w:szCs w:val="24"/>
        </w:rPr>
        <w:t xml:space="preserve"> record </w:t>
      </w:r>
      <w:r w:rsidR="00FE0566" w:rsidRPr="001240C2">
        <w:rPr>
          <w:rFonts w:ascii="Times New Roman" w:hAnsi="Times New Roman" w:cs="Times New Roman"/>
          <w:sz w:val="24"/>
          <w:szCs w:val="24"/>
        </w:rPr>
        <w:t>demonstrating</w:t>
      </w:r>
      <w:r w:rsidRPr="00321269">
        <w:rPr>
          <w:rFonts w:ascii="Times New Roman" w:hAnsi="Times New Roman" w:cs="Times New Roman"/>
          <w:sz w:val="24"/>
          <w:szCs w:val="24"/>
        </w:rPr>
        <w:t xml:space="preserve"> the exercise of good business judgment.  The </w:t>
      </w:r>
      <w:proofErr w:type="spellStart"/>
      <w:r w:rsidR="00DC5842">
        <w:rPr>
          <w:rFonts w:ascii="Times New Roman" w:hAnsi="Times New Roman" w:cs="Times New Roman"/>
          <w:sz w:val="24"/>
          <w:szCs w:val="24"/>
        </w:rPr>
        <w:t>p</w:t>
      </w:r>
      <w:r w:rsidRPr="00321269">
        <w:rPr>
          <w:rFonts w:ascii="Times New Roman" w:hAnsi="Times New Roman" w:cs="Times New Roman"/>
          <w:sz w:val="24"/>
          <w:szCs w:val="24"/>
        </w:rPr>
        <w:t>renegotiation</w:t>
      </w:r>
      <w:proofErr w:type="spellEnd"/>
      <w:r w:rsidRPr="00321269">
        <w:rPr>
          <w:rFonts w:ascii="Times New Roman" w:hAnsi="Times New Roman" w:cs="Times New Roman"/>
          <w:sz w:val="24"/>
          <w:szCs w:val="24"/>
        </w:rPr>
        <w:t xml:space="preserve"> </w:t>
      </w:r>
      <w:r w:rsidR="00DC5842">
        <w:rPr>
          <w:rFonts w:ascii="Times New Roman" w:hAnsi="Times New Roman" w:cs="Times New Roman"/>
          <w:sz w:val="24"/>
          <w:szCs w:val="24"/>
        </w:rPr>
        <w:t>m</w:t>
      </w:r>
      <w:r w:rsidRPr="00321269">
        <w:rPr>
          <w:rFonts w:ascii="Times New Roman" w:hAnsi="Times New Roman" w:cs="Times New Roman"/>
          <w:sz w:val="24"/>
          <w:szCs w:val="24"/>
        </w:rPr>
        <w:t>emorand</w:t>
      </w:r>
      <w:r w:rsidR="002E644B">
        <w:rPr>
          <w:rFonts w:ascii="Times New Roman" w:hAnsi="Times New Roman" w:cs="Times New Roman"/>
          <w:sz w:val="24"/>
          <w:szCs w:val="24"/>
        </w:rPr>
        <w:t>a</w:t>
      </w:r>
      <w:r w:rsidRPr="00321269">
        <w:rPr>
          <w:rFonts w:ascii="Times New Roman" w:hAnsi="Times New Roman" w:cs="Times New Roman"/>
          <w:sz w:val="24"/>
          <w:szCs w:val="24"/>
        </w:rPr>
        <w:t xml:space="preserve"> </w:t>
      </w:r>
      <w:r w:rsidR="00E40A8C" w:rsidRPr="001240C2">
        <w:rPr>
          <w:rFonts w:ascii="Times New Roman" w:hAnsi="Times New Roman" w:cs="Times New Roman"/>
          <w:sz w:val="24"/>
          <w:szCs w:val="24"/>
        </w:rPr>
        <w:t>describe</w:t>
      </w:r>
      <w:r w:rsidRPr="00321269">
        <w:rPr>
          <w:rFonts w:ascii="Times New Roman" w:hAnsi="Times New Roman" w:cs="Times New Roman"/>
          <w:sz w:val="24"/>
          <w:szCs w:val="24"/>
        </w:rPr>
        <w:t xml:space="preserve"> the contractor’s methodology and how </w:t>
      </w:r>
      <w:r w:rsidR="006705D4">
        <w:rPr>
          <w:rFonts w:ascii="Times New Roman" w:hAnsi="Times New Roman" w:cs="Times New Roman"/>
          <w:sz w:val="24"/>
          <w:szCs w:val="24"/>
        </w:rPr>
        <w:t>it</w:t>
      </w:r>
      <w:r w:rsidR="006705D4" w:rsidRPr="00321269">
        <w:rPr>
          <w:rFonts w:ascii="Times New Roman" w:hAnsi="Times New Roman" w:cs="Times New Roman"/>
          <w:sz w:val="24"/>
          <w:szCs w:val="24"/>
        </w:rPr>
        <w:t xml:space="preserve"> </w:t>
      </w:r>
      <w:r w:rsidRPr="00321269">
        <w:rPr>
          <w:rFonts w:ascii="Times New Roman" w:hAnsi="Times New Roman" w:cs="Times New Roman"/>
          <w:sz w:val="24"/>
          <w:szCs w:val="24"/>
        </w:rPr>
        <w:t xml:space="preserve">developed </w:t>
      </w:r>
      <w:r w:rsidR="006705D4">
        <w:rPr>
          <w:rFonts w:ascii="Times New Roman" w:hAnsi="Times New Roman" w:cs="Times New Roman"/>
          <w:sz w:val="24"/>
          <w:szCs w:val="24"/>
        </w:rPr>
        <w:t>its</w:t>
      </w:r>
      <w:r w:rsidRPr="00321269">
        <w:rPr>
          <w:rFonts w:ascii="Times New Roman" w:hAnsi="Times New Roman" w:cs="Times New Roman"/>
          <w:sz w:val="24"/>
          <w:szCs w:val="24"/>
        </w:rPr>
        <w:t xml:space="preserve"> proposal position to the extent it can be determined from the contractor’s proposal and </w:t>
      </w:r>
      <w:proofErr w:type="gramStart"/>
      <w:r w:rsidRPr="00321269">
        <w:rPr>
          <w:rFonts w:ascii="Times New Roman" w:hAnsi="Times New Roman" w:cs="Times New Roman"/>
          <w:sz w:val="24"/>
          <w:szCs w:val="24"/>
        </w:rPr>
        <w:t>fact finding</w:t>
      </w:r>
      <w:proofErr w:type="gramEnd"/>
      <w:r w:rsidRPr="00321269">
        <w:rPr>
          <w:rFonts w:ascii="Times New Roman" w:hAnsi="Times New Roman" w:cs="Times New Roman"/>
          <w:sz w:val="24"/>
          <w:szCs w:val="24"/>
        </w:rPr>
        <w:t xml:space="preserve"> efforts, how the price</w:t>
      </w:r>
      <w:r w:rsidR="00E40A8C" w:rsidRPr="001240C2">
        <w:rPr>
          <w:rFonts w:ascii="Times New Roman" w:hAnsi="Times New Roman" w:cs="Times New Roman"/>
          <w:sz w:val="24"/>
          <w:szCs w:val="24"/>
        </w:rPr>
        <w:t xml:space="preserve"> and </w:t>
      </w:r>
      <w:r w:rsidRPr="00321269">
        <w:rPr>
          <w:rFonts w:ascii="Times New Roman" w:hAnsi="Times New Roman" w:cs="Times New Roman"/>
          <w:sz w:val="24"/>
          <w:szCs w:val="24"/>
        </w:rPr>
        <w:t>technical</w:t>
      </w:r>
      <w:r w:rsidR="00E40A8C" w:rsidRPr="001240C2">
        <w:rPr>
          <w:rFonts w:ascii="Times New Roman" w:hAnsi="Times New Roman" w:cs="Times New Roman"/>
          <w:sz w:val="24"/>
          <w:szCs w:val="24"/>
        </w:rPr>
        <w:t xml:space="preserve"> </w:t>
      </w:r>
      <w:r w:rsidRPr="00321269">
        <w:rPr>
          <w:rFonts w:ascii="Times New Roman" w:hAnsi="Times New Roman" w:cs="Times New Roman"/>
          <w:sz w:val="24"/>
          <w:szCs w:val="24"/>
        </w:rPr>
        <w:t>audit</w:t>
      </w:r>
      <w:r w:rsidR="006705D4">
        <w:rPr>
          <w:rFonts w:ascii="Times New Roman" w:hAnsi="Times New Roman" w:cs="Times New Roman"/>
          <w:sz w:val="24"/>
          <w:szCs w:val="24"/>
        </w:rPr>
        <w:t>ors and</w:t>
      </w:r>
      <w:r w:rsidRPr="00321269">
        <w:rPr>
          <w:rFonts w:ascii="Times New Roman" w:hAnsi="Times New Roman" w:cs="Times New Roman"/>
          <w:sz w:val="24"/>
          <w:szCs w:val="24"/>
        </w:rPr>
        <w:t xml:space="preserve"> reviewers developed their recommendations, and what the negotiator did in developing an independent </w:t>
      </w:r>
      <w:proofErr w:type="spellStart"/>
      <w:r w:rsidRPr="00321269">
        <w:rPr>
          <w:rFonts w:ascii="Times New Roman" w:hAnsi="Times New Roman" w:cs="Times New Roman"/>
          <w:sz w:val="24"/>
          <w:szCs w:val="24"/>
        </w:rPr>
        <w:t>prenegotiation</w:t>
      </w:r>
      <w:proofErr w:type="spellEnd"/>
      <w:r w:rsidRPr="00321269">
        <w:rPr>
          <w:rFonts w:ascii="Times New Roman" w:hAnsi="Times New Roman" w:cs="Times New Roman"/>
          <w:sz w:val="24"/>
          <w:szCs w:val="24"/>
        </w:rPr>
        <w:t xml:space="preserve"> position considering the pricing, audit, and technical analyses and recommendations.  An understanding of the development of each </w:t>
      </w:r>
      <w:r w:rsidR="002E5F47" w:rsidRPr="001240C2">
        <w:rPr>
          <w:rFonts w:ascii="Times New Roman" w:hAnsi="Times New Roman" w:cs="Times New Roman"/>
          <w:sz w:val="24"/>
          <w:szCs w:val="24"/>
        </w:rPr>
        <w:t xml:space="preserve">of these </w:t>
      </w:r>
      <w:r w:rsidRPr="00321269">
        <w:rPr>
          <w:rFonts w:ascii="Times New Roman" w:hAnsi="Times New Roman" w:cs="Times New Roman"/>
          <w:sz w:val="24"/>
          <w:szCs w:val="24"/>
        </w:rPr>
        <w:t xml:space="preserve">positions is important </w:t>
      </w:r>
      <w:r w:rsidR="002E5F47" w:rsidRPr="001240C2">
        <w:rPr>
          <w:rFonts w:ascii="Times New Roman" w:hAnsi="Times New Roman" w:cs="Times New Roman"/>
          <w:sz w:val="24"/>
          <w:szCs w:val="24"/>
        </w:rPr>
        <w:t>when</w:t>
      </w:r>
      <w:r w:rsidRPr="00321269">
        <w:rPr>
          <w:rFonts w:ascii="Times New Roman" w:hAnsi="Times New Roman" w:cs="Times New Roman"/>
          <w:sz w:val="24"/>
          <w:szCs w:val="24"/>
        </w:rPr>
        <w:t xml:space="preserve"> prepar</w:t>
      </w:r>
      <w:r w:rsidR="002E5F47" w:rsidRPr="001240C2">
        <w:rPr>
          <w:rFonts w:ascii="Times New Roman" w:hAnsi="Times New Roman" w:cs="Times New Roman"/>
          <w:sz w:val="24"/>
          <w:szCs w:val="24"/>
        </w:rPr>
        <w:t>ing</w:t>
      </w:r>
      <w:r w:rsidRPr="00321269">
        <w:rPr>
          <w:rFonts w:ascii="Times New Roman" w:hAnsi="Times New Roman" w:cs="Times New Roman"/>
          <w:sz w:val="24"/>
          <w:szCs w:val="24"/>
        </w:rPr>
        <w:t xml:space="preserve"> for negotiations.  The </w:t>
      </w:r>
      <w:r w:rsidR="00361C29">
        <w:rPr>
          <w:rFonts w:ascii="Times New Roman" w:hAnsi="Times New Roman" w:cs="Times New Roman"/>
          <w:sz w:val="24"/>
          <w:szCs w:val="24"/>
        </w:rPr>
        <w:t>Defense Acquisition University’s Acquisition Community Connection</w:t>
      </w:r>
      <w:r w:rsidR="00A652EC">
        <w:rPr>
          <w:rFonts w:ascii="Times New Roman" w:hAnsi="Times New Roman" w:cs="Times New Roman"/>
          <w:sz w:val="24"/>
          <w:szCs w:val="24"/>
        </w:rPr>
        <w:t>, available via the Internet at</w:t>
      </w:r>
      <w:r w:rsidR="00B34E02">
        <w:rPr>
          <w:rFonts w:ascii="Times New Roman" w:hAnsi="Times New Roman" w:cs="Times New Roman"/>
          <w:sz w:val="24"/>
          <w:szCs w:val="24"/>
        </w:rPr>
        <w:t xml:space="preserve"> https://acc.dau.mil/pricing</w:t>
      </w:r>
      <w:r w:rsidR="00A652EC">
        <w:rPr>
          <w:rFonts w:ascii="Times New Roman" w:hAnsi="Times New Roman" w:cs="Times New Roman"/>
          <w:sz w:val="24"/>
          <w:szCs w:val="24"/>
        </w:rPr>
        <w:t>,</w:t>
      </w:r>
      <w:r w:rsidR="00EE497F" w:rsidRPr="00EE497F">
        <w:rPr>
          <w:rFonts w:ascii="Times New Roman" w:hAnsi="Times New Roman" w:cs="Times New Roman"/>
          <w:sz w:val="24"/>
          <w:szCs w:val="24"/>
        </w:rPr>
        <w:t xml:space="preserve"> </w:t>
      </w:r>
      <w:r w:rsidR="00A652EC">
        <w:rPr>
          <w:rFonts w:ascii="Times New Roman" w:hAnsi="Times New Roman" w:cs="Times New Roman"/>
          <w:sz w:val="24"/>
          <w:szCs w:val="24"/>
        </w:rPr>
        <w:t>contains</w:t>
      </w:r>
      <w:r w:rsidRPr="00321269">
        <w:rPr>
          <w:rFonts w:ascii="Times New Roman" w:hAnsi="Times New Roman" w:cs="Times New Roman"/>
          <w:sz w:val="24"/>
          <w:szCs w:val="24"/>
        </w:rPr>
        <w:t xml:space="preserve"> the DoD Contract Pricing Reference Guides, which discuss in depth </w:t>
      </w:r>
      <w:r w:rsidR="00070E70">
        <w:rPr>
          <w:rFonts w:ascii="Times New Roman" w:hAnsi="Times New Roman" w:cs="Times New Roman"/>
          <w:sz w:val="24"/>
          <w:szCs w:val="24"/>
        </w:rPr>
        <w:t xml:space="preserve">the </w:t>
      </w:r>
      <w:r w:rsidRPr="00321269">
        <w:rPr>
          <w:rFonts w:ascii="Times New Roman" w:hAnsi="Times New Roman" w:cs="Times New Roman"/>
          <w:sz w:val="24"/>
          <w:szCs w:val="24"/>
        </w:rPr>
        <w:t xml:space="preserve">pricing techniques and factors </w:t>
      </w:r>
      <w:r w:rsidR="002E5F47" w:rsidRPr="001240C2">
        <w:rPr>
          <w:rFonts w:ascii="Times New Roman" w:hAnsi="Times New Roman" w:cs="Times New Roman"/>
          <w:sz w:val="24"/>
          <w:szCs w:val="24"/>
        </w:rPr>
        <w:t>contracting officer</w:t>
      </w:r>
      <w:r w:rsidR="003C5940">
        <w:rPr>
          <w:rFonts w:ascii="Times New Roman" w:hAnsi="Times New Roman" w:cs="Times New Roman"/>
          <w:sz w:val="24"/>
          <w:szCs w:val="24"/>
        </w:rPr>
        <w:t>s</w:t>
      </w:r>
      <w:r w:rsidRPr="00321269">
        <w:rPr>
          <w:rFonts w:ascii="Times New Roman" w:hAnsi="Times New Roman" w:cs="Times New Roman"/>
          <w:sz w:val="24"/>
          <w:szCs w:val="24"/>
        </w:rPr>
        <w:t xml:space="preserve"> should consider when developing negotiation position</w:t>
      </w:r>
      <w:r w:rsidR="00A652EC">
        <w:rPr>
          <w:rFonts w:ascii="Times New Roman" w:hAnsi="Times New Roman" w:cs="Times New Roman"/>
          <w:sz w:val="24"/>
          <w:szCs w:val="24"/>
        </w:rPr>
        <w:t>s</w:t>
      </w:r>
      <w:r w:rsidRPr="00321269">
        <w:rPr>
          <w:rFonts w:ascii="Times New Roman" w:hAnsi="Times New Roman" w:cs="Times New Roman"/>
          <w:sz w:val="24"/>
          <w:szCs w:val="24"/>
        </w:rPr>
        <w:t>.</w:t>
      </w:r>
    </w:p>
    <w:p w14:paraId="7974926F" w14:textId="151545AF" w:rsidR="008C2D05" w:rsidRDefault="00321269">
      <w:pPr>
        <w:spacing w:after="240"/>
        <w:ind w:firstLine="720"/>
        <w:rPr>
          <w:rFonts w:ascii="Times New Roman" w:hAnsi="Times New Roman" w:cs="Times New Roman"/>
          <w:sz w:val="24"/>
          <w:szCs w:val="24"/>
        </w:rPr>
      </w:pPr>
      <w:r w:rsidRPr="06999180">
        <w:rPr>
          <w:rFonts w:ascii="Times New Roman" w:hAnsi="Times New Roman" w:cs="Times New Roman"/>
          <w:sz w:val="24"/>
          <w:szCs w:val="24"/>
        </w:rPr>
        <w:t>(</w:t>
      </w:r>
      <w:r w:rsidR="005D0DD0" w:rsidRPr="06999180">
        <w:rPr>
          <w:rFonts w:ascii="Times New Roman" w:hAnsi="Times New Roman" w:cs="Times New Roman"/>
          <w:sz w:val="24"/>
          <w:szCs w:val="24"/>
        </w:rPr>
        <w:t>ii</w:t>
      </w:r>
      <w:r w:rsidRPr="06999180">
        <w:rPr>
          <w:rFonts w:ascii="Times New Roman" w:hAnsi="Times New Roman" w:cs="Times New Roman"/>
          <w:sz w:val="24"/>
          <w:szCs w:val="24"/>
        </w:rPr>
        <w:t xml:space="preserve">)  </w:t>
      </w:r>
      <w:r w:rsidRPr="06999180">
        <w:rPr>
          <w:rFonts w:ascii="Times New Roman" w:hAnsi="Times New Roman" w:cs="Times New Roman"/>
          <w:i/>
          <w:iCs/>
          <w:sz w:val="24"/>
          <w:szCs w:val="24"/>
        </w:rPr>
        <w:t>Competitive negotiated acquisitions.</w:t>
      </w:r>
      <w:r w:rsidRPr="06999180">
        <w:rPr>
          <w:rFonts w:ascii="Times New Roman" w:hAnsi="Times New Roman" w:cs="Times New Roman"/>
          <w:sz w:val="24"/>
          <w:szCs w:val="24"/>
        </w:rPr>
        <w:t xml:space="preserve">  For competitive negotiated acquisitions using formal source selection procedures, the </w:t>
      </w:r>
      <w:r w:rsidR="00EF1EAC">
        <w:rPr>
          <w:rFonts w:ascii="Times New Roman" w:hAnsi="Times New Roman" w:cs="Times New Roman"/>
          <w:sz w:val="24"/>
          <w:szCs w:val="24"/>
        </w:rPr>
        <w:t>contracting officer</w:t>
      </w:r>
      <w:r w:rsidR="327FB927" w:rsidRPr="06999180">
        <w:rPr>
          <w:rFonts w:ascii="Times New Roman" w:hAnsi="Times New Roman" w:cs="Times New Roman"/>
          <w:sz w:val="24"/>
          <w:szCs w:val="24"/>
        </w:rPr>
        <w:t xml:space="preserve"> </w:t>
      </w:r>
      <w:r w:rsidRPr="06999180">
        <w:rPr>
          <w:rFonts w:ascii="Times New Roman" w:hAnsi="Times New Roman" w:cs="Times New Roman"/>
          <w:sz w:val="24"/>
          <w:szCs w:val="24"/>
        </w:rPr>
        <w:t xml:space="preserve">should </w:t>
      </w:r>
      <w:r w:rsidR="6B44F643" w:rsidRPr="06999180">
        <w:rPr>
          <w:rFonts w:ascii="Times New Roman" w:hAnsi="Times New Roman" w:cs="Times New Roman"/>
          <w:sz w:val="24"/>
          <w:szCs w:val="24"/>
        </w:rPr>
        <w:t>ensure</w:t>
      </w:r>
      <w:r w:rsidRPr="06999180">
        <w:rPr>
          <w:rFonts w:ascii="Times New Roman" w:hAnsi="Times New Roman" w:cs="Times New Roman"/>
          <w:sz w:val="24"/>
          <w:szCs w:val="24"/>
        </w:rPr>
        <w:t xml:space="preserve"> the source selection plan, as well as section M of the solicitation</w:t>
      </w:r>
      <w:r w:rsidR="3220B47F" w:rsidRPr="06999180">
        <w:rPr>
          <w:rFonts w:ascii="Times New Roman" w:hAnsi="Times New Roman" w:cs="Times New Roman"/>
          <w:sz w:val="24"/>
          <w:szCs w:val="24"/>
        </w:rPr>
        <w:t xml:space="preserve"> is documented and readily available</w:t>
      </w:r>
      <w:r w:rsidRPr="06999180">
        <w:rPr>
          <w:rFonts w:ascii="Times New Roman" w:hAnsi="Times New Roman" w:cs="Times New Roman"/>
          <w:sz w:val="24"/>
          <w:szCs w:val="24"/>
        </w:rPr>
        <w:t xml:space="preserve">.  </w:t>
      </w:r>
      <w:r w:rsidR="4170B050" w:rsidRPr="06999180">
        <w:rPr>
          <w:rFonts w:ascii="Times New Roman" w:hAnsi="Times New Roman" w:cs="Times New Roman"/>
          <w:sz w:val="24"/>
          <w:szCs w:val="24"/>
        </w:rPr>
        <w:t xml:space="preserve">This should </w:t>
      </w:r>
      <w:proofErr w:type="gramStart"/>
      <w:r w:rsidR="4170B050" w:rsidRPr="06999180">
        <w:rPr>
          <w:rFonts w:ascii="Times New Roman" w:hAnsi="Times New Roman" w:cs="Times New Roman"/>
          <w:sz w:val="24"/>
          <w:szCs w:val="24"/>
        </w:rPr>
        <w:t xml:space="preserve">include </w:t>
      </w:r>
      <w:r w:rsidRPr="06999180">
        <w:rPr>
          <w:rFonts w:ascii="Times New Roman" w:hAnsi="Times New Roman" w:cs="Times New Roman"/>
          <w:sz w:val="24"/>
          <w:szCs w:val="24"/>
        </w:rPr>
        <w:t xml:space="preserve"> the</w:t>
      </w:r>
      <w:proofErr w:type="gramEnd"/>
      <w:r w:rsidRPr="06999180">
        <w:rPr>
          <w:rFonts w:ascii="Times New Roman" w:hAnsi="Times New Roman" w:cs="Times New Roman"/>
          <w:sz w:val="24"/>
          <w:szCs w:val="24"/>
        </w:rPr>
        <w:t xml:space="preserve"> evaluation criteria and the basis for award contained in the solicitation,  a summary schedule of offerors’ prices</w:t>
      </w:r>
      <w:r w:rsidR="6FEC62C8" w:rsidRPr="06999180">
        <w:rPr>
          <w:rFonts w:ascii="Times New Roman" w:hAnsi="Times New Roman" w:cs="Times New Roman"/>
          <w:sz w:val="24"/>
          <w:szCs w:val="24"/>
        </w:rPr>
        <w:t>,</w:t>
      </w:r>
      <w:r w:rsidRPr="06999180">
        <w:rPr>
          <w:rFonts w:ascii="Times New Roman" w:hAnsi="Times New Roman" w:cs="Times New Roman"/>
          <w:sz w:val="24"/>
          <w:szCs w:val="24"/>
        </w:rPr>
        <w:t xml:space="preserve"> and the technical and cost evaluations.  </w:t>
      </w:r>
      <w:r w:rsidR="20D88C61" w:rsidRPr="06999180">
        <w:rPr>
          <w:rFonts w:ascii="Times New Roman" w:hAnsi="Times New Roman" w:cs="Times New Roman"/>
          <w:sz w:val="24"/>
          <w:szCs w:val="24"/>
        </w:rPr>
        <w:t>Also, the</w:t>
      </w:r>
      <w:r w:rsidRPr="06999180">
        <w:rPr>
          <w:rFonts w:ascii="Times New Roman" w:hAnsi="Times New Roman" w:cs="Times New Roman"/>
          <w:sz w:val="24"/>
          <w:szCs w:val="24"/>
        </w:rPr>
        <w:t xml:space="preserve"> determination and supporting discussion of offerors determined to be within and outside the competitive range and a summary of the technical and cost </w:t>
      </w:r>
      <w:r w:rsidR="00652788" w:rsidRPr="06999180">
        <w:rPr>
          <w:rFonts w:ascii="Times New Roman" w:hAnsi="Times New Roman" w:cs="Times New Roman"/>
          <w:sz w:val="24"/>
          <w:szCs w:val="24"/>
        </w:rPr>
        <w:t xml:space="preserve">evaluation notices </w:t>
      </w:r>
      <w:r w:rsidR="005D6C1D" w:rsidRPr="06999180">
        <w:rPr>
          <w:rFonts w:ascii="Times New Roman" w:hAnsi="Times New Roman" w:cs="Times New Roman"/>
          <w:sz w:val="24"/>
          <w:szCs w:val="24"/>
        </w:rPr>
        <w:t xml:space="preserve">the contracting officer intends </w:t>
      </w:r>
      <w:r w:rsidRPr="06999180">
        <w:rPr>
          <w:rFonts w:ascii="Times New Roman" w:hAnsi="Times New Roman" w:cs="Times New Roman"/>
          <w:sz w:val="24"/>
          <w:szCs w:val="24"/>
        </w:rPr>
        <w:t>to discuss with offerors selected to participate in the discussions</w:t>
      </w:r>
      <w:r w:rsidR="6B77C614" w:rsidRPr="06999180">
        <w:rPr>
          <w:rFonts w:ascii="Times New Roman" w:hAnsi="Times New Roman" w:cs="Times New Roman"/>
          <w:sz w:val="24"/>
          <w:szCs w:val="24"/>
        </w:rPr>
        <w:t xml:space="preserve"> should documented and readily available to the </w:t>
      </w:r>
      <w:r w:rsidR="002D4DFA">
        <w:rPr>
          <w:rFonts w:ascii="Times New Roman" w:hAnsi="Times New Roman" w:cs="Times New Roman"/>
          <w:sz w:val="24"/>
          <w:szCs w:val="24"/>
        </w:rPr>
        <w:t>contracting officer.</w:t>
      </w:r>
    </w:p>
    <w:p w14:paraId="79749270" w14:textId="24C39AE2" w:rsidR="008446D8" w:rsidRDefault="00321269">
      <w:pPr>
        <w:spacing w:after="240"/>
        <w:rPr>
          <w:rFonts w:ascii="Times New Roman" w:hAnsi="Times New Roman" w:cs="Times New Roman"/>
          <w:sz w:val="24"/>
          <w:szCs w:val="24"/>
        </w:rPr>
      </w:pPr>
      <w:r w:rsidRPr="5F874101">
        <w:rPr>
          <w:rFonts w:ascii="Times New Roman" w:hAnsi="Times New Roman" w:cs="Times New Roman"/>
          <w:sz w:val="24"/>
          <w:szCs w:val="24"/>
        </w:rPr>
        <w:t>(</w:t>
      </w:r>
      <w:r w:rsidR="005D0DD0" w:rsidRPr="5F874101">
        <w:rPr>
          <w:rFonts w:ascii="Times New Roman" w:hAnsi="Times New Roman" w:cs="Times New Roman"/>
          <w:sz w:val="24"/>
          <w:szCs w:val="24"/>
        </w:rPr>
        <w:t>2</w:t>
      </w:r>
      <w:r w:rsidRPr="5F874101">
        <w:rPr>
          <w:rFonts w:ascii="Times New Roman" w:hAnsi="Times New Roman" w:cs="Times New Roman"/>
          <w:sz w:val="24"/>
          <w:szCs w:val="24"/>
        </w:rPr>
        <w:t xml:space="preserve">)  </w:t>
      </w:r>
      <w:r w:rsidR="005D0DD0" w:rsidRPr="5F874101">
        <w:rPr>
          <w:rFonts w:ascii="Times New Roman" w:hAnsi="Times New Roman" w:cs="Times New Roman"/>
          <w:sz w:val="24"/>
          <w:szCs w:val="24"/>
        </w:rPr>
        <w:t>When a significant disagreement as defined in</w:t>
      </w:r>
      <w:r w:rsidRPr="5F874101">
        <w:rPr>
          <w:rFonts w:ascii="Times New Roman" w:hAnsi="Times New Roman" w:cs="Times New Roman"/>
          <w:sz w:val="24"/>
          <w:szCs w:val="24"/>
        </w:rPr>
        <w:t xml:space="preserve"> </w:t>
      </w:r>
      <w:r w:rsidR="005D0DD0" w:rsidRPr="5F874101">
        <w:rPr>
          <w:rFonts w:ascii="Times New Roman" w:hAnsi="Times New Roman" w:cs="Times New Roman"/>
          <w:sz w:val="24"/>
          <w:szCs w:val="24"/>
        </w:rPr>
        <w:t>DFARS</w:t>
      </w:r>
      <w:r w:rsidRPr="5F874101">
        <w:rPr>
          <w:rFonts w:ascii="Times New Roman" w:hAnsi="Times New Roman" w:cs="Times New Roman"/>
          <w:sz w:val="24"/>
          <w:szCs w:val="24"/>
        </w:rPr>
        <w:t xml:space="preserve"> PGI 215.406-1(b)(i)</w:t>
      </w:r>
      <w:r w:rsidR="005D0DD0" w:rsidRPr="5F874101">
        <w:rPr>
          <w:rFonts w:ascii="Times New Roman" w:hAnsi="Times New Roman" w:cs="Times New Roman"/>
          <w:sz w:val="24"/>
          <w:szCs w:val="24"/>
        </w:rPr>
        <w:t xml:space="preserve"> exists between the contracting officer and</w:t>
      </w:r>
      <w:r w:rsidRPr="5F874101">
        <w:rPr>
          <w:rFonts w:ascii="Times New Roman" w:hAnsi="Times New Roman" w:cs="Times New Roman"/>
          <w:sz w:val="24"/>
          <w:szCs w:val="24"/>
        </w:rPr>
        <w:t xml:space="preserve"> the Defense Contract Audit Agency (DCAA)</w:t>
      </w:r>
      <w:r w:rsidR="005D0DD0" w:rsidRPr="5F874101">
        <w:rPr>
          <w:rFonts w:ascii="Times New Roman" w:hAnsi="Times New Roman" w:cs="Times New Roman"/>
          <w:sz w:val="24"/>
          <w:szCs w:val="24"/>
        </w:rPr>
        <w:t xml:space="preserve"> auditor, and the auditor</w:t>
      </w:r>
      <w:r w:rsidRPr="5F874101">
        <w:rPr>
          <w:rFonts w:ascii="Times New Roman" w:hAnsi="Times New Roman" w:cs="Times New Roman"/>
          <w:sz w:val="24"/>
          <w:szCs w:val="24"/>
        </w:rPr>
        <w:t xml:space="preserve"> request</w:t>
      </w:r>
      <w:r w:rsidR="005D0DD0" w:rsidRPr="5F874101">
        <w:rPr>
          <w:rFonts w:ascii="Times New Roman" w:hAnsi="Times New Roman" w:cs="Times New Roman"/>
          <w:sz w:val="24"/>
          <w:szCs w:val="24"/>
        </w:rPr>
        <w:t>s</w:t>
      </w:r>
      <w:r w:rsidRPr="5F874101">
        <w:rPr>
          <w:rFonts w:ascii="Times New Roman" w:hAnsi="Times New Roman" w:cs="Times New Roman"/>
          <w:sz w:val="24"/>
          <w:szCs w:val="24"/>
        </w:rPr>
        <w:t xml:space="preserve"> a higher-level review of the contracting officer’s decision, t</w:t>
      </w:r>
      <w:r w:rsidR="005D6C1D" w:rsidRPr="5F874101">
        <w:rPr>
          <w:rFonts w:ascii="Times New Roman" w:hAnsi="Times New Roman" w:cs="Times New Roman"/>
          <w:sz w:val="24"/>
          <w:szCs w:val="24"/>
        </w:rPr>
        <w:t>h</w:t>
      </w:r>
      <w:r w:rsidRPr="5F874101">
        <w:rPr>
          <w:rFonts w:ascii="Times New Roman" w:hAnsi="Times New Roman" w:cs="Times New Roman"/>
          <w:sz w:val="24"/>
          <w:szCs w:val="24"/>
        </w:rPr>
        <w:t xml:space="preserve">e contracting officer will advise his/her management and provide the name, </w:t>
      </w:r>
      <w:proofErr w:type="gramStart"/>
      <w:r w:rsidRPr="5F874101">
        <w:rPr>
          <w:rFonts w:ascii="Times New Roman" w:hAnsi="Times New Roman" w:cs="Times New Roman"/>
          <w:sz w:val="24"/>
          <w:szCs w:val="24"/>
        </w:rPr>
        <w:t>title</w:t>
      </w:r>
      <w:proofErr w:type="gramEnd"/>
      <w:r w:rsidRPr="5F874101">
        <w:rPr>
          <w:rFonts w:ascii="Times New Roman" w:hAnsi="Times New Roman" w:cs="Times New Roman"/>
          <w:sz w:val="24"/>
          <w:szCs w:val="24"/>
        </w:rPr>
        <w:t xml:space="preserve"> and telephone number of the higher-level review authority to the DCAA auditor.  The initial higher-level review authority is the </w:t>
      </w:r>
      <w:r w:rsidR="0030221A" w:rsidRPr="5F874101">
        <w:rPr>
          <w:rFonts w:ascii="Times New Roman" w:hAnsi="Times New Roman" w:cs="Times New Roman"/>
          <w:sz w:val="24"/>
          <w:szCs w:val="24"/>
        </w:rPr>
        <w:t>chief of the contracting office</w:t>
      </w:r>
      <w:r w:rsidR="006705D4" w:rsidRPr="5F874101">
        <w:rPr>
          <w:rFonts w:ascii="Times New Roman" w:hAnsi="Times New Roman" w:cs="Times New Roman"/>
          <w:sz w:val="24"/>
          <w:szCs w:val="24"/>
        </w:rPr>
        <w:t xml:space="preserve"> or </w:t>
      </w:r>
      <w:r w:rsidR="0030221A" w:rsidRPr="5F874101">
        <w:rPr>
          <w:rFonts w:ascii="Times New Roman" w:hAnsi="Times New Roman" w:cs="Times New Roman"/>
          <w:sz w:val="24"/>
          <w:szCs w:val="24"/>
        </w:rPr>
        <w:t>d</w:t>
      </w:r>
      <w:r w:rsidR="006705D4" w:rsidRPr="5F874101">
        <w:rPr>
          <w:rFonts w:ascii="Times New Roman" w:hAnsi="Times New Roman" w:cs="Times New Roman"/>
          <w:sz w:val="24"/>
          <w:szCs w:val="24"/>
        </w:rPr>
        <w:t>istrict/</w:t>
      </w:r>
      <w:r w:rsidR="0030221A" w:rsidRPr="5F874101">
        <w:rPr>
          <w:rFonts w:ascii="Times New Roman" w:hAnsi="Times New Roman" w:cs="Times New Roman"/>
          <w:sz w:val="24"/>
          <w:szCs w:val="24"/>
        </w:rPr>
        <w:t>c</w:t>
      </w:r>
      <w:r w:rsidR="006705D4" w:rsidRPr="5F874101">
        <w:rPr>
          <w:rFonts w:ascii="Times New Roman" w:hAnsi="Times New Roman" w:cs="Times New Roman"/>
          <w:sz w:val="24"/>
          <w:szCs w:val="24"/>
        </w:rPr>
        <w:t xml:space="preserve">enter </w:t>
      </w:r>
      <w:r w:rsidR="0030221A" w:rsidRPr="5F874101">
        <w:rPr>
          <w:rFonts w:ascii="Times New Roman" w:hAnsi="Times New Roman" w:cs="Times New Roman"/>
          <w:sz w:val="24"/>
          <w:szCs w:val="24"/>
        </w:rPr>
        <w:t>c</w:t>
      </w:r>
      <w:r w:rsidR="006705D4" w:rsidRPr="5F874101">
        <w:rPr>
          <w:rFonts w:ascii="Times New Roman" w:hAnsi="Times New Roman" w:cs="Times New Roman"/>
          <w:sz w:val="24"/>
          <w:szCs w:val="24"/>
        </w:rPr>
        <w:t xml:space="preserve">ontracting </w:t>
      </w:r>
      <w:r w:rsidR="0030221A" w:rsidRPr="5F874101">
        <w:rPr>
          <w:rFonts w:ascii="Times New Roman" w:hAnsi="Times New Roman" w:cs="Times New Roman"/>
          <w:sz w:val="24"/>
          <w:szCs w:val="24"/>
        </w:rPr>
        <w:t>c</w:t>
      </w:r>
      <w:r w:rsidR="006705D4" w:rsidRPr="5F874101">
        <w:rPr>
          <w:rFonts w:ascii="Times New Roman" w:hAnsi="Times New Roman" w:cs="Times New Roman"/>
          <w:sz w:val="24"/>
          <w:szCs w:val="24"/>
        </w:rPr>
        <w:t>hief in the United States Army Corps of Engineers</w:t>
      </w:r>
      <w:r w:rsidRPr="5F874101">
        <w:rPr>
          <w:rFonts w:ascii="Times New Roman" w:hAnsi="Times New Roman" w:cs="Times New Roman"/>
          <w:sz w:val="24"/>
          <w:szCs w:val="24"/>
        </w:rPr>
        <w:t xml:space="preserve">.  If the significant disagreement still exists after discussions with the </w:t>
      </w:r>
      <w:r w:rsidR="001F1077" w:rsidRPr="5F874101">
        <w:rPr>
          <w:rFonts w:ascii="Times New Roman" w:hAnsi="Times New Roman" w:cs="Times New Roman"/>
          <w:sz w:val="24"/>
          <w:szCs w:val="24"/>
        </w:rPr>
        <w:t>chief of the contracting office</w:t>
      </w:r>
      <w:r w:rsidRPr="5F874101">
        <w:rPr>
          <w:rFonts w:ascii="Times New Roman" w:hAnsi="Times New Roman" w:cs="Times New Roman"/>
          <w:sz w:val="24"/>
          <w:szCs w:val="24"/>
        </w:rPr>
        <w:t xml:space="preserve">, the matter is elevated to the </w:t>
      </w:r>
      <w:r w:rsidR="00A70D1E" w:rsidRPr="5F874101">
        <w:rPr>
          <w:rFonts w:ascii="Times New Roman" w:hAnsi="Times New Roman" w:cs="Times New Roman"/>
          <w:sz w:val="24"/>
          <w:szCs w:val="24"/>
        </w:rPr>
        <w:t xml:space="preserve">SCO </w:t>
      </w:r>
      <w:r w:rsidRPr="5F874101">
        <w:rPr>
          <w:rFonts w:ascii="Times New Roman" w:hAnsi="Times New Roman" w:cs="Times New Roman"/>
          <w:sz w:val="24"/>
          <w:szCs w:val="24"/>
        </w:rPr>
        <w:t xml:space="preserve">for resolution.  </w:t>
      </w:r>
      <w:r w:rsidR="005D6C1D" w:rsidRPr="5F874101">
        <w:rPr>
          <w:rFonts w:ascii="Times New Roman" w:hAnsi="Times New Roman" w:cs="Times New Roman"/>
          <w:sz w:val="24"/>
          <w:szCs w:val="24"/>
        </w:rPr>
        <w:t xml:space="preserve">If </w:t>
      </w:r>
      <w:r w:rsidR="00D560F6" w:rsidRPr="5F874101">
        <w:rPr>
          <w:rFonts w:ascii="Times New Roman" w:hAnsi="Times New Roman" w:cs="Times New Roman"/>
          <w:sz w:val="24"/>
          <w:szCs w:val="24"/>
        </w:rPr>
        <w:t>s/he</w:t>
      </w:r>
      <w:r w:rsidR="005D6C1D" w:rsidRPr="5F874101">
        <w:rPr>
          <w:rFonts w:ascii="Times New Roman" w:hAnsi="Times New Roman" w:cs="Times New Roman"/>
          <w:sz w:val="24"/>
          <w:szCs w:val="24"/>
        </w:rPr>
        <w:t xml:space="preserve"> is unable to resolve the </w:t>
      </w:r>
      <w:r w:rsidRPr="5F874101">
        <w:rPr>
          <w:rFonts w:ascii="Times New Roman" w:hAnsi="Times New Roman" w:cs="Times New Roman"/>
          <w:sz w:val="24"/>
          <w:szCs w:val="24"/>
        </w:rPr>
        <w:t xml:space="preserve">disagreement, the </w:t>
      </w:r>
      <w:r w:rsidR="005D6C1D" w:rsidRPr="5F874101">
        <w:rPr>
          <w:rFonts w:ascii="Times New Roman" w:hAnsi="Times New Roman" w:cs="Times New Roman"/>
          <w:sz w:val="24"/>
          <w:szCs w:val="24"/>
        </w:rPr>
        <w:t>HCA</w:t>
      </w:r>
      <w:r w:rsidRPr="5F874101">
        <w:rPr>
          <w:rFonts w:ascii="Times New Roman" w:hAnsi="Times New Roman" w:cs="Times New Roman"/>
          <w:sz w:val="24"/>
          <w:szCs w:val="24"/>
        </w:rPr>
        <w:t xml:space="preserve"> </w:t>
      </w:r>
      <w:r w:rsidR="005D6C1D" w:rsidRPr="5F874101">
        <w:rPr>
          <w:rFonts w:ascii="Times New Roman" w:hAnsi="Times New Roman" w:cs="Times New Roman"/>
          <w:sz w:val="24"/>
          <w:szCs w:val="24"/>
        </w:rPr>
        <w:t>will attempt to resolve the disagreement</w:t>
      </w:r>
      <w:r w:rsidRPr="5F874101">
        <w:rPr>
          <w:rFonts w:ascii="Times New Roman" w:hAnsi="Times New Roman" w:cs="Times New Roman"/>
          <w:sz w:val="24"/>
          <w:szCs w:val="24"/>
        </w:rPr>
        <w:t xml:space="preserve">.  The </w:t>
      </w:r>
      <w:r w:rsidR="00F131AE" w:rsidRPr="5F874101">
        <w:rPr>
          <w:rFonts w:ascii="Times New Roman" w:hAnsi="Times New Roman" w:cs="Times New Roman"/>
          <w:sz w:val="24"/>
          <w:szCs w:val="24"/>
        </w:rPr>
        <w:t xml:space="preserve">HCA will notify the </w:t>
      </w:r>
      <w:r w:rsidR="005D6C1D" w:rsidRPr="5F874101">
        <w:rPr>
          <w:rFonts w:ascii="Times New Roman" w:hAnsi="Times New Roman" w:cs="Times New Roman"/>
          <w:sz w:val="24"/>
          <w:szCs w:val="24"/>
        </w:rPr>
        <w:t>DASA(P)</w:t>
      </w:r>
      <w:r w:rsidRPr="5F874101">
        <w:rPr>
          <w:rFonts w:ascii="Times New Roman" w:hAnsi="Times New Roman" w:cs="Times New Roman"/>
          <w:sz w:val="24"/>
          <w:szCs w:val="24"/>
        </w:rPr>
        <w:t xml:space="preserve"> if DCAA elevates the significant disagreement to the Director, DP</w:t>
      </w:r>
      <w:r w:rsidR="0AB1BE3D" w:rsidRPr="5F874101">
        <w:rPr>
          <w:rFonts w:ascii="Times New Roman" w:hAnsi="Times New Roman" w:cs="Times New Roman"/>
          <w:sz w:val="24"/>
          <w:szCs w:val="24"/>
        </w:rPr>
        <w:t>C</w:t>
      </w:r>
      <w:r w:rsidRPr="5F874101">
        <w:rPr>
          <w:rFonts w:ascii="Times New Roman" w:hAnsi="Times New Roman" w:cs="Times New Roman"/>
          <w:sz w:val="24"/>
          <w:szCs w:val="24"/>
        </w:rPr>
        <w:t>.  The contracting officer shall document the disposition of the higher-level review(s) in a memorandum for the contract file.</w:t>
      </w:r>
    </w:p>
    <w:p w14:paraId="79749271" w14:textId="77777777" w:rsidR="008446D8" w:rsidRDefault="00321269" w:rsidP="009A0B79">
      <w:pPr>
        <w:pStyle w:val="Heading4"/>
      </w:pPr>
      <w:bookmarkStart w:id="103" w:name="_Toc514056316"/>
      <w:bookmarkStart w:id="104" w:name="_Toc1024346"/>
      <w:bookmarkStart w:id="105" w:name="_Toc77076569"/>
      <w:bookmarkStart w:id="106" w:name="_Toc77076640"/>
      <w:r w:rsidRPr="00321269">
        <w:t>5115.406-</w:t>
      </w:r>
      <w:proofErr w:type="gramStart"/>
      <w:r w:rsidRPr="00321269">
        <w:t>3  Documenting</w:t>
      </w:r>
      <w:proofErr w:type="gramEnd"/>
      <w:r w:rsidRPr="00321269">
        <w:t xml:space="preserve"> the negotiation.</w:t>
      </w:r>
      <w:bookmarkEnd w:id="103"/>
      <w:bookmarkEnd w:id="104"/>
      <w:bookmarkEnd w:id="105"/>
      <w:bookmarkEnd w:id="106"/>
    </w:p>
    <w:p w14:paraId="1C91FF13" w14:textId="77777777" w:rsidR="003C38B9" w:rsidRDefault="008B13DC" w:rsidP="008B13DC">
      <w:pPr>
        <w:tabs>
          <w:tab w:val="left" w:pos="360"/>
        </w:tabs>
        <w:spacing w:after="250" w:line="267" w:lineRule="auto"/>
        <w:rPr>
          <w:rFonts w:ascii="Times New Roman" w:hAnsi="Times New Roman" w:cs="Times New Roman"/>
          <w:sz w:val="24"/>
          <w:szCs w:val="24"/>
        </w:rPr>
      </w:pPr>
      <w:r>
        <w:rPr>
          <w:rFonts w:ascii="Times New Roman" w:hAnsi="Times New Roman" w:cs="Times New Roman"/>
          <w:sz w:val="24"/>
          <w:szCs w:val="24"/>
        </w:rPr>
        <w:t xml:space="preserve">(a) </w:t>
      </w:r>
      <w:r w:rsidR="00321269" w:rsidRPr="008B13DC">
        <w:rPr>
          <w:rFonts w:ascii="Times New Roman" w:hAnsi="Times New Roman" w:cs="Times New Roman"/>
          <w:sz w:val="24"/>
          <w:szCs w:val="24"/>
        </w:rPr>
        <w:t xml:space="preserve"> </w:t>
      </w:r>
      <w:r w:rsidRPr="008B13DC">
        <w:rPr>
          <w:rFonts w:ascii="Times New Roman" w:hAnsi="Times New Roman" w:cs="Times New Roman"/>
          <w:sz w:val="24"/>
          <w:szCs w:val="24"/>
        </w:rPr>
        <w:t xml:space="preserve">Contracting officers must document within the price negotiation memorandum the results of the negotiation in sufficient detail to clearly establish all significant aspects of the contract action.  </w:t>
      </w:r>
      <w:r w:rsidRPr="008B13DC">
        <w:rPr>
          <w:rFonts w:ascii="Times New Roman" w:hAnsi="Times New Roman" w:cs="Times New Roman"/>
          <w:spacing w:val="2"/>
          <w:sz w:val="24"/>
          <w:szCs w:val="24"/>
        </w:rPr>
        <w:t xml:space="preserve">When utilizing a consolidated POM/PNM, </w:t>
      </w:r>
      <w:r w:rsidRPr="008B13DC">
        <w:rPr>
          <w:rFonts w:ascii="Times New Roman" w:hAnsi="Times New Roman" w:cs="Times New Roman"/>
          <w:sz w:val="24"/>
          <w:szCs w:val="24"/>
        </w:rPr>
        <w:t xml:space="preserve">the contracting officer </w:t>
      </w:r>
      <w:r w:rsidRPr="008B13DC">
        <w:rPr>
          <w:rFonts w:ascii="Times New Roman" w:hAnsi="Times New Roman" w:cs="Times New Roman"/>
          <w:spacing w:val="1"/>
          <w:sz w:val="24"/>
          <w:szCs w:val="24"/>
        </w:rPr>
        <w:t xml:space="preserve">must ensure the POM/PNM contains all required content for both documents, in accordance with FAR 15.406 and DFARS PGI 205.406, and is stated </w:t>
      </w:r>
      <w:r w:rsidRPr="008B13DC">
        <w:rPr>
          <w:rFonts w:ascii="Times New Roman" w:hAnsi="Times New Roman" w:cs="Times New Roman"/>
          <w:sz w:val="24"/>
          <w:szCs w:val="24"/>
        </w:rPr>
        <w:t xml:space="preserve">in sufficient detail to reconstruct actions and decisions and to support the reasonableness of the final price. </w:t>
      </w:r>
    </w:p>
    <w:p w14:paraId="79749272" w14:textId="359AF7F6" w:rsidR="008446D8" w:rsidRDefault="008B13DC" w:rsidP="008B13DC">
      <w:pPr>
        <w:tabs>
          <w:tab w:val="left" w:pos="360"/>
        </w:tabs>
        <w:spacing w:after="250" w:line="267" w:lineRule="auto"/>
        <w:rPr>
          <w:rFonts w:ascii="Times New Roman" w:hAnsi="Times New Roman" w:cs="Times New Roman"/>
          <w:sz w:val="24"/>
          <w:szCs w:val="24"/>
        </w:rPr>
      </w:pPr>
      <w:r w:rsidRPr="008B13DC">
        <w:rPr>
          <w:rFonts w:ascii="Times New Roman" w:hAnsi="Times New Roman" w:cs="Times New Roman"/>
          <w:sz w:val="24"/>
          <w:szCs w:val="24"/>
        </w:rPr>
        <w:t xml:space="preserve">(b) </w:t>
      </w:r>
      <w:r>
        <w:rPr>
          <w:rFonts w:ascii="Times New Roman" w:hAnsi="Times New Roman" w:cs="Times New Roman"/>
          <w:sz w:val="24"/>
          <w:szCs w:val="24"/>
        </w:rPr>
        <w:t xml:space="preserve"> </w:t>
      </w:r>
      <w:r w:rsidRPr="008B13DC">
        <w:rPr>
          <w:rFonts w:ascii="Times New Roman" w:hAnsi="Times New Roman" w:cs="Times New Roman"/>
          <w:sz w:val="24"/>
          <w:szCs w:val="24"/>
        </w:rPr>
        <w:t xml:space="preserve">If the final negotiated price is within a range specifically approved as the </w:t>
      </w:r>
      <w:proofErr w:type="spellStart"/>
      <w:r w:rsidRPr="008B13DC">
        <w:rPr>
          <w:rFonts w:ascii="Times New Roman" w:hAnsi="Times New Roman" w:cs="Times New Roman"/>
          <w:sz w:val="24"/>
          <w:szCs w:val="24"/>
        </w:rPr>
        <w:t>prenegotiation</w:t>
      </w:r>
      <w:proofErr w:type="spellEnd"/>
      <w:r w:rsidRPr="008B13DC">
        <w:rPr>
          <w:rFonts w:ascii="Times New Roman" w:hAnsi="Times New Roman" w:cs="Times New Roman"/>
          <w:sz w:val="24"/>
          <w:szCs w:val="24"/>
        </w:rPr>
        <w:t xml:space="preserve"> objective, and if negotiations did not present information that calls into question the reasonableness of the </w:t>
      </w:r>
      <w:proofErr w:type="gramStart"/>
      <w:r w:rsidRPr="008B13DC">
        <w:rPr>
          <w:rFonts w:ascii="Times New Roman" w:hAnsi="Times New Roman" w:cs="Times New Roman"/>
          <w:sz w:val="24"/>
          <w:szCs w:val="24"/>
        </w:rPr>
        <w:t>previously-approved</w:t>
      </w:r>
      <w:proofErr w:type="gramEnd"/>
      <w:r w:rsidRPr="008B13DC">
        <w:rPr>
          <w:rFonts w:ascii="Times New Roman" w:hAnsi="Times New Roman" w:cs="Times New Roman"/>
          <w:sz w:val="24"/>
          <w:szCs w:val="24"/>
        </w:rPr>
        <w:t xml:space="preserve"> price range, the written approval obtained under 5115.406-1(1) may also serve as the approval for the consolidated POM/PNM.  The approved POM/PNM may be used in determining the negotiated price to be fair and reasonable.  Notwithstanding this subsection, the contracting officer still must obtain all other required pre-award approvals.   </w:t>
      </w:r>
    </w:p>
    <w:p w14:paraId="15275ECD" w14:textId="11232A36" w:rsidR="007B73F7" w:rsidRPr="008B13DC" w:rsidRDefault="007B73F7" w:rsidP="007B73F7">
      <w:pPr>
        <w:rPr>
          <w:rFonts w:ascii="Times New Roman" w:hAnsi="Times New Roman" w:cs="Times New Roman"/>
          <w:sz w:val="24"/>
          <w:szCs w:val="24"/>
        </w:rPr>
      </w:pPr>
      <w:r w:rsidRPr="007B73F7">
        <w:rPr>
          <w:rFonts w:ascii="Times New Roman" w:hAnsi="Times New Roman" w:cs="Times New Roman"/>
          <w:sz w:val="24"/>
          <w:szCs w:val="24"/>
        </w:rPr>
        <w:t xml:space="preserve">For guidance on make-or-buy analysis for Army programs of record see </w:t>
      </w:r>
      <w:hyperlink r:id="rId22" w:history="1">
        <w:r w:rsidRPr="00AC1907">
          <w:rPr>
            <w:rStyle w:val="Hyperlink"/>
            <w:rFonts w:ascii="Times New Roman" w:hAnsi="Times New Roman" w:cs="Times New Roman"/>
            <w:sz w:val="24"/>
            <w:szCs w:val="24"/>
          </w:rPr>
          <w:t>AFARS PGI 5115.407-2.</w:t>
        </w:r>
      </w:hyperlink>
    </w:p>
    <w:p w14:paraId="14E5D417" w14:textId="490445A6" w:rsidR="006F1D5E" w:rsidRDefault="006F1D5E" w:rsidP="009A0B79">
      <w:pPr>
        <w:pStyle w:val="Heading4"/>
      </w:pPr>
      <w:bookmarkStart w:id="107" w:name="_Toc514056317"/>
      <w:bookmarkStart w:id="108" w:name="_Toc1024347"/>
      <w:bookmarkStart w:id="109" w:name="_Toc77076570"/>
      <w:bookmarkStart w:id="110" w:name="_Toc77076641"/>
      <w:r>
        <w:t>5115.407-</w:t>
      </w:r>
      <w:proofErr w:type="gramStart"/>
      <w:r>
        <w:t>3  Forward</w:t>
      </w:r>
      <w:proofErr w:type="gramEnd"/>
      <w:r>
        <w:t xml:space="preserve"> pricing rate agreements.</w:t>
      </w:r>
      <w:bookmarkEnd w:id="107"/>
      <w:bookmarkEnd w:id="108"/>
      <w:bookmarkEnd w:id="109"/>
      <w:bookmarkEnd w:id="110"/>
    </w:p>
    <w:p w14:paraId="50062EED" w14:textId="3544C970" w:rsidR="006F1D5E" w:rsidRPr="006F1D5E" w:rsidRDefault="006F1D5E" w:rsidP="007329F3">
      <w:pPr>
        <w:spacing w:after="240"/>
        <w:rPr>
          <w:rFonts w:ascii="Times New Roman" w:hAnsi="Times New Roman" w:cs="Times New Roman"/>
          <w:sz w:val="24"/>
          <w:szCs w:val="24"/>
        </w:rPr>
      </w:pPr>
      <w:r w:rsidRPr="006F1D5E">
        <w:rPr>
          <w:rFonts w:ascii="Times New Roman" w:hAnsi="Times New Roman" w:cs="Times New Roman"/>
          <w:sz w:val="24"/>
          <w:szCs w:val="24"/>
        </w:rPr>
        <w:t>(b)(i</w:t>
      </w:r>
      <w:proofErr w:type="gramStart"/>
      <w:r w:rsidRPr="006F1D5E">
        <w:rPr>
          <w:rFonts w:ascii="Times New Roman" w:hAnsi="Times New Roman" w:cs="Times New Roman"/>
          <w:sz w:val="24"/>
          <w:szCs w:val="24"/>
        </w:rPr>
        <w:t xml:space="preserve">) </w:t>
      </w:r>
      <w:r>
        <w:rPr>
          <w:rFonts w:ascii="Times New Roman" w:hAnsi="Times New Roman" w:cs="Times New Roman"/>
          <w:sz w:val="24"/>
          <w:szCs w:val="24"/>
        </w:rPr>
        <w:t xml:space="preserve"> </w:t>
      </w:r>
      <w:r w:rsidR="00531722">
        <w:rPr>
          <w:rFonts w:ascii="Times New Roman" w:hAnsi="Times New Roman" w:cs="Times New Roman"/>
          <w:sz w:val="24"/>
          <w:szCs w:val="24"/>
        </w:rPr>
        <w:t>The</w:t>
      </w:r>
      <w:proofErr w:type="gramEnd"/>
      <w:r w:rsidR="00531722">
        <w:rPr>
          <w:rFonts w:ascii="Times New Roman" w:hAnsi="Times New Roman" w:cs="Times New Roman"/>
          <w:sz w:val="24"/>
          <w:szCs w:val="24"/>
        </w:rPr>
        <w:t xml:space="preserve"> head of the contracting activity may waive rates as described in DFARS 215.407-3(b)(i).  </w:t>
      </w:r>
      <w:r>
        <w:rPr>
          <w:rFonts w:ascii="Times New Roman" w:hAnsi="Times New Roman" w:cs="Times New Roman"/>
          <w:sz w:val="24"/>
          <w:szCs w:val="24"/>
        </w:rPr>
        <w:t xml:space="preserve">See </w:t>
      </w:r>
      <w:hyperlink r:id="rId23" w:history="1">
        <w:r w:rsidRPr="006A2454">
          <w:rPr>
            <w:rStyle w:val="Hyperlink"/>
            <w:rFonts w:ascii="Times New Roman" w:hAnsi="Times New Roman" w:cs="Times New Roman"/>
            <w:sz w:val="24"/>
            <w:szCs w:val="24"/>
          </w:rPr>
          <w:t>Appendix GG</w:t>
        </w:r>
      </w:hyperlink>
      <w:r>
        <w:rPr>
          <w:rFonts w:ascii="Times New Roman" w:hAnsi="Times New Roman" w:cs="Times New Roman"/>
          <w:sz w:val="24"/>
          <w:szCs w:val="24"/>
        </w:rPr>
        <w:t xml:space="preserve"> for further delegation.</w:t>
      </w:r>
    </w:p>
    <w:p w14:paraId="79749273" w14:textId="77777777" w:rsidR="008446D8" w:rsidRPr="007329F3" w:rsidRDefault="00321269" w:rsidP="009A0B79">
      <w:pPr>
        <w:pStyle w:val="Heading4"/>
      </w:pPr>
      <w:bookmarkStart w:id="111" w:name="_Toc514056318"/>
      <w:bookmarkStart w:id="112" w:name="_Toc1024348"/>
      <w:bookmarkStart w:id="113" w:name="_Toc77076571"/>
      <w:bookmarkStart w:id="114" w:name="_Toc77076642"/>
      <w:r w:rsidRPr="007329F3">
        <w:t>5115.407-</w:t>
      </w:r>
      <w:proofErr w:type="gramStart"/>
      <w:r w:rsidRPr="007329F3">
        <w:t>4  Should</w:t>
      </w:r>
      <w:proofErr w:type="gramEnd"/>
      <w:r w:rsidRPr="007329F3">
        <w:t>-cost review.</w:t>
      </w:r>
      <w:bookmarkEnd w:id="111"/>
      <w:bookmarkEnd w:id="112"/>
      <w:bookmarkEnd w:id="113"/>
      <w:bookmarkEnd w:id="114"/>
    </w:p>
    <w:p w14:paraId="79749274" w14:textId="77777777"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645D6">
        <w:rPr>
          <w:rFonts w:ascii="Times New Roman" w:hAnsi="Times New Roman" w:cs="Times New Roman"/>
          <w:i/>
          <w:sz w:val="24"/>
          <w:szCs w:val="24"/>
        </w:rPr>
        <w:t>(b)</w:t>
      </w:r>
      <w:r w:rsidRPr="00321269">
        <w:rPr>
          <w:rFonts w:ascii="Times New Roman" w:hAnsi="Times New Roman" w:cs="Times New Roman"/>
          <w:sz w:val="24"/>
          <w:szCs w:val="24"/>
        </w:rPr>
        <w:t xml:space="preserve">  </w:t>
      </w:r>
      <w:r w:rsidRPr="00321269">
        <w:rPr>
          <w:rFonts w:ascii="Times New Roman" w:hAnsi="Times New Roman" w:cs="Times New Roman"/>
          <w:bCs/>
          <w:i/>
          <w:sz w:val="24"/>
          <w:szCs w:val="24"/>
        </w:rPr>
        <w:t>Program should-cost review</w:t>
      </w:r>
      <w:r w:rsidRPr="00321269">
        <w:rPr>
          <w:rFonts w:ascii="Times New Roman" w:hAnsi="Times New Roman" w:cs="Times New Roman"/>
          <w:i/>
          <w:sz w:val="24"/>
          <w:szCs w:val="24"/>
        </w:rPr>
        <w:t>.</w:t>
      </w:r>
    </w:p>
    <w:p w14:paraId="79749275" w14:textId="45178ACC" w:rsidR="008446D8" w:rsidRDefault="00321269" w:rsidP="009428E2">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321269">
        <w:rPr>
          <w:rFonts w:ascii="Times New Roman" w:hAnsi="Times New Roman" w:cs="Times New Roman"/>
          <w:sz w:val="24"/>
          <w:szCs w:val="24"/>
        </w:rPr>
        <w:t xml:space="preserve">(4)  In coordination with the </w:t>
      </w:r>
      <w:r w:rsidR="00B81A4D" w:rsidRPr="001240C2">
        <w:rPr>
          <w:rFonts w:ascii="Times New Roman" w:hAnsi="Times New Roman" w:cs="Times New Roman"/>
          <w:sz w:val="24"/>
          <w:szCs w:val="24"/>
        </w:rPr>
        <w:t>program manager</w:t>
      </w:r>
      <w:r w:rsidRPr="00321269">
        <w:rPr>
          <w:rFonts w:ascii="Times New Roman" w:hAnsi="Times New Roman" w:cs="Times New Roman"/>
          <w:sz w:val="24"/>
          <w:szCs w:val="24"/>
        </w:rPr>
        <w:t xml:space="preserve"> or other customer, the </w:t>
      </w:r>
      <w:r w:rsidR="00A70D1E">
        <w:rPr>
          <w:rFonts w:ascii="Times New Roman" w:hAnsi="Times New Roman" w:cs="Times New Roman"/>
          <w:sz w:val="24"/>
          <w:szCs w:val="24"/>
        </w:rPr>
        <w:t>SCO</w:t>
      </w:r>
      <w:r w:rsidR="00DD3117" w:rsidRPr="00321269">
        <w:rPr>
          <w:rFonts w:ascii="Times New Roman" w:hAnsi="Times New Roman" w:cs="Times New Roman"/>
          <w:sz w:val="24"/>
          <w:szCs w:val="24"/>
        </w:rPr>
        <w:t xml:space="preserve"> </w:t>
      </w:r>
      <w:r w:rsidRPr="00321269">
        <w:rPr>
          <w:rFonts w:ascii="Times New Roman" w:hAnsi="Times New Roman" w:cs="Times New Roman"/>
          <w:sz w:val="24"/>
          <w:szCs w:val="24"/>
        </w:rPr>
        <w:t>must establish the requirements and format for the program should-cost team report.</w:t>
      </w:r>
    </w:p>
    <w:p w14:paraId="418C6A64" w14:textId="42535BF5" w:rsidR="00F64773" w:rsidRDefault="00F64773" w:rsidP="00F64773">
      <w:pPr>
        <w:pStyle w:val="ind8"/>
        <w:tabs>
          <w:tab w:val="clear" w:pos="1728"/>
          <w:tab w:val="clear" w:pos="2304"/>
          <w:tab w:val="clear" w:pos="2880"/>
          <w:tab w:val="clear" w:pos="3456"/>
        </w:tabs>
        <w:spacing w:after="240"/>
        <w:ind w:left="0"/>
        <w:rPr>
          <w:rFonts w:ascii="Times New Roman" w:hAnsi="Times New Roman" w:cs="Times New Roman"/>
          <w:i/>
          <w:sz w:val="24"/>
          <w:szCs w:val="24"/>
        </w:rPr>
      </w:pPr>
      <w:r w:rsidRPr="00F64773">
        <w:rPr>
          <w:rFonts w:ascii="Times New Roman" w:hAnsi="Times New Roman" w:cs="Times New Roman"/>
          <w:i/>
          <w:sz w:val="24"/>
          <w:szCs w:val="24"/>
        </w:rPr>
        <w:t>(c)  Overhead should-cost review.</w:t>
      </w:r>
    </w:p>
    <w:p w14:paraId="78F081D2" w14:textId="457BD5B1" w:rsidR="009022EC" w:rsidRPr="00AE3F6A" w:rsidRDefault="00F64773" w:rsidP="006D6CEC">
      <w:pPr>
        <w:ind w:firstLine="720"/>
        <w:rPr>
          <w:rFonts w:ascii="Times New Roman" w:hAnsi="Times New Roman" w:cs="Times New Roman"/>
          <w:b/>
          <w:sz w:val="24"/>
          <w:szCs w:val="24"/>
        </w:rPr>
      </w:pPr>
      <w:r w:rsidRPr="00AE3F6A">
        <w:rPr>
          <w:rFonts w:ascii="Times New Roman" w:hAnsi="Times New Roman" w:cs="Times New Roman"/>
          <w:sz w:val="24"/>
          <w:szCs w:val="24"/>
        </w:rPr>
        <w:t>(2)(</w:t>
      </w:r>
      <w:proofErr w:type="gramStart"/>
      <w:r w:rsidRPr="00AE3F6A">
        <w:rPr>
          <w:rFonts w:ascii="Times New Roman" w:hAnsi="Times New Roman" w:cs="Times New Roman"/>
          <w:sz w:val="24"/>
          <w:szCs w:val="24"/>
        </w:rPr>
        <w:t xml:space="preserve">B)  </w:t>
      </w:r>
      <w:r w:rsidR="00531722" w:rsidRPr="00AE3F6A">
        <w:rPr>
          <w:rFonts w:ascii="Times New Roman" w:hAnsi="Times New Roman" w:cs="Times New Roman"/>
          <w:sz w:val="24"/>
          <w:szCs w:val="24"/>
        </w:rPr>
        <w:t>The</w:t>
      </w:r>
      <w:proofErr w:type="gramEnd"/>
      <w:r w:rsidR="00531722" w:rsidRPr="00AE3F6A">
        <w:rPr>
          <w:rFonts w:ascii="Times New Roman" w:hAnsi="Times New Roman" w:cs="Times New Roman"/>
          <w:sz w:val="24"/>
          <w:szCs w:val="24"/>
        </w:rPr>
        <w:t xml:space="preserve"> head of the contracting activity may request an</w:t>
      </w:r>
      <w:r w:rsidR="009022EC" w:rsidRPr="00AE3F6A">
        <w:rPr>
          <w:rFonts w:ascii="Times New Roman" w:hAnsi="Times New Roman" w:cs="Times New Roman"/>
          <w:sz w:val="24"/>
          <w:szCs w:val="24"/>
        </w:rPr>
        <w:t xml:space="preserve"> overhead should-cost review as </w:t>
      </w:r>
      <w:r w:rsidR="00531722" w:rsidRPr="00AE3F6A">
        <w:rPr>
          <w:rFonts w:ascii="Times New Roman" w:hAnsi="Times New Roman" w:cs="Times New Roman"/>
          <w:sz w:val="24"/>
          <w:szCs w:val="24"/>
        </w:rPr>
        <w:t xml:space="preserve">described in DFARS PGI 215.407-4(c)(2)(B).  </w:t>
      </w:r>
      <w:r w:rsidRPr="00AE3F6A">
        <w:rPr>
          <w:rFonts w:ascii="Times New Roman" w:hAnsi="Times New Roman" w:cs="Times New Roman"/>
          <w:sz w:val="24"/>
          <w:szCs w:val="24"/>
        </w:rPr>
        <w:t xml:space="preserve">See </w:t>
      </w:r>
      <w:hyperlink r:id="rId24" w:history="1">
        <w:r w:rsidRPr="006A2454">
          <w:rPr>
            <w:rStyle w:val="Hyperlink"/>
            <w:rFonts w:ascii="Times New Roman" w:hAnsi="Times New Roman" w:cs="Times New Roman"/>
            <w:sz w:val="24"/>
            <w:szCs w:val="24"/>
          </w:rPr>
          <w:t>Appendix GG</w:t>
        </w:r>
      </w:hyperlink>
      <w:r w:rsidRPr="00AE3F6A">
        <w:rPr>
          <w:rFonts w:ascii="Times New Roman" w:hAnsi="Times New Roman" w:cs="Times New Roman"/>
          <w:sz w:val="24"/>
          <w:szCs w:val="24"/>
        </w:rPr>
        <w:t xml:space="preserve"> for further delegation.</w:t>
      </w:r>
    </w:p>
    <w:p w14:paraId="79749276" w14:textId="19D77000" w:rsidR="008446D8" w:rsidRDefault="00321269" w:rsidP="00AE3F6A">
      <w:pPr>
        <w:pStyle w:val="Heading3"/>
      </w:pPr>
      <w:bookmarkStart w:id="115" w:name="_Toc514056319"/>
      <w:bookmarkStart w:id="116" w:name="_Toc1024349"/>
      <w:bookmarkStart w:id="117" w:name="_Toc77076572"/>
      <w:bookmarkStart w:id="118" w:name="_Toc77076643"/>
      <w:r w:rsidRPr="00321269">
        <w:t>Subpart 5115.6 – Unsolicited Proposals</w:t>
      </w:r>
      <w:bookmarkEnd w:id="115"/>
      <w:bookmarkEnd w:id="116"/>
      <w:bookmarkEnd w:id="117"/>
      <w:bookmarkEnd w:id="118"/>
    </w:p>
    <w:p w14:paraId="79749277" w14:textId="77777777" w:rsidR="008446D8" w:rsidRPr="007329F3" w:rsidRDefault="00321269" w:rsidP="00AE3F6A">
      <w:pPr>
        <w:pStyle w:val="Heading4"/>
      </w:pPr>
      <w:bookmarkStart w:id="119" w:name="_Toc514056320"/>
      <w:bookmarkStart w:id="120" w:name="_Toc1024350"/>
      <w:bookmarkStart w:id="121" w:name="_Toc77076573"/>
      <w:bookmarkStart w:id="122" w:name="_Toc77076644"/>
      <w:proofErr w:type="gramStart"/>
      <w:r w:rsidRPr="007329F3">
        <w:t>5115.606  Agency</w:t>
      </w:r>
      <w:proofErr w:type="gramEnd"/>
      <w:r w:rsidRPr="007329F3">
        <w:t xml:space="preserve"> procedures.</w:t>
      </w:r>
      <w:bookmarkEnd w:id="119"/>
      <w:bookmarkEnd w:id="120"/>
      <w:bookmarkEnd w:id="121"/>
      <w:bookmarkEnd w:id="122"/>
    </w:p>
    <w:p w14:paraId="71990199" w14:textId="77777777" w:rsidR="00930CBE" w:rsidRDefault="00653D22" w:rsidP="009428E2">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1240C2">
        <w:rPr>
          <w:rFonts w:ascii="Times New Roman" w:hAnsi="Times New Roman" w:cs="Times New Roman"/>
          <w:sz w:val="24"/>
          <w:szCs w:val="24"/>
        </w:rPr>
        <w:t>See Department of the Army Pamphlet 70-3, paragraphs 10-19 and 20, for</w:t>
      </w:r>
      <w:r w:rsidR="00AF2F8E" w:rsidRPr="001240C2">
        <w:rPr>
          <w:rFonts w:ascii="Times New Roman" w:hAnsi="Times New Roman" w:cs="Times New Roman"/>
          <w:sz w:val="24"/>
          <w:szCs w:val="24"/>
        </w:rPr>
        <w:t xml:space="preserve"> </w:t>
      </w:r>
      <w:r w:rsidR="00321269" w:rsidRPr="00321269">
        <w:rPr>
          <w:rFonts w:ascii="Times New Roman" w:hAnsi="Times New Roman" w:cs="Times New Roman"/>
          <w:sz w:val="24"/>
          <w:szCs w:val="24"/>
        </w:rPr>
        <w:t>Army procedures pertaining to unsolicited proposals.  D</w:t>
      </w:r>
      <w:r w:rsidR="00D560F6">
        <w:rPr>
          <w:rFonts w:ascii="Times New Roman" w:hAnsi="Times New Roman" w:cs="Times New Roman"/>
          <w:sz w:val="24"/>
          <w:szCs w:val="24"/>
        </w:rPr>
        <w:t xml:space="preserve">epartment of the </w:t>
      </w:r>
      <w:r w:rsidR="00321269" w:rsidRPr="00321269">
        <w:rPr>
          <w:rFonts w:ascii="Times New Roman" w:hAnsi="Times New Roman" w:cs="Times New Roman"/>
          <w:sz w:val="24"/>
          <w:szCs w:val="24"/>
        </w:rPr>
        <w:t>A</w:t>
      </w:r>
      <w:r w:rsidR="00D560F6">
        <w:rPr>
          <w:rFonts w:ascii="Times New Roman" w:hAnsi="Times New Roman" w:cs="Times New Roman"/>
          <w:sz w:val="24"/>
          <w:szCs w:val="24"/>
        </w:rPr>
        <w:t>rmy</w:t>
      </w:r>
      <w:r w:rsidR="00321269" w:rsidRPr="00321269">
        <w:rPr>
          <w:rFonts w:ascii="Times New Roman" w:hAnsi="Times New Roman" w:cs="Times New Roman"/>
          <w:sz w:val="24"/>
          <w:szCs w:val="24"/>
        </w:rPr>
        <w:t xml:space="preserve"> P</w:t>
      </w:r>
      <w:r w:rsidR="00D560F6">
        <w:rPr>
          <w:rFonts w:ascii="Times New Roman" w:hAnsi="Times New Roman" w:cs="Times New Roman"/>
          <w:sz w:val="24"/>
          <w:szCs w:val="24"/>
        </w:rPr>
        <w:t>amphlet</w:t>
      </w:r>
      <w:r w:rsidR="00321269" w:rsidRPr="00321269">
        <w:rPr>
          <w:rFonts w:ascii="Times New Roman" w:hAnsi="Times New Roman" w:cs="Times New Roman"/>
          <w:sz w:val="24"/>
          <w:szCs w:val="24"/>
        </w:rPr>
        <w:t xml:space="preserve"> 70-3 </w:t>
      </w:r>
      <w:r w:rsidR="00AF2F8E" w:rsidRPr="001240C2">
        <w:rPr>
          <w:rFonts w:ascii="Times New Roman" w:hAnsi="Times New Roman" w:cs="Times New Roman"/>
          <w:sz w:val="24"/>
          <w:szCs w:val="24"/>
        </w:rPr>
        <w:t xml:space="preserve">is </w:t>
      </w:r>
      <w:r w:rsidR="00AC6BCD" w:rsidRPr="001240C2">
        <w:rPr>
          <w:rFonts w:ascii="Times New Roman" w:hAnsi="Times New Roman" w:cs="Times New Roman"/>
          <w:sz w:val="24"/>
          <w:szCs w:val="24"/>
        </w:rPr>
        <w:t>located</w:t>
      </w:r>
      <w:r w:rsidR="00321269" w:rsidRPr="00321269">
        <w:rPr>
          <w:rFonts w:ascii="Times New Roman" w:hAnsi="Times New Roman" w:cs="Times New Roman"/>
          <w:sz w:val="24"/>
          <w:szCs w:val="24"/>
        </w:rPr>
        <w:t xml:space="preserve"> </w:t>
      </w:r>
      <w:r w:rsidR="009F1826" w:rsidRPr="001240C2">
        <w:rPr>
          <w:rFonts w:ascii="Times New Roman" w:hAnsi="Times New Roman" w:cs="Times New Roman"/>
          <w:sz w:val="24"/>
          <w:szCs w:val="24"/>
        </w:rPr>
        <w:t>on the</w:t>
      </w:r>
      <w:r w:rsidR="00B34E02">
        <w:rPr>
          <w:rFonts w:ascii="Times New Roman" w:hAnsi="Times New Roman" w:cs="Times New Roman"/>
          <w:sz w:val="24"/>
          <w:szCs w:val="24"/>
        </w:rPr>
        <w:t xml:space="preserve"> Army Publishing Directorate’s website</w:t>
      </w:r>
      <w:r w:rsidR="00321269" w:rsidRPr="00321269">
        <w:rPr>
          <w:rFonts w:ascii="Times New Roman" w:hAnsi="Times New Roman" w:cs="Times New Roman"/>
          <w:sz w:val="24"/>
          <w:szCs w:val="24"/>
        </w:rPr>
        <w:t xml:space="preserve"> </w:t>
      </w:r>
      <w:r w:rsidR="009F1826" w:rsidRPr="001240C2">
        <w:rPr>
          <w:rFonts w:ascii="Times New Roman" w:hAnsi="Times New Roman" w:cs="Times New Roman"/>
          <w:sz w:val="24"/>
          <w:szCs w:val="24"/>
        </w:rPr>
        <w:t xml:space="preserve">at </w:t>
      </w:r>
      <w:hyperlink r:id="rId25" w:history="1">
        <w:r w:rsidR="009022EC" w:rsidRPr="006100FB">
          <w:rPr>
            <w:rStyle w:val="Hyperlink"/>
            <w:rFonts w:ascii="Times New Roman" w:hAnsi="Times New Roman" w:cs="Times New Roman"/>
            <w:sz w:val="24"/>
            <w:szCs w:val="24"/>
          </w:rPr>
          <w:t>http://www.apd.army.mil/</w:t>
        </w:r>
      </w:hyperlink>
      <w:r w:rsidR="00321269" w:rsidRPr="00321269">
        <w:rPr>
          <w:rFonts w:ascii="Times New Roman" w:hAnsi="Times New Roman" w:cs="Times New Roman"/>
          <w:sz w:val="24"/>
          <w:szCs w:val="24"/>
        </w:rPr>
        <w:t>.</w:t>
      </w:r>
    </w:p>
    <w:p w14:paraId="44312A42" w14:textId="77777777" w:rsidR="00930CBE" w:rsidRPr="00247846" w:rsidRDefault="00930CBE" w:rsidP="00247846">
      <w:pPr>
        <w:pStyle w:val="Heading4"/>
      </w:pPr>
      <w:bookmarkStart w:id="123" w:name="_Toc1024351"/>
      <w:bookmarkStart w:id="124" w:name="_Toc77076574"/>
      <w:bookmarkStart w:id="125" w:name="_Toc77076645"/>
      <w:proofErr w:type="gramStart"/>
      <w:r w:rsidRPr="00247846">
        <w:t>5115.608  Prohibitions</w:t>
      </w:r>
      <w:proofErr w:type="gramEnd"/>
      <w:r w:rsidRPr="00247846">
        <w:t>.</w:t>
      </w:r>
      <w:bookmarkEnd w:id="123"/>
      <w:bookmarkEnd w:id="124"/>
      <w:bookmarkEnd w:id="125"/>
    </w:p>
    <w:p w14:paraId="79749278" w14:textId="6BDEBBD7" w:rsidR="00424C7C" w:rsidRDefault="00930CBE" w:rsidP="009428E2">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Government personnel shall not disclose proprietary data included in an unsolicited proposal for any purpose or use except for evaluation purposes (see FAR 15.608).  In the event a contract award is made </w:t>
      </w:r>
      <w:proofErr w:type="gramStart"/>
      <w:r>
        <w:rPr>
          <w:rFonts w:ascii="Times New Roman" w:hAnsi="Times New Roman" w:cs="Times New Roman"/>
          <w:sz w:val="24"/>
          <w:szCs w:val="24"/>
        </w:rPr>
        <w:t>as a result of</w:t>
      </w:r>
      <w:proofErr w:type="gramEnd"/>
      <w:r>
        <w:rPr>
          <w:rFonts w:ascii="Times New Roman" w:hAnsi="Times New Roman" w:cs="Times New Roman"/>
          <w:sz w:val="24"/>
          <w:szCs w:val="24"/>
        </w:rPr>
        <w:t xml:space="preserve"> an unsolicited proposal, the Government shall have the right to duplicate, use, or disclose proprietary data to the extent provided in the contract.</w:t>
      </w:r>
    </w:p>
    <w:sectPr w:rsidR="00424C7C"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5857"/>
    <w:multiLevelType w:val="hybridMultilevel"/>
    <w:tmpl w:val="AFDC1952"/>
    <w:lvl w:ilvl="0" w:tplc="BB24C7CC">
      <w:start w:val="1"/>
      <w:numFmt w:val="lowerLetter"/>
      <w:lvlText w:val="(%1)"/>
      <w:lvlJc w:val="left"/>
      <w:pPr>
        <w:ind w:left="3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267B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8A04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924E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0867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28D22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00DE2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CE698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265E6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7F844B0"/>
    <w:multiLevelType w:val="hybridMultilevel"/>
    <w:tmpl w:val="AB905CD4"/>
    <w:lvl w:ilvl="0" w:tplc="A31CE31E">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6A3818">
      <w:start w:val="1"/>
      <w:numFmt w:val="lowerRoman"/>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18966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C6227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90898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8E87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ACF9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32FC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62C73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044865254">
    <w:abstractNumId w:val="1"/>
  </w:num>
  <w:num w:numId="2" w16cid:durableId="4919164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Amanda C CIV USARMY HQDA ASA ALT (USA)">
    <w15:presenceInfo w15:providerId="None" w15:userId="Jordan, Amanda C CIV USARMY HQDA ASA ALT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7"/>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E34"/>
    <w:rsid w:val="000151C9"/>
    <w:rsid w:val="00015AA2"/>
    <w:rsid w:val="00021EEB"/>
    <w:rsid w:val="00022B80"/>
    <w:rsid w:val="00035BE3"/>
    <w:rsid w:val="0003770E"/>
    <w:rsid w:val="000452B4"/>
    <w:rsid w:val="00056550"/>
    <w:rsid w:val="00056FB6"/>
    <w:rsid w:val="00061C50"/>
    <w:rsid w:val="00062293"/>
    <w:rsid w:val="000647FE"/>
    <w:rsid w:val="00070E70"/>
    <w:rsid w:val="000772A5"/>
    <w:rsid w:val="00081FEB"/>
    <w:rsid w:val="0008330E"/>
    <w:rsid w:val="00092704"/>
    <w:rsid w:val="00094EF6"/>
    <w:rsid w:val="00097392"/>
    <w:rsid w:val="000C15D7"/>
    <w:rsid w:val="000C56B1"/>
    <w:rsid w:val="000D421A"/>
    <w:rsid w:val="000D61C1"/>
    <w:rsid w:val="000E14AB"/>
    <w:rsid w:val="000E156C"/>
    <w:rsid w:val="000E37C1"/>
    <w:rsid w:val="000F2E25"/>
    <w:rsid w:val="000F44EC"/>
    <w:rsid w:val="000F7948"/>
    <w:rsid w:val="00101361"/>
    <w:rsid w:val="00101C5F"/>
    <w:rsid w:val="001029AB"/>
    <w:rsid w:val="00104022"/>
    <w:rsid w:val="0010570C"/>
    <w:rsid w:val="00111D2A"/>
    <w:rsid w:val="001176B4"/>
    <w:rsid w:val="001240C2"/>
    <w:rsid w:val="0013371F"/>
    <w:rsid w:val="001463D7"/>
    <w:rsid w:val="00151210"/>
    <w:rsid w:val="00160EA5"/>
    <w:rsid w:val="00162A83"/>
    <w:rsid w:val="00162AFA"/>
    <w:rsid w:val="00162C01"/>
    <w:rsid w:val="00164955"/>
    <w:rsid w:val="00172832"/>
    <w:rsid w:val="00175B41"/>
    <w:rsid w:val="0018256D"/>
    <w:rsid w:val="0019073E"/>
    <w:rsid w:val="00191744"/>
    <w:rsid w:val="001A04CA"/>
    <w:rsid w:val="001A514C"/>
    <w:rsid w:val="001A5569"/>
    <w:rsid w:val="001A5ED8"/>
    <w:rsid w:val="001A73D3"/>
    <w:rsid w:val="001B20C6"/>
    <w:rsid w:val="001B3EA2"/>
    <w:rsid w:val="001B6D1A"/>
    <w:rsid w:val="001C15AC"/>
    <w:rsid w:val="001C2805"/>
    <w:rsid w:val="001D13B5"/>
    <w:rsid w:val="001E710E"/>
    <w:rsid w:val="001F0873"/>
    <w:rsid w:val="001F1077"/>
    <w:rsid w:val="001F111D"/>
    <w:rsid w:val="001F3DDF"/>
    <w:rsid w:val="001F45D2"/>
    <w:rsid w:val="002016E1"/>
    <w:rsid w:val="00216C41"/>
    <w:rsid w:val="0022269D"/>
    <w:rsid w:val="002229FF"/>
    <w:rsid w:val="00224076"/>
    <w:rsid w:val="00225466"/>
    <w:rsid w:val="00226A4B"/>
    <w:rsid w:val="00230D2A"/>
    <w:rsid w:val="00237DFD"/>
    <w:rsid w:val="002409F3"/>
    <w:rsid w:val="002442DE"/>
    <w:rsid w:val="00247846"/>
    <w:rsid w:val="00253FA4"/>
    <w:rsid w:val="002547C4"/>
    <w:rsid w:val="0025593A"/>
    <w:rsid w:val="00260745"/>
    <w:rsid w:val="002647CA"/>
    <w:rsid w:val="00264C22"/>
    <w:rsid w:val="0027366E"/>
    <w:rsid w:val="0028480A"/>
    <w:rsid w:val="00290FD7"/>
    <w:rsid w:val="002A2735"/>
    <w:rsid w:val="002A4871"/>
    <w:rsid w:val="002A5273"/>
    <w:rsid w:val="002A5495"/>
    <w:rsid w:val="002A71E3"/>
    <w:rsid w:val="002C14A0"/>
    <w:rsid w:val="002C16DD"/>
    <w:rsid w:val="002C3B59"/>
    <w:rsid w:val="002C3E70"/>
    <w:rsid w:val="002C4A74"/>
    <w:rsid w:val="002C4B51"/>
    <w:rsid w:val="002D0917"/>
    <w:rsid w:val="002D4DFA"/>
    <w:rsid w:val="002D67AD"/>
    <w:rsid w:val="002D704B"/>
    <w:rsid w:val="002E085E"/>
    <w:rsid w:val="002E4A17"/>
    <w:rsid w:val="002E5F47"/>
    <w:rsid w:val="002E644B"/>
    <w:rsid w:val="002E7B99"/>
    <w:rsid w:val="0030041C"/>
    <w:rsid w:val="0030157E"/>
    <w:rsid w:val="0030221A"/>
    <w:rsid w:val="00302ACB"/>
    <w:rsid w:val="003069DF"/>
    <w:rsid w:val="00306CF0"/>
    <w:rsid w:val="00311693"/>
    <w:rsid w:val="00313316"/>
    <w:rsid w:val="00313903"/>
    <w:rsid w:val="00313D5B"/>
    <w:rsid w:val="0031598D"/>
    <w:rsid w:val="00321269"/>
    <w:rsid w:val="00325701"/>
    <w:rsid w:val="00340E38"/>
    <w:rsid w:val="00343BC2"/>
    <w:rsid w:val="003455CA"/>
    <w:rsid w:val="00347078"/>
    <w:rsid w:val="0035048E"/>
    <w:rsid w:val="00350D43"/>
    <w:rsid w:val="003545E9"/>
    <w:rsid w:val="00360312"/>
    <w:rsid w:val="00361C29"/>
    <w:rsid w:val="00361D52"/>
    <w:rsid w:val="0036427E"/>
    <w:rsid w:val="00365D58"/>
    <w:rsid w:val="00367B0B"/>
    <w:rsid w:val="00370195"/>
    <w:rsid w:val="00372CB9"/>
    <w:rsid w:val="003746E6"/>
    <w:rsid w:val="003A5EEB"/>
    <w:rsid w:val="003A75E5"/>
    <w:rsid w:val="003B1ECC"/>
    <w:rsid w:val="003C0470"/>
    <w:rsid w:val="003C38B9"/>
    <w:rsid w:val="003C5940"/>
    <w:rsid w:val="003D3431"/>
    <w:rsid w:val="003E5555"/>
    <w:rsid w:val="003E5FCE"/>
    <w:rsid w:val="003E7349"/>
    <w:rsid w:val="003E7D2F"/>
    <w:rsid w:val="003F2216"/>
    <w:rsid w:val="00400E67"/>
    <w:rsid w:val="0040115F"/>
    <w:rsid w:val="00401633"/>
    <w:rsid w:val="0041069B"/>
    <w:rsid w:val="004154DF"/>
    <w:rsid w:val="0042200C"/>
    <w:rsid w:val="00423432"/>
    <w:rsid w:val="00423BA5"/>
    <w:rsid w:val="00424C7C"/>
    <w:rsid w:val="00431BA6"/>
    <w:rsid w:val="004342BC"/>
    <w:rsid w:val="00435211"/>
    <w:rsid w:val="00462376"/>
    <w:rsid w:val="0046383F"/>
    <w:rsid w:val="004762AC"/>
    <w:rsid w:val="00483109"/>
    <w:rsid w:val="00493876"/>
    <w:rsid w:val="00494A1D"/>
    <w:rsid w:val="00495FE2"/>
    <w:rsid w:val="004A663D"/>
    <w:rsid w:val="004B0E16"/>
    <w:rsid w:val="004B2F9D"/>
    <w:rsid w:val="004B4FE9"/>
    <w:rsid w:val="004B51E6"/>
    <w:rsid w:val="004B6EBE"/>
    <w:rsid w:val="004B767E"/>
    <w:rsid w:val="004C0807"/>
    <w:rsid w:val="004C6639"/>
    <w:rsid w:val="004D50FA"/>
    <w:rsid w:val="004D5CDE"/>
    <w:rsid w:val="004E6D01"/>
    <w:rsid w:val="004E726B"/>
    <w:rsid w:val="00506B31"/>
    <w:rsid w:val="00510D77"/>
    <w:rsid w:val="005136B8"/>
    <w:rsid w:val="00521315"/>
    <w:rsid w:val="00522C68"/>
    <w:rsid w:val="00523643"/>
    <w:rsid w:val="00525C81"/>
    <w:rsid w:val="00525F95"/>
    <w:rsid w:val="00531722"/>
    <w:rsid w:val="00531974"/>
    <w:rsid w:val="005335B2"/>
    <w:rsid w:val="00534C91"/>
    <w:rsid w:val="005365DE"/>
    <w:rsid w:val="005374D7"/>
    <w:rsid w:val="0054437B"/>
    <w:rsid w:val="00553E7E"/>
    <w:rsid w:val="00557C2E"/>
    <w:rsid w:val="005655D8"/>
    <w:rsid w:val="0056645A"/>
    <w:rsid w:val="00573121"/>
    <w:rsid w:val="0058202F"/>
    <w:rsid w:val="00582F54"/>
    <w:rsid w:val="0058318D"/>
    <w:rsid w:val="00584841"/>
    <w:rsid w:val="00584B08"/>
    <w:rsid w:val="00596E03"/>
    <w:rsid w:val="005B4310"/>
    <w:rsid w:val="005B5669"/>
    <w:rsid w:val="005C1343"/>
    <w:rsid w:val="005C2DAB"/>
    <w:rsid w:val="005C5940"/>
    <w:rsid w:val="005D0DD0"/>
    <w:rsid w:val="005D26CA"/>
    <w:rsid w:val="005D3FB0"/>
    <w:rsid w:val="005D4089"/>
    <w:rsid w:val="005D5241"/>
    <w:rsid w:val="005D576F"/>
    <w:rsid w:val="005D6C1D"/>
    <w:rsid w:val="005E3AA3"/>
    <w:rsid w:val="005E5302"/>
    <w:rsid w:val="005F5C97"/>
    <w:rsid w:val="005F6798"/>
    <w:rsid w:val="00605DC8"/>
    <w:rsid w:val="0061390C"/>
    <w:rsid w:val="00614514"/>
    <w:rsid w:val="00615837"/>
    <w:rsid w:val="00621730"/>
    <w:rsid w:val="00621982"/>
    <w:rsid w:val="006304BC"/>
    <w:rsid w:val="00642B85"/>
    <w:rsid w:val="00652788"/>
    <w:rsid w:val="00653D22"/>
    <w:rsid w:val="00664A88"/>
    <w:rsid w:val="0066539D"/>
    <w:rsid w:val="00667C7C"/>
    <w:rsid w:val="006705D4"/>
    <w:rsid w:val="006712F4"/>
    <w:rsid w:val="00677543"/>
    <w:rsid w:val="00677569"/>
    <w:rsid w:val="00680DA5"/>
    <w:rsid w:val="00682B78"/>
    <w:rsid w:val="00692602"/>
    <w:rsid w:val="00693FEF"/>
    <w:rsid w:val="0069667C"/>
    <w:rsid w:val="00697D44"/>
    <w:rsid w:val="006A2454"/>
    <w:rsid w:val="006A3B87"/>
    <w:rsid w:val="006A7091"/>
    <w:rsid w:val="006D089C"/>
    <w:rsid w:val="006D5008"/>
    <w:rsid w:val="006D6CEC"/>
    <w:rsid w:val="006E11B3"/>
    <w:rsid w:val="006E2F78"/>
    <w:rsid w:val="006E3412"/>
    <w:rsid w:val="006E5038"/>
    <w:rsid w:val="006E7A71"/>
    <w:rsid w:val="006F1164"/>
    <w:rsid w:val="006F1D5E"/>
    <w:rsid w:val="00700C6B"/>
    <w:rsid w:val="00701135"/>
    <w:rsid w:val="007073E7"/>
    <w:rsid w:val="00712713"/>
    <w:rsid w:val="007129B3"/>
    <w:rsid w:val="00713666"/>
    <w:rsid w:val="007143E9"/>
    <w:rsid w:val="00721BB3"/>
    <w:rsid w:val="00722AEB"/>
    <w:rsid w:val="007232C7"/>
    <w:rsid w:val="007274DC"/>
    <w:rsid w:val="007303C1"/>
    <w:rsid w:val="00731A42"/>
    <w:rsid w:val="007329F3"/>
    <w:rsid w:val="00735782"/>
    <w:rsid w:val="007375F7"/>
    <w:rsid w:val="00742564"/>
    <w:rsid w:val="00742E34"/>
    <w:rsid w:val="00750D68"/>
    <w:rsid w:val="00755CF3"/>
    <w:rsid w:val="0075707D"/>
    <w:rsid w:val="00774BC6"/>
    <w:rsid w:val="00783650"/>
    <w:rsid w:val="00783E99"/>
    <w:rsid w:val="00787486"/>
    <w:rsid w:val="007A0141"/>
    <w:rsid w:val="007B1C05"/>
    <w:rsid w:val="007B73F7"/>
    <w:rsid w:val="007D015B"/>
    <w:rsid w:val="007D080C"/>
    <w:rsid w:val="007D6422"/>
    <w:rsid w:val="007D718C"/>
    <w:rsid w:val="007E2FED"/>
    <w:rsid w:val="007E318F"/>
    <w:rsid w:val="007E5EE0"/>
    <w:rsid w:val="007F30C2"/>
    <w:rsid w:val="007F45B9"/>
    <w:rsid w:val="007F6092"/>
    <w:rsid w:val="00801BD7"/>
    <w:rsid w:val="00807928"/>
    <w:rsid w:val="0081433F"/>
    <w:rsid w:val="008270AA"/>
    <w:rsid w:val="00836284"/>
    <w:rsid w:val="00840974"/>
    <w:rsid w:val="00840CE1"/>
    <w:rsid w:val="00843E91"/>
    <w:rsid w:val="008446D8"/>
    <w:rsid w:val="008474B9"/>
    <w:rsid w:val="0085190C"/>
    <w:rsid w:val="00856773"/>
    <w:rsid w:val="00862FA5"/>
    <w:rsid w:val="00863099"/>
    <w:rsid w:val="008645D6"/>
    <w:rsid w:val="00883848"/>
    <w:rsid w:val="00884503"/>
    <w:rsid w:val="008866CA"/>
    <w:rsid w:val="008931E7"/>
    <w:rsid w:val="00894AA6"/>
    <w:rsid w:val="00897E14"/>
    <w:rsid w:val="008A1128"/>
    <w:rsid w:val="008A433A"/>
    <w:rsid w:val="008B13DC"/>
    <w:rsid w:val="008B642B"/>
    <w:rsid w:val="008C0C78"/>
    <w:rsid w:val="008C1F1E"/>
    <w:rsid w:val="008C2D05"/>
    <w:rsid w:val="008C4B28"/>
    <w:rsid w:val="008C5F5F"/>
    <w:rsid w:val="008D44F0"/>
    <w:rsid w:val="008E1C62"/>
    <w:rsid w:val="008E2622"/>
    <w:rsid w:val="008E77B2"/>
    <w:rsid w:val="00900BC9"/>
    <w:rsid w:val="009022EC"/>
    <w:rsid w:val="00903C8A"/>
    <w:rsid w:val="009046A8"/>
    <w:rsid w:val="00907B99"/>
    <w:rsid w:val="009137DE"/>
    <w:rsid w:val="009155FF"/>
    <w:rsid w:val="0092487A"/>
    <w:rsid w:val="00930CBE"/>
    <w:rsid w:val="00931A05"/>
    <w:rsid w:val="009419D8"/>
    <w:rsid w:val="009428E2"/>
    <w:rsid w:val="0095125E"/>
    <w:rsid w:val="00951273"/>
    <w:rsid w:val="0095134E"/>
    <w:rsid w:val="009517EF"/>
    <w:rsid w:val="00962C17"/>
    <w:rsid w:val="0096627E"/>
    <w:rsid w:val="00966DB6"/>
    <w:rsid w:val="00973A64"/>
    <w:rsid w:val="00973F59"/>
    <w:rsid w:val="009770AA"/>
    <w:rsid w:val="009773C0"/>
    <w:rsid w:val="00981CCC"/>
    <w:rsid w:val="009A0B79"/>
    <w:rsid w:val="009A2995"/>
    <w:rsid w:val="009A5EE4"/>
    <w:rsid w:val="009B757F"/>
    <w:rsid w:val="009C5847"/>
    <w:rsid w:val="009D08F9"/>
    <w:rsid w:val="009D2553"/>
    <w:rsid w:val="009E3242"/>
    <w:rsid w:val="009E3F34"/>
    <w:rsid w:val="009E5BD9"/>
    <w:rsid w:val="009E74B4"/>
    <w:rsid w:val="009E7B40"/>
    <w:rsid w:val="009F1826"/>
    <w:rsid w:val="009F2EBB"/>
    <w:rsid w:val="009F4918"/>
    <w:rsid w:val="00A02D9E"/>
    <w:rsid w:val="00A10010"/>
    <w:rsid w:val="00A1565A"/>
    <w:rsid w:val="00A160B2"/>
    <w:rsid w:val="00A16710"/>
    <w:rsid w:val="00A25A9C"/>
    <w:rsid w:val="00A268C4"/>
    <w:rsid w:val="00A30CB0"/>
    <w:rsid w:val="00A33205"/>
    <w:rsid w:val="00A33E07"/>
    <w:rsid w:val="00A35C87"/>
    <w:rsid w:val="00A40588"/>
    <w:rsid w:val="00A41E44"/>
    <w:rsid w:val="00A424FE"/>
    <w:rsid w:val="00A42A17"/>
    <w:rsid w:val="00A52EC9"/>
    <w:rsid w:val="00A5599A"/>
    <w:rsid w:val="00A56731"/>
    <w:rsid w:val="00A61095"/>
    <w:rsid w:val="00A62ACA"/>
    <w:rsid w:val="00A652EC"/>
    <w:rsid w:val="00A67DB0"/>
    <w:rsid w:val="00A70D1E"/>
    <w:rsid w:val="00A723D4"/>
    <w:rsid w:val="00A7425E"/>
    <w:rsid w:val="00A87670"/>
    <w:rsid w:val="00A93766"/>
    <w:rsid w:val="00A94F6F"/>
    <w:rsid w:val="00A96FA1"/>
    <w:rsid w:val="00AA2019"/>
    <w:rsid w:val="00AB1454"/>
    <w:rsid w:val="00AB529C"/>
    <w:rsid w:val="00AB6CAF"/>
    <w:rsid w:val="00AB7229"/>
    <w:rsid w:val="00AC1907"/>
    <w:rsid w:val="00AC3ACC"/>
    <w:rsid w:val="00AC3F67"/>
    <w:rsid w:val="00AC6BCD"/>
    <w:rsid w:val="00AC7975"/>
    <w:rsid w:val="00AD1A42"/>
    <w:rsid w:val="00AD2F56"/>
    <w:rsid w:val="00AD43D2"/>
    <w:rsid w:val="00AD50A6"/>
    <w:rsid w:val="00AD6BBC"/>
    <w:rsid w:val="00AE3F6A"/>
    <w:rsid w:val="00AE422B"/>
    <w:rsid w:val="00AF283B"/>
    <w:rsid w:val="00AF2F8E"/>
    <w:rsid w:val="00AF326F"/>
    <w:rsid w:val="00AF4D73"/>
    <w:rsid w:val="00AF6A28"/>
    <w:rsid w:val="00B0496A"/>
    <w:rsid w:val="00B12FE0"/>
    <w:rsid w:val="00B13FFE"/>
    <w:rsid w:val="00B15C24"/>
    <w:rsid w:val="00B27267"/>
    <w:rsid w:val="00B309C2"/>
    <w:rsid w:val="00B34088"/>
    <w:rsid w:val="00B34E02"/>
    <w:rsid w:val="00B5725C"/>
    <w:rsid w:val="00B6131B"/>
    <w:rsid w:val="00B6737E"/>
    <w:rsid w:val="00B77207"/>
    <w:rsid w:val="00B81A4D"/>
    <w:rsid w:val="00B81FDC"/>
    <w:rsid w:val="00B86ECE"/>
    <w:rsid w:val="00B8777D"/>
    <w:rsid w:val="00B91536"/>
    <w:rsid w:val="00B933DB"/>
    <w:rsid w:val="00B97528"/>
    <w:rsid w:val="00BA07C9"/>
    <w:rsid w:val="00BA1653"/>
    <w:rsid w:val="00BC1993"/>
    <w:rsid w:val="00BD1910"/>
    <w:rsid w:val="00BD7267"/>
    <w:rsid w:val="00BD74B0"/>
    <w:rsid w:val="00BE47BD"/>
    <w:rsid w:val="00BE4C93"/>
    <w:rsid w:val="00BF4686"/>
    <w:rsid w:val="00C00113"/>
    <w:rsid w:val="00C01E5B"/>
    <w:rsid w:val="00C1074F"/>
    <w:rsid w:val="00C16ADD"/>
    <w:rsid w:val="00C219D3"/>
    <w:rsid w:val="00C26B69"/>
    <w:rsid w:val="00C313A7"/>
    <w:rsid w:val="00C44C81"/>
    <w:rsid w:val="00C46246"/>
    <w:rsid w:val="00C46912"/>
    <w:rsid w:val="00C60512"/>
    <w:rsid w:val="00C61E87"/>
    <w:rsid w:val="00C63163"/>
    <w:rsid w:val="00C65A19"/>
    <w:rsid w:val="00C743DC"/>
    <w:rsid w:val="00C761F6"/>
    <w:rsid w:val="00C775D5"/>
    <w:rsid w:val="00C8337D"/>
    <w:rsid w:val="00C903C5"/>
    <w:rsid w:val="00CA479D"/>
    <w:rsid w:val="00CA49CB"/>
    <w:rsid w:val="00CA5CD2"/>
    <w:rsid w:val="00CA730C"/>
    <w:rsid w:val="00CB2C81"/>
    <w:rsid w:val="00CB3981"/>
    <w:rsid w:val="00CB7FA2"/>
    <w:rsid w:val="00CC0E62"/>
    <w:rsid w:val="00CC1744"/>
    <w:rsid w:val="00CC1C8A"/>
    <w:rsid w:val="00CC3EF0"/>
    <w:rsid w:val="00CD597B"/>
    <w:rsid w:val="00CD7074"/>
    <w:rsid w:val="00CE1240"/>
    <w:rsid w:val="00CE125C"/>
    <w:rsid w:val="00CE5C4F"/>
    <w:rsid w:val="00CF32BC"/>
    <w:rsid w:val="00CF489E"/>
    <w:rsid w:val="00CF730F"/>
    <w:rsid w:val="00D01B52"/>
    <w:rsid w:val="00D03D71"/>
    <w:rsid w:val="00D15172"/>
    <w:rsid w:val="00D263CC"/>
    <w:rsid w:val="00D314F9"/>
    <w:rsid w:val="00D41CF3"/>
    <w:rsid w:val="00D552BB"/>
    <w:rsid w:val="00D560F6"/>
    <w:rsid w:val="00D6034F"/>
    <w:rsid w:val="00D711B6"/>
    <w:rsid w:val="00D71242"/>
    <w:rsid w:val="00D76F2E"/>
    <w:rsid w:val="00D77421"/>
    <w:rsid w:val="00D80063"/>
    <w:rsid w:val="00D80AA4"/>
    <w:rsid w:val="00D84F59"/>
    <w:rsid w:val="00D8538C"/>
    <w:rsid w:val="00D854CB"/>
    <w:rsid w:val="00D858EA"/>
    <w:rsid w:val="00D94341"/>
    <w:rsid w:val="00DB07BA"/>
    <w:rsid w:val="00DC4D74"/>
    <w:rsid w:val="00DC5842"/>
    <w:rsid w:val="00DC77C2"/>
    <w:rsid w:val="00DD0DB8"/>
    <w:rsid w:val="00DD3117"/>
    <w:rsid w:val="00E00E07"/>
    <w:rsid w:val="00E013F1"/>
    <w:rsid w:val="00E0361E"/>
    <w:rsid w:val="00E063DA"/>
    <w:rsid w:val="00E068DC"/>
    <w:rsid w:val="00E12036"/>
    <w:rsid w:val="00E15818"/>
    <w:rsid w:val="00E16880"/>
    <w:rsid w:val="00E20B81"/>
    <w:rsid w:val="00E217A5"/>
    <w:rsid w:val="00E236CD"/>
    <w:rsid w:val="00E25989"/>
    <w:rsid w:val="00E26301"/>
    <w:rsid w:val="00E31E26"/>
    <w:rsid w:val="00E32786"/>
    <w:rsid w:val="00E33630"/>
    <w:rsid w:val="00E3484B"/>
    <w:rsid w:val="00E34886"/>
    <w:rsid w:val="00E371BA"/>
    <w:rsid w:val="00E40A8C"/>
    <w:rsid w:val="00E46FF4"/>
    <w:rsid w:val="00E53ECE"/>
    <w:rsid w:val="00E542AF"/>
    <w:rsid w:val="00E54BA2"/>
    <w:rsid w:val="00E55732"/>
    <w:rsid w:val="00E60384"/>
    <w:rsid w:val="00E61B7D"/>
    <w:rsid w:val="00E71610"/>
    <w:rsid w:val="00E74872"/>
    <w:rsid w:val="00E74E16"/>
    <w:rsid w:val="00E76D53"/>
    <w:rsid w:val="00E80276"/>
    <w:rsid w:val="00E853E4"/>
    <w:rsid w:val="00E8580C"/>
    <w:rsid w:val="00E91D01"/>
    <w:rsid w:val="00E935CF"/>
    <w:rsid w:val="00E9597B"/>
    <w:rsid w:val="00EA52F6"/>
    <w:rsid w:val="00EA6CAE"/>
    <w:rsid w:val="00EB0140"/>
    <w:rsid w:val="00EC0520"/>
    <w:rsid w:val="00EC0F90"/>
    <w:rsid w:val="00EC17FF"/>
    <w:rsid w:val="00ED20DF"/>
    <w:rsid w:val="00ED2865"/>
    <w:rsid w:val="00EE494E"/>
    <w:rsid w:val="00EE497F"/>
    <w:rsid w:val="00EF193D"/>
    <w:rsid w:val="00EF1EAC"/>
    <w:rsid w:val="00EF6C86"/>
    <w:rsid w:val="00F03A41"/>
    <w:rsid w:val="00F03C3E"/>
    <w:rsid w:val="00F070B4"/>
    <w:rsid w:val="00F131AE"/>
    <w:rsid w:val="00F13A89"/>
    <w:rsid w:val="00F1739D"/>
    <w:rsid w:val="00F17A21"/>
    <w:rsid w:val="00F21D17"/>
    <w:rsid w:val="00F2244C"/>
    <w:rsid w:val="00F234E3"/>
    <w:rsid w:val="00F240AB"/>
    <w:rsid w:val="00F30C40"/>
    <w:rsid w:val="00F31632"/>
    <w:rsid w:val="00F33540"/>
    <w:rsid w:val="00F43C0C"/>
    <w:rsid w:val="00F609D2"/>
    <w:rsid w:val="00F6228D"/>
    <w:rsid w:val="00F64773"/>
    <w:rsid w:val="00F67C53"/>
    <w:rsid w:val="00F726C2"/>
    <w:rsid w:val="00F72748"/>
    <w:rsid w:val="00F808BA"/>
    <w:rsid w:val="00F819C0"/>
    <w:rsid w:val="00F90B4E"/>
    <w:rsid w:val="00F944FF"/>
    <w:rsid w:val="00F957A9"/>
    <w:rsid w:val="00FA432B"/>
    <w:rsid w:val="00FB210C"/>
    <w:rsid w:val="00FB66E9"/>
    <w:rsid w:val="00FD2794"/>
    <w:rsid w:val="00FE0566"/>
    <w:rsid w:val="00FE05B2"/>
    <w:rsid w:val="00FE0B9E"/>
    <w:rsid w:val="00FE7484"/>
    <w:rsid w:val="00FF17F1"/>
    <w:rsid w:val="00FF48C5"/>
    <w:rsid w:val="00FF5432"/>
    <w:rsid w:val="00FF627C"/>
    <w:rsid w:val="03D1E42E"/>
    <w:rsid w:val="06999180"/>
    <w:rsid w:val="0AB1BE3D"/>
    <w:rsid w:val="0E05BC3C"/>
    <w:rsid w:val="0FC6C706"/>
    <w:rsid w:val="10D6F9F9"/>
    <w:rsid w:val="1A57B92F"/>
    <w:rsid w:val="1DD4EFDE"/>
    <w:rsid w:val="20D88C61"/>
    <w:rsid w:val="21C2E488"/>
    <w:rsid w:val="3115F98D"/>
    <w:rsid w:val="3220B47F"/>
    <w:rsid w:val="327FB927"/>
    <w:rsid w:val="374A674F"/>
    <w:rsid w:val="3850375C"/>
    <w:rsid w:val="4170B050"/>
    <w:rsid w:val="44B30A9C"/>
    <w:rsid w:val="45C4F081"/>
    <w:rsid w:val="47586BBD"/>
    <w:rsid w:val="480215B7"/>
    <w:rsid w:val="48365F4F"/>
    <w:rsid w:val="4951C3F2"/>
    <w:rsid w:val="4B89A75C"/>
    <w:rsid w:val="4CFC871A"/>
    <w:rsid w:val="54C77062"/>
    <w:rsid w:val="59DC3912"/>
    <w:rsid w:val="59FEBA53"/>
    <w:rsid w:val="5B6FF4AF"/>
    <w:rsid w:val="5F874101"/>
    <w:rsid w:val="604CA3B5"/>
    <w:rsid w:val="62A26FD9"/>
    <w:rsid w:val="65B9BD10"/>
    <w:rsid w:val="685A5EAE"/>
    <w:rsid w:val="6B44F643"/>
    <w:rsid w:val="6B77C614"/>
    <w:rsid w:val="6FEC62C8"/>
    <w:rsid w:val="71A3AF51"/>
    <w:rsid w:val="71AADC5D"/>
    <w:rsid w:val="7AA69780"/>
    <w:rsid w:val="7B039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49226"/>
  <w15:docId w15:val="{2B98F8F5-72EA-4295-AAC9-BE93E6B8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B79"/>
  </w:style>
  <w:style w:type="paragraph" w:styleId="Heading3">
    <w:name w:val="heading 3"/>
    <w:basedOn w:val="ind4"/>
    <w:link w:val="Heading3Char"/>
    <w:unhideWhenUsed/>
    <w:qFormat/>
    <w:rsid w:val="009A0B79"/>
    <w:pPr>
      <w:spacing w:after="240"/>
      <w:ind w:left="0"/>
      <w:jc w:val="center"/>
      <w:outlineLvl w:val="2"/>
    </w:pPr>
    <w:rPr>
      <w:rFonts w:ascii="Times New Roman" w:hAnsi="Times New Roman" w:cs="Times New Roman"/>
      <w:b/>
      <w:sz w:val="24"/>
    </w:rPr>
  </w:style>
  <w:style w:type="paragraph" w:styleId="Heading4">
    <w:name w:val="heading 4"/>
    <w:basedOn w:val="Normal"/>
    <w:link w:val="Heading4Char"/>
    <w:unhideWhenUsed/>
    <w:qFormat/>
    <w:rsid w:val="009A0B79"/>
    <w:pPr>
      <w:spacing w:after="240"/>
      <w:outlineLvl w:val="3"/>
    </w:pPr>
    <w:rPr>
      <w:rFonts w:ascii="Times New Roman" w:hAnsi="Times New Roman" w:cs="Times New Roman"/>
      <w:b/>
      <w:sz w:val="24"/>
      <w:szCs w:val="24"/>
    </w:rPr>
  </w:style>
  <w:style w:type="paragraph" w:styleId="Heading5">
    <w:name w:val="heading 5"/>
    <w:basedOn w:val="Heading4"/>
    <w:link w:val="Heading5Char"/>
    <w:semiHidden/>
    <w:unhideWhenUsed/>
    <w:qFormat/>
    <w:rsid w:val="00742E34"/>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A0B79"/>
    <w:rPr>
      <w:rFonts w:ascii="Times New Roman" w:hAnsi="Times New Roman" w:cs="Times New Roman"/>
      <w:b/>
      <w:sz w:val="24"/>
    </w:rPr>
  </w:style>
  <w:style w:type="character" w:customStyle="1" w:styleId="Heading4Char">
    <w:name w:val="Heading 4 Char"/>
    <w:basedOn w:val="DefaultParagraphFont"/>
    <w:link w:val="Heading4"/>
    <w:rsid w:val="009A0B79"/>
    <w:rPr>
      <w:rFonts w:ascii="Times New Roman" w:hAnsi="Times New Roman" w:cs="Times New Roman"/>
      <w:b/>
      <w:sz w:val="24"/>
      <w:szCs w:val="24"/>
    </w:rPr>
  </w:style>
  <w:style w:type="character" w:customStyle="1" w:styleId="Heading5Char">
    <w:name w:val="Heading 5 Char"/>
    <w:basedOn w:val="DefaultParagraphFont"/>
    <w:link w:val="Heading5"/>
    <w:semiHidden/>
    <w:rsid w:val="00742E34"/>
    <w:rPr>
      <w:b/>
      <w:u w:val="single"/>
    </w:rPr>
  </w:style>
  <w:style w:type="character" w:styleId="Hyperlink">
    <w:name w:val="Hyperlink"/>
    <w:basedOn w:val="DefaultParagraphFont"/>
    <w:uiPriority w:val="99"/>
    <w:unhideWhenUsed/>
    <w:rsid w:val="00742E34"/>
    <w:rPr>
      <w:color w:val="0000FF"/>
      <w:u w:val="single"/>
    </w:rPr>
  </w:style>
  <w:style w:type="paragraph" w:styleId="NormalWeb">
    <w:name w:val="Normal (Web)"/>
    <w:basedOn w:val="Normal"/>
    <w:unhideWhenUsed/>
    <w:rsid w:val="00742E34"/>
    <w:pPr>
      <w:spacing w:before="100" w:beforeAutospacing="1" w:after="100" w:afterAutospacing="1"/>
    </w:pPr>
    <w:rPr>
      <w:color w:val="000000"/>
      <w:szCs w:val="24"/>
    </w:rPr>
  </w:style>
  <w:style w:type="paragraph" w:styleId="BodyText">
    <w:name w:val="Body Text"/>
    <w:basedOn w:val="Normal"/>
    <w:link w:val="BodyTextChar"/>
    <w:semiHidden/>
    <w:unhideWhenUsed/>
    <w:rsid w:val="00742E34"/>
    <w:rPr>
      <w:i/>
      <w:iCs/>
    </w:rPr>
  </w:style>
  <w:style w:type="character" w:customStyle="1" w:styleId="BodyTextChar">
    <w:name w:val="Body Text Char"/>
    <w:basedOn w:val="DefaultParagraphFont"/>
    <w:link w:val="BodyText"/>
    <w:semiHidden/>
    <w:rsid w:val="00742E34"/>
    <w:rPr>
      <w:i/>
      <w:iCs/>
    </w:rPr>
  </w:style>
  <w:style w:type="paragraph" w:customStyle="1" w:styleId="hangind4">
    <w:name w:val="hang ind .4"/>
    <w:basedOn w:val="Normal"/>
    <w:rsid w:val="00742E34"/>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742E34"/>
    <w:pPr>
      <w:tabs>
        <w:tab w:val="left" w:pos="1152"/>
        <w:tab w:val="left" w:pos="1728"/>
        <w:tab w:val="left" w:pos="2304"/>
        <w:tab w:val="left" w:pos="2880"/>
        <w:tab w:val="left" w:pos="3456"/>
      </w:tabs>
      <w:ind w:left="1152" w:hanging="576"/>
    </w:pPr>
  </w:style>
  <w:style w:type="paragraph" w:customStyle="1" w:styleId="ind12">
    <w:name w:val="ind 1.2"/>
    <w:basedOn w:val="Normal"/>
    <w:rsid w:val="00742E34"/>
    <w:pPr>
      <w:tabs>
        <w:tab w:val="left" w:pos="2304"/>
        <w:tab w:val="left" w:pos="2880"/>
        <w:tab w:val="left" w:pos="3456"/>
      </w:tabs>
      <w:ind w:left="1728"/>
    </w:pPr>
  </w:style>
  <w:style w:type="paragraph" w:customStyle="1" w:styleId="ind8">
    <w:name w:val="ind .8"/>
    <w:basedOn w:val="hangind8"/>
    <w:rsid w:val="00742E34"/>
    <w:pPr>
      <w:tabs>
        <w:tab w:val="clear" w:pos="1152"/>
      </w:tabs>
      <w:ind w:firstLine="0"/>
    </w:pPr>
  </w:style>
  <w:style w:type="paragraph" w:customStyle="1" w:styleId="ind4">
    <w:name w:val="ind .4"/>
    <w:basedOn w:val="hangind4"/>
    <w:rsid w:val="00742E34"/>
    <w:pPr>
      <w:tabs>
        <w:tab w:val="clear" w:pos="576"/>
      </w:tabs>
      <w:ind w:firstLine="0"/>
    </w:pPr>
  </w:style>
  <w:style w:type="paragraph" w:styleId="BalloonText">
    <w:name w:val="Balloon Text"/>
    <w:basedOn w:val="Normal"/>
    <w:link w:val="BalloonTextChar"/>
    <w:uiPriority w:val="99"/>
    <w:semiHidden/>
    <w:unhideWhenUsed/>
    <w:rsid w:val="005E3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AA3"/>
    <w:rPr>
      <w:rFonts w:ascii="Tahoma" w:hAnsi="Tahoma" w:cs="Tahoma"/>
      <w:sz w:val="16"/>
      <w:szCs w:val="16"/>
    </w:rPr>
  </w:style>
  <w:style w:type="character" w:styleId="FollowedHyperlink">
    <w:name w:val="FollowedHyperlink"/>
    <w:basedOn w:val="DefaultParagraphFont"/>
    <w:uiPriority w:val="99"/>
    <w:semiHidden/>
    <w:unhideWhenUsed/>
    <w:rsid w:val="00EA52F6"/>
    <w:rPr>
      <w:color w:val="800080" w:themeColor="followedHyperlink"/>
      <w:u w:val="single"/>
    </w:rPr>
  </w:style>
  <w:style w:type="character" w:styleId="CommentReference">
    <w:name w:val="annotation reference"/>
    <w:basedOn w:val="DefaultParagraphFont"/>
    <w:uiPriority w:val="99"/>
    <w:semiHidden/>
    <w:unhideWhenUsed/>
    <w:rsid w:val="0069667C"/>
    <w:rPr>
      <w:sz w:val="16"/>
      <w:szCs w:val="16"/>
    </w:rPr>
  </w:style>
  <w:style w:type="paragraph" w:styleId="CommentText">
    <w:name w:val="annotation text"/>
    <w:basedOn w:val="Normal"/>
    <w:link w:val="CommentTextChar"/>
    <w:uiPriority w:val="99"/>
    <w:semiHidden/>
    <w:unhideWhenUsed/>
    <w:rsid w:val="0069667C"/>
    <w:pPr>
      <w:spacing w:line="240" w:lineRule="auto"/>
    </w:pPr>
    <w:rPr>
      <w:sz w:val="20"/>
      <w:szCs w:val="20"/>
    </w:rPr>
  </w:style>
  <w:style w:type="character" w:customStyle="1" w:styleId="CommentTextChar">
    <w:name w:val="Comment Text Char"/>
    <w:basedOn w:val="DefaultParagraphFont"/>
    <w:link w:val="CommentText"/>
    <w:uiPriority w:val="99"/>
    <w:semiHidden/>
    <w:rsid w:val="0069667C"/>
    <w:rPr>
      <w:sz w:val="20"/>
      <w:szCs w:val="20"/>
    </w:rPr>
  </w:style>
  <w:style w:type="paragraph" w:styleId="CommentSubject">
    <w:name w:val="annotation subject"/>
    <w:basedOn w:val="CommentText"/>
    <w:next w:val="CommentText"/>
    <w:link w:val="CommentSubjectChar"/>
    <w:uiPriority w:val="99"/>
    <w:semiHidden/>
    <w:unhideWhenUsed/>
    <w:rsid w:val="0069667C"/>
    <w:rPr>
      <w:b/>
      <w:bCs/>
    </w:rPr>
  </w:style>
  <w:style w:type="character" w:customStyle="1" w:styleId="CommentSubjectChar">
    <w:name w:val="Comment Subject Char"/>
    <w:basedOn w:val="CommentTextChar"/>
    <w:link w:val="CommentSubject"/>
    <w:uiPriority w:val="99"/>
    <w:semiHidden/>
    <w:rsid w:val="0069667C"/>
    <w:rPr>
      <w:b/>
      <w:bCs/>
      <w:sz w:val="20"/>
      <w:szCs w:val="20"/>
    </w:rPr>
  </w:style>
  <w:style w:type="paragraph" w:styleId="Revision">
    <w:name w:val="Revision"/>
    <w:hidden/>
    <w:uiPriority w:val="99"/>
    <w:semiHidden/>
    <w:rsid w:val="002D67AD"/>
    <w:pPr>
      <w:spacing w:after="0" w:line="240" w:lineRule="auto"/>
    </w:pPr>
  </w:style>
  <w:style w:type="paragraph" w:styleId="TOC4">
    <w:name w:val="toc 4"/>
    <w:basedOn w:val="Normal"/>
    <w:next w:val="Normal"/>
    <w:autoRedefine/>
    <w:uiPriority w:val="39"/>
    <w:unhideWhenUsed/>
    <w:rsid w:val="002C4A74"/>
    <w:pPr>
      <w:spacing w:after="100"/>
      <w:ind w:left="660"/>
    </w:pPr>
  </w:style>
  <w:style w:type="paragraph" w:styleId="TOC3">
    <w:name w:val="toc 3"/>
    <w:basedOn w:val="Normal"/>
    <w:next w:val="Normal"/>
    <w:autoRedefine/>
    <w:uiPriority w:val="39"/>
    <w:unhideWhenUsed/>
    <w:rsid w:val="002C4A74"/>
    <w:pPr>
      <w:spacing w:after="100"/>
      <w:ind w:left="440"/>
    </w:pPr>
  </w:style>
  <w:style w:type="table" w:styleId="TableGrid">
    <w:name w:val="Table Grid"/>
    <w:basedOn w:val="TableNormal"/>
    <w:uiPriority w:val="59"/>
    <w:rsid w:val="00D94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80">
    <w:name w:val="ind8"/>
    <w:basedOn w:val="Normal"/>
    <w:rsid w:val="00F30C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FE0B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E0B9E"/>
  </w:style>
  <w:style w:type="character" w:customStyle="1" w:styleId="scxw79667887">
    <w:name w:val="scxw79667887"/>
    <w:basedOn w:val="DefaultParagraphFont"/>
    <w:rsid w:val="00FE0B9E"/>
  </w:style>
  <w:style w:type="character" w:customStyle="1" w:styleId="eop">
    <w:name w:val="eop"/>
    <w:basedOn w:val="DefaultParagraphFont"/>
    <w:rsid w:val="00FE0B9E"/>
  </w:style>
  <w:style w:type="character" w:styleId="UnresolvedMention">
    <w:name w:val="Unresolved Mention"/>
    <w:basedOn w:val="DefaultParagraphFont"/>
    <w:uiPriority w:val="99"/>
    <w:semiHidden/>
    <w:unhideWhenUsed/>
    <w:rsid w:val="000D42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1068">
      <w:bodyDiv w:val="1"/>
      <w:marLeft w:val="0"/>
      <w:marRight w:val="0"/>
      <w:marTop w:val="0"/>
      <w:marBottom w:val="0"/>
      <w:divBdr>
        <w:top w:val="none" w:sz="0" w:space="0" w:color="auto"/>
        <w:left w:val="none" w:sz="0" w:space="0" w:color="auto"/>
        <w:bottom w:val="none" w:sz="0" w:space="0" w:color="auto"/>
        <w:right w:val="none" w:sz="0" w:space="0" w:color="auto"/>
      </w:divBdr>
    </w:div>
    <w:div w:id="297342889">
      <w:bodyDiv w:val="1"/>
      <w:marLeft w:val="0"/>
      <w:marRight w:val="0"/>
      <w:marTop w:val="0"/>
      <w:marBottom w:val="0"/>
      <w:divBdr>
        <w:top w:val="none" w:sz="0" w:space="0" w:color="auto"/>
        <w:left w:val="none" w:sz="0" w:space="0" w:color="auto"/>
        <w:bottom w:val="none" w:sz="0" w:space="0" w:color="auto"/>
        <w:right w:val="none" w:sz="0" w:space="0" w:color="auto"/>
      </w:divBdr>
      <w:divsChild>
        <w:div w:id="1512600289">
          <w:marLeft w:val="0"/>
          <w:marRight w:val="0"/>
          <w:marTop w:val="0"/>
          <w:marBottom w:val="0"/>
          <w:divBdr>
            <w:top w:val="none" w:sz="0" w:space="0" w:color="auto"/>
            <w:left w:val="none" w:sz="0" w:space="0" w:color="auto"/>
            <w:bottom w:val="none" w:sz="0" w:space="0" w:color="auto"/>
            <w:right w:val="none" w:sz="0" w:space="0" w:color="auto"/>
          </w:divBdr>
        </w:div>
        <w:div w:id="1238780484">
          <w:marLeft w:val="0"/>
          <w:marRight w:val="0"/>
          <w:marTop w:val="0"/>
          <w:marBottom w:val="0"/>
          <w:divBdr>
            <w:top w:val="none" w:sz="0" w:space="0" w:color="auto"/>
            <w:left w:val="none" w:sz="0" w:space="0" w:color="auto"/>
            <w:bottom w:val="none" w:sz="0" w:space="0" w:color="auto"/>
            <w:right w:val="none" w:sz="0" w:space="0" w:color="auto"/>
          </w:divBdr>
        </w:div>
        <w:div w:id="727536743">
          <w:marLeft w:val="0"/>
          <w:marRight w:val="0"/>
          <w:marTop w:val="0"/>
          <w:marBottom w:val="0"/>
          <w:divBdr>
            <w:top w:val="none" w:sz="0" w:space="0" w:color="auto"/>
            <w:left w:val="none" w:sz="0" w:space="0" w:color="auto"/>
            <w:bottom w:val="none" w:sz="0" w:space="0" w:color="auto"/>
            <w:right w:val="none" w:sz="0" w:space="0" w:color="auto"/>
          </w:divBdr>
        </w:div>
        <w:div w:id="488517069">
          <w:marLeft w:val="0"/>
          <w:marRight w:val="0"/>
          <w:marTop w:val="0"/>
          <w:marBottom w:val="0"/>
          <w:divBdr>
            <w:top w:val="none" w:sz="0" w:space="0" w:color="auto"/>
            <w:left w:val="none" w:sz="0" w:space="0" w:color="auto"/>
            <w:bottom w:val="none" w:sz="0" w:space="0" w:color="auto"/>
            <w:right w:val="none" w:sz="0" w:space="0" w:color="auto"/>
          </w:divBdr>
        </w:div>
        <w:div w:id="597174917">
          <w:marLeft w:val="0"/>
          <w:marRight w:val="0"/>
          <w:marTop w:val="0"/>
          <w:marBottom w:val="0"/>
          <w:divBdr>
            <w:top w:val="none" w:sz="0" w:space="0" w:color="auto"/>
            <w:left w:val="none" w:sz="0" w:space="0" w:color="auto"/>
            <w:bottom w:val="none" w:sz="0" w:space="0" w:color="auto"/>
            <w:right w:val="none" w:sz="0" w:space="0" w:color="auto"/>
          </w:divBdr>
        </w:div>
        <w:div w:id="837844084">
          <w:marLeft w:val="0"/>
          <w:marRight w:val="0"/>
          <w:marTop w:val="0"/>
          <w:marBottom w:val="0"/>
          <w:divBdr>
            <w:top w:val="none" w:sz="0" w:space="0" w:color="auto"/>
            <w:left w:val="none" w:sz="0" w:space="0" w:color="auto"/>
            <w:bottom w:val="none" w:sz="0" w:space="0" w:color="auto"/>
            <w:right w:val="none" w:sz="0" w:space="0" w:color="auto"/>
          </w:divBdr>
        </w:div>
        <w:div w:id="252664851">
          <w:marLeft w:val="0"/>
          <w:marRight w:val="0"/>
          <w:marTop w:val="0"/>
          <w:marBottom w:val="0"/>
          <w:divBdr>
            <w:top w:val="none" w:sz="0" w:space="0" w:color="auto"/>
            <w:left w:val="none" w:sz="0" w:space="0" w:color="auto"/>
            <w:bottom w:val="none" w:sz="0" w:space="0" w:color="auto"/>
            <w:right w:val="none" w:sz="0" w:space="0" w:color="auto"/>
          </w:divBdr>
        </w:div>
        <w:div w:id="1537162220">
          <w:marLeft w:val="0"/>
          <w:marRight w:val="0"/>
          <w:marTop w:val="0"/>
          <w:marBottom w:val="0"/>
          <w:divBdr>
            <w:top w:val="none" w:sz="0" w:space="0" w:color="auto"/>
            <w:left w:val="none" w:sz="0" w:space="0" w:color="auto"/>
            <w:bottom w:val="none" w:sz="0" w:space="0" w:color="auto"/>
            <w:right w:val="none" w:sz="0" w:space="0" w:color="auto"/>
          </w:divBdr>
        </w:div>
        <w:div w:id="1787697876">
          <w:marLeft w:val="0"/>
          <w:marRight w:val="0"/>
          <w:marTop w:val="0"/>
          <w:marBottom w:val="0"/>
          <w:divBdr>
            <w:top w:val="none" w:sz="0" w:space="0" w:color="auto"/>
            <w:left w:val="none" w:sz="0" w:space="0" w:color="auto"/>
            <w:bottom w:val="none" w:sz="0" w:space="0" w:color="auto"/>
            <w:right w:val="none" w:sz="0" w:space="0" w:color="auto"/>
          </w:divBdr>
        </w:div>
        <w:div w:id="938607216">
          <w:marLeft w:val="0"/>
          <w:marRight w:val="0"/>
          <w:marTop w:val="0"/>
          <w:marBottom w:val="0"/>
          <w:divBdr>
            <w:top w:val="none" w:sz="0" w:space="0" w:color="auto"/>
            <w:left w:val="none" w:sz="0" w:space="0" w:color="auto"/>
            <w:bottom w:val="none" w:sz="0" w:space="0" w:color="auto"/>
            <w:right w:val="none" w:sz="0" w:space="0" w:color="auto"/>
          </w:divBdr>
        </w:div>
        <w:div w:id="2097825944">
          <w:marLeft w:val="0"/>
          <w:marRight w:val="0"/>
          <w:marTop w:val="0"/>
          <w:marBottom w:val="0"/>
          <w:divBdr>
            <w:top w:val="none" w:sz="0" w:space="0" w:color="auto"/>
            <w:left w:val="none" w:sz="0" w:space="0" w:color="auto"/>
            <w:bottom w:val="none" w:sz="0" w:space="0" w:color="auto"/>
            <w:right w:val="none" w:sz="0" w:space="0" w:color="auto"/>
          </w:divBdr>
        </w:div>
      </w:divsChild>
    </w:div>
    <w:div w:id="1088765935">
      <w:bodyDiv w:val="1"/>
      <w:marLeft w:val="0"/>
      <w:marRight w:val="0"/>
      <w:marTop w:val="0"/>
      <w:marBottom w:val="0"/>
      <w:divBdr>
        <w:top w:val="none" w:sz="0" w:space="0" w:color="auto"/>
        <w:left w:val="none" w:sz="0" w:space="0" w:color="auto"/>
        <w:bottom w:val="none" w:sz="0" w:space="0" w:color="auto"/>
        <w:right w:val="none" w:sz="0" w:space="0" w:color="auto"/>
      </w:divBdr>
    </w:div>
    <w:div w:id="1102333633">
      <w:bodyDiv w:val="1"/>
      <w:marLeft w:val="0"/>
      <w:marRight w:val="0"/>
      <w:marTop w:val="0"/>
      <w:marBottom w:val="0"/>
      <w:divBdr>
        <w:top w:val="none" w:sz="0" w:space="0" w:color="auto"/>
        <w:left w:val="none" w:sz="0" w:space="0" w:color="auto"/>
        <w:bottom w:val="none" w:sz="0" w:space="0" w:color="auto"/>
        <w:right w:val="none" w:sz="0" w:space="0" w:color="auto"/>
      </w:divBdr>
    </w:div>
    <w:div w:id="1465779812">
      <w:bodyDiv w:val="1"/>
      <w:marLeft w:val="0"/>
      <w:marRight w:val="0"/>
      <w:marTop w:val="0"/>
      <w:marBottom w:val="0"/>
      <w:divBdr>
        <w:top w:val="none" w:sz="0" w:space="0" w:color="auto"/>
        <w:left w:val="none" w:sz="0" w:space="0" w:color="auto"/>
        <w:bottom w:val="none" w:sz="0" w:space="0" w:color="auto"/>
        <w:right w:val="none" w:sz="0" w:space="0" w:color="auto"/>
      </w:divBdr>
    </w:div>
    <w:div w:id="1632052984">
      <w:bodyDiv w:val="1"/>
      <w:marLeft w:val="0"/>
      <w:marRight w:val="0"/>
      <w:marTop w:val="0"/>
      <w:marBottom w:val="0"/>
      <w:divBdr>
        <w:top w:val="none" w:sz="0" w:space="0" w:color="auto"/>
        <w:left w:val="none" w:sz="0" w:space="0" w:color="auto"/>
        <w:bottom w:val="none" w:sz="0" w:space="0" w:color="auto"/>
        <w:right w:val="none" w:sz="0" w:space="0" w:color="auto"/>
      </w:divBdr>
      <w:divsChild>
        <w:div w:id="398525999">
          <w:marLeft w:val="0"/>
          <w:marRight w:val="0"/>
          <w:marTop w:val="0"/>
          <w:marBottom w:val="0"/>
          <w:divBdr>
            <w:top w:val="none" w:sz="0" w:space="0" w:color="auto"/>
            <w:left w:val="none" w:sz="0" w:space="0" w:color="auto"/>
            <w:bottom w:val="none" w:sz="0" w:space="0" w:color="auto"/>
            <w:right w:val="none" w:sz="0" w:space="0" w:color="auto"/>
          </w:divBdr>
        </w:div>
        <w:div w:id="926229632">
          <w:marLeft w:val="0"/>
          <w:marRight w:val="0"/>
          <w:marTop w:val="0"/>
          <w:marBottom w:val="0"/>
          <w:divBdr>
            <w:top w:val="none" w:sz="0" w:space="0" w:color="auto"/>
            <w:left w:val="none" w:sz="0" w:space="0" w:color="auto"/>
            <w:bottom w:val="none" w:sz="0" w:space="0" w:color="auto"/>
            <w:right w:val="none" w:sz="0" w:space="0" w:color="auto"/>
          </w:divBdr>
        </w:div>
        <w:div w:id="1387798191">
          <w:marLeft w:val="0"/>
          <w:marRight w:val="0"/>
          <w:marTop w:val="0"/>
          <w:marBottom w:val="0"/>
          <w:divBdr>
            <w:top w:val="none" w:sz="0" w:space="0" w:color="auto"/>
            <w:left w:val="none" w:sz="0" w:space="0" w:color="auto"/>
            <w:bottom w:val="none" w:sz="0" w:space="0" w:color="auto"/>
            <w:right w:val="none" w:sz="0" w:space="0" w:color="auto"/>
          </w:divBdr>
        </w:div>
        <w:div w:id="776173958">
          <w:marLeft w:val="0"/>
          <w:marRight w:val="0"/>
          <w:marTop w:val="0"/>
          <w:marBottom w:val="0"/>
          <w:divBdr>
            <w:top w:val="none" w:sz="0" w:space="0" w:color="auto"/>
            <w:left w:val="none" w:sz="0" w:space="0" w:color="auto"/>
            <w:bottom w:val="none" w:sz="0" w:space="0" w:color="auto"/>
            <w:right w:val="none" w:sz="0" w:space="0" w:color="auto"/>
          </w:divBdr>
        </w:div>
        <w:div w:id="878323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pcs3.kc.army.mil/asaalt/procurement/AFARS/AFARS_AppGG.aspx" TargetMode="External"/><Relationship Id="rId18" Type="http://schemas.openxmlformats.org/officeDocument/2006/relationships/hyperlink" Target="https://spcs3.kc.army.mil/asaalt/procurement/AFARS/AFARS_AppGG.aspx"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spcs3.kc.army.mil/asaalt/procurement/AFARS/AFARS_AppGG.aspx" TargetMode="External"/><Relationship Id="rId7" Type="http://schemas.openxmlformats.org/officeDocument/2006/relationships/styles" Target="styles.xml"/><Relationship Id="rId12" Type="http://schemas.openxmlformats.org/officeDocument/2006/relationships/hyperlink" Target="https://spcs3.kc.army.mil/asaalt/procurement/AFARS/AFARS_AppGG.aspx" TargetMode="External"/><Relationship Id="rId17" Type="http://schemas.openxmlformats.org/officeDocument/2006/relationships/hyperlink" Target="https://spcs3.kc.army.mil/asaalt/procurement/PGI/PGI_5115.aspx" TargetMode="External"/><Relationship Id="rId25" Type="http://schemas.openxmlformats.org/officeDocument/2006/relationships/hyperlink" Target="http://www.apd.army.mil/" TargetMode="External"/><Relationship Id="rId2" Type="http://schemas.openxmlformats.org/officeDocument/2006/relationships/customXml" Target="../customXml/item2.xml"/><Relationship Id="rId16" Type="http://schemas.openxmlformats.org/officeDocument/2006/relationships/hyperlink" Target="https://spcs3.kc.army.mil/asaalt/procurement/AFARS/AFARS_AppGG.aspx" TargetMode="External"/><Relationship Id="rId20" Type="http://schemas.openxmlformats.org/officeDocument/2006/relationships/hyperlink" Target="https://spcs3.kc.army.mil/asaalt/procurement/AFARS/AFARS_AppGG.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armypubs.army.mil/epubs/DR_pubs/DR_a/pdf/web/ARN14261_AD2018_26_Final.pdf" TargetMode="External"/><Relationship Id="rId24" Type="http://schemas.openxmlformats.org/officeDocument/2006/relationships/hyperlink" Target="https://spcs3.kc.army.mil/asaalt/procurement/AFARS/AFARS_AppGG.aspx" TargetMode="External"/><Relationship Id="rId5" Type="http://schemas.openxmlformats.org/officeDocument/2006/relationships/customXml" Target="../customXml/item5.xml"/><Relationship Id="rId15" Type="http://schemas.openxmlformats.org/officeDocument/2006/relationships/hyperlink" Target="https://www.cpars.gov" TargetMode="External"/><Relationship Id="rId23" Type="http://schemas.openxmlformats.org/officeDocument/2006/relationships/hyperlink" Target="https://spcs3.kc.army.mil/asaalt/procurement/AFARS/AFARS_AppGG.aspx" TargetMode="External"/><Relationship Id="rId28" Type="http://schemas.openxmlformats.org/officeDocument/2006/relationships/theme" Target="theme/theme1.xml"/><Relationship Id="rId10" Type="http://schemas.openxmlformats.org/officeDocument/2006/relationships/hyperlink" Target="https://spcs3.kc.army.mil/asaalt/procurement/SiteAssets/AFARS/AFARSAA.pdf" TargetMode="External"/><Relationship Id="rId19" Type="http://schemas.openxmlformats.org/officeDocument/2006/relationships/hyperlink" Target="https://www.acq.osd.mil/dpap/policy/policyvault/USA000642-19-DPC.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usarmy.pentagon.hqda-asa-alt.list.saal-ps-staff@army.mil" TargetMode="External"/><Relationship Id="rId22" Type="http://schemas.openxmlformats.org/officeDocument/2006/relationships/hyperlink" Target="https://spcs3.kc.army.mil/asaalt/procurement/PGI/PGI_5115.aspx"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5" ma:contentTypeDescription="Army Federal Acquisition Regulation Supplement" ma:contentTypeScope="" ma:versionID="9d4a548d5ad8be2f19451f4e1ee304f9">
  <xsd:schema xmlns:xsd="http://www.w3.org/2001/XMLSchema" xmlns:xs="http://www.w3.org/2001/XMLSchema" xmlns:p="http://schemas.microsoft.com/office/2006/metadata/properties" xmlns:ns1="4d2834f2-6e62-48ef-822a-880d84868a39" xmlns:ns3="1d182ed6-48bb-48f5-abfd-790737af81b2" targetNamespace="http://schemas.microsoft.com/office/2006/metadata/properties" ma:root="true" ma:fieldsID="76cfa627da9704b88091e5bd3eb730e2" ns1:_="" ns3:_="">
    <xsd:import namespace="4d2834f2-6e62-48ef-822a-880d84868a39"/>
    <xsd:import namespace="1d182ed6-48bb-48f5-abfd-790737af81b2"/>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d182ed6-48bb-48f5-abfd-790737af81b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correct typo at 5115.303 para (iv) that references “Contracting activities shall submit nominations for SSA appointment to the AAE, DASA(P) or Senior Services Manager as indicated in paragraphs (a)(i) and (ii) of this section.”  There is no paragraph (a) in this section because we deleted when added the Table 15-1.  </Related_x0020_Words_x002f_Description>
    <Posted_x0020_By_x002f_Author xmlns="4d2834f2-6e62-48ef-822a-880d84868a39">
      <UserInfo>
        <DisplayName>jordan, amanda</DisplayName>
        <AccountId>6767</AccountId>
        <AccountType/>
      </UserInfo>
    </Posted_x0020_By_x002f_Author>
    <k7fb65748f04451ebe52ab3a8ef4f06e xmlns="4d2834f2-6e62-48ef-822a-880d84868a39">
      <Terms xmlns="http://schemas.microsoft.com/office/infopath/2007/PartnerControls"/>
    </k7fb65748f04451ebe52ab3a8ef4f06e>
    <TaxCatchAll xmlns="4d2834f2-6e62-48ef-822a-880d84868a39">
      <Value>10</Value>
      <Value>108</Value>
      <Value>491</Value>
      <Value>23</Value>
      <Value>8</Value>
    </TaxCatchAll>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Deputy Assistant Secretary of the Army (Procurement)</TermName>
          <TermId xmlns="http://schemas.microsoft.com/office/infopath/2007/PartnerControls">0669a941-ccce-4e28-aa9b-339af9bf48ea</TermId>
        </TermInfo>
      </Terms>
    </b32cdbbdcfbf448899278e680467c731>
    <_dlc_DocId xmlns="4d2834f2-6e62-48ef-822a-880d84868a39">DASAP-90-806</_dlc_DocId>
    <_dlc_DocIdUrl xmlns="4d2834f2-6e62-48ef-822a-880d84868a39">
      <Url>https://spcs3.kc.army.mil/asaalt/ZPTeam/PPS/_layouts/15/DocIdRedir.aspx?ID=DASAP-90-806</Url>
      <Description>DASAP-90-806</Description>
    </_dlc_DocIdUrl>
    <Part xmlns="4d2834f2-6e62-48ef-822a-880d84868a39">5115</Part>
    <Subpart xmlns="4d2834f2-6e62-48ef-822a-880d84868a39" xsi:nil="true"/>
    <AFARSRevisionNo xmlns="4d2834f2-6e62-48ef-822a-880d84868a39">28.10</AFARSRevisionNo>
    <WebPartName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2BBD59EE-E2DB-49D4-B5F4-E7AA82B05C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1d182ed6-48bb-48f5-abfd-790737af81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D72431-518D-4881-9175-DDBB3042B5D2}">
  <ds:schemaRefs>
    <ds:schemaRef ds:uri="http://schemas.openxmlformats.org/officeDocument/2006/bibliography"/>
  </ds:schemaRefs>
</ds:datastoreItem>
</file>

<file path=customXml/itemProps3.xml><?xml version="1.0" encoding="utf-8"?>
<ds:datastoreItem xmlns:ds="http://schemas.openxmlformats.org/officeDocument/2006/customXml" ds:itemID="{CFD62850-7C3B-4871-A32B-891D06A416FD}">
  <ds:schemaRefs>
    <ds:schemaRef ds:uri="http://schemas.microsoft.com/office/2006/metadata/properties"/>
    <ds:schemaRef ds:uri="http://schemas.microsoft.com/office/infopath/2007/PartnerControls"/>
    <ds:schemaRef ds:uri="4d2834f2-6e62-48ef-822a-880d84868a39"/>
  </ds:schemaRefs>
</ds:datastoreItem>
</file>

<file path=customXml/itemProps4.xml><?xml version="1.0" encoding="utf-8"?>
<ds:datastoreItem xmlns:ds="http://schemas.openxmlformats.org/officeDocument/2006/customXml" ds:itemID="{DD84A3C9-1D45-4A5A-9123-61BC0947B138}">
  <ds:schemaRefs>
    <ds:schemaRef ds:uri="http://schemas.microsoft.com/sharepoint/v3/contenttype/forms"/>
  </ds:schemaRefs>
</ds:datastoreItem>
</file>

<file path=customXml/itemProps5.xml><?xml version="1.0" encoding="utf-8"?>
<ds:datastoreItem xmlns:ds="http://schemas.openxmlformats.org/officeDocument/2006/customXml" ds:itemID="{953E7A6E-FAB8-43B9-B2EA-434BAE6C295B}">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3731</Words>
  <Characters>21269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AFARS 5115_Revision_28_10</vt:lpstr>
    </vt:vector>
  </TitlesOfParts>
  <Company>U.S. Army</Company>
  <LinksUpToDate>false</LinksUpToDate>
  <CharactersWithSpaces>24951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5115_Revision_28_10</dc:title>
  <dc:creator>Administrator</dc:creator>
  <cp:lastModifiedBy>Jordan, Amanda C CIV USARMY HQDA ASA ALT (USA)</cp:lastModifiedBy>
  <cp:revision>2</cp:revision>
  <cp:lastPrinted>2018-11-30T20:42:00Z</cp:lastPrinted>
  <dcterms:created xsi:type="dcterms:W3CDTF">2023-09-28T17:40:00Z</dcterms:created>
  <dcterms:modified xsi:type="dcterms:W3CDTF">2023-09-28T17:40:00Z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e5a42bdd-ffad-4644-86ea-db6a66eea072</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491;#Deputy Assistant Secretary of the Army (Procurement)|0669a941-ccce-4e28-aa9b-339af9bf48ea</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Approval Authority">
    <vt:lpwstr/>
  </property>
  <property fmtid="{D5CDD505-2E9C-101B-9397-08002B2CF9AE}" pid="39" name="Presented To">
    <vt:lpwstr/>
  </property>
  <property fmtid="{D5CDD505-2E9C-101B-9397-08002B2CF9AE}" pid="40" name="PARC Contracting Area">
    <vt:lpwstr/>
  </property>
  <property fmtid="{D5CDD505-2E9C-101B-9397-08002B2CF9AE}" pid="41" name="ceb9413c6ca94765b17a7c77e496dffc">
    <vt:lpwstr/>
  </property>
  <property fmtid="{D5CDD505-2E9C-101B-9397-08002B2CF9AE}" pid="42" name="b89601af4f7f42688b61458ba111cf99">
    <vt:lpwstr/>
  </property>
  <property fmtid="{D5CDD505-2E9C-101B-9397-08002B2CF9AE}" pid="43" name="Organization Reviewed">
    <vt:lpwstr/>
  </property>
  <property fmtid="{D5CDD505-2E9C-101B-9397-08002B2CF9AE}" pid="44" name="k5f03eb0b8f145c593adfde1e5d76637">
    <vt:lpwstr>Regulation|1d7f43a6-f8bb-4223-9c6f-9b729e816bd9</vt:lpwstr>
  </property>
  <property fmtid="{D5CDD505-2E9C-101B-9397-08002B2CF9AE}" pid="45" name="Select Content Type">
    <vt:lpwstr>Please Select</vt:lpwstr>
  </property>
  <property fmtid="{D5CDD505-2E9C-101B-9397-08002B2CF9AE}" pid="46" name="Presented Date">
    <vt:filetime>2022-11-15T14:12:25Z</vt:filetime>
  </property>
  <property fmtid="{D5CDD505-2E9C-101B-9397-08002B2CF9AE}" pid="47" name="Template">
    <vt:lpwstr>No</vt:lpwstr>
  </property>
</Properties>
</file>