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FFC0" w14:textId="77777777" w:rsidR="00AF0086" w:rsidRPr="00A25417" w:rsidRDefault="00AF0086" w:rsidP="00AF0086">
      <w:pPr>
        <w:pStyle w:val="ind4"/>
        <w:spacing w:after="240"/>
        <w:ind w:left="0"/>
        <w:jc w:val="center"/>
        <w:rPr>
          <w:rFonts w:ascii="Times New Roman" w:hAnsi="Times New Roman" w:cs="Times New Roman"/>
          <w:b/>
          <w:bCs/>
          <w:caps/>
          <w:sz w:val="32"/>
        </w:rPr>
      </w:pPr>
      <w:r w:rsidRPr="00A25417">
        <w:rPr>
          <w:rFonts w:ascii="Times New Roman" w:hAnsi="Times New Roman" w:cs="Times New Roman"/>
          <w:b/>
          <w:bCs/>
          <w:caps/>
          <w:sz w:val="32"/>
        </w:rPr>
        <w:t>AFARS – Part 5134</w:t>
      </w:r>
    </w:p>
    <w:p w14:paraId="59D9FFC2" w14:textId="31AD965B" w:rsidR="00AF0086" w:rsidRPr="00A62280" w:rsidRDefault="00AF0086" w:rsidP="00A62280">
      <w:pPr>
        <w:jc w:val="center"/>
        <w:rPr>
          <w:rFonts w:ascii="Times New Roman" w:hAnsi="Times New Roman" w:cs="Times New Roman"/>
          <w:b/>
          <w:sz w:val="32"/>
          <w:szCs w:val="32"/>
        </w:rPr>
      </w:pPr>
      <w:r w:rsidRPr="00A62280">
        <w:rPr>
          <w:rFonts w:ascii="Times New Roman" w:hAnsi="Times New Roman" w:cs="Times New Roman"/>
          <w:b/>
          <w:sz w:val="32"/>
          <w:szCs w:val="32"/>
        </w:rPr>
        <w:t>Major System Acquisition</w:t>
      </w:r>
    </w:p>
    <w:p w14:paraId="6B6DDC79" w14:textId="15E1370E" w:rsidR="00F76C78" w:rsidRDefault="005311C8" w:rsidP="00F76C78">
      <w:pPr>
        <w:pStyle w:val="ind4"/>
        <w:spacing w:after="0" w:line="240" w:lineRule="auto"/>
        <w:ind w:left="0"/>
        <w:jc w:val="center"/>
        <w:rPr>
          <w:rFonts w:ascii="Times New Roman" w:hAnsi="Times New Roman" w:cs="Times New Roman"/>
          <w:bCs/>
          <w:i/>
          <w:sz w:val="24"/>
          <w:szCs w:val="24"/>
        </w:rPr>
      </w:pPr>
      <w:r>
        <w:rPr>
          <w:rFonts w:ascii="Times New Roman" w:hAnsi="Times New Roman" w:cs="Times New Roman"/>
          <w:bCs/>
          <w:i/>
          <w:sz w:val="24"/>
          <w:szCs w:val="24"/>
        </w:rPr>
        <w:t>(</w:t>
      </w:r>
      <w:r w:rsidR="004231EB" w:rsidRPr="004231EB">
        <w:rPr>
          <w:rFonts w:ascii="Times New Roman" w:hAnsi="Times New Roman" w:cs="Times New Roman"/>
          <w:bCs/>
          <w:i/>
          <w:sz w:val="24"/>
          <w:szCs w:val="24"/>
        </w:rPr>
        <w:t xml:space="preserve">Revised </w:t>
      </w:r>
      <w:del w:id="0" w:author="Amanda" w:date="2024-08-26T13:35:00Z">
        <w:r w:rsidR="00083FBD" w:rsidDel="00952FF2">
          <w:rPr>
            <w:rFonts w:ascii="Times New Roman" w:hAnsi="Times New Roman" w:cs="Times New Roman"/>
            <w:bCs/>
            <w:i/>
            <w:sz w:val="24"/>
            <w:szCs w:val="24"/>
          </w:rPr>
          <w:delText>0</w:delText>
        </w:r>
        <w:r w:rsidR="00C87899" w:rsidDel="00952FF2">
          <w:rPr>
            <w:rFonts w:ascii="Times New Roman" w:hAnsi="Times New Roman" w:cs="Times New Roman"/>
            <w:bCs/>
            <w:i/>
            <w:sz w:val="24"/>
            <w:szCs w:val="24"/>
          </w:rPr>
          <w:delText>1 May 2019</w:delText>
        </w:r>
      </w:del>
      <w:ins w:id="1" w:author="Jordan, Amanda C CIV USARMY HQDA ASA ALT (USA)" w:date="2024-09-22T16:51:00Z">
        <w:r w:rsidR="002B77BC">
          <w:rPr>
            <w:rFonts w:ascii="Times New Roman" w:hAnsi="Times New Roman" w:cs="Times New Roman"/>
            <w:bCs/>
            <w:i/>
            <w:sz w:val="24"/>
            <w:szCs w:val="24"/>
          </w:rPr>
          <w:t>01</w:t>
        </w:r>
      </w:ins>
      <w:ins w:id="2" w:author="Amanda" w:date="2024-08-26T13:35:00Z">
        <w:r w:rsidR="00952FF2">
          <w:rPr>
            <w:rFonts w:ascii="Times New Roman" w:hAnsi="Times New Roman" w:cs="Times New Roman"/>
            <w:bCs/>
            <w:i/>
            <w:sz w:val="24"/>
            <w:szCs w:val="24"/>
          </w:rPr>
          <w:t xml:space="preserve"> October 2024</w:t>
        </w:r>
      </w:ins>
      <w:r>
        <w:rPr>
          <w:rFonts w:ascii="Times New Roman" w:hAnsi="Times New Roman" w:cs="Times New Roman"/>
          <w:bCs/>
          <w:i/>
          <w:sz w:val="24"/>
          <w:szCs w:val="24"/>
        </w:rPr>
        <w:t>)</w:t>
      </w:r>
    </w:p>
    <w:p w14:paraId="50D7E351" w14:textId="05386AFA" w:rsidR="006D3945" w:rsidRDefault="006D3945" w:rsidP="00F76C78">
      <w:pPr>
        <w:pStyle w:val="ind4"/>
        <w:spacing w:after="0" w:line="240" w:lineRule="auto"/>
        <w:ind w:left="0"/>
        <w:jc w:val="center"/>
        <w:rPr>
          <w:rFonts w:ascii="Times New Roman" w:hAnsi="Times New Roman" w:cs="Times New Roman"/>
          <w:bCs/>
          <w:i/>
          <w:sz w:val="24"/>
          <w:szCs w:val="24"/>
        </w:rPr>
      </w:pPr>
    </w:p>
    <w:p w14:paraId="79070C5C" w14:textId="179C7EAA" w:rsidR="006D3945" w:rsidRPr="006D3945" w:rsidRDefault="006D3945">
      <w:pPr>
        <w:pStyle w:val="TOC3"/>
        <w:tabs>
          <w:tab w:val="right" w:leader="dot" w:pos="9350"/>
        </w:tabs>
        <w:rPr>
          <w:rFonts w:ascii="Times New Roman" w:hAnsi="Times New Roman" w:cs="Times New Roman"/>
          <w:noProof/>
          <w:sz w:val="24"/>
          <w:szCs w:val="24"/>
        </w:rPr>
      </w:pPr>
      <w:r w:rsidRPr="006D3945">
        <w:rPr>
          <w:rFonts w:ascii="Times New Roman" w:hAnsi="Times New Roman" w:cs="Times New Roman"/>
          <w:bCs/>
          <w:i/>
          <w:sz w:val="24"/>
          <w:szCs w:val="24"/>
        </w:rPr>
        <w:fldChar w:fldCharType="begin"/>
      </w:r>
      <w:r w:rsidRPr="006D3945">
        <w:rPr>
          <w:rFonts w:ascii="Times New Roman" w:hAnsi="Times New Roman" w:cs="Times New Roman"/>
          <w:bCs/>
          <w:i/>
          <w:sz w:val="24"/>
          <w:szCs w:val="24"/>
        </w:rPr>
        <w:instrText xml:space="preserve"> TOC \o "1-4" \h \z \u </w:instrText>
      </w:r>
      <w:r w:rsidRPr="006D3945">
        <w:rPr>
          <w:rFonts w:ascii="Times New Roman" w:hAnsi="Times New Roman" w:cs="Times New Roman"/>
          <w:bCs/>
          <w:i/>
          <w:sz w:val="24"/>
          <w:szCs w:val="24"/>
        </w:rPr>
        <w:fldChar w:fldCharType="separate"/>
      </w:r>
      <w:hyperlink w:anchor="_Toc512853865" w:history="1">
        <w:r w:rsidRPr="006D3945">
          <w:rPr>
            <w:rStyle w:val="Hyperlink"/>
            <w:rFonts w:ascii="Times New Roman" w:hAnsi="Times New Roman" w:cs="Times New Roman"/>
            <w:noProof/>
            <w:sz w:val="24"/>
            <w:szCs w:val="24"/>
          </w:rPr>
          <w:t>Subpart 5134.0 – General</w:t>
        </w:r>
        <w:r w:rsidRPr="006D3945">
          <w:rPr>
            <w:rFonts w:ascii="Times New Roman" w:hAnsi="Times New Roman" w:cs="Times New Roman"/>
            <w:noProof/>
            <w:webHidden/>
            <w:sz w:val="24"/>
            <w:szCs w:val="24"/>
          </w:rPr>
          <w:tab/>
        </w:r>
        <w:r w:rsidRPr="006D3945">
          <w:rPr>
            <w:rFonts w:ascii="Times New Roman" w:hAnsi="Times New Roman" w:cs="Times New Roman"/>
            <w:noProof/>
            <w:webHidden/>
            <w:sz w:val="24"/>
            <w:szCs w:val="24"/>
          </w:rPr>
          <w:fldChar w:fldCharType="begin"/>
        </w:r>
        <w:r w:rsidRPr="006D3945">
          <w:rPr>
            <w:rFonts w:ascii="Times New Roman" w:hAnsi="Times New Roman" w:cs="Times New Roman"/>
            <w:noProof/>
            <w:webHidden/>
            <w:sz w:val="24"/>
            <w:szCs w:val="24"/>
          </w:rPr>
          <w:instrText xml:space="preserve"> PAGEREF _Toc512853865 \h </w:instrText>
        </w:r>
        <w:r w:rsidRPr="006D3945">
          <w:rPr>
            <w:rFonts w:ascii="Times New Roman" w:hAnsi="Times New Roman" w:cs="Times New Roman"/>
            <w:noProof/>
            <w:webHidden/>
            <w:sz w:val="24"/>
            <w:szCs w:val="24"/>
          </w:rPr>
        </w:r>
        <w:r w:rsidRPr="006D3945">
          <w:rPr>
            <w:rFonts w:ascii="Times New Roman" w:hAnsi="Times New Roman" w:cs="Times New Roman"/>
            <w:noProof/>
            <w:webHidden/>
            <w:sz w:val="24"/>
            <w:szCs w:val="24"/>
          </w:rPr>
          <w:fldChar w:fldCharType="separate"/>
        </w:r>
        <w:r w:rsidRPr="006D3945">
          <w:rPr>
            <w:rFonts w:ascii="Times New Roman" w:hAnsi="Times New Roman" w:cs="Times New Roman"/>
            <w:noProof/>
            <w:webHidden/>
            <w:sz w:val="24"/>
            <w:szCs w:val="24"/>
          </w:rPr>
          <w:t>1</w:t>
        </w:r>
        <w:r w:rsidRPr="006D3945">
          <w:rPr>
            <w:rFonts w:ascii="Times New Roman" w:hAnsi="Times New Roman" w:cs="Times New Roman"/>
            <w:noProof/>
            <w:webHidden/>
            <w:sz w:val="24"/>
            <w:szCs w:val="24"/>
          </w:rPr>
          <w:fldChar w:fldCharType="end"/>
        </w:r>
      </w:hyperlink>
    </w:p>
    <w:p w14:paraId="1E721212" w14:textId="68FC7D92" w:rsidR="006D3945" w:rsidRPr="006D3945" w:rsidRDefault="00000000">
      <w:pPr>
        <w:pStyle w:val="TOC4"/>
        <w:tabs>
          <w:tab w:val="right" w:leader="dot" w:pos="9350"/>
        </w:tabs>
        <w:rPr>
          <w:rFonts w:ascii="Times New Roman" w:hAnsi="Times New Roman" w:cs="Times New Roman"/>
          <w:noProof/>
          <w:sz w:val="24"/>
          <w:szCs w:val="24"/>
        </w:rPr>
      </w:pPr>
      <w:hyperlink w:anchor="_Toc512853866" w:history="1">
        <w:r w:rsidR="006D3945" w:rsidRPr="006D3945">
          <w:rPr>
            <w:rStyle w:val="Hyperlink"/>
            <w:rFonts w:ascii="Times New Roman" w:hAnsi="Times New Roman" w:cs="Times New Roman"/>
            <w:noProof/>
            <w:sz w:val="24"/>
            <w:szCs w:val="24"/>
          </w:rPr>
          <w:t>5134.003  Responsibilities.</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_Toc512853866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192BFEB4" w14:textId="6A15C861" w:rsidR="006D3945" w:rsidRPr="006D3945" w:rsidRDefault="00000000">
      <w:pPr>
        <w:pStyle w:val="TOC3"/>
        <w:tabs>
          <w:tab w:val="right" w:leader="dot" w:pos="9350"/>
        </w:tabs>
        <w:rPr>
          <w:rFonts w:ascii="Times New Roman" w:hAnsi="Times New Roman" w:cs="Times New Roman"/>
          <w:noProof/>
          <w:sz w:val="24"/>
          <w:szCs w:val="24"/>
        </w:rPr>
      </w:pPr>
      <w:hyperlink w:anchor="_Toc512853867" w:history="1">
        <w:r w:rsidR="006D3945" w:rsidRPr="006D3945">
          <w:rPr>
            <w:rStyle w:val="Hyperlink"/>
            <w:rFonts w:ascii="Times New Roman" w:hAnsi="Times New Roman" w:cs="Times New Roman"/>
            <w:noProof/>
            <w:sz w:val="24"/>
            <w:szCs w:val="24"/>
          </w:rPr>
          <w:t>Subpart 5134.2 – Earned Value Management System</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_Toc512853867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47D701C7" w14:textId="0276FE50" w:rsidR="006D3945" w:rsidRPr="006D3945" w:rsidRDefault="00000000">
      <w:pPr>
        <w:pStyle w:val="TOC3"/>
        <w:tabs>
          <w:tab w:val="right" w:leader="dot" w:pos="9350"/>
        </w:tabs>
        <w:rPr>
          <w:rFonts w:ascii="Times New Roman" w:hAnsi="Times New Roman" w:cs="Times New Roman"/>
          <w:noProof/>
          <w:sz w:val="24"/>
          <w:szCs w:val="24"/>
        </w:rPr>
      </w:pPr>
      <w:hyperlink w:anchor="_Toc512853868" w:history="1">
        <w:r w:rsidR="006D3945" w:rsidRPr="006D3945">
          <w:rPr>
            <w:rStyle w:val="Hyperlink"/>
            <w:rFonts w:ascii="Times New Roman" w:hAnsi="Times New Roman" w:cs="Times New Roman"/>
            <w:noProof/>
            <w:sz w:val="24"/>
            <w:szCs w:val="24"/>
          </w:rPr>
          <w:t>Subpart 5134.70—Acquisition of Major Weapon Systems as Commercial Items</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_Toc512853868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1E6C0696" w14:textId="128A2CBB" w:rsidR="006D3945" w:rsidRPr="006D3945" w:rsidRDefault="00000000">
      <w:pPr>
        <w:pStyle w:val="TOC4"/>
        <w:tabs>
          <w:tab w:val="right" w:leader="dot" w:pos="9350"/>
        </w:tabs>
        <w:rPr>
          <w:rFonts w:ascii="Times New Roman" w:hAnsi="Times New Roman" w:cs="Times New Roman"/>
          <w:noProof/>
          <w:sz w:val="24"/>
          <w:szCs w:val="24"/>
        </w:rPr>
      </w:pPr>
      <w:hyperlink w:anchor="_Toc512853869" w:history="1">
        <w:r w:rsidR="006D3945" w:rsidRPr="006D3945">
          <w:rPr>
            <w:rStyle w:val="Hyperlink"/>
            <w:rFonts w:ascii="Times New Roman" w:hAnsi="Times New Roman" w:cs="Times New Roman"/>
            <w:noProof/>
            <w:sz w:val="24"/>
            <w:szCs w:val="24"/>
          </w:rPr>
          <w:t>5134.7002  Policy.</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_Toc512853869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606CB669" w14:textId="494B6747" w:rsidR="006D3945" w:rsidRPr="006D3945" w:rsidDel="009149D3" w:rsidRDefault="006D3945" w:rsidP="00F76C78">
      <w:pPr>
        <w:pStyle w:val="ind4"/>
        <w:spacing w:after="0" w:line="240" w:lineRule="auto"/>
        <w:ind w:left="0"/>
        <w:jc w:val="center"/>
        <w:rPr>
          <w:del w:id="3" w:author="Jordan, Amanda C CIV USARMY HQDA ASA ALT (USA)" w:date="2024-08-28T09:07:00Z"/>
          <w:rFonts w:ascii="Times New Roman" w:hAnsi="Times New Roman" w:cs="Times New Roman"/>
          <w:bCs/>
          <w:i/>
          <w:sz w:val="24"/>
          <w:szCs w:val="24"/>
        </w:rPr>
      </w:pPr>
      <w:r w:rsidRPr="006D3945">
        <w:rPr>
          <w:rFonts w:ascii="Times New Roman" w:hAnsi="Times New Roman" w:cs="Times New Roman"/>
          <w:bCs/>
          <w:i/>
          <w:sz w:val="24"/>
          <w:szCs w:val="24"/>
        </w:rPr>
        <w:fldChar w:fldCharType="end"/>
      </w:r>
    </w:p>
    <w:p w14:paraId="1F3D64EF" w14:textId="77777777" w:rsidR="005311C8" w:rsidRPr="004231EB" w:rsidRDefault="005311C8" w:rsidP="00F76C78">
      <w:pPr>
        <w:pStyle w:val="ind4"/>
        <w:spacing w:after="0" w:line="240" w:lineRule="auto"/>
        <w:ind w:left="0"/>
        <w:jc w:val="center"/>
        <w:rPr>
          <w:rFonts w:ascii="Times New Roman" w:hAnsi="Times New Roman" w:cs="Times New Roman"/>
          <w:b/>
          <w:bCs/>
          <w:sz w:val="24"/>
          <w:szCs w:val="24"/>
        </w:rPr>
      </w:pPr>
    </w:p>
    <w:p w14:paraId="4F0B2C71" w14:textId="05299D62" w:rsidR="004231EB" w:rsidRPr="004231EB" w:rsidRDefault="004231EB" w:rsidP="006D3945">
      <w:pPr>
        <w:pStyle w:val="Heading3"/>
      </w:pPr>
      <w:bookmarkStart w:id="4" w:name="_Toc512853865"/>
      <w:r w:rsidRPr="004231EB">
        <w:t xml:space="preserve">Subpart </w:t>
      </w:r>
      <w:r w:rsidRPr="006D3945">
        <w:t>5134</w:t>
      </w:r>
      <w:r w:rsidRPr="004231EB">
        <w:t>.0 – General</w:t>
      </w:r>
      <w:bookmarkEnd w:id="4"/>
    </w:p>
    <w:p w14:paraId="7AB4C855" w14:textId="77777777" w:rsidR="004231EB" w:rsidRDefault="004231EB" w:rsidP="004231EB">
      <w:pPr>
        <w:pStyle w:val="ind4"/>
        <w:spacing w:after="0" w:line="240" w:lineRule="auto"/>
        <w:ind w:left="0"/>
        <w:rPr>
          <w:rFonts w:ascii="Times New Roman" w:hAnsi="Times New Roman" w:cs="Times New Roman"/>
          <w:b/>
          <w:bCs/>
          <w:sz w:val="32"/>
        </w:rPr>
      </w:pPr>
    </w:p>
    <w:p w14:paraId="28877BD0" w14:textId="3D5ADC51" w:rsidR="004231EB" w:rsidRDefault="004231EB" w:rsidP="006D3945">
      <w:pPr>
        <w:pStyle w:val="Heading4"/>
      </w:pPr>
      <w:bookmarkStart w:id="5" w:name="_Toc512853866"/>
      <w:r>
        <w:t xml:space="preserve">5134.003  </w:t>
      </w:r>
      <w:r w:rsidRPr="006D3945">
        <w:t>Responsibilities</w:t>
      </w:r>
      <w:r>
        <w:t>.</w:t>
      </w:r>
      <w:bookmarkEnd w:id="5"/>
    </w:p>
    <w:p w14:paraId="3992C6D7" w14:textId="77777777" w:rsidR="004231EB" w:rsidRDefault="004231EB" w:rsidP="004231EB">
      <w:pPr>
        <w:pStyle w:val="ind4"/>
        <w:spacing w:after="0" w:line="240" w:lineRule="auto"/>
        <w:ind w:left="0"/>
        <w:rPr>
          <w:rFonts w:ascii="Times New Roman" w:hAnsi="Times New Roman" w:cs="Times New Roman"/>
          <w:b/>
          <w:bCs/>
          <w:sz w:val="24"/>
          <w:szCs w:val="24"/>
        </w:rPr>
      </w:pPr>
    </w:p>
    <w:p w14:paraId="60F8044D" w14:textId="7038181C" w:rsidR="00B72200" w:rsidRDefault="003620AA" w:rsidP="001720A1">
      <w:pPr>
        <w:pStyle w:val="ind4"/>
        <w:spacing w:after="0" w:line="240" w:lineRule="auto"/>
        <w:ind w:left="0"/>
        <w:rPr>
          <w:rFonts w:ascii="Times New Roman" w:hAnsi="Times New Roman" w:cs="Times New Roman"/>
          <w:bCs/>
          <w:sz w:val="24"/>
          <w:szCs w:val="24"/>
        </w:rPr>
      </w:pPr>
      <w:r w:rsidRPr="003620AA">
        <w:rPr>
          <w:rFonts w:ascii="Times New Roman" w:hAnsi="Times New Roman" w:cs="Times New Roman"/>
          <w:bCs/>
          <w:sz w:val="24"/>
          <w:szCs w:val="24"/>
        </w:rPr>
        <w:t xml:space="preserve">See Army Regulation 70-1, Army </w:t>
      </w:r>
      <w:r>
        <w:rPr>
          <w:rFonts w:ascii="Times New Roman" w:hAnsi="Times New Roman" w:cs="Times New Roman"/>
          <w:bCs/>
          <w:sz w:val="24"/>
          <w:szCs w:val="24"/>
        </w:rPr>
        <w:t>Acquisition Policy.</w:t>
      </w:r>
    </w:p>
    <w:p w14:paraId="3301E102" w14:textId="77777777" w:rsidR="001720A1" w:rsidRPr="001720A1" w:rsidRDefault="001720A1" w:rsidP="001720A1">
      <w:pPr>
        <w:pStyle w:val="ind4"/>
        <w:spacing w:after="0" w:line="240" w:lineRule="auto"/>
        <w:ind w:left="0"/>
        <w:rPr>
          <w:rFonts w:ascii="Times New Roman" w:hAnsi="Times New Roman" w:cs="Times New Roman"/>
          <w:bCs/>
          <w:sz w:val="24"/>
          <w:szCs w:val="24"/>
        </w:rPr>
      </w:pPr>
    </w:p>
    <w:p w14:paraId="7895DCEA" w14:textId="3F91057C" w:rsidR="00AB3111" w:rsidRPr="005311C8" w:rsidRDefault="00B72200" w:rsidP="006D3945">
      <w:pPr>
        <w:pStyle w:val="Heading3"/>
      </w:pPr>
      <w:bookmarkStart w:id="6" w:name="_Toc512853867"/>
      <w:r w:rsidRPr="005311C8">
        <w:t>Subpart 5134.2 – Earned Value Management System</w:t>
      </w:r>
      <w:bookmarkEnd w:id="6"/>
    </w:p>
    <w:p w14:paraId="07FADBF9" w14:textId="77777777" w:rsidR="00B72200" w:rsidRDefault="00B72200" w:rsidP="00F76C78">
      <w:pPr>
        <w:pStyle w:val="ind4"/>
        <w:spacing w:after="0" w:line="240" w:lineRule="auto"/>
        <w:ind w:left="0"/>
        <w:rPr>
          <w:rFonts w:ascii="Times New Roman" w:hAnsi="Times New Roman" w:cs="Times New Roman"/>
          <w:color w:val="0070C0"/>
          <w:sz w:val="24"/>
          <w:szCs w:val="24"/>
        </w:rPr>
      </w:pPr>
    </w:p>
    <w:p w14:paraId="33478EFF" w14:textId="31C76E51" w:rsidR="00F76C78" w:rsidRDefault="00AD6206" w:rsidP="00F76C78">
      <w:pPr>
        <w:pStyle w:val="ind4"/>
        <w:spacing w:after="0" w:line="240" w:lineRule="auto"/>
        <w:ind w:left="0"/>
        <w:rPr>
          <w:rFonts w:ascii="Times New Roman" w:hAnsi="Times New Roman" w:cs="Times New Roman"/>
          <w:color w:val="000000" w:themeColor="text1"/>
          <w:sz w:val="24"/>
          <w:szCs w:val="24"/>
        </w:rPr>
      </w:pPr>
      <w:r w:rsidRPr="00F76C78">
        <w:rPr>
          <w:rFonts w:ascii="Times New Roman" w:hAnsi="Times New Roman" w:cs="Times New Roman"/>
          <w:color w:val="0070C0"/>
          <w:sz w:val="24"/>
          <w:szCs w:val="24"/>
        </w:rPr>
        <w:t xml:space="preserve">See Army Class Deviation, </w:t>
      </w:r>
      <w:hyperlink r:id="rId9" w:history="1">
        <w:r w:rsidRPr="00F76C78">
          <w:rPr>
            <w:rStyle w:val="Hyperlink"/>
            <w:rFonts w:ascii="Times New Roman" w:hAnsi="Times New Roman" w:cs="Times New Roman"/>
            <w:sz w:val="24"/>
            <w:szCs w:val="24"/>
          </w:rPr>
          <w:t>Approval of Class Deviation from the Earned Value Management System Requirements of the Defense Federal Acquisition Regulation Supplement for Certain Fixed-Price Incentive (Firm Target) (FPIF) Contracts, dated 6 December 2015</w:t>
        </w:r>
      </w:hyperlink>
      <w:r w:rsidRPr="00F76C78">
        <w:rPr>
          <w:rFonts w:ascii="Times New Roman" w:hAnsi="Times New Roman" w:cs="Times New Roman"/>
          <w:color w:val="0070C0"/>
          <w:sz w:val="24"/>
          <w:szCs w:val="24"/>
        </w:rPr>
        <w:t xml:space="preserve">. </w:t>
      </w:r>
      <w:r w:rsidRPr="005311C8">
        <w:rPr>
          <w:rFonts w:ascii="Times New Roman" w:hAnsi="Times New Roman" w:cs="Times New Roman"/>
          <w:color w:val="000000" w:themeColor="text1"/>
          <w:sz w:val="24"/>
          <w:szCs w:val="24"/>
        </w:rPr>
        <w:t xml:space="preserve">This class deviation allows a deviation from the Earned Value Management System (EVMS) requirements prescribed in </w:t>
      </w:r>
      <w:r w:rsidR="00B83D6F" w:rsidRPr="005311C8">
        <w:rPr>
          <w:rFonts w:ascii="Times New Roman" w:hAnsi="Times New Roman" w:cs="Times New Roman"/>
          <w:color w:val="000000" w:themeColor="text1"/>
          <w:sz w:val="24"/>
          <w:szCs w:val="24"/>
        </w:rPr>
        <w:t xml:space="preserve">DFARS </w:t>
      </w:r>
      <w:r w:rsidRPr="005311C8">
        <w:rPr>
          <w:rFonts w:ascii="Times New Roman" w:hAnsi="Times New Roman" w:cs="Times New Roman"/>
          <w:color w:val="000000" w:themeColor="text1"/>
          <w:sz w:val="24"/>
          <w:szCs w:val="24"/>
        </w:rPr>
        <w:t>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w:t>
      </w:r>
      <w:r w:rsidR="008C022A" w:rsidRPr="005311C8">
        <w:rPr>
          <w:rFonts w:ascii="Times New Roman" w:hAnsi="Times New Roman" w:cs="Times New Roman"/>
          <w:color w:val="000000" w:themeColor="text1"/>
          <w:sz w:val="24"/>
          <w:szCs w:val="24"/>
        </w:rPr>
        <w:t xml:space="preserve"> </w:t>
      </w:r>
      <w:r w:rsidRPr="005311C8">
        <w:rPr>
          <w:rFonts w:ascii="Times New Roman" w:hAnsi="Times New Roman" w:cs="Times New Roman"/>
          <w:color w:val="000000" w:themeColor="text1"/>
          <w:sz w:val="24"/>
          <w:szCs w:val="24"/>
        </w:rPr>
        <w:t>incorporated in the DFARS or rescinded.</w:t>
      </w:r>
    </w:p>
    <w:p w14:paraId="3706D7D1" w14:textId="41AF5AAE" w:rsidR="00FF2DFF" w:rsidRDefault="00FF2DFF" w:rsidP="00F76C78">
      <w:pPr>
        <w:pStyle w:val="ind4"/>
        <w:spacing w:after="0" w:line="240" w:lineRule="auto"/>
        <w:ind w:left="0"/>
        <w:rPr>
          <w:rFonts w:ascii="Times New Roman" w:hAnsi="Times New Roman" w:cs="Times New Roman"/>
          <w:color w:val="000000" w:themeColor="text1"/>
          <w:sz w:val="24"/>
          <w:szCs w:val="24"/>
        </w:rPr>
      </w:pPr>
    </w:p>
    <w:p w14:paraId="7F369E26" w14:textId="77777777" w:rsidR="00F85081" w:rsidRDefault="00F85081" w:rsidP="00F76C78">
      <w:pPr>
        <w:pStyle w:val="ind4"/>
        <w:spacing w:after="0" w:line="240" w:lineRule="auto"/>
        <w:ind w:left="0"/>
        <w:rPr>
          <w:rFonts w:ascii="Times New Roman" w:hAnsi="Times New Roman" w:cs="Times New Roman"/>
          <w:color w:val="000000" w:themeColor="text1"/>
          <w:sz w:val="24"/>
          <w:szCs w:val="24"/>
        </w:rPr>
      </w:pPr>
    </w:p>
    <w:bookmarkStart w:id="7" w:name="_Hlk532471537"/>
    <w:p w14:paraId="30F9D2AA" w14:textId="4C629F69" w:rsidR="00FF2DFF" w:rsidRDefault="00F85081" w:rsidP="00F76C78">
      <w:pPr>
        <w:pStyle w:val="ind4"/>
        <w:spacing w:after="0" w:line="240" w:lineRule="auto"/>
        <w:ind w:left="0"/>
        <w:rPr>
          <w:rFonts w:ascii="Times New Roman" w:hAnsi="Times New Roman" w:cs="Times New Roman"/>
          <w:color w:val="0070C0"/>
          <w:sz w:val="24"/>
          <w:szCs w:val="24"/>
        </w:rPr>
      </w:pPr>
      <w:r>
        <w:rPr>
          <w:rFonts w:ascii="Times New Roman" w:hAnsi="Times New Roman" w:cs="Times New Roman"/>
          <w:color w:val="000000" w:themeColor="text1"/>
          <w:sz w:val="24"/>
          <w:szCs w:val="24"/>
        </w:rPr>
        <w:fldChar w:fldCharType="begin"/>
      </w:r>
      <w:r w:rsidR="00612F51">
        <w:rPr>
          <w:rFonts w:ascii="Times New Roman" w:hAnsi="Times New Roman" w:cs="Times New Roman"/>
          <w:color w:val="000000" w:themeColor="text1"/>
          <w:sz w:val="24"/>
          <w:szCs w:val="24"/>
        </w:rPr>
        <w:instrText>HYPERLINK "https://armyeitaas.sharepoint-mil.us/:b:/r/sites/ASA-ALT-PAM-PP/ClassDeviations/Class%20Deviation%20from%20DFARS%20EVMS%20Requirements%20with%20an%20Appvd%20EVM%20Waiver%20or%20Applicability.pdf?csf=1&amp;web=1&amp;e=Axe1vf"</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00FF2DFF" w:rsidRPr="00F85081">
        <w:rPr>
          <w:rStyle w:val="Hyperlink"/>
          <w:rFonts w:ascii="Times New Roman" w:hAnsi="Times New Roman" w:cs="Times New Roman"/>
          <w:color w:val="0070C0"/>
          <w:sz w:val="24"/>
          <w:szCs w:val="24"/>
        </w:rPr>
        <w:t>See Army Class Deviation</w:t>
      </w:r>
      <w:r w:rsidR="00FF2DFF" w:rsidRPr="00F85081">
        <w:rPr>
          <w:rStyle w:val="Hyperlink"/>
          <w:rFonts w:ascii="Times New Roman" w:hAnsi="Times New Roman" w:cs="Times New Roman"/>
          <w:sz w:val="24"/>
          <w:szCs w:val="24"/>
        </w:rPr>
        <w:t>, Approval of Class Deviation from the Earned Value Management System Requirements of the DFARS for Requirements with an Approved Department of Defense Instruction (DoDI) 5000.02 Earned Value Management Applicability Determination or Waiver.</w:t>
      </w:r>
      <w:bookmarkEnd w:id="7"/>
      <w:r w:rsidR="00FF2DFF" w:rsidRPr="00F85081">
        <w:rPr>
          <w:rStyle w:val="Hyperlink"/>
          <w:rFonts w:ascii="Times New Roman" w:hAnsi="Times New Roman" w:cs="Times New Roman"/>
          <w:sz w:val="24"/>
          <w:szCs w:val="24"/>
        </w:rPr>
        <w:t xml:space="preserve"> </w:t>
      </w:r>
      <w:r>
        <w:rPr>
          <w:rFonts w:ascii="Times New Roman" w:hAnsi="Times New Roman" w:cs="Times New Roman"/>
          <w:color w:val="000000" w:themeColor="text1"/>
          <w:sz w:val="24"/>
          <w:szCs w:val="24"/>
        </w:rPr>
        <w:fldChar w:fldCharType="end"/>
      </w:r>
      <w:r w:rsidR="00FF2DFF">
        <w:rPr>
          <w:rFonts w:ascii="Times New Roman" w:hAnsi="Times New Roman" w:cs="Times New Roman"/>
          <w:color w:val="000000" w:themeColor="text1"/>
          <w:sz w:val="24"/>
          <w:szCs w:val="24"/>
        </w:rPr>
        <w:t xml:space="preserve"> This class deviation applies when a DoDI 5000.02 EVM applicability determination finds that EVM is not applicable or an EVM waiver has been executed by the designated officials. </w:t>
      </w:r>
    </w:p>
    <w:p w14:paraId="3D7D378F" w14:textId="07C92B1D" w:rsidR="00397675" w:rsidRDefault="00397675" w:rsidP="00F76C78">
      <w:pPr>
        <w:pStyle w:val="ind4"/>
        <w:spacing w:after="0" w:line="240" w:lineRule="auto"/>
        <w:ind w:left="0"/>
        <w:rPr>
          <w:rFonts w:ascii="Times New Roman" w:hAnsi="Times New Roman" w:cs="Times New Roman"/>
          <w:color w:val="0070C0"/>
          <w:sz w:val="24"/>
          <w:szCs w:val="24"/>
        </w:rPr>
      </w:pPr>
    </w:p>
    <w:p w14:paraId="30F46A07" w14:textId="77777777" w:rsidR="00397675" w:rsidRPr="00397675" w:rsidRDefault="00397675" w:rsidP="006D3945">
      <w:pPr>
        <w:pStyle w:val="Heading3"/>
      </w:pPr>
      <w:bookmarkStart w:id="8" w:name="_Toc512853868"/>
      <w:r w:rsidRPr="00397675">
        <w:t>Subpart 5134.70—Acquisition of Major Weapon Systems as Commercial Items</w:t>
      </w:r>
      <w:bookmarkEnd w:id="8"/>
    </w:p>
    <w:p w14:paraId="2B945979" w14:textId="77777777"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p>
    <w:p w14:paraId="75394302" w14:textId="77777777" w:rsidR="00397675" w:rsidRPr="00397675" w:rsidRDefault="00397675" w:rsidP="006D3945">
      <w:pPr>
        <w:pStyle w:val="Heading4"/>
      </w:pPr>
      <w:bookmarkStart w:id="9" w:name="_Toc512853869"/>
      <w:r w:rsidRPr="00397675">
        <w:t>5134.7002  Policy.</w:t>
      </w:r>
      <w:bookmarkEnd w:id="9"/>
    </w:p>
    <w:p w14:paraId="30CC8B94" w14:textId="77777777"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p>
    <w:p w14:paraId="32137D51" w14:textId="30A6D035"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r w:rsidRPr="00397675">
        <w:rPr>
          <w:rFonts w:ascii="Times New Roman" w:hAnsi="Times New Roman" w:cs="Times New Roman"/>
          <w:color w:val="000000" w:themeColor="text1"/>
          <w:sz w:val="24"/>
          <w:szCs w:val="24"/>
        </w:rPr>
        <w:t xml:space="preserve">(d)(4)  The head of the contracting activity </w:t>
      </w:r>
      <w:r w:rsidR="002218BC">
        <w:rPr>
          <w:rFonts w:ascii="Times New Roman" w:hAnsi="Times New Roman" w:cs="Times New Roman"/>
          <w:color w:val="000000" w:themeColor="text1"/>
          <w:sz w:val="24"/>
          <w:szCs w:val="24"/>
        </w:rPr>
        <w:t xml:space="preserve">shall make the determination </w:t>
      </w:r>
      <w:r w:rsidRPr="00397675">
        <w:rPr>
          <w:rFonts w:ascii="Times New Roman" w:hAnsi="Times New Roman" w:cs="Times New Roman"/>
          <w:color w:val="000000" w:themeColor="text1"/>
          <w:sz w:val="24"/>
          <w:szCs w:val="24"/>
        </w:rPr>
        <w:t>under DFARS 234.7002(d)(4).</w:t>
      </w:r>
      <w:r w:rsidR="002218BC">
        <w:rPr>
          <w:rFonts w:ascii="Times New Roman" w:hAnsi="Times New Roman" w:cs="Times New Roman"/>
          <w:color w:val="000000" w:themeColor="text1"/>
          <w:sz w:val="24"/>
          <w:szCs w:val="24"/>
        </w:rPr>
        <w:t xml:space="preserve">  See Appendix GG for further delegation.</w:t>
      </w:r>
    </w:p>
    <w:p w14:paraId="4B87B9EC" w14:textId="77777777" w:rsidR="00397675" w:rsidRDefault="00397675" w:rsidP="00F76C78">
      <w:pPr>
        <w:pStyle w:val="ind4"/>
        <w:spacing w:after="0" w:line="240" w:lineRule="auto"/>
        <w:ind w:left="0"/>
        <w:rPr>
          <w:rFonts w:ascii="Times New Roman" w:hAnsi="Times New Roman" w:cs="Times New Roman"/>
          <w:color w:val="0070C0"/>
          <w:sz w:val="24"/>
          <w:szCs w:val="24"/>
        </w:rPr>
      </w:pPr>
    </w:p>
    <w:sectPr w:rsidR="00397675" w:rsidSect="003D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9F5"/>
    <w:rsid w:val="0007240D"/>
    <w:rsid w:val="00083FBD"/>
    <w:rsid w:val="00102433"/>
    <w:rsid w:val="001720A1"/>
    <w:rsid w:val="002218BC"/>
    <w:rsid w:val="00225B0C"/>
    <w:rsid w:val="002557F5"/>
    <w:rsid w:val="002B6C81"/>
    <w:rsid w:val="002B77BC"/>
    <w:rsid w:val="003069DF"/>
    <w:rsid w:val="00334A6D"/>
    <w:rsid w:val="003620AA"/>
    <w:rsid w:val="00397675"/>
    <w:rsid w:val="003D56C5"/>
    <w:rsid w:val="004231EB"/>
    <w:rsid w:val="005311C8"/>
    <w:rsid w:val="00600FD3"/>
    <w:rsid w:val="00612F51"/>
    <w:rsid w:val="00615079"/>
    <w:rsid w:val="006D3945"/>
    <w:rsid w:val="00730C4D"/>
    <w:rsid w:val="00772998"/>
    <w:rsid w:val="007C0819"/>
    <w:rsid w:val="00801F2A"/>
    <w:rsid w:val="00845D63"/>
    <w:rsid w:val="008C022A"/>
    <w:rsid w:val="009149D3"/>
    <w:rsid w:val="00952FF2"/>
    <w:rsid w:val="009E0D4E"/>
    <w:rsid w:val="009E74B4"/>
    <w:rsid w:val="00A25417"/>
    <w:rsid w:val="00A60385"/>
    <w:rsid w:val="00A62280"/>
    <w:rsid w:val="00AB3111"/>
    <w:rsid w:val="00AD6206"/>
    <w:rsid w:val="00AD6D91"/>
    <w:rsid w:val="00AF0086"/>
    <w:rsid w:val="00AF4841"/>
    <w:rsid w:val="00B06565"/>
    <w:rsid w:val="00B72200"/>
    <w:rsid w:val="00B83D6F"/>
    <w:rsid w:val="00C87899"/>
    <w:rsid w:val="00CD2AA4"/>
    <w:rsid w:val="00D579F5"/>
    <w:rsid w:val="00D67F24"/>
    <w:rsid w:val="00DB6DF6"/>
    <w:rsid w:val="00E261E2"/>
    <w:rsid w:val="00E42DA6"/>
    <w:rsid w:val="00E969FD"/>
    <w:rsid w:val="00ED2315"/>
    <w:rsid w:val="00F76C78"/>
    <w:rsid w:val="00F85081"/>
    <w:rsid w:val="00FF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FFC0"/>
  <w15:docId w15:val="{131BFA76-EFE5-4FA2-903D-8DB05048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45"/>
  </w:style>
  <w:style w:type="paragraph" w:styleId="Heading3">
    <w:name w:val="heading 3"/>
    <w:basedOn w:val="ind4"/>
    <w:next w:val="Normal"/>
    <w:link w:val="Heading3Char"/>
    <w:uiPriority w:val="9"/>
    <w:unhideWhenUsed/>
    <w:qFormat/>
    <w:rsid w:val="006D3945"/>
    <w:pPr>
      <w:spacing w:after="0" w:line="240" w:lineRule="auto"/>
      <w:ind w:left="0"/>
      <w:jc w:val="center"/>
      <w:outlineLvl w:val="2"/>
    </w:pPr>
    <w:rPr>
      <w:rFonts w:ascii="Times New Roman" w:hAnsi="Times New Roman" w:cs="Times New Roman"/>
      <w:b/>
      <w:bCs/>
      <w:sz w:val="24"/>
      <w:szCs w:val="24"/>
    </w:rPr>
  </w:style>
  <w:style w:type="paragraph" w:styleId="Heading4">
    <w:name w:val="heading 4"/>
    <w:basedOn w:val="ind4"/>
    <w:next w:val="Normal"/>
    <w:link w:val="Heading4Char"/>
    <w:uiPriority w:val="9"/>
    <w:unhideWhenUsed/>
    <w:qFormat/>
    <w:rsid w:val="006D3945"/>
    <w:pPr>
      <w:spacing w:after="0" w:line="240" w:lineRule="auto"/>
      <w:ind w:left="0"/>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4">
    <w:name w:val="ind .4"/>
    <w:basedOn w:val="Normal"/>
    <w:rsid w:val="00D579F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DB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F6"/>
    <w:rPr>
      <w:rFonts w:ascii="Tahoma" w:hAnsi="Tahoma" w:cs="Tahoma"/>
      <w:sz w:val="16"/>
      <w:szCs w:val="16"/>
    </w:rPr>
  </w:style>
  <w:style w:type="character" w:styleId="Hyperlink">
    <w:name w:val="Hyperlink"/>
    <w:basedOn w:val="DefaultParagraphFont"/>
    <w:uiPriority w:val="99"/>
    <w:unhideWhenUsed/>
    <w:rsid w:val="0007240D"/>
    <w:rPr>
      <w:color w:val="0000FF" w:themeColor="hyperlink"/>
      <w:u w:val="single"/>
    </w:rPr>
  </w:style>
  <w:style w:type="character" w:styleId="CommentReference">
    <w:name w:val="annotation reference"/>
    <w:basedOn w:val="DefaultParagraphFont"/>
    <w:uiPriority w:val="99"/>
    <w:semiHidden/>
    <w:unhideWhenUsed/>
    <w:rsid w:val="009E0D4E"/>
    <w:rPr>
      <w:sz w:val="16"/>
      <w:szCs w:val="16"/>
    </w:rPr>
  </w:style>
  <w:style w:type="paragraph" w:styleId="CommentText">
    <w:name w:val="annotation text"/>
    <w:basedOn w:val="Normal"/>
    <w:link w:val="CommentTextChar"/>
    <w:uiPriority w:val="99"/>
    <w:semiHidden/>
    <w:unhideWhenUsed/>
    <w:rsid w:val="009E0D4E"/>
    <w:pPr>
      <w:spacing w:line="240" w:lineRule="auto"/>
    </w:pPr>
    <w:rPr>
      <w:sz w:val="20"/>
      <w:szCs w:val="20"/>
    </w:rPr>
  </w:style>
  <w:style w:type="character" w:customStyle="1" w:styleId="CommentTextChar">
    <w:name w:val="Comment Text Char"/>
    <w:basedOn w:val="DefaultParagraphFont"/>
    <w:link w:val="CommentText"/>
    <w:uiPriority w:val="99"/>
    <w:semiHidden/>
    <w:rsid w:val="009E0D4E"/>
    <w:rPr>
      <w:sz w:val="20"/>
      <w:szCs w:val="20"/>
    </w:rPr>
  </w:style>
  <w:style w:type="paragraph" w:styleId="CommentSubject">
    <w:name w:val="annotation subject"/>
    <w:basedOn w:val="CommentText"/>
    <w:next w:val="CommentText"/>
    <w:link w:val="CommentSubjectChar"/>
    <w:uiPriority w:val="99"/>
    <w:semiHidden/>
    <w:unhideWhenUsed/>
    <w:rsid w:val="009E0D4E"/>
    <w:rPr>
      <w:b/>
      <w:bCs/>
    </w:rPr>
  </w:style>
  <w:style w:type="character" w:customStyle="1" w:styleId="CommentSubjectChar">
    <w:name w:val="Comment Subject Char"/>
    <w:basedOn w:val="CommentTextChar"/>
    <w:link w:val="CommentSubject"/>
    <w:uiPriority w:val="99"/>
    <w:semiHidden/>
    <w:rsid w:val="009E0D4E"/>
    <w:rPr>
      <w:b/>
      <w:bCs/>
      <w:sz w:val="20"/>
      <w:szCs w:val="20"/>
    </w:rPr>
  </w:style>
  <w:style w:type="character" w:styleId="FollowedHyperlink">
    <w:name w:val="FollowedHyperlink"/>
    <w:basedOn w:val="DefaultParagraphFont"/>
    <w:uiPriority w:val="99"/>
    <w:semiHidden/>
    <w:unhideWhenUsed/>
    <w:rsid w:val="00B72200"/>
    <w:rPr>
      <w:color w:val="800080" w:themeColor="followedHyperlink"/>
      <w:u w:val="single"/>
    </w:rPr>
  </w:style>
  <w:style w:type="character" w:customStyle="1" w:styleId="Heading3Char">
    <w:name w:val="Heading 3 Char"/>
    <w:basedOn w:val="DefaultParagraphFont"/>
    <w:link w:val="Heading3"/>
    <w:uiPriority w:val="9"/>
    <w:rsid w:val="006D3945"/>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6D3945"/>
    <w:rPr>
      <w:rFonts w:ascii="Times New Roman" w:hAnsi="Times New Roman" w:cs="Times New Roman"/>
      <w:b/>
      <w:bCs/>
      <w:sz w:val="24"/>
      <w:szCs w:val="24"/>
    </w:rPr>
  </w:style>
  <w:style w:type="paragraph" w:styleId="TOC3">
    <w:name w:val="toc 3"/>
    <w:basedOn w:val="Normal"/>
    <w:next w:val="Normal"/>
    <w:autoRedefine/>
    <w:uiPriority w:val="39"/>
    <w:unhideWhenUsed/>
    <w:rsid w:val="006D3945"/>
    <w:pPr>
      <w:spacing w:after="100"/>
      <w:ind w:left="440"/>
    </w:pPr>
  </w:style>
  <w:style w:type="paragraph" w:styleId="TOC4">
    <w:name w:val="toc 4"/>
    <w:basedOn w:val="Normal"/>
    <w:next w:val="Normal"/>
    <w:autoRedefine/>
    <w:uiPriority w:val="39"/>
    <w:unhideWhenUsed/>
    <w:rsid w:val="006D3945"/>
    <w:pPr>
      <w:spacing w:after="100"/>
      <w:ind w:left="660"/>
    </w:pPr>
  </w:style>
  <w:style w:type="paragraph" w:styleId="Revision">
    <w:name w:val="Revision"/>
    <w:hidden/>
    <w:uiPriority w:val="99"/>
    <w:semiHidden/>
    <w:rsid w:val="00952F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6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rmyeitaas.sharepoint-mil.us/:b:/r/sites/ASA-ALT-PAM/Documents/ASAALT%20Memorandum%20EVMS%20Class%20DFARS%20Deviation%20for%20Certain%20FPIF%20Contracts%20dated%206%20Dec%202015.pdf?csf=1&amp;web=1&amp;e=pTdu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class="ExternalClass2307402B3EFC4C0BB3E021423B7861AA"&gt;&lt;p&gt;PARC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DASAP-90-627</_dlc_DocId>
    <_dlc_DocIdUrl xmlns="4d2834f2-6e62-48ef-822a-880d84868a39">
      <Url>https://spcs3.kc.army.mil/asaalt/ZPTeam/PPS/_layouts/15/DocIdRedir.aspx?ID=DASAP-90-627</Url>
      <Description>DASAP-90-627</Description>
    </_dlc_DocIdUrl>
    <WebPartName xmlns="4d2834f2-6e62-48ef-822a-880d84868a39" xsi:nil="true"/>
    <AFARSRevisionNo xmlns="4d2834f2-6e62-48ef-822a-880d84868a39">28.01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AB60CC-C30D-4C81-A84E-8CC263AA3217}">
  <ds:schemaRefs>
    <ds:schemaRef ds:uri="http://schemas.openxmlformats.org/officeDocument/2006/bibliography"/>
  </ds:schemaRefs>
</ds:datastoreItem>
</file>

<file path=customXml/itemProps2.xml><?xml version="1.0" encoding="utf-8"?>
<ds:datastoreItem xmlns:ds="http://schemas.openxmlformats.org/officeDocument/2006/customXml" ds:itemID="{F020E9E6-4950-42DC-9FCA-BBBF3F2F8997}">
  <ds:schemaRefs>
    <ds:schemaRef ds:uri="http://schemas.microsoft.com/sharepoint/events"/>
  </ds:schemaRefs>
</ds:datastoreItem>
</file>

<file path=customXml/itemProps3.xml><?xml version="1.0" encoding="utf-8"?>
<ds:datastoreItem xmlns:ds="http://schemas.openxmlformats.org/officeDocument/2006/customXml" ds:itemID="{2DC022D0-51F1-49E6-939A-B54C9971668B}">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E6838C82-B437-4C2C-A82C-243AD2FDE6B6}">
  <ds:schemaRefs>
    <ds:schemaRef ds:uri="http://schemas.microsoft.com/sharepoint/v3/contenttype/forms"/>
  </ds:schemaRefs>
</ds:datastoreItem>
</file>

<file path=customXml/itemProps5.xml><?xml version="1.0" encoding="utf-8"?>
<ds:datastoreItem xmlns:ds="http://schemas.openxmlformats.org/officeDocument/2006/customXml" ds:itemID="{B3EB8742-E173-4F6E-9CCD-ED0F78D21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2334</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AFARS_5134_Revision_27_01</vt:lpstr>
    </vt:vector>
  </TitlesOfParts>
  <Company>U.S. Army</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AFARS_5134_Revision_28_01</dc:title>
  <dc:creator>Administrator</dc:creator>
  <cp:lastModifiedBy>Jordan, Amanda C CIV USARMY HQDA ASA ALT (USA)</cp:lastModifiedBy>
  <cp:revision>4</cp:revision>
  <dcterms:created xsi:type="dcterms:W3CDTF">2024-08-26T17:35:00Z</dcterms:created>
  <dcterms:modified xsi:type="dcterms:W3CDTF">2024-09-22T20:51:00Z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baf8b710-fc83-48a7-80db-b40865e7c9b2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ARC Contracting Area">
    <vt:lpwstr/>
  </property>
  <property fmtid="{D5CDD505-2E9C-101B-9397-08002B2CF9AE}" pid="32" name="b89601af4f7f42688b61458ba111cf99">
    <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Document Subject">
    <vt:lpwstr/>
  </property>
  <property fmtid="{D5CDD505-2E9C-101B-9397-08002B2CF9AE}" pid="39" name="Briefing Document Types">
    <vt:lpwstr/>
  </property>
  <property fmtid="{D5CDD505-2E9C-101B-9397-08002B2CF9AE}" pid="40" name="Approval Authority">
    <vt:lpwstr/>
  </property>
  <property fmtid="{D5CDD505-2E9C-101B-9397-08002B2CF9AE}" pid="41" name="Presented To">
    <vt:lpwstr/>
  </property>
</Properties>
</file>