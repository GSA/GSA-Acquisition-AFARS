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BB00" w14:textId="77777777" w:rsidR="00227788" w:rsidRDefault="009949BE" w:rsidP="008B6B17">
      <w:pPr>
        <w:spacing w:after="240" w:line="240" w:lineRule="auto"/>
        <w:jc w:val="center"/>
        <w:rPr>
          <w:rFonts w:ascii="Times New Roman" w:hAnsi="Times New Roman" w:cs="Times New Roman"/>
          <w:b/>
          <w:sz w:val="32"/>
          <w:szCs w:val="32"/>
        </w:rPr>
      </w:pPr>
      <w:r w:rsidRPr="009949BE">
        <w:rPr>
          <w:rFonts w:ascii="Times New Roman" w:hAnsi="Times New Roman" w:cs="Times New Roman"/>
          <w:b/>
          <w:sz w:val="32"/>
          <w:szCs w:val="32"/>
        </w:rPr>
        <w:t xml:space="preserve">AFARS </w:t>
      </w:r>
      <w:r w:rsidR="00654772" w:rsidRPr="009D4483">
        <w:rPr>
          <w:rFonts w:ascii="Times New Roman" w:hAnsi="Times New Roman" w:cs="Times New Roman"/>
          <w:b/>
          <w:sz w:val="32"/>
          <w:szCs w:val="32"/>
        </w:rPr>
        <w:t>–</w:t>
      </w:r>
      <w:r w:rsidRPr="009949BE">
        <w:rPr>
          <w:rFonts w:ascii="Times New Roman" w:hAnsi="Times New Roman" w:cs="Times New Roman"/>
          <w:b/>
          <w:sz w:val="32"/>
          <w:szCs w:val="32"/>
        </w:rPr>
        <w:t xml:space="preserve"> P</w:t>
      </w:r>
      <w:r w:rsidR="00227788">
        <w:rPr>
          <w:rFonts w:ascii="Times New Roman" w:hAnsi="Times New Roman" w:cs="Times New Roman"/>
          <w:b/>
          <w:sz w:val="32"/>
          <w:szCs w:val="32"/>
        </w:rPr>
        <w:t>ART</w:t>
      </w:r>
      <w:r w:rsidRPr="009949BE">
        <w:rPr>
          <w:rFonts w:ascii="Times New Roman" w:hAnsi="Times New Roman" w:cs="Times New Roman"/>
          <w:b/>
          <w:sz w:val="32"/>
          <w:szCs w:val="32"/>
        </w:rPr>
        <w:t xml:space="preserve"> 5116</w:t>
      </w:r>
    </w:p>
    <w:p w14:paraId="1704BB01" w14:textId="0EEB4BF8" w:rsidR="00227788" w:rsidRDefault="00403F1F" w:rsidP="008B6B17">
      <w:pPr>
        <w:spacing w:after="240" w:line="240" w:lineRule="auto"/>
        <w:jc w:val="center"/>
        <w:rPr>
          <w:rFonts w:ascii="Times New Roman" w:hAnsi="Times New Roman" w:cs="Times New Roman"/>
          <w:b/>
          <w:sz w:val="32"/>
          <w:szCs w:val="32"/>
        </w:rPr>
      </w:pPr>
      <w:r w:rsidRPr="004F1070">
        <w:rPr>
          <w:rFonts w:ascii="Times New Roman" w:hAnsi="Times New Roman" w:cs="Times New Roman"/>
          <w:b/>
          <w:sz w:val="32"/>
          <w:szCs w:val="32"/>
        </w:rPr>
        <w:t>T</w:t>
      </w:r>
      <w:r w:rsidR="00C5636D">
        <w:rPr>
          <w:rFonts w:ascii="Times New Roman" w:hAnsi="Times New Roman" w:cs="Times New Roman"/>
          <w:b/>
          <w:sz w:val="32"/>
          <w:szCs w:val="32"/>
        </w:rPr>
        <w:t>ypes of</w:t>
      </w:r>
      <w:r w:rsidRPr="004F1070">
        <w:rPr>
          <w:rFonts w:ascii="Times New Roman" w:hAnsi="Times New Roman" w:cs="Times New Roman"/>
          <w:b/>
          <w:sz w:val="32"/>
          <w:szCs w:val="32"/>
        </w:rPr>
        <w:t xml:space="preserve"> C</w:t>
      </w:r>
      <w:r w:rsidR="00C5636D">
        <w:rPr>
          <w:rFonts w:ascii="Times New Roman" w:hAnsi="Times New Roman" w:cs="Times New Roman"/>
          <w:b/>
          <w:sz w:val="32"/>
          <w:szCs w:val="32"/>
        </w:rPr>
        <w:t>ontracts</w:t>
      </w:r>
    </w:p>
    <w:p w14:paraId="602B3683" w14:textId="20CBCEE5" w:rsidR="008A487B" w:rsidRDefault="003C0896" w:rsidP="008B6B17">
      <w:pPr>
        <w:spacing w:line="240" w:lineRule="auto"/>
        <w:jc w:val="center"/>
        <w:rPr>
          <w:rFonts w:ascii="Times New Roman" w:hAnsi="Times New Roman" w:cs="Times New Roman"/>
          <w:i/>
          <w:sz w:val="24"/>
          <w:szCs w:val="24"/>
        </w:rPr>
      </w:pPr>
      <w:r w:rsidRPr="009A3DB8">
        <w:rPr>
          <w:rFonts w:ascii="Times New Roman" w:hAnsi="Times New Roman" w:cs="Times New Roman"/>
          <w:i/>
          <w:sz w:val="24"/>
          <w:szCs w:val="24"/>
        </w:rPr>
        <w:t xml:space="preserve">(Revised </w:t>
      </w:r>
      <w:ins w:id="0" w:author="Jordan, Amanda C CIV USARMY HQDA ASA ALT (USA)" w:date="2024-09-19T12:05:00Z">
        <w:r w:rsidR="00B12CB9">
          <w:rPr>
            <w:rFonts w:ascii="Times New Roman" w:hAnsi="Times New Roman" w:cs="Times New Roman"/>
            <w:i/>
            <w:sz w:val="24"/>
            <w:szCs w:val="24"/>
          </w:rPr>
          <w:t>01</w:t>
        </w:r>
      </w:ins>
      <w:del w:id="1" w:author="Stephenson, Evelyn K CIV HQDA ASA ALT" w:date="2024-08-19T05:48:00Z">
        <w:r w:rsidR="00FA4382" w:rsidDel="0037679F">
          <w:rPr>
            <w:rFonts w:ascii="Times New Roman" w:hAnsi="Times New Roman" w:cs="Times New Roman"/>
            <w:i/>
            <w:sz w:val="24"/>
            <w:szCs w:val="24"/>
          </w:rPr>
          <w:delText>14</w:delText>
        </w:r>
      </w:del>
      <w:r w:rsidR="00FA4382">
        <w:rPr>
          <w:rFonts w:ascii="Times New Roman" w:hAnsi="Times New Roman" w:cs="Times New Roman"/>
          <w:i/>
          <w:sz w:val="24"/>
          <w:szCs w:val="24"/>
        </w:rPr>
        <w:t xml:space="preserve"> </w:t>
      </w:r>
      <w:ins w:id="2" w:author="Stephenson, Evelyn K CIV HQDA ASA ALT" w:date="2024-08-19T05:48:00Z">
        <w:r w:rsidR="0037679F">
          <w:rPr>
            <w:rFonts w:ascii="Times New Roman" w:hAnsi="Times New Roman" w:cs="Times New Roman"/>
            <w:i/>
            <w:sz w:val="24"/>
            <w:szCs w:val="24"/>
          </w:rPr>
          <w:t xml:space="preserve">October </w:t>
        </w:r>
      </w:ins>
      <w:del w:id="3" w:author="Stephenson, Evelyn K CIV HQDA ASA ALT" w:date="2024-08-19T05:48:00Z">
        <w:r w:rsidR="00FA4382" w:rsidDel="0037679F">
          <w:rPr>
            <w:rFonts w:ascii="Times New Roman" w:hAnsi="Times New Roman" w:cs="Times New Roman"/>
            <w:i/>
            <w:sz w:val="24"/>
            <w:szCs w:val="24"/>
          </w:rPr>
          <w:delText>July</w:delText>
        </w:r>
      </w:del>
      <w:r w:rsidR="00765938">
        <w:rPr>
          <w:rFonts w:ascii="Times New Roman" w:hAnsi="Times New Roman" w:cs="Times New Roman"/>
          <w:i/>
          <w:sz w:val="24"/>
          <w:szCs w:val="24"/>
        </w:rPr>
        <w:t xml:space="preserve"> 202</w:t>
      </w:r>
      <w:del w:id="4" w:author="Stephenson, Evelyn K CIV HQDA ASA ALT" w:date="2024-08-19T05:48:00Z">
        <w:r w:rsidR="00765938" w:rsidDel="0037679F">
          <w:rPr>
            <w:rFonts w:ascii="Times New Roman" w:hAnsi="Times New Roman" w:cs="Times New Roman"/>
            <w:i/>
            <w:sz w:val="24"/>
            <w:szCs w:val="24"/>
          </w:rPr>
          <w:delText>2</w:delText>
        </w:r>
      </w:del>
      <w:ins w:id="5" w:author="Stephenson, Evelyn K CIV HQDA ASA ALT" w:date="2024-08-19T05:48:00Z">
        <w:r w:rsidR="0037679F">
          <w:rPr>
            <w:rFonts w:ascii="Times New Roman" w:hAnsi="Times New Roman" w:cs="Times New Roman"/>
            <w:i/>
            <w:sz w:val="24"/>
            <w:szCs w:val="24"/>
          </w:rPr>
          <w:t>4</w:t>
        </w:r>
      </w:ins>
      <w:r w:rsidRPr="009A3DB8">
        <w:rPr>
          <w:rFonts w:ascii="Times New Roman" w:hAnsi="Times New Roman" w:cs="Times New Roman"/>
          <w:i/>
          <w:sz w:val="24"/>
          <w:szCs w:val="24"/>
        </w:rPr>
        <w:t>)</w:t>
      </w:r>
    </w:p>
    <w:p w14:paraId="600D06E2" w14:textId="1CAF8101" w:rsidR="00DA42CA" w:rsidRPr="00DA42CA" w:rsidRDefault="00DA42CA" w:rsidP="008B6B17">
      <w:pPr>
        <w:pStyle w:val="TOC3"/>
        <w:tabs>
          <w:tab w:val="right" w:leader="dot" w:pos="9350"/>
        </w:tabs>
        <w:spacing w:line="240" w:lineRule="auto"/>
        <w:rPr>
          <w:rFonts w:ascii="Times New Roman" w:eastAsiaTheme="minorEastAsia" w:hAnsi="Times New Roman" w:cs="Times New Roman"/>
          <w:noProof/>
          <w:sz w:val="24"/>
          <w:szCs w:val="24"/>
        </w:rPr>
      </w:pPr>
      <w:r w:rsidRPr="00DA42CA">
        <w:rPr>
          <w:rFonts w:ascii="Times New Roman" w:hAnsi="Times New Roman" w:cs="Times New Roman"/>
          <w:i/>
          <w:sz w:val="24"/>
          <w:szCs w:val="24"/>
        </w:rPr>
        <w:fldChar w:fldCharType="begin"/>
      </w:r>
      <w:r w:rsidRPr="00DA42CA">
        <w:rPr>
          <w:rFonts w:ascii="Times New Roman" w:hAnsi="Times New Roman" w:cs="Times New Roman"/>
          <w:i/>
          <w:sz w:val="24"/>
          <w:szCs w:val="24"/>
        </w:rPr>
        <w:instrText xml:space="preserve"> TOC \o "1-4" \h \z \u </w:instrText>
      </w:r>
      <w:r w:rsidRPr="00DA42CA">
        <w:rPr>
          <w:rFonts w:ascii="Times New Roman" w:hAnsi="Times New Roman" w:cs="Times New Roman"/>
          <w:i/>
          <w:sz w:val="24"/>
          <w:szCs w:val="24"/>
        </w:rPr>
        <w:fldChar w:fldCharType="separate"/>
      </w:r>
      <w:hyperlink w:anchor="_Toc77086201" w:history="1">
        <w:r w:rsidRPr="00DA42CA">
          <w:rPr>
            <w:rStyle w:val="Hyperlink"/>
            <w:rFonts w:ascii="Times New Roman" w:hAnsi="Times New Roman" w:cs="Times New Roman"/>
            <w:noProof/>
            <w:sz w:val="24"/>
            <w:szCs w:val="24"/>
          </w:rPr>
          <w:t>Subpart 5116.1 – Selecting Contract Types</w:t>
        </w:r>
        <w:r w:rsidRPr="00DA42CA">
          <w:rPr>
            <w:rFonts w:ascii="Times New Roman" w:hAnsi="Times New Roman" w:cs="Times New Roman"/>
            <w:noProof/>
            <w:webHidden/>
            <w:sz w:val="24"/>
            <w:szCs w:val="24"/>
          </w:rPr>
          <w:tab/>
        </w:r>
        <w:r w:rsidRPr="00DA42CA">
          <w:rPr>
            <w:rFonts w:ascii="Times New Roman" w:hAnsi="Times New Roman" w:cs="Times New Roman"/>
            <w:noProof/>
            <w:webHidden/>
            <w:sz w:val="24"/>
            <w:szCs w:val="24"/>
          </w:rPr>
          <w:fldChar w:fldCharType="begin"/>
        </w:r>
        <w:r w:rsidRPr="00DA42CA">
          <w:rPr>
            <w:rFonts w:ascii="Times New Roman" w:hAnsi="Times New Roman" w:cs="Times New Roman"/>
            <w:noProof/>
            <w:webHidden/>
            <w:sz w:val="24"/>
            <w:szCs w:val="24"/>
          </w:rPr>
          <w:instrText xml:space="preserve"> PAGEREF _Toc77086201 \h </w:instrText>
        </w:r>
        <w:r w:rsidRPr="00DA42CA">
          <w:rPr>
            <w:rFonts w:ascii="Times New Roman" w:hAnsi="Times New Roman" w:cs="Times New Roman"/>
            <w:noProof/>
            <w:webHidden/>
            <w:sz w:val="24"/>
            <w:szCs w:val="24"/>
          </w:rPr>
        </w:r>
        <w:r w:rsidRPr="00DA42CA">
          <w:rPr>
            <w:rFonts w:ascii="Times New Roman" w:hAnsi="Times New Roman" w:cs="Times New Roman"/>
            <w:noProof/>
            <w:webHidden/>
            <w:sz w:val="24"/>
            <w:szCs w:val="24"/>
          </w:rPr>
          <w:fldChar w:fldCharType="separate"/>
        </w:r>
        <w:r w:rsidRPr="00DA42CA">
          <w:rPr>
            <w:rFonts w:ascii="Times New Roman" w:hAnsi="Times New Roman" w:cs="Times New Roman"/>
            <w:noProof/>
            <w:webHidden/>
            <w:sz w:val="24"/>
            <w:szCs w:val="24"/>
          </w:rPr>
          <w:t>1</w:t>
        </w:r>
        <w:r w:rsidRPr="00DA42CA">
          <w:rPr>
            <w:rFonts w:ascii="Times New Roman" w:hAnsi="Times New Roman" w:cs="Times New Roman"/>
            <w:noProof/>
            <w:webHidden/>
            <w:sz w:val="24"/>
            <w:szCs w:val="24"/>
          </w:rPr>
          <w:fldChar w:fldCharType="end"/>
        </w:r>
      </w:hyperlink>
    </w:p>
    <w:p w14:paraId="6ECDEFD4" w14:textId="13FB437A"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02" w:history="1">
        <w:r w:rsidR="00DA42CA" w:rsidRPr="00DA42CA">
          <w:rPr>
            <w:rStyle w:val="Hyperlink"/>
            <w:rFonts w:ascii="Times New Roman" w:hAnsi="Times New Roman" w:cs="Times New Roman"/>
            <w:noProof/>
            <w:sz w:val="24"/>
            <w:szCs w:val="24"/>
          </w:rPr>
          <w:t>5116.102-90  Policies.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_Toc77086202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6D768F26" w14:textId="4AD4BBAA"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03" w:history="1">
        <w:r w:rsidR="00DA42CA" w:rsidRPr="00DA42CA">
          <w:rPr>
            <w:rStyle w:val="Hyperlink"/>
            <w:rFonts w:ascii="Times New Roman" w:hAnsi="Times New Roman" w:cs="Times New Roman"/>
            <w:noProof/>
            <w:sz w:val="24"/>
            <w:szCs w:val="24"/>
          </w:rPr>
          <w:t>5116.103  Negotiating contract type.</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_Toc77086203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785E9DD0" w14:textId="4B48E4A2" w:rsidR="00DA42CA" w:rsidRPr="00DA42CA" w:rsidRDefault="00000000" w:rsidP="008B6B17">
      <w:pPr>
        <w:pStyle w:val="TOC3"/>
        <w:tabs>
          <w:tab w:val="right" w:leader="dot" w:pos="9350"/>
        </w:tabs>
        <w:spacing w:line="240" w:lineRule="auto"/>
        <w:rPr>
          <w:rFonts w:ascii="Times New Roman" w:eastAsiaTheme="minorEastAsia" w:hAnsi="Times New Roman" w:cs="Times New Roman"/>
          <w:noProof/>
          <w:sz w:val="24"/>
          <w:szCs w:val="24"/>
        </w:rPr>
      </w:pPr>
      <w:hyperlink w:anchor="_Toc77086204" w:history="1">
        <w:r w:rsidR="00DA42CA" w:rsidRPr="00DA42CA">
          <w:rPr>
            <w:rStyle w:val="Hyperlink"/>
            <w:rFonts w:ascii="Times New Roman" w:hAnsi="Times New Roman" w:cs="Times New Roman"/>
            <w:noProof/>
            <w:sz w:val="24"/>
            <w:szCs w:val="24"/>
          </w:rPr>
          <w:t>Subpart 5116.2 – Fixed-Price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_Toc77086204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60D91BE3" w14:textId="7103F375"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05" w:history="1">
        <w:r w:rsidR="00DA42CA" w:rsidRPr="00DA42CA">
          <w:rPr>
            <w:rStyle w:val="Hyperlink"/>
            <w:rFonts w:ascii="Times New Roman" w:hAnsi="Times New Roman" w:cs="Times New Roman"/>
            <w:noProof/>
            <w:sz w:val="24"/>
            <w:szCs w:val="24"/>
          </w:rPr>
          <w:t>5116.203  Fixed-price contracts with economic price adjustment.</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_Toc77086205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040FBFE4" w14:textId="2A5A3945"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06" w:history="1">
        <w:r w:rsidR="00DA42CA" w:rsidRPr="00DA42CA">
          <w:rPr>
            <w:rStyle w:val="Hyperlink"/>
            <w:rFonts w:ascii="Times New Roman" w:hAnsi="Times New Roman" w:cs="Times New Roman"/>
            <w:noProof/>
            <w:sz w:val="24"/>
            <w:szCs w:val="24"/>
          </w:rPr>
          <w:t>5116.203-4  Contract clauses.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_Toc77086206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6B413AEF" w14:textId="1C91CA48" w:rsidR="00DA42CA" w:rsidRPr="00DA42CA" w:rsidRDefault="00000000" w:rsidP="008B6B17">
      <w:pPr>
        <w:pStyle w:val="TOC3"/>
        <w:tabs>
          <w:tab w:val="right" w:leader="dot" w:pos="9350"/>
        </w:tabs>
        <w:spacing w:line="240" w:lineRule="auto"/>
        <w:rPr>
          <w:rFonts w:ascii="Times New Roman" w:eastAsiaTheme="minorEastAsia" w:hAnsi="Times New Roman" w:cs="Times New Roman"/>
          <w:noProof/>
          <w:sz w:val="24"/>
          <w:szCs w:val="24"/>
        </w:rPr>
      </w:pPr>
      <w:hyperlink w:anchor="_Toc77086207" w:history="1">
        <w:r w:rsidR="00DA42CA" w:rsidRPr="00DA42CA">
          <w:rPr>
            <w:rStyle w:val="Hyperlink"/>
            <w:rFonts w:ascii="Times New Roman" w:hAnsi="Times New Roman" w:cs="Times New Roman"/>
            <w:noProof/>
            <w:sz w:val="24"/>
            <w:szCs w:val="24"/>
          </w:rPr>
          <w:t>Subpart 5116.3 – Cost-Reimbursement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_Toc77086207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407ECA00" w14:textId="665655BE"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08" w:history="1">
        <w:r w:rsidR="00DA42CA" w:rsidRPr="00DA42CA">
          <w:rPr>
            <w:rStyle w:val="Hyperlink"/>
            <w:rFonts w:ascii="Times New Roman" w:hAnsi="Times New Roman" w:cs="Times New Roman"/>
            <w:noProof/>
            <w:sz w:val="24"/>
            <w:szCs w:val="24"/>
          </w:rPr>
          <w:t>5116.301  General.</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_Toc77086208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5B18407C" w14:textId="719648D3"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09" w:history="1">
        <w:r w:rsidR="00DA42CA" w:rsidRPr="00DA42CA">
          <w:rPr>
            <w:rStyle w:val="Hyperlink"/>
            <w:rFonts w:ascii="Times New Roman" w:hAnsi="Times New Roman" w:cs="Times New Roman"/>
            <w:noProof/>
            <w:sz w:val="24"/>
            <w:szCs w:val="24"/>
          </w:rPr>
          <w:t>5116.301-3  Limitations.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_Toc77086209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4C6EB0C2" w14:textId="143D4D97"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10" w:history="1">
        <w:r w:rsidR="00DA42CA" w:rsidRPr="00DA42CA">
          <w:rPr>
            <w:rStyle w:val="Hyperlink"/>
            <w:rFonts w:ascii="Times New Roman" w:hAnsi="Times New Roman" w:cs="Times New Roman"/>
            <w:noProof/>
            <w:sz w:val="24"/>
            <w:szCs w:val="24"/>
          </w:rPr>
          <w:t>5116.306  Cost-plus-fixed-fee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_Toc77086210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2</w:t>
        </w:r>
        <w:r w:rsidR="00DA42CA" w:rsidRPr="00DA42CA">
          <w:rPr>
            <w:rFonts w:ascii="Times New Roman" w:hAnsi="Times New Roman" w:cs="Times New Roman"/>
            <w:noProof/>
            <w:webHidden/>
            <w:sz w:val="24"/>
            <w:szCs w:val="24"/>
          </w:rPr>
          <w:fldChar w:fldCharType="end"/>
        </w:r>
      </w:hyperlink>
    </w:p>
    <w:p w14:paraId="4D7FE8E7" w14:textId="528B8070" w:rsidR="00DA42CA" w:rsidRPr="00DA42CA" w:rsidRDefault="00000000" w:rsidP="008B6B17">
      <w:pPr>
        <w:pStyle w:val="TOC3"/>
        <w:tabs>
          <w:tab w:val="right" w:leader="dot" w:pos="9350"/>
        </w:tabs>
        <w:spacing w:line="240" w:lineRule="auto"/>
        <w:rPr>
          <w:rFonts w:ascii="Times New Roman" w:eastAsiaTheme="minorEastAsia" w:hAnsi="Times New Roman" w:cs="Times New Roman"/>
          <w:noProof/>
          <w:sz w:val="24"/>
          <w:szCs w:val="24"/>
        </w:rPr>
      </w:pPr>
      <w:hyperlink w:anchor="_Toc77086211" w:history="1">
        <w:r w:rsidR="00DA42CA" w:rsidRPr="00DA42CA">
          <w:rPr>
            <w:rStyle w:val="Hyperlink"/>
            <w:rFonts w:ascii="Times New Roman" w:hAnsi="Times New Roman" w:cs="Times New Roman"/>
            <w:noProof/>
            <w:sz w:val="24"/>
            <w:szCs w:val="24"/>
          </w:rPr>
          <w:t>Subpart 5116.4 – Incentive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_Toc77086211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3</w:t>
        </w:r>
        <w:r w:rsidR="00DA42CA" w:rsidRPr="00DA42CA">
          <w:rPr>
            <w:rFonts w:ascii="Times New Roman" w:hAnsi="Times New Roman" w:cs="Times New Roman"/>
            <w:noProof/>
            <w:webHidden/>
            <w:sz w:val="24"/>
            <w:szCs w:val="24"/>
          </w:rPr>
          <w:fldChar w:fldCharType="end"/>
        </w:r>
      </w:hyperlink>
    </w:p>
    <w:p w14:paraId="3F16CB5F" w14:textId="30FC766D"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12" w:history="1">
        <w:r w:rsidR="00DA42CA" w:rsidRPr="00DA42CA">
          <w:rPr>
            <w:rStyle w:val="Hyperlink"/>
            <w:rFonts w:ascii="Times New Roman" w:hAnsi="Times New Roman" w:cs="Times New Roman"/>
            <w:noProof/>
            <w:sz w:val="24"/>
            <w:szCs w:val="24"/>
          </w:rPr>
          <w:t>5116.401  General.</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_Toc77086212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3</w:t>
        </w:r>
        <w:r w:rsidR="00DA42CA" w:rsidRPr="00DA42CA">
          <w:rPr>
            <w:rFonts w:ascii="Times New Roman" w:hAnsi="Times New Roman" w:cs="Times New Roman"/>
            <w:noProof/>
            <w:webHidden/>
            <w:sz w:val="24"/>
            <w:szCs w:val="24"/>
          </w:rPr>
          <w:fldChar w:fldCharType="end"/>
        </w:r>
      </w:hyperlink>
    </w:p>
    <w:p w14:paraId="6884D31A" w14:textId="011BF9AA"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13" w:history="1">
        <w:r w:rsidR="00DA42CA" w:rsidRPr="00DA42CA">
          <w:rPr>
            <w:rStyle w:val="Hyperlink"/>
            <w:rFonts w:ascii="Times New Roman" w:hAnsi="Times New Roman" w:cs="Times New Roman"/>
            <w:noProof/>
            <w:sz w:val="24"/>
            <w:szCs w:val="24"/>
          </w:rPr>
          <w:t>5116.403 Fixed-price incentive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_Toc77086213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3</w:t>
        </w:r>
        <w:r w:rsidR="00DA42CA" w:rsidRPr="00DA42CA">
          <w:rPr>
            <w:rFonts w:ascii="Times New Roman" w:hAnsi="Times New Roman" w:cs="Times New Roman"/>
            <w:noProof/>
            <w:webHidden/>
            <w:sz w:val="24"/>
            <w:szCs w:val="24"/>
          </w:rPr>
          <w:fldChar w:fldCharType="end"/>
        </w:r>
      </w:hyperlink>
    </w:p>
    <w:p w14:paraId="4AA3733F" w14:textId="28B2209E"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14" w:history="1">
        <w:r w:rsidR="00DA42CA" w:rsidRPr="00DA42CA">
          <w:rPr>
            <w:rStyle w:val="Hyperlink"/>
            <w:rFonts w:ascii="Times New Roman" w:hAnsi="Times New Roman" w:cs="Times New Roman"/>
            <w:noProof/>
            <w:sz w:val="24"/>
            <w:szCs w:val="24"/>
          </w:rPr>
          <w:t>5116.403-1 Fixed-price incentive (firm target)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_Toc77086214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3</w:t>
        </w:r>
        <w:r w:rsidR="00DA42CA" w:rsidRPr="00DA42CA">
          <w:rPr>
            <w:rFonts w:ascii="Times New Roman" w:hAnsi="Times New Roman" w:cs="Times New Roman"/>
            <w:noProof/>
            <w:webHidden/>
            <w:sz w:val="24"/>
            <w:szCs w:val="24"/>
          </w:rPr>
          <w:fldChar w:fldCharType="end"/>
        </w:r>
      </w:hyperlink>
    </w:p>
    <w:p w14:paraId="7B8919D1" w14:textId="69E0ABED"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15" w:history="1">
        <w:r w:rsidR="00DA42CA" w:rsidRPr="00DA42CA">
          <w:rPr>
            <w:rStyle w:val="Hyperlink"/>
            <w:rFonts w:ascii="Times New Roman" w:hAnsi="Times New Roman" w:cs="Times New Roman"/>
            <w:noProof/>
            <w:sz w:val="24"/>
            <w:szCs w:val="24"/>
          </w:rPr>
          <w:t>5116.405  Cost-reimbursement incentive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_Toc77086215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3</w:t>
        </w:r>
        <w:r w:rsidR="00DA42CA" w:rsidRPr="00DA42CA">
          <w:rPr>
            <w:rFonts w:ascii="Times New Roman" w:hAnsi="Times New Roman" w:cs="Times New Roman"/>
            <w:noProof/>
            <w:webHidden/>
            <w:sz w:val="24"/>
            <w:szCs w:val="24"/>
          </w:rPr>
          <w:fldChar w:fldCharType="end"/>
        </w:r>
      </w:hyperlink>
    </w:p>
    <w:p w14:paraId="55B05046" w14:textId="2C66E378"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16" w:history="1">
        <w:r w:rsidR="00DA42CA" w:rsidRPr="00DA42CA">
          <w:rPr>
            <w:rStyle w:val="Hyperlink"/>
            <w:rFonts w:ascii="Times New Roman" w:hAnsi="Times New Roman" w:cs="Times New Roman"/>
            <w:noProof/>
            <w:sz w:val="24"/>
            <w:szCs w:val="24"/>
          </w:rPr>
          <w:t>5116.405-1  Cost-plus-incentive-fee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_Toc77086216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3</w:t>
        </w:r>
        <w:r w:rsidR="00DA42CA" w:rsidRPr="00DA42CA">
          <w:rPr>
            <w:rFonts w:ascii="Times New Roman" w:hAnsi="Times New Roman" w:cs="Times New Roman"/>
            <w:noProof/>
            <w:webHidden/>
            <w:sz w:val="24"/>
            <w:szCs w:val="24"/>
          </w:rPr>
          <w:fldChar w:fldCharType="end"/>
        </w:r>
      </w:hyperlink>
    </w:p>
    <w:p w14:paraId="68047641" w14:textId="46E0FB03"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17" w:history="1">
        <w:r w:rsidR="00DA42CA" w:rsidRPr="00DA42CA">
          <w:rPr>
            <w:rStyle w:val="Hyperlink"/>
            <w:rFonts w:ascii="Times New Roman" w:hAnsi="Times New Roman" w:cs="Times New Roman"/>
            <w:noProof/>
            <w:sz w:val="24"/>
            <w:szCs w:val="24"/>
          </w:rPr>
          <w:t>5116.405-2  Cost-plus-award-fee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_Toc77086217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3</w:t>
        </w:r>
        <w:r w:rsidR="00DA42CA" w:rsidRPr="00DA42CA">
          <w:rPr>
            <w:rFonts w:ascii="Times New Roman" w:hAnsi="Times New Roman" w:cs="Times New Roman"/>
            <w:noProof/>
            <w:webHidden/>
            <w:sz w:val="24"/>
            <w:szCs w:val="24"/>
          </w:rPr>
          <w:fldChar w:fldCharType="end"/>
        </w:r>
      </w:hyperlink>
    </w:p>
    <w:p w14:paraId="0E3979E0" w14:textId="24DCCCB8" w:rsidR="00DA42CA" w:rsidRPr="00DA42CA" w:rsidRDefault="00000000" w:rsidP="008B6B17">
      <w:pPr>
        <w:pStyle w:val="TOC3"/>
        <w:tabs>
          <w:tab w:val="right" w:leader="dot" w:pos="9350"/>
        </w:tabs>
        <w:spacing w:line="240" w:lineRule="auto"/>
        <w:rPr>
          <w:rFonts w:ascii="Times New Roman" w:eastAsiaTheme="minorEastAsia" w:hAnsi="Times New Roman" w:cs="Times New Roman"/>
          <w:noProof/>
          <w:sz w:val="24"/>
          <w:szCs w:val="24"/>
        </w:rPr>
      </w:pPr>
      <w:hyperlink w:anchor="_Toc77086218" w:history="1">
        <w:r w:rsidR="00DA42CA" w:rsidRPr="00DA42CA">
          <w:rPr>
            <w:rStyle w:val="Hyperlink"/>
            <w:rFonts w:ascii="Times New Roman" w:hAnsi="Times New Roman" w:cs="Times New Roman"/>
            <w:noProof/>
            <w:sz w:val="24"/>
            <w:szCs w:val="24"/>
          </w:rPr>
          <w:t>Subpart 5116.5 – Indefinite-Delivery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_Toc77086218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4</w:t>
        </w:r>
        <w:r w:rsidR="00DA42CA" w:rsidRPr="00DA42CA">
          <w:rPr>
            <w:rFonts w:ascii="Times New Roman" w:hAnsi="Times New Roman" w:cs="Times New Roman"/>
            <w:noProof/>
            <w:webHidden/>
            <w:sz w:val="24"/>
            <w:szCs w:val="24"/>
          </w:rPr>
          <w:fldChar w:fldCharType="end"/>
        </w:r>
      </w:hyperlink>
    </w:p>
    <w:p w14:paraId="4E054D2F" w14:textId="060A451D"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19" w:history="1">
        <w:r w:rsidR="00DA42CA" w:rsidRPr="00DA42CA">
          <w:rPr>
            <w:rStyle w:val="Hyperlink"/>
            <w:rFonts w:ascii="Times New Roman" w:hAnsi="Times New Roman" w:cs="Times New Roman"/>
            <w:noProof/>
            <w:sz w:val="24"/>
            <w:szCs w:val="24"/>
          </w:rPr>
          <w:t>5116.504 – Indefinite Quantity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_Toc77086219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4</w:t>
        </w:r>
        <w:r w:rsidR="00DA42CA" w:rsidRPr="00DA42CA">
          <w:rPr>
            <w:rFonts w:ascii="Times New Roman" w:hAnsi="Times New Roman" w:cs="Times New Roman"/>
            <w:noProof/>
            <w:webHidden/>
            <w:sz w:val="24"/>
            <w:szCs w:val="24"/>
          </w:rPr>
          <w:fldChar w:fldCharType="end"/>
        </w:r>
      </w:hyperlink>
    </w:p>
    <w:p w14:paraId="3C6ED080" w14:textId="4B70687C"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20" w:history="1">
        <w:r w:rsidR="00DA42CA" w:rsidRPr="00DA42CA">
          <w:rPr>
            <w:rStyle w:val="Hyperlink"/>
            <w:rFonts w:ascii="Times New Roman" w:hAnsi="Times New Roman" w:cs="Times New Roman"/>
            <w:noProof/>
            <w:sz w:val="24"/>
            <w:szCs w:val="24"/>
          </w:rPr>
          <w:t>5116.505  Ordering.</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_Toc77086220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4</w:t>
        </w:r>
        <w:r w:rsidR="00DA42CA" w:rsidRPr="00DA42CA">
          <w:rPr>
            <w:rFonts w:ascii="Times New Roman" w:hAnsi="Times New Roman" w:cs="Times New Roman"/>
            <w:noProof/>
            <w:webHidden/>
            <w:sz w:val="24"/>
            <w:szCs w:val="24"/>
          </w:rPr>
          <w:fldChar w:fldCharType="end"/>
        </w:r>
      </w:hyperlink>
    </w:p>
    <w:p w14:paraId="0241A2D5" w14:textId="4125C94A"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21" w:history="1">
        <w:r w:rsidR="00DA42CA" w:rsidRPr="00DA42CA">
          <w:rPr>
            <w:rStyle w:val="Hyperlink"/>
            <w:rFonts w:ascii="Times New Roman" w:hAnsi="Times New Roman" w:cs="Times New Roman"/>
            <w:noProof/>
            <w:sz w:val="24"/>
            <w:szCs w:val="24"/>
          </w:rPr>
          <w:t>5116.505-91  Multiple award task order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_Toc77086221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5</w:t>
        </w:r>
        <w:r w:rsidR="00DA42CA" w:rsidRPr="00DA42CA">
          <w:rPr>
            <w:rFonts w:ascii="Times New Roman" w:hAnsi="Times New Roman" w:cs="Times New Roman"/>
            <w:noProof/>
            <w:webHidden/>
            <w:sz w:val="24"/>
            <w:szCs w:val="24"/>
          </w:rPr>
          <w:fldChar w:fldCharType="end"/>
        </w:r>
      </w:hyperlink>
    </w:p>
    <w:p w14:paraId="2B10812C" w14:textId="5222152D" w:rsidR="00DA42CA" w:rsidRPr="00DA42CA" w:rsidRDefault="00000000" w:rsidP="008B6B17">
      <w:pPr>
        <w:pStyle w:val="TOC3"/>
        <w:tabs>
          <w:tab w:val="right" w:leader="dot" w:pos="9350"/>
        </w:tabs>
        <w:spacing w:line="240" w:lineRule="auto"/>
        <w:rPr>
          <w:rFonts w:ascii="Times New Roman" w:eastAsiaTheme="minorEastAsia" w:hAnsi="Times New Roman" w:cs="Times New Roman"/>
          <w:noProof/>
          <w:sz w:val="24"/>
          <w:szCs w:val="24"/>
        </w:rPr>
      </w:pPr>
      <w:hyperlink w:anchor="_Toc77086222" w:history="1">
        <w:r w:rsidR="00DA42CA" w:rsidRPr="00DA42CA">
          <w:rPr>
            <w:rStyle w:val="Hyperlink"/>
            <w:rFonts w:ascii="Times New Roman" w:hAnsi="Times New Roman" w:cs="Times New Roman"/>
            <w:noProof/>
            <w:sz w:val="24"/>
            <w:szCs w:val="24"/>
          </w:rPr>
          <w:t>Subpart 5116.6 – Time</w:t>
        </w:r>
        <w:r w:rsidR="00DA42CA" w:rsidRPr="00DA42CA">
          <w:rPr>
            <w:rStyle w:val="Hyperlink"/>
            <w:rFonts w:ascii="Times New Roman" w:hAnsi="Times New Roman" w:cs="Times New Roman"/>
            <w:noProof/>
            <w:sz w:val="24"/>
            <w:szCs w:val="24"/>
            <w:lang w:val="en"/>
          </w:rPr>
          <w:t>-and-Materials, Labor-Hour, and Letter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_Toc77086222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5</w:t>
        </w:r>
        <w:r w:rsidR="00DA42CA" w:rsidRPr="00DA42CA">
          <w:rPr>
            <w:rFonts w:ascii="Times New Roman" w:hAnsi="Times New Roman" w:cs="Times New Roman"/>
            <w:noProof/>
            <w:webHidden/>
            <w:sz w:val="24"/>
            <w:szCs w:val="24"/>
          </w:rPr>
          <w:fldChar w:fldCharType="end"/>
        </w:r>
      </w:hyperlink>
    </w:p>
    <w:p w14:paraId="33384CE1" w14:textId="68806BF9"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23" w:history="1">
        <w:r w:rsidR="00DA42CA" w:rsidRPr="00DA42CA">
          <w:rPr>
            <w:rStyle w:val="Hyperlink"/>
            <w:rFonts w:ascii="Times New Roman" w:hAnsi="Times New Roman" w:cs="Times New Roman"/>
            <w:noProof/>
            <w:sz w:val="24"/>
            <w:szCs w:val="24"/>
          </w:rPr>
          <w:t>5116.603  Letter contracts.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_Toc77086223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5</w:t>
        </w:r>
        <w:r w:rsidR="00DA42CA" w:rsidRPr="00DA42CA">
          <w:rPr>
            <w:rFonts w:ascii="Times New Roman" w:hAnsi="Times New Roman" w:cs="Times New Roman"/>
            <w:noProof/>
            <w:webHidden/>
            <w:sz w:val="24"/>
            <w:szCs w:val="24"/>
          </w:rPr>
          <w:fldChar w:fldCharType="end"/>
        </w:r>
      </w:hyperlink>
    </w:p>
    <w:p w14:paraId="11EA20B1" w14:textId="6657BB4C"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24" w:history="1">
        <w:r w:rsidR="00DA42CA" w:rsidRPr="00DA42CA">
          <w:rPr>
            <w:rStyle w:val="Hyperlink"/>
            <w:rFonts w:ascii="Times New Roman" w:hAnsi="Times New Roman" w:cs="Times New Roman"/>
            <w:noProof/>
            <w:sz w:val="24"/>
            <w:szCs w:val="24"/>
          </w:rPr>
          <w:t>5116.603-2  Application.</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_Toc77086224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5</w:t>
        </w:r>
        <w:r w:rsidR="00DA42CA" w:rsidRPr="00DA42CA">
          <w:rPr>
            <w:rFonts w:ascii="Times New Roman" w:hAnsi="Times New Roman" w:cs="Times New Roman"/>
            <w:noProof/>
            <w:webHidden/>
            <w:sz w:val="24"/>
            <w:szCs w:val="24"/>
          </w:rPr>
          <w:fldChar w:fldCharType="end"/>
        </w:r>
      </w:hyperlink>
    </w:p>
    <w:p w14:paraId="5DF4EEAE" w14:textId="2FDB6BEB" w:rsidR="00DA42CA" w:rsidRPr="00DA42CA" w:rsidRDefault="00000000" w:rsidP="008B6B17">
      <w:pPr>
        <w:pStyle w:val="TOC4"/>
        <w:tabs>
          <w:tab w:val="right" w:leader="dot" w:pos="9350"/>
        </w:tabs>
        <w:spacing w:line="240" w:lineRule="auto"/>
        <w:rPr>
          <w:rFonts w:ascii="Times New Roman" w:eastAsiaTheme="minorEastAsia" w:hAnsi="Times New Roman" w:cs="Times New Roman"/>
          <w:noProof/>
          <w:sz w:val="24"/>
          <w:szCs w:val="24"/>
        </w:rPr>
      </w:pPr>
      <w:hyperlink w:anchor="_Toc77086225" w:history="1">
        <w:r w:rsidR="00DA42CA" w:rsidRPr="00DA42CA">
          <w:rPr>
            <w:rStyle w:val="Hyperlink"/>
            <w:rFonts w:ascii="Times New Roman" w:hAnsi="Times New Roman" w:cs="Times New Roman"/>
            <w:noProof/>
            <w:sz w:val="24"/>
            <w:szCs w:val="24"/>
          </w:rPr>
          <w:t>5116.603-3  Limitations.</w:t>
        </w:r>
        <w:r w:rsidR="00DA42CA" w:rsidRPr="00DA42CA">
          <w:rPr>
            <w:rFonts w:ascii="Times New Roman" w:hAnsi="Times New Roman" w:cs="Times New Roman"/>
            <w:noProof/>
            <w:webHidden/>
            <w:sz w:val="24"/>
            <w:szCs w:val="24"/>
          </w:rPr>
          <w:tab/>
        </w:r>
        <w:r w:rsidR="00DA42CA" w:rsidRPr="00DA42CA">
          <w:rPr>
            <w:rFonts w:ascii="Times New Roman" w:hAnsi="Times New Roman" w:cs="Times New Roman"/>
            <w:noProof/>
            <w:webHidden/>
            <w:sz w:val="24"/>
            <w:szCs w:val="24"/>
          </w:rPr>
          <w:fldChar w:fldCharType="begin"/>
        </w:r>
        <w:r w:rsidR="00DA42CA" w:rsidRPr="00DA42CA">
          <w:rPr>
            <w:rFonts w:ascii="Times New Roman" w:hAnsi="Times New Roman" w:cs="Times New Roman"/>
            <w:noProof/>
            <w:webHidden/>
            <w:sz w:val="24"/>
            <w:szCs w:val="24"/>
          </w:rPr>
          <w:instrText xml:space="preserve"> PAGEREF _Toc77086225 \h </w:instrText>
        </w:r>
        <w:r w:rsidR="00DA42CA" w:rsidRPr="00DA42CA">
          <w:rPr>
            <w:rFonts w:ascii="Times New Roman" w:hAnsi="Times New Roman" w:cs="Times New Roman"/>
            <w:noProof/>
            <w:webHidden/>
            <w:sz w:val="24"/>
            <w:szCs w:val="24"/>
          </w:rPr>
        </w:r>
        <w:r w:rsidR="00DA42CA" w:rsidRPr="00DA42CA">
          <w:rPr>
            <w:rFonts w:ascii="Times New Roman" w:hAnsi="Times New Roman" w:cs="Times New Roman"/>
            <w:noProof/>
            <w:webHidden/>
            <w:sz w:val="24"/>
            <w:szCs w:val="24"/>
          </w:rPr>
          <w:fldChar w:fldCharType="separate"/>
        </w:r>
        <w:r w:rsidR="00DA42CA" w:rsidRPr="00DA42CA">
          <w:rPr>
            <w:rFonts w:ascii="Times New Roman" w:hAnsi="Times New Roman" w:cs="Times New Roman"/>
            <w:noProof/>
            <w:webHidden/>
            <w:sz w:val="24"/>
            <w:szCs w:val="24"/>
          </w:rPr>
          <w:t>5</w:t>
        </w:r>
        <w:r w:rsidR="00DA42CA" w:rsidRPr="00DA42CA">
          <w:rPr>
            <w:rFonts w:ascii="Times New Roman" w:hAnsi="Times New Roman" w:cs="Times New Roman"/>
            <w:noProof/>
            <w:webHidden/>
            <w:sz w:val="24"/>
            <w:szCs w:val="24"/>
          </w:rPr>
          <w:fldChar w:fldCharType="end"/>
        </w:r>
      </w:hyperlink>
    </w:p>
    <w:p w14:paraId="6F5D77F9" w14:textId="3C6E1412" w:rsidR="00615D5C" w:rsidRPr="009A3DB8" w:rsidRDefault="00DA42CA" w:rsidP="008B6B17">
      <w:pPr>
        <w:spacing w:line="240" w:lineRule="auto"/>
        <w:jc w:val="center"/>
        <w:rPr>
          <w:rFonts w:ascii="Times New Roman" w:hAnsi="Times New Roman" w:cs="Times New Roman"/>
          <w:i/>
          <w:sz w:val="24"/>
          <w:szCs w:val="24"/>
        </w:rPr>
      </w:pPr>
      <w:r w:rsidRPr="00DA42CA">
        <w:rPr>
          <w:rFonts w:ascii="Times New Roman" w:hAnsi="Times New Roman" w:cs="Times New Roman"/>
          <w:i/>
          <w:sz w:val="24"/>
          <w:szCs w:val="24"/>
        </w:rPr>
        <w:fldChar w:fldCharType="end"/>
      </w:r>
    </w:p>
    <w:p w14:paraId="3F880977" w14:textId="77777777" w:rsidR="0037679F" w:rsidRDefault="0037679F" w:rsidP="0037679F">
      <w:pPr>
        <w:pStyle w:val="Heading3"/>
        <w:spacing w:line="240" w:lineRule="auto"/>
        <w:rPr>
          <w:ins w:id="6" w:author="Stephenson, Evelyn K CIV HQDA ASA ALT" w:date="2024-08-19T05:49:00Z"/>
        </w:rPr>
      </w:pPr>
      <w:bookmarkStart w:id="7" w:name="_Toc514056775"/>
      <w:bookmarkStart w:id="8" w:name="_Toc6822961"/>
      <w:bookmarkStart w:id="9" w:name="_Toc7505163"/>
      <w:bookmarkStart w:id="10" w:name="_Toc30759676"/>
      <w:bookmarkStart w:id="11" w:name="_Toc77086201"/>
    </w:p>
    <w:p w14:paraId="3BCCA3AD" w14:textId="77777777" w:rsidR="0037679F" w:rsidRDefault="0037679F" w:rsidP="0037679F">
      <w:pPr>
        <w:pStyle w:val="Heading3"/>
        <w:spacing w:line="240" w:lineRule="auto"/>
        <w:rPr>
          <w:ins w:id="12" w:author="Stephenson, Evelyn K CIV HQDA ASA ALT" w:date="2024-08-19T05:49:00Z"/>
        </w:rPr>
      </w:pPr>
    </w:p>
    <w:p w14:paraId="2AB337DA" w14:textId="77777777" w:rsidR="0037679F" w:rsidRDefault="0037679F" w:rsidP="0037679F">
      <w:pPr>
        <w:pStyle w:val="Heading3"/>
        <w:spacing w:line="240" w:lineRule="auto"/>
        <w:rPr>
          <w:ins w:id="13" w:author="Stephenson, Evelyn K CIV HQDA ASA ALT" w:date="2024-08-19T05:49:00Z"/>
        </w:rPr>
      </w:pPr>
    </w:p>
    <w:p w14:paraId="1704BB04" w14:textId="145F6505" w:rsidR="00227788" w:rsidRDefault="00D76012" w:rsidP="008B6B17">
      <w:pPr>
        <w:pStyle w:val="Heading3"/>
        <w:spacing w:line="240" w:lineRule="auto"/>
      </w:pPr>
      <w:r>
        <w:lastRenderedPageBreak/>
        <w:t>Subpart 5116.1</w:t>
      </w:r>
      <w:r w:rsidRPr="00422EE8">
        <w:t xml:space="preserve"> </w:t>
      </w:r>
      <w:r>
        <w:t>– Selecting Contract Types</w:t>
      </w:r>
      <w:bookmarkEnd w:id="7"/>
      <w:bookmarkEnd w:id="8"/>
      <w:bookmarkEnd w:id="9"/>
      <w:bookmarkEnd w:id="10"/>
      <w:bookmarkEnd w:id="11"/>
    </w:p>
    <w:p w14:paraId="1704BB05" w14:textId="77777777" w:rsidR="00227788" w:rsidRPr="0087428C" w:rsidRDefault="009949BE" w:rsidP="008B6B17">
      <w:pPr>
        <w:pStyle w:val="Heading4"/>
        <w:spacing w:line="240" w:lineRule="auto"/>
      </w:pPr>
      <w:bookmarkStart w:id="14" w:name="_Toc514056776"/>
      <w:bookmarkStart w:id="15" w:name="_Toc6822962"/>
      <w:bookmarkStart w:id="16" w:name="_Toc7505164"/>
      <w:bookmarkStart w:id="17" w:name="_Toc30759677"/>
      <w:bookmarkStart w:id="18" w:name="_Toc77086202"/>
      <w:r w:rsidRPr="0087428C">
        <w:t>5116.102-</w:t>
      </w:r>
      <w:proofErr w:type="gramStart"/>
      <w:r w:rsidRPr="009A3DB8">
        <w:t>90</w:t>
      </w:r>
      <w:r w:rsidRPr="0087428C">
        <w:t xml:space="preserve">  Policies</w:t>
      </w:r>
      <w:proofErr w:type="gramEnd"/>
      <w:r w:rsidRPr="0087428C">
        <w:t>.</w:t>
      </w:r>
      <w:bookmarkEnd w:id="14"/>
      <w:bookmarkEnd w:id="15"/>
      <w:bookmarkEnd w:id="16"/>
      <w:bookmarkEnd w:id="17"/>
      <w:bookmarkEnd w:id="18"/>
    </w:p>
    <w:p w14:paraId="1704BB06" w14:textId="6E0E0281" w:rsidR="00227788" w:rsidRPr="00BC1783" w:rsidRDefault="005B6195" w:rsidP="008B6B17">
      <w:pPr>
        <w:spacing w:after="240" w:line="240" w:lineRule="auto"/>
        <w:rPr>
          <w:rFonts w:ascii="Times New Roman" w:hAnsi="Times New Roman" w:cs="Times New Roman"/>
          <w:sz w:val="24"/>
          <w:szCs w:val="24"/>
        </w:rPr>
      </w:pPr>
      <w:r w:rsidRPr="0087428C">
        <w:rPr>
          <w:rFonts w:ascii="Times New Roman" w:hAnsi="Times New Roman" w:cs="Times New Roman"/>
          <w:sz w:val="24"/>
          <w:szCs w:val="24"/>
        </w:rPr>
        <w:t xml:space="preserve">Contracting officers </w:t>
      </w:r>
      <w:r w:rsidR="00C32EA3" w:rsidRPr="0087428C">
        <w:rPr>
          <w:rFonts w:ascii="Times New Roman" w:hAnsi="Times New Roman" w:cs="Times New Roman"/>
          <w:sz w:val="24"/>
          <w:szCs w:val="24"/>
        </w:rPr>
        <w:t>must</w:t>
      </w:r>
      <w:r w:rsidR="00AB71B3" w:rsidRPr="0087428C">
        <w:rPr>
          <w:rFonts w:ascii="Times New Roman" w:hAnsi="Times New Roman" w:cs="Times New Roman"/>
          <w:sz w:val="24"/>
          <w:szCs w:val="24"/>
        </w:rPr>
        <w:t xml:space="preserve"> document </w:t>
      </w:r>
      <w:r w:rsidR="001A0A27" w:rsidRPr="0087428C">
        <w:rPr>
          <w:rFonts w:ascii="Times New Roman" w:hAnsi="Times New Roman" w:cs="Times New Roman"/>
          <w:sz w:val="24"/>
          <w:szCs w:val="24"/>
        </w:rPr>
        <w:t xml:space="preserve">the rationale </w:t>
      </w:r>
      <w:r w:rsidR="00C32EA3" w:rsidRPr="0087428C">
        <w:rPr>
          <w:rFonts w:ascii="Times New Roman" w:hAnsi="Times New Roman" w:cs="Times New Roman"/>
          <w:sz w:val="24"/>
          <w:szCs w:val="24"/>
        </w:rPr>
        <w:t>for</w:t>
      </w:r>
      <w:r w:rsidR="00AB71B3" w:rsidRPr="0087428C">
        <w:rPr>
          <w:rFonts w:ascii="Times New Roman" w:hAnsi="Times New Roman" w:cs="Times New Roman"/>
          <w:sz w:val="24"/>
          <w:szCs w:val="24"/>
        </w:rPr>
        <w:t xml:space="preserve"> </w:t>
      </w:r>
      <w:r w:rsidR="001A0A27" w:rsidRPr="0087428C">
        <w:rPr>
          <w:rFonts w:ascii="Times New Roman" w:hAnsi="Times New Roman" w:cs="Times New Roman"/>
          <w:sz w:val="24"/>
          <w:szCs w:val="24"/>
        </w:rPr>
        <w:t xml:space="preserve">selection of the </w:t>
      </w:r>
      <w:r w:rsidR="003E71E5" w:rsidRPr="0087428C">
        <w:rPr>
          <w:rFonts w:ascii="Times New Roman" w:hAnsi="Times New Roman" w:cs="Times New Roman"/>
          <w:sz w:val="24"/>
          <w:szCs w:val="24"/>
        </w:rPr>
        <w:t>contract type</w:t>
      </w:r>
      <w:r w:rsidR="00DB1C37" w:rsidRPr="0087428C">
        <w:rPr>
          <w:rFonts w:ascii="Times New Roman" w:hAnsi="Times New Roman" w:cs="Times New Roman"/>
          <w:sz w:val="24"/>
          <w:szCs w:val="24"/>
        </w:rPr>
        <w:t>, to include consideration of the associated risks,</w:t>
      </w:r>
      <w:r w:rsidR="00AB71B3" w:rsidRPr="0087428C">
        <w:rPr>
          <w:rFonts w:ascii="Times New Roman" w:hAnsi="Times New Roman" w:cs="Times New Roman"/>
          <w:sz w:val="24"/>
          <w:szCs w:val="24"/>
        </w:rPr>
        <w:t xml:space="preserve"> in the contract file</w:t>
      </w:r>
      <w:r w:rsidR="00C83C16" w:rsidRPr="0087428C">
        <w:rPr>
          <w:rFonts w:ascii="Times New Roman" w:hAnsi="Times New Roman" w:cs="Times New Roman"/>
          <w:sz w:val="24"/>
          <w:szCs w:val="24"/>
        </w:rPr>
        <w:t>.</w:t>
      </w:r>
      <w:r w:rsidR="00C32EA3" w:rsidRPr="0087428C">
        <w:rPr>
          <w:rFonts w:ascii="Times New Roman" w:hAnsi="Times New Roman" w:cs="Times New Roman"/>
          <w:sz w:val="24"/>
          <w:szCs w:val="24"/>
        </w:rPr>
        <w:t xml:space="preserve">  The supporting documentation may be located in the contract type justification, a separate determination and findings, memorandum for </w:t>
      </w:r>
      <w:r w:rsidR="00C32EA3" w:rsidRPr="00BC1783">
        <w:rPr>
          <w:rFonts w:ascii="Times New Roman" w:hAnsi="Times New Roman" w:cs="Times New Roman"/>
          <w:sz w:val="24"/>
          <w:szCs w:val="24"/>
        </w:rPr>
        <w:t xml:space="preserve">record, or </w:t>
      </w:r>
      <w:proofErr w:type="gramStart"/>
      <w:r w:rsidR="00C32EA3" w:rsidRPr="00BC1783">
        <w:rPr>
          <w:rFonts w:ascii="Times New Roman" w:hAnsi="Times New Roman" w:cs="Times New Roman"/>
          <w:sz w:val="24"/>
          <w:szCs w:val="24"/>
        </w:rPr>
        <w:t>other</w:t>
      </w:r>
      <w:proofErr w:type="gramEnd"/>
      <w:r w:rsidR="00513148" w:rsidRPr="00BC1783">
        <w:rPr>
          <w:rFonts w:ascii="Times New Roman" w:hAnsi="Times New Roman" w:cs="Times New Roman"/>
          <w:sz w:val="24"/>
          <w:szCs w:val="24"/>
        </w:rPr>
        <w:t xml:space="preserve"> appropriate document</w:t>
      </w:r>
      <w:r w:rsidR="00C32EA3" w:rsidRPr="00BC1783">
        <w:rPr>
          <w:rFonts w:ascii="Times New Roman" w:hAnsi="Times New Roman" w:cs="Times New Roman"/>
          <w:sz w:val="24"/>
          <w:szCs w:val="24"/>
        </w:rPr>
        <w:t>.</w:t>
      </w:r>
    </w:p>
    <w:p w14:paraId="67B9A45D" w14:textId="46442178" w:rsidR="00BC1783" w:rsidRDefault="00BC1783" w:rsidP="008B6B17">
      <w:pPr>
        <w:spacing w:after="240" w:line="240" w:lineRule="auto"/>
        <w:rPr>
          <w:rStyle w:val="CommentReference"/>
          <w:rFonts w:ascii="Times New Roman" w:hAnsi="Times New Roman" w:cs="Times New Roman"/>
          <w:sz w:val="24"/>
          <w:szCs w:val="24"/>
        </w:rPr>
      </w:pPr>
      <w:r w:rsidRPr="00BC1783">
        <w:rPr>
          <w:rFonts w:ascii="Times New Roman" w:hAnsi="Times New Roman" w:cs="Times New Roman"/>
          <w:sz w:val="24"/>
          <w:szCs w:val="24"/>
        </w:rPr>
        <w:t xml:space="preserve">Follow the procedures at </w:t>
      </w:r>
      <w:hyperlink r:id="rId10" w:history="1">
        <w:r w:rsidRPr="00C76240">
          <w:rPr>
            <w:rStyle w:val="Hyperlink"/>
            <w:rFonts w:ascii="Times New Roman" w:hAnsi="Times New Roman" w:cs="Times New Roman"/>
            <w:sz w:val="24"/>
            <w:szCs w:val="24"/>
          </w:rPr>
          <w:t>AFARS PGI 5116.102-90-1</w:t>
        </w:r>
      </w:hyperlink>
      <w:r>
        <w:rPr>
          <w:rStyle w:val="CommentReference"/>
          <w:rFonts w:ascii="Times New Roman" w:hAnsi="Times New Roman" w:cs="Times New Roman"/>
          <w:sz w:val="24"/>
          <w:szCs w:val="24"/>
        </w:rPr>
        <w:t xml:space="preserve"> </w:t>
      </w:r>
      <w:r w:rsidRPr="00BC1783">
        <w:rPr>
          <w:rStyle w:val="CommentReference"/>
          <w:rFonts w:ascii="Times New Roman" w:hAnsi="Times New Roman" w:cs="Times New Roman"/>
          <w:sz w:val="24"/>
          <w:szCs w:val="24"/>
        </w:rPr>
        <w:t xml:space="preserve">for selecting contract type. </w:t>
      </w:r>
    </w:p>
    <w:p w14:paraId="3CE000D9" w14:textId="189784C8" w:rsidR="00BC1783" w:rsidRPr="00BC1783" w:rsidRDefault="00BC1783" w:rsidP="008B6B17">
      <w:pPr>
        <w:spacing w:after="240" w:line="240" w:lineRule="auto"/>
        <w:rPr>
          <w:rFonts w:ascii="Times New Roman" w:hAnsi="Times New Roman" w:cs="Times New Roman"/>
          <w:sz w:val="24"/>
          <w:szCs w:val="24"/>
        </w:rPr>
      </w:pPr>
      <w:r w:rsidRPr="00BC1783">
        <w:rPr>
          <w:rFonts w:ascii="Times New Roman" w:hAnsi="Times New Roman" w:cs="Times New Roman"/>
          <w:sz w:val="24"/>
          <w:szCs w:val="24"/>
        </w:rPr>
        <w:t xml:space="preserve">See </w:t>
      </w:r>
      <w:hyperlink r:id="rId11" w:history="1">
        <w:r w:rsidRPr="00C76240">
          <w:rPr>
            <w:rStyle w:val="Hyperlink"/>
            <w:rFonts w:ascii="Times New Roman" w:hAnsi="Times New Roman" w:cs="Times New Roman"/>
            <w:sz w:val="24"/>
            <w:szCs w:val="24"/>
          </w:rPr>
          <w:t>AFARS PGI 5116.102-90-2</w:t>
        </w:r>
      </w:hyperlink>
      <w:r w:rsidRPr="00BC1783">
        <w:rPr>
          <w:rFonts w:ascii="Times New Roman" w:hAnsi="Times New Roman" w:cs="Times New Roman"/>
          <w:sz w:val="24"/>
          <w:szCs w:val="24"/>
        </w:rPr>
        <w:t xml:space="preserve"> for </w:t>
      </w:r>
      <w:r>
        <w:rPr>
          <w:rFonts w:ascii="Times New Roman" w:hAnsi="Times New Roman" w:cs="Times New Roman"/>
          <w:sz w:val="24"/>
          <w:szCs w:val="24"/>
        </w:rPr>
        <w:t xml:space="preserve">guidance on using </w:t>
      </w:r>
      <w:r w:rsidRPr="00BC1783">
        <w:rPr>
          <w:rFonts w:ascii="Times New Roman" w:hAnsi="Times New Roman" w:cs="Times New Roman"/>
          <w:sz w:val="24"/>
          <w:szCs w:val="24"/>
        </w:rPr>
        <w:t xml:space="preserve">the </w:t>
      </w:r>
      <w:del w:id="19" w:author="Jordan, Amanda C CIV USARMY HQDA ASA ALT (USA)" w:date="2024-09-12T08:55:00Z">
        <w:r w:rsidRPr="00BC1783" w:rsidDel="002C7FE2">
          <w:rPr>
            <w:rFonts w:ascii="Times New Roman" w:hAnsi="Times New Roman" w:cs="Times New Roman"/>
            <w:sz w:val="24"/>
            <w:szCs w:val="24"/>
          </w:rPr>
          <w:delText xml:space="preserve">Virtual </w:delText>
        </w:r>
      </w:del>
      <w:r w:rsidRPr="00BC1783">
        <w:rPr>
          <w:rFonts w:ascii="Times New Roman" w:hAnsi="Times New Roman" w:cs="Times New Roman"/>
          <w:sz w:val="24"/>
          <w:szCs w:val="24"/>
        </w:rPr>
        <w:t>Pricing website.</w:t>
      </w:r>
    </w:p>
    <w:p w14:paraId="1704BB07" w14:textId="77777777" w:rsidR="00227788" w:rsidRDefault="009949BE" w:rsidP="008B6B17">
      <w:pPr>
        <w:pStyle w:val="Heading4"/>
        <w:spacing w:line="240" w:lineRule="auto"/>
      </w:pPr>
      <w:bookmarkStart w:id="20" w:name="_Toc514056777"/>
      <w:bookmarkStart w:id="21" w:name="_Toc6822963"/>
      <w:bookmarkStart w:id="22" w:name="_Toc7505165"/>
      <w:bookmarkStart w:id="23" w:name="_Toc30759678"/>
      <w:bookmarkStart w:id="24" w:name="_Toc77086203"/>
      <w:proofErr w:type="gramStart"/>
      <w:r w:rsidRPr="0087428C">
        <w:t xml:space="preserve">5116.103 </w:t>
      </w:r>
      <w:r w:rsidR="00654772" w:rsidRPr="0087428C">
        <w:t xml:space="preserve"> </w:t>
      </w:r>
      <w:r w:rsidRPr="0087428C">
        <w:t>Negotiating</w:t>
      </w:r>
      <w:proofErr w:type="gramEnd"/>
      <w:r w:rsidRPr="0087428C">
        <w:t xml:space="preserve"> </w:t>
      </w:r>
      <w:r w:rsidR="00654772" w:rsidRPr="0087428C">
        <w:t>c</w:t>
      </w:r>
      <w:r w:rsidRPr="0087428C">
        <w:t xml:space="preserve">ontract </w:t>
      </w:r>
      <w:r w:rsidR="00654772" w:rsidRPr="0087428C">
        <w:t>t</w:t>
      </w:r>
      <w:r w:rsidRPr="0087428C">
        <w:t>ype.</w:t>
      </w:r>
      <w:bookmarkEnd w:id="20"/>
      <w:bookmarkEnd w:id="21"/>
      <w:bookmarkEnd w:id="22"/>
      <w:bookmarkEnd w:id="23"/>
      <w:bookmarkEnd w:id="24"/>
    </w:p>
    <w:p w14:paraId="1704BB08" w14:textId="77777777" w:rsidR="00A50286" w:rsidRPr="00A50286" w:rsidRDefault="00A33F03" w:rsidP="008B6B17">
      <w:pPr>
        <w:spacing w:after="240" w:line="240" w:lineRule="auto"/>
        <w:rPr>
          <w:rFonts w:ascii="Times New Roman" w:hAnsi="Times New Roman" w:cs="Times New Roman"/>
          <w:sz w:val="24"/>
          <w:szCs w:val="24"/>
        </w:rPr>
      </w:pPr>
      <w:r w:rsidRPr="00A33F03">
        <w:rPr>
          <w:rFonts w:ascii="Times New Roman" w:hAnsi="Times New Roman" w:cs="Times New Roman"/>
          <w:sz w:val="24"/>
          <w:szCs w:val="24"/>
        </w:rPr>
        <w:t>(c)</w:t>
      </w:r>
      <w:r w:rsidR="00A50286">
        <w:rPr>
          <w:rFonts w:ascii="Times New Roman" w:hAnsi="Times New Roman" w:cs="Times New Roman"/>
          <w:sz w:val="24"/>
          <w:szCs w:val="24"/>
        </w:rPr>
        <w:t xml:space="preserve">  Contracting officers should actively communicate and coordinate with their requiring activities to identify opportunities to transition away from cost</w:t>
      </w:r>
      <w:r w:rsidR="00125D8B">
        <w:rPr>
          <w:rFonts w:ascii="Times New Roman" w:hAnsi="Times New Roman" w:cs="Times New Roman"/>
          <w:sz w:val="24"/>
          <w:szCs w:val="24"/>
        </w:rPr>
        <w:t>-</w:t>
      </w:r>
      <w:r w:rsidR="00A50286">
        <w:rPr>
          <w:rFonts w:ascii="Times New Roman" w:hAnsi="Times New Roman" w:cs="Times New Roman"/>
          <w:sz w:val="24"/>
          <w:szCs w:val="24"/>
        </w:rPr>
        <w:t>reimbursement contracts</w:t>
      </w:r>
      <w:r w:rsidR="001172B9">
        <w:rPr>
          <w:rFonts w:ascii="Times New Roman" w:hAnsi="Times New Roman" w:cs="Times New Roman"/>
          <w:sz w:val="24"/>
          <w:szCs w:val="24"/>
        </w:rPr>
        <w:t>,</w:t>
      </w:r>
      <w:r w:rsidR="00A50286">
        <w:rPr>
          <w:rFonts w:ascii="Times New Roman" w:hAnsi="Times New Roman" w:cs="Times New Roman"/>
          <w:sz w:val="24"/>
          <w:szCs w:val="24"/>
        </w:rPr>
        <w:t xml:space="preserve"> when possible and in the best interest of the Government.</w:t>
      </w:r>
    </w:p>
    <w:p w14:paraId="1704BB09" w14:textId="357A56FC" w:rsidR="00A33F03" w:rsidRDefault="00CD1338" w:rsidP="008B6B17">
      <w:pPr>
        <w:spacing w:after="240" w:line="240" w:lineRule="auto"/>
        <w:rPr>
          <w:rFonts w:ascii="Times New Roman" w:hAnsi="Times New Roman" w:cs="Times New Roman"/>
          <w:sz w:val="24"/>
          <w:szCs w:val="24"/>
        </w:rPr>
      </w:pPr>
      <w:r w:rsidRPr="0087428C">
        <w:rPr>
          <w:rFonts w:ascii="Times New Roman" w:hAnsi="Times New Roman" w:cs="Times New Roman"/>
          <w:sz w:val="24"/>
          <w:szCs w:val="24"/>
        </w:rPr>
        <w:t>(d)(1)</w:t>
      </w:r>
      <w:r w:rsidR="00A50286">
        <w:rPr>
          <w:rFonts w:ascii="Times New Roman" w:hAnsi="Times New Roman" w:cs="Times New Roman"/>
          <w:sz w:val="24"/>
          <w:szCs w:val="24"/>
        </w:rPr>
        <w:t xml:space="preserve"> In addition to the items at FAR 16.103(d)(1), discuss how the profit arrangement motivates the contractor to control costs and meet performance requirements.</w:t>
      </w:r>
    </w:p>
    <w:p w14:paraId="35F574F1" w14:textId="77777777" w:rsidR="00BC1783" w:rsidRDefault="00BC1783" w:rsidP="008B6B17">
      <w:pPr>
        <w:spacing w:after="240" w:line="240" w:lineRule="auto"/>
        <w:rPr>
          <w:rFonts w:ascii="Times New Roman" w:hAnsi="Times New Roman" w:cs="Times New Roman"/>
          <w:sz w:val="24"/>
          <w:szCs w:val="24"/>
        </w:rPr>
      </w:pPr>
    </w:p>
    <w:p w14:paraId="1704BB0A" w14:textId="77777777" w:rsidR="00227788" w:rsidRDefault="009949BE" w:rsidP="008B6B17">
      <w:pPr>
        <w:pStyle w:val="Heading3"/>
        <w:spacing w:line="240" w:lineRule="auto"/>
      </w:pPr>
      <w:bookmarkStart w:id="25" w:name="_Toc514056778"/>
      <w:bookmarkStart w:id="26" w:name="_Toc6822964"/>
      <w:bookmarkStart w:id="27" w:name="_Toc7505166"/>
      <w:bookmarkStart w:id="28" w:name="_Toc30759679"/>
      <w:bookmarkStart w:id="29" w:name="_Toc77086204"/>
      <w:r w:rsidRPr="009949BE">
        <w:t xml:space="preserve">Subpart 5116.2 </w:t>
      </w:r>
      <w:r w:rsidR="005474EB">
        <w:t>–</w:t>
      </w:r>
      <w:r w:rsidRPr="009949BE">
        <w:t xml:space="preserve"> Fixed-Price Contracts</w:t>
      </w:r>
      <w:bookmarkEnd w:id="25"/>
      <w:bookmarkEnd w:id="26"/>
      <w:bookmarkEnd w:id="27"/>
      <w:bookmarkEnd w:id="28"/>
      <w:bookmarkEnd w:id="29"/>
    </w:p>
    <w:p w14:paraId="1704BB0B" w14:textId="77777777" w:rsidR="00227788" w:rsidRPr="0087428C" w:rsidRDefault="009949BE" w:rsidP="008B6B17">
      <w:pPr>
        <w:pStyle w:val="Heading4"/>
        <w:spacing w:line="240" w:lineRule="auto"/>
      </w:pPr>
      <w:bookmarkStart w:id="30" w:name="_Toc514056779"/>
      <w:bookmarkStart w:id="31" w:name="_Toc6822965"/>
      <w:bookmarkStart w:id="32" w:name="_Toc7505167"/>
      <w:bookmarkStart w:id="33" w:name="_Toc30759680"/>
      <w:bookmarkStart w:id="34" w:name="_Toc77086205"/>
      <w:proofErr w:type="gramStart"/>
      <w:r w:rsidRPr="0087428C">
        <w:t xml:space="preserve">5116.203 </w:t>
      </w:r>
      <w:r w:rsidR="00DC7A9D" w:rsidRPr="0087428C">
        <w:t xml:space="preserve"> </w:t>
      </w:r>
      <w:r w:rsidRPr="0087428C">
        <w:t>Fixed</w:t>
      </w:r>
      <w:proofErr w:type="gramEnd"/>
      <w:r w:rsidRPr="0087428C">
        <w:t>-price contracts with economic price adjustment.</w:t>
      </w:r>
      <w:bookmarkEnd w:id="30"/>
      <w:bookmarkEnd w:id="31"/>
      <w:bookmarkEnd w:id="32"/>
      <w:bookmarkEnd w:id="33"/>
      <w:bookmarkEnd w:id="34"/>
    </w:p>
    <w:p w14:paraId="1704BB0C" w14:textId="77777777" w:rsidR="00227788" w:rsidRPr="0087428C" w:rsidRDefault="009949BE" w:rsidP="008B6B17">
      <w:pPr>
        <w:pStyle w:val="Heading4"/>
        <w:spacing w:line="240" w:lineRule="auto"/>
      </w:pPr>
      <w:bookmarkStart w:id="35" w:name="_Toc514056780"/>
      <w:bookmarkStart w:id="36" w:name="_Toc6822966"/>
      <w:bookmarkStart w:id="37" w:name="_Toc7505168"/>
      <w:bookmarkStart w:id="38" w:name="_Toc30759681"/>
      <w:bookmarkStart w:id="39" w:name="_Toc77086206"/>
      <w:r w:rsidRPr="0087428C">
        <w:t>5116.203-</w:t>
      </w:r>
      <w:proofErr w:type="gramStart"/>
      <w:r w:rsidRPr="0087428C">
        <w:t xml:space="preserve">4 </w:t>
      </w:r>
      <w:r w:rsidR="00DC7A9D" w:rsidRPr="0087428C">
        <w:t xml:space="preserve"> </w:t>
      </w:r>
      <w:r w:rsidRPr="0087428C">
        <w:t>Contract</w:t>
      </w:r>
      <w:proofErr w:type="gramEnd"/>
      <w:r w:rsidRPr="0087428C">
        <w:t xml:space="preserve"> clauses.</w:t>
      </w:r>
      <w:bookmarkEnd w:id="35"/>
      <w:bookmarkEnd w:id="36"/>
      <w:bookmarkEnd w:id="37"/>
      <w:bookmarkEnd w:id="38"/>
      <w:bookmarkEnd w:id="39"/>
    </w:p>
    <w:p w14:paraId="7C5BD298" w14:textId="690B4E2C" w:rsidR="008A487B" w:rsidRPr="005144A4" w:rsidRDefault="009949BE" w:rsidP="008B6B17">
      <w:pPr>
        <w:spacing w:line="240" w:lineRule="auto"/>
        <w:rPr>
          <w:rFonts w:ascii="Times New Roman" w:hAnsi="Times New Roman" w:cs="Times New Roman"/>
          <w:sz w:val="24"/>
          <w:szCs w:val="24"/>
        </w:rPr>
      </w:pPr>
      <w:r w:rsidRPr="005144A4">
        <w:rPr>
          <w:rFonts w:ascii="Times New Roman" w:hAnsi="Times New Roman" w:cs="Times New Roman"/>
          <w:sz w:val="24"/>
          <w:szCs w:val="24"/>
        </w:rPr>
        <w:t>(d</w:t>
      </w:r>
      <w:r w:rsidR="00EA26CB" w:rsidRPr="005144A4">
        <w:rPr>
          <w:rFonts w:ascii="Times New Roman" w:hAnsi="Times New Roman" w:cs="Times New Roman"/>
          <w:sz w:val="24"/>
          <w:szCs w:val="24"/>
        </w:rPr>
        <w:t>)</w:t>
      </w:r>
      <w:r w:rsidRPr="005144A4">
        <w:rPr>
          <w:rFonts w:ascii="Times New Roman" w:hAnsi="Times New Roman" w:cs="Times New Roman"/>
          <w:sz w:val="24"/>
          <w:szCs w:val="24"/>
        </w:rPr>
        <w:t>(2</w:t>
      </w:r>
      <w:proofErr w:type="gramStart"/>
      <w:r w:rsidRPr="005144A4">
        <w:rPr>
          <w:rFonts w:ascii="Times New Roman" w:hAnsi="Times New Roman" w:cs="Times New Roman"/>
          <w:sz w:val="24"/>
          <w:szCs w:val="24"/>
        </w:rPr>
        <w:t>)</w:t>
      </w:r>
      <w:r w:rsidR="005E3A3B" w:rsidRPr="005144A4">
        <w:rPr>
          <w:rFonts w:ascii="Times New Roman" w:hAnsi="Times New Roman" w:cs="Times New Roman"/>
          <w:sz w:val="24"/>
          <w:szCs w:val="24"/>
        </w:rPr>
        <w:t xml:space="preserve"> </w:t>
      </w:r>
      <w:r w:rsidRPr="005144A4">
        <w:rPr>
          <w:rFonts w:ascii="Times New Roman" w:hAnsi="Times New Roman" w:cs="Times New Roman"/>
          <w:sz w:val="24"/>
          <w:szCs w:val="24"/>
        </w:rPr>
        <w:t xml:space="preserve"> See</w:t>
      </w:r>
      <w:proofErr w:type="gramEnd"/>
      <w:r w:rsidRPr="005144A4">
        <w:rPr>
          <w:rFonts w:ascii="Times New Roman" w:hAnsi="Times New Roman" w:cs="Times New Roman"/>
          <w:sz w:val="24"/>
          <w:szCs w:val="24"/>
        </w:rPr>
        <w:t xml:space="preserve"> </w:t>
      </w:r>
      <w:r w:rsidR="00765938">
        <w:rPr>
          <w:rFonts w:ascii="Times New Roman" w:hAnsi="Times New Roman" w:cs="Times New Roman"/>
          <w:sz w:val="24"/>
          <w:szCs w:val="24"/>
        </w:rPr>
        <w:t>5101.304-90 and Appendix FF</w:t>
      </w:r>
      <w:ins w:id="40" w:author="Jordan, Amanda C CIV USARMY HQDA ASA ALT (USA) [2]" w:date="2022-05-06T10:40:00Z">
        <w:r w:rsidR="007D5EC0">
          <w:rPr>
            <w:rFonts w:ascii="Times New Roman" w:hAnsi="Times New Roman" w:cs="Times New Roman"/>
            <w:sz w:val="24"/>
            <w:szCs w:val="24"/>
          </w:rPr>
          <w:t xml:space="preserve"> </w:t>
        </w:r>
      </w:ins>
      <w:r w:rsidR="009F0EEA" w:rsidRPr="005144A4">
        <w:rPr>
          <w:rFonts w:ascii="Times New Roman" w:hAnsi="Times New Roman" w:cs="Times New Roman"/>
          <w:sz w:val="24"/>
          <w:szCs w:val="24"/>
        </w:rPr>
        <w:t>for clause approval procedures</w:t>
      </w:r>
      <w:r w:rsidRPr="005144A4">
        <w:rPr>
          <w:rFonts w:ascii="Times New Roman" w:hAnsi="Times New Roman" w:cs="Times New Roman"/>
          <w:sz w:val="24"/>
          <w:szCs w:val="24"/>
        </w:rPr>
        <w:t>.</w:t>
      </w:r>
    </w:p>
    <w:p w14:paraId="1704BB0E" w14:textId="74D722B8" w:rsidR="00A11C46" w:rsidRDefault="00AF30B0" w:rsidP="008B6B17">
      <w:pPr>
        <w:pStyle w:val="Heading3"/>
        <w:spacing w:line="240" w:lineRule="auto"/>
      </w:pPr>
      <w:bookmarkStart w:id="41" w:name="_Toc514056781"/>
      <w:bookmarkStart w:id="42" w:name="_Toc6822967"/>
      <w:bookmarkStart w:id="43" w:name="_Toc7505169"/>
      <w:bookmarkStart w:id="44" w:name="_Toc30759682"/>
      <w:bookmarkStart w:id="45" w:name="_Toc77086207"/>
      <w:r w:rsidRPr="00AF30B0">
        <w:t>Subpart 5116.</w:t>
      </w:r>
      <w:r w:rsidR="00290C65">
        <w:t>3</w:t>
      </w:r>
      <w:r w:rsidRPr="00AF30B0">
        <w:t xml:space="preserve"> – </w:t>
      </w:r>
      <w:r w:rsidR="00290C65">
        <w:t>Cost-Reimbursement</w:t>
      </w:r>
      <w:r w:rsidRPr="00AF30B0">
        <w:t xml:space="preserve"> Contracts</w:t>
      </w:r>
      <w:bookmarkEnd w:id="41"/>
      <w:bookmarkEnd w:id="42"/>
      <w:bookmarkEnd w:id="43"/>
      <w:bookmarkEnd w:id="44"/>
      <w:bookmarkEnd w:id="45"/>
    </w:p>
    <w:p w14:paraId="0E4DB3C6" w14:textId="570E22E0" w:rsidR="00FA7F3E" w:rsidRDefault="00FA7F3E" w:rsidP="008B6B17">
      <w:pPr>
        <w:pStyle w:val="Heading4"/>
        <w:spacing w:line="240" w:lineRule="auto"/>
      </w:pPr>
      <w:bookmarkStart w:id="46" w:name="_Toc30759683"/>
      <w:bookmarkStart w:id="47" w:name="_Toc77086208"/>
      <w:bookmarkStart w:id="48" w:name="_Toc514056782"/>
      <w:proofErr w:type="gramStart"/>
      <w:r>
        <w:t>5116.301  General</w:t>
      </w:r>
      <w:proofErr w:type="gramEnd"/>
      <w:r>
        <w:t>.</w:t>
      </w:r>
      <w:bookmarkEnd w:id="46"/>
      <w:bookmarkEnd w:id="47"/>
    </w:p>
    <w:p w14:paraId="0CF00D67" w14:textId="087F14CD" w:rsidR="00506B65" w:rsidRDefault="00FA7F3E" w:rsidP="008B6B17">
      <w:pPr>
        <w:pStyle w:val="Heading4"/>
        <w:spacing w:line="240" w:lineRule="auto"/>
      </w:pPr>
      <w:bookmarkStart w:id="49" w:name="_Toc30759684"/>
      <w:bookmarkStart w:id="50" w:name="_Toc77086209"/>
      <w:r>
        <w:t>5116.301-</w:t>
      </w:r>
      <w:proofErr w:type="gramStart"/>
      <w:r>
        <w:t>3  Limitations</w:t>
      </w:r>
      <w:proofErr w:type="gramEnd"/>
      <w:r>
        <w:t>.</w:t>
      </w:r>
      <w:bookmarkEnd w:id="49"/>
      <w:bookmarkEnd w:id="50"/>
    </w:p>
    <w:p w14:paraId="074FCF7D" w14:textId="01B99556" w:rsidR="00FA7F3E" w:rsidRPr="00FA7F3E" w:rsidRDefault="00FA7F3E" w:rsidP="00407942">
      <w:pPr>
        <w:spacing w:line="240" w:lineRule="auto"/>
        <w:rPr>
          <w:rFonts w:ascii="Times New Roman" w:hAnsi="Times New Roman" w:cs="Times New Roman"/>
          <w:sz w:val="24"/>
          <w:szCs w:val="24"/>
        </w:rPr>
      </w:pPr>
      <w:del w:id="51" w:author="Jordan, Amanda C CIV USARMY HQDA ASA ALT (USA)" w:date="2024-09-12T08:38:00Z">
        <w:r w:rsidRPr="00FA7F3E" w:rsidDel="00407942">
          <w:rPr>
            <w:rFonts w:ascii="Times New Roman" w:hAnsi="Times New Roman" w:cs="Times New Roman"/>
            <w:sz w:val="24"/>
            <w:szCs w:val="24"/>
          </w:rPr>
          <w:delText xml:space="preserve">(2) </w:delText>
        </w:r>
      </w:del>
      <w:r w:rsidRPr="00FA7F3E">
        <w:rPr>
          <w:rFonts w:ascii="Times New Roman" w:hAnsi="Times New Roman" w:cs="Times New Roman"/>
          <w:sz w:val="24"/>
          <w:szCs w:val="24"/>
        </w:rPr>
        <w:t>The head of the contracting activity shall approve actions as described in DFARS 216.301-3</w:t>
      </w:r>
      <w:del w:id="52" w:author="Jordan, Amanda C CIV USARMY HQDA ASA ALT (USA)" w:date="2024-09-12T08:37:00Z">
        <w:r w:rsidR="00771BA1" w:rsidDel="00407942">
          <w:rPr>
            <w:rFonts w:ascii="Times New Roman" w:hAnsi="Times New Roman" w:cs="Times New Roman"/>
            <w:sz w:val="24"/>
            <w:szCs w:val="24"/>
          </w:rPr>
          <w:delText>(2)</w:delText>
        </w:r>
      </w:del>
      <w:r w:rsidRPr="00FA7F3E">
        <w:rPr>
          <w:rFonts w:ascii="Times New Roman" w:hAnsi="Times New Roman" w:cs="Times New Roman"/>
          <w:sz w:val="24"/>
          <w:szCs w:val="24"/>
        </w:rPr>
        <w:t xml:space="preserve">.  See </w:t>
      </w:r>
      <w:hyperlink r:id="rId12" w:history="1">
        <w:r w:rsidRPr="002F0CF3">
          <w:rPr>
            <w:rStyle w:val="Hyperlink"/>
            <w:rFonts w:ascii="Times New Roman" w:hAnsi="Times New Roman" w:cs="Times New Roman"/>
            <w:sz w:val="24"/>
            <w:szCs w:val="24"/>
          </w:rPr>
          <w:t>Appendix GG</w:t>
        </w:r>
      </w:hyperlink>
      <w:r w:rsidRPr="00FA7F3E">
        <w:rPr>
          <w:rFonts w:ascii="Times New Roman" w:hAnsi="Times New Roman" w:cs="Times New Roman"/>
          <w:sz w:val="24"/>
          <w:szCs w:val="24"/>
        </w:rPr>
        <w:t xml:space="preserve"> for further delegation.  </w:t>
      </w:r>
    </w:p>
    <w:p w14:paraId="1704BB0F" w14:textId="71810BF9" w:rsidR="00290C65" w:rsidRDefault="00290C65" w:rsidP="00407942">
      <w:pPr>
        <w:pStyle w:val="Heading4"/>
        <w:spacing w:line="240" w:lineRule="auto"/>
      </w:pPr>
      <w:bookmarkStart w:id="53" w:name="_Toc6822968"/>
      <w:bookmarkStart w:id="54" w:name="_Toc7505170"/>
      <w:bookmarkStart w:id="55" w:name="_Toc30759685"/>
      <w:bookmarkStart w:id="56" w:name="_Toc77086210"/>
      <w:proofErr w:type="gramStart"/>
      <w:r>
        <w:t>5116.30</w:t>
      </w:r>
      <w:r w:rsidR="005E6135">
        <w:t>6</w:t>
      </w:r>
      <w:r>
        <w:t xml:space="preserve">  </w:t>
      </w:r>
      <w:r w:rsidR="005E6135">
        <w:t>Cost</w:t>
      </w:r>
      <w:proofErr w:type="gramEnd"/>
      <w:r w:rsidR="005E6135">
        <w:t>-plus-fixed-fee contracts</w:t>
      </w:r>
      <w:r>
        <w:t>.</w:t>
      </w:r>
      <w:bookmarkEnd w:id="48"/>
      <w:bookmarkEnd w:id="53"/>
      <w:bookmarkEnd w:id="54"/>
      <w:bookmarkEnd w:id="55"/>
      <w:bookmarkEnd w:id="56"/>
    </w:p>
    <w:p w14:paraId="1704BB10" w14:textId="77777777" w:rsidR="00290C65" w:rsidRPr="005144A4" w:rsidRDefault="00290C65" w:rsidP="00407942">
      <w:pPr>
        <w:spacing w:line="240" w:lineRule="auto"/>
        <w:rPr>
          <w:rFonts w:ascii="Times New Roman" w:hAnsi="Times New Roman" w:cs="Times New Roman"/>
          <w:sz w:val="24"/>
          <w:szCs w:val="24"/>
        </w:rPr>
      </w:pPr>
      <w:r w:rsidRPr="005144A4">
        <w:rPr>
          <w:rFonts w:ascii="Times New Roman" w:hAnsi="Times New Roman" w:cs="Times New Roman"/>
          <w:sz w:val="24"/>
          <w:szCs w:val="24"/>
        </w:rPr>
        <w:t>(</w:t>
      </w:r>
      <w:r w:rsidR="005E6135" w:rsidRPr="005144A4">
        <w:rPr>
          <w:rFonts w:ascii="Times New Roman" w:hAnsi="Times New Roman" w:cs="Times New Roman"/>
          <w:sz w:val="24"/>
          <w:szCs w:val="24"/>
        </w:rPr>
        <w:t>c</w:t>
      </w:r>
      <w:r w:rsidRPr="005144A4">
        <w:rPr>
          <w:rFonts w:ascii="Times New Roman" w:hAnsi="Times New Roman" w:cs="Times New Roman"/>
          <w:sz w:val="24"/>
          <w:szCs w:val="24"/>
        </w:rPr>
        <w:t>)</w:t>
      </w:r>
      <w:r w:rsidR="005E6135" w:rsidRPr="005144A4">
        <w:rPr>
          <w:rFonts w:ascii="Times New Roman" w:hAnsi="Times New Roman" w:cs="Times New Roman"/>
          <w:sz w:val="24"/>
          <w:szCs w:val="24"/>
        </w:rPr>
        <w:t>(ii</w:t>
      </w:r>
      <w:proofErr w:type="gramStart"/>
      <w:r w:rsidR="005E6135" w:rsidRPr="005144A4">
        <w:rPr>
          <w:rFonts w:ascii="Times New Roman" w:hAnsi="Times New Roman" w:cs="Times New Roman"/>
          <w:sz w:val="24"/>
          <w:szCs w:val="24"/>
        </w:rPr>
        <w:t>)</w:t>
      </w:r>
      <w:r w:rsidRPr="005144A4">
        <w:rPr>
          <w:rFonts w:ascii="Times New Roman" w:hAnsi="Times New Roman" w:cs="Times New Roman"/>
          <w:sz w:val="24"/>
          <w:szCs w:val="24"/>
        </w:rPr>
        <w:t xml:space="preserve">  </w:t>
      </w:r>
      <w:r w:rsidR="005E6135" w:rsidRPr="005144A4">
        <w:rPr>
          <w:rFonts w:ascii="Times New Roman" w:hAnsi="Times New Roman" w:cs="Times New Roman"/>
          <w:sz w:val="24"/>
          <w:szCs w:val="24"/>
        </w:rPr>
        <w:t>Contracting</w:t>
      </w:r>
      <w:proofErr w:type="gramEnd"/>
      <w:r w:rsidR="005E6135" w:rsidRPr="005144A4">
        <w:rPr>
          <w:rFonts w:ascii="Times New Roman" w:hAnsi="Times New Roman" w:cs="Times New Roman"/>
          <w:sz w:val="24"/>
          <w:szCs w:val="24"/>
        </w:rPr>
        <w:t xml:space="preserve"> officers </w:t>
      </w:r>
      <w:r w:rsidRPr="005144A4">
        <w:rPr>
          <w:rFonts w:ascii="Times New Roman" w:hAnsi="Times New Roman" w:cs="Times New Roman"/>
          <w:sz w:val="24"/>
          <w:szCs w:val="24"/>
        </w:rPr>
        <w:t>request</w:t>
      </w:r>
      <w:r w:rsidR="005E6135" w:rsidRPr="005144A4">
        <w:rPr>
          <w:rFonts w:ascii="Times New Roman" w:hAnsi="Times New Roman" w:cs="Times New Roman"/>
          <w:sz w:val="24"/>
          <w:szCs w:val="24"/>
        </w:rPr>
        <w:t>ing</w:t>
      </w:r>
      <w:r w:rsidRPr="005144A4">
        <w:rPr>
          <w:rFonts w:ascii="Times New Roman" w:hAnsi="Times New Roman" w:cs="Times New Roman"/>
          <w:sz w:val="24"/>
          <w:szCs w:val="24"/>
        </w:rPr>
        <w:t xml:space="preserve"> approval</w:t>
      </w:r>
      <w:r w:rsidR="005E6135" w:rsidRPr="005144A4">
        <w:rPr>
          <w:rFonts w:ascii="Times New Roman" w:hAnsi="Times New Roman" w:cs="Times New Roman"/>
          <w:sz w:val="24"/>
          <w:szCs w:val="24"/>
        </w:rPr>
        <w:t xml:space="preserve"> to award a contract for non-construction, environmental work (see</w:t>
      </w:r>
      <w:r w:rsidRPr="005144A4">
        <w:rPr>
          <w:rFonts w:ascii="Times New Roman" w:hAnsi="Times New Roman" w:cs="Times New Roman"/>
          <w:sz w:val="24"/>
          <w:szCs w:val="24"/>
        </w:rPr>
        <w:t xml:space="preserve"> DFARS 236.271</w:t>
      </w:r>
      <w:r w:rsidR="005E6135" w:rsidRPr="005144A4">
        <w:rPr>
          <w:rFonts w:ascii="Times New Roman" w:hAnsi="Times New Roman" w:cs="Times New Roman"/>
          <w:sz w:val="24"/>
          <w:szCs w:val="24"/>
        </w:rPr>
        <w:t>) must submit their requests to the address at 5101.290(b)(2)(i).</w:t>
      </w:r>
    </w:p>
    <w:p w14:paraId="1704BB11" w14:textId="77777777" w:rsidR="00227788" w:rsidRDefault="009949BE" w:rsidP="00407942">
      <w:pPr>
        <w:pStyle w:val="Heading3"/>
        <w:spacing w:line="240" w:lineRule="auto"/>
      </w:pPr>
      <w:bookmarkStart w:id="57" w:name="_Toc514056783"/>
      <w:bookmarkStart w:id="58" w:name="_Toc6822969"/>
      <w:bookmarkStart w:id="59" w:name="_Toc7505171"/>
      <w:bookmarkStart w:id="60" w:name="_Toc30759686"/>
      <w:bookmarkStart w:id="61" w:name="_Toc77086211"/>
      <w:r w:rsidRPr="009949BE">
        <w:t xml:space="preserve">Subpart 5116.4 </w:t>
      </w:r>
      <w:r w:rsidR="005474EB">
        <w:t>–</w:t>
      </w:r>
      <w:r w:rsidRPr="009949BE">
        <w:t xml:space="preserve"> Incentive Contracts</w:t>
      </w:r>
      <w:bookmarkEnd w:id="57"/>
      <w:bookmarkEnd w:id="58"/>
      <w:bookmarkEnd w:id="59"/>
      <w:bookmarkEnd w:id="60"/>
      <w:bookmarkEnd w:id="61"/>
    </w:p>
    <w:p w14:paraId="582C0B14" w14:textId="0CBCA0E8" w:rsidR="001F6E5B" w:rsidRDefault="001F6E5B" w:rsidP="00407942">
      <w:pPr>
        <w:pStyle w:val="Heading4"/>
        <w:spacing w:line="240" w:lineRule="auto"/>
      </w:pPr>
      <w:bookmarkStart w:id="62" w:name="_Toc514056784"/>
      <w:bookmarkStart w:id="63" w:name="_Toc6822970"/>
      <w:bookmarkStart w:id="64" w:name="_Toc7505172"/>
      <w:bookmarkStart w:id="65" w:name="_Toc30759687"/>
      <w:bookmarkStart w:id="66" w:name="_Toc77086212"/>
      <w:proofErr w:type="gramStart"/>
      <w:r>
        <w:t>5116.401  General</w:t>
      </w:r>
      <w:proofErr w:type="gramEnd"/>
      <w:r>
        <w:t>.</w:t>
      </w:r>
      <w:bookmarkEnd w:id="62"/>
      <w:bookmarkEnd w:id="63"/>
      <w:bookmarkEnd w:id="64"/>
      <w:bookmarkEnd w:id="65"/>
      <w:bookmarkEnd w:id="66"/>
    </w:p>
    <w:p w14:paraId="6335284C" w14:textId="20F2E463" w:rsidR="001F6E5B" w:rsidRDefault="001F6E5B" w:rsidP="00407942">
      <w:pPr>
        <w:spacing w:after="240" w:line="240" w:lineRule="auto"/>
        <w:rPr>
          <w:rFonts w:ascii="Times New Roman" w:hAnsi="Times New Roman" w:cs="Times New Roman"/>
          <w:sz w:val="24"/>
          <w:szCs w:val="24"/>
        </w:rPr>
      </w:pPr>
      <w:r w:rsidRPr="001F6E5B">
        <w:rPr>
          <w:rFonts w:ascii="Times New Roman" w:hAnsi="Times New Roman" w:cs="Times New Roman"/>
          <w:sz w:val="24"/>
          <w:szCs w:val="24"/>
        </w:rPr>
        <w:lastRenderedPageBreak/>
        <w:t>(d)</w:t>
      </w:r>
      <w:r w:rsidR="00C21B91">
        <w:rPr>
          <w:rFonts w:ascii="Times New Roman" w:hAnsi="Times New Roman" w:cs="Times New Roman"/>
          <w:sz w:val="24"/>
          <w:szCs w:val="24"/>
        </w:rPr>
        <w:t>(i</w:t>
      </w:r>
      <w:proofErr w:type="gramStart"/>
      <w:r w:rsidR="00C21B91">
        <w:rPr>
          <w:rFonts w:ascii="Times New Roman" w:hAnsi="Times New Roman" w:cs="Times New Roman"/>
          <w:sz w:val="24"/>
          <w:szCs w:val="24"/>
        </w:rPr>
        <w:t>)</w:t>
      </w:r>
      <w:r w:rsidRPr="001F6E5B">
        <w:rPr>
          <w:rFonts w:ascii="Times New Roman" w:hAnsi="Times New Roman" w:cs="Times New Roman"/>
          <w:sz w:val="24"/>
          <w:szCs w:val="24"/>
        </w:rPr>
        <w:t xml:space="preserve"> </w:t>
      </w:r>
      <w:r>
        <w:rPr>
          <w:rFonts w:ascii="Times New Roman" w:hAnsi="Times New Roman" w:cs="Times New Roman"/>
          <w:sz w:val="24"/>
          <w:szCs w:val="24"/>
        </w:rPr>
        <w:t xml:space="preserve"> </w:t>
      </w:r>
      <w:r w:rsidR="000B134E">
        <w:rPr>
          <w:rFonts w:ascii="Times New Roman" w:hAnsi="Times New Roman" w:cs="Times New Roman"/>
          <w:sz w:val="24"/>
          <w:szCs w:val="24"/>
        </w:rPr>
        <w:t>The</w:t>
      </w:r>
      <w:proofErr w:type="gramEnd"/>
      <w:r w:rsidR="000B134E">
        <w:rPr>
          <w:rFonts w:ascii="Times New Roman" w:hAnsi="Times New Roman" w:cs="Times New Roman"/>
          <w:sz w:val="24"/>
          <w:szCs w:val="24"/>
        </w:rPr>
        <w:t xml:space="preserve"> head of the contracting activity </w:t>
      </w:r>
      <w:r w:rsidR="00B60482">
        <w:rPr>
          <w:rFonts w:ascii="Times New Roman" w:hAnsi="Times New Roman" w:cs="Times New Roman"/>
          <w:sz w:val="24"/>
          <w:szCs w:val="24"/>
        </w:rPr>
        <w:t xml:space="preserve">or designee </w:t>
      </w:r>
      <w:r w:rsidR="000B134E">
        <w:rPr>
          <w:rFonts w:ascii="Times New Roman" w:hAnsi="Times New Roman" w:cs="Times New Roman"/>
          <w:sz w:val="24"/>
          <w:szCs w:val="24"/>
        </w:rPr>
        <w:t xml:space="preserve">shall sign the determination and finding.  </w:t>
      </w:r>
      <w:r>
        <w:rPr>
          <w:rFonts w:ascii="Times New Roman" w:hAnsi="Times New Roman" w:cs="Times New Roman"/>
          <w:sz w:val="24"/>
          <w:szCs w:val="24"/>
        </w:rPr>
        <w:t xml:space="preserve">See </w:t>
      </w:r>
      <w:hyperlink r:id="rId13" w:history="1">
        <w:r w:rsidRPr="002F0CF3">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BFB2AC2" w14:textId="74CACAFB" w:rsidR="001F6E5B" w:rsidRDefault="001F6E5B" w:rsidP="00407942">
      <w:pPr>
        <w:spacing w:after="240" w:line="240" w:lineRule="auto"/>
        <w:rPr>
          <w:rFonts w:ascii="Times New Roman" w:hAnsi="Times New Roman" w:cs="Times New Roman"/>
          <w:sz w:val="24"/>
          <w:szCs w:val="24"/>
        </w:rPr>
      </w:pPr>
      <w:r>
        <w:rPr>
          <w:rFonts w:ascii="Times New Roman" w:hAnsi="Times New Roman" w:cs="Times New Roman"/>
          <w:sz w:val="24"/>
          <w:szCs w:val="24"/>
        </w:rPr>
        <w:t>(e)(3)(i</w:t>
      </w:r>
      <w:proofErr w:type="gramStart"/>
      <w:r>
        <w:rPr>
          <w:rFonts w:ascii="Times New Roman" w:hAnsi="Times New Roman" w:cs="Times New Roman"/>
          <w:sz w:val="24"/>
          <w:szCs w:val="24"/>
        </w:rPr>
        <w:t xml:space="preserve">)  </w:t>
      </w:r>
      <w:r w:rsidR="000B134E">
        <w:rPr>
          <w:rFonts w:ascii="Times New Roman" w:hAnsi="Times New Roman" w:cs="Times New Roman"/>
          <w:sz w:val="24"/>
          <w:szCs w:val="24"/>
        </w:rPr>
        <w:t>The</w:t>
      </w:r>
      <w:proofErr w:type="gramEnd"/>
      <w:r w:rsidR="000B134E">
        <w:rPr>
          <w:rFonts w:ascii="Times New Roman" w:hAnsi="Times New Roman" w:cs="Times New Roman"/>
          <w:sz w:val="24"/>
          <w:szCs w:val="24"/>
        </w:rPr>
        <w:t xml:space="preserve"> head of </w:t>
      </w:r>
      <w:ins w:id="67" w:author="Stephenson, Evelyn K CIV HQDA ASA ALT" w:date="2024-08-21T06:34:00Z">
        <w:r w:rsidR="006A31C5">
          <w:rPr>
            <w:rFonts w:ascii="Times New Roman" w:hAnsi="Times New Roman" w:cs="Times New Roman"/>
            <w:sz w:val="24"/>
            <w:szCs w:val="24"/>
          </w:rPr>
          <w:t xml:space="preserve">the </w:t>
        </w:r>
      </w:ins>
      <w:r w:rsidR="000B134E">
        <w:rPr>
          <w:rFonts w:ascii="Times New Roman" w:hAnsi="Times New Roman" w:cs="Times New Roman"/>
          <w:sz w:val="24"/>
          <w:szCs w:val="24"/>
        </w:rPr>
        <w:t xml:space="preserve">contracting activity shall </w:t>
      </w:r>
      <w:r w:rsidR="00EB17EA">
        <w:rPr>
          <w:rFonts w:ascii="Times New Roman" w:hAnsi="Times New Roman" w:cs="Times New Roman"/>
          <w:sz w:val="24"/>
          <w:szCs w:val="24"/>
        </w:rPr>
        <w:t>approve actions</w:t>
      </w:r>
      <w:r w:rsidR="000B134E">
        <w:rPr>
          <w:rFonts w:ascii="Times New Roman" w:hAnsi="Times New Roman" w:cs="Times New Roman"/>
          <w:sz w:val="24"/>
          <w:szCs w:val="24"/>
        </w:rPr>
        <w:t xml:space="preserve"> as described in FAR 16.401(e)(3)(i).  </w:t>
      </w:r>
      <w:r>
        <w:rPr>
          <w:rFonts w:ascii="Times New Roman" w:hAnsi="Times New Roman" w:cs="Times New Roman"/>
          <w:sz w:val="24"/>
          <w:szCs w:val="24"/>
        </w:rPr>
        <w:t xml:space="preserve">See </w:t>
      </w:r>
      <w:hyperlink r:id="rId14" w:history="1">
        <w:r w:rsidRPr="002F0CF3">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41F0FE7C" w14:textId="3EF0044B" w:rsidR="00BF03C4" w:rsidRDefault="008542E3" w:rsidP="00407942">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(g)  The Assistant Secretary of the Army (Acquisition, Logistics and Technology) </w:t>
      </w:r>
      <w:commentRangeStart w:id="68"/>
      <w:commentRangeStart w:id="69"/>
      <w:commentRangeStart w:id="70"/>
      <w:commentRangeStart w:id="71"/>
      <w:r>
        <w:rPr>
          <w:rFonts w:ascii="Times New Roman" w:hAnsi="Times New Roman" w:cs="Times New Roman"/>
          <w:sz w:val="24"/>
          <w:szCs w:val="24"/>
        </w:rPr>
        <w:t xml:space="preserve">shall provide mechanisms for sharing proven incentive strategies </w:t>
      </w:r>
      <w:commentRangeEnd w:id="68"/>
      <w:r w:rsidR="001F1037">
        <w:rPr>
          <w:rStyle w:val="CommentReference"/>
        </w:rPr>
        <w:commentReference w:id="68"/>
      </w:r>
      <w:commentRangeEnd w:id="69"/>
      <w:r w:rsidR="00993BB2">
        <w:rPr>
          <w:rStyle w:val="CommentReference"/>
        </w:rPr>
        <w:commentReference w:id="69"/>
      </w:r>
      <w:commentRangeEnd w:id="70"/>
      <w:r w:rsidR="006B5330">
        <w:rPr>
          <w:rStyle w:val="CommentReference"/>
        </w:rPr>
        <w:commentReference w:id="70"/>
      </w:r>
      <w:commentRangeEnd w:id="71"/>
      <w:r w:rsidR="00F00414">
        <w:rPr>
          <w:rStyle w:val="CommentReference"/>
        </w:rPr>
        <w:commentReference w:id="71"/>
      </w:r>
      <w:r>
        <w:rPr>
          <w:rFonts w:ascii="Times New Roman" w:hAnsi="Times New Roman" w:cs="Times New Roman"/>
          <w:sz w:val="24"/>
          <w:szCs w:val="24"/>
        </w:rPr>
        <w:t xml:space="preserve">as described in FAR 16.401(g).  See </w:t>
      </w:r>
      <w:hyperlink r:id="rId19" w:history="1">
        <w:r w:rsidRPr="002F0CF3">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ins w:id="72" w:author="Amanda" w:date="2024-09-17T07:51:00Z">
        <w:r w:rsidR="00200AB5">
          <w:rPr>
            <w:rFonts w:ascii="Times New Roman" w:hAnsi="Times New Roman" w:cs="Times New Roman"/>
            <w:sz w:val="24"/>
            <w:szCs w:val="24"/>
          </w:rPr>
          <w:t xml:space="preserve"> </w:t>
        </w:r>
        <w:r w:rsidR="00200AB5" w:rsidRPr="00200AB5">
          <w:rPr>
            <w:rFonts w:ascii="Times New Roman" w:hAnsi="Times New Roman" w:cs="Times New Roman"/>
            <w:sz w:val="24"/>
            <w:szCs w:val="24"/>
          </w:rPr>
          <w:t xml:space="preserve">See </w:t>
        </w:r>
      </w:ins>
      <w:ins w:id="73" w:author="Amanda" w:date="2024-09-17T08:05:00Z">
        <w:r w:rsidR="00ED7D9E">
          <w:rPr>
            <w:rFonts w:ascii="Times New Roman" w:hAnsi="Times New Roman" w:cs="Times New Roman"/>
            <w:sz w:val="24"/>
            <w:szCs w:val="24"/>
          </w:rPr>
          <w:t xml:space="preserve">DPCAP </w:t>
        </w:r>
      </w:ins>
      <w:ins w:id="74" w:author="Amanda" w:date="2024-09-17T08:06:00Z">
        <w:r w:rsidR="00ED7D9E">
          <w:rPr>
            <w:rFonts w:ascii="Times New Roman" w:hAnsi="Times New Roman" w:cs="Times New Roman"/>
            <w:sz w:val="24"/>
            <w:szCs w:val="24"/>
          </w:rPr>
          <w:fldChar w:fldCharType="begin"/>
        </w:r>
        <w:r w:rsidR="00ED7D9E">
          <w:rPr>
            <w:rFonts w:ascii="Times New Roman" w:hAnsi="Times New Roman" w:cs="Times New Roman"/>
            <w:sz w:val="24"/>
            <w:szCs w:val="24"/>
          </w:rPr>
          <w:instrText>HYPERLINK "https://www.acq.osd.mil/dpap/policy/policyvault/USA001270-16-DPAP.pdf"</w:instrText>
        </w:r>
        <w:r w:rsidR="00ED7D9E">
          <w:rPr>
            <w:rFonts w:ascii="Times New Roman" w:hAnsi="Times New Roman" w:cs="Times New Roman"/>
            <w:sz w:val="24"/>
            <w:szCs w:val="24"/>
          </w:rPr>
        </w:r>
        <w:r w:rsidR="00ED7D9E">
          <w:rPr>
            <w:rFonts w:ascii="Times New Roman" w:hAnsi="Times New Roman" w:cs="Times New Roman"/>
            <w:sz w:val="24"/>
            <w:szCs w:val="24"/>
          </w:rPr>
          <w:fldChar w:fldCharType="separate"/>
        </w:r>
        <w:r w:rsidR="00ED7D9E" w:rsidRPr="00ED7D9E">
          <w:rPr>
            <w:rStyle w:val="Hyperlink"/>
            <w:rFonts w:ascii="Times New Roman" w:hAnsi="Times New Roman" w:cs="Times New Roman"/>
            <w:sz w:val="24"/>
            <w:szCs w:val="24"/>
          </w:rPr>
          <w:t>Guidance on Using Incentive and Other Contract Types</w:t>
        </w:r>
        <w:r w:rsidR="00ED7D9E">
          <w:rPr>
            <w:rFonts w:ascii="Times New Roman" w:hAnsi="Times New Roman" w:cs="Times New Roman"/>
            <w:sz w:val="24"/>
            <w:szCs w:val="24"/>
          </w:rPr>
          <w:fldChar w:fldCharType="end"/>
        </w:r>
        <w:r w:rsidR="00ED7D9E">
          <w:rPr>
            <w:rFonts w:ascii="Times New Roman" w:hAnsi="Times New Roman" w:cs="Times New Roman"/>
            <w:sz w:val="24"/>
            <w:szCs w:val="24"/>
          </w:rPr>
          <w:t xml:space="preserve"> and </w:t>
        </w:r>
      </w:ins>
      <w:ins w:id="75" w:author="Amanda" w:date="2024-09-17T07:51:00Z">
        <w:r w:rsidR="00200AB5" w:rsidRPr="00200AB5">
          <w:rPr>
            <w:rFonts w:ascii="Times New Roman" w:hAnsi="Times New Roman" w:cs="Times New Roman"/>
            <w:sz w:val="24"/>
            <w:szCs w:val="24"/>
          </w:rPr>
          <w:t xml:space="preserve">AFARS PGI </w:t>
        </w:r>
      </w:ins>
      <w:ins w:id="76" w:author="Amanda" w:date="2024-09-17T07:52:00Z">
        <w:r w:rsidR="00200AB5" w:rsidRPr="00200AB5">
          <w:rPr>
            <w:rFonts w:ascii="Times New Roman" w:hAnsi="Times New Roman" w:cs="Times New Roman"/>
            <w:sz w:val="24"/>
            <w:szCs w:val="24"/>
          </w:rPr>
          <w:t>5116.102-90-1.</w:t>
        </w:r>
      </w:ins>
    </w:p>
    <w:p w14:paraId="7648D021" w14:textId="214234C3" w:rsidR="002F0CF3" w:rsidRDefault="002F0CF3" w:rsidP="00407942">
      <w:pPr>
        <w:pStyle w:val="Heading4"/>
        <w:spacing w:line="240" w:lineRule="auto"/>
      </w:pPr>
      <w:bookmarkStart w:id="77" w:name="_Toc77086213"/>
      <w:r>
        <w:t>5116.403 Fixed-price incentive contracts.</w:t>
      </w:r>
      <w:bookmarkEnd w:id="77"/>
      <w:r>
        <w:t xml:space="preserve"> </w:t>
      </w:r>
    </w:p>
    <w:p w14:paraId="4E168728" w14:textId="77777777" w:rsidR="002F0CF3" w:rsidRDefault="002F0CF3" w:rsidP="00407942">
      <w:pPr>
        <w:pStyle w:val="Heading4"/>
        <w:spacing w:line="240" w:lineRule="auto"/>
      </w:pPr>
      <w:bookmarkStart w:id="78" w:name="_Toc77086214"/>
      <w:r>
        <w:t xml:space="preserve">5116.403-1 </w:t>
      </w:r>
      <w:r w:rsidRPr="002F0CF3">
        <w:t>Fixed-price incentive (firm target) contracts.</w:t>
      </w:r>
      <w:bookmarkEnd w:id="78"/>
    </w:p>
    <w:p w14:paraId="352478FF" w14:textId="46380445" w:rsidR="00BC1783" w:rsidRPr="00372D2A" w:rsidRDefault="002F0CF3" w:rsidP="00407942">
      <w:pPr>
        <w:spacing w:line="240" w:lineRule="auto"/>
        <w:rPr>
          <w:rFonts w:ascii="Times New Roman" w:hAnsi="Times New Roman" w:cs="Times New Roman"/>
          <w:sz w:val="24"/>
          <w:szCs w:val="24"/>
        </w:rPr>
      </w:pPr>
      <w:r w:rsidRPr="002F0CF3">
        <w:rPr>
          <w:rFonts w:ascii="Times New Roman" w:hAnsi="Times New Roman" w:cs="Times New Roman"/>
          <w:sz w:val="24"/>
          <w:szCs w:val="24"/>
        </w:rPr>
        <w:t xml:space="preserve">See </w:t>
      </w:r>
      <w:hyperlink r:id="rId20" w:history="1">
        <w:r w:rsidRPr="00C76240">
          <w:rPr>
            <w:rStyle w:val="Hyperlink"/>
            <w:rFonts w:ascii="Times New Roman" w:hAnsi="Times New Roman" w:cs="Times New Roman"/>
            <w:sz w:val="24"/>
            <w:szCs w:val="24"/>
          </w:rPr>
          <w:t xml:space="preserve">AFARS PGI </w:t>
        </w:r>
        <w:r w:rsidR="00BC1783" w:rsidRPr="00C76240">
          <w:rPr>
            <w:rStyle w:val="Hyperlink"/>
            <w:rFonts w:ascii="Times New Roman" w:hAnsi="Times New Roman" w:cs="Times New Roman"/>
            <w:sz w:val="24"/>
            <w:szCs w:val="24"/>
          </w:rPr>
          <w:t>5116.403-1</w:t>
        </w:r>
      </w:hyperlink>
      <w:r w:rsidR="008612A5">
        <w:rPr>
          <w:rFonts w:ascii="Times New Roman" w:hAnsi="Times New Roman" w:cs="Times New Roman"/>
          <w:sz w:val="24"/>
          <w:szCs w:val="24"/>
        </w:rPr>
        <w:t xml:space="preserve"> </w:t>
      </w:r>
      <w:r w:rsidRPr="002F0CF3">
        <w:rPr>
          <w:rFonts w:ascii="Times New Roman" w:hAnsi="Times New Roman" w:cs="Times New Roman"/>
          <w:sz w:val="24"/>
          <w:szCs w:val="24"/>
        </w:rPr>
        <w:t xml:space="preserve">for guidance on </w:t>
      </w:r>
      <w:r w:rsidR="00372D2A">
        <w:rPr>
          <w:rFonts w:ascii="Times New Roman" w:hAnsi="Times New Roman" w:cs="Times New Roman"/>
          <w:sz w:val="24"/>
          <w:szCs w:val="24"/>
        </w:rPr>
        <w:t>f</w:t>
      </w:r>
      <w:r w:rsidR="00372D2A" w:rsidRPr="00372D2A">
        <w:rPr>
          <w:rFonts w:ascii="Times New Roman" w:hAnsi="Times New Roman" w:cs="Times New Roman"/>
          <w:sz w:val="24"/>
          <w:szCs w:val="24"/>
        </w:rPr>
        <w:t>ixed-price incentive (firm target) contracts.</w:t>
      </w:r>
    </w:p>
    <w:p w14:paraId="1704BB15" w14:textId="73A9F43D" w:rsidR="00227788" w:rsidRPr="0087428C" w:rsidRDefault="009949BE" w:rsidP="00407942">
      <w:pPr>
        <w:pStyle w:val="Heading4"/>
        <w:spacing w:line="240" w:lineRule="auto"/>
      </w:pPr>
      <w:bookmarkStart w:id="79" w:name="_Toc514056785"/>
      <w:bookmarkStart w:id="80" w:name="_Toc6822971"/>
      <w:bookmarkStart w:id="81" w:name="_Toc7505173"/>
      <w:bookmarkStart w:id="82" w:name="_Toc30759688"/>
      <w:bookmarkStart w:id="83" w:name="_Toc77086215"/>
      <w:proofErr w:type="gramStart"/>
      <w:r w:rsidRPr="0087428C">
        <w:t>5116.405</w:t>
      </w:r>
      <w:r w:rsidR="00DC7A9D" w:rsidRPr="0087428C">
        <w:t xml:space="preserve"> </w:t>
      </w:r>
      <w:r w:rsidRPr="0087428C">
        <w:t xml:space="preserve"> Cost</w:t>
      </w:r>
      <w:proofErr w:type="gramEnd"/>
      <w:r w:rsidRPr="0087428C">
        <w:t>-reimbursement incentive contracts.</w:t>
      </w:r>
      <w:bookmarkEnd w:id="79"/>
      <w:bookmarkEnd w:id="80"/>
      <w:bookmarkEnd w:id="81"/>
      <w:bookmarkEnd w:id="82"/>
      <w:bookmarkEnd w:id="83"/>
    </w:p>
    <w:p w14:paraId="1704BB16" w14:textId="77777777" w:rsidR="00227788" w:rsidRPr="0087428C" w:rsidRDefault="005A7041" w:rsidP="00407942">
      <w:pPr>
        <w:pStyle w:val="Heading4"/>
        <w:spacing w:line="240" w:lineRule="auto"/>
      </w:pPr>
      <w:bookmarkStart w:id="84" w:name="_Toc514056786"/>
      <w:bookmarkStart w:id="85" w:name="_Toc6822972"/>
      <w:bookmarkStart w:id="86" w:name="_Toc7505174"/>
      <w:bookmarkStart w:id="87" w:name="_Toc30759689"/>
      <w:bookmarkStart w:id="88" w:name="_Toc77086216"/>
      <w:r w:rsidRPr="0087428C">
        <w:t>5116.405-</w:t>
      </w:r>
      <w:proofErr w:type="gramStart"/>
      <w:r w:rsidRPr="0087428C">
        <w:t>1</w:t>
      </w:r>
      <w:r w:rsidR="00227788" w:rsidRPr="0087428C">
        <w:t xml:space="preserve">  Cost</w:t>
      </w:r>
      <w:proofErr w:type="gramEnd"/>
      <w:r w:rsidR="00227788" w:rsidRPr="0087428C">
        <w:t>-plus-incentive-fee contracts.</w:t>
      </w:r>
      <w:bookmarkEnd w:id="84"/>
      <w:bookmarkEnd w:id="85"/>
      <w:bookmarkEnd w:id="86"/>
      <w:bookmarkEnd w:id="87"/>
      <w:bookmarkEnd w:id="88"/>
    </w:p>
    <w:p w14:paraId="1704BB17" w14:textId="77777777" w:rsidR="00B857D8" w:rsidRPr="0087428C" w:rsidRDefault="005A7041" w:rsidP="00407942">
      <w:pPr>
        <w:spacing w:after="240" w:line="240" w:lineRule="auto"/>
        <w:rPr>
          <w:rFonts w:ascii="Times New Roman" w:hAnsi="Times New Roman" w:cs="Times New Roman"/>
          <w:sz w:val="24"/>
          <w:szCs w:val="24"/>
        </w:rPr>
      </w:pPr>
      <w:r w:rsidRPr="0087428C">
        <w:rPr>
          <w:rFonts w:ascii="Times New Roman" w:hAnsi="Times New Roman" w:cs="Times New Roman"/>
          <w:sz w:val="24"/>
          <w:szCs w:val="24"/>
        </w:rPr>
        <w:t>(b)(3</w:t>
      </w:r>
      <w:proofErr w:type="gramStart"/>
      <w:r w:rsidRPr="0087428C">
        <w:rPr>
          <w:rFonts w:ascii="Times New Roman" w:hAnsi="Times New Roman" w:cs="Times New Roman"/>
          <w:sz w:val="24"/>
          <w:szCs w:val="24"/>
        </w:rPr>
        <w:t>)  For</w:t>
      </w:r>
      <w:proofErr w:type="gramEnd"/>
      <w:r w:rsidRPr="0087428C">
        <w:rPr>
          <w:rFonts w:ascii="Times New Roman" w:hAnsi="Times New Roman" w:cs="Times New Roman"/>
          <w:sz w:val="24"/>
          <w:szCs w:val="24"/>
        </w:rPr>
        <w:t xml:space="preserve"> cost-plus-incentive-fee type contracts, </w:t>
      </w:r>
      <w:r w:rsidR="005928AF" w:rsidRPr="0087428C">
        <w:rPr>
          <w:rFonts w:ascii="Times New Roman" w:hAnsi="Times New Roman" w:cs="Times New Roman"/>
          <w:sz w:val="24"/>
          <w:szCs w:val="24"/>
        </w:rPr>
        <w:t>contracting officers shall consider use of a 70/30 share line and a zero minimum fee as the point of departure for establishing the incentive arrangement during negotiations</w:t>
      </w:r>
      <w:r w:rsidRPr="0087428C">
        <w:rPr>
          <w:rFonts w:ascii="Times New Roman" w:hAnsi="Times New Roman" w:cs="Times New Roman"/>
          <w:sz w:val="24"/>
          <w:szCs w:val="24"/>
        </w:rPr>
        <w:t>.</w:t>
      </w:r>
    </w:p>
    <w:p w14:paraId="1704BB18" w14:textId="77777777" w:rsidR="00227788" w:rsidRPr="0087428C" w:rsidRDefault="009949BE" w:rsidP="00407942">
      <w:pPr>
        <w:pStyle w:val="Heading4"/>
        <w:spacing w:line="240" w:lineRule="auto"/>
      </w:pPr>
      <w:bookmarkStart w:id="89" w:name="_Toc514056787"/>
      <w:bookmarkStart w:id="90" w:name="_Toc6822973"/>
      <w:bookmarkStart w:id="91" w:name="_Toc7505175"/>
      <w:bookmarkStart w:id="92" w:name="_Toc30759690"/>
      <w:bookmarkStart w:id="93" w:name="_Toc77086217"/>
      <w:r w:rsidRPr="0087428C">
        <w:t>5116.405-</w:t>
      </w:r>
      <w:proofErr w:type="gramStart"/>
      <w:r w:rsidRPr="0087428C">
        <w:t>2</w:t>
      </w:r>
      <w:r w:rsidR="00DC7A9D" w:rsidRPr="0087428C">
        <w:t xml:space="preserve"> </w:t>
      </w:r>
      <w:r w:rsidRPr="0087428C">
        <w:t xml:space="preserve"> Cost</w:t>
      </w:r>
      <w:proofErr w:type="gramEnd"/>
      <w:r w:rsidRPr="0087428C">
        <w:t>-plus-award-fee contracts.</w:t>
      </w:r>
      <w:bookmarkEnd w:id="89"/>
      <w:bookmarkEnd w:id="90"/>
      <w:bookmarkEnd w:id="91"/>
      <w:bookmarkEnd w:id="92"/>
      <w:bookmarkEnd w:id="93"/>
    </w:p>
    <w:p w14:paraId="1704BB19" w14:textId="77777777" w:rsidR="00227788" w:rsidRDefault="009949BE" w:rsidP="00407942">
      <w:pPr>
        <w:spacing w:after="240" w:line="240" w:lineRule="auto"/>
        <w:rPr>
          <w:rFonts w:ascii="Times New Roman" w:hAnsi="Times New Roman" w:cs="Times New Roman"/>
          <w:sz w:val="24"/>
          <w:szCs w:val="24"/>
        </w:rPr>
      </w:pPr>
      <w:r w:rsidRPr="00130851">
        <w:rPr>
          <w:rFonts w:ascii="Times New Roman" w:hAnsi="Times New Roman" w:cs="Times New Roman"/>
          <w:sz w:val="24"/>
          <w:szCs w:val="24"/>
        </w:rPr>
        <w:t>(</w:t>
      </w:r>
      <w:r w:rsidR="00F12135" w:rsidRPr="00130851">
        <w:rPr>
          <w:rFonts w:ascii="Times New Roman" w:hAnsi="Times New Roman" w:cs="Times New Roman"/>
          <w:sz w:val="24"/>
          <w:szCs w:val="24"/>
        </w:rPr>
        <w:t>2)</w:t>
      </w:r>
      <w:r w:rsidR="00711434" w:rsidRPr="00130851">
        <w:rPr>
          <w:rFonts w:ascii="Times New Roman" w:hAnsi="Times New Roman" w:cs="Times New Roman"/>
          <w:sz w:val="24"/>
          <w:szCs w:val="24"/>
        </w:rPr>
        <w:t>(</w:t>
      </w:r>
      <w:proofErr w:type="gramStart"/>
      <w:r w:rsidR="00711434" w:rsidRPr="00130851">
        <w:rPr>
          <w:rFonts w:ascii="Times New Roman" w:hAnsi="Times New Roman" w:cs="Times New Roman"/>
          <w:sz w:val="24"/>
          <w:szCs w:val="24"/>
        </w:rPr>
        <w:t>A)</w:t>
      </w:r>
      <w:r w:rsidR="00711434" w:rsidRPr="00F12135">
        <w:rPr>
          <w:rFonts w:ascii="Times New Roman" w:hAnsi="Times New Roman" w:cs="Times New Roman"/>
          <w:sz w:val="24"/>
          <w:szCs w:val="24"/>
        </w:rPr>
        <w:t xml:space="preserve"> </w:t>
      </w:r>
      <w:r w:rsidR="005E3A3B" w:rsidRPr="00F12135">
        <w:rPr>
          <w:rFonts w:ascii="Times New Roman" w:hAnsi="Times New Roman" w:cs="Times New Roman"/>
          <w:sz w:val="24"/>
          <w:szCs w:val="24"/>
        </w:rPr>
        <w:t xml:space="preserve"> </w:t>
      </w:r>
      <w:r w:rsidR="002A6A63">
        <w:rPr>
          <w:rFonts w:ascii="Times New Roman" w:hAnsi="Times New Roman" w:cs="Times New Roman"/>
          <w:sz w:val="24"/>
          <w:szCs w:val="24"/>
        </w:rPr>
        <w:t>In</w:t>
      </w:r>
      <w:proofErr w:type="gramEnd"/>
      <w:r w:rsidR="002A6A63">
        <w:rPr>
          <w:rFonts w:ascii="Times New Roman" w:hAnsi="Times New Roman" w:cs="Times New Roman"/>
          <w:sz w:val="24"/>
          <w:szCs w:val="24"/>
        </w:rPr>
        <w:t xml:space="preserve"> accordance with DFARS PGI 216.405-2</w:t>
      </w:r>
      <w:del w:id="94" w:author="Jordan, Amanda C CIV USARMY HQDA ASA ALT (USA)" w:date="2024-09-12T08:44:00Z">
        <w:r w:rsidR="002A6A63" w:rsidDel="00130851">
          <w:rPr>
            <w:rFonts w:ascii="Times New Roman" w:hAnsi="Times New Roman" w:cs="Times New Roman"/>
            <w:sz w:val="24"/>
            <w:szCs w:val="24"/>
          </w:rPr>
          <w:delText>(2)</w:delText>
        </w:r>
      </w:del>
      <w:r w:rsidR="002A6A63">
        <w:rPr>
          <w:rFonts w:ascii="Times New Roman" w:hAnsi="Times New Roman" w:cs="Times New Roman"/>
          <w:sz w:val="24"/>
          <w:szCs w:val="24"/>
        </w:rPr>
        <w:t>, a</w:t>
      </w:r>
      <w:r w:rsidRPr="009949BE">
        <w:rPr>
          <w:rFonts w:ascii="Times New Roman" w:hAnsi="Times New Roman" w:cs="Times New Roman"/>
          <w:sz w:val="24"/>
          <w:szCs w:val="24"/>
        </w:rPr>
        <w:t xml:space="preserve"> contractor begins each evaluation period with </w:t>
      </w:r>
      <w:r w:rsidR="008876E9">
        <w:rPr>
          <w:rFonts w:ascii="Times New Roman" w:hAnsi="Times New Roman" w:cs="Times New Roman"/>
          <w:sz w:val="24"/>
          <w:szCs w:val="24"/>
        </w:rPr>
        <w:t>zero percent</w:t>
      </w:r>
      <w:r w:rsidRPr="009949BE">
        <w:rPr>
          <w:rFonts w:ascii="Times New Roman" w:hAnsi="Times New Roman" w:cs="Times New Roman"/>
          <w:sz w:val="24"/>
          <w:szCs w:val="24"/>
        </w:rPr>
        <w:t xml:space="preserve"> of the available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w:t>
      </w:r>
      <w:r w:rsidR="008876E9">
        <w:rPr>
          <w:rFonts w:ascii="Times New Roman" w:hAnsi="Times New Roman" w:cs="Times New Roman"/>
          <w:sz w:val="24"/>
          <w:szCs w:val="24"/>
        </w:rPr>
        <w:t xml:space="preserve"> due</w:t>
      </w:r>
      <w:r w:rsidRPr="009949BE">
        <w:rPr>
          <w:rFonts w:ascii="Times New Roman" w:hAnsi="Times New Roman" w:cs="Times New Roman"/>
          <w:sz w:val="24"/>
          <w:szCs w:val="24"/>
        </w:rPr>
        <w:t xml:space="preserve"> and works to</w:t>
      </w:r>
      <w:r w:rsidR="008876E9">
        <w:rPr>
          <w:rFonts w:ascii="Times New Roman" w:hAnsi="Times New Roman" w:cs="Times New Roman"/>
          <w:sz w:val="24"/>
          <w:szCs w:val="24"/>
        </w:rPr>
        <w:t xml:space="preserve"> earn</w:t>
      </w:r>
      <w:r w:rsidRPr="009949BE">
        <w:rPr>
          <w:rFonts w:ascii="Times New Roman" w:hAnsi="Times New Roman" w:cs="Times New Roman"/>
          <w:sz w:val="24"/>
          <w:szCs w:val="24"/>
        </w:rPr>
        <w:t xml:space="preserve"> the evaluated fee for each evaluation period.  Contractors do not begin with 100% of the available award</w:t>
      </w:r>
      <w:r w:rsidR="004A2032">
        <w:rPr>
          <w:rFonts w:ascii="Times New Roman" w:hAnsi="Times New Roman" w:cs="Times New Roman"/>
          <w:sz w:val="24"/>
          <w:szCs w:val="24"/>
        </w:rPr>
        <w:t>-</w:t>
      </w:r>
      <w:r w:rsidRPr="009949BE">
        <w:rPr>
          <w:rFonts w:ascii="Times New Roman" w:hAnsi="Times New Roman" w:cs="Times New Roman"/>
          <w:sz w:val="24"/>
          <w:szCs w:val="24"/>
        </w:rPr>
        <w:t>fee and have deductions withdrawn to arrive at the evaluated fee for each evaluation period.  In addition, contractors should not receive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 xml:space="preserve">fee above the base fee for simply meeting contract requirements.  Earning </w:t>
      </w:r>
      <w:r w:rsidR="00786099">
        <w:rPr>
          <w:rFonts w:ascii="Times New Roman" w:hAnsi="Times New Roman" w:cs="Times New Roman"/>
          <w:sz w:val="24"/>
          <w:szCs w:val="24"/>
        </w:rPr>
        <w:t>an</w:t>
      </w:r>
      <w:r w:rsidRPr="009949BE">
        <w:rPr>
          <w:rFonts w:ascii="Times New Roman" w:hAnsi="Times New Roman" w:cs="Times New Roman"/>
          <w:sz w:val="24"/>
          <w:szCs w:val="24"/>
        </w:rPr>
        <w:t xml:space="preserv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 xml:space="preserve">fee </w:t>
      </w:r>
      <w:r w:rsidR="00786099">
        <w:rPr>
          <w:rFonts w:ascii="Times New Roman" w:hAnsi="Times New Roman" w:cs="Times New Roman"/>
          <w:sz w:val="24"/>
          <w:szCs w:val="24"/>
        </w:rPr>
        <w:t>is</w:t>
      </w:r>
      <w:r w:rsidRPr="009949BE">
        <w:rPr>
          <w:rFonts w:ascii="Times New Roman" w:hAnsi="Times New Roman" w:cs="Times New Roman"/>
          <w:sz w:val="24"/>
          <w:szCs w:val="24"/>
        </w:rPr>
        <w:t xml:space="preserve"> in accordance with the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 xml:space="preserve">fee </w:t>
      </w:r>
      <w:proofErr w:type="gramStart"/>
      <w:r w:rsidRPr="009949BE">
        <w:rPr>
          <w:rFonts w:ascii="Times New Roman" w:hAnsi="Times New Roman" w:cs="Times New Roman"/>
          <w:sz w:val="24"/>
          <w:szCs w:val="24"/>
        </w:rPr>
        <w:t>plan, and</w:t>
      </w:r>
      <w:proofErr w:type="gramEnd"/>
      <w:r w:rsidRPr="009949BE">
        <w:rPr>
          <w:rFonts w:ascii="Times New Roman" w:hAnsi="Times New Roman" w:cs="Times New Roman"/>
          <w:sz w:val="24"/>
          <w:szCs w:val="24"/>
        </w:rPr>
        <w:t xml:space="preserve"> should be directly commensurate with the level of performance under the contract.  A contractor should not receive the maximum amount of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 under a contract without a demonstrated superior level of performance, as provided for in the award</w:t>
      </w:r>
      <w:r w:rsidR="004A2032">
        <w:rPr>
          <w:rFonts w:ascii="Times New Roman" w:hAnsi="Times New Roman" w:cs="Times New Roman"/>
          <w:sz w:val="24"/>
          <w:szCs w:val="24"/>
        </w:rPr>
        <w:t>-</w:t>
      </w:r>
      <w:r w:rsidRPr="009949BE">
        <w:rPr>
          <w:rFonts w:ascii="Times New Roman" w:hAnsi="Times New Roman" w:cs="Times New Roman"/>
          <w:sz w:val="24"/>
          <w:szCs w:val="24"/>
        </w:rPr>
        <w:t>fee plan.  Maximum contract fee is the sum of all fees (</w:t>
      </w:r>
      <w:r w:rsidR="00421B62">
        <w:rPr>
          <w:rFonts w:ascii="Times New Roman" w:hAnsi="Times New Roman" w:cs="Times New Roman"/>
          <w:sz w:val="24"/>
          <w:szCs w:val="24"/>
        </w:rPr>
        <w:t xml:space="preserve">i.e., </w:t>
      </w:r>
      <w:r w:rsidRPr="009949BE">
        <w:rPr>
          <w:rFonts w:ascii="Times New Roman" w:hAnsi="Times New Roman" w:cs="Times New Roman"/>
          <w:sz w:val="24"/>
          <w:szCs w:val="24"/>
        </w:rPr>
        <w:t>not just the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 and incentives payable under the contract, including performance and subcontracting incentives.</w:t>
      </w:r>
    </w:p>
    <w:p w14:paraId="1704BB1A" w14:textId="316FA1EB" w:rsidR="00227788" w:rsidRDefault="009949BE" w:rsidP="00407942">
      <w:pPr>
        <w:spacing w:after="240" w:line="240" w:lineRule="auto"/>
        <w:ind w:firstLine="270"/>
        <w:rPr>
          <w:rFonts w:ascii="Times New Roman" w:hAnsi="Times New Roman" w:cs="Times New Roman"/>
          <w:sz w:val="24"/>
          <w:szCs w:val="24"/>
        </w:rPr>
      </w:pPr>
      <w:r w:rsidRPr="009949BE">
        <w:rPr>
          <w:rFonts w:ascii="Times New Roman" w:hAnsi="Times New Roman" w:cs="Times New Roman"/>
          <w:sz w:val="24"/>
          <w:szCs w:val="24"/>
        </w:rPr>
        <w:t>(</w:t>
      </w:r>
      <w:r w:rsidR="00711434">
        <w:rPr>
          <w:rFonts w:ascii="Times New Roman" w:hAnsi="Times New Roman" w:cs="Times New Roman"/>
          <w:sz w:val="24"/>
          <w:szCs w:val="24"/>
        </w:rPr>
        <w:t>B</w:t>
      </w:r>
      <w:r w:rsidRPr="009949BE">
        <w:rPr>
          <w:rFonts w:ascii="Times New Roman" w:hAnsi="Times New Roman" w:cs="Times New Roman"/>
          <w:sz w:val="24"/>
          <w:szCs w:val="24"/>
        </w:rPr>
        <w:t xml:space="preserve">) </w:t>
      </w:r>
      <w:r w:rsidR="005E3A3B">
        <w:rPr>
          <w:rFonts w:ascii="Times New Roman" w:hAnsi="Times New Roman" w:cs="Times New Roman"/>
          <w:sz w:val="24"/>
          <w:szCs w:val="24"/>
        </w:rPr>
        <w:t xml:space="preserve"> </w:t>
      </w:r>
      <w:r w:rsidRPr="009949BE">
        <w:rPr>
          <w:rFonts w:ascii="Times New Roman" w:hAnsi="Times New Roman" w:cs="Times New Roman"/>
          <w:sz w:val="24"/>
          <w:szCs w:val="24"/>
        </w:rPr>
        <w:t>When an Award</w:t>
      </w:r>
      <w:r w:rsidR="004A2032">
        <w:rPr>
          <w:rFonts w:ascii="Times New Roman" w:hAnsi="Times New Roman" w:cs="Times New Roman"/>
          <w:sz w:val="24"/>
          <w:szCs w:val="24"/>
        </w:rPr>
        <w:t>-</w:t>
      </w:r>
      <w:r w:rsidRPr="009949BE">
        <w:rPr>
          <w:rFonts w:ascii="Times New Roman" w:hAnsi="Times New Roman" w:cs="Times New Roman"/>
          <w:sz w:val="24"/>
          <w:szCs w:val="24"/>
        </w:rPr>
        <w:t xml:space="preserve">Fee Evaluation Board (AFEB) </w:t>
      </w:r>
      <w:r w:rsidR="00711434">
        <w:rPr>
          <w:rFonts w:ascii="Times New Roman" w:hAnsi="Times New Roman" w:cs="Times New Roman"/>
          <w:sz w:val="24"/>
          <w:szCs w:val="24"/>
        </w:rPr>
        <w:t>is</w:t>
      </w:r>
      <w:r w:rsidRPr="009949BE">
        <w:rPr>
          <w:rFonts w:ascii="Times New Roman" w:hAnsi="Times New Roman" w:cs="Times New Roman"/>
          <w:sz w:val="24"/>
          <w:szCs w:val="24"/>
        </w:rPr>
        <w:t xml:space="preserve"> used, the </w:t>
      </w:r>
      <w:del w:id="95" w:author="Stephenson, Evelyn K CIV HQDA ASA ALT" w:date="2024-08-21T06:31:00Z">
        <w:r w:rsidR="00AE3847" w:rsidDel="005470EA">
          <w:rPr>
            <w:rFonts w:ascii="Times New Roman" w:hAnsi="Times New Roman" w:cs="Times New Roman"/>
            <w:sz w:val="24"/>
            <w:szCs w:val="24"/>
          </w:rPr>
          <w:delText>senior contracting official</w:delText>
        </w:r>
      </w:del>
      <w:r w:rsidR="00AE3847">
        <w:rPr>
          <w:rFonts w:ascii="Times New Roman" w:hAnsi="Times New Roman" w:cs="Times New Roman"/>
          <w:sz w:val="24"/>
          <w:szCs w:val="24"/>
        </w:rPr>
        <w:t xml:space="preserve"> </w:t>
      </w:r>
      <w:del w:id="96" w:author="Stephenson, Evelyn K CIV HQDA ASA ALT" w:date="2024-08-21T06:31:00Z">
        <w:r w:rsidR="00AE3847" w:rsidDel="005470EA">
          <w:rPr>
            <w:rFonts w:ascii="Times New Roman" w:hAnsi="Times New Roman" w:cs="Times New Roman"/>
            <w:sz w:val="24"/>
            <w:szCs w:val="24"/>
          </w:rPr>
          <w:delText>(</w:delText>
        </w:r>
      </w:del>
      <w:r w:rsidR="00AE3847">
        <w:rPr>
          <w:rFonts w:ascii="Times New Roman" w:hAnsi="Times New Roman" w:cs="Times New Roman"/>
          <w:sz w:val="24"/>
          <w:szCs w:val="24"/>
        </w:rPr>
        <w:t>SCO</w:t>
      </w:r>
      <w:del w:id="97" w:author="Stephenson, Evelyn K CIV HQDA ASA ALT" w:date="2024-08-21T06:31:00Z">
        <w:r w:rsidR="00AE3847" w:rsidDel="005470EA">
          <w:rPr>
            <w:rFonts w:ascii="Times New Roman" w:hAnsi="Times New Roman" w:cs="Times New Roman"/>
            <w:sz w:val="24"/>
            <w:szCs w:val="24"/>
          </w:rPr>
          <w:delText>)</w:delText>
        </w:r>
      </w:del>
      <w:r w:rsidRPr="009949BE">
        <w:rPr>
          <w:rFonts w:ascii="Times New Roman" w:hAnsi="Times New Roman" w:cs="Times New Roman"/>
          <w:sz w:val="24"/>
          <w:szCs w:val="24"/>
        </w:rPr>
        <w:t xml:space="preserve"> or authorized contracting officer </w:t>
      </w:r>
      <w:r w:rsidR="002774F1">
        <w:rPr>
          <w:rFonts w:ascii="Times New Roman" w:hAnsi="Times New Roman" w:cs="Times New Roman"/>
          <w:sz w:val="24"/>
          <w:szCs w:val="24"/>
        </w:rPr>
        <w:t>will</w:t>
      </w:r>
      <w:r w:rsidRPr="009949BE">
        <w:rPr>
          <w:rFonts w:ascii="Times New Roman" w:hAnsi="Times New Roman" w:cs="Times New Roman"/>
          <w:sz w:val="24"/>
          <w:szCs w:val="24"/>
        </w:rPr>
        <w:t xml:space="preserve"> appoint an </w:t>
      </w:r>
      <w:del w:id="98" w:author="Stephenson, Evelyn K CIV HQDA ASA ALT" w:date="2024-08-21T06:35:00Z">
        <w:r w:rsidR="00421B62" w:rsidDel="006A31C5">
          <w:rPr>
            <w:rFonts w:ascii="Times New Roman" w:hAnsi="Times New Roman" w:cs="Times New Roman"/>
            <w:sz w:val="24"/>
            <w:szCs w:val="24"/>
          </w:rPr>
          <w:delText>a</w:delText>
        </w:r>
      </w:del>
      <w:ins w:id="99" w:author="Stephenson, Evelyn K CIV HQDA ASA ALT" w:date="2024-08-21T06:35:00Z">
        <w:r w:rsidR="006A31C5">
          <w:rPr>
            <w:rFonts w:ascii="Times New Roman" w:hAnsi="Times New Roman" w:cs="Times New Roman"/>
            <w:sz w:val="24"/>
            <w:szCs w:val="24"/>
          </w:rPr>
          <w:t>A</w:t>
        </w:r>
      </w:ins>
      <w:r w:rsidRPr="009949BE">
        <w:rPr>
          <w:rFonts w:ascii="Times New Roman" w:hAnsi="Times New Roman" w:cs="Times New Roman"/>
          <w:sz w:val="24"/>
          <w:szCs w:val="24"/>
        </w:rPr>
        <w:t>ward</w:t>
      </w:r>
      <w:r w:rsidR="004A2032">
        <w:rPr>
          <w:rFonts w:ascii="Times New Roman" w:hAnsi="Times New Roman" w:cs="Times New Roman"/>
          <w:sz w:val="24"/>
          <w:szCs w:val="24"/>
        </w:rPr>
        <w:t>-</w:t>
      </w:r>
      <w:del w:id="100" w:author="Stephenson, Evelyn K CIV HQDA ASA ALT" w:date="2024-08-21T06:35:00Z">
        <w:r w:rsidR="00421B62" w:rsidDel="006A31C5">
          <w:rPr>
            <w:rFonts w:ascii="Times New Roman" w:hAnsi="Times New Roman" w:cs="Times New Roman"/>
            <w:sz w:val="24"/>
            <w:szCs w:val="24"/>
          </w:rPr>
          <w:delText>f</w:delText>
        </w:r>
      </w:del>
      <w:ins w:id="101" w:author="Stephenson, Evelyn K CIV HQDA ASA ALT" w:date="2024-08-21T06:35:00Z">
        <w:r w:rsidR="006A31C5">
          <w:rPr>
            <w:rFonts w:ascii="Times New Roman" w:hAnsi="Times New Roman" w:cs="Times New Roman"/>
            <w:sz w:val="24"/>
            <w:szCs w:val="24"/>
          </w:rPr>
          <w:t>F</w:t>
        </w:r>
      </w:ins>
      <w:r w:rsidRPr="009949BE">
        <w:rPr>
          <w:rFonts w:ascii="Times New Roman" w:hAnsi="Times New Roman" w:cs="Times New Roman"/>
          <w:sz w:val="24"/>
          <w:szCs w:val="24"/>
        </w:rPr>
        <w:t xml:space="preserve">ee </w:t>
      </w:r>
      <w:ins w:id="102" w:author="Stephenson, Evelyn K CIV HQDA ASA ALT" w:date="2024-08-21T06:36:00Z">
        <w:r w:rsidR="006A31C5">
          <w:rPr>
            <w:rFonts w:ascii="Times New Roman" w:hAnsi="Times New Roman" w:cs="Times New Roman"/>
            <w:sz w:val="24"/>
            <w:szCs w:val="24"/>
          </w:rPr>
          <w:t>D</w:t>
        </w:r>
      </w:ins>
      <w:del w:id="103" w:author="Stephenson, Evelyn K CIV HQDA ASA ALT" w:date="2024-08-21T06:36:00Z">
        <w:r w:rsidR="00421B62" w:rsidDel="006A31C5">
          <w:rPr>
            <w:rFonts w:ascii="Times New Roman" w:hAnsi="Times New Roman" w:cs="Times New Roman"/>
            <w:sz w:val="24"/>
            <w:szCs w:val="24"/>
          </w:rPr>
          <w:delText>d</w:delText>
        </w:r>
      </w:del>
      <w:r w:rsidRPr="009949BE">
        <w:rPr>
          <w:rFonts w:ascii="Times New Roman" w:hAnsi="Times New Roman" w:cs="Times New Roman"/>
          <w:sz w:val="24"/>
          <w:szCs w:val="24"/>
        </w:rPr>
        <w:t xml:space="preserve">etermining </w:t>
      </w:r>
      <w:ins w:id="104" w:author="Stephenson, Evelyn K CIV HQDA ASA ALT" w:date="2024-08-21T06:36:00Z">
        <w:r w:rsidR="006A31C5">
          <w:rPr>
            <w:rFonts w:ascii="Times New Roman" w:hAnsi="Times New Roman" w:cs="Times New Roman"/>
            <w:sz w:val="24"/>
            <w:szCs w:val="24"/>
          </w:rPr>
          <w:t>O</w:t>
        </w:r>
      </w:ins>
      <w:del w:id="105" w:author="Stephenson, Evelyn K CIV HQDA ASA ALT" w:date="2024-08-21T06:36:00Z">
        <w:r w:rsidR="00421B62" w:rsidDel="006A31C5">
          <w:rPr>
            <w:rFonts w:ascii="Times New Roman" w:hAnsi="Times New Roman" w:cs="Times New Roman"/>
            <w:sz w:val="24"/>
            <w:szCs w:val="24"/>
          </w:rPr>
          <w:delText>o</w:delText>
        </w:r>
      </w:del>
      <w:r w:rsidRPr="009949BE">
        <w:rPr>
          <w:rFonts w:ascii="Times New Roman" w:hAnsi="Times New Roman" w:cs="Times New Roman"/>
          <w:sz w:val="24"/>
          <w:szCs w:val="24"/>
        </w:rPr>
        <w:t xml:space="preserve">fficial (AFDO) in writing, unless the </w:t>
      </w:r>
      <w:r w:rsidR="00AE3847">
        <w:rPr>
          <w:rFonts w:ascii="Times New Roman" w:hAnsi="Times New Roman" w:cs="Times New Roman"/>
          <w:sz w:val="24"/>
          <w:szCs w:val="24"/>
        </w:rPr>
        <w:t xml:space="preserve">SCO </w:t>
      </w:r>
      <w:r w:rsidR="00DC7A9D">
        <w:rPr>
          <w:rFonts w:ascii="Times New Roman" w:hAnsi="Times New Roman" w:cs="Times New Roman"/>
          <w:sz w:val="24"/>
          <w:szCs w:val="24"/>
        </w:rPr>
        <w:t>is</w:t>
      </w:r>
      <w:r w:rsidRPr="009949BE">
        <w:rPr>
          <w:rFonts w:ascii="Times New Roman" w:hAnsi="Times New Roman" w:cs="Times New Roman"/>
          <w:sz w:val="24"/>
          <w:szCs w:val="24"/>
        </w:rPr>
        <w:t xml:space="preserve"> the AFDO.  The AFDO</w:t>
      </w:r>
      <w:r w:rsidR="009916F4">
        <w:rPr>
          <w:rFonts w:ascii="Times New Roman" w:hAnsi="Times New Roman" w:cs="Times New Roman"/>
          <w:sz w:val="24"/>
          <w:szCs w:val="24"/>
        </w:rPr>
        <w:t xml:space="preserve"> will</w:t>
      </w:r>
      <w:r w:rsidRPr="009949BE">
        <w:rPr>
          <w:rFonts w:ascii="Times New Roman" w:hAnsi="Times New Roman" w:cs="Times New Roman"/>
          <w:sz w:val="24"/>
          <w:szCs w:val="24"/>
        </w:rPr>
        <w:t xml:space="preserve"> </w:t>
      </w:r>
      <w:r w:rsidR="002774F1">
        <w:rPr>
          <w:rFonts w:ascii="Times New Roman" w:hAnsi="Times New Roman" w:cs="Times New Roman"/>
          <w:sz w:val="24"/>
          <w:szCs w:val="24"/>
        </w:rPr>
        <w:t>then</w:t>
      </w:r>
      <w:r w:rsidRPr="009949BE">
        <w:rPr>
          <w:rFonts w:ascii="Times New Roman" w:hAnsi="Times New Roman" w:cs="Times New Roman"/>
          <w:sz w:val="24"/>
          <w:szCs w:val="24"/>
        </w:rPr>
        <w:t xml:space="preserve"> appoint the AFEB and its chairperson</w:t>
      </w:r>
      <w:r w:rsidR="002774F1" w:rsidRPr="00C411A4">
        <w:rPr>
          <w:rFonts w:ascii="Times New Roman" w:hAnsi="Times New Roman" w:cs="Times New Roman"/>
          <w:sz w:val="24"/>
          <w:szCs w:val="24"/>
        </w:rPr>
        <w:t xml:space="preserve"> in writing</w:t>
      </w:r>
      <w:r w:rsidRPr="009949BE">
        <w:rPr>
          <w:rFonts w:ascii="Times New Roman" w:hAnsi="Times New Roman" w:cs="Times New Roman"/>
          <w:sz w:val="24"/>
          <w:szCs w:val="24"/>
        </w:rPr>
        <w:t xml:space="preserve">.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w:t>
      </w:r>
      <w:r w:rsidR="005E3A3B">
        <w:rPr>
          <w:rFonts w:ascii="Times New Roman" w:hAnsi="Times New Roman" w:cs="Times New Roman"/>
          <w:sz w:val="24"/>
          <w:szCs w:val="24"/>
        </w:rPr>
        <w:t>For contracts in support of major systems, t</w:t>
      </w:r>
      <w:r w:rsidR="002774F1">
        <w:rPr>
          <w:rFonts w:ascii="Times New Roman" w:hAnsi="Times New Roman" w:cs="Times New Roman"/>
          <w:sz w:val="24"/>
          <w:szCs w:val="24"/>
        </w:rPr>
        <w:t xml:space="preserve">he AFDO will </w:t>
      </w:r>
      <w:r w:rsidRPr="009949BE">
        <w:rPr>
          <w:rFonts w:ascii="Times New Roman" w:hAnsi="Times New Roman" w:cs="Times New Roman"/>
          <w:sz w:val="24"/>
          <w:szCs w:val="24"/>
        </w:rPr>
        <w:t>coordinat</w:t>
      </w:r>
      <w:r w:rsidR="002774F1">
        <w:rPr>
          <w:rFonts w:ascii="Times New Roman" w:hAnsi="Times New Roman" w:cs="Times New Roman"/>
          <w:sz w:val="24"/>
          <w:szCs w:val="24"/>
        </w:rPr>
        <w:t xml:space="preserve">e </w:t>
      </w:r>
      <w:r w:rsidR="009916F4">
        <w:rPr>
          <w:rFonts w:ascii="Times New Roman" w:hAnsi="Times New Roman" w:cs="Times New Roman"/>
          <w:sz w:val="24"/>
          <w:szCs w:val="24"/>
        </w:rPr>
        <w:t xml:space="preserve">the selection of </w:t>
      </w:r>
      <w:r w:rsidR="005E3A3B">
        <w:rPr>
          <w:rFonts w:ascii="Times New Roman" w:hAnsi="Times New Roman" w:cs="Times New Roman"/>
          <w:sz w:val="24"/>
          <w:szCs w:val="24"/>
        </w:rPr>
        <w:t xml:space="preserve">technical </w:t>
      </w:r>
      <w:r w:rsidR="002774F1">
        <w:rPr>
          <w:rFonts w:ascii="Times New Roman" w:hAnsi="Times New Roman" w:cs="Times New Roman"/>
          <w:sz w:val="24"/>
          <w:szCs w:val="24"/>
        </w:rPr>
        <w:t>AFEB members</w:t>
      </w:r>
      <w:r w:rsidRPr="009949BE">
        <w:rPr>
          <w:rFonts w:ascii="Times New Roman" w:hAnsi="Times New Roman" w:cs="Times New Roman"/>
          <w:sz w:val="24"/>
          <w:szCs w:val="24"/>
        </w:rPr>
        <w:t xml:space="preserve"> with the </w:t>
      </w:r>
      <w:r w:rsidR="00421B62">
        <w:rPr>
          <w:rFonts w:ascii="Times New Roman" w:hAnsi="Times New Roman" w:cs="Times New Roman"/>
          <w:sz w:val="24"/>
          <w:szCs w:val="24"/>
        </w:rPr>
        <w:t>p</w:t>
      </w:r>
      <w:r w:rsidRPr="009949BE">
        <w:rPr>
          <w:rFonts w:ascii="Times New Roman" w:hAnsi="Times New Roman" w:cs="Times New Roman"/>
          <w:sz w:val="24"/>
          <w:szCs w:val="24"/>
        </w:rPr>
        <w:t xml:space="preserve">rogram </w:t>
      </w:r>
      <w:r w:rsidR="00421B62">
        <w:rPr>
          <w:rFonts w:ascii="Times New Roman" w:hAnsi="Times New Roman" w:cs="Times New Roman"/>
          <w:sz w:val="24"/>
          <w:szCs w:val="24"/>
        </w:rPr>
        <w:t>e</w:t>
      </w:r>
      <w:r w:rsidRPr="009949BE">
        <w:rPr>
          <w:rFonts w:ascii="Times New Roman" w:hAnsi="Times New Roman" w:cs="Times New Roman"/>
          <w:sz w:val="24"/>
          <w:szCs w:val="24"/>
        </w:rPr>
        <w:t xml:space="preserve">xecutive </w:t>
      </w:r>
      <w:r w:rsidR="00421B62">
        <w:rPr>
          <w:rFonts w:ascii="Times New Roman" w:hAnsi="Times New Roman" w:cs="Times New Roman"/>
          <w:sz w:val="24"/>
          <w:szCs w:val="24"/>
        </w:rPr>
        <w:t>o</w:t>
      </w:r>
      <w:r w:rsidRPr="009949BE">
        <w:rPr>
          <w:rFonts w:ascii="Times New Roman" w:hAnsi="Times New Roman" w:cs="Times New Roman"/>
          <w:sz w:val="24"/>
          <w:szCs w:val="24"/>
        </w:rPr>
        <w:t xml:space="preserve">fficer or other management official responsible for </w:t>
      </w:r>
      <w:r w:rsidRPr="009949BE">
        <w:rPr>
          <w:rFonts w:ascii="Times New Roman" w:hAnsi="Times New Roman" w:cs="Times New Roman"/>
          <w:sz w:val="24"/>
          <w:szCs w:val="24"/>
        </w:rPr>
        <w:lastRenderedPageBreak/>
        <w:t>technical requirements</w:t>
      </w:r>
      <w:r w:rsidR="005E3A3B">
        <w:rPr>
          <w:rFonts w:ascii="Times New Roman" w:hAnsi="Times New Roman" w:cs="Times New Roman"/>
          <w:sz w:val="24"/>
          <w:szCs w:val="24"/>
        </w:rPr>
        <w:t xml:space="preserve"> prior to </w:t>
      </w:r>
      <w:r w:rsidR="009916F4">
        <w:rPr>
          <w:rFonts w:ascii="Times New Roman" w:hAnsi="Times New Roman" w:cs="Times New Roman"/>
          <w:sz w:val="24"/>
          <w:szCs w:val="24"/>
        </w:rPr>
        <w:t>their appointment</w:t>
      </w:r>
      <w:r w:rsidRPr="009949BE">
        <w:rPr>
          <w:rFonts w:ascii="Times New Roman" w:hAnsi="Times New Roman" w:cs="Times New Roman"/>
          <w:sz w:val="24"/>
          <w:szCs w:val="24"/>
        </w:rPr>
        <w:t>.  The AFEB chairperson is responsible for ensuring</w:t>
      </w:r>
      <w:r w:rsidR="00DC7A9D" w:rsidRPr="00DC7A9D">
        <w:rPr>
          <w:rFonts w:ascii="Times New Roman" w:hAnsi="Times New Roman" w:cs="Times New Roman"/>
          <w:sz w:val="24"/>
          <w:szCs w:val="24"/>
        </w:rPr>
        <w:t xml:space="preserve"> sufficient training of </w:t>
      </w:r>
      <w:r w:rsidR="009916F4">
        <w:rPr>
          <w:rFonts w:ascii="Times New Roman" w:hAnsi="Times New Roman" w:cs="Times New Roman"/>
          <w:sz w:val="24"/>
          <w:szCs w:val="24"/>
        </w:rPr>
        <w:t xml:space="preserve">all </w:t>
      </w:r>
      <w:r w:rsidR="00DC7A9D" w:rsidRPr="00DC7A9D">
        <w:rPr>
          <w:rFonts w:ascii="Times New Roman" w:hAnsi="Times New Roman" w:cs="Times New Roman"/>
          <w:sz w:val="24"/>
          <w:szCs w:val="24"/>
        </w:rPr>
        <w:t>AFEB evaluators</w:t>
      </w:r>
      <w:r w:rsidRPr="009949BE">
        <w:rPr>
          <w:rFonts w:ascii="Times New Roman" w:hAnsi="Times New Roman" w:cs="Times New Roman"/>
          <w:sz w:val="24"/>
          <w:szCs w:val="24"/>
        </w:rPr>
        <w:t xml:space="preserve">.  </w:t>
      </w:r>
      <w:r w:rsidR="00DC7A9D">
        <w:rPr>
          <w:rFonts w:ascii="Times New Roman" w:hAnsi="Times New Roman" w:cs="Times New Roman"/>
          <w:sz w:val="24"/>
          <w:szCs w:val="24"/>
        </w:rPr>
        <w:t xml:space="preserve">AFDOs and </w:t>
      </w:r>
      <w:r w:rsidRPr="009949BE">
        <w:rPr>
          <w:rFonts w:ascii="Times New Roman" w:hAnsi="Times New Roman" w:cs="Times New Roman"/>
          <w:sz w:val="24"/>
          <w:szCs w:val="24"/>
        </w:rPr>
        <w:t xml:space="preserve">AFEBs </w:t>
      </w:r>
      <w:r w:rsidR="00DC7A9D">
        <w:rPr>
          <w:rFonts w:ascii="Times New Roman" w:hAnsi="Times New Roman" w:cs="Times New Roman"/>
          <w:sz w:val="24"/>
          <w:szCs w:val="24"/>
        </w:rPr>
        <w:t>w</w:t>
      </w:r>
      <w:r w:rsidRPr="009949BE">
        <w:rPr>
          <w:rFonts w:ascii="Times New Roman" w:hAnsi="Times New Roman" w:cs="Times New Roman"/>
          <w:sz w:val="24"/>
          <w:szCs w:val="24"/>
        </w:rPr>
        <w:t>ill document</w:t>
      </w:r>
      <w:ins w:id="106" w:author="Stephenson, Evelyn K CIV HQDA ASA ALT" w:date="2024-08-21T08:01:00Z">
        <w:r w:rsidR="00023776">
          <w:rPr>
            <w:rFonts w:ascii="Times New Roman" w:hAnsi="Times New Roman" w:cs="Times New Roman"/>
            <w:sz w:val="24"/>
            <w:szCs w:val="24"/>
          </w:rPr>
          <w:t xml:space="preserve"> in the contract file</w:t>
        </w:r>
      </w:ins>
      <w:r w:rsidRPr="009949BE">
        <w:rPr>
          <w:rFonts w:ascii="Times New Roman" w:hAnsi="Times New Roman" w:cs="Times New Roman"/>
          <w:sz w:val="24"/>
          <w:szCs w:val="24"/>
        </w:rPr>
        <w:t xml:space="preserve"> the rationale for their decision(s)</w:t>
      </w:r>
      <w:r w:rsidR="005E3A3B">
        <w:rPr>
          <w:rFonts w:ascii="Times New Roman" w:hAnsi="Times New Roman" w:cs="Times New Roman"/>
          <w:sz w:val="24"/>
          <w:szCs w:val="24"/>
        </w:rPr>
        <w:t xml:space="preserve"> in </w:t>
      </w:r>
      <w:r w:rsidR="009916F4" w:rsidRPr="00C411A4">
        <w:rPr>
          <w:rFonts w:ascii="Times New Roman" w:hAnsi="Times New Roman" w:cs="Times New Roman"/>
          <w:sz w:val="24"/>
          <w:szCs w:val="24"/>
        </w:rPr>
        <w:t xml:space="preserve">sufficient detail to </w:t>
      </w:r>
      <w:r w:rsidR="009916F4">
        <w:rPr>
          <w:rFonts w:ascii="Times New Roman" w:hAnsi="Times New Roman" w:cs="Times New Roman"/>
          <w:sz w:val="24"/>
          <w:szCs w:val="24"/>
        </w:rPr>
        <w:t>demonstrate</w:t>
      </w:r>
      <w:r w:rsidR="009916F4" w:rsidRPr="00C411A4">
        <w:rPr>
          <w:rFonts w:ascii="Times New Roman" w:hAnsi="Times New Roman" w:cs="Times New Roman"/>
          <w:sz w:val="24"/>
          <w:szCs w:val="24"/>
        </w:rPr>
        <w:t xml:space="preserve"> the integrity of the award</w:t>
      </w:r>
      <w:r w:rsidR="009916F4">
        <w:rPr>
          <w:rFonts w:ascii="Times New Roman" w:hAnsi="Times New Roman" w:cs="Times New Roman"/>
          <w:sz w:val="24"/>
          <w:szCs w:val="24"/>
        </w:rPr>
        <w:t>-</w:t>
      </w:r>
      <w:r w:rsidR="009916F4" w:rsidRPr="00C411A4">
        <w:rPr>
          <w:rFonts w:ascii="Times New Roman" w:hAnsi="Times New Roman" w:cs="Times New Roman"/>
          <w:sz w:val="24"/>
          <w:szCs w:val="24"/>
        </w:rPr>
        <w:t>fee determination process</w:t>
      </w:r>
      <w:r w:rsidR="009916F4">
        <w:rPr>
          <w:rFonts w:ascii="Times New Roman" w:hAnsi="Times New Roman" w:cs="Times New Roman"/>
          <w:sz w:val="24"/>
          <w:szCs w:val="24"/>
        </w:rPr>
        <w:t xml:space="preserve"> in </w:t>
      </w:r>
      <w:r w:rsidR="005E3A3B">
        <w:rPr>
          <w:rFonts w:ascii="Times New Roman" w:hAnsi="Times New Roman" w:cs="Times New Roman"/>
          <w:sz w:val="24"/>
          <w:szCs w:val="24"/>
        </w:rPr>
        <w:t>the contract file</w:t>
      </w:r>
      <w:r w:rsidRPr="009949BE">
        <w:rPr>
          <w:rFonts w:ascii="Times New Roman" w:hAnsi="Times New Roman" w:cs="Times New Roman"/>
          <w:sz w:val="24"/>
          <w:szCs w:val="24"/>
        </w:rPr>
        <w:t>.  The AFDO may alter the AFEB’s recommended award</w:t>
      </w:r>
      <w:r w:rsidR="00421B62">
        <w:rPr>
          <w:rFonts w:ascii="Times New Roman" w:hAnsi="Times New Roman" w:cs="Times New Roman"/>
          <w:sz w:val="24"/>
          <w:szCs w:val="24"/>
        </w:rPr>
        <w:t xml:space="preserve"> </w:t>
      </w:r>
      <w:r w:rsidRPr="009949BE">
        <w:rPr>
          <w:rFonts w:ascii="Times New Roman" w:hAnsi="Times New Roman" w:cs="Times New Roman"/>
          <w:sz w:val="24"/>
          <w:szCs w:val="24"/>
        </w:rPr>
        <w:t>fee</w:t>
      </w:r>
      <w:r w:rsidR="00DC7A9D">
        <w:rPr>
          <w:rFonts w:ascii="Times New Roman" w:hAnsi="Times New Roman" w:cs="Times New Roman"/>
          <w:sz w:val="24"/>
          <w:szCs w:val="24"/>
        </w:rPr>
        <w:t>.</w:t>
      </w:r>
    </w:p>
    <w:p w14:paraId="1704BB1B" w14:textId="39A56547" w:rsidR="00227788" w:rsidRDefault="009949BE" w:rsidP="00407942">
      <w:pPr>
        <w:pStyle w:val="Heading3"/>
        <w:spacing w:line="240" w:lineRule="auto"/>
      </w:pPr>
      <w:bookmarkStart w:id="107" w:name="_Toc514056788"/>
      <w:bookmarkStart w:id="108" w:name="_Toc6822974"/>
      <w:bookmarkStart w:id="109" w:name="_Toc7505176"/>
      <w:bookmarkStart w:id="110" w:name="_Toc30759691"/>
      <w:bookmarkStart w:id="111" w:name="_Toc77086218"/>
      <w:r w:rsidRPr="009949BE">
        <w:t>Subpart 5116.5 – Indefinite-Delivery Contracts</w:t>
      </w:r>
      <w:bookmarkEnd w:id="107"/>
      <w:bookmarkEnd w:id="108"/>
      <w:bookmarkEnd w:id="109"/>
      <w:bookmarkEnd w:id="110"/>
      <w:bookmarkEnd w:id="111"/>
    </w:p>
    <w:p w14:paraId="27C2D8DF" w14:textId="2B8DCAD9" w:rsidR="00600CE2" w:rsidRPr="00E7002E" w:rsidRDefault="00600CE2" w:rsidP="00407942">
      <w:pPr>
        <w:pStyle w:val="Heading4"/>
        <w:spacing w:line="240" w:lineRule="auto"/>
      </w:pPr>
      <w:bookmarkStart w:id="112" w:name="_Toc7505177"/>
      <w:bookmarkStart w:id="113" w:name="_Toc30759692"/>
      <w:bookmarkStart w:id="114" w:name="_Toc77086219"/>
      <w:r w:rsidRPr="00E7002E">
        <w:t>5116.504 – Indefinite Quantity Contracts</w:t>
      </w:r>
      <w:r>
        <w:t>.</w:t>
      </w:r>
      <w:bookmarkEnd w:id="112"/>
      <w:bookmarkEnd w:id="113"/>
      <w:bookmarkEnd w:id="114"/>
    </w:p>
    <w:p w14:paraId="3FF0830F" w14:textId="4D8013BA" w:rsidR="00D35E55" w:rsidRDefault="00D35E55" w:rsidP="0040794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(a)(1) The contracting officer shall ensure an order </w:t>
      </w:r>
      <w:r w:rsidR="000F15AC">
        <w:rPr>
          <w:rFonts w:ascii="Times New Roman" w:hAnsi="Times New Roman" w:cs="Times New Roman"/>
          <w:color w:val="000000" w:themeColor="text1"/>
          <w:sz w:val="24"/>
          <w:szCs w:val="24"/>
        </w:rPr>
        <w:t xml:space="preserve">that </w:t>
      </w:r>
      <w:r>
        <w:rPr>
          <w:rFonts w:ascii="Times New Roman" w:hAnsi="Times New Roman" w:cs="Times New Roman"/>
          <w:color w:val="000000" w:themeColor="text1"/>
          <w:sz w:val="24"/>
          <w:szCs w:val="24"/>
        </w:rPr>
        <w:t>fulfill</w:t>
      </w:r>
      <w:r w:rsidR="000F15AC">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minimum quantity of supplies or services is issued at the time of contract award.</w:t>
      </w:r>
    </w:p>
    <w:p w14:paraId="7906ACD0" w14:textId="53DE52DB" w:rsidR="00600CE2" w:rsidRPr="001604C1" w:rsidRDefault="00600CE2" w:rsidP="00407942">
      <w:pPr>
        <w:spacing w:line="240" w:lineRule="auto"/>
        <w:rPr>
          <w:rFonts w:ascii="Times New Roman" w:hAnsi="Times New Roman" w:cs="Times New Roman"/>
          <w:color w:val="000000" w:themeColor="text1"/>
          <w:sz w:val="24"/>
          <w:szCs w:val="24"/>
        </w:rPr>
      </w:pPr>
      <w:r w:rsidRPr="001604C1">
        <w:rPr>
          <w:rFonts w:ascii="Times New Roman" w:hAnsi="Times New Roman" w:cs="Times New Roman"/>
          <w:color w:val="000000" w:themeColor="text1"/>
          <w:sz w:val="24"/>
          <w:szCs w:val="24"/>
        </w:rPr>
        <w:t>(c)(1)(ii)(D)(</w:t>
      </w:r>
      <w:r w:rsidRPr="00FB781A">
        <w:rPr>
          <w:rFonts w:ascii="Times New Roman" w:hAnsi="Times New Roman" w:cs="Times New Roman"/>
          <w:i/>
          <w:color w:val="000000" w:themeColor="text1"/>
          <w:sz w:val="24"/>
          <w:szCs w:val="24"/>
        </w:rPr>
        <w:t>1</w:t>
      </w:r>
      <w:proofErr w:type="gramStart"/>
      <w:r w:rsidRPr="001604C1">
        <w:rPr>
          <w:rFonts w:ascii="Times New Roman" w:hAnsi="Times New Roman" w:cs="Times New Roman"/>
          <w:color w:val="000000" w:themeColor="text1"/>
          <w:sz w:val="24"/>
          <w:szCs w:val="24"/>
        </w:rPr>
        <w:t>)  The</w:t>
      </w:r>
      <w:proofErr w:type="gramEnd"/>
      <w:r w:rsidRPr="001604C1">
        <w:rPr>
          <w:rFonts w:ascii="Times New Roman" w:hAnsi="Times New Roman" w:cs="Times New Roman"/>
          <w:color w:val="000000" w:themeColor="text1"/>
          <w:sz w:val="24"/>
          <w:szCs w:val="24"/>
        </w:rPr>
        <w:t xml:space="preserve"> senior procurement executive shall approve actions as stated in DFARS 216.504(c)(1)(ii)(D)(</w:t>
      </w:r>
      <w:r w:rsidRPr="00FB781A">
        <w:rPr>
          <w:rFonts w:ascii="Times New Roman" w:hAnsi="Times New Roman" w:cs="Times New Roman"/>
          <w:i/>
          <w:color w:val="000000" w:themeColor="text1"/>
          <w:sz w:val="24"/>
          <w:szCs w:val="24"/>
        </w:rPr>
        <w:t>1</w:t>
      </w:r>
      <w:r w:rsidRPr="001604C1">
        <w:rPr>
          <w:rFonts w:ascii="Times New Roman" w:hAnsi="Times New Roman" w:cs="Times New Roman"/>
          <w:color w:val="000000" w:themeColor="text1"/>
          <w:sz w:val="24"/>
          <w:szCs w:val="24"/>
        </w:rPr>
        <w:t xml:space="preserve">).  See </w:t>
      </w:r>
      <w:hyperlink r:id="rId21" w:history="1">
        <w:r w:rsidRPr="002F0CF3">
          <w:rPr>
            <w:rStyle w:val="Hyperlink"/>
            <w:rFonts w:ascii="Times New Roman" w:hAnsi="Times New Roman" w:cs="Times New Roman"/>
            <w:sz w:val="24"/>
            <w:szCs w:val="24"/>
          </w:rPr>
          <w:t>Appendix GG</w:t>
        </w:r>
      </w:hyperlink>
      <w:r w:rsidRPr="001604C1">
        <w:rPr>
          <w:rFonts w:ascii="Times New Roman" w:hAnsi="Times New Roman" w:cs="Times New Roman"/>
          <w:color w:val="000000" w:themeColor="text1"/>
          <w:sz w:val="24"/>
          <w:szCs w:val="24"/>
        </w:rPr>
        <w:t xml:space="preserve"> for further delegation.</w:t>
      </w:r>
    </w:p>
    <w:p w14:paraId="192B28A4" w14:textId="77777777" w:rsidR="00600CE2" w:rsidRDefault="00600CE2" w:rsidP="00407942">
      <w:pPr>
        <w:spacing w:line="240" w:lineRule="auto"/>
      </w:pPr>
    </w:p>
    <w:p w14:paraId="1704BB1C" w14:textId="197C6A52" w:rsidR="00227788" w:rsidRDefault="009949BE" w:rsidP="00407942">
      <w:pPr>
        <w:pStyle w:val="Heading4"/>
        <w:spacing w:line="240" w:lineRule="auto"/>
      </w:pPr>
      <w:bookmarkStart w:id="115" w:name="_Toc514056789"/>
      <w:bookmarkStart w:id="116" w:name="_Toc6822975"/>
      <w:bookmarkStart w:id="117" w:name="_Toc7505178"/>
      <w:bookmarkStart w:id="118" w:name="_Toc30759693"/>
      <w:bookmarkStart w:id="119" w:name="_Toc77086220"/>
      <w:proofErr w:type="gramStart"/>
      <w:r w:rsidRPr="0087428C">
        <w:t xml:space="preserve">5116.505 </w:t>
      </w:r>
      <w:r w:rsidR="00DC7A9D" w:rsidRPr="0087428C">
        <w:t xml:space="preserve"> </w:t>
      </w:r>
      <w:r w:rsidRPr="0087428C">
        <w:t>Ordering</w:t>
      </w:r>
      <w:proofErr w:type="gramEnd"/>
      <w:r w:rsidRPr="0087428C">
        <w:t>.</w:t>
      </w:r>
      <w:bookmarkEnd w:id="115"/>
      <w:bookmarkEnd w:id="116"/>
      <w:bookmarkEnd w:id="117"/>
      <w:bookmarkEnd w:id="118"/>
      <w:bookmarkEnd w:id="119"/>
    </w:p>
    <w:p w14:paraId="5DB67B66" w14:textId="77777777" w:rsidR="00865F89" w:rsidRDefault="00865F89" w:rsidP="0037679F">
      <w:pPr>
        <w:spacing w:after="0" w:line="240" w:lineRule="auto"/>
        <w:rPr>
          <w:rFonts w:ascii="Times New Roman" w:eastAsia="Times New Roman" w:hAnsi="Times New Roman" w:cs="Times New Roman"/>
          <w:color w:val="444444"/>
          <w:sz w:val="24"/>
          <w:szCs w:val="24"/>
          <w:lang w:val="en"/>
        </w:rPr>
      </w:pPr>
    </w:p>
    <w:p w14:paraId="29531523" w14:textId="58BF8E1C" w:rsidR="000B134E" w:rsidRPr="000B134E" w:rsidRDefault="000B134E" w:rsidP="00130851">
      <w:pPr>
        <w:spacing w:after="240" w:line="240" w:lineRule="auto"/>
        <w:rPr>
          <w:rFonts w:ascii="Times New Roman" w:hAnsi="Times New Roman" w:cs="Times New Roman"/>
          <w:sz w:val="24"/>
          <w:szCs w:val="24"/>
        </w:rPr>
      </w:pPr>
      <w:r w:rsidRPr="001F6E5B">
        <w:rPr>
          <w:rFonts w:ascii="Times New Roman" w:hAnsi="Times New Roman" w:cs="Times New Roman"/>
          <w:sz w:val="24"/>
          <w:szCs w:val="24"/>
          <w:lang w:val="en"/>
        </w:rPr>
        <w:t>(b)(2)</w:t>
      </w:r>
      <w:r>
        <w:rPr>
          <w:rFonts w:ascii="Times New Roman" w:hAnsi="Times New Roman" w:cs="Times New Roman"/>
          <w:sz w:val="24"/>
          <w:szCs w:val="24"/>
          <w:lang w:val="en"/>
        </w:rPr>
        <w:t>(ii)</w:t>
      </w:r>
      <w:r w:rsidRPr="001F6E5B">
        <w:rPr>
          <w:rFonts w:ascii="Times New Roman" w:hAnsi="Times New Roman" w:cs="Times New Roman"/>
          <w:sz w:val="24"/>
          <w:szCs w:val="24"/>
          <w:lang w:val="en"/>
        </w:rPr>
        <w:t>(C)</w:t>
      </w:r>
      <w:r>
        <w:rPr>
          <w:rFonts w:ascii="Times New Roman" w:hAnsi="Times New Roman" w:cs="Times New Roman"/>
          <w:sz w:val="24"/>
          <w:szCs w:val="24"/>
          <w:lang w:val="en"/>
        </w:rPr>
        <w:t>(3</w:t>
      </w:r>
      <w:proofErr w:type="gramStart"/>
      <w:r>
        <w:rPr>
          <w:rFonts w:ascii="Times New Roman" w:hAnsi="Times New Roman" w:cs="Times New Roman"/>
          <w:sz w:val="24"/>
          <w:szCs w:val="24"/>
          <w:lang w:val="en"/>
        </w:rPr>
        <w:t>)</w:t>
      </w:r>
      <w:r w:rsidRPr="001F6E5B">
        <w:rPr>
          <w:rFonts w:ascii="Times New Roman" w:hAnsi="Times New Roman" w:cs="Times New Roman"/>
          <w:sz w:val="24"/>
          <w:szCs w:val="24"/>
          <w:lang w:val="en"/>
        </w:rPr>
        <w:t xml:space="preserve">  </w:t>
      </w:r>
      <w:r>
        <w:rPr>
          <w:rFonts w:ascii="Times New Roman" w:hAnsi="Times New Roman" w:cs="Times New Roman"/>
          <w:sz w:val="24"/>
          <w:szCs w:val="24"/>
          <w:lang w:val="en"/>
        </w:rPr>
        <w:t>The</w:t>
      </w:r>
      <w:proofErr w:type="gramEnd"/>
      <w:r>
        <w:rPr>
          <w:rFonts w:ascii="Times New Roman" w:hAnsi="Times New Roman" w:cs="Times New Roman"/>
          <w:sz w:val="24"/>
          <w:szCs w:val="24"/>
          <w:lang w:val="en"/>
        </w:rPr>
        <w:t xml:space="preserve"> head of </w:t>
      </w:r>
      <w:r w:rsidR="00EB17EA">
        <w:rPr>
          <w:rFonts w:ascii="Times New Roman" w:hAnsi="Times New Roman" w:cs="Times New Roman"/>
          <w:sz w:val="24"/>
          <w:szCs w:val="24"/>
          <w:lang w:val="en"/>
        </w:rPr>
        <w:t>the contracting activity shall approve actions</w:t>
      </w:r>
      <w:r>
        <w:rPr>
          <w:rFonts w:ascii="Times New Roman" w:hAnsi="Times New Roman" w:cs="Times New Roman"/>
          <w:sz w:val="24"/>
          <w:szCs w:val="24"/>
          <w:lang w:val="en"/>
        </w:rPr>
        <w:t xml:space="preserve"> as stated in FAR 16.505(b)(2)(ii)(C)(3).  See </w:t>
      </w:r>
      <w:hyperlink r:id="rId22" w:history="1">
        <w:r w:rsidRPr="002F0CF3">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w:t>
      </w:r>
    </w:p>
    <w:p w14:paraId="1704BB1E" w14:textId="21BEBE3E" w:rsidR="00227788" w:rsidRPr="0087428C" w:rsidRDefault="001E5CCC" w:rsidP="0013085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(b)(8) </w:t>
      </w:r>
      <w:r w:rsidR="00A21881" w:rsidRPr="00A21881">
        <w:rPr>
          <w:rFonts w:ascii="Times New Roman" w:hAnsi="Times New Roman" w:cs="Times New Roman"/>
          <w:sz w:val="24"/>
          <w:szCs w:val="24"/>
        </w:rPr>
        <w:t>The Assistant Secretary of the Army (</w:t>
      </w:r>
      <w:r w:rsidR="00C5636D" w:rsidRPr="00A21881">
        <w:rPr>
          <w:rFonts w:ascii="Times New Roman" w:hAnsi="Times New Roman" w:cs="Times New Roman"/>
          <w:sz w:val="24"/>
          <w:szCs w:val="24"/>
        </w:rPr>
        <w:t>Acquisition</w:t>
      </w:r>
      <w:r w:rsidR="00A21881" w:rsidRPr="00A21881">
        <w:rPr>
          <w:rFonts w:ascii="Times New Roman" w:hAnsi="Times New Roman" w:cs="Times New Roman"/>
          <w:sz w:val="24"/>
          <w:szCs w:val="24"/>
        </w:rPr>
        <w:t xml:space="preserve">, Logistics and Technology) </w:t>
      </w:r>
      <w:r w:rsidR="009949BE" w:rsidRPr="00A21881">
        <w:rPr>
          <w:rFonts w:ascii="Times New Roman" w:hAnsi="Times New Roman" w:cs="Times New Roman"/>
          <w:sz w:val="24"/>
          <w:szCs w:val="24"/>
        </w:rPr>
        <w:t xml:space="preserve">shall designate a task and delivery order ombudsman for the contracting activity. </w:t>
      </w:r>
      <w:r w:rsidR="00D62283" w:rsidRPr="00A21881">
        <w:rPr>
          <w:rFonts w:ascii="Times New Roman" w:hAnsi="Times New Roman" w:cs="Times New Roman"/>
          <w:sz w:val="24"/>
          <w:szCs w:val="24"/>
        </w:rPr>
        <w:t xml:space="preserve"> </w:t>
      </w:r>
      <w:r w:rsidR="009949BE" w:rsidRPr="00A21881">
        <w:rPr>
          <w:rFonts w:ascii="Times New Roman" w:hAnsi="Times New Roman" w:cs="Times New Roman"/>
          <w:sz w:val="24"/>
          <w:szCs w:val="24"/>
        </w:rPr>
        <w:t xml:space="preserve">The ombudsman shall be a senior official, who is independent of the contracting officer and may be the </w:t>
      </w:r>
      <w:r w:rsidR="00FE5C71" w:rsidRPr="00A21881">
        <w:rPr>
          <w:rFonts w:ascii="Times New Roman" w:hAnsi="Times New Roman" w:cs="Times New Roman"/>
          <w:sz w:val="24"/>
          <w:szCs w:val="24"/>
        </w:rPr>
        <w:t xml:space="preserve">command </w:t>
      </w:r>
      <w:r w:rsidR="00D01779" w:rsidRPr="00A21881">
        <w:rPr>
          <w:rFonts w:ascii="Times New Roman" w:hAnsi="Times New Roman" w:cs="Times New Roman"/>
          <w:sz w:val="24"/>
          <w:szCs w:val="24"/>
        </w:rPr>
        <w:t>advocate for competition</w:t>
      </w:r>
      <w:r w:rsidR="009949BE" w:rsidRPr="00A21881">
        <w:rPr>
          <w:rFonts w:ascii="Times New Roman" w:hAnsi="Times New Roman" w:cs="Times New Roman"/>
          <w:sz w:val="24"/>
          <w:szCs w:val="24"/>
        </w:rPr>
        <w:t>.  The ombudsman shall be responsible for reviewing complaints from the contractors under multiple award task or delivery order contracts and ensuring th</w:t>
      </w:r>
      <w:r w:rsidR="00D62283" w:rsidRPr="00A21881">
        <w:rPr>
          <w:rFonts w:ascii="Times New Roman" w:hAnsi="Times New Roman" w:cs="Times New Roman"/>
          <w:sz w:val="24"/>
          <w:szCs w:val="24"/>
        </w:rPr>
        <w:t>ey receive</w:t>
      </w:r>
      <w:r w:rsidR="009949BE" w:rsidRPr="00A21881">
        <w:rPr>
          <w:rFonts w:ascii="Times New Roman" w:hAnsi="Times New Roman" w:cs="Times New Roman"/>
          <w:sz w:val="24"/>
          <w:szCs w:val="24"/>
        </w:rPr>
        <w:t xml:space="preserve"> a fair opportunity </w:t>
      </w:r>
      <w:r w:rsidR="00D62283" w:rsidRPr="00A21881">
        <w:rPr>
          <w:rFonts w:ascii="Times New Roman" w:hAnsi="Times New Roman" w:cs="Times New Roman"/>
          <w:sz w:val="24"/>
          <w:szCs w:val="24"/>
        </w:rPr>
        <w:t>for</w:t>
      </w:r>
      <w:r w:rsidR="009949BE" w:rsidRPr="00A21881">
        <w:rPr>
          <w:rFonts w:ascii="Times New Roman" w:hAnsi="Times New Roman" w:cs="Times New Roman"/>
          <w:sz w:val="24"/>
          <w:szCs w:val="24"/>
        </w:rPr>
        <w:t xml:space="preserve"> consider</w:t>
      </w:r>
      <w:r w:rsidR="00D62283" w:rsidRPr="00A21881">
        <w:rPr>
          <w:rFonts w:ascii="Times New Roman" w:hAnsi="Times New Roman" w:cs="Times New Roman"/>
          <w:sz w:val="24"/>
          <w:szCs w:val="24"/>
        </w:rPr>
        <w:t>ation</w:t>
      </w:r>
      <w:r w:rsidR="009949BE" w:rsidRPr="00A21881">
        <w:rPr>
          <w:rFonts w:ascii="Times New Roman" w:hAnsi="Times New Roman" w:cs="Times New Roman"/>
          <w:sz w:val="24"/>
          <w:szCs w:val="24"/>
        </w:rPr>
        <w:t>, consistent with the procedures in the contract.</w:t>
      </w:r>
      <w:r w:rsidR="00EB17EA" w:rsidRPr="00A21881">
        <w:rPr>
          <w:rFonts w:ascii="Times New Roman" w:hAnsi="Times New Roman" w:cs="Times New Roman"/>
          <w:sz w:val="24"/>
          <w:szCs w:val="24"/>
        </w:rPr>
        <w:t xml:space="preserve">  See </w:t>
      </w:r>
      <w:hyperlink r:id="rId23" w:history="1">
        <w:r w:rsidR="00EB17EA" w:rsidRPr="002F0CF3">
          <w:rPr>
            <w:rStyle w:val="Hyperlink"/>
            <w:rFonts w:ascii="Times New Roman" w:hAnsi="Times New Roman" w:cs="Times New Roman"/>
            <w:sz w:val="24"/>
            <w:szCs w:val="24"/>
          </w:rPr>
          <w:t>Appendix GG</w:t>
        </w:r>
      </w:hyperlink>
      <w:r w:rsidR="00EB17EA" w:rsidRPr="00A21881">
        <w:rPr>
          <w:rFonts w:ascii="Times New Roman" w:hAnsi="Times New Roman" w:cs="Times New Roman"/>
          <w:sz w:val="24"/>
          <w:szCs w:val="24"/>
        </w:rPr>
        <w:t xml:space="preserve"> for further delegation.</w:t>
      </w:r>
    </w:p>
    <w:p w14:paraId="1704BB1F" w14:textId="77777777" w:rsidR="00227788" w:rsidRPr="0087428C" w:rsidRDefault="009949BE" w:rsidP="00130851">
      <w:pPr>
        <w:pStyle w:val="Heading4"/>
        <w:spacing w:line="240" w:lineRule="auto"/>
      </w:pPr>
      <w:bookmarkStart w:id="120" w:name="_Toc514056790"/>
      <w:bookmarkStart w:id="121" w:name="_Toc6822976"/>
      <w:bookmarkStart w:id="122" w:name="_Toc7505179"/>
      <w:bookmarkStart w:id="123" w:name="_Toc30759694"/>
      <w:bookmarkStart w:id="124" w:name="_Toc77086221"/>
      <w:r w:rsidRPr="0087428C">
        <w:t>5116.505-</w:t>
      </w:r>
      <w:proofErr w:type="gramStart"/>
      <w:r w:rsidRPr="0087428C">
        <w:t>9</w:t>
      </w:r>
      <w:r w:rsidR="00027CEB" w:rsidRPr="0087428C">
        <w:t>1</w:t>
      </w:r>
      <w:r w:rsidRPr="0087428C">
        <w:t xml:space="preserve"> </w:t>
      </w:r>
      <w:r w:rsidR="00027CEB" w:rsidRPr="0087428C">
        <w:t xml:space="preserve"> </w:t>
      </w:r>
      <w:r w:rsidRPr="0087428C">
        <w:t>Multiple</w:t>
      </w:r>
      <w:proofErr w:type="gramEnd"/>
      <w:r w:rsidRPr="0087428C">
        <w:t xml:space="preserve"> </w:t>
      </w:r>
      <w:r w:rsidR="006F7BA2" w:rsidRPr="0087428C">
        <w:t>a</w:t>
      </w:r>
      <w:r w:rsidRPr="0087428C">
        <w:t xml:space="preserve">ward </w:t>
      </w:r>
      <w:r w:rsidR="006F7BA2" w:rsidRPr="0087428C">
        <w:t>t</w:t>
      </w:r>
      <w:r w:rsidRPr="0087428C">
        <w:t xml:space="preserve">ask </w:t>
      </w:r>
      <w:r w:rsidR="006F7BA2" w:rsidRPr="0087428C">
        <w:t>o</w:t>
      </w:r>
      <w:r w:rsidRPr="0087428C">
        <w:t xml:space="preserve">rder </w:t>
      </w:r>
      <w:r w:rsidR="006F7BA2" w:rsidRPr="0087428C">
        <w:t>c</w:t>
      </w:r>
      <w:r w:rsidRPr="0087428C">
        <w:t>ontracts.</w:t>
      </w:r>
      <w:bookmarkEnd w:id="120"/>
      <w:bookmarkEnd w:id="121"/>
      <w:bookmarkEnd w:id="122"/>
      <w:bookmarkEnd w:id="123"/>
      <w:bookmarkEnd w:id="124"/>
    </w:p>
    <w:p w14:paraId="1704BB20" w14:textId="74CF53D1" w:rsidR="00227788" w:rsidRDefault="000D7797" w:rsidP="00130851">
      <w:pPr>
        <w:pStyle w:val="ind8"/>
        <w:tabs>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Contracting officers will document </w:t>
      </w:r>
      <w:ins w:id="125" w:author="Stephenson, Evelyn K CIV HQDA ASA ALT" w:date="2024-08-21T07:57:00Z">
        <w:r w:rsidR="00B67136">
          <w:rPr>
            <w:rFonts w:ascii="Times New Roman" w:hAnsi="Times New Roman" w:cs="Times New Roman"/>
            <w:sz w:val="24"/>
            <w:szCs w:val="24"/>
          </w:rPr>
          <w:t xml:space="preserve">in the contract file </w:t>
        </w:r>
      </w:ins>
      <w:r w:rsidR="00A73DF6">
        <w:rPr>
          <w:rFonts w:ascii="Times New Roman" w:hAnsi="Times New Roman" w:cs="Times New Roman"/>
          <w:sz w:val="24"/>
          <w:szCs w:val="24"/>
        </w:rPr>
        <w:t xml:space="preserve">all </w:t>
      </w:r>
      <w:r>
        <w:rPr>
          <w:rFonts w:ascii="Times New Roman" w:hAnsi="Times New Roman" w:cs="Times New Roman"/>
          <w:sz w:val="24"/>
          <w:szCs w:val="24"/>
        </w:rPr>
        <w:t>c</w:t>
      </w:r>
      <w:r w:rsidR="009949BE" w:rsidRPr="009949BE">
        <w:rPr>
          <w:rFonts w:ascii="Times New Roman" w:hAnsi="Times New Roman" w:cs="Times New Roman"/>
          <w:sz w:val="24"/>
          <w:szCs w:val="24"/>
        </w:rPr>
        <w:t xml:space="preserve">ritical </w:t>
      </w:r>
      <w:r w:rsidR="00A73DF6">
        <w:rPr>
          <w:rFonts w:ascii="Times New Roman" w:hAnsi="Times New Roman" w:cs="Times New Roman"/>
          <w:sz w:val="24"/>
          <w:szCs w:val="24"/>
        </w:rPr>
        <w:t xml:space="preserve">task order </w:t>
      </w:r>
      <w:r w:rsidR="009949BE" w:rsidRPr="009949BE">
        <w:rPr>
          <w:rFonts w:ascii="Times New Roman" w:hAnsi="Times New Roman" w:cs="Times New Roman"/>
          <w:sz w:val="24"/>
          <w:szCs w:val="24"/>
        </w:rPr>
        <w:t>decisions, such</w:t>
      </w:r>
      <w:r w:rsidR="006F7BA2">
        <w:rPr>
          <w:rFonts w:ascii="Times New Roman" w:hAnsi="Times New Roman" w:cs="Times New Roman"/>
          <w:sz w:val="24"/>
          <w:szCs w:val="24"/>
        </w:rPr>
        <w:t xml:space="preserve"> as</w:t>
      </w:r>
      <w:r w:rsidR="009949BE" w:rsidRPr="009949BE">
        <w:rPr>
          <w:rFonts w:ascii="Times New Roman" w:hAnsi="Times New Roman" w:cs="Times New Roman"/>
          <w:sz w:val="24"/>
          <w:szCs w:val="24"/>
        </w:rPr>
        <w:t xml:space="preserve"> exception</w:t>
      </w:r>
      <w:r w:rsidR="006F7BA2">
        <w:rPr>
          <w:rFonts w:ascii="Times New Roman" w:hAnsi="Times New Roman" w:cs="Times New Roman"/>
          <w:sz w:val="24"/>
          <w:szCs w:val="24"/>
        </w:rPr>
        <w:t>s</w:t>
      </w:r>
      <w:r w:rsidR="009949BE" w:rsidRPr="009949BE">
        <w:rPr>
          <w:rFonts w:ascii="Times New Roman" w:hAnsi="Times New Roman" w:cs="Times New Roman"/>
          <w:sz w:val="24"/>
          <w:szCs w:val="24"/>
        </w:rPr>
        <w:t xml:space="preserve"> to the fair opportunity process described at FAR 16.505(b)(2) or the selection of a higher priced proposal because of its greater technical merit, in sufficient detail to justify the decision.</w:t>
      </w:r>
    </w:p>
    <w:p w14:paraId="1704BB21" w14:textId="70887D99" w:rsidR="00227788" w:rsidRDefault="004329F5" w:rsidP="00130851">
      <w:pPr>
        <w:pStyle w:val="Heading3"/>
        <w:spacing w:line="240" w:lineRule="auto"/>
        <w:rPr>
          <w:lang w:val="en"/>
        </w:rPr>
      </w:pPr>
      <w:bookmarkStart w:id="126" w:name="_Toc514056791"/>
      <w:bookmarkStart w:id="127" w:name="_Toc6822977"/>
      <w:bookmarkStart w:id="128" w:name="_Toc7505180"/>
      <w:bookmarkStart w:id="129" w:name="_Toc30759695"/>
      <w:bookmarkStart w:id="130" w:name="_Toc77086222"/>
      <w:r w:rsidRPr="004329F5">
        <w:t>Subpart 5116.6 – Time</w:t>
      </w:r>
      <w:r w:rsidRPr="004329F5">
        <w:rPr>
          <w:lang w:val="en"/>
        </w:rPr>
        <w:t>-and-Materials, Labor-Hour, and Letter Contracts</w:t>
      </w:r>
      <w:bookmarkEnd w:id="126"/>
      <w:bookmarkEnd w:id="127"/>
      <w:bookmarkEnd w:id="128"/>
      <w:bookmarkEnd w:id="129"/>
      <w:bookmarkEnd w:id="130"/>
      <w:r w:rsidRPr="004329F5">
        <w:rPr>
          <w:lang w:val="en"/>
        </w:rPr>
        <w:t xml:space="preserve"> </w:t>
      </w:r>
    </w:p>
    <w:p w14:paraId="3F4748D9" w14:textId="4ADE19B4" w:rsidR="004329F5" w:rsidRDefault="004329F5" w:rsidP="00130851">
      <w:pPr>
        <w:pStyle w:val="Heading4"/>
        <w:spacing w:line="240" w:lineRule="auto"/>
      </w:pPr>
      <w:bookmarkStart w:id="131" w:name="_Toc514056792"/>
      <w:bookmarkStart w:id="132" w:name="_Toc6822978"/>
      <w:bookmarkStart w:id="133" w:name="_Toc7505181"/>
      <w:bookmarkStart w:id="134" w:name="_Toc30759696"/>
      <w:bookmarkStart w:id="135" w:name="_Toc77086223"/>
      <w:proofErr w:type="gramStart"/>
      <w:r>
        <w:t>5116.603  Letter</w:t>
      </w:r>
      <w:proofErr w:type="gramEnd"/>
      <w:r>
        <w:t xml:space="preserve"> contracts.</w:t>
      </w:r>
      <w:bookmarkEnd w:id="131"/>
      <w:bookmarkEnd w:id="132"/>
      <w:bookmarkEnd w:id="133"/>
      <w:bookmarkEnd w:id="134"/>
      <w:bookmarkEnd w:id="135"/>
    </w:p>
    <w:p w14:paraId="3DBB05E6" w14:textId="0593A771" w:rsidR="004329F5" w:rsidRDefault="004329F5" w:rsidP="00130851">
      <w:pPr>
        <w:pStyle w:val="Heading4"/>
        <w:spacing w:line="240" w:lineRule="auto"/>
      </w:pPr>
      <w:bookmarkStart w:id="136" w:name="_Toc514056793"/>
      <w:bookmarkStart w:id="137" w:name="_Toc6822979"/>
      <w:bookmarkStart w:id="138" w:name="_Toc7505182"/>
      <w:bookmarkStart w:id="139" w:name="_Toc30759697"/>
      <w:bookmarkStart w:id="140" w:name="_Toc77086224"/>
      <w:r>
        <w:t>5116.603-</w:t>
      </w:r>
      <w:proofErr w:type="gramStart"/>
      <w:r>
        <w:t>2  Application</w:t>
      </w:r>
      <w:proofErr w:type="gramEnd"/>
      <w:r>
        <w:t>.</w:t>
      </w:r>
      <w:bookmarkEnd w:id="136"/>
      <w:bookmarkEnd w:id="137"/>
      <w:bookmarkEnd w:id="138"/>
      <w:bookmarkEnd w:id="139"/>
      <w:bookmarkEnd w:id="140"/>
    </w:p>
    <w:p w14:paraId="15C36F5B" w14:textId="458C7BC0" w:rsidR="004329F5" w:rsidRDefault="004329F5" w:rsidP="00130851">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sidRPr="004329F5">
        <w:rPr>
          <w:rFonts w:ascii="Times New Roman" w:hAnsi="Times New Roman" w:cs="Times New Roman"/>
          <w:sz w:val="24"/>
          <w:szCs w:val="24"/>
        </w:rPr>
        <w:t>(c)(3</w:t>
      </w:r>
      <w:proofErr w:type="gramStart"/>
      <w:r w:rsidRPr="004329F5">
        <w:rPr>
          <w:rFonts w:ascii="Times New Roman" w:hAnsi="Times New Roman" w:cs="Times New Roman"/>
          <w:sz w:val="24"/>
          <w:szCs w:val="24"/>
        </w:rPr>
        <w:t xml:space="preserve">)  </w:t>
      </w:r>
      <w:r w:rsidR="006F475D">
        <w:rPr>
          <w:rFonts w:ascii="Times New Roman" w:hAnsi="Times New Roman" w:cs="Times New Roman"/>
          <w:sz w:val="24"/>
          <w:szCs w:val="24"/>
        </w:rPr>
        <w:t>The</w:t>
      </w:r>
      <w:proofErr w:type="gramEnd"/>
      <w:r w:rsidR="006F475D">
        <w:rPr>
          <w:rFonts w:ascii="Times New Roman" w:hAnsi="Times New Roman" w:cs="Times New Roman"/>
          <w:sz w:val="24"/>
          <w:szCs w:val="24"/>
        </w:rPr>
        <w:t xml:space="preserve"> head of the contracting activity shall perform the duties as described in FAR 16.603-2(c)(3).  </w:t>
      </w:r>
      <w:r w:rsidRPr="004329F5">
        <w:rPr>
          <w:rFonts w:ascii="Times New Roman" w:hAnsi="Times New Roman" w:cs="Times New Roman"/>
          <w:sz w:val="24"/>
          <w:szCs w:val="24"/>
        </w:rPr>
        <w:t xml:space="preserve">See </w:t>
      </w:r>
      <w:hyperlink r:id="rId24" w:history="1">
        <w:r w:rsidRPr="002F0CF3">
          <w:rPr>
            <w:rStyle w:val="Hyperlink"/>
            <w:rFonts w:ascii="Times New Roman" w:hAnsi="Times New Roman" w:cs="Times New Roman"/>
            <w:sz w:val="24"/>
            <w:szCs w:val="24"/>
          </w:rPr>
          <w:t>Appendix GG</w:t>
        </w:r>
      </w:hyperlink>
      <w:r w:rsidRPr="004329F5">
        <w:rPr>
          <w:rFonts w:ascii="Times New Roman" w:hAnsi="Times New Roman" w:cs="Times New Roman"/>
          <w:sz w:val="24"/>
          <w:szCs w:val="24"/>
        </w:rPr>
        <w:t xml:space="preserve"> for further delegation.</w:t>
      </w:r>
    </w:p>
    <w:p w14:paraId="10D3D95B" w14:textId="77777777" w:rsidR="004329F5" w:rsidRDefault="004329F5" w:rsidP="00130851">
      <w:pPr>
        <w:pStyle w:val="Heading4"/>
        <w:spacing w:line="240" w:lineRule="auto"/>
      </w:pPr>
      <w:bookmarkStart w:id="141" w:name="_Toc514056794"/>
      <w:bookmarkStart w:id="142" w:name="_Toc6822980"/>
      <w:bookmarkStart w:id="143" w:name="_Toc7505183"/>
      <w:bookmarkStart w:id="144" w:name="_Toc30759698"/>
      <w:bookmarkStart w:id="145" w:name="_Toc77086225"/>
      <w:r w:rsidRPr="004329F5">
        <w:t>5116.603-</w:t>
      </w:r>
      <w:proofErr w:type="gramStart"/>
      <w:r w:rsidRPr="004329F5">
        <w:t>3  Limitations</w:t>
      </w:r>
      <w:proofErr w:type="gramEnd"/>
      <w:r>
        <w:t>.</w:t>
      </w:r>
      <w:bookmarkEnd w:id="141"/>
      <w:bookmarkEnd w:id="142"/>
      <w:bookmarkEnd w:id="143"/>
      <w:bookmarkEnd w:id="144"/>
      <w:bookmarkEnd w:id="145"/>
    </w:p>
    <w:p w14:paraId="469B07D2" w14:textId="446E0ED6" w:rsidR="00282D92" w:rsidRPr="00282D92" w:rsidRDefault="006F475D" w:rsidP="00130851">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The head of the contracting activity shall make the determination stated in FAR 16.603-3.  </w:t>
      </w:r>
      <w:r w:rsidR="004329F5" w:rsidRPr="004329F5">
        <w:rPr>
          <w:rFonts w:ascii="Times New Roman" w:hAnsi="Times New Roman" w:cs="Times New Roman"/>
          <w:sz w:val="24"/>
          <w:szCs w:val="24"/>
        </w:rPr>
        <w:t xml:space="preserve">See </w:t>
      </w:r>
      <w:hyperlink r:id="rId25" w:history="1">
        <w:r w:rsidR="004329F5" w:rsidRPr="002F0CF3">
          <w:rPr>
            <w:rStyle w:val="Hyperlink"/>
            <w:rFonts w:ascii="Times New Roman" w:hAnsi="Times New Roman" w:cs="Times New Roman"/>
            <w:sz w:val="24"/>
            <w:szCs w:val="24"/>
          </w:rPr>
          <w:t>Appendix GG</w:t>
        </w:r>
      </w:hyperlink>
      <w:r w:rsidR="004329F5" w:rsidRPr="004329F5">
        <w:rPr>
          <w:rFonts w:ascii="Times New Roman" w:hAnsi="Times New Roman" w:cs="Times New Roman"/>
          <w:sz w:val="24"/>
          <w:szCs w:val="24"/>
        </w:rPr>
        <w:t xml:space="preserve"> for further delegation.</w:t>
      </w:r>
    </w:p>
    <w:sectPr w:rsidR="00282D92" w:rsidRPr="00282D92" w:rsidSect="008E13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8" w:author="Stephenson, Evelyn K CIV HQDA ASA ALT" w:date="2024-08-19T07:35:00Z" w:initials="EKS">
    <w:p w14:paraId="4D62C9DA" w14:textId="3B194895" w:rsidR="001E4A1A" w:rsidRDefault="001F1037">
      <w:pPr>
        <w:pStyle w:val="CommentText"/>
      </w:pPr>
      <w:r>
        <w:rPr>
          <w:rStyle w:val="CommentReference"/>
        </w:rPr>
        <w:annotationRef/>
      </w:r>
      <w:r w:rsidR="001E4A1A">
        <w:t xml:space="preserve">Policy Alert 19-80, Justification of Contract Type and Incentive Strategies announced the 19 Apr 2019 ASA(ALT) revised guidance which replaced the ASA(ALT) memo from 30 Jun 2014.  The 19 Apr 2019 memo references CD 2019-O0001 which I found to be no longer active.  </w:t>
      </w:r>
    </w:p>
    <w:p w14:paraId="61E687EF" w14:textId="77777777" w:rsidR="001E4A1A" w:rsidRDefault="001E4A1A">
      <w:pPr>
        <w:pStyle w:val="CommentText"/>
      </w:pPr>
    </w:p>
    <w:p w14:paraId="63F9D090" w14:textId="77777777" w:rsidR="001E4A1A" w:rsidRDefault="001E4A1A">
      <w:pPr>
        <w:pStyle w:val="CommentText"/>
      </w:pPr>
      <w:r>
        <w:t xml:space="preserve">DFARS 216.104 provides a link to the DPCAP 1 Apr 2016 memorandum, Guidance on Using Incentive and Other Contract Types </w:t>
      </w:r>
      <w:hyperlink r:id="rId1" w:history="1">
        <w:r w:rsidRPr="00782E55">
          <w:rPr>
            <w:rStyle w:val="Hyperlink"/>
          </w:rPr>
          <w:t>https://www.acq.osd.mil/dpap/policy/policyvault/USA001270-16-DPAP.pdf</w:t>
        </w:r>
      </w:hyperlink>
      <w:r>
        <w:t xml:space="preserve">.  </w:t>
      </w:r>
    </w:p>
    <w:p w14:paraId="01C2FE01" w14:textId="77777777" w:rsidR="001E4A1A" w:rsidRDefault="001E4A1A">
      <w:pPr>
        <w:pStyle w:val="CommentText"/>
      </w:pPr>
    </w:p>
    <w:p w14:paraId="3097301A" w14:textId="77777777" w:rsidR="001E4A1A" w:rsidRDefault="001E4A1A">
      <w:pPr>
        <w:pStyle w:val="CommentText"/>
      </w:pPr>
      <w:r>
        <w:t xml:space="preserve">Recommend we add language here to assist the KO in where to find these "proven incentive strategies".  </w:t>
      </w:r>
    </w:p>
    <w:p w14:paraId="331D10B8" w14:textId="77777777" w:rsidR="001E4A1A" w:rsidRDefault="001E4A1A">
      <w:pPr>
        <w:pStyle w:val="CommentText"/>
      </w:pPr>
    </w:p>
    <w:p w14:paraId="06F22311" w14:textId="77777777" w:rsidR="001E4A1A" w:rsidRDefault="001E4A1A" w:rsidP="00782E55">
      <w:pPr>
        <w:pStyle w:val="CommentText"/>
      </w:pPr>
      <w:r>
        <w:t>I was unable to locate another ASA(ALT) memorandum that addresses incentive strategies.</w:t>
      </w:r>
    </w:p>
  </w:comment>
  <w:comment w:id="69" w:author="Jordan, Amanda C CIV USARMY HQDA ASA ALT (USA)" w:date="2024-09-12T08:50:00Z" w:initials="JACCUHAA(">
    <w:p w14:paraId="24D02FAF" w14:textId="77777777" w:rsidR="00B613DC" w:rsidRDefault="00993BB2" w:rsidP="00D92B3B">
      <w:pPr>
        <w:pStyle w:val="CommentText"/>
      </w:pPr>
      <w:r>
        <w:rPr>
          <w:rStyle w:val="CommentReference"/>
        </w:rPr>
        <w:annotationRef/>
      </w:r>
      <w:r w:rsidR="00B613DC">
        <w:t>This authority is delegated to DASA(P) non-delegable.  Will await input from OGC on need to add language.</w:t>
      </w:r>
    </w:p>
  </w:comment>
  <w:comment w:id="70" w:author="Hoburg, Paul D CIV USARMY HQDA OGC (USA)" w:date="2024-09-12T14:30:00Z" w:initials="PH">
    <w:p w14:paraId="5571AE73" w14:textId="77777777" w:rsidR="00E2611E" w:rsidRDefault="006B5330" w:rsidP="00681E20">
      <w:pPr>
        <w:pStyle w:val="CommentText"/>
      </w:pPr>
      <w:r>
        <w:rPr>
          <w:rStyle w:val="CommentReference"/>
        </w:rPr>
        <w:annotationRef/>
      </w:r>
      <w:r w:rsidR="00E2611E">
        <w:t>On balance I recommend adding a pointer, particularly since the 2019 ASA(ALT) memo, which evidently is the only Army guidance on this subject appears to be in need of update.</w:t>
      </w:r>
    </w:p>
  </w:comment>
  <w:comment w:id="71" w:author="Amanda" w:date="2024-09-17T08:19:00Z" w:initials="A">
    <w:p w14:paraId="78502F2B" w14:textId="77777777" w:rsidR="00F00414" w:rsidRDefault="00F00414" w:rsidP="00C7694C">
      <w:pPr>
        <w:pStyle w:val="CommentText"/>
      </w:pPr>
      <w:r>
        <w:rPr>
          <w:rStyle w:val="CommentReference"/>
        </w:rPr>
        <w:annotationRef/>
      </w:r>
      <w:r>
        <w:t xml:space="preserve">Added pointer to DPCAP guidance and AFARS PGI (ASA(ALT) memo on Justification of Contract Type, which we are tracking needs updating and will work to complete in FY25Q1.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22311" w15:done="0"/>
  <w15:commentEx w15:paraId="24D02FAF" w15:paraIdParent="06F22311" w15:done="0"/>
  <w15:commentEx w15:paraId="5571AE73" w15:paraIdParent="06F22311" w15:done="0"/>
  <w15:commentEx w15:paraId="78502F2B" w15:paraIdParent="06F22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D7429" w16cex:dateUtc="2024-08-19T11:35:00Z"/>
  <w16cex:commentExtensible w16cex:durableId="2A8D29DC" w16cex:dateUtc="2024-09-12T12:50:00Z"/>
  <w16cex:commentExtensible w16cex:durableId="2A8D799C" w16cex:dateUtc="2024-09-12T18:30:00Z"/>
  <w16cex:commentExtensible w16cex:durableId="2A93B9FB" w16cex:dateUtc="2024-09-17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22311" w16cid:durableId="2A6D7429"/>
  <w16cid:commentId w16cid:paraId="24D02FAF" w16cid:durableId="2A8D29DC"/>
  <w16cid:commentId w16cid:paraId="5571AE73" w16cid:durableId="2A8D799C"/>
  <w16cid:commentId w16cid:paraId="78502F2B" w16cid:durableId="2A93B9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B8C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2A77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00BB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6895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9ABD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543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2D5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F0D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FAE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782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F74EB3"/>
    <w:multiLevelType w:val="hybridMultilevel"/>
    <w:tmpl w:val="48ECD9B4"/>
    <w:lvl w:ilvl="0" w:tplc="151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643AB"/>
    <w:multiLevelType w:val="hybridMultilevel"/>
    <w:tmpl w:val="D01C4364"/>
    <w:lvl w:ilvl="0" w:tplc="077A3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9121338">
    <w:abstractNumId w:val="10"/>
  </w:num>
  <w:num w:numId="2" w16cid:durableId="1814326363">
    <w:abstractNumId w:val="11"/>
  </w:num>
  <w:num w:numId="3" w16cid:durableId="92676128">
    <w:abstractNumId w:val="9"/>
  </w:num>
  <w:num w:numId="4" w16cid:durableId="1081948865">
    <w:abstractNumId w:val="7"/>
  </w:num>
  <w:num w:numId="5" w16cid:durableId="134952502">
    <w:abstractNumId w:val="6"/>
  </w:num>
  <w:num w:numId="6" w16cid:durableId="520820414">
    <w:abstractNumId w:val="5"/>
  </w:num>
  <w:num w:numId="7" w16cid:durableId="1720202380">
    <w:abstractNumId w:val="4"/>
  </w:num>
  <w:num w:numId="8" w16cid:durableId="2322477">
    <w:abstractNumId w:val="8"/>
  </w:num>
  <w:num w:numId="9" w16cid:durableId="573203965">
    <w:abstractNumId w:val="3"/>
  </w:num>
  <w:num w:numId="10" w16cid:durableId="1531333302">
    <w:abstractNumId w:val="2"/>
  </w:num>
  <w:num w:numId="11" w16cid:durableId="716511655">
    <w:abstractNumId w:val="1"/>
  </w:num>
  <w:num w:numId="12" w16cid:durableId="21011019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rson w15:author="Stephenson, Evelyn K CIV HQDA ASA ALT">
    <w15:presenceInfo w15:providerId="None" w15:userId="Stephenson, Evelyn K CIV HQDA ASA ALT"/>
  </w15:person>
  <w15:person w15:author="Jordan, Amanda C CIV USARMY HQDA ASA ALT (USA) [2]">
    <w15:presenceInfo w15:providerId="None" w15:userId="Jordan, Amanda C CIV USARMY HQDA ASA ALT (USA)"/>
  </w15:person>
  <w15:person w15:author="Hoburg, Paul D CIV USARMY HQDA OGC (USA)">
    <w15:presenceInfo w15:providerId="None" w15:userId="Hoburg, Paul D CIV USARMY HQDA OGC (USA)"/>
  </w15:person>
  <w15:person w15:author="Amand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A6C"/>
    <w:rsid w:val="0000102B"/>
    <w:rsid w:val="00023776"/>
    <w:rsid w:val="00027CEB"/>
    <w:rsid w:val="000622A1"/>
    <w:rsid w:val="00070499"/>
    <w:rsid w:val="00080BE2"/>
    <w:rsid w:val="00084E2D"/>
    <w:rsid w:val="000B08E2"/>
    <w:rsid w:val="000B134E"/>
    <w:rsid w:val="000C730C"/>
    <w:rsid w:val="000D1F4B"/>
    <w:rsid w:val="000D42B7"/>
    <w:rsid w:val="000D7797"/>
    <w:rsid w:val="000E22E9"/>
    <w:rsid w:val="000F15AC"/>
    <w:rsid w:val="00112DE7"/>
    <w:rsid w:val="001172B9"/>
    <w:rsid w:val="0012437A"/>
    <w:rsid w:val="00125D8B"/>
    <w:rsid w:val="00130851"/>
    <w:rsid w:val="0014189E"/>
    <w:rsid w:val="001500E5"/>
    <w:rsid w:val="001602C1"/>
    <w:rsid w:val="001604C1"/>
    <w:rsid w:val="00162C4C"/>
    <w:rsid w:val="00187DA6"/>
    <w:rsid w:val="001902AC"/>
    <w:rsid w:val="00192710"/>
    <w:rsid w:val="0019459C"/>
    <w:rsid w:val="00195157"/>
    <w:rsid w:val="001A0A27"/>
    <w:rsid w:val="001A0B2B"/>
    <w:rsid w:val="001A7283"/>
    <w:rsid w:val="001D50FF"/>
    <w:rsid w:val="001E4A1A"/>
    <w:rsid w:val="001E5CCC"/>
    <w:rsid w:val="001E7552"/>
    <w:rsid w:val="001F1037"/>
    <w:rsid w:val="001F6E5B"/>
    <w:rsid w:val="001F714C"/>
    <w:rsid w:val="00200AB5"/>
    <w:rsid w:val="0020226A"/>
    <w:rsid w:val="00227788"/>
    <w:rsid w:val="00250607"/>
    <w:rsid w:val="00257663"/>
    <w:rsid w:val="0026034C"/>
    <w:rsid w:val="002734C1"/>
    <w:rsid w:val="002774F1"/>
    <w:rsid w:val="002827A3"/>
    <w:rsid w:val="00282D92"/>
    <w:rsid w:val="002856F0"/>
    <w:rsid w:val="002907C0"/>
    <w:rsid w:val="00290C65"/>
    <w:rsid w:val="002A6976"/>
    <w:rsid w:val="002A6A63"/>
    <w:rsid w:val="002C4134"/>
    <w:rsid w:val="002C4DE1"/>
    <w:rsid w:val="002C7FE2"/>
    <w:rsid w:val="002F0CF3"/>
    <w:rsid w:val="00302C0F"/>
    <w:rsid w:val="003069DF"/>
    <w:rsid w:val="00322692"/>
    <w:rsid w:val="003313AC"/>
    <w:rsid w:val="00331C1D"/>
    <w:rsid w:val="00342385"/>
    <w:rsid w:val="00345CA7"/>
    <w:rsid w:val="00347E7A"/>
    <w:rsid w:val="00353FB7"/>
    <w:rsid w:val="00372446"/>
    <w:rsid w:val="00372D2A"/>
    <w:rsid w:val="0037575D"/>
    <w:rsid w:val="0037679F"/>
    <w:rsid w:val="00397B67"/>
    <w:rsid w:val="003A1386"/>
    <w:rsid w:val="003B59BD"/>
    <w:rsid w:val="003C0896"/>
    <w:rsid w:val="003C250F"/>
    <w:rsid w:val="003D462B"/>
    <w:rsid w:val="003D5E41"/>
    <w:rsid w:val="003E71E5"/>
    <w:rsid w:val="003E7F52"/>
    <w:rsid w:val="00403F1F"/>
    <w:rsid w:val="00407942"/>
    <w:rsid w:val="00421B62"/>
    <w:rsid w:val="00422EE8"/>
    <w:rsid w:val="00426CA9"/>
    <w:rsid w:val="00427D34"/>
    <w:rsid w:val="004329F5"/>
    <w:rsid w:val="00436A9A"/>
    <w:rsid w:val="0043723C"/>
    <w:rsid w:val="00445CD8"/>
    <w:rsid w:val="00446F97"/>
    <w:rsid w:val="004507B1"/>
    <w:rsid w:val="0047209C"/>
    <w:rsid w:val="004728C7"/>
    <w:rsid w:val="00473338"/>
    <w:rsid w:val="00491915"/>
    <w:rsid w:val="00493BC6"/>
    <w:rsid w:val="004A2032"/>
    <w:rsid w:val="004A7432"/>
    <w:rsid w:val="004B25C1"/>
    <w:rsid w:val="004B3703"/>
    <w:rsid w:val="004C1193"/>
    <w:rsid w:val="004C2701"/>
    <w:rsid w:val="004D3975"/>
    <w:rsid w:val="004D7B14"/>
    <w:rsid w:val="004F1070"/>
    <w:rsid w:val="004F5C74"/>
    <w:rsid w:val="00503774"/>
    <w:rsid w:val="00506B65"/>
    <w:rsid w:val="005111C9"/>
    <w:rsid w:val="00513148"/>
    <w:rsid w:val="005144A4"/>
    <w:rsid w:val="00517CB7"/>
    <w:rsid w:val="00523B63"/>
    <w:rsid w:val="005470EA"/>
    <w:rsid w:val="005474EB"/>
    <w:rsid w:val="00565822"/>
    <w:rsid w:val="00566103"/>
    <w:rsid w:val="0058624A"/>
    <w:rsid w:val="005928AF"/>
    <w:rsid w:val="00592E91"/>
    <w:rsid w:val="005A6FFE"/>
    <w:rsid w:val="005A7041"/>
    <w:rsid w:val="005B48F9"/>
    <w:rsid w:val="005B6195"/>
    <w:rsid w:val="005D5288"/>
    <w:rsid w:val="005D64B8"/>
    <w:rsid w:val="005E3A3B"/>
    <w:rsid w:val="005E6135"/>
    <w:rsid w:val="005E7064"/>
    <w:rsid w:val="005F2D4A"/>
    <w:rsid w:val="00600CE2"/>
    <w:rsid w:val="006033F7"/>
    <w:rsid w:val="00615D5C"/>
    <w:rsid w:val="00621717"/>
    <w:rsid w:val="00632711"/>
    <w:rsid w:val="00634C92"/>
    <w:rsid w:val="00654772"/>
    <w:rsid w:val="00655EEA"/>
    <w:rsid w:val="00657CD5"/>
    <w:rsid w:val="00663D75"/>
    <w:rsid w:val="00674DF2"/>
    <w:rsid w:val="00677EA2"/>
    <w:rsid w:val="0068512F"/>
    <w:rsid w:val="006922FA"/>
    <w:rsid w:val="006A31C5"/>
    <w:rsid w:val="006A3AF1"/>
    <w:rsid w:val="006B5330"/>
    <w:rsid w:val="006B6652"/>
    <w:rsid w:val="006D7816"/>
    <w:rsid w:val="006F475D"/>
    <w:rsid w:val="006F617D"/>
    <w:rsid w:val="006F7BA2"/>
    <w:rsid w:val="0070198F"/>
    <w:rsid w:val="00703FA6"/>
    <w:rsid w:val="00711434"/>
    <w:rsid w:val="00735AF2"/>
    <w:rsid w:val="00737019"/>
    <w:rsid w:val="007409D1"/>
    <w:rsid w:val="00745AC9"/>
    <w:rsid w:val="00751D1C"/>
    <w:rsid w:val="00756A18"/>
    <w:rsid w:val="00757EE3"/>
    <w:rsid w:val="007639E6"/>
    <w:rsid w:val="00765938"/>
    <w:rsid w:val="00766ACA"/>
    <w:rsid w:val="007701D6"/>
    <w:rsid w:val="0077195B"/>
    <w:rsid w:val="00771BA1"/>
    <w:rsid w:val="00772876"/>
    <w:rsid w:val="00786099"/>
    <w:rsid w:val="007A12F3"/>
    <w:rsid w:val="007A2CCA"/>
    <w:rsid w:val="007B0B34"/>
    <w:rsid w:val="007D5EC0"/>
    <w:rsid w:val="0080184B"/>
    <w:rsid w:val="0080517B"/>
    <w:rsid w:val="00841FB6"/>
    <w:rsid w:val="00853750"/>
    <w:rsid w:val="008542E3"/>
    <w:rsid w:val="00855191"/>
    <w:rsid w:val="008612A5"/>
    <w:rsid w:val="00864CE9"/>
    <w:rsid w:val="00865F89"/>
    <w:rsid w:val="0087428C"/>
    <w:rsid w:val="00887039"/>
    <w:rsid w:val="008876E9"/>
    <w:rsid w:val="00887A20"/>
    <w:rsid w:val="008912E0"/>
    <w:rsid w:val="008A487B"/>
    <w:rsid w:val="008A6BA8"/>
    <w:rsid w:val="008B6B17"/>
    <w:rsid w:val="008D367A"/>
    <w:rsid w:val="008D69DB"/>
    <w:rsid w:val="008D6C1A"/>
    <w:rsid w:val="008E131D"/>
    <w:rsid w:val="008E6451"/>
    <w:rsid w:val="008F24F4"/>
    <w:rsid w:val="008F2C26"/>
    <w:rsid w:val="008F534D"/>
    <w:rsid w:val="00900D01"/>
    <w:rsid w:val="00926CB2"/>
    <w:rsid w:val="0094546B"/>
    <w:rsid w:val="009563E0"/>
    <w:rsid w:val="00964FB2"/>
    <w:rsid w:val="0097008B"/>
    <w:rsid w:val="009856E8"/>
    <w:rsid w:val="009865E2"/>
    <w:rsid w:val="00986C24"/>
    <w:rsid w:val="009916F4"/>
    <w:rsid w:val="00993BB2"/>
    <w:rsid w:val="0099459D"/>
    <w:rsid w:val="009949BE"/>
    <w:rsid w:val="009A3DB8"/>
    <w:rsid w:val="009B1C87"/>
    <w:rsid w:val="009B2A22"/>
    <w:rsid w:val="009C2941"/>
    <w:rsid w:val="009C3392"/>
    <w:rsid w:val="009D0E6C"/>
    <w:rsid w:val="009D220A"/>
    <w:rsid w:val="009D4483"/>
    <w:rsid w:val="009E74B4"/>
    <w:rsid w:val="009F0EEA"/>
    <w:rsid w:val="009F5B0A"/>
    <w:rsid w:val="00A05B41"/>
    <w:rsid w:val="00A07872"/>
    <w:rsid w:val="00A11C46"/>
    <w:rsid w:val="00A21881"/>
    <w:rsid w:val="00A33F03"/>
    <w:rsid w:val="00A36CA0"/>
    <w:rsid w:val="00A4100A"/>
    <w:rsid w:val="00A50286"/>
    <w:rsid w:val="00A506D8"/>
    <w:rsid w:val="00A51527"/>
    <w:rsid w:val="00A552EE"/>
    <w:rsid w:val="00A71757"/>
    <w:rsid w:val="00A73DF6"/>
    <w:rsid w:val="00A84CEF"/>
    <w:rsid w:val="00A87653"/>
    <w:rsid w:val="00AB1D76"/>
    <w:rsid w:val="00AB4C93"/>
    <w:rsid w:val="00AB643D"/>
    <w:rsid w:val="00AB71B3"/>
    <w:rsid w:val="00AC1126"/>
    <w:rsid w:val="00AD078A"/>
    <w:rsid w:val="00AE3847"/>
    <w:rsid w:val="00AF30B0"/>
    <w:rsid w:val="00B06122"/>
    <w:rsid w:val="00B12CB9"/>
    <w:rsid w:val="00B12CD8"/>
    <w:rsid w:val="00B215F7"/>
    <w:rsid w:val="00B24EDB"/>
    <w:rsid w:val="00B270F1"/>
    <w:rsid w:val="00B55C05"/>
    <w:rsid w:val="00B56BD9"/>
    <w:rsid w:val="00B60482"/>
    <w:rsid w:val="00B613DC"/>
    <w:rsid w:val="00B67136"/>
    <w:rsid w:val="00B715E7"/>
    <w:rsid w:val="00B71DA6"/>
    <w:rsid w:val="00B76E6E"/>
    <w:rsid w:val="00B857D8"/>
    <w:rsid w:val="00BC1783"/>
    <w:rsid w:val="00BD046F"/>
    <w:rsid w:val="00BD13F5"/>
    <w:rsid w:val="00BE434E"/>
    <w:rsid w:val="00BE6BE2"/>
    <w:rsid w:val="00BF03C4"/>
    <w:rsid w:val="00BF56D5"/>
    <w:rsid w:val="00C21B91"/>
    <w:rsid w:val="00C32EA3"/>
    <w:rsid w:val="00C33BEF"/>
    <w:rsid w:val="00C411A4"/>
    <w:rsid w:val="00C5636D"/>
    <w:rsid w:val="00C57193"/>
    <w:rsid w:val="00C70090"/>
    <w:rsid w:val="00C76240"/>
    <w:rsid w:val="00C8058C"/>
    <w:rsid w:val="00C83C16"/>
    <w:rsid w:val="00C96F60"/>
    <w:rsid w:val="00CB45C8"/>
    <w:rsid w:val="00CB4652"/>
    <w:rsid w:val="00CC1EF3"/>
    <w:rsid w:val="00CD1338"/>
    <w:rsid w:val="00CE4541"/>
    <w:rsid w:val="00CF0E0A"/>
    <w:rsid w:val="00D01779"/>
    <w:rsid w:val="00D0551C"/>
    <w:rsid w:val="00D35E55"/>
    <w:rsid w:val="00D51485"/>
    <w:rsid w:val="00D60435"/>
    <w:rsid w:val="00D62283"/>
    <w:rsid w:val="00D64821"/>
    <w:rsid w:val="00D76012"/>
    <w:rsid w:val="00D82F45"/>
    <w:rsid w:val="00D844F6"/>
    <w:rsid w:val="00DA42CA"/>
    <w:rsid w:val="00DB15B3"/>
    <w:rsid w:val="00DB1C37"/>
    <w:rsid w:val="00DB42F0"/>
    <w:rsid w:val="00DC232F"/>
    <w:rsid w:val="00DC463E"/>
    <w:rsid w:val="00DC7A9D"/>
    <w:rsid w:val="00DE4F73"/>
    <w:rsid w:val="00DF60B0"/>
    <w:rsid w:val="00E2611E"/>
    <w:rsid w:val="00E3784F"/>
    <w:rsid w:val="00E45156"/>
    <w:rsid w:val="00E57DD2"/>
    <w:rsid w:val="00E704E5"/>
    <w:rsid w:val="00E961B1"/>
    <w:rsid w:val="00E97012"/>
    <w:rsid w:val="00E9732B"/>
    <w:rsid w:val="00EA26CB"/>
    <w:rsid w:val="00EA7528"/>
    <w:rsid w:val="00EA778D"/>
    <w:rsid w:val="00EB17EA"/>
    <w:rsid w:val="00EB547E"/>
    <w:rsid w:val="00EC7454"/>
    <w:rsid w:val="00ED484F"/>
    <w:rsid w:val="00ED522A"/>
    <w:rsid w:val="00ED7D9E"/>
    <w:rsid w:val="00EF4A6C"/>
    <w:rsid w:val="00F00414"/>
    <w:rsid w:val="00F07BFF"/>
    <w:rsid w:val="00F12135"/>
    <w:rsid w:val="00F16CA3"/>
    <w:rsid w:val="00F27258"/>
    <w:rsid w:val="00F30EC9"/>
    <w:rsid w:val="00F401B2"/>
    <w:rsid w:val="00F42067"/>
    <w:rsid w:val="00F61C03"/>
    <w:rsid w:val="00F661A1"/>
    <w:rsid w:val="00F67A70"/>
    <w:rsid w:val="00F8011D"/>
    <w:rsid w:val="00F83570"/>
    <w:rsid w:val="00F86CC9"/>
    <w:rsid w:val="00F95FCC"/>
    <w:rsid w:val="00FA4382"/>
    <w:rsid w:val="00FA5996"/>
    <w:rsid w:val="00FA7307"/>
    <w:rsid w:val="00FA7F3E"/>
    <w:rsid w:val="00FB50C3"/>
    <w:rsid w:val="00FB781A"/>
    <w:rsid w:val="00FC7CA8"/>
    <w:rsid w:val="00FE5C71"/>
    <w:rsid w:val="00FF1069"/>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B00"/>
  <w15:docId w15:val="{63397AD5-EDCD-4767-B510-8029FCDB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B8"/>
  </w:style>
  <w:style w:type="paragraph" w:styleId="Heading3">
    <w:name w:val="heading 3"/>
    <w:basedOn w:val="Normal"/>
    <w:link w:val="Heading3Char"/>
    <w:qFormat/>
    <w:rsid w:val="009A3DB8"/>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qFormat/>
    <w:rsid w:val="009A3DB8"/>
    <w:pPr>
      <w:spacing w:after="240"/>
      <w:outlineLvl w:val="3"/>
    </w:pPr>
    <w:rPr>
      <w:rFonts w:ascii="Times New Roman" w:hAnsi="Times New Roman" w:cs="Times New Roman"/>
      <w:b/>
      <w:sz w:val="24"/>
      <w:szCs w:val="24"/>
    </w:rPr>
  </w:style>
  <w:style w:type="paragraph" w:styleId="Heading5">
    <w:name w:val="heading 5"/>
    <w:basedOn w:val="Heading4"/>
    <w:link w:val="Heading5Char"/>
    <w:qFormat/>
    <w:rsid w:val="00EF4A6C"/>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3DB8"/>
    <w:rPr>
      <w:rFonts w:ascii="Times New Roman" w:hAnsi="Times New Roman" w:cs="Times New Roman"/>
      <w:b/>
      <w:sz w:val="24"/>
      <w:szCs w:val="24"/>
    </w:rPr>
  </w:style>
  <w:style w:type="character" w:customStyle="1" w:styleId="Heading4Char">
    <w:name w:val="Heading 4 Char"/>
    <w:basedOn w:val="DefaultParagraphFont"/>
    <w:link w:val="Heading4"/>
    <w:rsid w:val="009A3DB8"/>
    <w:rPr>
      <w:rFonts w:ascii="Times New Roman" w:hAnsi="Times New Roman" w:cs="Times New Roman"/>
      <w:b/>
      <w:sz w:val="24"/>
      <w:szCs w:val="24"/>
    </w:rPr>
  </w:style>
  <w:style w:type="character" w:customStyle="1" w:styleId="Heading5Char">
    <w:name w:val="Heading 5 Char"/>
    <w:basedOn w:val="DefaultParagraphFont"/>
    <w:link w:val="Heading5"/>
    <w:rsid w:val="00EF4A6C"/>
    <w:rPr>
      <w:b/>
      <w:u w:val="single"/>
    </w:rPr>
  </w:style>
  <w:style w:type="paragraph" w:customStyle="1" w:styleId="ind4">
    <w:name w:val="ind .4"/>
    <w:basedOn w:val="hangind4"/>
    <w:rsid w:val="00EF4A6C"/>
    <w:pPr>
      <w:tabs>
        <w:tab w:val="clear" w:pos="576"/>
      </w:tabs>
      <w:ind w:firstLine="0"/>
    </w:pPr>
  </w:style>
  <w:style w:type="paragraph" w:customStyle="1" w:styleId="hangind4">
    <w:name w:val="hang ind .4"/>
    <w:basedOn w:val="Normal"/>
    <w:rsid w:val="00EF4A6C"/>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EF4A6C"/>
    <w:pPr>
      <w:tabs>
        <w:tab w:val="left" w:pos="1728"/>
        <w:tab w:val="left" w:pos="2304"/>
        <w:tab w:val="left" w:pos="2880"/>
        <w:tab w:val="left" w:pos="3456"/>
      </w:tabs>
      <w:ind w:left="1152"/>
    </w:pPr>
  </w:style>
  <w:style w:type="character" w:styleId="Hyperlink">
    <w:name w:val="Hyperlink"/>
    <w:basedOn w:val="DefaultParagraphFont"/>
    <w:uiPriority w:val="99"/>
    <w:rsid w:val="00EF4A6C"/>
    <w:rPr>
      <w:color w:val="0000FF"/>
      <w:u w:val="single"/>
    </w:rPr>
  </w:style>
  <w:style w:type="paragraph" w:styleId="BalloonText">
    <w:name w:val="Balloon Text"/>
    <w:basedOn w:val="Normal"/>
    <w:link w:val="BalloonTextChar"/>
    <w:uiPriority w:val="99"/>
    <w:semiHidden/>
    <w:unhideWhenUsed/>
    <w:rsid w:val="0062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17"/>
    <w:rPr>
      <w:rFonts w:ascii="Tahoma" w:hAnsi="Tahoma" w:cs="Tahoma"/>
      <w:sz w:val="16"/>
      <w:szCs w:val="16"/>
    </w:rPr>
  </w:style>
  <w:style w:type="character" w:styleId="CommentReference">
    <w:name w:val="annotation reference"/>
    <w:basedOn w:val="DefaultParagraphFont"/>
    <w:uiPriority w:val="99"/>
    <w:semiHidden/>
    <w:unhideWhenUsed/>
    <w:rsid w:val="00654772"/>
    <w:rPr>
      <w:sz w:val="16"/>
      <w:szCs w:val="16"/>
    </w:rPr>
  </w:style>
  <w:style w:type="paragraph" w:styleId="CommentText">
    <w:name w:val="annotation text"/>
    <w:basedOn w:val="Normal"/>
    <w:link w:val="CommentTextChar"/>
    <w:uiPriority w:val="99"/>
    <w:unhideWhenUsed/>
    <w:rsid w:val="00654772"/>
    <w:pPr>
      <w:spacing w:line="240" w:lineRule="auto"/>
    </w:pPr>
    <w:rPr>
      <w:sz w:val="20"/>
      <w:szCs w:val="20"/>
    </w:rPr>
  </w:style>
  <w:style w:type="character" w:customStyle="1" w:styleId="CommentTextChar">
    <w:name w:val="Comment Text Char"/>
    <w:basedOn w:val="DefaultParagraphFont"/>
    <w:link w:val="CommentText"/>
    <w:uiPriority w:val="99"/>
    <w:rsid w:val="00654772"/>
    <w:rPr>
      <w:sz w:val="20"/>
      <w:szCs w:val="20"/>
    </w:rPr>
  </w:style>
  <w:style w:type="paragraph" w:styleId="CommentSubject">
    <w:name w:val="annotation subject"/>
    <w:basedOn w:val="CommentText"/>
    <w:next w:val="CommentText"/>
    <w:link w:val="CommentSubjectChar"/>
    <w:uiPriority w:val="99"/>
    <w:semiHidden/>
    <w:unhideWhenUsed/>
    <w:rsid w:val="00654772"/>
    <w:rPr>
      <w:b/>
      <w:bCs/>
    </w:rPr>
  </w:style>
  <w:style w:type="character" w:customStyle="1" w:styleId="CommentSubjectChar">
    <w:name w:val="Comment Subject Char"/>
    <w:basedOn w:val="CommentTextChar"/>
    <w:link w:val="CommentSubject"/>
    <w:uiPriority w:val="99"/>
    <w:semiHidden/>
    <w:rsid w:val="00654772"/>
    <w:rPr>
      <w:b/>
      <w:bCs/>
      <w:sz w:val="20"/>
      <w:szCs w:val="20"/>
    </w:rPr>
  </w:style>
  <w:style w:type="paragraph" w:styleId="Revision">
    <w:name w:val="Revision"/>
    <w:hidden/>
    <w:uiPriority w:val="99"/>
    <w:semiHidden/>
    <w:rsid w:val="005474EB"/>
    <w:pPr>
      <w:spacing w:after="0" w:line="240" w:lineRule="auto"/>
    </w:pPr>
  </w:style>
  <w:style w:type="paragraph" w:styleId="PlainText">
    <w:name w:val="Plain Text"/>
    <w:basedOn w:val="Normal"/>
    <w:link w:val="PlainTextChar"/>
    <w:uiPriority w:val="99"/>
    <w:unhideWhenUsed/>
    <w:rsid w:val="00632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2711"/>
    <w:rPr>
      <w:rFonts w:ascii="Consolas" w:hAnsi="Consolas"/>
      <w:sz w:val="21"/>
      <w:szCs w:val="21"/>
    </w:rPr>
  </w:style>
  <w:style w:type="paragraph" w:styleId="TOC3">
    <w:name w:val="toc 3"/>
    <w:basedOn w:val="Normal"/>
    <w:next w:val="Normal"/>
    <w:autoRedefine/>
    <w:uiPriority w:val="39"/>
    <w:unhideWhenUsed/>
    <w:rsid w:val="009A3DB8"/>
    <w:pPr>
      <w:spacing w:after="100"/>
      <w:ind w:left="440"/>
    </w:pPr>
  </w:style>
  <w:style w:type="paragraph" w:styleId="TOC4">
    <w:name w:val="toc 4"/>
    <w:basedOn w:val="Normal"/>
    <w:next w:val="Normal"/>
    <w:autoRedefine/>
    <w:uiPriority w:val="39"/>
    <w:unhideWhenUsed/>
    <w:rsid w:val="009A3DB8"/>
    <w:pPr>
      <w:spacing w:after="100"/>
      <w:ind w:left="660"/>
    </w:pPr>
  </w:style>
  <w:style w:type="character" w:styleId="FollowedHyperlink">
    <w:name w:val="FollowedHyperlink"/>
    <w:basedOn w:val="DefaultParagraphFont"/>
    <w:uiPriority w:val="99"/>
    <w:semiHidden/>
    <w:unhideWhenUsed/>
    <w:rsid w:val="00FA7F3E"/>
    <w:rPr>
      <w:color w:val="800080" w:themeColor="followedHyperlink"/>
      <w:u w:val="single"/>
    </w:rPr>
  </w:style>
  <w:style w:type="character" w:styleId="UnresolvedMention">
    <w:name w:val="Unresolved Mention"/>
    <w:basedOn w:val="DefaultParagraphFont"/>
    <w:uiPriority w:val="99"/>
    <w:semiHidden/>
    <w:unhideWhenUsed/>
    <w:rsid w:val="001E4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72575">
      <w:bodyDiv w:val="1"/>
      <w:marLeft w:val="0"/>
      <w:marRight w:val="0"/>
      <w:marTop w:val="0"/>
      <w:marBottom w:val="0"/>
      <w:divBdr>
        <w:top w:val="none" w:sz="0" w:space="0" w:color="auto"/>
        <w:left w:val="none" w:sz="0" w:space="0" w:color="auto"/>
        <w:bottom w:val="none" w:sz="0" w:space="0" w:color="auto"/>
        <w:right w:val="none" w:sz="0" w:space="0" w:color="auto"/>
      </w:divBdr>
    </w:div>
    <w:div w:id="753820371">
      <w:bodyDiv w:val="1"/>
      <w:marLeft w:val="0"/>
      <w:marRight w:val="0"/>
      <w:marTop w:val="0"/>
      <w:marBottom w:val="0"/>
      <w:divBdr>
        <w:top w:val="none" w:sz="0" w:space="0" w:color="auto"/>
        <w:left w:val="none" w:sz="0" w:space="0" w:color="auto"/>
        <w:bottom w:val="none" w:sz="0" w:space="0" w:color="auto"/>
        <w:right w:val="none" w:sz="0" w:space="0" w:color="auto"/>
      </w:divBdr>
    </w:div>
    <w:div w:id="1224944109">
      <w:bodyDiv w:val="1"/>
      <w:marLeft w:val="0"/>
      <w:marRight w:val="0"/>
      <w:marTop w:val="0"/>
      <w:marBottom w:val="0"/>
      <w:divBdr>
        <w:top w:val="none" w:sz="0" w:space="0" w:color="auto"/>
        <w:left w:val="none" w:sz="0" w:space="0" w:color="auto"/>
        <w:bottom w:val="none" w:sz="0" w:space="0" w:color="auto"/>
        <w:right w:val="none" w:sz="0" w:space="0" w:color="auto"/>
      </w:divBdr>
    </w:div>
    <w:div w:id="1267620652">
      <w:bodyDiv w:val="1"/>
      <w:marLeft w:val="0"/>
      <w:marRight w:val="0"/>
      <w:marTop w:val="0"/>
      <w:marBottom w:val="0"/>
      <w:divBdr>
        <w:top w:val="none" w:sz="0" w:space="0" w:color="auto"/>
        <w:left w:val="none" w:sz="0" w:space="0" w:color="auto"/>
        <w:bottom w:val="none" w:sz="0" w:space="0" w:color="auto"/>
        <w:right w:val="none" w:sz="0" w:space="0" w:color="auto"/>
      </w:divBdr>
    </w:div>
    <w:div w:id="1435202586">
      <w:bodyDiv w:val="1"/>
      <w:marLeft w:val="0"/>
      <w:marRight w:val="0"/>
      <w:marTop w:val="0"/>
      <w:marBottom w:val="0"/>
      <w:divBdr>
        <w:top w:val="none" w:sz="0" w:space="0" w:color="auto"/>
        <w:left w:val="none" w:sz="0" w:space="0" w:color="auto"/>
        <w:bottom w:val="none" w:sz="0" w:space="0" w:color="auto"/>
        <w:right w:val="none" w:sz="0" w:space="0" w:color="auto"/>
      </w:divBdr>
    </w:div>
    <w:div w:id="1807769851">
      <w:bodyDiv w:val="1"/>
      <w:marLeft w:val="0"/>
      <w:marRight w:val="0"/>
      <w:marTop w:val="0"/>
      <w:marBottom w:val="0"/>
      <w:divBdr>
        <w:top w:val="none" w:sz="0" w:space="0" w:color="auto"/>
        <w:left w:val="none" w:sz="0" w:space="0" w:color="auto"/>
        <w:bottom w:val="none" w:sz="0" w:space="0" w:color="auto"/>
        <w:right w:val="none" w:sz="0" w:space="0" w:color="auto"/>
      </w:divBdr>
    </w:div>
    <w:div w:id="206086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acq.osd.mil/dpap/policy/policyvault/USA001270-16-DPAP.pdf"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myeitaas.sharepoint-mil.us/:x:/r/sites/ASA-ALT-PAM-PP/AFARSPDF/AFARSGG.xlsx?d=w5cd5fba948e94467be69dbb717e123ce&amp;csf=1&amp;web=1&amp;e=Ds7DQK" TargetMode="Externa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rmyeitaas.sharepoint-mil.us/:x:/r/sites/ASA-ALT-PAM-PP/AFARSPDF/AFARSGG.xlsx?d=w5cd5fba948e94467be69dbb717e123ce&amp;csf=1&amp;web=1&amp;e=2FH91a" TargetMode="External"/><Relationship Id="rId7" Type="http://schemas.openxmlformats.org/officeDocument/2006/relationships/styles" Target="styles.xml"/><Relationship Id="rId12" Type="http://schemas.openxmlformats.org/officeDocument/2006/relationships/hyperlink" Target="https://armyeitaas.sharepoint-mil.us/:x:/r/sites/ASA-ALT-PAM-PP/AFARSPDF/AFARSGG.xlsx?d=w5cd5fba948e94467be69dbb717e123ce&amp;csf=1&amp;web=1&amp;e=Ds7DQK" TargetMode="External"/><Relationship Id="rId17" Type="http://schemas.microsoft.com/office/2016/09/relationships/commentsIds" Target="commentsIds.xml"/><Relationship Id="rId25" Type="http://schemas.openxmlformats.org/officeDocument/2006/relationships/hyperlink" Target="https://armyeitaas.sharepoint-mil.us/:x:/r/sites/ASA-ALT-PAM-PP/AFARSPDF/AFARSGG.xlsx?d=w5cd5fba948e94467be69dbb717e123ce&amp;csf=1&amp;web=1&amp;e=2FH91a"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armyeitaas.sharepoint-mil.us/:b:/r/sites/ASA-ALT-PAM-PP/PGIPDF/PGI5116.pdf?csf=1&amp;web=1&amp;e=cTUVM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eitaas.sharepoint-mil.us/:b:/r/sites/ASA-ALT-PAM-PP/PGIPDF/PGI5116.pdf?csf=1&amp;web=1&amp;e=1gPZP4" TargetMode="External"/><Relationship Id="rId24" Type="http://schemas.openxmlformats.org/officeDocument/2006/relationships/hyperlink" Target="https://armyeitaas.sharepoint-mil.us/:x:/r/sites/ASA-ALT-PAM-PP/AFARSPDF/AFARSGG.xlsx?d=w5cd5fba948e94467be69dbb717e123ce&amp;csf=1&amp;web=1&amp;e=2FH91a" TargetMode="Externa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armyeitaas.sharepoint-mil.us/:x:/r/sites/ASA-ALT-PAM-PP/AFARSPDF/AFARSGG.xlsx?d=w5cd5fba948e94467be69dbb717e123ce&amp;csf=1&amp;web=1&amp;e=2FH91a" TargetMode="External"/><Relationship Id="rId28" Type="http://schemas.openxmlformats.org/officeDocument/2006/relationships/theme" Target="theme/theme1.xml"/><Relationship Id="rId10" Type="http://schemas.openxmlformats.org/officeDocument/2006/relationships/hyperlink" Target="https://armyeitaas.sharepoint-mil.us/:b:/r/sites/ASA-ALT-PAM-PP/PGIPDF/PGI5116.pdf?csf=1&amp;web=1&amp;e=1gPZP4" TargetMode="External"/><Relationship Id="rId19" Type="http://schemas.openxmlformats.org/officeDocument/2006/relationships/hyperlink" Target="https://armyeitaas.sharepoint-mil.us/:x:/r/sites/ASA-ALT-PAM-PP/AFARSPDF/AFARSGG.xlsx?d=w5cd5fba948e94467be69dbb717e123ce&amp;csf=1&amp;web=1&amp;e=Ds7DQ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x:/r/sites/ASA-ALT-PAM-PP/AFARSPDF/AFARSGG.xlsx?d=w5cd5fba948e94467be69dbb717e123ce&amp;csf=1&amp;web=1&amp;e=Ds7DQK" TargetMode="External"/><Relationship Id="rId22" Type="http://schemas.openxmlformats.org/officeDocument/2006/relationships/hyperlink" Target="https://armyeitaas.sharepoint-mil.us/:x:/r/sites/ASA-ALT-PAM-PP/AFARSPDF/AFARSGG.xlsx?d=w5cd5fba948e94467be69dbb717e123ce&amp;csf=1&amp;web=1&amp;e=2FH91a"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On 14 July 2022, AFARS 5116.3 was updated to remove an out of date reference to DPC Class Deviation 2019-O0001, Use of Fixed-Price Contracts.  Coordinating line in Appendix GG updated also.</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DASAP-90-781</_dlc_DocId>
    <_dlc_DocIdUrl xmlns="4d2834f2-6e62-48ef-822a-880d84868a39">
      <Url>https://spcs3.kc.army.mil/asaalt/ZPTeam/PPS/_layouts/15/DocIdRedir.aspx?ID=DASAP-90-781</Url>
      <Description>DASAP-90-781</Description>
    </_dlc_DocIdUrl>
    <WebPartName xmlns="4d2834f2-6e62-48ef-822a-880d84868a39" xsi:nil="true"/>
    <AFARSRevisionNo xmlns="4d2834f2-6e62-48ef-822a-880d84868a39">28.07</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69D07-FFF7-4A79-AB56-CA924074BE69}">
  <ds:schemaRefs>
    <ds:schemaRef ds:uri="http://schemas.microsoft.com/sharepoint/events"/>
  </ds:schemaRefs>
</ds:datastoreItem>
</file>

<file path=customXml/itemProps2.xml><?xml version="1.0" encoding="utf-8"?>
<ds:datastoreItem xmlns:ds="http://schemas.openxmlformats.org/officeDocument/2006/customXml" ds:itemID="{D9A7BA77-C62C-4D54-8320-88A4E5BDB855}">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523057E3-4195-4279-8C64-2E42A399BDAE}">
  <ds:schemaRefs>
    <ds:schemaRef ds:uri="http://schemas.microsoft.com/sharepoint/v3/contenttype/forms"/>
  </ds:schemaRefs>
</ds:datastoreItem>
</file>

<file path=customXml/itemProps4.xml><?xml version="1.0" encoding="utf-8"?>
<ds:datastoreItem xmlns:ds="http://schemas.openxmlformats.org/officeDocument/2006/customXml" ds:itemID="{89EB7EA8-1A8F-4575-B317-E0A7AC5E6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07E14E-C4A7-44A7-91DA-F78E66B1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Pages>
  <Words>1654</Words>
  <Characters>9864</Characters>
  <Application>Microsoft Office Word</Application>
  <DocSecurity>0</DocSecurity>
  <Lines>234</Lines>
  <Paragraphs>188</Paragraphs>
  <ScaleCrop>false</ScaleCrop>
  <HeadingPairs>
    <vt:vector size="2" baseType="variant">
      <vt:variant>
        <vt:lpstr>Title</vt:lpstr>
      </vt:variant>
      <vt:variant>
        <vt:i4>1</vt:i4>
      </vt:variant>
    </vt:vector>
  </HeadingPairs>
  <TitlesOfParts>
    <vt:vector size="1" baseType="lpstr">
      <vt:lpstr>AFARS_5116_Revision_28_07</vt:lpstr>
    </vt:vector>
  </TitlesOfParts>
  <Company>U.S. Army</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AFARS_5116_Revision_28_07</dc:title>
  <dc:subject/>
  <dc:creator>Administrator</dc:creator>
  <cp:keywords/>
  <dc:description/>
  <cp:lastModifiedBy>Jordan, Amanda C CIV USARMY HQDA ASA ALT (USA)</cp:lastModifiedBy>
  <cp:revision>6</cp:revision>
  <cp:lastPrinted>2013-10-22T14:29:00Z</cp:lastPrinted>
  <dcterms:created xsi:type="dcterms:W3CDTF">2024-09-17T11:53:00Z</dcterms:created>
  <dcterms:modified xsi:type="dcterms:W3CDTF">2024-09-19T21:39:00Z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ef8cf338-caf4-4398-8291-486d19ad48bf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y fmtid="{D5CDD505-2E9C-101B-9397-08002B2CF9AE}" pid="42" name="ceb9413c6ca94765b17a7c77e496dffc">
    <vt:lpwstr/>
  </property>
  <property fmtid="{D5CDD505-2E9C-101B-9397-08002B2CF9AE}" pid="43" name="Organization Reviewed">
    <vt:lpwstr/>
  </property>
  <property fmtid="{D5CDD505-2E9C-101B-9397-08002B2CF9AE}" pid="44" name="_NewReviewCycle">
    <vt:lpwstr/>
  </property>
</Properties>
</file>