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E826D" w14:textId="32013D26" w:rsidR="002E221A" w:rsidRPr="00E27D2F" w:rsidRDefault="00500679" w:rsidP="00E27D2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7D2F">
        <w:rPr>
          <w:rFonts w:ascii="Times New Roman" w:hAnsi="Times New Roman" w:cs="Times New Roman"/>
          <w:b/>
          <w:sz w:val="32"/>
          <w:szCs w:val="32"/>
        </w:rPr>
        <w:t xml:space="preserve">AFARS </w:t>
      </w:r>
      <w:r w:rsidR="008F63B5" w:rsidRPr="00E27D2F">
        <w:rPr>
          <w:rFonts w:ascii="Times New Roman" w:hAnsi="Times New Roman" w:cs="Times New Roman"/>
          <w:b/>
          <w:sz w:val="32"/>
          <w:szCs w:val="32"/>
        </w:rPr>
        <w:t>–</w:t>
      </w:r>
      <w:r w:rsidRPr="00E27D2F">
        <w:rPr>
          <w:rFonts w:ascii="Times New Roman" w:hAnsi="Times New Roman" w:cs="Times New Roman"/>
          <w:b/>
          <w:sz w:val="32"/>
          <w:szCs w:val="32"/>
        </w:rPr>
        <w:t xml:space="preserve"> P</w:t>
      </w:r>
      <w:r w:rsidR="00537ADB">
        <w:rPr>
          <w:rFonts w:ascii="Times New Roman" w:hAnsi="Times New Roman" w:cs="Times New Roman"/>
          <w:b/>
          <w:sz w:val="32"/>
          <w:szCs w:val="32"/>
        </w:rPr>
        <w:t>ART</w:t>
      </w:r>
      <w:r w:rsidRPr="00E27D2F">
        <w:rPr>
          <w:rFonts w:ascii="Times New Roman" w:hAnsi="Times New Roman" w:cs="Times New Roman"/>
          <w:b/>
          <w:sz w:val="32"/>
          <w:szCs w:val="32"/>
        </w:rPr>
        <w:t xml:space="preserve"> 5143</w:t>
      </w:r>
    </w:p>
    <w:p w14:paraId="3FBE826E" w14:textId="77777777" w:rsidR="002E221A" w:rsidRPr="00E27D2F" w:rsidRDefault="00E606B4" w:rsidP="00E27D2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7D2F">
        <w:rPr>
          <w:rFonts w:ascii="Times New Roman" w:hAnsi="Times New Roman" w:cs="Times New Roman"/>
          <w:b/>
          <w:sz w:val="32"/>
          <w:szCs w:val="32"/>
        </w:rPr>
        <w:t>Contract Modifications</w:t>
      </w:r>
    </w:p>
    <w:p w14:paraId="3FBE826F" w14:textId="6F31A5BA" w:rsidR="002E221A" w:rsidRDefault="007F2035" w:rsidP="00E27D2F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27D2F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del w:id="0" w:author="Jordan, Amanda C CIV USARMY HQDA ASA ALT (USA)" w:date="2024-09-04T10:57:00Z">
        <w:r w:rsidR="00A562AE" w:rsidDel="008B7DBC">
          <w:rPr>
            <w:rFonts w:ascii="Times New Roman" w:hAnsi="Times New Roman" w:cs="Times New Roman"/>
            <w:i/>
            <w:sz w:val="24"/>
            <w:szCs w:val="24"/>
          </w:rPr>
          <w:delText>04 March</w:delText>
        </w:r>
      </w:del>
      <w:ins w:id="1" w:author="Jordan, Amanda C CIV USARMY HQDA ASA ALT (USA)" w:date="2024-09-22T17:42:00Z">
        <w:r w:rsidR="0058780B">
          <w:rPr>
            <w:rFonts w:ascii="Times New Roman" w:hAnsi="Times New Roman" w:cs="Times New Roman"/>
            <w:i/>
            <w:sz w:val="24"/>
            <w:szCs w:val="24"/>
          </w:rPr>
          <w:t>01</w:t>
        </w:r>
      </w:ins>
      <w:ins w:id="2" w:author="Jordan, Amanda C CIV USARMY HQDA ASA ALT (USA)" w:date="2024-09-04T10:57:00Z">
        <w:r w:rsidR="008B7DBC">
          <w:rPr>
            <w:rFonts w:ascii="Times New Roman" w:hAnsi="Times New Roman" w:cs="Times New Roman"/>
            <w:i/>
            <w:sz w:val="24"/>
            <w:szCs w:val="24"/>
          </w:rPr>
          <w:t xml:space="preserve"> October</w:t>
        </w:r>
      </w:ins>
      <w:r w:rsidR="00A562A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D5B3A">
        <w:rPr>
          <w:rFonts w:ascii="Times New Roman" w:hAnsi="Times New Roman" w:cs="Times New Roman"/>
          <w:i/>
          <w:sz w:val="24"/>
          <w:szCs w:val="24"/>
        </w:rPr>
        <w:t>2024</w:t>
      </w:r>
      <w:r w:rsidRPr="00E27D2F">
        <w:rPr>
          <w:rFonts w:ascii="Times New Roman" w:hAnsi="Times New Roman" w:cs="Times New Roman"/>
          <w:i/>
          <w:sz w:val="24"/>
          <w:szCs w:val="24"/>
        </w:rPr>
        <w:t>)</w:t>
      </w:r>
    </w:p>
    <w:p w14:paraId="7A5B2BFD" w14:textId="29EAF4F7" w:rsidR="00E27D2F" w:rsidRPr="00E27D2F" w:rsidRDefault="00E27D2F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r w:rsidRPr="00E27D2F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E27D2F">
        <w:rPr>
          <w:rFonts w:ascii="Times New Roman" w:hAnsi="Times New Roman" w:cs="Times New Roman"/>
          <w:i/>
          <w:sz w:val="24"/>
          <w:szCs w:val="24"/>
        </w:rPr>
        <w:instrText xml:space="preserve"> TOC \o "1-4" \h \z \u </w:instrText>
      </w:r>
      <w:r w:rsidRPr="00E27D2F"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512856254" w:history="1">
        <w:r w:rsidRPr="00E27D2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5143.2 – Change Orders</w:t>
        </w:r>
        <w:r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_Toc512856254 \h </w:instrText>
        </w:r>
        <w:r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6B37329" w14:textId="48824E0C" w:rsidR="00E27D2F" w:rsidRPr="00E27D2F" w:rsidRDefault="00000000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6255" w:history="1">
        <w:r w:rsidR="00E27D2F" w:rsidRPr="00E27D2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5143.204  Administration.</w:t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_Toc512856255 \h </w:instrText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D55B53F" w14:textId="77ECEDAF" w:rsidR="00E27D2F" w:rsidRPr="00E27D2F" w:rsidRDefault="00000000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6256" w:history="1">
        <w:r w:rsidR="00E27D2F" w:rsidRPr="00E27D2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5143.204-70-5  Exceptions.</w:t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_Toc512856256 \h </w:instrText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C172B6B" w14:textId="628A7128" w:rsidR="00E27D2F" w:rsidRPr="00E27D2F" w:rsidRDefault="00000000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6257" w:history="1">
        <w:r w:rsidR="00E27D2F" w:rsidRPr="00E27D2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5143.204-70-6  Allowable profit.</w:t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_Toc512856257 \h </w:instrText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FE999AF" w14:textId="51583E73" w:rsidR="00E27D2F" w:rsidRPr="00E27D2F" w:rsidRDefault="00000000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6258" w:history="1">
        <w:r w:rsidR="00E27D2F" w:rsidRPr="00E27D2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5143.205  Contract clauses.</w:t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_Toc512856258 \h </w:instrText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280158E" w14:textId="2305A35A" w:rsidR="00E27D2F" w:rsidRPr="00E27D2F" w:rsidRDefault="00E27D2F" w:rsidP="00E27D2F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27D2F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3FBE8270" w14:textId="77777777" w:rsidR="002E221A" w:rsidRDefault="00500679" w:rsidP="00E27D2F">
      <w:pPr>
        <w:pStyle w:val="Heading3"/>
      </w:pPr>
      <w:bookmarkStart w:id="3" w:name="_Toc512856254"/>
      <w:r w:rsidRPr="00CB5735">
        <w:t xml:space="preserve">Subpart 5143.2 </w:t>
      </w:r>
      <w:r w:rsidR="00394300">
        <w:t>–</w:t>
      </w:r>
      <w:r w:rsidRPr="00CB5735">
        <w:t xml:space="preserve"> </w:t>
      </w:r>
      <w:r w:rsidRPr="00E27D2F">
        <w:t>Change</w:t>
      </w:r>
      <w:r w:rsidRPr="00CB5735">
        <w:t xml:space="preserve"> Orders</w:t>
      </w:r>
      <w:bookmarkEnd w:id="3"/>
    </w:p>
    <w:p w14:paraId="3FBE8271" w14:textId="77777777" w:rsidR="007F2035" w:rsidRDefault="007F2035" w:rsidP="00E27D2F">
      <w:pPr>
        <w:pStyle w:val="Heading4"/>
      </w:pPr>
      <w:bookmarkStart w:id="4" w:name="_Toc512856255"/>
      <w:r>
        <w:t xml:space="preserve">5143.204  </w:t>
      </w:r>
      <w:r w:rsidRPr="00E27D2F">
        <w:t>Administration</w:t>
      </w:r>
      <w:r>
        <w:t>.</w:t>
      </w:r>
      <w:bookmarkEnd w:id="4"/>
    </w:p>
    <w:p w14:paraId="3FBE8272" w14:textId="77777777" w:rsidR="007F2035" w:rsidRDefault="007F2035" w:rsidP="00E27D2F">
      <w:pPr>
        <w:pStyle w:val="Heading4"/>
      </w:pPr>
      <w:bookmarkStart w:id="5" w:name="_Toc512856256"/>
      <w:r>
        <w:t>5143.204-70-5  Exceptions.</w:t>
      </w:r>
      <w:bookmarkEnd w:id="5"/>
    </w:p>
    <w:p w14:paraId="3FBE8273" w14:textId="69317299" w:rsidR="007F2035" w:rsidRDefault="007F2035" w:rsidP="00E27D2F">
      <w:pPr>
        <w:rPr>
          <w:rFonts w:ascii="Times New Roman" w:hAnsi="Times New Roman" w:cs="Times New Roman"/>
          <w:sz w:val="24"/>
          <w:szCs w:val="24"/>
        </w:rPr>
      </w:pPr>
      <w:r w:rsidRPr="00E27D2F">
        <w:rPr>
          <w:rFonts w:ascii="Times New Roman" w:hAnsi="Times New Roman" w:cs="Times New Roman"/>
          <w:sz w:val="24"/>
          <w:szCs w:val="24"/>
        </w:rPr>
        <w:t xml:space="preserve">(c)  The Assistant Secretary of the Army (Acquisition, Logistics and Technology) may waive the limitations </w:t>
      </w:r>
      <w:r w:rsidR="0059510E" w:rsidRPr="00E27D2F">
        <w:rPr>
          <w:rFonts w:ascii="Times New Roman" w:hAnsi="Times New Roman" w:cs="Times New Roman"/>
          <w:sz w:val="24"/>
          <w:szCs w:val="24"/>
        </w:rPr>
        <w:t>under</w:t>
      </w:r>
      <w:r w:rsidRPr="00E27D2F">
        <w:rPr>
          <w:rFonts w:ascii="Times New Roman" w:hAnsi="Times New Roman" w:cs="Times New Roman"/>
          <w:sz w:val="24"/>
          <w:szCs w:val="24"/>
        </w:rPr>
        <w:t xml:space="preserve"> DFARS 243.204-70</w:t>
      </w:r>
      <w:r w:rsidR="0059510E" w:rsidRPr="00E27D2F">
        <w:rPr>
          <w:rFonts w:ascii="Times New Roman" w:hAnsi="Times New Roman" w:cs="Times New Roman"/>
          <w:sz w:val="24"/>
          <w:szCs w:val="24"/>
        </w:rPr>
        <w:t>-2, 243.204-70-3, and 243.204-70-4</w:t>
      </w:r>
      <w:r w:rsidRPr="00E27D2F">
        <w:rPr>
          <w:rFonts w:ascii="Times New Roman" w:hAnsi="Times New Roman" w:cs="Times New Roman"/>
          <w:sz w:val="24"/>
          <w:szCs w:val="24"/>
        </w:rPr>
        <w:t>.  See Appendix GG for further delegation.</w:t>
      </w:r>
    </w:p>
    <w:p w14:paraId="29063817" w14:textId="607CC7DC" w:rsidR="00697F5E" w:rsidRPr="00E27D2F" w:rsidRDefault="00697F5E" w:rsidP="00E27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(S-90) See </w:t>
      </w:r>
      <w:hyperlink r:id="rId9" w:history="1">
        <w:r w:rsidR="005D5B3A" w:rsidRPr="00C44CF7">
          <w:rPr>
            <w:rStyle w:val="Hyperlink"/>
            <w:rFonts w:ascii="Times New Roman" w:hAnsi="Times New Roman" w:cs="Times New Roman"/>
            <w:sz w:val="24"/>
            <w:szCs w:val="24"/>
          </w:rPr>
          <w:t>Army Class Deviation 2024-PP</w:t>
        </w:r>
        <w:r w:rsidR="007E65F8" w:rsidRPr="00C44CF7">
          <w:rPr>
            <w:rStyle w:val="Hyperlink"/>
            <w:rFonts w:ascii="Times New Roman" w:hAnsi="Times New Roman" w:cs="Times New Roman"/>
            <w:sz w:val="24"/>
            <w:szCs w:val="24"/>
          </w:rPr>
          <w:t>0</w:t>
        </w:r>
        <w:r w:rsidR="005D5B3A" w:rsidRPr="00C44CF7">
          <w:rPr>
            <w:rStyle w:val="Hyperlink"/>
            <w:rFonts w:ascii="Times New Roman" w:hAnsi="Times New Roman" w:cs="Times New Roman"/>
            <w:sz w:val="24"/>
            <w:szCs w:val="24"/>
          </w:rPr>
          <w:t>1—Unpriced Change Orders Related to Ukraine, Taiwan, and Israel.</w:t>
        </w:r>
      </w:hyperlink>
      <w:r w:rsidR="005D5B3A">
        <w:rPr>
          <w:rFonts w:ascii="Times New Roman" w:hAnsi="Times New Roman" w:cs="Times New Roman"/>
          <w:sz w:val="24"/>
          <w:szCs w:val="24"/>
        </w:rPr>
        <w:t xml:space="preserve"> (</w:t>
      </w:r>
      <w:r w:rsidR="007E65F8">
        <w:rPr>
          <w:rFonts w:ascii="Times New Roman" w:hAnsi="Times New Roman" w:cs="Times New Roman"/>
          <w:sz w:val="24"/>
          <w:szCs w:val="24"/>
        </w:rPr>
        <w:t>26</w:t>
      </w:r>
      <w:r w:rsidR="005D5B3A">
        <w:rPr>
          <w:rFonts w:ascii="Times New Roman" w:hAnsi="Times New Roman" w:cs="Times New Roman"/>
          <w:sz w:val="24"/>
          <w:szCs w:val="24"/>
        </w:rPr>
        <w:t xml:space="preserve"> Feb 2024</w:t>
      </w:r>
      <w:r w:rsidR="005E052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BE8274" w14:textId="77777777" w:rsidR="007F2035" w:rsidRDefault="007F2035" w:rsidP="00E27D2F">
      <w:pPr>
        <w:pStyle w:val="Heading4"/>
      </w:pPr>
      <w:bookmarkStart w:id="6" w:name="_Toc512856257"/>
      <w:r>
        <w:t>5143.204-70-6  Allowable profit.</w:t>
      </w:r>
      <w:bookmarkEnd w:id="6"/>
      <w:r>
        <w:t xml:space="preserve"> </w:t>
      </w:r>
    </w:p>
    <w:p w14:paraId="3FBE8275" w14:textId="77777777" w:rsidR="007F2035" w:rsidRPr="00E27D2F" w:rsidRDefault="007F2035" w:rsidP="00E27D2F">
      <w:pPr>
        <w:rPr>
          <w:rFonts w:ascii="Times New Roman" w:hAnsi="Times New Roman" w:cs="Times New Roman"/>
          <w:sz w:val="24"/>
          <w:szCs w:val="24"/>
        </w:rPr>
      </w:pPr>
      <w:r w:rsidRPr="00E27D2F">
        <w:rPr>
          <w:rFonts w:ascii="Times New Roman" w:hAnsi="Times New Roman" w:cs="Times New Roman"/>
          <w:sz w:val="24"/>
          <w:szCs w:val="24"/>
        </w:rPr>
        <w:t xml:space="preserve">The head of the contracting activity shall </w:t>
      </w:r>
      <w:r w:rsidR="00E16B42" w:rsidRPr="00E27D2F">
        <w:rPr>
          <w:rFonts w:ascii="Times New Roman" w:hAnsi="Times New Roman" w:cs="Times New Roman"/>
          <w:sz w:val="24"/>
          <w:szCs w:val="24"/>
        </w:rPr>
        <w:t>ensure the profit allowed reflects the conventions under</w:t>
      </w:r>
      <w:r w:rsidRPr="00E27D2F">
        <w:rPr>
          <w:rFonts w:ascii="Times New Roman" w:hAnsi="Times New Roman" w:cs="Times New Roman"/>
          <w:sz w:val="24"/>
          <w:szCs w:val="24"/>
        </w:rPr>
        <w:t xml:space="preserve"> DFARS 243.204-70-6.  See Appendix GG for further delegation.</w:t>
      </w:r>
    </w:p>
    <w:p w14:paraId="3FBE8276" w14:textId="77777777" w:rsidR="002E221A" w:rsidRDefault="00C94D27" w:rsidP="00E27D2F">
      <w:pPr>
        <w:pStyle w:val="Heading4"/>
      </w:pPr>
      <w:bookmarkStart w:id="7" w:name="_Toc512856258"/>
      <w:r>
        <w:t xml:space="preserve">5143.205  </w:t>
      </w:r>
      <w:r w:rsidR="00500679" w:rsidRPr="00CB5735">
        <w:t>Contract clauses.</w:t>
      </w:r>
      <w:bookmarkEnd w:id="7"/>
    </w:p>
    <w:p w14:paraId="3FBE8278" w14:textId="0EA957CB" w:rsidR="002E221A" w:rsidRDefault="00500679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CB5735">
        <w:rPr>
          <w:rFonts w:ascii="Times New Roman" w:hAnsi="Times New Roman" w:cs="Times New Roman"/>
          <w:sz w:val="24"/>
          <w:szCs w:val="24"/>
        </w:rPr>
        <w:t xml:space="preserve">(c)  The </w:t>
      </w:r>
      <w:ins w:id="8" w:author="Jordan, Amanda C CIV USARMY HQDA ASA ALT (USA)" w:date="2024-09-04T10:57:00Z">
        <w:r w:rsidR="008B7DBC">
          <w:rPr>
            <w:rFonts w:ascii="Times New Roman" w:hAnsi="Times New Roman" w:cs="Times New Roman"/>
            <w:sz w:val="24"/>
            <w:szCs w:val="24"/>
          </w:rPr>
          <w:t>C</w:t>
        </w:r>
      </w:ins>
      <w:del w:id="9" w:author="Jordan, Amanda C CIV USARMY HQDA ASA ALT (USA)" w:date="2024-09-04T10:57:00Z">
        <w:r w:rsidRPr="00CB5735" w:rsidDel="008B7DBC">
          <w:rPr>
            <w:rFonts w:ascii="Times New Roman" w:hAnsi="Times New Roman" w:cs="Times New Roman"/>
            <w:sz w:val="24"/>
            <w:szCs w:val="24"/>
          </w:rPr>
          <w:delText>c</w:delText>
        </w:r>
      </w:del>
      <w:r w:rsidRPr="00CB5735">
        <w:rPr>
          <w:rFonts w:ascii="Times New Roman" w:hAnsi="Times New Roman" w:cs="Times New Roman"/>
          <w:sz w:val="24"/>
          <w:szCs w:val="24"/>
        </w:rPr>
        <w:t>ontracting officer may change the period in which the contractor may assert claims under the clause</w:t>
      </w:r>
      <w:r w:rsidR="00C86434">
        <w:rPr>
          <w:rFonts w:ascii="Times New Roman" w:hAnsi="Times New Roman" w:cs="Times New Roman"/>
          <w:sz w:val="24"/>
          <w:szCs w:val="24"/>
        </w:rPr>
        <w:t xml:space="preserve"> at </w:t>
      </w:r>
      <w:r w:rsidR="00C86434" w:rsidRPr="006A64A5">
        <w:rPr>
          <w:rFonts w:ascii="Times New Roman" w:hAnsi="Times New Roman" w:cs="Times New Roman"/>
          <w:sz w:val="24"/>
          <w:szCs w:val="24"/>
        </w:rPr>
        <w:t>FAR 52.243-3,</w:t>
      </w:r>
      <w:r w:rsidR="00C86434">
        <w:rPr>
          <w:rFonts w:ascii="Times New Roman" w:hAnsi="Times New Roman" w:cs="Times New Roman"/>
          <w:sz w:val="24"/>
          <w:szCs w:val="24"/>
        </w:rPr>
        <w:t xml:space="preserve"> Changes—Time-and-Materials or Labor-Hours,</w:t>
      </w:r>
      <w:r w:rsidRPr="00CB5735">
        <w:rPr>
          <w:rFonts w:ascii="Times New Roman" w:hAnsi="Times New Roman" w:cs="Times New Roman"/>
          <w:sz w:val="24"/>
          <w:szCs w:val="24"/>
        </w:rPr>
        <w:t xml:space="preserve"> to a period less than “30 days.”</w:t>
      </w:r>
    </w:p>
    <w:sectPr w:rsidR="002E221A" w:rsidSect="00157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rdan, Amanda C CIV USARMY HQDA ASA ALT (USA)">
    <w15:presenceInfo w15:providerId="AD" w15:userId="S::amanda.c.jordan14.civ@army.mil::b3c70d6d-a846-4b2c-bbb3-8ecaeb947b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isplayBackgroundShap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679"/>
    <w:rsid w:val="00054454"/>
    <w:rsid w:val="000941B4"/>
    <w:rsid w:val="00156461"/>
    <w:rsid w:val="0015749D"/>
    <w:rsid w:val="00176E41"/>
    <w:rsid w:val="001A3687"/>
    <w:rsid w:val="001C07AF"/>
    <w:rsid w:val="002765CE"/>
    <w:rsid w:val="002A13B9"/>
    <w:rsid w:val="002D17D9"/>
    <w:rsid w:val="002E221A"/>
    <w:rsid w:val="003069DF"/>
    <w:rsid w:val="00394300"/>
    <w:rsid w:val="00426572"/>
    <w:rsid w:val="00433DEA"/>
    <w:rsid w:val="00500679"/>
    <w:rsid w:val="00537ADB"/>
    <w:rsid w:val="00554B8F"/>
    <w:rsid w:val="0058780B"/>
    <w:rsid w:val="0059510E"/>
    <w:rsid w:val="005D5B3A"/>
    <w:rsid w:val="005E0525"/>
    <w:rsid w:val="006244A0"/>
    <w:rsid w:val="00697F5E"/>
    <w:rsid w:val="006A64A5"/>
    <w:rsid w:val="00704B39"/>
    <w:rsid w:val="00721C28"/>
    <w:rsid w:val="007E65F8"/>
    <w:rsid w:val="007F2035"/>
    <w:rsid w:val="00826029"/>
    <w:rsid w:val="008B7DBC"/>
    <w:rsid w:val="008F5FCC"/>
    <w:rsid w:val="008F63B5"/>
    <w:rsid w:val="0091664B"/>
    <w:rsid w:val="009611E2"/>
    <w:rsid w:val="00995A51"/>
    <w:rsid w:val="009E74B4"/>
    <w:rsid w:val="00A562AE"/>
    <w:rsid w:val="00B17E79"/>
    <w:rsid w:val="00BF1700"/>
    <w:rsid w:val="00C44CF7"/>
    <w:rsid w:val="00C86434"/>
    <w:rsid w:val="00C94D27"/>
    <w:rsid w:val="00CB5735"/>
    <w:rsid w:val="00D637EF"/>
    <w:rsid w:val="00D7655C"/>
    <w:rsid w:val="00E16B42"/>
    <w:rsid w:val="00E27D2F"/>
    <w:rsid w:val="00E51B4C"/>
    <w:rsid w:val="00E606B4"/>
    <w:rsid w:val="00F2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826D"/>
  <w15:docId w15:val="{35257621-FF2C-414C-AADF-C0A43161A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D2F"/>
  </w:style>
  <w:style w:type="paragraph" w:styleId="Heading2">
    <w:name w:val="heading 2"/>
    <w:basedOn w:val="Normal"/>
    <w:next w:val="Normal"/>
    <w:link w:val="Heading2Char"/>
    <w:semiHidden/>
    <w:unhideWhenUsed/>
    <w:qFormat/>
    <w:rsid w:val="00500679"/>
    <w:pPr>
      <w:keepNext/>
      <w:keepLines/>
      <w:spacing w:before="120"/>
      <w:jc w:val="center"/>
      <w:outlineLvl w:val="1"/>
    </w:pPr>
    <w:rPr>
      <w:b/>
      <w:sz w:val="32"/>
    </w:rPr>
  </w:style>
  <w:style w:type="paragraph" w:styleId="Heading3">
    <w:name w:val="heading 3"/>
    <w:basedOn w:val="Normal"/>
    <w:link w:val="Heading3Char"/>
    <w:unhideWhenUsed/>
    <w:qFormat/>
    <w:rsid w:val="00E27D2F"/>
    <w:pPr>
      <w:spacing w:after="240"/>
      <w:jc w:val="center"/>
      <w:outlineLvl w:val="2"/>
    </w:pPr>
    <w:rPr>
      <w:rFonts w:ascii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link w:val="Heading4Char"/>
    <w:unhideWhenUsed/>
    <w:qFormat/>
    <w:rsid w:val="00E27D2F"/>
    <w:pPr>
      <w:spacing w:after="240"/>
      <w:outlineLvl w:val="3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500679"/>
    <w:rPr>
      <w:b/>
      <w:sz w:val="32"/>
    </w:rPr>
  </w:style>
  <w:style w:type="character" w:customStyle="1" w:styleId="Heading3Char">
    <w:name w:val="Heading 3 Char"/>
    <w:basedOn w:val="DefaultParagraphFont"/>
    <w:link w:val="Heading3"/>
    <w:rsid w:val="00E27D2F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E27D2F"/>
    <w:rPr>
      <w:rFonts w:ascii="Times New Roman" w:hAnsi="Times New Roman" w:cs="Times New Roman"/>
      <w:b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F63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F63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F63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63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63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3B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27D2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E27D2F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E27D2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697F5E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5E05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6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1/relationships/people" Target="people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armyeitaas.sharepoint-mil.us/:b:/r/sites/ASA-ALT-PAM-PP/ClassDeviations/Army%20Class%20Deviation%202024-PP01%20UCOs%20Related%20to%20Ukraine-Taiwan-Israel%20(26%20Feb%202024).pdf?csf=1&amp;web=1&amp;e=Eisc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5" ma:contentTypeDescription="Army Federal Acquisition Regulation Supplement" ma:contentTypeScope="" ma:versionID="9d4a548d5ad8be2f19451f4e1ee304f9">
  <xsd:schema xmlns:xsd="http://www.w3.org/2001/XMLSchema" xmlns:xs="http://www.w3.org/2001/XMLSchema" xmlns:p="http://schemas.microsoft.com/office/2006/metadata/properties" xmlns:ns1="4d2834f2-6e62-48ef-822a-880d84868a39" xmlns:ns3="1d182ed6-48bb-48f5-abfd-790737af81b2" targetNamespace="http://schemas.microsoft.com/office/2006/metadata/properties" ma:root="true" ma:fieldsID="76cfa627da9704b88091e5bd3eb730e2" ns1:_="" ns3:_="">
    <xsd:import namespace="4d2834f2-6e62-48ef-822a-880d84868a39"/>
    <xsd:import namespace="1d182ed6-48bb-48f5-abfd-790737af81b2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/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82ed6-48bb-48f5-abfd-790737af81b2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Update at 5143.204-70 to codify Army Class Devation 2024-PP01 Unpriced Change Orders (UCOs) Related to Ukraine, Taiwan and Israel.</Related_x0020_Words_x002f_Description>
    <Posted_x0020_By_x002f_Author xmlns="4d2834f2-6e62-48ef-822a-880d84868a39">
      <UserInfo>
        <DisplayName>jordan, amanda</DisplayName>
        <AccountId>6767</AccountId>
        <AccountType/>
      </UserInfo>
    </Posted_x0020_By_x002f_Author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 (SAAL-PP)</TermName>
          <TermId xmlns="http://schemas.microsoft.com/office/infopath/2007/PartnerControls">baec6d0f-085c-46bf-a19f-61084e9a69d8</TermId>
        </TermInfo>
      </Terms>
    </b32cdbbdcfbf448899278e680467c731>
    <_dlc_DocId xmlns="4d2834f2-6e62-48ef-822a-880d84868a39">DASAP-90-881</_dlc_DocId>
    <_dlc_DocIdUrl xmlns="4d2834f2-6e62-48ef-822a-880d84868a39">
      <Url>https://spcs3.kc.army.mil/asaalt/ZPTeam/PPS/_layouts/15/DocIdRedir.aspx?ID=DASAP-90-881</Url>
      <Description>DASAP-90-881</Description>
    </_dlc_DocIdUrl>
    <Part xmlns="4d2834f2-6e62-48ef-822a-880d84868a39">5143</Part>
    <Subpart xmlns="4d2834f2-6e62-48ef-822a-880d84868a39" xsi:nil="true"/>
    <AFARSRevisionNo xmlns="4d2834f2-6e62-48ef-822a-880d84868a39">28.03</AFARSRevisionNo>
    <WebPartName xmlns="4d2834f2-6e62-48ef-822a-880d84868a39" xsi:nil="true"/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ECEFB81-8962-4493-A2A3-CB2AF01849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1d182ed6-48bb-48f5-abfd-790737af81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1053BF-ED80-42AC-A5D7-BB51C69C77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216A27-8608-4B40-B6BA-2DAA6ECFF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1B6F85C-984D-49B1-BA35-5D37FF684C80}">
  <ds:schemaRefs>
    <ds:schemaRef ds:uri="http://schemas.microsoft.com/office/2006/metadata/properties"/>
    <ds:schemaRef ds:uri="http://schemas.microsoft.com/office/infopath/2007/PartnerControls"/>
    <ds:schemaRef ds:uri="4d2834f2-6e62-48ef-822a-880d84868a39"/>
  </ds:schemaRefs>
</ds:datastoreItem>
</file>

<file path=customXml/itemProps5.xml><?xml version="1.0" encoding="utf-8"?>
<ds:datastoreItem xmlns:ds="http://schemas.openxmlformats.org/officeDocument/2006/customXml" ds:itemID="{A0F2A786-33BC-468E-9572-6CF5595B5C1B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1382</Characters>
  <Application>Microsoft Office Word</Application>
  <DocSecurity>0</DocSecurity>
  <Lines>25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5143_Revision_28_03</vt:lpstr>
    </vt:vector>
  </TitlesOfParts>
  <Company>U.S. Army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5143_Revision_28_03</dc:title>
  <dc:creator>Administrator</dc:creator>
  <cp:lastModifiedBy>Jordan, Amanda C CIV USARMY HQDA ASA ALT (USA)</cp:lastModifiedBy>
  <cp:revision>3</cp:revision>
  <dcterms:created xsi:type="dcterms:W3CDTF">2024-09-04T14:57:00Z</dcterms:created>
  <dcterms:modified xsi:type="dcterms:W3CDTF">2024-09-22T21:42:00Z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e72c246a-7a68-442a-be64-6bec9bb2ae08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 (SAAL-PP)|baec6d0f-085c-46bf-a19f-61084e9a69d8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  <property fmtid="{D5CDD505-2E9C-101B-9397-08002B2CF9AE}" pid="40" name="k5f03eb0b8f145c593adfde1e5d76637">
    <vt:lpwstr>Regulation|1d7f43a6-f8bb-4223-9c6f-9b729e816bd9</vt:lpwstr>
  </property>
  <property fmtid="{D5CDD505-2E9C-101B-9397-08002B2CF9AE}" pid="41" name="Select Content Type">
    <vt:lpwstr>Please Select</vt:lpwstr>
  </property>
  <property fmtid="{D5CDD505-2E9C-101B-9397-08002B2CF9AE}" pid="42" name="Presented Date">
    <vt:filetime>2024-03-04T14:42:10Z</vt:filetime>
  </property>
  <property fmtid="{D5CDD505-2E9C-101B-9397-08002B2CF9AE}" pid="43" name="ceb9413c6ca94765b17a7c77e496dffc">
    <vt:lpwstr/>
  </property>
  <property fmtid="{D5CDD505-2E9C-101B-9397-08002B2CF9AE}" pid="44" name="Template">
    <vt:lpwstr>No</vt:lpwstr>
  </property>
  <property fmtid="{D5CDD505-2E9C-101B-9397-08002B2CF9AE}" pid="45" name="b89601af4f7f42688b61458ba111cf99">
    <vt:lpwstr/>
  </property>
  <property fmtid="{D5CDD505-2E9C-101B-9397-08002B2CF9AE}" pid="46" name="Organization Reviewed">
    <vt:lpwstr/>
  </property>
  <property fmtid="{D5CDD505-2E9C-101B-9397-08002B2CF9AE}" pid="47" name="PARC Contracting Area">
    <vt:lpwstr/>
  </property>
</Properties>
</file>