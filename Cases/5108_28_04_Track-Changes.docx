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0514" w14:textId="747E4DD8" w:rsidR="00FC4E19" w:rsidRPr="006220B9" w:rsidRDefault="008E2AD7" w:rsidP="006220B9">
      <w:pPr>
        <w:jc w:val="center"/>
        <w:rPr>
          <w:rFonts w:ascii="Times New Roman" w:hAnsi="Times New Roman" w:cs="Times New Roman"/>
          <w:b/>
          <w:sz w:val="32"/>
          <w:szCs w:val="32"/>
        </w:rPr>
      </w:pPr>
      <w:bookmarkStart w:id="0" w:name="_Toc512838695"/>
      <w:r w:rsidRPr="006220B9">
        <w:rPr>
          <w:rFonts w:ascii="Times New Roman" w:hAnsi="Times New Roman" w:cs="Times New Roman"/>
          <w:b/>
          <w:sz w:val="32"/>
          <w:szCs w:val="32"/>
        </w:rPr>
        <w:t xml:space="preserve">AFARS </w:t>
      </w:r>
      <w:r w:rsidR="000D1182" w:rsidRPr="006220B9">
        <w:rPr>
          <w:rFonts w:ascii="Times New Roman" w:hAnsi="Times New Roman" w:cs="Times New Roman"/>
          <w:b/>
          <w:sz w:val="32"/>
          <w:szCs w:val="32"/>
        </w:rPr>
        <w:t>–</w:t>
      </w:r>
      <w:r w:rsidRPr="006220B9">
        <w:rPr>
          <w:rFonts w:ascii="Times New Roman" w:hAnsi="Times New Roman" w:cs="Times New Roman"/>
          <w:b/>
          <w:sz w:val="32"/>
          <w:szCs w:val="32"/>
        </w:rPr>
        <w:t xml:space="preserve"> P</w:t>
      </w:r>
      <w:r w:rsidR="00CB033E">
        <w:rPr>
          <w:rFonts w:ascii="Times New Roman" w:hAnsi="Times New Roman" w:cs="Times New Roman"/>
          <w:b/>
          <w:sz w:val="32"/>
          <w:szCs w:val="32"/>
        </w:rPr>
        <w:t>ART</w:t>
      </w:r>
      <w:r w:rsidRPr="006220B9">
        <w:rPr>
          <w:rFonts w:ascii="Times New Roman" w:hAnsi="Times New Roman" w:cs="Times New Roman"/>
          <w:b/>
          <w:sz w:val="32"/>
          <w:szCs w:val="32"/>
        </w:rPr>
        <w:t xml:space="preserve"> 5108</w:t>
      </w:r>
      <w:bookmarkEnd w:id="0"/>
    </w:p>
    <w:p w14:paraId="208C0515" w14:textId="77777777" w:rsidR="00FC4E19" w:rsidRPr="00A327CA" w:rsidRDefault="00F43AD8" w:rsidP="00A327CA">
      <w:pPr>
        <w:jc w:val="center"/>
        <w:rPr>
          <w:rFonts w:ascii="Times New Roman" w:hAnsi="Times New Roman" w:cs="Times New Roman"/>
          <w:b/>
          <w:sz w:val="32"/>
          <w:szCs w:val="32"/>
        </w:rPr>
      </w:pPr>
      <w:r w:rsidRPr="00A327CA">
        <w:rPr>
          <w:rFonts w:ascii="Times New Roman" w:hAnsi="Times New Roman" w:cs="Times New Roman"/>
          <w:b/>
          <w:sz w:val="32"/>
          <w:szCs w:val="32"/>
        </w:rPr>
        <w:t>Required Sources of Supplies and Services</w:t>
      </w:r>
    </w:p>
    <w:p w14:paraId="2FE193C1" w14:textId="457AA39B"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del w:id="1" w:author="Jordan, Amanda C CIV USARMY HQDA ASA ALT (USA)" w:date="2023-02-17T07:42:00Z">
        <w:r w:rsidR="00E34665" w:rsidDel="00D62E49">
          <w:rPr>
            <w:rFonts w:ascii="Times New Roman" w:hAnsi="Times New Roman" w:cs="Times New Roman"/>
            <w:i/>
            <w:sz w:val="24"/>
            <w:szCs w:val="24"/>
          </w:rPr>
          <w:delText>20</w:delText>
        </w:r>
        <w:r w:rsidR="00B51C45" w:rsidDel="00D62E49">
          <w:rPr>
            <w:rFonts w:ascii="Times New Roman" w:hAnsi="Times New Roman" w:cs="Times New Roman"/>
            <w:i/>
            <w:sz w:val="24"/>
            <w:szCs w:val="24"/>
          </w:rPr>
          <w:delText xml:space="preserve"> May 2022</w:delText>
        </w:r>
      </w:del>
      <w:ins w:id="2" w:author="Jordan, Amanda C CIV USARMY HQDA ASA ALT (USA)" w:date="2023-02-17T07:42:00Z">
        <w:r w:rsidR="00D62E49">
          <w:rPr>
            <w:rFonts w:ascii="Times New Roman" w:hAnsi="Times New Roman" w:cs="Times New Roman"/>
            <w:i/>
            <w:sz w:val="24"/>
            <w:szCs w:val="24"/>
          </w:rPr>
          <w:t>17 February 2023</w:t>
        </w:r>
      </w:ins>
      <w:r w:rsidRPr="000A0A3F">
        <w:rPr>
          <w:rFonts w:ascii="Times New Roman" w:hAnsi="Times New Roman" w:cs="Times New Roman"/>
          <w:i/>
          <w:sz w:val="24"/>
          <w:szCs w:val="24"/>
        </w:rPr>
        <w:t>)</w:t>
      </w:r>
    </w:p>
    <w:p w14:paraId="1056A5EB" w14:textId="12E1CA2D" w:rsidR="00CB033E" w:rsidRPr="00CB033E" w:rsidRDefault="002E4537">
      <w:pPr>
        <w:pStyle w:val="TOC3"/>
        <w:tabs>
          <w:tab w:val="right" w:leader="dot" w:pos="9350"/>
        </w:tabs>
        <w:rPr>
          <w:rFonts w:ascii="Times New Roman" w:eastAsiaTheme="minorEastAsia" w:hAnsi="Times New Roman" w:cs="Times New Roman"/>
          <w:noProof/>
          <w:sz w:val="24"/>
          <w:szCs w:val="24"/>
        </w:rPr>
      </w:pPr>
      <w:r w:rsidRPr="00CB033E">
        <w:rPr>
          <w:rFonts w:ascii="Times New Roman" w:hAnsi="Times New Roman" w:cs="Times New Roman"/>
          <w:i/>
          <w:sz w:val="24"/>
          <w:szCs w:val="24"/>
        </w:rPr>
        <w:fldChar w:fldCharType="begin"/>
      </w:r>
      <w:r w:rsidRPr="00CB033E">
        <w:rPr>
          <w:rFonts w:ascii="Times New Roman" w:hAnsi="Times New Roman" w:cs="Times New Roman"/>
          <w:i/>
          <w:sz w:val="24"/>
          <w:szCs w:val="24"/>
        </w:rPr>
        <w:instrText xml:space="preserve"> TOC \o "1-4" \h \z \u </w:instrText>
      </w:r>
      <w:r w:rsidRPr="00CB033E">
        <w:rPr>
          <w:rFonts w:ascii="Times New Roman" w:hAnsi="Times New Roman" w:cs="Times New Roman"/>
          <w:i/>
          <w:sz w:val="24"/>
          <w:szCs w:val="24"/>
        </w:rPr>
        <w:fldChar w:fldCharType="separate"/>
      </w:r>
      <w:hyperlink w:anchor="_Toc514048870" w:history="1">
        <w:r w:rsidR="00CB033E" w:rsidRPr="00CB033E">
          <w:rPr>
            <w:rStyle w:val="Hyperlink"/>
            <w:rFonts w:ascii="Times New Roman" w:hAnsi="Times New Roman" w:cs="Times New Roman"/>
            <w:noProof/>
            <w:sz w:val="24"/>
            <w:szCs w:val="24"/>
          </w:rPr>
          <w:t>Subpart 5108.4 –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6727D52D" w14:textId="6FC40EB8"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1" w:history="1">
        <w:r w:rsidR="00CB033E" w:rsidRPr="00CB033E">
          <w:rPr>
            <w:rStyle w:val="Hyperlink"/>
            <w:rFonts w:ascii="Times New Roman" w:hAnsi="Times New Roman" w:cs="Times New Roman"/>
            <w:noProof/>
            <w:sz w:val="24"/>
            <w:szCs w:val="24"/>
          </w:rPr>
          <w:t>5108.404  Use of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E2A1103" w14:textId="44575848"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2" w:history="1">
        <w:r w:rsidR="00CB033E" w:rsidRPr="00CB033E">
          <w:rPr>
            <w:rStyle w:val="Hyperlink"/>
            <w:rFonts w:ascii="Times New Roman" w:hAnsi="Times New Roman" w:cs="Times New Roman"/>
            <w:noProof/>
            <w:sz w:val="24"/>
            <w:szCs w:val="24"/>
          </w:rPr>
          <w:t>5108.405  Ordering procedures for federal supply schedules.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EDB8EFC" w14:textId="0A3E4F19"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3" w:history="1">
        <w:r w:rsidR="00CB033E" w:rsidRPr="00CB033E">
          <w:rPr>
            <w:rStyle w:val="Hyperlink"/>
            <w:rFonts w:ascii="Times New Roman" w:hAnsi="Times New Roman" w:cs="Times New Roman"/>
            <w:noProof/>
            <w:sz w:val="24"/>
            <w:szCs w:val="24"/>
          </w:rPr>
          <w:t>5108.405-3  Blanket purchase agreements (BPAs).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8092CCB" w14:textId="52608A68"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4" w:history="1">
        <w:r w:rsidR="00CB033E" w:rsidRPr="00CB033E">
          <w:rPr>
            <w:rStyle w:val="Hyperlink"/>
            <w:rFonts w:ascii="Times New Roman" w:hAnsi="Times New Roman" w:cs="Times New Roman"/>
            <w:noProof/>
            <w:sz w:val="24"/>
            <w:szCs w:val="24"/>
          </w:rPr>
          <w:t>5108.405-6 Limited sources.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53083A04" w14:textId="11D8813E"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75" w:history="1">
        <w:r w:rsidR="00CB033E" w:rsidRPr="00CB033E">
          <w:rPr>
            <w:rStyle w:val="Hyperlink"/>
            <w:rFonts w:ascii="Times New Roman" w:hAnsi="Times New Roman" w:cs="Times New Roman"/>
            <w:noProof/>
            <w:sz w:val="24"/>
            <w:szCs w:val="24"/>
          </w:rPr>
          <w:t>Subpart 5108.8 – Acquisition of Printing and Related Supplies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DA69639" w14:textId="1576FD09"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6" w:history="1">
        <w:r w:rsidR="00CB033E" w:rsidRPr="00CB033E">
          <w:rPr>
            <w:rStyle w:val="Hyperlink"/>
            <w:rFonts w:ascii="Times New Roman" w:hAnsi="Times New Roman" w:cs="Times New Roman"/>
            <w:noProof/>
            <w:sz w:val="24"/>
            <w:szCs w:val="24"/>
          </w:rPr>
          <w:t>5108.802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7ADE02B0" w14:textId="7B7A404A"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77" w:history="1">
        <w:r w:rsidR="00CB033E" w:rsidRPr="00CB033E">
          <w:rPr>
            <w:rStyle w:val="Hyperlink"/>
            <w:rFonts w:ascii="Times New Roman" w:hAnsi="Times New Roman" w:cs="Times New Roman"/>
            <w:noProof/>
            <w:sz w:val="24"/>
            <w:szCs w:val="24"/>
          </w:rPr>
          <w:t>Subpart 5108.11 – Leasing of Motor Vehicles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321A0F0D" w14:textId="605279FC"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78" w:history="1">
        <w:r w:rsidR="00CB033E" w:rsidRPr="00CB033E">
          <w:rPr>
            <w:rStyle w:val="Hyperlink"/>
            <w:rFonts w:ascii="Times New Roman" w:hAnsi="Times New Roman" w:cs="Times New Roman"/>
            <w:noProof/>
            <w:sz w:val="24"/>
            <w:szCs w:val="24"/>
          </w:rPr>
          <w:t>5108.1102  Presolicitation requirements.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2</w:t>
        </w:r>
        <w:r w:rsidR="00CB033E" w:rsidRPr="00CB033E">
          <w:rPr>
            <w:rFonts w:ascii="Times New Roman" w:hAnsi="Times New Roman" w:cs="Times New Roman"/>
            <w:noProof/>
            <w:webHidden/>
            <w:sz w:val="24"/>
            <w:szCs w:val="24"/>
          </w:rPr>
          <w:fldChar w:fldCharType="end"/>
        </w:r>
      </w:hyperlink>
    </w:p>
    <w:p w14:paraId="2CC03BF7" w14:textId="3280321A"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79" w:history="1">
        <w:r w:rsidR="00CB033E" w:rsidRPr="00CB033E">
          <w:rPr>
            <w:rStyle w:val="Hyperlink"/>
            <w:rFonts w:ascii="Times New Roman" w:hAnsi="Times New Roman" w:cs="Times New Roman"/>
            <w:noProof/>
            <w:sz w:val="24"/>
            <w:szCs w:val="24"/>
          </w:rPr>
          <w:t>Subpart 5108.70 – Coordinated Acquisition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_Toc514048879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5C94F31" w14:textId="218D3082"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0" w:history="1">
        <w:r w:rsidR="00CB033E" w:rsidRPr="00CB033E">
          <w:rPr>
            <w:rStyle w:val="Hyperlink"/>
            <w:rFonts w:ascii="Times New Roman" w:hAnsi="Times New Roman" w:cs="Times New Roman"/>
            <w:noProof/>
            <w:sz w:val="24"/>
            <w:szCs w:val="24"/>
          </w:rPr>
          <w:t>5108.7002  Assignment authority.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6EFEA2E" w14:textId="120BB694"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1" w:history="1">
        <w:r w:rsidR="00CB033E" w:rsidRPr="00CB033E">
          <w:rPr>
            <w:rStyle w:val="Hyperlink"/>
            <w:rFonts w:ascii="Times New Roman" w:hAnsi="Times New Roman" w:cs="Times New Roman"/>
            <w:noProof/>
            <w:sz w:val="24"/>
            <w:szCs w:val="24"/>
          </w:rPr>
          <w:t>5108.7002-90  Non-standard ammunition.</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6CF7EFAD" w14:textId="72CF4912"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82" w:history="1">
        <w:r w:rsidR="00CB033E" w:rsidRPr="00CB033E">
          <w:rPr>
            <w:rStyle w:val="Hyperlink"/>
            <w:rFonts w:ascii="Times New Roman" w:hAnsi="Times New Roman" w:cs="Times New Roman"/>
            <w:noProof/>
            <w:sz w:val="24"/>
            <w:szCs w:val="24"/>
          </w:rPr>
          <w:t>Subpart 5108.74 – Enterprise Software Agreements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EB2C18C" w14:textId="438D595F"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3" w:history="1">
        <w:r w:rsidR="00CB033E" w:rsidRPr="00CB033E">
          <w:rPr>
            <w:rStyle w:val="Hyperlink"/>
            <w:rFonts w:ascii="Times New Roman" w:hAnsi="Times New Roman" w:cs="Times New Roman"/>
            <w:noProof/>
            <w:sz w:val="24"/>
            <w:szCs w:val="24"/>
          </w:rPr>
          <w:t>5108.7401-90  Software product manager.</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B801E2" w14:textId="3471419A"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4" w:history="1">
        <w:r w:rsidR="00CB033E" w:rsidRPr="00CB033E">
          <w:rPr>
            <w:rStyle w:val="Hyperlink"/>
            <w:rFonts w:ascii="Times New Roman" w:hAnsi="Times New Roman" w:cs="Times New Roman"/>
            <w:noProof/>
            <w:sz w:val="24"/>
            <w:szCs w:val="24"/>
          </w:rPr>
          <w:t>5108.7403  Acquisition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02D15D6" w14:textId="0CEB707B"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85" w:history="1">
        <w:r w:rsidR="00CB033E" w:rsidRPr="00CB033E">
          <w:rPr>
            <w:rStyle w:val="Hyperlink"/>
            <w:rFonts w:ascii="Times New Roman" w:hAnsi="Times New Roman" w:cs="Times New Roman"/>
            <w:noProof/>
            <w:sz w:val="24"/>
            <w:szCs w:val="24"/>
          </w:rPr>
          <w:t>Subpart 5108.90 – Civil Confinement of Military Absentees and Deserters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CABB1AD" w14:textId="465DAA35"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6" w:history="1">
        <w:r w:rsidR="00CB033E" w:rsidRPr="00CB033E">
          <w:rPr>
            <w:rStyle w:val="Hyperlink"/>
            <w:rFonts w:ascii="Times New Roman" w:hAnsi="Times New Roman" w:cs="Times New Roman"/>
            <w:noProof/>
            <w:sz w:val="24"/>
            <w:szCs w:val="24"/>
          </w:rPr>
          <w:t>5108.9000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1CBE1EF" w14:textId="1FCFB9DD"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7" w:history="1">
        <w:r w:rsidR="00CB033E" w:rsidRPr="00CB033E">
          <w:rPr>
            <w:rStyle w:val="Hyperlink"/>
            <w:rFonts w:ascii="Times New Roman" w:hAnsi="Times New Roman" w:cs="Times New Roman"/>
            <w:noProof/>
            <w:sz w:val="24"/>
            <w:szCs w:val="24"/>
          </w:rPr>
          <w:t>5108.9001  Use of civil detention facilities.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75A76E7B" w14:textId="51ABA6C6"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88" w:history="1">
        <w:r w:rsidR="00CB033E" w:rsidRPr="00CB033E">
          <w:rPr>
            <w:rStyle w:val="Hyperlink"/>
            <w:rFonts w:ascii="Times New Roman" w:hAnsi="Times New Roman" w:cs="Times New Roman"/>
            <w:noProof/>
            <w:sz w:val="24"/>
            <w:szCs w:val="24"/>
          </w:rPr>
          <w:t>Subpart 5108.91 – Video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33464AA9" w14:textId="51E0BBDF"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89" w:history="1">
        <w:r w:rsidR="00CB033E" w:rsidRPr="00CB033E">
          <w:rPr>
            <w:rStyle w:val="Hyperlink"/>
            <w:rFonts w:ascii="Times New Roman" w:hAnsi="Times New Roman" w:cs="Times New Roman"/>
            <w:noProof/>
            <w:sz w:val="24"/>
            <w:szCs w:val="24"/>
          </w:rPr>
          <w:t>5108.9100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_Toc514048889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2AAB177A" w14:textId="276A3D82"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0" w:history="1">
        <w:r w:rsidR="00CB033E" w:rsidRPr="00CB033E">
          <w:rPr>
            <w:rStyle w:val="Hyperlink"/>
            <w:rFonts w:ascii="Times New Roman" w:hAnsi="Times New Roman" w:cs="Times New Roman"/>
            <w:noProof/>
            <w:sz w:val="24"/>
            <w:szCs w:val="24"/>
          </w:rPr>
          <w:t>5108.9101  Contracting for total productions.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3</w:t>
        </w:r>
        <w:r w:rsidR="00CB033E" w:rsidRPr="00CB033E">
          <w:rPr>
            <w:rFonts w:ascii="Times New Roman" w:hAnsi="Times New Roman" w:cs="Times New Roman"/>
            <w:noProof/>
            <w:webHidden/>
            <w:sz w:val="24"/>
            <w:szCs w:val="24"/>
          </w:rPr>
          <w:fldChar w:fldCharType="end"/>
        </w:r>
      </w:hyperlink>
    </w:p>
    <w:p w14:paraId="00B0743F" w14:textId="4C3CFF66"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91" w:history="1">
        <w:r w:rsidR="00CB033E" w:rsidRPr="00CB033E">
          <w:rPr>
            <w:rStyle w:val="Hyperlink"/>
            <w:rFonts w:ascii="Times New Roman" w:hAnsi="Times New Roman" w:cs="Times New Roman"/>
            <w:noProof/>
            <w:sz w:val="24"/>
            <w:szCs w:val="24"/>
          </w:rPr>
          <w:t>Subpart 5108.92 – Army Continuing Education System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0C684EF6" w14:textId="50CDCD8D"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2" w:history="1">
        <w:r w:rsidR="00CB033E" w:rsidRPr="00CB033E">
          <w:rPr>
            <w:rStyle w:val="Hyperlink"/>
            <w:rFonts w:ascii="Times New Roman" w:hAnsi="Times New Roman" w:cs="Times New Roman"/>
            <w:noProof/>
            <w:sz w:val="24"/>
            <w:szCs w:val="24"/>
          </w:rPr>
          <w:t>5108.9200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18A9DE15" w14:textId="24A95D44"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3" w:history="1">
        <w:r w:rsidR="00CB033E" w:rsidRPr="00CB033E">
          <w:rPr>
            <w:rStyle w:val="Hyperlink"/>
            <w:rFonts w:ascii="Times New Roman" w:hAnsi="Times New Roman" w:cs="Times New Roman"/>
            <w:noProof/>
            <w:sz w:val="24"/>
            <w:szCs w:val="24"/>
          </w:rPr>
          <w:t>5108.9201  References.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_Toc514048893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47B978C6" w14:textId="7A1175CA"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4" w:history="1">
        <w:r w:rsidR="00CB033E" w:rsidRPr="00CB033E">
          <w:rPr>
            <w:rStyle w:val="Hyperlink"/>
            <w:rFonts w:ascii="Times New Roman" w:hAnsi="Times New Roman" w:cs="Times New Roman"/>
            <w:noProof/>
            <w:sz w:val="24"/>
            <w:szCs w:val="24"/>
          </w:rPr>
          <w:t>5108.9202  Educational services contracts.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_Toc514048894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4</w:t>
        </w:r>
        <w:r w:rsidR="00CB033E" w:rsidRPr="00CB033E">
          <w:rPr>
            <w:rFonts w:ascii="Times New Roman" w:hAnsi="Times New Roman" w:cs="Times New Roman"/>
            <w:noProof/>
            <w:webHidden/>
            <w:sz w:val="24"/>
            <w:szCs w:val="24"/>
          </w:rPr>
          <w:fldChar w:fldCharType="end"/>
        </w:r>
      </w:hyperlink>
    </w:p>
    <w:p w14:paraId="315B1B69" w14:textId="3349395A"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5" w:history="1">
        <w:r w:rsidR="00CB033E" w:rsidRPr="00CB033E">
          <w:rPr>
            <w:rStyle w:val="Hyperlink"/>
            <w:rFonts w:ascii="Times New Roman" w:hAnsi="Times New Roman" w:cs="Times New Roman"/>
            <w:noProof/>
            <w:sz w:val="24"/>
            <w:szCs w:val="24"/>
          </w:rPr>
          <w:t>5108.9203  Procedures.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_Toc514048895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0F375447" w14:textId="68FC1C5C"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96" w:history="1">
        <w:r w:rsidR="00CB033E" w:rsidRPr="00CB033E">
          <w:rPr>
            <w:rStyle w:val="Hyperlink"/>
            <w:rFonts w:ascii="Times New Roman" w:hAnsi="Times New Roman" w:cs="Times New Roman"/>
            <w:noProof/>
            <w:sz w:val="24"/>
            <w:szCs w:val="24"/>
          </w:rPr>
          <w:t>Subpart 5108.93 – Training With Commercial Firms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_Toc514048896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58A8E60F" w14:textId="50CF5103"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7" w:history="1">
        <w:r w:rsidR="00CB033E" w:rsidRPr="00CB033E">
          <w:rPr>
            <w:rStyle w:val="Hyperlink"/>
            <w:rFonts w:ascii="Times New Roman" w:hAnsi="Times New Roman" w:cs="Times New Roman"/>
            <w:noProof/>
            <w:sz w:val="24"/>
            <w:szCs w:val="24"/>
          </w:rPr>
          <w:t>5108.9300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_Toc514048897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628EA51D" w14:textId="111F6ED2"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898" w:history="1">
        <w:r w:rsidR="00CB033E" w:rsidRPr="00CB033E">
          <w:rPr>
            <w:rStyle w:val="Hyperlink"/>
            <w:rFonts w:ascii="Times New Roman" w:hAnsi="Times New Roman" w:cs="Times New Roman"/>
            <w:noProof/>
            <w:sz w:val="24"/>
            <w:szCs w:val="24"/>
          </w:rPr>
          <w:t>5108.9301  General.</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_Toc514048898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5</w:t>
        </w:r>
        <w:r w:rsidR="00CB033E" w:rsidRPr="00CB033E">
          <w:rPr>
            <w:rFonts w:ascii="Times New Roman" w:hAnsi="Times New Roman" w:cs="Times New Roman"/>
            <w:noProof/>
            <w:webHidden/>
            <w:sz w:val="24"/>
            <w:szCs w:val="24"/>
          </w:rPr>
          <w:fldChar w:fldCharType="end"/>
        </w:r>
      </w:hyperlink>
    </w:p>
    <w:p w14:paraId="1561374F" w14:textId="37D84211" w:rsidR="00CB033E" w:rsidRPr="00CB033E" w:rsidRDefault="00D62E49">
      <w:pPr>
        <w:pStyle w:val="TOC3"/>
        <w:tabs>
          <w:tab w:val="right" w:leader="dot" w:pos="9350"/>
        </w:tabs>
        <w:rPr>
          <w:rFonts w:ascii="Times New Roman" w:eastAsiaTheme="minorEastAsia" w:hAnsi="Times New Roman" w:cs="Times New Roman"/>
          <w:noProof/>
          <w:sz w:val="24"/>
          <w:szCs w:val="24"/>
        </w:rPr>
      </w:pPr>
      <w:hyperlink w:anchor="_Toc514048899" w:history="1">
        <w:r w:rsidR="00CB033E" w:rsidRPr="00CB033E">
          <w:rPr>
            <w:rStyle w:val="Hyperlink"/>
            <w:rFonts w:ascii="Times New Roman" w:hAnsi="Times New Roman" w:cs="Times New Roman"/>
            <w:noProof/>
            <w:sz w:val="24"/>
            <w:szCs w:val="24"/>
          </w:rPr>
          <w:t>Subpart 5108.94 – Foreign Language Support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_Toc514048899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D938925" w14:textId="5D5A3284"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900" w:history="1">
        <w:r w:rsidR="00CB033E" w:rsidRPr="00CB033E">
          <w:rPr>
            <w:rStyle w:val="Hyperlink"/>
            <w:rFonts w:ascii="Times New Roman" w:hAnsi="Times New Roman" w:cs="Times New Roman"/>
            <w:noProof/>
            <w:sz w:val="24"/>
            <w:szCs w:val="24"/>
          </w:rPr>
          <w:t>5108.9400  Scope of subpart.</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_Toc514048900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0013A2B" w14:textId="0D27894A"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901" w:history="1">
        <w:r w:rsidR="00CB033E" w:rsidRPr="00CB033E">
          <w:rPr>
            <w:rStyle w:val="Hyperlink"/>
            <w:rFonts w:ascii="Times New Roman" w:hAnsi="Times New Roman" w:cs="Times New Roman"/>
            <w:noProof/>
            <w:sz w:val="24"/>
            <w:szCs w:val="24"/>
          </w:rPr>
          <w:t>5108.9401  Definitions.</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_Toc514048901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3A214269" w14:textId="50B3DF13" w:rsidR="00CB033E" w:rsidRPr="00CB033E" w:rsidRDefault="00D62E49">
      <w:pPr>
        <w:pStyle w:val="TOC4"/>
        <w:tabs>
          <w:tab w:val="right" w:leader="dot" w:pos="9350"/>
        </w:tabs>
        <w:rPr>
          <w:rFonts w:ascii="Times New Roman" w:eastAsiaTheme="minorEastAsia" w:hAnsi="Times New Roman" w:cs="Times New Roman"/>
          <w:noProof/>
          <w:sz w:val="24"/>
          <w:szCs w:val="24"/>
        </w:rPr>
      </w:pPr>
      <w:hyperlink w:anchor="_Toc514048902" w:history="1">
        <w:r w:rsidR="00CB033E" w:rsidRPr="00CB033E">
          <w:rPr>
            <w:rStyle w:val="Hyperlink"/>
            <w:rFonts w:ascii="Times New Roman" w:hAnsi="Times New Roman" w:cs="Times New Roman"/>
            <w:noProof/>
            <w:sz w:val="24"/>
            <w:szCs w:val="24"/>
          </w:rPr>
          <w:t>5108.9402  Policy.</w:t>
        </w:r>
        <w:r w:rsidR="00CB033E" w:rsidRPr="00CB033E">
          <w:rPr>
            <w:rFonts w:ascii="Times New Roman" w:hAnsi="Times New Roman" w:cs="Times New Roman"/>
            <w:noProof/>
            <w:webHidden/>
            <w:sz w:val="24"/>
            <w:szCs w:val="24"/>
          </w:rPr>
          <w:tab/>
        </w:r>
        <w:r w:rsidR="00CB033E" w:rsidRPr="00CB033E">
          <w:rPr>
            <w:rFonts w:ascii="Times New Roman" w:hAnsi="Times New Roman" w:cs="Times New Roman"/>
            <w:noProof/>
            <w:webHidden/>
            <w:sz w:val="24"/>
            <w:szCs w:val="24"/>
          </w:rPr>
          <w:fldChar w:fldCharType="begin"/>
        </w:r>
        <w:r w:rsidR="00CB033E" w:rsidRPr="00CB033E">
          <w:rPr>
            <w:rFonts w:ascii="Times New Roman" w:hAnsi="Times New Roman" w:cs="Times New Roman"/>
            <w:noProof/>
            <w:webHidden/>
            <w:sz w:val="24"/>
            <w:szCs w:val="24"/>
          </w:rPr>
          <w:instrText xml:space="preserve"> PAGEREF _Toc514048902 \h </w:instrText>
        </w:r>
        <w:r w:rsidR="00CB033E" w:rsidRPr="00CB033E">
          <w:rPr>
            <w:rFonts w:ascii="Times New Roman" w:hAnsi="Times New Roman" w:cs="Times New Roman"/>
            <w:noProof/>
            <w:webHidden/>
            <w:sz w:val="24"/>
            <w:szCs w:val="24"/>
          </w:rPr>
        </w:r>
        <w:r w:rsidR="00CB033E" w:rsidRPr="00CB033E">
          <w:rPr>
            <w:rFonts w:ascii="Times New Roman" w:hAnsi="Times New Roman" w:cs="Times New Roman"/>
            <w:noProof/>
            <w:webHidden/>
            <w:sz w:val="24"/>
            <w:szCs w:val="24"/>
          </w:rPr>
          <w:fldChar w:fldCharType="separate"/>
        </w:r>
        <w:r w:rsidR="00CB033E" w:rsidRPr="00CB033E">
          <w:rPr>
            <w:rFonts w:ascii="Times New Roman" w:hAnsi="Times New Roman" w:cs="Times New Roman"/>
            <w:noProof/>
            <w:webHidden/>
            <w:sz w:val="24"/>
            <w:szCs w:val="24"/>
          </w:rPr>
          <w:t>6</w:t>
        </w:r>
        <w:r w:rsidR="00CB033E" w:rsidRPr="00CB033E">
          <w:rPr>
            <w:rFonts w:ascii="Times New Roman" w:hAnsi="Times New Roman" w:cs="Times New Roman"/>
            <w:noProof/>
            <w:webHidden/>
            <w:sz w:val="24"/>
            <w:szCs w:val="24"/>
          </w:rPr>
          <w:fldChar w:fldCharType="end"/>
        </w:r>
      </w:hyperlink>
    </w:p>
    <w:p w14:paraId="49F8A687" w14:textId="39C687DB" w:rsidR="006220B9" w:rsidRPr="00915544" w:rsidRDefault="002E4537" w:rsidP="00915544">
      <w:pPr>
        <w:spacing w:after="240"/>
        <w:jc w:val="center"/>
        <w:rPr>
          <w:rFonts w:ascii="Times New Roman" w:hAnsi="Times New Roman" w:cs="Times New Roman"/>
          <w:i/>
          <w:sz w:val="24"/>
          <w:szCs w:val="24"/>
        </w:rPr>
      </w:pPr>
      <w:r w:rsidRPr="00CB033E">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6B60D8">
      <w:pPr>
        <w:pStyle w:val="Heading3"/>
      </w:pPr>
      <w:bookmarkStart w:id="3" w:name="_Toc512838696"/>
      <w:bookmarkStart w:id="4" w:name="_Toc514048870"/>
      <w:r w:rsidRPr="006B60D8">
        <w:t>Subpart</w:t>
      </w:r>
      <w:r>
        <w:t xml:space="preserve"> 5108.4 – Federal Supply Schedules</w:t>
      </w:r>
      <w:bookmarkEnd w:id="3"/>
      <w:bookmarkEnd w:id="4"/>
    </w:p>
    <w:p w14:paraId="208C0518" w14:textId="77777777" w:rsidR="001700F4" w:rsidRDefault="001700F4" w:rsidP="006B60D8">
      <w:pPr>
        <w:pStyle w:val="Heading4"/>
      </w:pPr>
      <w:bookmarkStart w:id="5" w:name="_Toc512838697"/>
      <w:bookmarkStart w:id="6" w:name="_Toc514048871"/>
      <w:proofErr w:type="gramStart"/>
      <w:r>
        <w:t>5108.404  Use</w:t>
      </w:r>
      <w:proofErr w:type="gramEnd"/>
      <w:r>
        <w:t xml:space="preserve"> of federal supply schedules.</w:t>
      </w:r>
      <w:bookmarkEnd w:id="5"/>
      <w:bookmarkEnd w:id="6"/>
    </w:p>
    <w:p w14:paraId="208C0519" w14:textId="5B1A021F" w:rsidR="001700F4" w:rsidRPr="006B60D8" w:rsidRDefault="001700F4" w:rsidP="006B60D8">
      <w:pPr>
        <w:rPr>
          <w:rFonts w:ascii="Times New Roman" w:hAnsi="Times New Roman" w:cs="Times New Roman"/>
          <w:b/>
          <w:sz w:val="24"/>
          <w:szCs w:val="24"/>
        </w:rPr>
      </w:pPr>
      <w:r w:rsidRPr="006B60D8">
        <w:rPr>
          <w:rFonts w:ascii="Times New Roman" w:hAnsi="Times New Roman" w:cs="Times New Roman"/>
          <w:sz w:val="24"/>
          <w:szCs w:val="24"/>
        </w:rPr>
        <w:t xml:space="preserve">(h)(3)(ii)(C) </w:t>
      </w:r>
      <w:r w:rsidR="003F7E8A" w:rsidRPr="006B60D8">
        <w:rPr>
          <w:rFonts w:ascii="Times New Roman" w:hAnsi="Times New Roman" w:cs="Times New Roman"/>
          <w:sz w:val="24"/>
          <w:szCs w:val="24"/>
        </w:rPr>
        <w:t>The head of the contracting activity</w:t>
      </w:r>
      <w:r w:rsidR="00076C7B">
        <w:rPr>
          <w:rFonts w:ascii="Times New Roman" w:hAnsi="Times New Roman" w:cs="Times New Roman"/>
          <w:sz w:val="24"/>
          <w:szCs w:val="24"/>
        </w:rPr>
        <w:t xml:space="preserve"> without the power to further delegate</w:t>
      </w:r>
      <w:r w:rsidR="003F7E8A" w:rsidRPr="006B60D8">
        <w:rPr>
          <w:rFonts w:ascii="Times New Roman" w:hAnsi="Times New Roman" w:cs="Times New Roman"/>
          <w:sz w:val="24"/>
          <w:szCs w:val="24"/>
        </w:rPr>
        <w:t xml:space="preserve"> </w:t>
      </w:r>
      <w:r w:rsidR="008A3BD6" w:rsidRPr="006B60D8">
        <w:rPr>
          <w:rFonts w:ascii="Times New Roman" w:hAnsi="Times New Roman" w:cs="Times New Roman"/>
          <w:sz w:val="24"/>
          <w:szCs w:val="24"/>
        </w:rPr>
        <w:t xml:space="preserve">is the approval authority for actions stated </w:t>
      </w:r>
      <w:r w:rsidR="003F7E8A" w:rsidRPr="006B60D8">
        <w:rPr>
          <w:rFonts w:ascii="Times New Roman" w:hAnsi="Times New Roman" w:cs="Times New Roman"/>
          <w:sz w:val="24"/>
          <w:szCs w:val="24"/>
        </w:rPr>
        <w:t xml:space="preserve">in FAR 8.404(h)(3)(ii)(C).  </w:t>
      </w:r>
      <w:r w:rsidR="00076C7B" w:rsidRPr="00076C7B">
        <w:rPr>
          <w:rFonts w:ascii="Century Schoolbook" w:hAnsi="Century Schoolbook"/>
          <w:color w:val="000000"/>
          <w:spacing w:val="-5"/>
        </w:rPr>
        <w:t xml:space="preserve"> </w:t>
      </w:r>
    </w:p>
    <w:p w14:paraId="208C051A" w14:textId="77777777" w:rsidR="001700F4" w:rsidRDefault="001700F4" w:rsidP="006B60D8">
      <w:pPr>
        <w:pStyle w:val="Heading4"/>
      </w:pPr>
      <w:bookmarkStart w:id="7" w:name="_Toc512838698"/>
      <w:bookmarkStart w:id="8" w:name="_Toc514048872"/>
      <w:proofErr w:type="gramStart"/>
      <w:r w:rsidRPr="001700F4">
        <w:t>5108.405  Ordering</w:t>
      </w:r>
      <w:proofErr w:type="gramEnd"/>
      <w:r w:rsidRPr="001700F4">
        <w:t xml:space="preserve"> procedures for federal supply schedules.</w:t>
      </w:r>
      <w:bookmarkEnd w:id="7"/>
      <w:bookmarkEnd w:id="8"/>
    </w:p>
    <w:p w14:paraId="5686F5CD" w14:textId="6DEC02BF" w:rsidR="00EB4626" w:rsidRDefault="00CB033E" w:rsidP="006B60D8">
      <w:pPr>
        <w:pStyle w:val="Heading4"/>
      </w:pPr>
      <w:bookmarkStart w:id="9" w:name="_Toc512838699"/>
      <w:bookmarkStart w:id="10" w:name="_Toc514048873"/>
      <w:r>
        <w:t>5108.405-</w:t>
      </w:r>
      <w:proofErr w:type="gramStart"/>
      <w:r>
        <w:t>3  Blanket</w:t>
      </w:r>
      <w:proofErr w:type="gramEnd"/>
      <w:r>
        <w:t xml:space="preserve"> purchase a</w:t>
      </w:r>
      <w:r w:rsidR="00EB4626">
        <w:t>greements (BPAs).</w:t>
      </w:r>
      <w:bookmarkEnd w:id="9"/>
      <w:bookmarkEnd w:id="10"/>
    </w:p>
    <w:p w14:paraId="3BAEFAF7" w14:textId="378C90EB" w:rsidR="00EB4626" w:rsidRPr="006B60D8" w:rsidRDefault="002840B1" w:rsidP="006B60D8">
      <w:pPr>
        <w:rPr>
          <w:rFonts w:ascii="Times New Roman" w:hAnsi="Times New Roman" w:cs="Times New Roman"/>
          <w:b/>
          <w:sz w:val="24"/>
          <w:szCs w:val="24"/>
        </w:rPr>
      </w:pPr>
      <w:r w:rsidRPr="006B60D8">
        <w:rPr>
          <w:rFonts w:ascii="Times New Roman" w:hAnsi="Times New Roman" w:cs="Times New Roman"/>
          <w:sz w:val="24"/>
          <w:szCs w:val="24"/>
        </w:rPr>
        <w:t>(a)</w:t>
      </w:r>
      <w:r w:rsidR="00EB4626" w:rsidRPr="006B60D8">
        <w:rPr>
          <w:rFonts w:ascii="Times New Roman" w:hAnsi="Times New Roman" w:cs="Times New Roman"/>
          <w:sz w:val="24"/>
          <w:szCs w:val="24"/>
        </w:rPr>
        <w:t xml:space="preserve">(3)(ii). The Assistant Secretary of the Army (Acquisition, Logistics and Technology) makes the determination described in FAR 8.405-3(3)(ii).  See Appendix GG for further delegation. </w:t>
      </w:r>
    </w:p>
    <w:p w14:paraId="208C051B" w14:textId="77777777" w:rsidR="001700F4" w:rsidRDefault="001700F4" w:rsidP="006B60D8">
      <w:pPr>
        <w:pStyle w:val="Heading4"/>
      </w:pPr>
      <w:bookmarkStart w:id="11" w:name="_Toc512838700"/>
      <w:bookmarkStart w:id="12" w:name="_Toc514048874"/>
      <w:r>
        <w:t>5108.405-6 Limited sources.</w:t>
      </w:r>
      <w:bookmarkEnd w:id="11"/>
      <w:bookmarkEnd w:id="12"/>
    </w:p>
    <w:p w14:paraId="208C051C" w14:textId="2702933F"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(b)(3)(ii)(C) </w:t>
      </w:r>
      <w:r w:rsidR="003F7E8A" w:rsidRPr="006B60D8">
        <w:rPr>
          <w:rFonts w:ascii="Times New Roman" w:hAnsi="Times New Roman" w:cs="Times New Roman"/>
          <w:sz w:val="24"/>
          <w:szCs w:val="24"/>
        </w:rPr>
        <w:t xml:space="preserve">The senior procurement executive makes the determination described </w:t>
      </w:r>
      <w:r w:rsidR="00004580" w:rsidRPr="006B60D8">
        <w:rPr>
          <w:rFonts w:ascii="Times New Roman" w:hAnsi="Times New Roman" w:cs="Times New Roman"/>
          <w:sz w:val="24"/>
          <w:szCs w:val="24"/>
        </w:rPr>
        <w:t>in FAR 8.405-6(b)(3)(ii</w:t>
      </w:r>
      <w:r w:rsidR="003F7E8A" w:rsidRPr="006B60D8">
        <w:rPr>
          <w:rFonts w:ascii="Times New Roman" w:hAnsi="Times New Roman" w:cs="Times New Roman"/>
          <w:sz w:val="24"/>
          <w:szCs w:val="24"/>
        </w:rPr>
        <w:t xml:space="preserve">)(C).  </w:t>
      </w:r>
      <w:r w:rsidRPr="006B60D8">
        <w:rPr>
          <w:rFonts w:ascii="Times New Roman" w:hAnsi="Times New Roman" w:cs="Times New Roman"/>
          <w:sz w:val="24"/>
          <w:szCs w:val="24"/>
        </w:rPr>
        <w:t>See Appendix GG for further delegation.</w:t>
      </w:r>
    </w:p>
    <w:p w14:paraId="208C051D" w14:textId="77777777" w:rsidR="001700F4" w:rsidRPr="006B60D8" w:rsidRDefault="001700F4" w:rsidP="006B60D8">
      <w:pPr>
        <w:rPr>
          <w:rFonts w:ascii="Times New Roman" w:hAnsi="Times New Roman" w:cs="Times New Roman"/>
          <w:sz w:val="24"/>
          <w:szCs w:val="24"/>
        </w:rPr>
      </w:pPr>
      <w:r w:rsidRPr="006B60D8">
        <w:rPr>
          <w:rFonts w:ascii="Times New Roman" w:hAnsi="Times New Roman" w:cs="Times New Roman"/>
          <w:sz w:val="24"/>
          <w:szCs w:val="24"/>
        </w:rPr>
        <w:t xml:space="preserve">(d)(3) </w:t>
      </w:r>
      <w:r w:rsidR="003F7E8A" w:rsidRPr="006B60D8">
        <w:rPr>
          <w:rFonts w:ascii="Times New Roman" w:hAnsi="Times New Roman" w:cs="Times New Roman"/>
          <w:sz w:val="24"/>
          <w:szCs w:val="24"/>
        </w:rPr>
        <w:t>The he</w:t>
      </w:r>
      <w:r w:rsidR="008A3BD6" w:rsidRPr="006B60D8">
        <w:rPr>
          <w:rFonts w:ascii="Times New Roman" w:hAnsi="Times New Roman" w:cs="Times New Roman"/>
          <w:sz w:val="24"/>
          <w:szCs w:val="24"/>
        </w:rPr>
        <w:t>ad of the contracting activity is the approval authority for actions stated</w:t>
      </w:r>
      <w:r w:rsidR="003F7E8A" w:rsidRPr="006B60D8">
        <w:rPr>
          <w:rFonts w:ascii="Times New Roman" w:hAnsi="Times New Roman" w:cs="Times New Roman"/>
          <w:sz w:val="24"/>
          <w:szCs w:val="24"/>
        </w:rPr>
        <w:t xml:space="preserve"> in FAR 8.405-6(d)(3).  </w:t>
      </w:r>
      <w:r w:rsidRPr="006B60D8">
        <w:rPr>
          <w:rFonts w:ascii="Times New Roman" w:hAnsi="Times New Roman" w:cs="Times New Roman"/>
          <w:sz w:val="24"/>
          <w:szCs w:val="24"/>
        </w:rPr>
        <w:t>See Appendix GG for further delegation.</w:t>
      </w:r>
    </w:p>
    <w:p w14:paraId="12B302E1" w14:textId="37070C1F" w:rsidR="001732B2" w:rsidRPr="00B80624" w:rsidRDefault="00B80624" w:rsidP="006B60D8">
      <w:pPr>
        <w:pStyle w:val="Heading3"/>
      </w:pPr>
      <w:bookmarkStart w:id="13" w:name="_Toc512838704"/>
      <w:bookmarkStart w:id="14" w:name="_Toc514048875"/>
      <w:r w:rsidRPr="00B80624">
        <w:t>Subpart 5108.8 – Acquisition of Printing and Related Supplies</w:t>
      </w:r>
      <w:bookmarkEnd w:id="13"/>
      <w:bookmarkEnd w:id="14"/>
    </w:p>
    <w:p w14:paraId="445E4F78" w14:textId="546A3E86" w:rsidR="00B80624" w:rsidRPr="00B80624" w:rsidRDefault="00B80624" w:rsidP="006B60D8">
      <w:pPr>
        <w:pStyle w:val="Heading4"/>
      </w:pPr>
      <w:bookmarkStart w:id="15" w:name="_Toc512838705"/>
      <w:bookmarkStart w:id="16" w:name="_Toc514048876"/>
      <w:proofErr w:type="gramStart"/>
      <w:r w:rsidRPr="00B80624">
        <w:t>5108.802  Policy</w:t>
      </w:r>
      <w:proofErr w:type="gramEnd"/>
      <w:r w:rsidRPr="00B80624">
        <w:t>.</w:t>
      </w:r>
      <w:bookmarkEnd w:id="15"/>
      <w:bookmarkEnd w:id="16"/>
    </w:p>
    <w:p w14:paraId="48287DAD" w14:textId="727FCCBD" w:rsidR="00B80624" w:rsidRPr="00D90054" w:rsidRDefault="00B80624" w:rsidP="00D90054">
      <w:pPr>
        <w:rPr>
          <w:rFonts w:ascii="Times New Roman" w:hAnsi="Times New Roman" w:cs="Times New Roman"/>
          <w:sz w:val="24"/>
          <w:szCs w:val="24"/>
        </w:rPr>
      </w:pPr>
      <w:r w:rsidRPr="00D90054">
        <w:rPr>
          <w:rFonts w:ascii="Times New Roman" w:hAnsi="Times New Roman" w:cs="Times New Roman"/>
          <w:sz w:val="24"/>
          <w:szCs w:val="24"/>
        </w:rPr>
        <w:t>(b)  The Assistant Secretary of the Army (Acquisi</w:t>
      </w:r>
      <w:r w:rsidR="00D14B26" w:rsidRPr="00D90054">
        <w:rPr>
          <w:rFonts w:ascii="Times New Roman" w:hAnsi="Times New Roman" w:cs="Times New Roman"/>
          <w:sz w:val="24"/>
          <w:szCs w:val="24"/>
        </w:rPr>
        <w:t xml:space="preserve">tion, Logistics and Technology), on a non-delegable basis, </w:t>
      </w:r>
      <w:r w:rsidRPr="00D90054">
        <w:rPr>
          <w:rFonts w:ascii="Times New Roman" w:hAnsi="Times New Roman" w:cs="Times New Roman"/>
          <w:sz w:val="24"/>
          <w:szCs w:val="24"/>
        </w:rPr>
        <w:t xml:space="preserve">shall designate a central printing authority as set forth in FAR 8.802(b).  </w:t>
      </w:r>
    </w:p>
    <w:p w14:paraId="208C0523" w14:textId="77777777" w:rsidR="00753483" w:rsidRDefault="00753483" w:rsidP="006B60D8">
      <w:pPr>
        <w:pStyle w:val="Heading3"/>
      </w:pPr>
      <w:bookmarkStart w:id="17" w:name="_Toc512838706"/>
      <w:bookmarkStart w:id="18" w:name="_Toc514048877"/>
      <w:r>
        <w:t>Subpart 5108.11 – Leasing of Motor Vehicles</w:t>
      </w:r>
      <w:bookmarkEnd w:id="17"/>
      <w:bookmarkEnd w:id="18"/>
    </w:p>
    <w:p w14:paraId="208C0524" w14:textId="38DC1CEC" w:rsidR="00753483" w:rsidRDefault="00CB033E" w:rsidP="006B60D8">
      <w:pPr>
        <w:pStyle w:val="Heading4"/>
      </w:pPr>
      <w:bookmarkStart w:id="19" w:name="_Toc512838707"/>
      <w:bookmarkStart w:id="20" w:name="_Toc514048878"/>
      <w:proofErr w:type="gramStart"/>
      <w:r>
        <w:t xml:space="preserve">5108.1102  </w:t>
      </w:r>
      <w:proofErr w:type="spellStart"/>
      <w:r>
        <w:t>Presolicitation</w:t>
      </w:r>
      <w:proofErr w:type="spellEnd"/>
      <w:proofErr w:type="gramEnd"/>
      <w:r>
        <w:t xml:space="preserve"> r</w:t>
      </w:r>
      <w:r w:rsidR="00753483">
        <w:t>equirements.</w:t>
      </w:r>
      <w:bookmarkEnd w:id="19"/>
      <w:bookmarkEnd w:id="20"/>
      <w:r w:rsidR="00753483">
        <w:t xml:space="preserve">  </w:t>
      </w:r>
    </w:p>
    <w:p w14:paraId="45D1CDAF" w14:textId="644C639A" w:rsidR="00CB033E" w:rsidRDefault="00753483" w:rsidP="00612CC9">
      <w:pPr>
        <w:spacing w:after="240"/>
        <w:rPr>
          <w:rFonts w:ascii="Times New Roman" w:hAnsi="Times New Roman" w:cs="Times New Roman"/>
          <w:sz w:val="24"/>
          <w:szCs w:val="24"/>
        </w:rPr>
      </w:pPr>
      <w:r w:rsidRPr="000A0A3F">
        <w:rPr>
          <w:rFonts w:ascii="Times New Roman" w:hAnsi="Times New Roman" w:cs="Times New Roman"/>
          <w:sz w:val="24"/>
          <w:szCs w:val="24"/>
        </w:rPr>
        <w:t>(c)</w:t>
      </w:r>
      <w:r>
        <w:rPr>
          <w:rFonts w:ascii="Times New Roman" w:hAnsi="Times New Roman" w:cs="Times New Roman"/>
          <w:sz w:val="24"/>
          <w:szCs w:val="24"/>
        </w:rPr>
        <w:t xml:space="preserve"> The head of the contracting </w:t>
      </w:r>
      <w:r w:rsidR="00B80624">
        <w:rPr>
          <w:rFonts w:ascii="Times New Roman" w:hAnsi="Times New Roman" w:cs="Times New Roman"/>
          <w:sz w:val="24"/>
          <w:szCs w:val="24"/>
        </w:rPr>
        <w:t>office</w:t>
      </w:r>
      <w:r>
        <w:rPr>
          <w:rFonts w:ascii="Times New Roman" w:hAnsi="Times New Roman" w:cs="Times New Roman"/>
          <w:sz w:val="24"/>
          <w:szCs w:val="24"/>
        </w:rPr>
        <w:t xml:space="preserve"> is the approval authority for actions stated in FAR 8.1102(c).  See Appendix GG for further delegation.</w:t>
      </w:r>
    </w:p>
    <w:p w14:paraId="462A46BF" w14:textId="77777777" w:rsidR="00CB033E" w:rsidRDefault="00CB033E" w:rsidP="00CB033E">
      <w:pPr>
        <w:pStyle w:val="Heading3"/>
      </w:pPr>
      <w:bookmarkStart w:id="21" w:name="_Toc512838701"/>
      <w:bookmarkStart w:id="22" w:name="_Toc514048879"/>
      <w:r w:rsidRPr="00CC185F">
        <w:t xml:space="preserve">Subpart 5108.70 </w:t>
      </w:r>
      <w:r>
        <w:t>–</w:t>
      </w:r>
      <w:r w:rsidRPr="00CC185F">
        <w:t xml:space="preserve"> Coordinated Acquisition</w:t>
      </w:r>
      <w:bookmarkEnd w:id="21"/>
      <w:bookmarkEnd w:id="22"/>
    </w:p>
    <w:p w14:paraId="5EE8DD7C" w14:textId="77777777" w:rsidR="00CB033E" w:rsidRPr="00CC185F" w:rsidRDefault="00CB033E" w:rsidP="00CB033E">
      <w:pPr>
        <w:pStyle w:val="Heading4"/>
      </w:pPr>
      <w:bookmarkStart w:id="23" w:name="_Toc512838702"/>
      <w:bookmarkStart w:id="24" w:name="_Toc514048880"/>
      <w:proofErr w:type="gramStart"/>
      <w:r w:rsidRPr="00CC185F">
        <w:t>5108.7002  Assignment</w:t>
      </w:r>
      <w:proofErr w:type="gramEnd"/>
      <w:r w:rsidRPr="00CC185F">
        <w:t xml:space="preserve"> authority.</w:t>
      </w:r>
      <w:bookmarkEnd w:id="23"/>
      <w:bookmarkEnd w:id="24"/>
    </w:p>
    <w:p w14:paraId="2685BE8E" w14:textId="1D5E6295" w:rsidR="00CB033E"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(a)(1</w:t>
      </w:r>
      <w:proofErr w:type="gramStart"/>
      <w:r w:rsidRPr="0065340F">
        <w:rPr>
          <w:rFonts w:ascii="Times New Roman" w:hAnsi="Times New Roman" w:cs="Times New Roman"/>
          <w:sz w:val="24"/>
          <w:szCs w:val="24"/>
        </w:rPr>
        <w:t>)  Contracting</w:t>
      </w:r>
      <w:proofErr w:type="gramEnd"/>
      <w:r w:rsidRPr="0065340F">
        <w:rPr>
          <w:rFonts w:ascii="Times New Roman" w:hAnsi="Times New Roman" w:cs="Times New Roman"/>
          <w:sz w:val="24"/>
          <w:szCs w:val="24"/>
        </w:rPr>
        <w:t xml:space="preserve"> activities shall procure commodities assigned to the Army under DFARS 208.7000 according to the assignment of responsibilities issued by the Commanding General, U.S. Army Materiel Command.  DFARS PGI 208.7006 lists the commodity assignments.</w:t>
      </w:r>
    </w:p>
    <w:p w14:paraId="48F8AC2B" w14:textId="77777777" w:rsidR="00BC65DF" w:rsidRPr="0065340F" w:rsidRDefault="00BC65DF" w:rsidP="0065340F">
      <w:pPr>
        <w:rPr>
          <w:rFonts w:ascii="Times New Roman" w:hAnsi="Times New Roman" w:cs="Times New Roman"/>
          <w:i/>
          <w:sz w:val="24"/>
          <w:szCs w:val="24"/>
        </w:rPr>
      </w:pPr>
    </w:p>
    <w:p w14:paraId="73EC25A0" w14:textId="77777777" w:rsidR="00CB033E" w:rsidRDefault="00CB033E" w:rsidP="00CB033E">
      <w:pPr>
        <w:pStyle w:val="Heading4"/>
      </w:pPr>
      <w:bookmarkStart w:id="25" w:name="_Toc512838703"/>
      <w:bookmarkStart w:id="26" w:name="_Toc514048881"/>
      <w:r w:rsidRPr="00335459">
        <w:t>5108.7002-</w:t>
      </w:r>
      <w:proofErr w:type="gramStart"/>
      <w:r w:rsidRPr="00335459">
        <w:t>90  Non</w:t>
      </w:r>
      <w:proofErr w:type="gramEnd"/>
      <w:r w:rsidRPr="00335459">
        <w:t>-</w:t>
      </w:r>
      <w:r>
        <w:t>s</w:t>
      </w:r>
      <w:r w:rsidRPr="00335459">
        <w:t xml:space="preserve">tandard </w:t>
      </w:r>
      <w:r>
        <w:t>a</w:t>
      </w:r>
      <w:r w:rsidRPr="00335459">
        <w:t>mmunition</w:t>
      </w:r>
      <w:r>
        <w:t>.</w:t>
      </w:r>
      <w:bookmarkEnd w:id="25"/>
      <w:bookmarkEnd w:id="26"/>
    </w:p>
    <w:p w14:paraId="37A4BE6E" w14:textId="4D8BF137" w:rsidR="00CB033E" w:rsidRDefault="00CB033E" w:rsidP="00BC65DF">
      <w:pPr>
        <w:pStyle w:val="PlainText"/>
        <w:spacing w:after="0" w:line="240" w:lineRule="auto"/>
        <w:rPr>
          <w:rFonts w:ascii="Times New Roman" w:hAnsi="Times New Roman" w:cs="Times New Roman"/>
          <w:sz w:val="24"/>
        </w:rPr>
      </w:pPr>
      <w:r w:rsidRPr="00064F4F">
        <w:rPr>
          <w:rFonts w:ascii="Times New Roman" w:hAnsi="Times New Roman" w:cs="Times New Roman"/>
          <w:sz w:val="24"/>
        </w:rPr>
        <w:t xml:space="preserve">Contracting officers shall forward all U.S. Army non-standard ammunition procurements to </w:t>
      </w:r>
      <w:r w:rsidR="00064F4F" w:rsidRPr="00064F4F">
        <w:rPr>
          <w:rFonts w:ascii="Times New Roman" w:hAnsi="Times New Roman" w:cs="Times New Roman"/>
          <w:sz w:val="24"/>
        </w:rPr>
        <w:t>Joint Program Executive Office, Armaments &amp; Ammunition for</w:t>
      </w:r>
      <w:r w:rsidR="00BC65DF">
        <w:rPr>
          <w:rFonts w:ascii="Times New Roman" w:hAnsi="Times New Roman" w:cs="Times New Roman"/>
          <w:sz w:val="24"/>
        </w:rPr>
        <w:t xml:space="preserve"> </w:t>
      </w:r>
      <w:r w:rsidR="00064F4F">
        <w:rPr>
          <w:rFonts w:ascii="Times New Roman" w:hAnsi="Times New Roman" w:cs="Times New Roman"/>
          <w:sz w:val="24"/>
        </w:rPr>
        <w:t>e</w:t>
      </w:r>
      <w:r w:rsidR="00064F4F" w:rsidRPr="00064F4F">
        <w:rPr>
          <w:rFonts w:ascii="Times New Roman" w:hAnsi="Times New Roman" w:cs="Times New Roman"/>
          <w:sz w:val="24"/>
        </w:rPr>
        <w:t>xecution</w:t>
      </w:r>
      <w:r w:rsidR="00064F4F">
        <w:rPr>
          <w:rFonts w:ascii="Times New Roman" w:hAnsi="Times New Roman" w:cs="Times New Roman"/>
          <w:sz w:val="24"/>
        </w:rPr>
        <w:t>.</w:t>
      </w:r>
    </w:p>
    <w:p w14:paraId="38B5E128" w14:textId="77777777" w:rsidR="00BC65DF" w:rsidRPr="00064F4F" w:rsidRDefault="00BC65DF" w:rsidP="00BC65DF">
      <w:pPr>
        <w:pStyle w:val="PlainText"/>
        <w:rPr>
          <w:rFonts w:ascii="Times New Roman" w:hAnsi="Times New Roman" w:cs="Times New Roman"/>
          <w:sz w:val="24"/>
        </w:rPr>
      </w:pPr>
    </w:p>
    <w:p w14:paraId="208C0527" w14:textId="77777777" w:rsidR="008E2AD7" w:rsidRPr="00CC185F" w:rsidRDefault="008E2AD7" w:rsidP="006B60D8">
      <w:pPr>
        <w:pStyle w:val="Heading3"/>
      </w:pPr>
      <w:bookmarkStart w:id="27" w:name="_Toc512838708"/>
      <w:bookmarkStart w:id="28" w:name="_Toc514048882"/>
      <w:r w:rsidRPr="00CC185F">
        <w:t xml:space="preserve">Subpart 5108.74 </w:t>
      </w:r>
      <w:r w:rsidR="000D1182">
        <w:t>–</w:t>
      </w:r>
      <w:r w:rsidR="002D3EC0">
        <w:t xml:space="preserve"> </w:t>
      </w:r>
      <w:r w:rsidRPr="00CC185F">
        <w:t>Enterprise Software Agreements</w:t>
      </w:r>
      <w:bookmarkEnd w:id="27"/>
      <w:bookmarkEnd w:id="28"/>
    </w:p>
    <w:p w14:paraId="208C0528" w14:textId="77777777" w:rsidR="008E2AD7" w:rsidRPr="00CC185F" w:rsidRDefault="008E2AD7" w:rsidP="006B60D8">
      <w:pPr>
        <w:pStyle w:val="Heading4"/>
      </w:pPr>
      <w:bookmarkStart w:id="29" w:name="_Toc512838709"/>
      <w:bookmarkStart w:id="30" w:name="_Toc514048883"/>
      <w:r w:rsidRPr="00CC185F">
        <w:t>5108.74</w:t>
      </w:r>
      <w:r w:rsidR="00E6706A">
        <w:t>01</w:t>
      </w:r>
      <w:r w:rsidR="00BD0E7D">
        <w:t>-</w:t>
      </w:r>
      <w:proofErr w:type="gramStart"/>
      <w:r w:rsidR="00BD0E7D">
        <w:t>90  Software</w:t>
      </w:r>
      <w:proofErr w:type="gramEnd"/>
      <w:r w:rsidR="00BD0E7D">
        <w:t xml:space="preserve"> </w:t>
      </w:r>
      <w:r w:rsidR="00E6706A">
        <w:t>p</w:t>
      </w:r>
      <w:r w:rsidR="00BD0E7D">
        <w:t xml:space="preserve">roduct </w:t>
      </w:r>
      <w:r w:rsidR="00E6706A">
        <w:t>m</w:t>
      </w:r>
      <w:r w:rsidR="00BD0E7D">
        <w:t>anager</w:t>
      </w:r>
      <w:r w:rsidR="002D3EC0">
        <w:t>.</w:t>
      </w:r>
      <w:bookmarkEnd w:id="29"/>
      <w:bookmarkEnd w:id="30"/>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208C052A" w14:textId="77777777" w:rsidR="008E2AD7" w:rsidRPr="00CC185F" w:rsidRDefault="008E2AD7" w:rsidP="006B60D8">
      <w:pPr>
        <w:pStyle w:val="Heading4"/>
      </w:pPr>
      <w:bookmarkStart w:id="31" w:name="_Toc512838710"/>
      <w:bookmarkStart w:id="32" w:name="_Toc514048884"/>
      <w:proofErr w:type="gramStart"/>
      <w:r w:rsidRPr="00CC185F">
        <w:t xml:space="preserve">5108.7403 </w:t>
      </w:r>
      <w:r w:rsidR="006B7D25">
        <w:t xml:space="preserve"> </w:t>
      </w:r>
      <w:r w:rsidRPr="00CC185F">
        <w:t>Acquisition</w:t>
      </w:r>
      <w:proofErr w:type="gramEnd"/>
      <w:r w:rsidRPr="00CC185F">
        <w:t xml:space="preserve"> </w:t>
      </w:r>
      <w:r w:rsidR="002D3EC0">
        <w:t>p</w:t>
      </w:r>
      <w:r w:rsidR="002D3EC0" w:rsidRPr="00CC185F">
        <w:t>rocedures</w:t>
      </w:r>
      <w:r w:rsidR="002D3EC0">
        <w:t>.</w:t>
      </w:r>
      <w:bookmarkEnd w:id="31"/>
      <w:bookmarkEnd w:id="32"/>
    </w:p>
    <w:p w14:paraId="208C052B" w14:textId="77777777" w:rsidR="008E2AD7" w:rsidRPr="0065340F" w:rsidRDefault="008E2AD7" w:rsidP="0065340F">
      <w:pPr>
        <w:rPr>
          <w:rFonts w:ascii="Times New Roman" w:hAnsi="Times New Roman" w:cs="Times New Roman"/>
          <w:bCs/>
          <w:sz w:val="24"/>
          <w:szCs w:val="24"/>
        </w:rPr>
      </w:pPr>
      <w:r w:rsidRPr="0065340F">
        <w:rPr>
          <w:rFonts w:ascii="Times New Roman" w:hAnsi="Times New Roman" w:cs="Times New Roman"/>
          <w:sz w:val="24"/>
          <w:szCs w:val="24"/>
        </w:rPr>
        <w:t>(5)(iii</w:t>
      </w:r>
      <w:proofErr w:type="gramStart"/>
      <w:r w:rsidRPr="0065340F">
        <w:rPr>
          <w:rFonts w:ascii="Times New Roman" w:hAnsi="Times New Roman" w:cs="Times New Roman"/>
          <w:sz w:val="24"/>
          <w:szCs w:val="24"/>
        </w:rPr>
        <w:t xml:space="preserve">) </w:t>
      </w:r>
      <w:r w:rsidR="006B7D25" w:rsidRPr="0065340F">
        <w:rPr>
          <w:rFonts w:ascii="Times New Roman" w:hAnsi="Times New Roman" w:cs="Times New Roman"/>
          <w:sz w:val="24"/>
          <w:szCs w:val="24"/>
        </w:rPr>
        <w:t xml:space="preserve"> </w:t>
      </w:r>
      <w:r w:rsidR="005B1BA7" w:rsidRPr="0065340F">
        <w:rPr>
          <w:rFonts w:ascii="Times New Roman" w:hAnsi="Times New Roman" w:cs="Times New Roman"/>
          <w:sz w:val="24"/>
          <w:szCs w:val="24"/>
        </w:rPr>
        <w:t>Before</w:t>
      </w:r>
      <w:proofErr w:type="gramEnd"/>
      <w:r w:rsidR="005B1BA7" w:rsidRPr="0065340F">
        <w:rPr>
          <w:rFonts w:ascii="Times New Roman" w:hAnsi="Times New Roman" w:cs="Times New Roman"/>
          <w:sz w:val="24"/>
          <w:szCs w:val="24"/>
        </w:rPr>
        <w:t xml:space="preserve"> procuring commercial software outside of </w:t>
      </w:r>
      <w:r w:rsidR="00527A18" w:rsidRPr="0065340F">
        <w:rPr>
          <w:rFonts w:ascii="Times New Roman" w:hAnsi="Times New Roman" w:cs="Times New Roman"/>
          <w:sz w:val="24"/>
          <w:szCs w:val="24"/>
        </w:rPr>
        <w:t>the CHESS contracts</w:t>
      </w:r>
      <w:r w:rsidR="005B1BA7" w:rsidRPr="0065340F">
        <w:rPr>
          <w:rFonts w:ascii="Times New Roman" w:hAnsi="Times New Roman" w:cs="Times New Roman"/>
          <w:sz w:val="24"/>
          <w:szCs w:val="24"/>
        </w:rPr>
        <w:t>, t</w:t>
      </w:r>
      <w:r w:rsidR="008D360C" w:rsidRPr="0065340F">
        <w:rPr>
          <w:rFonts w:ascii="Times New Roman" w:hAnsi="Times New Roman" w:cs="Times New Roman"/>
          <w:sz w:val="24"/>
          <w:szCs w:val="24"/>
        </w:rPr>
        <w:t>he contracting officer must ensure that t</w:t>
      </w:r>
      <w:r w:rsidR="00600367" w:rsidRPr="0065340F">
        <w:rPr>
          <w:rFonts w:ascii="Times New Roman" w:hAnsi="Times New Roman" w:cs="Times New Roman"/>
          <w:sz w:val="24"/>
          <w:szCs w:val="24"/>
        </w:rPr>
        <w:t xml:space="preserve">he requiring activity </w:t>
      </w:r>
      <w:r w:rsidR="008D360C" w:rsidRPr="0065340F">
        <w:rPr>
          <w:rFonts w:ascii="Times New Roman" w:hAnsi="Times New Roman" w:cs="Times New Roman"/>
          <w:sz w:val="24"/>
          <w:szCs w:val="24"/>
        </w:rPr>
        <w:t>obtains</w:t>
      </w:r>
      <w:r w:rsidR="00600367" w:rsidRPr="0065340F">
        <w:rPr>
          <w:rFonts w:ascii="Times New Roman" w:hAnsi="Times New Roman" w:cs="Times New Roman"/>
          <w:sz w:val="24"/>
          <w:szCs w:val="24"/>
        </w:rPr>
        <w:t xml:space="preserve"> a </w:t>
      </w:r>
      <w:r w:rsidR="007A7A29" w:rsidRPr="0065340F">
        <w:rPr>
          <w:rFonts w:ascii="Times New Roman" w:hAnsi="Times New Roman" w:cs="Times New Roman"/>
          <w:sz w:val="24"/>
          <w:szCs w:val="24"/>
        </w:rPr>
        <w:t>w</w:t>
      </w:r>
      <w:r w:rsidR="00600367" w:rsidRPr="0065340F">
        <w:rPr>
          <w:rFonts w:ascii="Times New Roman" w:hAnsi="Times New Roman" w:cs="Times New Roman"/>
          <w:sz w:val="24"/>
          <w:szCs w:val="24"/>
        </w:rPr>
        <w:t>aiver</w:t>
      </w:r>
      <w:r w:rsidR="00361512" w:rsidRPr="0065340F">
        <w:rPr>
          <w:rFonts w:ascii="Times New Roman" w:hAnsi="Times New Roman" w:cs="Times New Roman"/>
          <w:sz w:val="24"/>
          <w:szCs w:val="24"/>
        </w:rPr>
        <w:t xml:space="preserve"> (see 5139.101-90(a)</w:t>
      </w:r>
      <w:r w:rsidR="001937D0" w:rsidRPr="0065340F">
        <w:rPr>
          <w:rFonts w:ascii="Times New Roman" w:hAnsi="Times New Roman" w:cs="Times New Roman"/>
          <w:sz w:val="24"/>
          <w:szCs w:val="24"/>
        </w:rPr>
        <w:t>)</w:t>
      </w:r>
      <w:r w:rsidR="00600367" w:rsidRPr="0065340F">
        <w:rPr>
          <w:rFonts w:ascii="Times New Roman" w:hAnsi="Times New Roman" w:cs="Times New Roman"/>
          <w:bCs/>
          <w:sz w:val="24"/>
          <w:szCs w:val="24"/>
        </w:rPr>
        <w:t>.</w:t>
      </w:r>
    </w:p>
    <w:p w14:paraId="208C052C" w14:textId="77777777" w:rsidR="00E85379" w:rsidRPr="00E85379" w:rsidRDefault="00E85379" w:rsidP="006B60D8">
      <w:pPr>
        <w:pStyle w:val="Heading3"/>
      </w:pPr>
      <w:bookmarkStart w:id="33" w:name="_Toc512838711"/>
      <w:bookmarkStart w:id="34" w:name="_Toc514048885"/>
      <w:r w:rsidRPr="00E85379">
        <w:t>Subpart 51</w:t>
      </w:r>
      <w:r w:rsidR="00545C37">
        <w:t>0</w:t>
      </w:r>
      <w:r w:rsidRPr="00E85379">
        <w:t>8.90 – Civil Confinement of Military Absentees and Deserters</w:t>
      </w:r>
      <w:bookmarkEnd w:id="33"/>
      <w:bookmarkEnd w:id="34"/>
    </w:p>
    <w:p w14:paraId="208C052D" w14:textId="77777777" w:rsidR="00CA4DED" w:rsidRDefault="00CA4DED" w:rsidP="006B60D8">
      <w:pPr>
        <w:pStyle w:val="Heading4"/>
      </w:pPr>
      <w:bookmarkStart w:id="35" w:name="_Toc512838712"/>
      <w:bookmarkStart w:id="36" w:name="_Toc514048886"/>
      <w:proofErr w:type="gramStart"/>
      <w:r>
        <w:t>5108.9000  Scope</w:t>
      </w:r>
      <w:proofErr w:type="gramEnd"/>
      <w:r>
        <w:t xml:space="preserve"> of subpart.</w:t>
      </w:r>
      <w:bookmarkEnd w:id="35"/>
      <w:bookmarkEnd w:id="36"/>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 xml:space="preserve">This subpart prescribes policy for the acquisition of civil detention facility </w:t>
      </w:r>
      <w:proofErr w:type="gramStart"/>
      <w:r w:rsidRPr="006B60D8">
        <w:rPr>
          <w:rFonts w:ascii="Times New Roman" w:hAnsi="Times New Roman" w:cs="Times New Roman"/>
          <w:sz w:val="24"/>
          <w:szCs w:val="24"/>
        </w:rPr>
        <w:t>services, when</w:t>
      </w:r>
      <w:proofErr w:type="gramEnd"/>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6B60D8">
      <w:pPr>
        <w:pStyle w:val="Heading4"/>
      </w:pPr>
      <w:bookmarkStart w:id="37" w:name="_Toc512838713"/>
      <w:bookmarkStart w:id="38" w:name="_Toc514048887"/>
      <w:proofErr w:type="gramStart"/>
      <w:r w:rsidRPr="00E85379">
        <w:t>5108.9001  Use</w:t>
      </w:r>
      <w:proofErr w:type="gramEnd"/>
      <w:r w:rsidRPr="00E85379">
        <w:t xml:space="preserve"> of civil detention facilities.</w:t>
      </w:r>
      <w:bookmarkEnd w:id="37"/>
      <w:bookmarkEnd w:id="38"/>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6B60D8">
      <w:pPr>
        <w:pStyle w:val="Heading3"/>
      </w:pPr>
      <w:bookmarkStart w:id="39" w:name="_Toc512838714"/>
      <w:bookmarkStart w:id="40" w:name="_Toc514048888"/>
      <w:r w:rsidRPr="00E85379">
        <w:t>Subpart 5108.9</w:t>
      </w:r>
      <w:r w:rsidR="00E85379" w:rsidRPr="00E85379">
        <w:t>1</w:t>
      </w:r>
      <w:r w:rsidR="00623A3A">
        <w:t xml:space="preserve"> </w:t>
      </w:r>
      <w:r w:rsidRPr="00E85379">
        <w:t>– Video Productions</w:t>
      </w:r>
      <w:bookmarkEnd w:id="39"/>
      <w:bookmarkEnd w:id="40"/>
    </w:p>
    <w:p w14:paraId="208C0533" w14:textId="77777777" w:rsidR="00374CDC" w:rsidRDefault="00374CDC" w:rsidP="006B60D8">
      <w:pPr>
        <w:pStyle w:val="Heading4"/>
      </w:pPr>
      <w:bookmarkStart w:id="41" w:name="_Toc512838715"/>
      <w:bookmarkStart w:id="42" w:name="_Toc514048889"/>
      <w:proofErr w:type="gramStart"/>
      <w:r>
        <w:t>5108.9100  Scope</w:t>
      </w:r>
      <w:proofErr w:type="gramEnd"/>
      <w:r>
        <w:t xml:space="preserve"> of subpart.</w:t>
      </w:r>
      <w:bookmarkEnd w:id="41"/>
      <w:bookmarkEnd w:id="42"/>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08C0535" w14:textId="1FB553AB" w:rsidR="00B26098" w:rsidRPr="00FF6B71" w:rsidDel="00D62E49" w:rsidRDefault="00B26098" w:rsidP="006B60D8">
      <w:pPr>
        <w:pStyle w:val="Heading4"/>
        <w:rPr>
          <w:del w:id="43" w:author="Jordan, Amanda C CIV USARMY HQDA ASA ALT (USA)" w:date="2023-02-17T07:44:00Z"/>
        </w:rPr>
      </w:pPr>
      <w:bookmarkStart w:id="44" w:name="_Toc512838716"/>
      <w:bookmarkStart w:id="45" w:name="_Toc514048890"/>
      <w:proofErr w:type="gramStart"/>
      <w:r w:rsidRPr="00FF6B71">
        <w:t>51</w:t>
      </w:r>
      <w:r w:rsidR="00E85379">
        <w:t>08</w:t>
      </w:r>
      <w:r w:rsidRPr="00FF6B71">
        <w:t>.9</w:t>
      </w:r>
      <w:r w:rsidR="00E85379">
        <w:t>1</w:t>
      </w:r>
      <w:r w:rsidRPr="00FF6B71">
        <w:t>01  Contracting</w:t>
      </w:r>
      <w:proofErr w:type="gramEnd"/>
      <w:r w:rsidRPr="00FF6B71">
        <w:t xml:space="preserve"> for </w:t>
      </w:r>
      <w:del w:id="46" w:author="Jordan, Amanda C CIV USARMY HQDA ASA ALT (USA)" w:date="2023-02-17T07:43:00Z">
        <w:r w:rsidRPr="00FF6B71" w:rsidDel="00D62E49">
          <w:delText>total productions</w:delText>
        </w:r>
      </w:del>
      <w:ins w:id="47" w:author="Jordan, Amanda C CIV USARMY HQDA ASA ALT (USA)" w:date="2023-02-17T07:43:00Z">
        <w:r w:rsidR="00D62E49">
          <w:t>Video Productions</w:t>
        </w:r>
      </w:ins>
      <w:r w:rsidRPr="00FF6B71">
        <w:t>.</w:t>
      </w:r>
      <w:bookmarkEnd w:id="44"/>
      <w:bookmarkEnd w:id="45"/>
    </w:p>
    <w:p w14:paraId="70FF3D1C" w14:textId="77777777" w:rsidR="00D62E49" w:rsidRPr="00D62E49" w:rsidRDefault="00D62E49" w:rsidP="00D62E49">
      <w:pPr>
        <w:rPr>
          <w:ins w:id="48" w:author="Jordan, Amanda C CIV USARMY HQDA ASA ALT (USA)" w:date="2023-02-17T07:43:00Z"/>
        </w:rPr>
      </w:pPr>
    </w:p>
    <w:p w14:paraId="24C3F6D6" w14:textId="4CF170C8" w:rsidR="00D62E49" w:rsidRPr="00D62E49" w:rsidRDefault="00D62E49" w:rsidP="00D62E49">
      <w:pPr>
        <w:rPr>
          <w:ins w:id="49" w:author="Jordan, Amanda C CIV USARMY HQDA ASA ALT (USA)" w:date="2023-02-17T07:43:00Z"/>
          <w:rFonts w:ascii="Times New Roman" w:hAnsi="Times New Roman" w:cs="Times New Roman"/>
          <w:sz w:val="24"/>
          <w:szCs w:val="24"/>
        </w:rPr>
      </w:pPr>
      <w:ins w:id="50" w:author="Jordan, Amanda C CIV USARMY HQDA ASA ALT (USA)" w:date="2023-02-17T07:43:00Z">
        <w:r w:rsidRPr="00D62E49">
          <w:rPr>
            <w:rFonts w:ascii="Times New Roman" w:hAnsi="Times New Roman" w:cs="Times New Roman"/>
            <w:sz w:val="24"/>
            <w:szCs w:val="24"/>
          </w:rPr>
          <w:t xml:space="preserve">(a) The Production Acquisition Division (PAD) J/G42 at United States Army Military District of Washington (USAMDW), formerly AMVID PAD, is the only multimedia and visual information acquisition activity authorized to contract for total video productions. (See DoDI 5040.02, Army Regulation 25-1, and Department of the Army Pamphlet 25-91). </w:t>
        </w:r>
      </w:ins>
    </w:p>
    <w:p w14:paraId="38245E12" w14:textId="3C5D3775" w:rsidR="00D62E49" w:rsidRPr="00D62E49" w:rsidRDefault="00D62E49" w:rsidP="00D62E49">
      <w:pPr>
        <w:rPr>
          <w:ins w:id="51" w:author="Jordan, Amanda C CIV USARMY HQDA ASA ALT (USA)" w:date="2023-02-17T07:43:00Z"/>
          <w:rFonts w:ascii="Times New Roman" w:hAnsi="Times New Roman" w:cs="Times New Roman"/>
          <w:color w:val="FF0000"/>
          <w:sz w:val="24"/>
          <w:szCs w:val="24"/>
        </w:rPr>
      </w:pPr>
      <w:ins w:id="52" w:author="Jordan, Amanda C CIV USARMY HQDA ASA ALT (USA)" w:date="2023-02-17T07:43:00Z">
        <w:r w:rsidRPr="00D62E49">
          <w:rPr>
            <w:rFonts w:ascii="Times New Roman" w:hAnsi="Times New Roman" w:cs="Times New Roman"/>
            <w:sz w:val="24"/>
            <w:szCs w:val="24"/>
          </w:rPr>
          <w:t xml:space="preserve">(b) Direct requests for contracted video productions shall be submitted to the USAMDW, PAD via email to: </w:t>
        </w:r>
        <w:r w:rsidRPr="00D62E49">
          <w:rPr>
            <w:rFonts w:ascii="Times New Roman" w:hAnsi="Times New Roman" w:cs="Times New Roman"/>
            <w:color w:val="FF0000"/>
            <w:sz w:val="24"/>
            <w:szCs w:val="24"/>
          </w:rPr>
          <w:fldChar w:fldCharType="begin"/>
        </w:r>
        <w:r w:rsidRPr="00D62E49">
          <w:rPr>
            <w:rFonts w:ascii="Times New Roman" w:hAnsi="Times New Roman" w:cs="Times New Roman"/>
            <w:color w:val="FF0000"/>
            <w:sz w:val="24"/>
            <w:szCs w:val="24"/>
          </w:rPr>
          <w:instrText xml:space="preserve"> HYPERLINK "mailto:usarmy.mcnair.mdw.mbx.jtfncr-production-acquisition-div—pad@army.mil" </w:instrText>
        </w:r>
        <w:r w:rsidRPr="00D62E49">
          <w:rPr>
            <w:rFonts w:ascii="Times New Roman" w:hAnsi="Times New Roman" w:cs="Times New Roman"/>
            <w:color w:val="FF0000"/>
            <w:sz w:val="24"/>
            <w:szCs w:val="24"/>
          </w:rPr>
          <w:fldChar w:fldCharType="separate"/>
        </w:r>
        <w:r w:rsidRPr="00D62E49">
          <w:rPr>
            <w:rStyle w:val="Hyperlink"/>
            <w:rFonts w:ascii="Times New Roman" w:hAnsi="Times New Roman" w:cs="Times New Roman"/>
            <w:sz w:val="24"/>
            <w:szCs w:val="24"/>
          </w:rPr>
          <w:t>usarmy.mcnair.mdw.mbx.jtfncr-production-acquisition-div—pad@army.mil</w:t>
        </w:r>
        <w:r w:rsidRPr="00D62E49">
          <w:rPr>
            <w:rFonts w:ascii="Times New Roman" w:hAnsi="Times New Roman" w:cs="Times New Roman"/>
            <w:color w:val="FF0000"/>
            <w:sz w:val="24"/>
            <w:szCs w:val="24"/>
          </w:rPr>
          <w:fldChar w:fldCharType="end"/>
        </w:r>
      </w:ins>
      <w:ins w:id="53" w:author="Jordan, Amanda C CIV USARMY HQDA ASA ALT (USA)" w:date="2023-02-17T07:45:00Z">
        <w:r>
          <w:rPr>
            <w:rFonts w:ascii="Times New Roman" w:hAnsi="Times New Roman" w:cs="Times New Roman"/>
            <w:color w:val="FF0000"/>
            <w:sz w:val="24"/>
            <w:szCs w:val="24"/>
          </w:rPr>
          <w:t>.</w:t>
        </w:r>
      </w:ins>
    </w:p>
    <w:p w14:paraId="4E74654C" w14:textId="0F8B0342" w:rsidR="00D62E49" w:rsidRPr="00D62E49" w:rsidRDefault="00D62E49" w:rsidP="00D62E49">
      <w:pPr>
        <w:rPr>
          <w:ins w:id="54" w:author="Jordan, Amanda C CIV USARMY HQDA ASA ALT (USA)" w:date="2023-02-17T07:43:00Z"/>
          <w:rFonts w:ascii="Times New Roman" w:hAnsi="Times New Roman" w:cs="Times New Roman"/>
          <w:sz w:val="24"/>
          <w:szCs w:val="24"/>
        </w:rPr>
      </w:pPr>
      <w:ins w:id="55" w:author="Jordan, Amanda C CIV USARMY HQDA ASA ALT (USA)" w:date="2023-02-17T07:43:00Z">
        <w:r w:rsidRPr="00D62E49">
          <w:rPr>
            <w:rFonts w:ascii="Times New Roman" w:hAnsi="Times New Roman" w:cs="Times New Roman"/>
            <w:sz w:val="24"/>
            <w:szCs w:val="24"/>
          </w:rPr>
          <w:t>(c) The contracting officer must forward procurement requests for contracting video productions to the USAMDW, Production Acquisition Division at the address in paragraph (b) in this section.</w:t>
        </w:r>
      </w:ins>
    </w:p>
    <w:p w14:paraId="0A5B5412" w14:textId="70B78EE2" w:rsidR="00D62E49" w:rsidRPr="00D62E49" w:rsidRDefault="00D62E49" w:rsidP="00D62E49">
      <w:pPr>
        <w:rPr>
          <w:ins w:id="56" w:author="Jordan, Amanda C CIV USARMY HQDA ASA ALT (USA)" w:date="2023-02-17T07:43:00Z"/>
          <w:rFonts w:ascii="Times New Roman" w:hAnsi="Times New Roman" w:cs="Times New Roman"/>
          <w:sz w:val="24"/>
          <w:szCs w:val="24"/>
        </w:rPr>
      </w:pPr>
      <w:ins w:id="57" w:author="Jordan, Amanda C CIV USARMY HQDA ASA ALT (USA)" w:date="2023-02-17T07:43:00Z">
        <w:r w:rsidRPr="00D62E49">
          <w:rPr>
            <w:rFonts w:ascii="Times New Roman" w:hAnsi="Times New Roman" w:cs="Times New Roman"/>
            <w:sz w:val="24"/>
            <w:szCs w:val="24"/>
          </w:rPr>
          <w:t>(d) For advisory and assistance services for audiovisual productions, please contact USAMDW via the above email.</w:t>
        </w:r>
      </w:ins>
    </w:p>
    <w:p w14:paraId="208C0536" w14:textId="20C6EC13" w:rsidR="00B26098" w:rsidRPr="00FF6B71" w:rsidDel="00D62E49" w:rsidRDefault="00B26098" w:rsidP="00B26098">
      <w:pPr>
        <w:pStyle w:val="PlainText"/>
        <w:spacing w:after="240"/>
        <w:rPr>
          <w:del w:id="58" w:author="Jordan, Amanda C CIV USARMY HQDA ASA ALT (USA)" w:date="2023-02-17T07:43:00Z"/>
          <w:rFonts w:ascii="Times New Roman" w:hAnsi="Times New Roman" w:cs="Times New Roman"/>
          <w:sz w:val="24"/>
        </w:rPr>
      </w:pPr>
      <w:del w:id="59" w:author="Jordan, Amanda C CIV USARMY HQDA ASA ALT (USA)" w:date="2023-02-17T07:43:00Z">
        <w:r w:rsidRPr="00FF6B71" w:rsidDel="00D62E49">
          <w:rPr>
            <w:rFonts w:ascii="Times New Roman" w:hAnsi="Times New Roman" w:cs="Times New Roman"/>
            <w:sz w:val="24"/>
          </w:rPr>
          <w:delText>(a)  The Army Multimedia and Visual Information Directorate (AMVID), U.S. Army Headquarters Services, Office of the Administrative Assistant to the Secretary of the Army, is the only multimedia</w:delText>
        </w:r>
        <w:r w:rsidDel="00D62E49">
          <w:rPr>
            <w:rFonts w:ascii="Times New Roman" w:hAnsi="Times New Roman" w:cs="Times New Roman"/>
            <w:sz w:val="24"/>
          </w:rPr>
          <w:delText xml:space="preserve"> and </w:delText>
        </w:r>
        <w:r w:rsidRPr="00FF6B71" w:rsidDel="00D62E49">
          <w:rPr>
            <w:rFonts w:ascii="Times New Roman" w:hAnsi="Times New Roman" w:cs="Times New Roman"/>
            <w:sz w:val="24"/>
          </w:rPr>
          <w:delText>visual information activity authorized to contract for total productions.  See Army Regulation 25-1 and D</w:delText>
        </w:r>
        <w:r w:rsidR="00623A3A" w:rsidDel="00D62E49">
          <w:rPr>
            <w:rFonts w:ascii="Times New Roman" w:hAnsi="Times New Roman" w:cs="Times New Roman"/>
            <w:sz w:val="24"/>
          </w:rPr>
          <w:delText xml:space="preserve">epartment of the </w:delText>
        </w:r>
        <w:r w:rsidRPr="00FF6B71" w:rsidDel="00D62E49">
          <w:rPr>
            <w:rFonts w:ascii="Times New Roman" w:hAnsi="Times New Roman" w:cs="Times New Roman"/>
            <w:sz w:val="24"/>
          </w:rPr>
          <w:delText>A</w:delText>
        </w:r>
        <w:r w:rsidR="00623A3A" w:rsidDel="00D62E49">
          <w:rPr>
            <w:rFonts w:ascii="Times New Roman" w:hAnsi="Times New Roman" w:cs="Times New Roman"/>
            <w:sz w:val="24"/>
          </w:rPr>
          <w:delText>rmy</w:delText>
        </w:r>
        <w:r w:rsidRPr="00FF6B71" w:rsidDel="00D62E49">
          <w:rPr>
            <w:rFonts w:ascii="Times New Roman" w:hAnsi="Times New Roman" w:cs="Times New Roman"/>
            <w:sz w:val="24"/>
          </w:rPr>
          <w:delText xml:space="preserve"> P</w:delText>
        </w:r>
        <w:r w:rsidR="00623A3A" w:rsidDel="00D62E49">
          <w:rPr>
            <w:rFonts w:ascii="Times New Roman" w:hAnsi="Times New Roman" w:cs="Times New Roman"/>
            <w:sz w:val="24"/>
          </w:rPr>
          <w:delText>amphlet</w:delText>
        </w:r>
        <w:r w:rsidRPr="00FF6B71" w:rsidDel="00D62E49">
          <w:rPr>
            <w:rFonts w:ascii="Times New Roman" w:hAnsi="Times New Roman" w:cs="Times New Roman"/>
            <w:sz w:val="24"/>
          </w:rPr>
          <w:delText xml:space="preserve"> 25-91.</w:delText>
        </w:r>
      </w:del>
    </w:p>
    <w:p w14:paraId="208C0537" w14:textId="04CB55E6" w:rsidR="00B26098" w:rsidDel="00D62E49" w:rsidRDefault="00B26098" w:rsidP="00B26098">
      <w:pPr>
        <w:pStyle w:val="PlainText"/>
        <w:spacing w:after="240"/>
        <w:rPr>
          <w:del w:id="60" w:author="Jordan, Amanda C CIV USARMY HQDA ASA ALT (USA)" w:date="2023-02-17T07:43:00Z"/>
          <w:rFonts w:ascii="Times New Roman" w:hAnsi="Times New Roman" w:cs="Times New Roman"/>
          <w:sz w:val="24"/>
        </w:rPr>
      </w:pPr>
      <w:del w:id="61" w:author="Jordan, Amanda C CIV USARMY HQDA ASA ALT (USA)" w:date="2023-02-17T07:43:00Z">
        <w:r w:rsidRPr="00595B6F" w:rsidDel="00D62E49">
          <w:rPr>
            <w:rFonts w:ascii="Times New Roman" w:hAnsi="Times New Roman" w:cs="Times New Roman"/>
            <w:sz w:val="24"/>
          </w:rPr>
          <w:delText>(b)  Direct requests for contracted total productions and non-local productions per A</w:delText>
        </w:r>
        <w:r w:rsidR="00623A3A" w:rsidDel="00D62E49">
          <w:rPr>
            <w:rFonts w:ascii="Times New Roman" w:hAnsi="Times New Roman" w:cs="Times New Roman"/>
            <w:sz w:val="24"/>
          </w:rPr>
          <w:delText xml:space="preserve">rmy </w:delText>
        </w:r>
        <w:r w:rsidRPr="00595B6F" w:rsidDel="00D62E49">
          <w:rPr>
            <w:rFonts w:ascii="Times New Roman" w:hAnsi="Times New Roman" w:cs="Times New Roman"/>
            <w:sz w:val="24"/>
          </w:rPr>
          <w:delText>R</w:delText>
        </w:r>
        <w:r w:rsidR="00623A3A" w:rsidDel="00D62E49">
          <w:rPr>
            <w:rFonts w:ascii="Times New Roman" w:hAnsi="Times New Roman" w:cs="Times New Roman"/>
            <w:sz w:val="24"/>
          </w:rPr>
          <w:delText xml:space="preserve">egulation </w:delText>
        </w:r>
        <w:r w:rsidRPr="00595B6F" w:rsidDel="00D62E49">
          <w:rPr>
            <w:rFonts w:ascii="Times New Roman" w:hAnsi="Times New Roman" w:cs="Times New Roman"/>
            <w:sz w:val="24"/>
          </w:rPr>
          <w:delText>25-1 to the local visual information activity for processing to the</w:delText>
        </w:r>
      </w:del>
    </w:p>
    <w:p w14:paraId="0E08147A" w14:textId="07AB11CE" w:rsidR="006E407F" w:rsidRPr="00595B6F" w:rsidDel="00D62E49" w:rsidRDefault="006E407F" w:rsidP="00B26098">
      <w:pPr>
        <w:pStyle w:val="PlainText"/>
        <w:spacing w:after="240"/>
        <w:rPr>
          <w:del w:id="62" w:author="Jordan, Amanda C CIV USARMY HQDA ASA ALT (USA)" w:date="2023-02-17T07:43:00Z"/>
          <w:rFonts w:ascii="Times New Roman" w:hAnsi="Times New Roman" w:cs="Times New Roman"/>
          <w:sz w:val="24"/>
        </w:rPr>
      </w:pPr>
    </w:p>
    <w:p w14:paraId="208C0538" w14:textId="6676D75E" w:rsidR="00B26098" w:rsidRPr="00595B6F" w:rsidDel="00D62E49" w:rsidRDefault="00B26098" w:rsidP="00B26098">
      <w:pPr>
        <w:pStyle w:val="PlainText"/>
        <w:spacing w:after="0"/>
        <w:rPr>
          <w:del w:id="63" w:author="Jordan, Amanda C CIV USARMY HQDA ASA ALT (USA)" w:date="2023-02-17T07:43:00Z"/>
          <w:rFonts w:ascii="Times New Roman" w:hAnsi="Times New Roman" w:cs="Times New Roman"/>
          <w:sz w:val="24"/>
        </w:rPr>
      </w:pPr>
      <w:del w:id="64" w:author="Jordan, Amanda C CIV USARMY HQDA ASA ALT (USA)" w:date="2023-02-17T07:43:00Z">
        <w:r w:rsidRPr="00595B6F" w:rsidDel="00D62E49">
          <w:rPr>
            <w:rFonts w:ascii="Times New Roman" w:hAnsi="Times New Roman" w:cs="Times New Roman"/>
            <w:sz w:val="24"/>
          </w:rPr>
          <w:delText>AMVID, Production Acquisition Division</w:delText>
        </w:r>
      </w:del>
    </w:p>
    <w:p w14:paraId="208C0539" w14:textId="0FC0F815" w:rsidR="00B26098" w:rsidDel="00D62E49" w:rsidRDefault="00B26098" w:rsidP="00B26098">
      <w:pPr>
        <w:pStyle w:val="PlainText"/>
        <w:spacing w:after="0"/>
        <w:rPr>
          <w:del w:id="65" w:author="Jordan, Amanda C CIV USARMY HQDA ASA ALT (USA)" w:date="2023-02-17T07:43:00Z"/>
          <w:rFonts w:ascii="Times New Roman" w:hAnsi="Times New Roman" w:cs="Times New Roman"/>
          <w:sz w:val="24"/>
        </w:rPr>
      </w:pPr>
      <w:del w:id="66" w:author="Jordan, Amanda C CIV USARMY HQDA ASA ALT (USA)" w:date="2023-02-17T07:43:00Z">
        <w:r w:rsidRPr="00595B6F" w:rsidDel="00D62E49">
          <w:rPr>
            <w:rFonts w:ascii="Times New Roman" w:hAnsi="Times New Roman" w:cs="Times New Roman"/>
            <w:sz w:val="24"/>
          </w:rPr>
          <w:delText>ATTN: AAHS-VI-C</w:delText>
        </w:r>
      </w:del>
    </w:p>
    <w:p w14:paraId="208C053A" w14:textId="5FA877D6" w:rsidR="00B26098" w:rsidDel="00D62E49" w:rsidRDefault="00B26098" w:rsidP="00B26098">
      <w:pPr>
        <w:pStyle w:val="PlainText"/>
        <w:spacing w:after="0"/>
        <w:rPr>
          <w:del w:id="67" w:author="Jordan, Amanda C CIV USARMY HQDA ASA ALT (USA)" w:date="2023-02-17T07:43:00Z"/>
          <w:rFonts w:ascii="Times New Roman" w:hAnsi="Times New Roman" w:cs="Times New Roman"/>
          <w:sz w:val="24"/>
        </w:rPr>
      </w:pPr>
      <w:del w:id="68" w:author="Jordan, Amanda C CIV USARMY HQDA ASA ALT (USA)" w:date="2023-02-17T07:43:00Z">
        <w:r w:rsidRPr="00FF6B71" w:rsidDel="00D62E49">
          <w:rPr>
            <w:rFonts w:ascii="Times New Roman" w:hAnsi="Times New Roman" w:cs="Times New Roman"/>
            <w:sz w:val="24"/>
          </w:rPr>
          <w:delText>2530 Crystal Drive, 13</w:delText>
        </w:r>
        <w:r w:rsidRPr="00FF6B71" w:rsidDel="00D62E49">
          <w:rPr>
            <w:rFonts w:ascii="Times New Roman" w:hAnsi="Times New Roman" w:cs="Times New Roman"/>
            <w:sz w:val="24"/>
            <w:vertAlign w:val="superscript"/>
          </w:rPr>
          <w:delText>th</w:delText>
        </w:r>
        <w:r w:rsidRPr="00FF6B71" w:rsidDel="00D62E49">
          <w:rPr>
            <w:rFonts w:ascii="Times New Roman" w:hAnsi="Times New Roman" w:cs="Times New Roman"/>
            <w:sz w:val="24"/>
          </w:rPr>
          <w:delText xml:space="preserve"> Floor</w:delText>
        </w:r>
      </w:del>
    </w:p>
    <w:p w14:paraId="208C053B" w14:textId="6A34AB43" w:rsidR="00B26098" w:rsidDel="00D62E49" w:rsidRDefault="00B26098" w:rsidP="00B26098">
      <w:pPr>
        <w:pStyle w:val="PlainText"/>
        <w:spacing w:after="240"/>
        <w:rPr>
          <w:del w:id="69" w:author="Jordan, Amanda C CIV USARMY HQDA ASA ALT (USA)" w:date="2023-02-17T07:43:00Z"/>
          <w:rFonts w:ascii="Times New Roman" w:hAnsi="Times New Roman" w:cs="Times New Roman"/>
          <w:sz w:val="24"/>
        </w:rPr>
      </w:pPr>
      <w:del w:id="70" w:author="Jordan, Amanda C CIV USARMY HQDA ASA ALT (USA)" w:date="2023-02-17T07:43:00Z">
        <w:r w:rsidRPr="00FF6B71" w:rsidDel="00D62E49">
          <w:rPr>
            <w:rFonts w:ascii="Times New Roman" w:hAnsi="Times New Roman" w:cs="Times New Roman"/>
            <w:sz w:val="24"/>
          </w:rPr>
          <w:delText>Arlington, Virginia 22202-3934.</w:delText>
        </w:r>
      </w:del>
    </w:p>
    <w:p w14:paraId="742C5967" w14:textId="019B25A6" w:rsidR="006E407F" w:rsidRPr="00FF6B71" w:rsidDel="00D62E49" w:rsidRDefault="006E407F" w:rsidP="00B26098">
      <w:pPr>
        <w:pStyle w:val="PlainText"/>
        <w:spacing w:after="240"/>
        <w:rPr>
          <w:del w:id="71" w:author="Jordan, Amanda C CIV USARMY HQDA ASA ALT (USA)" w:date="2023-02-17T07:43:00Z"/>
          <w:rFonts w:ascii="Times New Roman" w:hAnsi="Times New Roman" w:cs="Times New Roman"/>
          <w:sz w:val="24"/>
        </w:rPr>
      </w:pPr>
    </w:p>
    <w:p w14:paraId="208C053C" w14:textId="0AECB75E" w:rsidR="00B26098" w:rsidRPr="00FF6B71" w:rsidDel="00D62E49" w:rsidRDefault="00B26098" w:rsidP="00D62E49">
      <w:pPr>
        <w:pStyle w:val="PlainText"/>
        <w:spacing w:after="240"/>
        <w:rPr>
          <w:del w:id="72" w:author="Jordan, Amanda C CIV USARMY HQDA ASA ALT (USA)" w:date="2023-02-17T07:43:00Z"/>
          <w:rFonts w:ascii="Times New Roman" w:hAnsi="Times New Roman" w:cs="Times New Roman"/>
          <w:sz w:val="24"/>
        </w:rPr>
      </w:pPr>
      <w:del w:id="73" w:author="Jordan, Amanda C CIV USARMY HQDA ASA ALT (USA)" w:date="2023-02-17T07:43:00Z">
        <w:r w:rsidRPr="00595B6F" w:rsidDel="00D62E49">
          <w:rPr>
            <w:rFonts w:ascii="Times New Roman" w:hAnsi="Times New Roman" w:cs="Times New Roman"/>
            <w:sz w:val="24"/>
          </w:rPr>
          <w:delText xml:space="preserve">(c)  The contracting officer must forward procurement requests for contracting total productions to the AMVID, Production Acquisition Division at the address in </w:delText>
        </w:r>
        <w:r w:rsidR="0045247F" w:rsidDel="00D62E49">
          <w:rPr>
            <w:rFonts w:ascii="Times New Roman" w:hAnsi="Times New Roman" w:cs="Times New Roman"/>
            <w:sz w:val="24"/>
          </w:rPr>
          <w:delText xml:space="preserve">paragraph </w:delText>
        </w:r>
        <w:r w:rsidRPr="00595B6F" w:rsidDel="00D62E49">
          <w:rPr>
            <w:rFonts w:ascii="Times New Roman" w:hAnsi="Times New Roman" w:cs="Times New Roman"/>
            <w:sz w:val="24"/>
          </w:rPr>
          <w:delText>(b)</w:delText>
        </w:r>
        <w:r w:rsidR="0045247F" w:rsidDel="00D62E49">
          <w:rPr>
            <w:rFonts w:ascii="Times New Roman" w:hAnsi="Times New Roman" w:cs="Times New Roman"/>
            <w:sz w:val="24"/>
          </w:rPr>
          <w:delText xml:space="preserve"> in this section</w:delText>
        </w:r>
        <w:r w:rsidRPr="00595B6F" w:rsidDel="00D62E49">
          <w:rPr>
            <w:rFonts w:ascii="Times New Roman" w:hAnsi="Times New Roman" w:cs="Times New Roman"/>
            <w:sz w:val="24"/>
          </w:rPr>
          <w:delText>.</w:delText>
        </w:r>
        <w:r w:rsidRPr="00FF6B71" w:rsidDel="00D62E49">
          <w:rPr>
            <w:rFonts w:ascii="Times New Roman" w:hAnsi="Times New Roman" w:cs="Times New Roman"/>
            <w:sz w:val="24"/>
          </w:rPr>
          <w:delText xml:space="preserve"> </w:delText>
        </w:r>
      </w:del>
    </w:p>
    <w:p w14:paraId="208C053D" w14:textId="2A15C8D9" w:rsidR="00B26098" w:rsidRDefault="00B26098" w:rsidP="00D62E49">
      <w:pPr>
        <w:pStyle w:val="PlainText"/>
        <w:spacing w:after="240"/>
        <w:rPr>
          <w:ins w:id="74" w:author="Jordan, Amanda C CIV USARMY HQDA ASA ALT (USA)" w:date="2023-02-17T07:42:00Z"/>
          <w:rFonts w:ascii="Times New Roman" w:hAnsi="Times New Roman" w:cs="Times New Roman"/>
          <w:sz w:val="24"/>
        </w:rPr>
      </w:pPr>
      <w:del w:id="75" w:author="Jordan, Amanda C CIV USARMY HQDA ASA ALT (USA)" w:date="2023-02-17T07:43:00Z">
        <w:r w:rsidRPr="00FF6B71" w:rsidDel="00D62E49">
          <w:rPr>
            <w:rFonts w:ascii="Times New Roman" w:hAnsi="Times New Roman" w:cs="Times New Roman"/>
            <w:sz w:val="24"/>
          </w:rPr>
          <w:delText>(d)  For advisory and assistance services for audiovisual productions</w:delText>
        </w:r>
        <w:r w:rsidDel="00D62E49">
          <w:rPr>
            <w:rFonts w:ascii="Times New Roman" w:hAnsi="Times New Roman" w:cs="Times New Roman"/>
            <w:sz w:val="24"/>
          </w:rPr>
          <w:delText>,</w:delText>
        </w:r>
        <w:r w:rsidRPr="00FF6B71" w:rsidDel="00D62E49">
          <w:rPr>
            <w:rFonts w:ascii="Times New Roman" w:hAnsi="Times New Roman" w:cs="Times New Roman"/>
            <w:sz w:val="24"/>
          </w:rPr>
          <w:delText xml:space="preserve"> please contact AMVID, Production Acquisition Division, at the address in </w:delText>
        </w:r>
        <w:r w:rsidR="0045247F" w:rsidDel="00D62E49">
          <w:rPr>
            <w:rFonts w:ascii="Times New Roman" w:hAnsi="Times New Roman" w:cs="Times New Roman"/>
            <w:sz w:val="24"/>
          </w:rPr>
          <w:delText xml:space="preserve">paragraph </w:delText>
        </w:r>
        <w:r w:rsidRPr="00FF6B71" w:rsidDel="00D62E49">
          <w:rPr>
            <w:rFonts w:ascii="Times New Roman" w:hAnsi="Times New Roman" w:cs="Times New Roman"/>
            <w:sz w:val="24"/>
          </w:rPr>
          <w:delText xml:space="preserve">(b) </w:delText>
        </w:r>
        <w:r w:rsidR="0045247F" w:rsidDel="00D62E49">
          <w:rPr>
            <w:rFonts w:ascii="Times New Roman" w:hAnsi="Times New Roman" w:cs="Times New Roman"/>
            <w:sz w:val="24"/>
          </w:rPr>
          <w:delText>in this section</w:delText>
        </w:r>
        <w:r w:rsidRPr="00FF6B71" w:rsidDel="00D62E49">
          <w:rPr>
            <w:rFonts w:ascii="Times New Roman" w:hAnsi="Times New Roman" w:cs="Times New Roman"/>
            <w:sz w:val="24"/>
          </w:rPr>
          <w:delText xml:space="preserve">. </w:delText>
        </w:r>
      </w:del>
    </w:p>
    <w:p w14:paraId="078A39B0" w14:textId="5CD3BC46" w:rsidR="00D62E49" w:rsidRDefault="00D62E49" w:rsidP="00B26098">
      <w:pPr>
        <w:pStyle w:val="PlainText"/>
        <w:spacing w:after="240"/>
        <w:rPr>
          <w:ins w:id="76" w:author="Jordan, Amanda C CIV USARMY HQDA ASA ALT (USA)" w:date="2023-02-17T07:42:00Z"/>
          <w:rFonts w:ascii="Times New Roman" w:hAnsi="Times New Roman" w:cs="Times New Roman"/>
          <w:sz w:val="24"/>
        </w:rPr>
      </w:pPr>
    </w:p>
    <w:p w14:paraId="41EAB121" w14:textId="77777777" w:rsidR="00D62E49" w:rsidRPr="00FF6B71" w:rsidRDefault="00D62E49" w:rsidP="00B26098">
      <w:pPr>
        <w:pStyle w:val="PlainText"/>
        <w:spacing w:after="240"/>
        <w:rPr>
          <w:rFonts w:ascii="Times New Roman" w:hAnsi="Times New Roman" w:cs="Times New Roman"/>
          <w:sz w:val="24"/>
        </w:rPr>
      </w:pPr>
    </w:p>
    <w:p w14:paraId="208C053E" w14:textId="77777777" w:rsidR="00E85379" w:rsidRPr="00E85379" w:rsidRDefault="00E85379" w:rsidP="006B60D8">
      <w:pPr>
        <w:pStyle w:val="Heading3"/>
      </w:pPr>
      <w:bookmarkStart w:id="77" w:name="_Toc512838717"/>
      <w:bookmarkStart w:id="78" w:name="_Toc514048891"/>
      <w:r w:rsidRPr="00E85379">
        <w:t>Subpart 5108.92 – Army Continuing Education System Contracts</w:t>
      </w:r>
      <w:bookmarkEnd w:id="77"/>
      <w:bookmarkEnd w:id="78"/>
    </w:p>
    <w:p w14:paraId="208C053F" w14:textId="77777777" w:rsidR="00374CDC" w:rsidRDefault="00374CDC" w:rsidP="006B60D8">
      <w:pPr>
        <w:pStyle w:val="Heading4"/>
      </w:pPr>
      <w:bookmarkStart w:id="79" w:name="_Toc512838718"/>
      <w:bookmarkStart w:id="80" w:name="_Toc514048892"/>
      <w:proofErr w:type="gramStart"/>
      <w:r>
        <w:t>5108.9200  Scope</w:t>
      </w:r>
      <w:proofErr w:type="gramEnd"/>
      <w:r>
        <w:t xml:space="preserve"> of subpart</w:t>
      </w:r>
      <w:r w:rsidR="001E5A2E">
        <w:t>.</w:t>
      </w:r>
      <w:bookmarkEnd w:id="79"/>
      <w:bookmarkEnd w:id="80"/>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6B60D8">
      <w:pPr>
        <w:pStyle w:val="Heading4"/>
      </w:pPr>
      <w:bookmarkStart w:id="81" w:name="_Toc512838719"/>
      <w:bookmarkStart w:id="82" w:name="_Toc514048893"/>
      <w:proofErr w:type="gramStart"/>
      <w:r w:rsidRPr="00E85379">
        <w:t>5108.9201  References</w:t>
      </w:r>
      <w:proofErr w:type="gramEnd"/>
      <w:r w:rsidRPr="00E85379">
        <w:t>.</w:t>
      </w:r>
      <w:bookmarkEnd w:id="81"/>
      <w:bookmarkEnd w:id="82"/>
    </w:p>
    <w:p w14:paraId="208C0542" w14:textId="77777777" w:rsidR="00E85379"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208C0543" w14:textId="77777777" w:rsidR="00E85379" w:rsidRPr="00E85379" w:rsidRDefault="00E85379" w:rsidP="00E8537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(a)  AR 350-20 provides for mission-required language training procured through ACES.</w:t>
      </w:r>
    </w:p>
    <w:p w14:paraId="208C0545" w14:textId="570BDC1C" w:rsidR="00D73992" w:rsidRPr="00612CC9" w:rsidRDefault="00E85379" w:rsidP="00612CC9">
      <w:pPr>
        <w:pStyle w:val="ind4"/>
        <w:spacing w:after="240"/>
        <w:ind w:left="0" w:firstLine="720"/>
        <w:rPr>
          <w:rFonts w:ascii="Times New Roman" w:hAnsi="Times New Roman" w:cs="Times New Roman"/>
          <w:sz w:val="24"/>
          <w:szCs w:val="24"/>
        </w:rPr>
      </w:pPr>
      <w:r w:rsidRPr="00E85379">
        <w:rPr>
          <w:rFonts w:ascii="Times New Roman" w:hAnsi="Times New Roman" w:cs="Times New Roman"/>
          <w:sz w:val="24"/>
          <w:szCs w:val="24"/>
        </w:rPr>
        <w:t>(b)  AR 380-67 outlines security requirements for ACES personnel.</w:t>
      </w:r>
    </w:p>
    <w:p w14:paraId="208C0546" w14:textId="77777777" w:rsidR="00E85379" w:rsidRPr="00E85379" w:rsidRDefault="00E85379" w:rsidP="006B60D8">
      <w:pPr>
        <w:pStyle w:val="Heading4"/>
      </w:pPr>
      <w:bookmarkStart w:id="83" w:name="_Toc512838720"/>
      <w:bookmarkStart w:id="84" w:name="_Toc514048894"/>
      <w:proofErr w:type="gramStart"/>
      <w:r w:rsidRPr="00E85379">
        <w:t>5108.9202  Educational</w:t>
      </w:r>
      <w:proofErr w:type="gramEnd"/>
      <w:r w:rsidRPr="00E85379">
        <w:t xml:space="preserve"> services contracts.</w:t>
      </w:r>
      <w:bookmarkEnd w:id="83"/>
      <w:bookmarkEnd w:id="84"/>
    </w:p>
    <w:p w14:paraId="208C0547"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(a)  The contracting officer may execute educational services contracts to support ACES for Active Component, Reserve Component and Army National Guard soldiers and to provide </w:t>
      </w:r>
      <w:proofErr w:type="spellStart"/>
      <w:r w:rsidRPr="00E85379">
        <w:rPr>
          <w:rFonts w:ascii="Times New Roman" w:hAnsi="Times New Roman" w:cs="Times New Roman"/>
          <w:sz w:val="24"/>
          <w:szCs w:val="24"/>
        </w:rPr>
        <w:t>Headstart</w:t>
      </w:r>
      <w:proofErr w:type="spellEnd"/>
      <w:r w:rsidRPr="00E85379">
        <w:rPr>
          <w:rFonts w:ascii="Times New Roman" w:hAnsi="Times New Roman" w:cs="Times New Roman"/>
          <w:sz w:val="24"/>
          <w:szCs w:val="24"/>
        </w:rPr>
        <w:t xml:space="preserve"> language and host nation acculturation programs for Active Component adult family members.</w:t>
      </w:r>
    </w:p>
    <w:p w14:paraId="208C0548"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In the continental United States, the tuition assistance procedures described in AR 621-5 are the appropriate method to obtain postsecondary and off-duty high school instruction.</w:t>
      </w:r>
    </w:p>
    <w:p w14:paraId="208C0549"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(c)  Use contracts for the following:</w:t>
      </w:r>
    </w:p>
    <w:p w14:paraId="208C054A" w14:textId="77777777" w:rsidR="00E85379" w:rsidRPr="00E85379" w:rsidRDefault="00E85379" w:rsidP="00E85379">
      <w:pPr>
        <w:pStyle w:val="ind8"/>
        <w:spacing w:after="240"/>
        <w:ind w:left="0" w:firstLine="720"/>
        <w:rPr>
          <w:rFonts w:ascii="Times New Roman" w:hAnsi="Times New Roman" w:cs="Times New Roman"/>
          <w:b/>
          <w:bCs/>
        </w:rPr>
      </w:pPr>
      <w:r w:rsidRPr="00E85379">
        <w:rPr>
          <w:rFonts w:ascii="Times New Roman" w:hAnsi="Times New Roman" w:cs="Times New Roman"/>
        </w:rPr>
        <w:t xml:space="preserve">(1)  Conducting Army </w:t>
      </w:r>
      <w:r w:rsidR="00623A3A">
        <w:rPr>
          <w:rFonts w:ascii="Times New Roman" w:hAnsi="Times New Roman" w:cs="Times New Roman"/>
        </w:rPr>
        <w:t>e</w:t>
      </w:r>
      <w:r w:rsidRPr="00E85379">
        <w:rPr>
          <w:rFonts w:ascii="Times New Roman" w:hAnsi="Times New Roman" w:cs="Times New Roman"/>
        </w:rPr>
        <w:t xml:space="preserve">ducation </w:t>
      </w:r>
      <w:r w:rsidR="00623A3A">
        <w:rPr>
          <w:rFonts w:ascii="Times New Roman" w:hAnsi="Times New Roman" w:cs="Times New Roman"/>
        </w:rPr>
        <w:t>c</w:t>
      </w:r>
      <w:r w:rsidRPr="00E85379">
        <w:rPr>
          <w:rFonts w:ascii="Times New Roman" w:hAnsi="Times New Roman" w:cs="Times New Roman"/>
        </w:rPr>
        <w:t xml:space="preserve">enter instruction for programs listed in AR 621-5 </w:t>
      </w:r>
      <w:r w:rsidRPr="00E85379">
        <w:rPr>
          <w:rFonts w:ascii="Times New Roman" w:hAnsi="Times New Roman" w:cs="Times New Roman"/>
          <w:bCs/>
        </w:rPr>
        <w:t>and</w:t>
      </w:r>
      <w:r w:rsidRPr="00E85379">
        <w:rPr>
          <w:rFonts w:ascii="Times New Roman" w:hAnsi="Times New Roman" w:cs="Times New Roman"/>
        </w:rPr>
        <w:t xml:space="preserve"> AR 350-20.</w:t>
      </w:r>
    </w:p>
    <w:p w14:paraId="208C054B"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(2)  Testing individuals or groups of individuals who desire to participate in ACES.</w:t>
      </w:r>
    </w:p>
    <w:p w14:paraId="208C054C"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(3)  Army </w:t>
      </w:r>
      <w:r w:rsidR="00623A3A">
        <w:rPr>
          <w:rFonts w:ascii="Times New Roman" w:hAnsi="Times New Roman" w:cs="Times New Roman"/>
        </w:rPr>
        <w:t>l</w:t>
      </w:r>
      <w:r>
        <w:rPr>
          <w:rFonts w:ascii="Times New Roman" w:hAnsi="Times New Roman" w:cs="Times New Roman"/>
        </w:rPr>
        <w:t xml:space="preserve">earning </w:t>
      </w:r>
      <w:r w:rsidR="00623A3A">
        <w:rPr>
          <w:rFonts w:ascii="Times New Roman" w:hAnsi="Times New Roman" w:cs="Times New Roman"/>
        </w:rPr>
        <w:t>c</w:t>
      </w:r>
      <w:r>
        <w:rPr>
          <w:rFonts w:ascii="Times New Roman" w:hAnsi="Times New Roman" w:cs="Times New Roman"/>
        </w:rPr>
        <w:t xml:space="preserve">enter services such as the use of professional, </w:t>
      </w:r>
      <w:proofErr w:type="gramStart"/>
      <w:r>
        <w:rPr>
          <w:rFonts w:ascii="Times New Roman" w:hAnsi="Times New Roman" w:cs="Times New Roman"/>
        </w:rPr>
        <w:t>paraprofessional</w:t>
      </w:r>
      <w:proofErr w:type="gramEnd"/>
      <w:r>
        <w:rPr>
          <w:rFonts w:ascii="Times New Roman" w:hAnsi="Times New Roman" w:cs="Times New Roman"/>
        </w:rPr>
        <w:t xml:space="preserve"> or technical personnel to operate computer laboratories, information centers, language laboratories, military publications reference libraries and provide adjunct instruction for ACES participants.</w:t>
      </w:r>
    </w:p>
    <w:p w14:paraId="208C054D"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(4)  Education </w:t>
      </w:r>
      <w:r w:rsidR="00623A3A">
        <w:rPr>
          <w:rFonts w:ascii="Times New Roman" w:hAnsi="Times New Roman" w:cs="Times New Roman"/>
        </w:rPr>
        <w:t>t</w:t>
      </w:r>
      <w:r>
        <w:rPr>
          <w:rFonts w:ascii="Times New Roman" w:hAnsi="Times New Roman" w:cs="Times New Roman"/>
        </w:rPr>
        <w:t xml:space="preserve">ransition </w:t>
      </w:r>
      <w:r w:rsidR="00623A3A">
        <w:rPr>
          <w:rFonts w:ascii="Times New Roman" w:hAnsi="Times New Roman" w:cs="Times New Roman"/>
        </w:rPr>
        <w:t>m</w:t>
      </w:r>
      <w:r>
        <w:rPr>
          <w:rFonts w:ascii="Times New Roman" w:hAnsi="Times New Roman" w:cs="Times New Roman"/>
        </w:rPr>
        <w:t>anagement services for Active Component only.</w:t>
      </w:r>
    </w:p>
    <w:p w14:paraId="208C054E"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 xml:space="preserve">(5)  Education program development, such as curriculum development, </w:t>
      </w:r>
      <w:proofErr w:type="gramStart"/>
      <w:r>
        <w:rPr>
          <w:rFonts w:ascii="Times New Roman" w:hAnsi="Times New Roman" w:cs="Times New Roman"/>
        </w:rPr>
        <w:t>software</w:t>
      </w:r>
      <w:proofErr w:type="gramEnd"/>
      <w:r>
        <w:rPr>
          <w:rFonts w:ascii="Times New Roman" w:hAnsi="Times New Roman" w:cs="Times New Roman"/>
        </w:rPr>
        <w:t xml:space="preserve"> and courseware development.</w:t>
      </w:r>
    </w:p>
    <w:p w14:paraId="208C054F" w14:textId="77777777" w:rsidR="00E85379" w:rsidRPr="00E85379" w:rsidRDefault="00E07C12" w:rsidP="00E85379">
      <w:pPr>
        <w:pStyle w:val="ind8"/>
        <w:spacing w:after="240"/>
        <w:ind w:left="0" w:firstLine="720"/>
        <w:rPr>
          <w:rFonts w:ascii="Times New Roman" w:hAnsi="Times New Roman" w:cs="Times New Roman"/>
        </w:rPr>
      </w:pPr>
      <w:r>
        <w:rPr>
          <w:rFonts w:ascii="Times New Roman" w:hAnsi="Times New Roman" w:cs="Times New Roman"/>
        </w:rPr>
        <w:t>(6)  Training for professional development of ACES full-time, permanent, professional staff.</w:t>
      </w:r>
    </w:p>
    <w:p w14:paraId="208C0550" w14:textId="77777777" w:rsidR="00E85379" w:rsidRPr="00E85379" w:rsidRDefault="00E85379" w:rsidP="006B60D8">
      <w:pPr>
        <w:pStyle w:val="Heading4"/>
      </w:pPr>
      <w:bookmarkStart w:id="85" w:name="_Toc512838721"/>
      <w:bookmarkStart w:id="86" w:name="_Toc514048895"/>
      <w:proofErr w:type="gramStart"/>
      <w:r w:rsidRPr="00E85379">
        <w:t>51</w:t>
      </w:r>
      <w:r>
        <w:t>08</w:t>
      </w:r>
      <w:r w:rsidRPr="00E85379">
        <w:t>.9</w:t>
      </w:r>
      <w:r>
        <w:t>2</w:t>
      </w:r>
      <w:r w:rsidRPr="00E85379">
        <w:t>03  Procedures</w:t>
      </w:r>
      <w:proofErr w:type="gramEnd"/>
      <w:r w:rsidRPr="00E85379">
        <w:t>.</w:t>
      </w:r>
      <w:bookmarkEnd w:id="85"/>
      <w:bookmarkEnd w:id="86"/>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6B60D8">
      <w:pPr>
        <w:pStyle w:val="Heading3"/>
      </w:pPr>
      <w:bookmarkStart w:id="87" w:name="_Toc512838722"/>
      <w:bookmarkStart w:id="88" w:name="_Toc514048896"/>
      <w:r w:rsidRPr="00E85379">
        <w:t>Subpart 51</w:t>
      </w:r>
      <w:r>
        <w:t>08</w:t>
      </w:r>
      <w:r w:rsidRPr="00E85379">
        <w:t>.9</w:t>
      </w:r>
      <w:r>
        <w:t>3</w:t>
      </w:r>
      <w:r w:rsidRPr="00E85379">
        <w:t xml:space="preserve"> – Training </w:t>
      </w:r>
      <w:proofErr w:type="gramStart"/>
      <w:r w:rsidRPr="00E85379">
        <w:t>With</w:t>
      </w:r>
      <w:proofErr w:type="gramEnd"/>
      <w:r w:rsidRPr="00E85379">
        <w:t xml:space="preserve"> Commercial Firms</w:t>
      </w:r>
      <w:bookmarkEnd w:id="87"/>
      <w:bookmarkEnd w:id="88"/>
    </w:p>
    <w:p w14:paraId="208C0553" w14:textId="77777777" w:rsidR="00DA6EBB" w:rsidRDefault="00863414" w:rsidP="006B60D8">
      <w:pPr>
        <w:pStyle w:val="Heading4"/>
      </w:pPr>
      <w:bookmarkStart w:id="89" w:name="_Toc512838723"/>
      <w:bookmarkStart w:id="90" w:name="_Toc514048897"/>
      <w:proofErr w:type="gramStart"/>
      <w:r>
        <w:t>5108.9300  Scope</w:t>
      </w:r>
      <w:proofErr w:type="gramEnd"/>
      <w:r>
        <w:t xml:space="preserve"> of </w:t>
      </w:r>
      <w:r w:rsidR="001E5A2E">
        <w:t>s</w:t>
      </w:r>
      <w:r>
        <w:t>ubpart.</w:t>
      </w:r>
      <w:bookmarkEnd w:id="89"/>
      <w:bookmarkEnd w:id="90"/>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208C0555" w14:textId="77777777" w:rsidR="00E85379" w:rsidRPr="00E85379" w:rsidRDefault="00E85379" w:rsidP="006B60D8">
      <w:pPr>
        <w:pStyle w:val="Heading4"/>
      </w:pPr>
      <w:bookmarkStart w:id="91" w:name="_Toc512838724"/>
      <w:bookmarkStart w:id="92" w:name="_Toc514048898"/>
      <w:proofErr w:type="gramStart"/>
      <w:r w:rsidRPr="00E85379">
        <w:t>51</w:t>
      </w:r>
      <w:r>
        <w:t>08</w:t>
      </w:r>
      <w:r w:rsidRPr="00E85379">
        <w:t>.9</w:t>
      </w:r>
      <w:r>
        <w:t>3</w:t>
      </w:r>
      <w:r w:rsidRPr="00E85379">
        <w:t>01  General</w:t>
      </w:r>
      <w:proofErr w:type="gramEnd"/>
      <w:r w:rsidRPr="00E85379">
        <w:t>.</w:t>
      </w:r>
      <w:bookmarkEnd w:id="91"/>
      <w:bookmarkEnd w:id="92"/>
    </w:p>
    <w:p w14:paraId="208C0556" w14:textId="41E8C066" w:rsidR="00E85379" w:rsidRDefault="00E85379" w:rsidP="00E85379">
      <w:pPr>
        <w:pStyle w:val="PlainText"/>
        <w:spacing w:after="240"/>
        <w:rPr>
          <w:rFonts w:ascii="Times New Roman" w:hAnsi="Times New Roman" w:cs="Times New Roman"/>
          <w:sz w:val="24"/>
        </w:rPr>
      </w:pPr>
      <w:r w:rsidRPr="00E85379">
        <w:rPr>
          <w:rFonts w:ascii="Times New Roman" w:hAnsi="Times New Roman" w:cs="Times New Roman"/>
          <w:sz w:val="24"/>
        </w:rPr>
        <w:t>(a)  Contracting officers shall refer questions about obtaining commercial training for Army Medical Department personnel to</w:t>
      </w:r>
      <w:r w:rsidR="000063E2">
        <w:rPr>
          <w:rFonts w:ascii="Times New Roman" w:hAnsi="Times New Roman" w:cs="Times New Roman"/>
          <w:sz w:val="24"/>
        </w:rPr>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754F9F98" w14:textId="77777777" w:rsidR="000063E2" w:rsidRPr="00E85379" w:rsidRDefault="000063E2" w:rsidP="00E85379">
      <w:pPr>
        <w:pStyle w:val="PlainText"/>
        <w:spacing w:after="240"/>
        <w:rPr>
          <w:rFonts w:ascii="Times New Roman" w:hAnsi="Times New Roman" w:cs="Times New Roman"/>
          <w:sz w:val="24"/>
        </w:rPr>
      </w:pPr>
    </w:p>
    <w:p w14:paraId="208C055D" w14:textId="4AE0AABE" w:rsid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(b)  Contracting officers shall refer questions about obtaining commercial training for other Army personnel to the</w:t>
      </w:r>
      <w:r w:rsidR="000063E2">
        <w:rPr>
          <w:rFonts w:ascii="Times New Roman" w:hAnsi="Times New Roman" w:cs="Times New Roman"/>
          <w:sz w:val="24"/>
          <w:szCs w:val="24"/>
        </w:rPr>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 xml:space="preserve">f The Deputy Chief </w:t>
      </w:r>
      <w:proofErr w:type="gramStart"/>
      <w:r w:rsidRPr="003374C7">
        <w:rPr>
          <w:rFonts w:ascii="Times New Roman" w:hAnsi="Times New Roman" w:cs="Times New Roman"/>
          <w:sz w:val="24"/>
          <w:szCs w:val="24"/>
        </w:rPr>
        <w:t>Of</w:t>
      </w:r>
      <w:proofErr w:type="gramEnd"/>
      <w:r w:rsidRPr="003374C7">
        <w:rPr>
          <w:rFonts w:ascii="Times New Roman" w:hAnsi="Times New Roman" w:cs="Times New Roman"/>
          <w:sz w:val="24"/>
          <w:szCs w:val="24"/>
        </w:rPr>
        <w:t xml:space="preserve">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6B60D8">
      <w:pPr>
        <w:pStyle w:val="Heading3"/>
      </w:pPr>
      <w:bookmarkStart w:id="93" w:name="_Toc512838725"/>
      <w:bookmarkStart w:id="94" w:name="_Toc514048899"/>
      <w:r>
        <w:t>Subpart 5108.94</w:t>
      </w:r>
      <w:r w:rsidR="00405465">
        <w:t xml:space="preserve"> – </w:t>
      </w:r>
      <w:r>
        <w:t>Foreign Language Support</w:t>
      </w:r>
      <w:bookmarkEnd w:id="93"/>
      <w:bookmarkEnd w:id="94"/>
    </w:p>
    <w:p w14:paraId="208C0565" w14:textId="77777777" w:rsidR="003E0FB6" w:rsidRDefault="003E0FB6" w:rsidP="006B60D8">
      <w:pPr>
        <w:pStyle w:val="Heading4"/>
      </w:pPr>
      <w:bookmarkStart w:id="95" w:name="_Toc512838726"/>
      <w:bookmarkStart w:id="96" w:name="_Toc514048900"/>
      <w:proofErr w:type="gramStart"/>
      <w:r>
        <w:t>5108.9400  Scope</w:t>
      </w:r>
      <w:proofErr w:type="gramEnd"/>
      <w:r w:rsidR="001E5A2E">
        <w:t xml:space="preserve"> of subpart</w:t>
      </w:r>
      <w:r>
        <w:t>.</w:t>
      </w:r>
      <w:bookmarkEnd w:id="95"/>
      <w:bookmarkEnd w:id="96"/>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6B60D8">
      <w:pPr>
        <w:pStyle w:val="Heading4"/>
      </w:pPr>
      <w:bookmarkStart w:id="97" w:name="_Toc512838727"/>
      <w:bookmarkStart w:id="98" w:name="_Toc514048901"/>
      <w:proofErr w:type="gramStart"/>
      <w:r>
        <w:t>5108.9401  Definitions</w:t>
      </w:r>
      <w:proofErr w:type="gramEnd"/>
      <w:r>
        <w:t>.</w:t>
      </w:r>
      <w:bookmarkEnd w:id="97"/>
      <w:bookmarkEnd w:id="98"/>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208C0569" w14:textId="77777777" w:rsidR="003E0FB6" w:rsidRDefault="003E0FB6" w:rsidP="006B60D8">
      <w:pPr>
        <w:pStyle w:val="Heading4"/>
      </w:pPr>
      <w:bookmarkStart w:id="99" w:name="_Toc512838728"/>
      <w:bookmarkStart w:id="100" w:name="_Toc514048902"/>
      <w:proofErr w:type="gramStart"/>
      <w:r>
        <w:t>5108.9402  Policy</w:t>
      </w:r>
      <w:proofErr w:type="gramEnd"/>
      <w:r>
        <w:t>.</w:t>
      </w:r>
      <w:bookmarkEnd w:id="99"/>
      <w:bookmarkEnd w:id="100"/>
    </w:p>
    <w:p w14:paraId="208C056A"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(a)  Except as provided in (b), contracting officers shall use contracts administered by the U.S. Army Intelligence and Security Command (INSCOM) to procure foreign language support.</w:t>
      </w:r>
    </w:p>
    <w:p w14:paraId="208C056C" w14:textId="66E10352" w:rsidR="00D73992" w:rsidRDefault="003E0FB6" w:rsidP="00612CC9">
      <w:pPr>
        <w:pStyle w:val="PlainText"/>
        <w:spacing w:after="240"/>
        <w:rPr>
          <w:rFonts w:ascii="Times New Roman" w:hAnsi="Times New Roman" w:cs="Times New Roman"/>
          <w:sz w:val="24"/>
        </w:rPr>
      </w:pPr>
      <w:r>
        <w:rPr>
          <w:rFonts w:ascii="Times New Roman" w:hAnsi="Times New Roman" w:cs="Times New Roman"/>
          <w:sz w:val="24"/>
        </w:rPr>
        <w:t>(b)(1</w:t>
      </w:r>
      <w:proofErr w:type="gramStart"/>
      <w:r>
        <w:rPr>
          <w:rFonts w:ascii="Times New Roman" w:hAnsi="Times New Roman" w:cs="Times New Roman"/>
          <w:sz w:val="24"/>
        </w:rPr>
        <w:t>)  If</w:t>
      </w:r>
      <w:proofErr w:type="gramEnd"/>
      <w:r>
        <w:rPr>
          <w:rFonts w:ascii="Times New Roman" w:hAnsi="Times New Roman" w:cs="Times New Roman"/>
          <w:sz w:val="24"/>
        </w:rPr>
        <w:t xml:space="preserve"> the contracting officer contemplates using a non-INSCOM-administered contract to procure foreign language support, the contracting officer shall send an exception request </w:t>
      </w:r>
      <w:r w:rsidR="0045247F">
        <w:rPr>
          <w:rFonts w:ascii="Times New Roman" w:hAnsi="Times New Roman" w:cs="Times New Roman"/>
          <w:sz w:val="24"/>
        </w:rPr>
        <w:t xml:space="preserve">to </w:t>
      </w:r>
      <w:r>
        <w:rPr>
          <w:rFonts w:ascii="Times New Roman" w:hAnsi="Times New Roman" w:cs="Times New Roman"/>
          <w:sz w:val="24"/>
        </w:rPr>
        <w:t>the following address no later than 90 days prior to the proposed contract award</w:t>
      </w:r>
      <w:r w:rsidR="0045247F">
        <w:rPr>
          <w:rFonts w:ascii="Times New Roman" w:hAnsi="Times New Roman" w:cs="Times New Roman"/>
          <w:sz w:val="24"/>
        </w:rPr>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D62E49"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28E1281D" w14:textId="77777777" w:rsidR="00612CC9" w:rsidRDefault="00612CC9" w:rsidP="00612CC9">
      <w:pPr>
        <w:pStyle w:val="PlainText"/>
        <w:spacing w:after="0" w:line="240" w:lineRule="auto"/>
        <w:rPr>
          <w:rFonts w:ascii="Times New Roman" w:hAnsi="Times New Roman" w:cs="Times New Roman"/>
          <w:sz w:val="24"/>
        </w:rPr>
      </w:pPr>
    </w:p>
    <w:p w14:paraId="208C0572"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(2)  At a minimum, the request for exception shall include</w:t>
      </w:r>
      <w:r w:rsidR="0045247F">
        <w:rPr>
          <w:rFonts w:ascii="Times New Roman" w:hAnsi="Times New Roman" w:cs="Times New Roman"/>
          <w:sz w:val="24"/>
        </w:rPr>
        <w:t xml:space="preserve"> –</w:t>
      </w:r>
    </w:p>
    <w:p w14:paraId="208C0573" w14:textId="77777777" w:rsidR="003E0FB6" w:rsidRDefault="003E0FB6" w:rsidP="00CB033E">
      <w:pPr>
        <w:pStyle w:val="PlainText"/>
        <w:spacing w:after="240"/>
        <w:ind w:firstLine="1440"/>
        <w:rPr>
          <w:rFonts w:ascii="Times New Roman" w:hAnsi="Times New Roman" w:cs="Times New Roman"/>
          <w:sz w:val="24"/>
        </w:rPr>
      </w:pPr>
      <w:r>
        <w:rPr>
          <w:rFonts w:ascii="Times New Roman" w:hAnsi="Times New Roman" w:cs="Times New Roman"/>
          <w:sz w:val="24"/>
        </w:rPr>
        <w:tab/>
        <w:t xml:space="preserve">(i)  The scope of the contract to include the mission, the number of linguists required, and the job description of the </w:t>
      </w:r>
      <w:proofErr w:type="gramStart"/>
      <w:r>
        <w:rPr>
          <w:rFonts w:ascii="Times New Roman" w:hAnsi="Times New Roman" w:cs="Times New Roman"/>
          <w:sz w:val="24"/>
        </w:rPr>
        <w:t>linguists;</w:t>
      </w:r>
      <w:proofErr w:type="gramEnd"/>
    </w:p>
    <w:p w14:paraId="208C0574"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 xml:space="preserve">(ii)  A justification </w:t>
      </w:r>
      <w:proofErr w:type="gramStart"/>
      <w:r>
        <w:rPr>
          <w:rFonts w:ascii="Times New Roman" w:hAnsi="Times New Roman" w:cs="Times New Roman"/>
          <w:sz w:val="24"/>
        </w:rPr>
        <w:t>statement;</w:t>
      </w:r>
      <w:proofErr w:type="gramEnd"/>
    </w:p>
    <w:p w14:paraId="208C0575"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 xml:space="preserve">(iii)  The type of funds to be used to pay for the </w:t>
      </w:r>
      <w:proofErr w:type="gramStart"/>
      <w:r>
        <w:rPr>
          <w:rFonts w:ascii="Times New Roman" w:hAnsi="Times New Roman" w:cs="Times New Roman"/>
          <w:sz w:val="24"/>
        </w:rPr>
        <w:t>contract;</w:t>
      </w:r>
      <w:proofErr w:type="gramEnd"/>
    </w:p>
    <w:p w14:paraId="208C0576"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 xml:space="preserve">(iv)  Copies of the proposed contract and statement of </w:t>
      </w:r>
      <w:proofErr w:type="gramStart"/>
      <w:r>
        <w:rPr>
          <w:rFonts w:ascii="Times New Roman" w:hAnsi="Times New Roman" w:cs="Times New Roman"/>
          <w:sz w:val="24"/>
        </w:rPr>
        <w:t>work;</w:t>
      </w:r>
      <w:proofErr w:type="gramEnd"/>
    </w:p>
    <w:p w14:paraId="208C0577"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(v)  Any special Government-provided benefits; and</w:t>
      </w:r>
    </w:p>
    <w:p w14:paraId="208C0578" w14:textId="77777777" w:rsidR="003E0FB6" w:rsidRDefault="003E0FB6" w:rsidP="003E0FB6">
      <w:pPr>
        <w:pStyle w:val="PlainText"/>
        <w:spacing w:after="240"/>
        <w:ind w:firstLine="1440"/>
        <w:rPr>
          <w:rFonts w:ascii="Times New Roman" w:hAnsi="Times New Roman" w:cs="Times New Roman"/>
          <w:sz w:val="24"/>
        </w:rPr>
      </w:pPr>
      <w:r>
        <w:rPr>
          <w:rFonts w:ascii="Times New Roman" w:hAnsi="Times New Roman" w:cs="Times New Roman"/>
          <w:sz w:val="24"/>
        </w:rPr>
        <w:tab/>
        <w:t>(vi)  The point-of-contact information for the proposed contract.</w:t>
      </w:r>
    </w:p>
    <w:p w14:paraId="208C0579" w14:textId="77777777" w:rsidR="003E0FB6" w:rsidRDefault="003E0FB6" w:rsidP="00CB033E">
      <w:pPr>
        <w:pStyle w:val="PlainText"/>
        <w:spacing w:after="240"/>
        <w:ind w:firstLine="360"/>
        <w:rPr>
          <w:rFonts w:ascii="Times New Roman" w:hAnsi="Times New Roman" w:cs="Times New Roman"/>
          <w:sz w:val="24"/>
        </w:rPr>
      </w:pPr>
      <w:r>
        <w:rPr>
          <w:rFonts w:ascii="Times New Roman" w:hAnsi="Times New Roman" w:cs="Times New Roman"/>
          <w:sz w:val="24"/>
        </w:rPr>
        <w:t>(3)  HQDA Office of the Deputy Chief of Staff for Intelligence (G-2) will review the exception request and notify the requestor whether the proposed award can proceed.</w:t>
      </w:r>
    </w:p>
    <w:p w14:paraId="208C057B" w14:textId="18F3083F" w:rsidR="000A0A3F" w:rsidRPr="000A0A3F" w:rsidRDefault="003E0FB6" w:rsidP="00D12D44">
      <w:pPr>
        <w:pStyle w:val="PlainText"/>
        <w:spacing w:after="240"/>
        <w:rPr>
          <w:rFonts w:ascii="Times New Roman" w:hAnsi="Times New Roman" w:cs="Times New Roman"/>
          <w:sz w:val="24"/>
        </w:rPr>
      </w:pPr>
      <w:r>
        <w:rPr>
          <w:rFonts w:ascii="Times New Roman" w:hAnsi="Times New Roman" w:cs="Times New Roman"/>
          <w:sz w:val="24"/>
        </w:rPr>
        <w:t>(c)  Army organizations with existing contracts for foreign language support outside the INSCOM-administered contracts shall contact the G-2 at the address provided in</w:t>
      </w:r>
      <w:r w:rsidR="00562622">
        <w:rPr>
          <w:rFonts w:ascii="Times New Roman" w:hAnsi="Times New Roman" w:cs="Times New Roman"/>
          <w:sz w:val="24"/>
        </w:rPr>
        <w:t xml:space="preserve"> paragraph</w:t>
      </w:r>
      <w:r>
        <w:rPr>
          <w:rFonts w:ascii="Times New Roman" w:hAnsi="Times New Roman" w:cs="Times New Roman"/>
          <w:sz w:val="24"/>
        </w:rPr>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64F4F"/>
    <w:rsid w:val="00076C7B"/>
    <w:rsid w:val="000A0A3F"/>
    <w:rsid w:val="000D1182"/>
    <w:rsid w:val="000D3EE5"/>
    <w:rsid w:val="001408CF"/>
    <w:rsid w:val="001700F4"/>
    <w:rsid w:val="001732B2"/>
    <w:rsid w:val="00190060"/>
    <w:rsid w:val="001937D0"/>
    <w:rsid w:val="001D773A"/>
    <w:rsid w:val="001E5A2E"/>
    <w:rsid w:val="00203CB6"/>
    <w:rsid w:val="00246CFC"/>
    <w:rsid w:val="002774CE"/>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65DF6"/>
    <w:rsid w:val="00575969"/>
    <w:rsid w:val="0058375D"/>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41FC1"/>
    <w:rsid w:val="009869E8"/>
    <w:rsid w:val="009C05B1"/>
    <w:rsid w:val="009C4EB2"/>
    <w:rsid w:val="009E74B4"/>
    <w:rsid w:val="00A03AA8"/>
    <w:rsid w:val="00A06654"/>
    <w:rsid w:val="00A327CA"/>
    <w:rsid w:val="00A615E5"/>
    <w:rsid w:val="00A70016"/>
    <w:rsid w:val="00A8651A"/>
    <w:rsid w:val="00AA034B"/>
    <w:rsid w:val="00AF1B78"/>
    <w:rsid w:val="00B26098"/>
    <w:rsid w:val="00B51C45"/>
    <w:rsid w:val="00B749E5"/>
    <w:rsid w:val="00B80624"/>
    <w:rsid w:val="00BC65DF"/>
    <w:rsid w:val="00BD0E7D"/>
    <w:rsid w:val="00BE7CC5"/>
    <w:rsid w:val="00C55735"/>
    <w:rsid w:val="00CA4DED"/>
    <w:rsid w:val="00CB033E"/>
    <w:rsid w:val="00CC185F"/>
    <w:rsid w:val="00CE6B4B"/>
    <w:rsid w:val="00CF23E6"/>
    <w:rsid w:val="00D12D44"/>
    <w:rsid w:val="00D138C2"/>
    <w:rsid w:val="00D13AE9"/>
    <w:rsid w:val="00D14B26"/>
    <w:rsid w:val="00D418EB"/>
    <w:rsid w:val="00D62E49"/>
    <w:rsid w:val="00D73992"/>
    <w:rsid w:val="00D77F3E"/>
    <w:rsid w:val="00D90054"/>
    <w:rsid w:val="00DA6EBB"/>
    <w:rsid w:val="00DB681C"/>
    <w:rsid w:val="00DC4B2F"/>
    <w:rsid w:val="00DC7EAF"/>
    <w:rsid w:val="00DD1293"/>
    <w:rsid w:val="00E07C12"/>
    <w:rsid w:val="00E34665"/>
    <w:rsid w:val="00E6706A"/>
    <w:rsid w:val="00E85379"/>
    <w:rsid w:val="00EB4626"/>
    <w:rsid w:val="00EC4C7F"/>
    <w:rsid w:val="00EE7F5B"/>
    <w:rsid w:val="00F03E6A"/>
    <w:rsid w:val="00F108A2"/>
    <w:rsid w:val="00F1658D"/>
    <w:rsid w:val="00F3367D"/>
    <w:rsid w:val="00F43AD8"/>
    <w:rsid w:val="00F50CC1"/>
    <w:rsid w:val="00F6380D"/>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2">
    <w:name w:val="heading 2"/>
    <w:basedOn w:val="Normal"/>
    <w:next w:val="Normal"/>
    <w:link w:val="Heading2Char"/>
    <w:semiHidden/>
    <w:unhideWhenUsed/>
    <w:qFormat/>
    <w:rsid w:val="008E2AD7"/>
    <w:pPr>
      <w:keepNext/>
      <w:keepLines/>
      <w:spacing w:before="120"/>
      <w:jc w:val="center"/>
      <w:outlineLvl w:val="1"/>
    </w:pPr>
    <w:rPr>
      <w:b/>
      <w:sz w:val="32"/>
    </w:rPr>
  </w:style>
  <w:style w:type="paragraph" w:styleId="Heading3">
    <w:name w:val="heading 3"/>
    <w:basedOn w:val="Normal"/>
    <w:link w:val="Heading3Char"/>
    <w:unhideWhenUsed/>
    <w:qFormat/>
    <w:rsid w:val="006B60D8"/>
    <w:pPr>
      <w:tabs>
        <w:tab w:val="left" w:pos="2430"/>
      </w:tabs>
      <w:spacing w:after="240"/>
      <w:jc w:val="center"/>
      <w:outlineLvl w:val="2"/>
    </w:pPr>
    <w:rPr>
      <w:rFonts w:ascii="Times New Roman" w:hAnsi="Times New Roman" w:cs="Times New Roman"/>
      <w:b/>
      <w:sz w:val="24"/>
      <w:szCs w:val="24"/>
    </w:rPr>
  </w:style>
  <w:style w:type="paragraph" w:styleId="Heading4">
    <w:name w:val="heading 4"/>
    <w:basedOn w:val="Heading3"/>
    <w:link w:val="Heading4Char"/>
    <w:unhideWhenUsed/>
    <w:qFormat/>
    <w:rsid w:val="006B60D8"/>
    <w:pPr>
      <w:jc w:val="left"/>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8E2AD7"/>
    <w:rPr>
      <w:b/>
      <w:sz w:val="32"/>
    </w:rPr>
  </w:style>
  <w:style w:type="character" w:customStyle="1" w:styleId="Heading3Char">
    <w:name w:val="Heading 3 Char"/>
    <w:basedOn w:val="DefaultParagraphFont"/>
    <w:link w:val="Heading3"/>
    <w:rsid w:val="006B60D8"/>
    <w:rPr>
      <w:rFonts w:ascii="Times New Roman" w:hAnsi="Times New Roman" w:cs="Times New Roman"/>
      <w:b/>
      <w:sz w:val="24"/>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591">
      <w:bodyDiv w:val="1"/>
      <w:marLeft w:val="0"/>
      <w:marRight w:val="0"/>
      <w:marTop w:val="0"/>
      <w:marBottom w:val="0"/>
      <w:divBdr>
        <w:top w:val="none" w:sz="0" w:space="0" w:color="auto"/>
        <w:left w:val="none" w:sz="0" w:space="0" w:color="auto"/>
        <w:bottom w:val="none" w:sz="0" w:space="0" w:color="auto"/>
        <w:right w:val="none" w:sz="0" w:space="0" w:color="auto"/>
      </w:divBdr>
    </w:div>
    <w:div w:id="284503456">
      <w:bodyDiv w:val="1"/>
      <w:marLeft w:val="0"/>
      <w:marRight w:val="0"/>
      <w:marTop w:val="0"/>
      <w:marBottom w:val="0"/>
      <w:divBdr>
        <w:top w:val="none" w:sz="0" w:space="0" w:color="auto"/>
        <w:left w:val="none" w:sz="0" w:space="0" w:color="auto"/>
        <w:bottom w:val="none" w:sz="0" w:space="0" w:color="auto"/>
        <w:right w:val="none" w:sz="0" w:space="0" w:color="auto"/>
      </w:divBdr>
    </w:div>
    <w:div w:id="409277821">
      <w:bodyDiv w:val="1"/>
      <w:marLeft w:val="0"/>
      <w:marRight w:val="0"/>
      <w:marTop w:val="0"/>
      <w:marBottom w:val="0"/>
      <w:divBdr>
        <w:top w:val="none" w:sz="0" w:space="0" w:color="auto"/>
        <w:left w:val="none" w:sz="0" w:space="0" w:color="auto"/>
        <w:bottom w:val="none" w:sz="0" w:space="0" w:color="auto"/>
        <w:right w:val="none" w:sz="0" w:space="0" w:color="auto"/>
      </w:divBdr>
    </w:div>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class="ExternalClassD3D1FE62299B40079C7CFB7C0CBA42D6"&gt;&lt;p&gt;​PARC to SCO change&lt;/p&gt;&lt;/div&gt;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DASAP-90-600</_dlc_DocId>
    <_dlc_DocIdUrl xmlns="4d2834f2-6e62-48ef-822a-880d84868a39">
      <Url>https://spcs3.kc.army.mil/asaalt/ZPTeam/PPS/_layouts/15/DocIdRedir.aspx?ID=DASAP-90-600</Url>
      <Description>DASAP-90-600</Description>
    </_dlc_DocIdUrl>
    <WebPartName xmlns="4d2834f2-6e62-48ef-822a-880d84868a39" xsi:nil="true"/>
    <AFARSRevisionNo xmlns="4d2834f2-6e62-48ef-822a-880d84868a39">28.01</AFARSRevisionNo>
  </documentManagement>
</p:properties>
</file>

<file path=customXml/itemProps1.xml><?xml version="1.0" encoding="utf-8"?>
<ds:datastoreItem xmlns:ds="http://schemas.openxmlformats.org/officeDocument/2006/customXml" ds:itemID="{C178E84C-8ED7-41C4-9A1A-CC9A963CCD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3.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4.xml><?xml version="1.0" encoding="utf-8"?>
<ds:datastoreItem xmlns:ds="http://schemas.openxmlformats.org/officeDocument/2006/customXml" ds:itemID="{5C2EC7AE-41C6-4BD2-A2E6-40E298A47A75}">
  <ds:schemaRefs>
    <ds:schemaRef ds:uri="http://schemas.openxmlformats.org/officeDocument/2006/bibliography"/>
  </ds:schemaRefs>
</ds:datastoreItem>
</file>

<file path=customXml/itemProps5.xml><?xml version="1.0" encoding="utf-8"?>
<ds:datastoreItem xmlns:ds="http://schemas.openxmlformats.org/officeDocument/2006/customXml" ds:itemID="{36E66AEB-6638-4091-B134-1888CE8AC817}">
  <ds:schemaRefs>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4d2834f2-6e62-48ef-822a-880d84868a39"/>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AFARS 5108_Revision_28_01</vt:lpstr>
    </vt:vector>
  </TitlesOfParts>
  <Company>U.S. Army</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5108_Revision_28_01</dc:title>
  <dc:creator>Administrator</dc:creator>
  <cp:lastModifiedBy>Jordan, Amanda C CIV USARMY HQDA ASA ALT (USA)</cp:lastModifiedBy>
  <cp:revision>2</cp:revision>
  <cp:lastPrinted>2014-02-05T22:02:00Z</cp:lastPrinted>
  <dcterms:created xsi:type="dcterms:W3CDTF">2023-02-17T12:45:00Z</dcterms:created>
  <dcterms:modified xsi:type="dcterms:W3CDTF">2023-02-17T12:45:00Z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a838ffc7-fa64-408a-89b7-ea11156005ac</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