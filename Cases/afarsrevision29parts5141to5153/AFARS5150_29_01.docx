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1B24A" w14:textId="311410FC" w:rsidR="00E33D49" w:rsidRPr="006B0E55" w:rsidRDefault="003010B2" w:rsidP="006B0E5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B0E55">
        <w:rPr>
          <w:rFonts w:ascii="Times New Roman" w:hAnsi="Times New Roman" w:cs="Times New Roman"/>
          <w:b/>
          <w:sz w:val="32"/>
          <w:szCs w:val="32"/>
        </w:rPr>
        <w:t xml:space="preserve">AFARS </w:t>
      </w:r>
      <w:r w:rsidR="006B547B" w:rsidRPr="006B0E55">
        <w:rPr>
          <w:rFonts w:ascii="Times New Roman" w:hAnsi="Times New Roman" w:cs="Times New Roman"/>
          <w:b/>
          <w:sz w:val="32"/>
          <w:szCs w:val="32"/>
        </w:rPr>
        <w:t>–</w:t>
      </w:r>
      <w:r w:rsidRPr="006B0E55">
        <w:rPr>
          <w:rFonts w:ascii="Times New Roman" w:hAnsi="Times New Roman" w:cs="Times New Roman"/>
          <w:b/>
          <w:sz w:val="32"/>
          <w:szCs w:val="32"/>
        </w:rPr>
        <w:t xml:space="preserve"> P</w:t>
      </w:r>
      <w:r w:rsidR="00C220DE">
        <w:rPr>
          <w:rFonts w:ascii="Times New Roman" w:hAnsi="Times New Roman" w:cs="Times New Roman"/>
          <w:b/>
          <w:sz w:val="32"/>
          <w:szCs w:val="32"/>
        </w:rPr>
        <w:t>ART</w:t>
      </w:r>
      <w:r w:rsidRPr="006B0E55">
        <w:rPr>
          <w:rFonts w:ascii="Times New Roman" w:hAnsi="Times New Roman" w:cs="Times New Roman"/>
          <w:b/>
          <w:sz w:val="32"/>
          <w:szCs w:val="32"/>
        </w:rPr>
        <w:t xml:space="preserve"> 5150</w:t>
      </w:r>
    </w:p>
    <w:p w14:paraId="4A01B24B" w14:textId="73A15D5B" w:rsidR="00E33D49" w:rsidRPr="006B0E55" w:rsidRDefault="003010B2" w:rsidP="006B0E5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B0E55">
        <w:rPr>
          <w:rFonts w:ascii="Times New Roman" w:hAnsi="Times New Roman" w:cs="Times New Roman"/>
          <w:b/>
          <w:sz w:val="32"/>
          <w:szCs w:val="32"/>
        </w:rPr>
        <w:t>E</w:t>
      </w:r>
      <w:r w:rsidR="009C42E7" w:rsidRPr="006B0E55">
        <w:rPr>
          <w:rFonts w:ascii="Times New Roman" w:hAnsi="Times New Roman" w:cs="Times New Roman"/>
          <w:b/>
          <w:sz w:val="32"/>
          <w:szCs w:val="32"/>
        </w:rPr>
        <w:t>xtraordinary</w:t>
      </w:r>
      <w:r w:rsidR="008063E6" w:rsidRPr="006B0E55">
        <w:rPr>
          <w:rFonts w:ascii="Times New Roman" w:hAnsi="Times New Roman" w:cs="Times New Roman"/>
          <w:b/>
          <w:sz w:val="32"/>
          <w:szCs w:val="32"/>
        </w:rPr>
        <w:t xml:space="preserve"> C</w:t>
      </w:r>
      <w:r w:rsidR="009C42E7" w:rsidRPr="006B0E55">
        <w:rPr>
          <w:rFonts w:ascii="Times New Roman" w:hAnsi="Times New Roman" w:cs="Times New Roman"/>
          <w:b/>
          <w:sz w:val="32"/>
          <w:szCs w:val="32"/>
        </w:rPr>
        <w:t>ontractual</w:t>
      </w:r>
      <w:r w:rsidR="008063E6" w:rsidRPr="006B0E55">
        <w:rPr>
          <w:rFonts w:ascii="Times New Roman" w:hAnsi="Times New Roman" w:cs="Times New Roman"/>
          <w:b/>
          <w:sz w:val="32"/>
          <w:szCs w:val="32"/>
        </w:rPr>
        <w:t xml:space="preserve"> A</w:t>
      </w:r>
      <w:r w:rsidR="009C42E7" w:rsidRPr="006B0E55">
        <w:rPr>
          <w:rFonts w:ascii="Times New Roman" w:hAnsi="Times New Roman" w:cs="Times New Roman"/>
          <w:b/>
          <w:sz w:val="32"/>
          <w:szCs w:val="32"/>
        </w:rPr>
        <w:t>ctions</w:t>
      </w:r>
      <w:r w:rsidR="008063E6" w:rsidRPr="006B0E5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C42E7" w:rsidRPr="006B0E55">
        <w:rPr>
          <w:rFonts w:ascii="Times New Roman" w:hAnsi="Times New Roman" w:cs="Times New Roman"/>
          <w:b/>
          <w:sz w:val="32"/>
          <w:szCs w:val="32"/>
        </w:rPr>
        <w:t>and the</w:t>
      </w:r>
      <w:r w:rsidRPr="006B0E55">
        <w:rPr>
          <w:rFonts w:ascii="Times New Roman" w:hAnsi="Times New Roman" w:cs="Times New Roman"/>
          <w:b/>
          <w:sz w:val="32"/>
          <w:szCs w:val="32"/>
        </w:rPr>
        <w:t xml:space="preserve"> S</w:t>
      </w:r>
      <w:r w:rsidR="00C220DE">
        <w:rPr>
          <w:rFonts w:ascii="Times New Roman" w:hAnsi="Times New Roman" w:cs="Times New Roman"/>
          <w:b/>
          <w:sz w:val="32"/>
          <w:szCs w:val="32"/>
        </w:rPr>
        <w:t>afety</w:t>
      </w:r>
      <w:r w:rsidRPr="006B0E5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063E6" w:rsidRPr="006B0E55">
        <w:rPr>
          <w:rFonts w:ascii="Times New Roman" w:hAnsi="Times New Roman" w:cs="Times New Roman"/>
          <w:b/>
          <w:sz w:val="32"/>
          <w:szCs w:val="32"/>
        </w:rPr>
        <w:t>A</w:t>
      </w:r>
      <w:r w:rsidR="009C42E7" w:rsidRPr="006B0E55">
        <w:rPr>
          <w:rFonts w:ascii="Times New Roman" w:hAnsi="Times New Roman" w:cs="Times New Roman"/>
          <w:b/>
          <w:sz w:val="32"/>
          <w:szCs w:val="32"/>
        </w:rPr>
        <w:t>ct</w:t>
      </w:r>
    </w:p>
    <w:p w14:paraId="4A01B24C" w14:textId="314AAAA7" w:rsidR="003524E9" w:rsidRDefault="00D64A9B" w:rsidP="006B0E5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B0E55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del w:id="0" w:author="Jordan, Amanda C CIV USARMY HQDA ASA ALT (USA)" w:date="2024-09-04T11:08:00Z">
        <w:r w:rsidR="00697EC5" w:rsidDel="00FA3675">
          <w:rPr>
            <w:rFonts w:ascii="Times New Roman" w:hAnsi="Times New Roman" w:cs="Times New Roman"/>
            <w:i/>
            <w:sz w:val="24"/>
            <w:szCs w:val="24"/>
          </w:rPr>
          <w:delText>24</w:delText>
        </w:r>
        <w:r w:rsidR="00B8094E" w:rsidDel="00FA3675">
          <w:rPr>
            <w:rFonts w:ascii="Times New Roman" w:hAnsi="Times New Roman" w:cs="Times New Roman"/>
            <w:i/>
            <w:sz w:val="24"/>
            <w:szCs w:val="24"/>
          </w:rPr>
          <w:delText xml:space="preserve"> </w:delText>
        </w:r>
        <w:r w:rsidR="00126692" w:rsidDel="00FA3675">
          <w:rPr>
            <w:rFonts w:ascii="Times New Roman" w:hAnsi="Times New Roman" w:cs="Times New Roman"/>
            <w:i/>
            <w:sz w:val="24"/>
            <w:szCs w:val="24"/>
          </w:rPr>
          <w:delText xml:space="preserve">April </w:delText>
        </w:r>
        <w:r w:rsidR="00B8094E" w:rsidDel="00FA3675">
          <w:rPr>
            <w:rFonts w:ascii="Times New Roman" w:hAnsi="Times New Roman" w:cs="Times New Roman"/>
            <w:i/>
            <w:sz w:val="24"/>
            <w:szCs w:val="24"/>
          </w:rPr>
          <w:delText>2023</w:delText>
        </w:r>
      </w:del>
      <w:ins w:id="1" w:author="Jordan, Amanda C CIV USARMY HQDA ASA ALT (USA)" w:date="2024-09-22T17:58:00Z">
        <w:r w:rsidR="005740B7">
          <w:rPr>
            <w:rFonts w:ascii="Times New Roman" w:hAnsi="Times New Roman" w:cs="Times New Roman"/>
            <w:i/>
            <w:sz w:val="24"/>
            <w:szCs w:val="24"/>
          </w:rPr>
          <w:t>01</w:t>
        </w:r>
      </w:ins>
      <w:ins w:id="2" w:author="Jordan, Amanda C CIV USARMY HQDA ASA ALT (USA)" w:date="2024-09-04T11:08:00Z">
        <w:r w:rsidR="00FA3675">
          <w:rPr>
            <w:rFonts w:ascii="Times New Roman" w:hAnsi="Times New Roman" w:cs="Times New Roman"/>
            <w:i/>
            <w:sz w:val="24"/>
            <w:szCs w:val="24"/>
          </w:rPr>
          <w:t xml:space="preserve"> October 2024</w:t>
        </w:r>
      </w:ins>
      <w:r w:rsidRPr="006B0E55">
        <w:rPr>
          <w:rFonts w:ascii="Times New Roman" w:hAnsi="Times New Roman" w:cs="Times New Roman"/>
          <w:i/>
          <w:sz w:val="24"/>
          <w:szCs w:val="24"/>
        </w:rPr>
        <w:t>)</w:t>
      </w:r>
    </w:p>
    <w:p w14:paraId="13151265" w14:textId="5B154FE6" w:rsidR="00034AAB" w:rsidRPr="00034AAB" w:rsidRDefault="00034AAB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034AAB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034AAB">
        <w:rPr>
          <w:rFonts w:ascii="Times New Roman" w:hAnsi="Times New Roman" w:cs="Times New Roman"/>
          <w:i/>
          <w:sz w:val="24"/>
          <w:szCs w:val="24"/>
        </w:rPr>
        <w:instrText xml:space="preserve"> TOC \o "1-4" \h \z \u </w:instrText>
      </w:r>
      <w:r w:rsidRPr="00034AAB"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133393433" w:history="1">
        <w:r w:rsidRPr="00034AA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5150.1 – Extraordinary Contractual Actions</w:t>
        </w:r>
        <w:r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_Toc133393433 \h </w:instrText>
        </w:r>
        <w:r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A6F5EE5" w14:textId="0F0EFB8E" w:rsidR="00034AAB" w:rsidRPr="00034AAB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33393434" w:history="1">
        <w:r w:rsidR="00034AAB" w:rsidRPr="00034AA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5150.101  General.</w:t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_Toc133393434 \h </w:instrText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D98457F" w14:textId="6BF75256" w:rsidR="00034AAB" w:rsidRPr="00034AAB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33393435" w:history="1">
        <w:r w:rsidR="00034AAB" w:rsidRPr="00034AA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5150.101-3  Records.</w:t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_Toc133393435 \h </w:instrText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5AEC57F" w14:textId="42095141" w:rsidR="00034AAB" w:rsidRPr="00034AAB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33393436" w:history="1">
        <w:r w:rsidR="00034AAB" w:rsidRPr="00034AA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5150.102 Delegation of and limitations on exercise of authority.</w:t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_Toc133393436 \h </w:instrText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CDB60FE" w14:textId="049A8626" w:rsidR="00034AAB" w:rsidRPr="00034AAB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33393437" w:history="1">
        <w:r w:rsidR="00034AAB" w:rsidRPr="00034AA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5150.102-1  Delegation of authority.</w:t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_Toc133393437 \h </w:instrText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724D188" w14:textId="699C7A61" w:rsidR="00034AAB" w:rsidRPr="00034AAB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33393438" w:history="1">
        <w:r w:rsidR="00034AAB" w:rsidRPr="00034AA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5150.102-1-70  Delegations.</w:t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_Toc133393438 \h </w:instrText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A871F67" w14:textId="0F4534D0" w:rsidR="00034AAB" w:rsidRPr="00034AAB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33393439" w:history="1">
        <w:r w:rsidR="00034AAB" w:rsidRPr="00034AA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5150.102-2 Contract adjustments boards.</w:t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_Toc133393439 \h </w:instrText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CCC99D1" w14:textId="61FFFA89" w:rsidR="00034AAB" w:rsidRPr="00034AAB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33393440" w:history="1">
        <w:r w:rsidR="00034AAB" w:rsidRPr="00034AA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5150.103  Contract adjustments.</w:t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_Toc133393440 \h </w:instrText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035DA3E" w14:textId="1C97C51E" w:rsidR="00034AAB" w:rsidRPr="00034AAB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33393441" w:history="1">
        <w:r w:rsidR="00034AAB" w:rsidRPr="00034AA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5150.103-5  Processing cases.</w:t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_Toc133393441 \h </w:instrText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034AAB" w:rsidRPr="00034A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8CC9BF1" w14:textId="1D0244E8" w:rsidR="006B0E55" w:rsidRPr="006B0E55" w:rsidRDefault="00034AAB" w:rsidP="006B0E5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34AAB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4A01B24D" w14:textId="77777777" w:rsidR="00E33D49" w:rsidRDefault="008F608C" w:rsidP="006B0E55">
      <w:pPr>
        <w:pStyle w:val="Heading3"/>
      </w:pPr>
      <w:bookmarkStart w:id="3" w:name="_Toc512857725"/>
      <w:bookmarkStart w:id="4" w:name="_Toc133393433"/>
      <w:r>
        <w:t xml:space="preserve">Subpart 5150.1 </w:t>
      </w:r>
      <w:r w:rsidR="006B547B">
        <w:t xml:space="preserve">– </w:t>
      </w:r>
      <w:r>
        <w:t xml:space="preserve">Extraordinary </w:t>
      </w:r>
      <w:r w:rsidRPr="006B0E55">
        <w:t>Contractual</w:t>
      </w:r>
      <w:r>
        <w:t xml:space="preserve"> Actions</w:t>
      </w:r>
      <w:bookmarkEnd w:id="3"/>
      <w:bookmarkEnd w:id="4"/>
    </w:p>
    <w:p w14:paraId="6A86B19A" w14:textId="1AC94DB0" w:rsidR="00924526" w:rsidRDefault="003010B2" w:rsidP="006B0E55">
      <w:pPr>
        <w:pStyle w:val="Heading4"/>
      </w:pPr>
      <w:bookmarkStart w:id="5" w:name="_Toc512857726"/>
      <w:bookmarkStart w:id="6" w:name="_Toc133393434"/>
      <w:r w:rsidRPr="003010B2">
        <w:t xml:space="preserve">5150.101 </w:t>
      </w:r>
      <w:r w:rsidR="00F35FB7">
        <w:t xml:space="preserve"> </w:t>
      </w:r>
      <w:r w:rsidRPr="006B0E55">
        <w:t>General</w:t>
      </w:r>
      <w:r w:rsidR="008F608C">
        <w:t>.</w:t>
      </w:r>
      <w:bookmarkEnd w:id="5"/>
      <w:bookmarkEnd w:id="6"/>
    </w:p>
    <w:p w14:paraId="6BF17583" w14:textId="77777777" w:rsidR="00924526" w:rsidRDefault="00924526" w:rsidP="006B0E55">
      <w:pPr>
        <w:pStyle w:val="Heading4"/>
      </w:pPr>
      <w:bookmarkStart w:id="7" w:name="_Toc512857727"/>
      <w:bookmarkStart w:id="8" w:name="_Toc133393435"/>
      <w:r>
        <w:t>5150.101-3  Records.</w:t>
      </w:r>
      <w:bookmarkEnd w:id="7"/>
      <w:bookmarkEnd w:id="8"/>
    </w:p>
    <w:p w14:paraId="332FBAB8" w14:textId="710CA49F" w:rsidR="008213EB" w:rsidRPr="006B0E55" w:rsidRDefault="00924526" w:rsidP="006B0E55">
      <w:pPr>
        <w:rPr>
          <w:rFonts w:ascii="Times New Roman" w:hAnsi="Times New Roman" w:cs="Times New Roman"/>
          <w:b/>
          <w:sz w:val="24"/>
          <w:szCs w:val="24"/>
        </w:rPr>
      </w:pPr>
      <w:r w:rsidRPr="006B0E55">
        <w:rPr>
          <w:rFonts w:ascii="Times New Roman" w:hAnsi="Times New Roman" w:cs="Times New Roman"/>
          <w:sz w:val="24"/>
          <w:szCs w:val="24"/>
        </w:rPr>
        <w:t xml:space="preserve">(1)(iii)  See DFARS PGI 250.103.  Unless otherwise specified, the </w:t>
      </w:r>
      <w:ins w:id="9" w:author="Jordan, Amanda C CIV USARMY HQDA ASA ALT (USA)" w:date="2024-09-04T11:08:00Z">
        <w:r w:rsidR="00FA3675">
          <w:rPr>
            <w:rFonts w:ascii="Times New Roman" w:hAnsi="Times New Roman" w:cs="Times New Roman"/>
            <w:sz w:val="24"/>
            <w:szCs w:val="24"/>
          </w:rPr>
          <w:t>C</w:t>
        </w:r>
      </w:ins>
      <w:del w:id="10" w:author="Jordan, Amanda C CIV USARMY HQDA ASA ALT (USA)" w:date="2024-09-04T11:08:00Z">
        <w:r w:rsidRPr="006B0E55" w:rsidDel="00FA3675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Pr="006B0E55">
        <w:rPr>
          <w:rFonts w:ascii="Times New Roman" w:hAnsi="Times New Roman" w:cs="Times New Roman"/>
          <w:sz w:val="24"/>
          <w:szCs w:val="24"/>
        </w:rPr>
        <w:t xml:space="preserve">ontracting officer is responsible for maintaining all records under subpart 5150.1.  The Office of the Deputy Assistant Secretary of the Army (Procurement) will maintain a record of all memorandums of decision executed at the </w:t>
      </w:r>
      <w:r w:rsidR="009F1C98" w:rsidRPr="006B0E55">
        <w:rPr>
          <w:rFonts w:ascii="Times New Roman" w:hAnsi="Times New Roman" w:cs="Times New Roman"/>
          <w:sz w:val="24"/>
          <w:szCs w:val="24"/>
        </w:rPr>
        <w:t xml:space="preserve">Secretariat level.  </w:t>
      </w:r>
    </w:p>
    <w:p w14:paraId="74A614BC" w14:textId="6B1556BA" w:rsidR="00C466E1" w:rsidRDefault="003B0F60" w:rsidP="006B0E55">
      <w:pPr>
        <w:pStyle w:val="Heading4"/>
      </w:pPr>
      <w:bookmarkStart w:id="11" w:name="_Toc512857728"/>
      <w:bookmarkStart w:id="12" w:name="_Toc133393436"/>
      <w:r>
        <w:t>5150.102 Delegation of and limitations on exercise of authority.</w:t>
      </w:r>
      <w:bookmarkEnd w:id="11"/>
      <w:bookmarkEnd w:id="12"/>
    </w:p>
    <w:p w14:paraId="2C6AB596" w14:textId="288D968D" w:rsidR="003B0F60" w:rsidRDefault="003B0F60" w:rsidP="006B0E55">
      <w:pPr>
        <w:pStyle w:val="Heading4"/>
      </w:pPr>
      <w:bookmarkStart w:id="13" w:name="_Toc512857729"/>
      <w:bookmarkStart w:id="14" w:name="_Toc133393437"/>
      <w:r>
        <w:t>5150.102-1  Delegation of authority.</w:t>
      </w:r>
      <w:bookmarkEnd w:id="13"/>
      <w:bookmarkEnd w:id="14"/>
    </w:p>
    <w:p w14:paraId="5AD55C10" w14:textId="1CB10601" w:rsidR="009A736B" w:rsidRDefault="009A736B" w:rsidP="009A736B">
      <w:r>
        <w:rPr>
          <w:rFonts w:ascii="Times New Roman" w:hAnsi="Times New Roman" w:cs="Times New Roman"/>
          <w:sz w:val="24"/>
          <w:szCs w:val="24"/>
        </w:rPr>
        <w:t xml:space="preserve">(d) </w:t>
      </w:r>
      <w:r w:rsidRPr="006B0E55">
        <w:rPr>
          <w:rFonts w:ascii="Times New Roman" w:hAnsi="Times New Roman" w:cs="Times New Roman"/>
          <w:sz w:val="24"/>
          <w:szCs w:val="24"/>
        </w:rPr>
        <w:t>The Secretary of the Army, on a non-delegable basis, has the authority to indemnify against unusually hazardous or nuclear risks, including extension of such indemnification to subcontracts.</w:t>
      </w:r>
      <w:r w:rsidRPr="006B0E55">
        <w:rPr>
          <w:rFonts w:ascii="Times New Roman" w:hAnsi="Times New Roman" w:cs="Times New Roman"/>
          <w:sz w:val="24"/>
          <w:szCs w:val="24"/>
          <w:lang w:val="en"/>
        </w:rPr>
        <w:t xml:space="preserve">  </w:t>
      </w:r>
    </w:p>
    <w:p w14:paraId="4C68CEAE" w14:textId="1E18C652" w:rsidR="009A736B" w:rsidRDefault="009A736B" w:rsidP="006B0E55">
      <w:pPr>
        <w:pStyle w:val="Heading4"/>
      </w:pPr>
      <w:bookmarkStart w:id="15" w:name="_Toc133393438"/>
      <w:r>
        <w:t>5150.102-1-70  Delegations.</w:t>
      </w:r>
      <w:bookmarkEnd w:id="15"/>
    </w:p>
    <w:p w14:paraId="725D887B" w14:textId="4E402523" w:rsidR="009A736B" w:rsidRPr="00EB45E8" w:rsidRDefault="00B8094E" w:rsidP="00B8094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B45E8">
        <w:rPr>
          <w:rFonts w:ascii="Times New Roman" w:hAnsi="Times New Roman" w:cs="Times New Roman"/>
          <w:sz w:val="24"/>
          <w:szCs w:val="24"/>
        </w:rPr>
        <w:t xml:space="preserve">(a) </w:t>
      </w:r>
      <w:r w:rsidR="0004360A" w:rsidRPr="00EB45E8">
        <w:rPr>
          <w:rStyle w:val="Emphasis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Military Departments</w:t>
      </w:r>
      <w:r w:rsidR="0004360A" w:rsidRPr="00EB45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Subject to the restrictions on delegations of authority in DFARS Part 250 and FAR 50.102-1 and 50.102-3, HCAs may exercise</w:t>
      </w:r>
      <w:r w:rsidR="00217D61" w:rsidRPr="00EB45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04360A" w:rsidRPr="00EB45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without power of redelegation, the </w:t>
      </w:r>
      <w:r w:rsidR="00217D61" w:rsidRPr="00EB45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contract adjustment </w:t>
      </w:r>
      <w:r w:rsidR="0004360A" w:rsidRPr="00EB45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authority contained in the Act and Executive Order for amounts not exceeding the threshold at FAR 50.102-1(b).</w:t>
      </w:r>
    </w:p>
    <w:p w14:paraId="2671F228" w14:textId="3FB9DEBC" w:rsidR="00B8094E" w:rsidRPr="00EB45E8" w:rsidRDefault="009A736B" w:rsidP="009A736B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B45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(i) </w:t>
      </w:r>
      <w:r w:rsidR="00044011" w:rsidRPr="00EB45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authority to deny contract adjustment</w:t>
      </w:r>
      <w:r w:rsidR="00217D61" w:rsidRPr="00EB45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request</w:t>
      </w:r>
      <w:r w:rsidR="00044011" w:rsidRPr="00EB45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s, regardless of dollar value, is delegated to the head of the contracting activity, </w:t>
      </w:r>
      <w:r w:rsidR="00C07A7D" w:rsidRPr="00EB45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without power of redelegation</w:t>
      </w:r>
      <w:r w:rsidR="00044011" w:rsidRPr="00EB45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 See Appendix GG.</w:t>
      </w:r>
    </w:p>
    <w:p w14:paraId="62615A73" w14:textId="05D92AF0" w:rsidR="003B0F60" w:rsidRPr="006B0E55" w:rsidRDefault="003B0F60" w:rsidP="009A736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B45E8">
        <w:rPr>
          <w:rFonts w:ascii="Times New Roman" w:hAnsi="Times New Roman" w:cs="Times New Roman"/>
          <w:sz w:val="24"/>
          <w:szCs w:val="24"/>
        </w:rPr>
        <w:t>(</w:t>
      </w:r>
      <w:r w:rsidR="009A736B" w:rsidRPr="00EB45E8">
        <w:rPr>
          <w:rFonts w:ascii="Times New Roman" w:hAnsi="Times New Roman" w:cs="Times New Roman"/>
          <w:sz w:val="24"/>
          <w:szCs w:val="24"/>
        </w:rPr>
        <w:t>ii)</w:t>
      </w:r>
      <w:r w:rsidR="00217D61" w:rsidRPr="00EB45E8">
        <w:rPr>
          <w:rFonts w:ascii="Times New Roman" w:hAnsi="Times New Roman" w:cs="Times New Roman"/>
          <w:sz w:val="24"/>
          <w:szCs w:val="24"/>
        </w:rPr>
        <w:t xml:space="preserve"> </w:t>
      </w:r>
      <w:r w:rsidR="00234DF9" w:rsidRPr="00EB45E8">
        <w:rPr>
          <w:rFonts w:ascii="Times New Roman" w:hAnsi="Times New Roman" w:cs="Times New Roman"/>
          <w:sz w:val="24"/>
          <w:szCs w:val="24"/>
        </w:rPr>
        <w:t>R</w:t>
      </w:r>
      <w:r w:rsidR="00C541FA" w:rsidRPr="006B0E55">
        <w:rPr>
          <w:rFonts w:ascii="Times New Roman" w:hAnsi="Times New Roman" w:cs="Times New Roman"/>
          <w:sz w:val="24"/>
          <w:szCs w:val="24"/>
        </w:rPr>
        <w:t>equests for contract adjustments</w:t>
      </w:r>
      <w:r w:rsidR="008253CA">
        <w:rPr>
          <w:rFonts w:ascii="Times New Roman" w:hAnsi="Times New Roman" w:cs="Times New Roman"/>
          <w:sz w:val="24"/>
          <w:szCs w:val="24"/>
        </w:rPr>
        <w:t xml:space="preserve"> for amounts exceeding the threshold at FAR 50.102-1(b)</w:t>
      </w:r>
      <w:r w:rsidR="00217D61">
        <w:rPr>
          <w:rFonts w:ascii="Times New Roman" w:hAnsi="Times New Roman" w:cs="Times New Roman"/>
          <w:sz w:val="24"/>
          <w:szCs w:val="24"/>
        </w:rPr>
        <w:t>, and</w:t>
      </w:r>
      <w:r w:rsidR="00234DF9">
        <w:rPr>
          <w:rFonts w:ascii="Times New Roman" w:hAnsi="Times New Roman" w:cs="Times New Roman"/>
          <w:sz w:val="24"/>
          <w:szCs w:val="24"/>
        </w:rPr>
        <w:t xml:space="preserve"> that are endorsed by the contracting activity</w:t>
      </w:r>
      <w:r w:rsidR="00217D61">
        <w:rPr>
          <w:rFonts w:ascii="Times New Roman" w:hAnsi="Times New Roman" w:cs="Times New Roman"/>
          <w:sz w:val="24"/>
          <w:szCs w:val="24"/>
        </w:rPr>
        <w:t>,</w:t>
      </w:r>
      <w:r w:rsidR="00C541FA" w:rsidRPr="006B0E55">
        <w:rPr>
          <w:rFonts w:ascii="Times New Roman" w:hAnsi="Times New Roman" w:cs="Times New Roman"/>
          <w:sz w:val="24"/>
          <w:szCs w:val="24"/>
        </w:rPr>
        <w:t xml:space="preserve"> are ad</w:t>
      </w:r>
      <w:r w:rsidR="00951F1A">
        <w:rPr>
          <w:rFonts w:ascii="Times New Roman" w:hAnsi="Times New Roman" w:cs="Times New Roman"/>
          <w:sz w:val="24"/>
          <w:szCs w:val="24"/>
        </w:rPr>
        <w:t>judicated</w:t>
      </w:r>
      <w:r w:rsidR="00C541FA" w:rsidRPr="006B0E55">
        <w:rPr>
          <w:rFonts w:ascii="Times New Roman" w:hAnsi="Times New Roman" w:cs="Times New Roman"/>
          <w:sz w:val="24"/>
          <w:szCs w:val="24"/>
        </w:rPr>
        <w:t xml:space="preserve"> by the Army Contract Adjustment Board.  See AFARS 5150.102</w:t>
      </w:r>
      <w:r w:rsidR="00234B64">
        <w:rPr>
          <w:rFonts w:ascii="Times New Roman" w:hAnsi="Times New Roman" w:cs="Times New Roman"/>
          <w:sz w:val="24"/>
          <w:szCs w:val="24"/>
        </w:rPr>
        <w:t>-2</w:t>
      </w:r>
      <w:r w:rsidR="00C541FA" w:rsidRPr="006B0E55">
        <w:rPr>
          <w:rFonts w:ascii="Times New Roman" w:hAnsi="Times New Roman" w:cs="Times New Roman"/>
          <w:sz w:val="24"/>
          <w:szCs w:val="24"/>
        </w:rPr>
        <w:t>.</w:t>
      </w:r>
    </w:p>
    <w:p w14:paraId="7F795B30" w14:textId="28407A22" w:rsidR="004C61E9" w:rsidRPr="00FE3B45" w:rsidRDefault="004133F3" w:rsidP="006B0E55">
      <w:pPr>
        <w:pStyle w:val="Heading4"/>
      </w:pPr>
      <w:bookmarkStart w:id="16" w:name="_Toc512857730"/>
      <w:bookmarkStart w:id="17" w:name="_Toc133393439"/>
      <w:r w:rsidRPr="00FE3B45">
        <w:t>5150.102-2 Contract adjustments boards.</w:t>
      </w:r>
      <w:bookmarkEnd w:id="16"/>
      <w:bookmarkEnd w:id="17"/>
    </w:p>
    <w:p w14:paraId="3924CFAE" w14:textId="4F212AD0" w:rsidR="004133F3" w:rsidRPr="00177463" w:rsidRDefault="004133F3" w:rsidP="00E5198E">
      <w:pPr>
        <w:pStyle w:val="hangind8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 w:firstLine="0"/>
        <w:rPr>
          <w:rFonts w:ascii="Times New Roman" w:hAnsi="Times New Roman" w:cs="Times New Roman"/>
          <w:sz w:val="24"/>
          <w:szCs w:val="24"/>
        </w:rPr>
      </w:pPr>
      <w:r w:rsidRPr="009A736B">
        <w:rPr>
          <w:rFonts w:ascii="Times New Roman" w:hAnsi="Times New Roman" w:cs="Times New Roman"/>
          <w:sz w:val="24"/>
          <w:szCs w:val="24"/>
        </w:rPr>
        <w:t>The Assistant Secretary of the Army (Acquisition, Logistics and Technology) convenes the Army Contract Adjustment Board (ACAB) on an as-needed basis</w:t>
      </w:r>
      <w:r w:rsidRPr="00FE3B45">
        <w:rPr>
          <w:rFonts w:ascii="Times New Roman" w:hAnsi="Times New Roman" w:cs="Times New Roman"/>
          <w:sz w:val="24"/>
          <w:szCs w:val="24"/>
        </w:rPr>
        <w:t xml:space="preserve">.  In accordance with </w:t>
      </w:r>
      <w:r w:rsidRPr="00470A0E">
        <w:rPr>
          <w:rFonts w:ascii="Times New Roman" w:hAnsi="Times New Roman" w:cs="Times New Roman"/>
          <w:sz w:val="24"/>
          <w:szCs w:val="24"/>
        </w:rPr>
        <w:t xml:space="preserve">Headquarters, Department of the Army General Orders Number </w:t>
      </w:r>
      <w:r w:rsidR="00230AF9" w:rsidRPr="00470A0E">
        <w:rPr>
          <w:rFonts w:ascii="Times New Roman" w:hAnsi="Times New Roman" w:cs="Times New Roman"/>
          <w:sz w:val="24"/>
          <w:szCs w:val="24"/>
        </w:rPr>
        <w:t>2020</w:t>
      </w:r>
      <w:r w:rsidRPr="00470A0E">
        <w:rPr>
          <w:rFonts w:ascii="Times New Roman" w:hAnsi="Times New Roman" w:cs="Times New Roman"/>
          <w:sz w:val="24"/>
          <w:szCs w:val="24"/>
        </w:rPr>
        <w:t>-01 (and any successor document) the Office of the Army General Counsel provides the ACAB Recorder.</w:t>
      </w:r>
    </w:p>
    <w:p w14:paraId="4A01B251" w14:textId="77777777" w:rsidR="00E33D49" w:rsidRPr="00177463" w:rsidRDefault="003010B2" w:rsidP="006B0E55">
      <w:pPr>
        <w:pStyle w:val="Heading4"/>
      </w:pPr>
      <w:bookmarkStart w:id="18" w:name="_Toc512857731"/>
      <w:bookmarkStart w:id="19" w:name="_Toc133393440"/>
      <w:r w:rsidRPr="00177463">
        <w:t xml:space="preserve">5150.103 </w:t>
      </w:r>
      <w:r w:rsidR="00F35FB7" w:rsidRPr="00177463">
        <w:t xml:space="preserve"> </w:t>
      </w:r>
      <w:r w:rsidRPr="00177463">
        <w:t xml:space="preserve">Contract </w:t>
      </w:r>
      <w:r w:rsidR="006B547B" w:rsidRPr="00177463">
        <w:t>a</w:t>
      </w:r>
      <w:r w:rsidRPr="00177463">
        <w:t>djustments</w:t>
      </w:r>
      <w:r w:rsidR="006B547B" w:rsidRPr="00177463">
        <w:t>.</w:t>
      </w:r>
      <w:bookmarkEnd w:id="18"/>
      <w:bookmarkEnd w:id="19"/>
    </w:p>
    <w:p w14:paraId="4A01B252" w14:textId="77777777" w:rsidR="00E33D49" w:rsidRPr="00177463" w:rsidRDefault="003010B2" w:rsidP="006B0E55">
      <w:pPr>
        <w:pStyle w:val="Heading4"/>
      </w:pPr>
      <w:bookmarkStart w:id="20" w:name="_Toc512857732"/>
      <w:bookmarkStart w:id="21" w:name="_Toc133393441"/>
      <w:r w:rsidRPr="00177463">
        <w:t xml:space="preserve">5150.103-5 </w:t>
      </w:r>
      <w:r w:rsidR="00F35FB7" w:rsidRPr="00177463">
        <w:t xml:space="preserve"> </w:t>
      </w:r>
      <w:r w:rsidR="000334DE" w:rsidRPr="00177463">
        <w:t>Processing cases</w:t>
      </w:r>
      <w:r w:rsidRPr="00177463">
        <w:t>.</w:t>
      </w:r>
      <w:bookmarkEnd w:id="20"/>
      <w:bookmarkEnd w:id="21"/>
    </w:p>
    <w:p w14:paraId="4BE98F09" w14:textId="45D79218" w:rsidR="00AD17EE" w:rsidRPr="00177463" w:rsidRDefault="00470A0E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177463">
        <w:rPr>
          <w:rFonts w:ascii="Times New Roman" w:hAnsi="Times New Roman" w:cs="Times New Roman"/>
          <w:bCs/>
          <w:sz w:val="24"/>
          <w:szCs w:val="24"/>
        </w:rPr>
        <w:t>Within five working days of receipt of a request for contract adjustment, regardless of dollar amount,</w:t>
      </w:r>
      <w:r w:rsidRPr="001774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77463">
        <w:rPr>
          <w:rFonts w:ascii="Times New Roman" w:hAnsi="Times New Roman" w:cs="Times New Roman"/>
          <w:bCs/>
          <w:sz w:val="24"/>
          <w:szCs w:val="24"/>
        </w:rPr>
        <w:t xml:space="preserve">the </w:t>
      </w:r>
      <w:ins w:id="22" w:author="Jordan, Amanda C CIV USARMY HQDA ASA ALT (USA)" w:date="2024-09-04T11:08:00Z">
        <w:r w:rsidR="00FA3675">
          <w:rPr>
            <w:rFonts w:ascii="Times New Roman" w:hAnsi="Times New Roman" w:cs="Times New Roman"/>
            <w:bCs/>
            <w:sz w:val="24"/>
            <w:szCs w:val="24"/>
          </w:rPr>
          <w:t>C</w:t>
        </w:r>
      </w:ins>
      <w:del w:id="23" w:author="Jordan, Amanda C CIV USARMY HQDA ASA ALT (USA)" w:date="2024-09-04T11:08:00Z">
        <w:r w:rsidRPr="00177463" w:rsidDel="00FA3675">
          <w:rPr>
            <w:rFonts w:ascii="Times New Roman" w:hAnsi="Times New Roman" w:cs="Times New Roman"/>
            <w:bCs/>
            <w:sz w:val="24"/>
            <w:szCs w:val="24"/>
          </w:rPr>
          <w:delText>c</w:delText>
        </w:r>
      </w:del>
      <w:r w:rsidRPr="00177463">
        <w:rPr>
          <w:rFonts w:ascii="Times New Roman" w:hAnsi="Times New Roman" w:cs="Times New Roman"/>
          <w:bCs/>
          <w:sz w:val="24"/>
          <w:szCs w:val="24"/>
        </w:rPr>
        <w:t>ontracting officer shall</w:t>
      </w:r>
      <w:r w:rsidRPr="001774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77463">
        <w:rPr>
          <w:rFonts w:ascii="Times New Roman" w:hAnsi="Times New Roman" w:cs="Times New Roman"/>
          <w:sz w:val="24"/>
          <w:szCs w:val="24"/>
        </w:rPr>
        <w:t>submit the request</w:t>
      </w:r>
      <w:r w:rsidRPr="00177463">
        <w:rPr>
          <w:rFonts w:ascii="Times New Roman" w:hAnsi="Times New Roman" w:cs="Times New Roman"/>
          <w:bCs/>
          <w:sz w:val="24"/>
          <w:szCs w:val="24"/>
        </w:rPr>
        <w:t>, through procurement channels</w:t>
      </w:r>
      <w:r w:rsidRPr="001774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77463">
        <w:rPr>
          <w:rFonts w:ascii="Times New Roman" w:hAnsi="Times New Roman" w:cs="Times New Roman"/>
          <w:sz w:val="24"/>
          <w:szCs w:val="24"/>
        </w:rPr>
        <w:t xml:space="preserve">as described below. </w:t>
      </w:r>
    </w:p>
    <w:p w14:paraId="7645C32F" w14:textId="5D4F76E1" w:rsidR="00177463" w:rsidRDefault="00470A0E" w:rsidP="00470A0E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177463">
        <w:rPr>
          <w:rFonts w:ascii="Times New Roman" w:hAnsi="Times New Roman" w:cs="Times New Roman"/>
          <w:sz w:val="24"/>
          <w:szCs w:val="24"/>
        </w:rPr>
        <w:t>(1) F</w:t>
      </w:r>
      <w:r w:rsidRPr="00177463">
        <w:rPr>
          <w:rFonts w:ascii="Times New Roman" w:hAnsi="Times New Roman" w:cs="Times New Roman"/>
          <w:color w:val="000000"/>
          <w:sz w:val="24"/>
          <w:szCs w:val="24"/>
        </w:rPr>
        <w:t xml:space="preserve">or contract adjustment </w:t>
      </w:r>
      <w:r w:rsidRPr="00177463">
        <w:rPr>
          <w:rFonts w:ascii="Times New Roman" w:hAnsi="Times New Roman" w:cs="Times New Roman"/>
          <w:sz w:val="24"/>
          <w:szCs w:val="24"/>
        </w:rPr>
        <w:t xml:space="preserve">on existing firm-fixed-price contracts to account for inflationary conditions (See </w:t>
      </w:r>
      <w:hyperlink r:id="rId10" w:history="1">
        <w:r w:rsidRPr="00470A0E">
          <w:rPr>
            <w:rStyle w:val="Hyperlink"/>
            <w:rFonts w:ascii="Times New Roman" w:hAnsi="Times New Roman" w:cs="Times New Roman"/>
            <w:sz w:val="24"/>
            <w:szCs w:val="24"/>
          </w:rPr>
          <w:t>https://www.acq.osd.mil/dpap/policy/policyvault/USA001773-22-DPC.pdf</w:t>
        </w:r>
      </w:hyperlink>
      <w:r w:rsidRPr="00470A0E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Pr="00235C0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for Defense Pricing and Contracting guidance)—</w:t>
      </w:r>
      <w:r w:rsidRPr="00235C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908D66" w14:textId="77777777" w:rsidR="005F6A29" w:rsidRPr="00177463" w:rsidRDefault="005F6A29" w:rsidP="00470A0E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6020F788" w14:textId="72B3032F" w:rsidR="00470A0E" w:rsidRPr="00B72DAF" w:rsidRDefault="00B72DAF" w:rsidP="00285E9E">
      <w:pPr>
        <w:tabs>
          <w:tab w:val="left" w:pos="450"/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B72DAF">
        <w:rPr>
          <w:rFonts w:ascii="Times New Roman" w:hAnsi="Times New Roman" w:cs="Times New Roman"/>
          <w:sz w:val="24"/>
          <w:szCs w:val="24"/>
        </w:rPr>
        <w:tab/>
      </w:r>
      <w:r w:rsidR="00285E9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470A0E" w:rsidRPr="00B72DAF">
        <w:rPr>
          <w:rFonts w:ascii="Times New Roman" w:hAnsi="Times New Roman" w:cs="Times New Roman"/>
          <w:sz w:val="24"/>
          <w:szCs w:val="24"/>
        </w:rPr>
        <w:t xml:space="preserve">Contracting officers shall send FAR Part 50 contract adjustment requests to the Office of the </w:t>
      </w:r>
      <w:r w:rsidR="00525691" w:rsidRPr="00B72DAF">
        <w:rPr>
          <w:rFonts w:ascii="Times New Roman" w:hAnsi="Times New Roman" w:cs="Times New Roman"/>
          <w:sz w:val="24"/>
          <w:szCs w:val="24"/>
        </w:rPr>
        <w:t>Deputy Assistant Secretary of the Army (Procurement (O</w:t>
      </w:r>
      <w:r w:rsidR="00470A0E" w:rsidRPr="00B72DAF">
        <w:rPr>
          <w:rFonts w:ascii="Times New Roman" w:hAnsi="Times New Roman" w:cs="Times New Roman"/>
          <w:sz w:val="24"/>
          <w:szCs w:val="24"/>
        </w:rPr>
        <w:t>DASA(P)</w:t>
      </w:r>
      <w:r w:rsidR="00525691" w:rsidRPr="00B72DAF">
        <w:rPr>
          <w:rFonts w:ascii="Times New Roman" w:hAnsi="Times New Roman" w:cs="Times New Roman"/>
          <w:sz w:val="24"/>
          <w:szCs w:val="24"/>
        </w:rPr>
        <w:t>)</w:t>
      </w:r>
      <w:r w:rsidR="00470A0E" w:rsidRPr="00B72DAF">
        <w:rPr>
          <w:rFonts w:ascii="Times New Roman" w:hAnsi="Times New Roman" w:cs="Times New Roman"/>
          <w:sz w:val="24"/>
          <w:szCs w:val="24"/>
        </w:rPr>
        <w:t xml:space="preserve"> via </w:t>
      </w:r>
      <w:hyperlink r:id="rId11" w:history="1">
        <w:r w:rsidR="00470A0E" w:rsidRPr="00B72DAF">
          <w:rPr>
            <w:rStyle w:val="Hyperlink"/>
            <w:rFonts w:ascii="Times New Roman" w:hAnsi="Times New Roman" w:cs="Times New Roman"/>
            <w:sz w:val="24"/>
            <w:szCs w:val="24"/>
          </w:rPr>
          <w:t>usarmy.pentagon.hqda-asa-alt.list.saal-ps-staff@army.mil</w:t>
        </w:r>
      </w:hyperlink>
      <w:r w:rsidR="00470A0E" w:rsidRPr="00B72DAF">
        <w:rPr>
          <w:rFonts w:ascii="Times New Roman" w:hAnsi="Times New Roman" w:cs="Times New Roman"/>
          <w:sz w:val="24"/>
          <w:szCs w:val="24"/>
        </w:rPr>
        <w:t>, within 5-business days of receipt.  Subject line should state “FAR Part 50 Extraordinary Contractual Actions_Inflation Impacts_Vendor Name”</w:t>
      </w:r>
      <w:r w:rsidR="00525691" w:rsidRPr="00B72DAF">
        <w:rPr>
          <w:rFonts w:ascii="Times New Roman" w:hAnsi="Times New Roman" w:cs="Times New Roman"/>
          <w:sz w:val="24"/>
          <w:szCs w:val="24"/>
        </w:rPr>
        <w:t>.</w:t>
      </w:r>
      <w:r w:rsidR="00470A0E" w:rsidRPr="00B72DA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BC518B6" w14:textId="66A23F33" w:rsidR="00470A0E" w:rsidRPr="00B72DAF" w:rsidRDefault="00B72DAF" w:rsidP="00B72DAF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(b)  </w:t>
      </w:r>
      <w:r w:rsidR="00470A0E" w:rsidRPr="00B72DAF">
        <w:rPr>
          <w:rFonts w:ascii="Times New Roman" w:hAnsi="Times New Roman" w:cs="Times New Roman"/>
          <w:sz w:val="24"/>
          <w:szCs w:val="24"/>
        </w:rPr>
        <w:t xml:space="preserve">The ODASA(P) will submit the contractor request to DPC within 5-business days of receipt from the </w:t>
      </w:r>
      <w:ins w:id="24" w:author="Jordan, Amanda C CIV USARMY HQDA ASA ALT (USA)" w:date="2024-09-04T11:08:00Z">
        <w:r w:rsidR="00FA3675">
          <w:rPr>
            <w:rFonts w:ascii="Times New Roman" w:hAnsi="Times New Roman" w:cs="Times New Roman"/>
            <w:sz w:val="24"/>
            <w:szCs w:val="24"/>
          </w:rPr>
          <w:t>C</w:t>
        </w:r>
      </w:ins>
      <w:del w:id="25" w:author="Jordan, Amanda C CIV USARMY HQDA ASA ALT (USA)" w:date="2024-09-04T11:08:00Z">
        <w:r w:rsidR="00470A0E" w:rsidRPr="00B72DAF" w:rsidDel="00FA3675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="00470A0E" w:rsidRPr="00B72DAF">
        <w:rPr>
          <w:rFonts w:ascii="Times New Roman" w:hAnsi="Times New Roman" w:cs="Times New Roman"/>
          <w:sz w:val="24"/>
          <w:szCs w:val="24"/>
        </w:rPr>
        <w:t xml:space="preserve">ontracting officer. The request will be submitted to DPC via </w:t>
      </w:r>
      <w:hyperlink r:id="rId12" w:history="1">
        <w:r w:rsidR="00470A0E" w:rsidRPr="00B72DAF">
          <w:rPr>
            <w:rStyle w:val="Hyperlink"/>
            <w:rFonts w:ascii="Times New Roman" w:hAnsi="Times New Roman" w:cs="Times New Roman"/>
            <w:sz w:val="24"/>
            <w:szCs w:val="24"/>
          </w:rPr>
          <w:t>osd.pentagon.ousd-a-s.mbx.asda-dp-c-</w:t>
        </w:r>
      </w:hyperlink>
      <w:hyperlink r:id="rId13" w:history="1">
        <w:r w:rsidR="00470A0E" w:rsidRPr="00B72DAF">
          <w:rPr>
            <w:rStyle w:val="Hyperlink"/>
            <w:rFonts w:ascii="Times New Roman" w:hAnsi="Times New Roman" w:cs="Times New Roman"/>
            <w:sz w:val="24"/>
            <w:szCs w:val="24"/>
          </w:rPr>
          <w:t>contractpolicy</w:t>
        </w:r>
      </w:hyperlink>
      <w:hyperlink r:id="rId14" w:history="1">
        <w:r w:rsidR="00470A0E" w:rsidRPr="00B72DAF">
          <w:rPr>
            <w:rStyle w:val="Hyperlink"/>
            <w:rFonts w:ascii="Times New Roman" w:hAnsi="Times New Roman" w:cs="Times New Roman"/>
            <w:sz w:val="24"/>
            <w:szCs w:val="24"/>
          </w:rPr>
          <w:t>@mail.mil</w:t>
        </w:r>
      </w:hyperlink>
      <w:r w:rsidR="00470A0E" w:rsidRPr="00B72DAF">
        <w:rPr>
          <w:rFonts w:ascii="Times New Roman" w:hAnsi="Times New Roman" w:cs="Times New Roman"/>
          <w:sz w:val="24"/>
          <w:szCs w:val="24"/>
        </w:rPr>
        <w:t>.</w:t>
      </w:r>
    </w:p>
    <w:p w14:paraId="4297EAAD" w14:textId="13F93B90" w:rsidR="00AD17EE" w:rsidRDefault="00B72DAF" w:rsidP="00B72DAF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(c)  </w:t>
      </w:r>
      <w:r w:rsidR="00470A0E" w:rsidRPr="00B72DAF">
        <w:rPr>
          <w:rFonts w:ascii="Times New Roman" w:hAnsi="Times New Roman" w:cs="Times New Roman"/>
          <w:sz w:val="24"/>
          <w:szCs w:val="24"/>
        </w:rPr>
        <w:t xml:space="preserve">AFARS </w:t>
      </w:r>
      <w:r w:rsidR="00525691" w:rsidRPr="00B72DAF">
        <w:rPr>
          <w:rFonts w:ascii="Times New Roman" w:hAnsi="Times New Roman" w:cs="Times New Roman"/>
          <w:sz w:val="24"/>
          <w:szCs w:val="24"/>
        </w:rPr>
        <w:t>S</w:t>
      </w:r>
      <w:r w:rsidR="00470A0E" w:rsidRPr="00B72DAF">
        <w:rPr>
          <w:rFonts w:ascii="Times New Roman" w:hAnsi="Times New Roman" w:cs="Times New Roman"/>
          <w:sz w:val="24"/>
          <w:szCs w:val="24"/>
        </w:rPr>
        <w:t xml:space="preserve">ubparts 5150.103-5(1)(a) and (b) satisfy DPC reporting guidance of 10-business days.  </w:t>
      </w:r>
    </w:p>
    <w:p w14:paraId="3418FD53" w14:textId="77777777" w:rsidR="00B72DAF" w:rsidRPr="00177463" w:rsidRDefault="00B72DAF" w:rsidP="00B72DAF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4FD05041" w14:textId="0CA89D54" w:rsidR="00470A0E" w:rsidRPr="00470A0E" w:rsidRDefault="00470A0E" w:rsidP="00470A0E">
      <w:pPr>
        <w:pStyle w:val="ListParagraph"/>
        <w:numPr>
          <w:ilvl w:val="0"/>
          <w:numId w:val="3"/>
        </w:numPr>
        <w:tabs>
          <w:tab w:val="left" w:pos="36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470A0E">
        <w:rPr>
          <w:rFonts w:ascii="Times New Roman" w:hAnsi="Times New Roman" w:cs="Times New Roman"/>
          <w:sz w:val="24"/>
          <w:szCs w:val="24"/>
        </w:rPr>
        <w:t xml:space="preserve">For processing and disposition of cases for contract adjustments, </w:t>
      </w:r>
      <w:ins w:id="26" w:author="Jordan, Amanda C CIV USARMY HQDA ASA ALT (USA)" w:date="2024-09-04T11:08:00Z">
        <w:r w:rsidR="00FA3675">
          <w:rPr>
            <w:rFonts w:ascii="Times New Roman" w:hAnsi="Times New Roman" w:cs="Times New Roman"/>
            <w:sz w:val="24"/>
            <w:szCs w:val="24"/>
          </w:rPr>
          <w:t>C</w:t>
        </w:r>
      </w:ins>
      <w:del w:id="27" w:author="Jordan, Amanda C CIV USARMY HQDA ASA ALT (USA)" w:date="2024-09-04T11:08:00Z">
        <w:r w:rsidRPr="00470A0E" w:rsidDel="00FA3675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Pr="00470A0E">
        <w:rPr>
          <w:rFonts w:ascii="Times New Roman" w:hAnsi="Times New Roman" w:cs="Times New Roman"/>
          <w:sz w:val="24"/>
          <w:szCs w:val="24"/>
        </w:rPr>
        <w:t xml:space="preserve">ontracting officers shall—     </w:t>
      </w:r>
    </w:p>
    <w:p w14:paraId="05A39F37" w14:textId="77777777" w:rsidR="00470A0E" w:rsidRPr="00470A0E" w:rsidRDefault="00470A0E" w:rsidP="00470A0E">
      <w:pPr>
        <w:rPr>
          <w:rFonts w:ascii="Times New Roman" w:hAnsi="Times New Roman" w:cs="Times New Roman"/>
          <w:sz w:val="24"/>
          <w:szCs w:val="24"/>
        </w:rPr>
      </w:pPr>
    </w:p>
    <w:p w14:paraId="3797BBAF" w14:textId="639CFBA0" w:rsidR="00177463" w:rsidRPr="00B72DAF" w:rsidRDefault="00B72DAF" w:rsidP="00B72DAF">
      <w:pPr>
        <w:tabs>
          <w:tab w:val="left" w:pos="720"/>
          <w:tab w:val="left" w:pos="1710"/>
          <w:tab w:val="left" w:pos="1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(a) </w:t>
      </w:r>
      <w:r w:rsidR="00470A0E" w:rsidRPr="00B72DAF">
        <w:rPr>
          <w:rFonts w:ascii="Times New Roman" w:hAnsi="Times New Roman" w:cs="Times New Roman"/>
          <w:sz w:val="24"/>
          <w:szCs w:val="24"/>
        </w:rPr>
        <w:t xml:space="preserve">Submit the Preliminary Record of Request for Adjustment, through their local headquarters office, to the </w:t>
      </w:r>
      <w:r w:rsidR="00525691" w:rsidRPr="00B72DAF">
        <w:rPr>
          <w:rFonts w:ascii="Times New Roman" w:hAnsi="Times New Roman" w:cs="Times New Roman"/>
          <w:sz w:val="24"/>
          <w:szCs w:val="24"/>
        </w:rPr>
        <w:t>O</w:t>
      </w:r>
      <w:r w:rsidR="00470A0E" w:rsidRPr="00B72DAF">
        <w:rPr>
          <w:rFonts w:ascii="Times New Roman" w:hAnsi="Times New Roman" w:cs="Times New Roman"/>
          <w:sz w:val="24"/>
          <w:szCs w:val="24"/>
        </w:rPr>
        <w:t>DASA(P) via the Enterprise Task Management System 2.0 (ETMS2 – commonly referred to as the Task Management Tool or TMT) within 30 days after the close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0A0E" w:rsidRPr="00B72DAF">
        <w:rPr>
          <w:rFonts w:ascii="Times New Roman" w:hAnsi="Times New Roman" w:cs="Times New Roman"/>
          <w:sz w:val="24"/>
          <w:szCs w:val="24"/>
        </w:rPr>
        <w:t xml:space="preserve">of the month in which the record is prepared. </w:t>
      </w:r>
    </w:p>
    <w:p w14:paraId="673E2AFA" w14:textId="77777777" w:rsidR="00470A0E" w:rsidRPr="00470A0E" w:rsidRDefault="00470A0E" w:rsidP="00B72DAF">
      <w:pPr>
        <w:pStyle w:val="ListParagraph"/>
        <w:tabs>
          <w:tab w:val="left" w:pos="720"/>
          <w:tab w:val="left" w:pos="1080"/>
        </w:tabs>
        <w:ind w:left="0"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54D81F1E" w14:textId="04C91E32" w:rsidR="00470A0E" w:rsidRPr="00B72DAF" w:rsidRDefault="00B72DAF" w:rsidP="00B72DAF">
      <w:pPr>
        <w:tabs>
          <w:tab w:val="left" w:pos="1530"/>
          <w:tab w:val="left" w:pos="171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(b) </w:t>
      </w:r>
      <w:r w:rsidR="00470A0E" w:rsidRPr="00B72DAF">
        <w:rPr>
          <w:rFonts w:ascii="Times New Roman" w:hAnsi="Times New Roman" w:cs="Times New Roman"/>
          <w:sz w:val="24"/>
          <w:szCs w:val="24"/>
        </w:rPr>
        <w:t>Follow the procedures at D</w:t>
      </w:r>
      <w:r w:rsidR="00470A0E" w:rsidRPr="00B72DAF">
        <w:rPr>
          <w:rFonts w:ascii="Times New Roman" w:eastAsia="Times New Roman" w:hAnsi="Times New Roman" w:cs="Times New Roman"/>
          <w:sz w:val="24"/>
          <w:szCs w:val="24"/>
        </w:rPr>
        <w:t>FARS PGI 250.103-5 and DFARS PGI 250.101-3(2) to prepare the preliminary and final record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0A0E" w:rsidRPr="00B72DAF">
        <w:rPr>
          <w:rFonts w:ascii="Times New Roman" w:eastAsia="Times New Roman" w:hAnsi="Times New Roman" w:cs="Times New Roman"/>
          <w:sz w:val="24"/>
          <w:szCs w:val="24"/>
        </w:rPr>
        <w:t>coordinate with their local Senior Contracting Official and legal counsel prior to submitting to the ODASA(P).</w:t>
      </w:r>
    </w:p>
    <w:p w14:paraId="4A01B25C" w14:textId="2BC292B0" w:rsidR="00E33D49" w:rsidRDefault="00E33D49" w:rsidP="006B0E55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p w14:paraId="518EA182" w14:textId="77777777" w:rsidR="00285E9E" w:rsidRDefault="00470A0E" w:rsidP="00285E9E">
      <w:pPr>
        <w:pStyle w:val="ListParagraph"/>
        <w:numPr>
          <w:ilvl w:val="0"/>
          <w:numId w:val="3"/>
        </w:numPr>
        <w:tabs>
          <w:tab w:val="left" w:pos="360"/>
          <w:tab w:val="left" w:pos="108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72DAF">
        <w:rPr>
          <w:rFonts w:ascii="Times New Roman" w:eastAsia="Times New Roman" w:hAnsi="Times New Roman" w:cs="Times New Roman"/>
          <w:sz w:val="24"/>
          <w:szCs w:val="24"/>
        </w:rPr>
        <w:t xml:space="preserve">The ODASA(P) will staff the request with the Office of the General Counsel/Acquisition Law Practice Group and the Army Contract Adjustment Board (ACAB).  </w:t>
      </w:r>
    </w:p>
    <w:p w14:paraId="36AD4EB4" w14:textId="77777777" w:rsidR="00285E9E" w:rsidRDefault="00285E9E" w:rsidP="00285E9E">
      <w:pPr>
        <w:pStyle w:val="ListParagraph"/>
        <w:tabs>
          <w:tab w:val="left" w:pos="360"/>
          <w:tab w:val="left" w:pos="108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2E04C20" w14:textId="4CDBDDE4" w:rsidR="00470A0E" w:rsidRPr="00285E9E" w:rsidRDefault="00470A0E" w:rsidP="00285E9E">
      <w:pPr>
        <w:pStyle w:val="ListParagraph"/>
        <w:numPr>
          <w:ilvl w:val="0"/>
          <w:numId w:val="3"/>
        </w:numPr>
        <w:tabs>
          <w:tab w:val="left" w:pos="360"/>
          <w:tab w:val="left" w:pos="108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85E9E">
        <w:rPr>
          <w:rFonts w:ascii="Times New Roman" w:hAnsi="Times New Roman" w:cs="Times New Roman"/>
          <w:sz w:val="24"/>
          <w:szCs w:val="24"/>
        </w:rPr>
        <w:t xml:space="preserve">The ACAB is </w:t>
      </w:r>
      <w:r w:rsidRPr="00285E9E">
        <w:rPr>
          <w:rFonts w:ascii="Times New Roman" w:eastAsia="Times New Roman" w:hAnsi="Times New Roman" w:cs="Times New Roman"/>
          <w:sz w:val="24"/>
          <w:szCs w:val="24"/>
        </w:rPr>
        <w:t>convened by the ASA</w:t>
      </w:r>
      <w:r w:rsidR="00556A1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285E9E">
        <w:rPr>
          <w:rFonts w:ascii="Times New Roman" w:eastAsia="Times New Roman" w:hAnsi="Times New Roman" w:cs="Times New Roman"/>
          <w:sz w:val="24"/>
          <w:szCs w:val="24"/>
        </w:rPr>
        <w:t>ALT</w:t>
      </w:r>
      <w:r w:rsidR="00556A1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285E9E">
        <w:rPr>
          <w:rFonts w:ascii="Times New Roman" w:eastAsia="Times New Roman" w:hAnsi="Times New Roman" w:cs="Times New Roman"/>
          <w:sz w:val="24"/>
          <w:szCs w:val="24"/>
        </w:rPr>
        <w:t xml:space="preserve"> on an as-needed basis.  </w:t>
      </w:r>
      <w:r w:rsidR="00E30D68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85E9E">
        <w:rPr>
          <w:rFonts w:ascii="Times New Roman" w:eastAsia="Times New Roman" w:hAnsi="Times New Roman" w:cs="Times New Roman"/>
          <w:sz w:val="24"/>
          <w:szCs w:val="24"/>
        </w:rPr>
        <w:t xml:space="preserve">he ACAB will approve or disapprove the request. The Contracting </w:t>
      </w:r>
      <w:ins w:id="28" w:author="Jordan, Amanda C CIV USARMY HQDA ASA ALT (USA)" w:date="2024-09-04T11:08:00Z">
        <w:r w:rsidR="00FA3675">
          <w:rPr>
            <w:rFonts w:ascii="Times New Roman" w:eastAsia="Times New Roman" w:hAnsi="Times New Roman" w:cs="Times New Roman"/>
            <w:sz w:val="24"/>
            <w:szCs w:val="24"/>
          </w:rPr>
          <w:t>o</w:t>
        </w:r>
      </w:ins>
      <w:del w:id="29" w:author="Jordan, Amanda C CIV USARMY HQDA ASA ALT (USA)" w:date="2024-09-04T11:08:00Z">
        <w:r w:rsidRPr="00285E9E" w:rsidDel="00FA3675">
          <w:rPr>
            <w:rFonts w:ascii="Times New Roman" w:eastAsia="Times New Roman" w:hAnsi="Times New Roman" w:cs="Times New Roman"/>
            <w:sz w:val="24"/>
            <w:szCs w:val="24"/>
          </w:rPr>
          <w:delText>O</w:delText>
        </w:r>
      </w:del>
      <w:r w:rsidRPr="00285E9E">
        <w:rPr>
          <w:rFonts w:ascii="Times New Roman" w:eastAsia="Times New Roman" w:hAnsi="Times New Roman" w:cs="Times New Roman"/>
          <w:sz w:val="24"/>
          <w:szCs w:val="24"/>
        </w:rPr>
        <w:t xml:space="preserve">fficer will be notified of the ACAB’s decision and shall prepare the final record as described in DFARS PGI 250.103-6.  </w:t>
      </w:r>
    </w:p>
    <w:p w14:paraId="40B9D996" w14:textId="77777777" w:rsidR="00470A0E" w:rsidRPr="006B0E55" w:rsidRDefault="00470A0E" w:rsidP="006B0E55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sectPr w:rsidR="00470A0E" w:rsidRPr="006B0E55" w:rsidSect="001A7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64321"/>
    <w:multiLevelType w:val="hybridMultilevel"/>
    <w:tmpl w:val="B53664F6"/>
    <w:lvl w:ilvl="0" w:tplc="7C568556">
      <w:start w:val="2"/>
      <w:numFmt w:val="lowerLetter"/>
      <w:lvlText w:val="(%1)"/>
      <w:lvlJc w:val="left"/>
      <w:pPr>
        <w:ind w:left="180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AE61C4F"/>
    <w:multiLevelType w:val="hybridMultilevel"/>
    <w:tmpl w:val="6302BB96"/>
    <w:lvl w:ilvl="0" w:tplc="F8F226F2">
      <w:start w:val="1"/>
      <w:numFmt w:val="lowerLetter"/>
      <w:lvlText w:val="(%1)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2B675784"/>
    <w:multiLevelType w:val="hybridMultilevel"/>
    <w:tmpl w:val="2C5A06DE"/>
    <w:lvl w:ilvl="0" w:tplc="1D2C74FA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87A0A"/>
    <w:multiLevelType w:val="hybridMultilevel"/>
    <w:tmpl w:val="4D1C91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9271D"/>
    <w:multiLevelType w:val="hybridMultilevel"/>
    <w:tmpl w:val="967CA67A"/>
    <w:lvl w:ilvl="0" w:tplc="717C1B7A">
      <w:start w:val="1"/>
      <w:numFmt w:val="lowerLetter"/>
      <w:lvlText w:val="(%1)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 w15:restartNumberingAfterBreak="0">
    <w:nsid w:val="4E2942C9"/>
    <w:multiLevelType w:val="hybridMultilevel"/>
    <w:tmpl w:val="F892BF90"/>
    <w:lvl w:ilvl="0" w:tplc="5B789566">
      <w:start w:val="1"/>
      <w:numFmt w:val="lowerLetter"/>
      <w:lvlText w:val="(%1)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 w16cid:durableId="1077019149">
    <w:abstractNumId w:val="3"/>
  </w:num>
  <w:num w:numId="2" w16cid:durableId="1098331334">
    <w:abstractNumId w:val="4"/>
  </w:num>
  <w:num w:numId="3" w16cid:durableId="1754011375">
    <w:abstractNumId w:val="2"/>
  </w:num>
  <w:num w:numId="4" w16cid:durableId="966279636">
    <w:abstractNumId w:val="1"/>
  </w:num>
  <w:num w:numId="5" w16cid:durableId="1413506781">
    <w:abstractNumId w:val="5"/>
  </w:num>
  <w:num w:numId="6" w16cid:durableId="102127328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rdan, Amanda C CIV USARMY HQDA ASA ALT (USA)">
    <w15:presenceInfo w15:providerId="AD" w15:userId="S::amanda.c.jordan14.civ@army.mil::b3c70d6d-a846-4b2c-bbb3-8ecaeb947b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CEF"/>
    <w:rsid w:val="00012624"/>
    <w:rsid w:val="00014528"/>
    <w:rsid w:val="000334DE"/>
    <w:rsid w:val="00034AAB"/>
    <w:rsid w:val="0004360A"/>
    <w:rsid w:val="00044011"/>
    <w:rsid w:val="000446E8"/>
    <w:rsid w:val="00050597"/>
    <w:rsid w:val="000626F8"/>
    <w:rsid w:val="000678E0"/>
    <w:rsid w:val="00072350"/>
    <w:rsid w:val="00095C45"/>
    <w:rsid w:val="000E365B"/>
    <w:rsid w:val="000F1923"/>
    <w:rsid w:val="00126692"/>
    <w:rsid w:val="00130CF3"/>
    <w:rsid w:val="0017310B"/>
    <w:rsid w:val="0017359A"/>
    <w:rsid w:val="00175AFC"/>
    <w:rsid w:val="00176DBE"/>
    <w:rsid w:val="00177463"/>
    <w:rsid w:val="001827CD"/>
    <w:rsid w:val="001A7FD2"/>
    <w:rsid w:val="001B26D5"/>
    <w:rsid w:val="001C125B"/>
    <w:rsid w:val="001F5C28"/>
    <w:rsid w:val="00210978"/>
    <w:rsid w:val="00217D61"/>
    <w:rsid w:val="00230AF9"/>
    <w:rsid w:val="00234B64"/>
    <w:rsid w:val="00234DF9"/>
    <w:rsid w:val="00235C04"/>
    <w:rsid w:val="00263133"/>
    <w:rsid w:val="00264D39"/>
    <w:rsid w:val="00285E9E"/>
    <w:rsid w:val="002A0DC0"/>
    <w:rsid w:val="002B09D1"/>
    <w:rsid w:val="002B35CA"/>
    <w:rsid w:val="002E2FF7"/>
    <w:rsid w:val="002E3D1F"/>
    <w:rsid w:val="003010B2"/>
    <w:rsid w:val="003069DF"/>
    <w:rsid w:val="00341FF7"/>
    <w:rsid w:val="003524E9"/>
    <w:rsid w:val="003612DD"/>
    <w:rsid w:val="003758ED"/>
    <w:rsid w:val="003B0AFA"/>
    <w:rsid w:val="003B0F60"/>
    <w:rsid w:val="003B27E1"/>
    <w:rsid w:val="003B3CFE"/>
    <w:rsid w:val="003C52CF"/>
    <w:rsid w:val="003D0CEF"/>
    <w:rsid w:val="003E4F32"/>
    <w:rsid w:val="004133F3"/>
    <w:rsid w:val="00441F39"/>
    <w:rsid w:val="00470A0E"/>
    <w:rsid w:val="0049563A"/>
    <w:rsid w:val="004B7AB7"/>
    <w:rsid w:val="004C61E9"/>
    <w:rsid w:val="004C7241"/>
    <w:rsid w:val="004C7B91"/>
    <w:rsid w:val="004D768C"/>
    <w:rsid w:val="004F2492"/>
    <w:rsid w:val="00516615"/>
    <w:rsid w:val="0052259E"/>
    <w:rsid w:val="00525691"/>
    <w:rsid w:val="00547C58"/>
    <w:rsid w:val="00555318"/>
    <w:rsid w:val="00556A14"/>
    <w:rsid w:val="00570CA3"/>
    <w:rsid w:val="005740B7"/>
    <w:rsid w:val="0057785D"/>
    <w:rsid w:val="005A21E0"/>
    <w:rsid w:val="005A28E5"/>
    <w:rsid w:val="005B75B9"/>
    <w:rsid w:val="005C6343"/>
    <w:rsid w:val="005E1787"/>
    <w:rsid w:val="005E2723"/>
    <w:rsid w:val="005F6A29"/>
    <w:rsid w:val="00640351"/>
    <w:rsid w:val="006539AC"/>
    <w:rsid w:val="00654E96"/>
    <w:rsid w:val="00656226"/>
    <w:rsid w:val="006627C3"/>
    <w:rsid w:val="006818DF"/>
    <w:rsid w:val="00697EC5"/>
    <w:rsid w:val="006B0E55"/>
    <w:rsid w:val="006B3ACA"/>
    <w:rsid w:val="006B547B"/>
    <w:rsid w:val="006C288C"/>
    <w:rsid w:val="006D6136"/>
    <w:rsid w:val="006D7EA6"/>
    <w:rsid w:val="006E2B8F"/>
    <w:rsid w:val="006E6443"/>
    <w:rsid w:val="00744C2B"/>
    <w:rsid w:val="00784182"/>
    <w:rsid w:val="007C56A9"/>
    <w:rsid w:val="007D7FED"/>
    <w:rsid w:val="007F69C7"/>
    <w:rsid w:val="008063E6"/>
    <w:rsid w:val="00806FD5"/>
    <w:rsid w:val="00811287"/>
    <w:rsid w:val="008213EB"/>
    <w:rsid w:val="008253CA"/>
    <w:rsid w:val="00851052"/>
    <w:rsid w:val="00870C26"/>
    <w:rsid w:val="008A1FB9"/>
    <w:rsid w:val="008E0294"/>
    <w:rsid w:val="008F608C"/>
    <w:rsid w:val="008F692C"/>
    <w:rsid w:val="009105CF"/>
    <w:rsid w:val="00924526"/>
    <w:rsid w:val="00951F1A"/>
    <w:rsid w:val="009604BD"/>
    <w:rsid w:val="0097550B"/>
    <w:rsid w:val="009A0F1B"/>
    <w:rsid w:val="009A736B"/>
    <w:rsid w:val="009C42E7"/>
    <w:rsid w:val="009F1C98"/>
    <w:rsid w:val="009F7918"/>
    <w:rsid w:val="00A26EEB"/>
    <w:rsid w:val="00A43A71"/>
    <w:rsid w:val="00A54A5C"/>
    <w:rsid w:val="00A62F66"/>
    <w:rsid w:val="00A65E35"/>
    <w:rsid w:val="00A91EB4"/>
    <w:rsid w:val="00AA6CC3"/>
    <w:rsid w:val="00AD1234"/>
    <w:rsid w:val="00AD17EE"/>
    <w:rsid w:val="00AF1C4C"/>
    <w:rsid w:val="00B1396A"/>
    <w:rsid w:val="00B20525"/>
    <w:rsid w:val="00B44962"/>
    <w:rsid w:val="00B67432"/>
    <w:rsid w:val="00B72DAF"/>
    <w:rsid w:val="00B8094E"/>
    <w:rsid w:val="00B82D70"/>
    <w:rsid w:val="00BA3533"/>
    <w:rsid w:val="00BC6D13"/>
    <w:rsid w:val="00BD648A"/>
    <w:rsid w:val="00C07A7D"/>
    <w:rsid w:val="00C220DE"/>
    <w:rsid w:val="00C466E1"/>
    <w:rsid w:val="00C51496"/>
    <w:rsid w:val="00C541FA"/>
    <w:rsid w:val="00C733DA"/>
    <w:rsid w:val="00CF2E8B"/>
    <w:rsid w:val="00CF37B0"/>
    <w:rsid w:val="00CF3F2A"/>
    <w:rsid w:val="00D00915"/>
    <w:rsid w:val="00D5383E"/>
    <w:rsid w:val="00D64A9B"/>
    <w:rsid w:val="00D6525D"/>
    <w:rsid w:val="00D824CA"/>
    <w:rsid w:val="00D85D3E"/>
    <w:rsid w:val="00DA5CB0"/>
    <w:rsid w:val="00DD6C03"/>
    <w:rsid w:val="00DE242A"/>
    <w:rsid w:val="00E30D68"/>
    <w:rsid w:val="00E33D49"/>
    <w:rsid w:val="00E5198E"/>
    <w:rsid w:val="00E63E16"/>
    <w:rsid w:val="00E85C36"/>
    <w:rsid w:val="00EB45E8"/>
    <w:rsid w:val="00EB4984"/>
    <w:rsid w:val="00F01A5B"/>
    <w:rsid w:val="00F11225"/>
    <w:rsid w:val="00F35FB7"/>
    <w:rsid w:val="00F519E3"/>
    <w:rsid w:val="00F5584B"/>
    <w:rsid w:val="00FA1AAD"/>
    <w:rsid w:val="00FA3675"/>
    <w:rsid w:val="00FC6155"/>
    <w:rsid w:val="00FE3B45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B24A"/>
  <w15:docId w15:val="{AD8BF892-D36A-411C-9880-0B46D9624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E55"/>
  </w:style>
  <w:style w:type="paragraph" w:styleId="Heading2">
    <w:name w:val="heading 2"/>
    <w:basedOn w:val="Normal"/>
    <w:next w:val="Normal"/>
    <w:link w:val="Heading2Char"/>
    <w:unhideWhenUsed/>
    <w:qFormat/>
    <w:rsid w:val="003D0CEF"/>
    <w:pPr>
      <w:keepNext/>
      <w:keepLines/>
      <w:spacing w:before="120"/>
      <w:jc w:val="center"/>
      <w:outlineLvl w:val="1"/>
    </w:pPr>
    <w:rPr>
      <w:b/>
      <w:sz w:val="32"/>
    </w:rPr>
  </w:style>
  <w:style w:type="paragraph" w:styleId="Heading3">
    <w:name w:val="heading 3"/>
    <w:basedOn w:val="Normal"/>
    <w:link w:val="Heading3Char"/>
    <w:unhideWhenUsed/>
    <w:qFormat/>
    <w:rsid w:val="006B0E55"/>
    <w:pPr>
      <w:spacing w:after="240"/>
      <w:jc w:val="center"/>
      <w:outlineLvl w:val="2"/>
    </w:pPr>
    <w:rPr>
      <w:rFonts w:ascii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link w:val="Heading4Char"/>
    <w:unhideWhenUsed/>
    <w:qFormat/>
    <w:rsid w:val="006B0E55"/>
    <w:pPr>
      <w:spacing w:after="240"/>
      <w:outlineLvl w:val="3"/>
    </w:pPr>
    <w:rPr>
      <w:rFonts w:ascii="Times New Roman" w:hAnsi="Times New Roman" w:cs="Times New Roman"/>
      <w:b/>
      <w:sz w:val="24"/>
      <w:szCs w:val="24"/>
    </w:rPr>
  </w:style>
  <w:style w:type="paragraph" w:styleId="Heading5">
    <w:name w:val="heading 5"/>
    <w:basedOn w:val="Heading4"/>
    <w:link w:val="Heading5Char"/>
    <w:unhideWhenUsed/>
    <w:qFormat/>
    <w:rsid w:val="003D0CEF"/>
    <w:pPr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D0CEF"/>
    <w:rPr>
      <w:b/>
      <w:sz w:val="32"/>
    </w:rPr>
  </w:style>
  <w:style w:type="character" w:customStyle="1" w:styleId="Heading3Char">
    <w:name w:val="Heading 3 Char"/>
    <w:basedOn w:val="DefaultParagraphFont"/>
    <w:link w:val="Heading3"/>
    <w:rsid w:val="006B0E55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6B0E55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3D0CEF"/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3D0CEF"/>
    <w:rPr>
      <w:color w:val="0000FF"/>
      <w:u w:val="single"/>
    </w:rPr>
  </w:style>
  <w:style w:type="paragraph" w:customStyle="1" w:styleId="ind4">
    <w:name w:val="ind .4"/>
    <w:basedOn w:val="Normal"/>
    <w:rsid w:val="003D0CEF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customStyle="1" w:styleId="hangind8">
    <w:name w:val="hang ind .8"/>
    <w:basedOn w:val="Normal"/>
    <w:rsid w:val="003D0CEF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1152" w:hanging="576"/>
    </w:pPr>
  </w:style>
  <w:style w:type="paragraph" w:customStyle="1" w:styleId="ind12">
    <w:name w:val="ind 1.2"/>
    <w:basedOn w:val="Normal"/>
    <w:rsid w:val="003D0CEF"/>
    <w:pPr>
      <w:tabs>
        <w:tab w:val="left" w:pos="2304"/>
        <w:tab w:val="left" w:pos="2880"/>
        <w:tab w:val="left" w:pos="3456"/>
      </w:tabs>
      <w:ind w:left="1728"/>
    </w:pPr>
  </w:style>
  <w:style w:type="character" w:styleId="CommentReference">
    <w:name w:val="annotation reference"/>
    <w:basedOn w:val="DefaultParagraphFont"/>
    <w:uiPriority w:val="99"/>
    <w:semiHidden/>
    <w:unhideWhenUsed/>
    <w:rsid w:val="001731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45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45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31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31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10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B3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3C52CF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6B0E5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B0E55"/>
    <w:pPr>
      <w:spacing w:after="100"/>
      <w:ind w:left="660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AD1234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D1234"/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470A0E"/>
    <w:pPr>
      <w:spacing w:after="0" w:line="240" w:lineRule="auto"/>
      <w:ind w:left="720"/>
      <w:contextualSpacing/>
    </w:pPr>
    <w:rPr>
      <w:rFonts w:ascii="Calibri" w:hAnsi="Calibri" w:cs="Calibri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DA5CB0"/>
    <w:rPr>
      <w:color w:val="800080" w:themeColor="followedHyperlink"/>
      <w:u w:val="single"/>
    </w:rPr>
  </w:style>
  <w:style w:type="paragraph" w:customStyle="1" w:styleId="p">
    <w:name w:val="p"/>
    <w:basedOn w:val="Normal"/>
    <w:rsid w:val="00B80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h">
    <w:name w:val="ph"/>
    <w:basedOn w:val="DefaultParagraphFont"/>
    <w:rsid w:val="00B8094E"/>
  </w:style>
  <w:style w:type="character" w:styleId="Emphasis">
    <w:name w:val="Emphasis"/>
    <w:basedOn w:val="DefaultParagraphFont"/>
    <w:uiPriority w:val="20"/>
    <w:qFormat/>
    <w:rsid w:val="000436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osd.pentagon.ousd-a-s.mbx.asda-dp-c-contractpolicy@mail.mil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osd.pentagon.ousd-a-s.mbx.asda-dp-c-contractpolicy@mail.mi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mailto:usarmy.pentagon.hqda-asa-alt.list.saal-ps-staff@army.mil" TargetMode="Externa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hyperlink" Target="https://www.acq.osd.mil/dpap/policy/policyvault/USA001773-22-DPC.pdf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osd.pentagon.ousd-a-s.mbx.asda-dp-c-contractpolicy@mail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updated to incorporate delegation of contract adjustments under $75K to HCA, authority to deny contract adjustment to HCA.  See addendum to mega memo dated 23 apr 2023</Related_x0020_Words_x002f_Description>
    <Posted_x0020_By_x002f_Author xmlns="4d2834f2-6e62-48ef-822a-880d84868a39">
      <UserInfo>
        <DisplayName>jordan, amanda</DisplayName>
        <AccountId>6767</AccountId>
        <AccountType/>
      </UserInfo>
    </Posted_x0020_By_x002f_Author>
    <Part xmlns="4d2834f2-6e62-48ef-822a-880d84868a39">5150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 (SAAL-PP)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DASAP-90-841</_dlc_DocId>
    <_dlc_DocIdUrl xmlns="4d2834f2-6e62-48ef-822a-880d84868a39">
      <Url>https://spcs3.kc.army.mil/asaalt/ZPTeam/PPS/_layouts/15/DocIdRedir.aspx?ID=DASAP-90-841</Url>
      <Description>DASAP-90-841</Description>
    </_dlc_DocIdUrl>
    <WebPartName xmlns="4d2834f2-6e62-48ef-822a-880d84868a39" xsi:nil="true"/>
    <AFARSRevisionNo xmlns="4d2834f2-6e62-48ef-822a-880d84868a39">28.05</AFARSRevisionNo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5" ma:contentTypeDescription="Army Federal Acquisition Regulation Supplement" ma:contentTypeScope="" ma:versionID="9d4a548d5ad8be2f19451f4e1ee304f9">
  <xsd:schema xmlns:xsd="http://www.w3.org/2001/XMLSchema" xmlns:xs="http://www.w3.org/2001/XMLSchema" xmlns:p="http://schemas.microsoft.com/office/2006/metadata/properties" xmlns:ns1="4d2834f2-6e62-48ef-822a-880d84868a39" xmlns:ns3="1d182ed6-48bb-48f5-abfd-790737af81b2" targetNamespace="http://schemas.microsoft.com/office/2006/metadata/properties" ma:root="true" ma:fieldsID="76cfa627da9704b88091e5bd3eb730e2" ns1:_="" ns3:_="">
    <xsd:import namespace="4d2834f2-6e62-48ef-822a-880d84868a39"/>
    <xsd:import namespace="1d182ed6-48bb-48f5-abfd-790737af81b2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/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82ed6-48bb-48f5-abfd-790737af81b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6D8905-C3CC-46B0-B09D-85D76165B51C}">
  <ds:schemaRefs>
    <ds:schemaRef ds:uri="http://schemas.microsoft.com/office/2006/metadata/properties"/>
    <ds:schemaRef ds:uri="http://schemas.microsoft.com/office/infopath/2007/PartnerControls"/>
    <ds:schemaRef ds:uri="4d2834f2-6e62-48ef-822a-880d84868a39"/>
  </ds:schemaRefs>
</ds:datastoreItem>
</file>

<file path=customXml/itemProps2.xml><?xml version="1.0" encoding="utf-8"?>
<ds:datastoreItem xmlns:ds="http://schemas.openxmlformats.org/officeDocument/2006/customXml" ds:itemID="{A1CAA706-598A-46E3-A2FD-8EB270F5552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E5E21F4-92B7-4928-84D1-5BAC212CA2FF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12EC8CC-FD17-4532-B4AF-2E235AC97E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1d182ed6-48bb-48f5-abfd-790737af81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BEE23FC-71F6-40FA-8BEF-E0FCB66C6F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757</Words>
  <Characters>4837</Characters>
  <Application>Microsoft Office Word</Application>
  <DocSecurity>0</DocSecurity>
  <Lines>86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AFARS_5150_Revision_27_01</vt:lpstr>
    </vt:vector>
  </TitlesOfParts>
  <Company>U.S. Army</Company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AFARS_5150_Revision_28_05</dc:title>
  <dc:creator>Administrator</dc:creator>
  <cp:lastModifiedBy>Jordan, Amanda C CIV USARMY HQDA ASA ALT (USA)</cp:lastModifiedBy>
  <cp:revision>3</cp:revision>
  <cp:lastPrinted>2013-04-25T17:59:00Z</cp:lastPrinted>
  <dcterms:created xsi:type="dcterms:W3CDTF">2024-09-04T15:08:00Z</dcterms:created>
  <dcterms:modified xsi:type="dcterms:W3CDTF">2024-09-22T21:58:00Z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b9e61230-68e1-4725-8caf-e8fef819975b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 (SAAL-PP)|baec6d0f-085c-46bf-a19f-61084e9a69d8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  <property fmtid="{D5CDD505-2E9C-101B-9397-08002B2CF9AE}" pid="40" name="PARC Contracting Area">
    <vt:lpwstr/>
  </property>
  <property fmtid="{D5CDD505-2E9C-101B-9397-08002B2CF9AE}" pid="41" name="ceb9413c6ca94765b17a7c77e496dffc">
    <vt:lpwstr/>
  </property>
  <property fmtid="{D5CDD505-2E9C-101B-9397-08002B2CF9AE}" pid="42" name="b89601af4f7f42688b61458ba111cf99">
    <vt:lpwstr/>
  </property>
  <property fmtid="{D5CDD505-2E9C-101B-9397-08002B2CF9AE}" pid="43" name="Organization Reviewed">
    <vt:lpwstr/>
  </property>
</Properties>
</file>