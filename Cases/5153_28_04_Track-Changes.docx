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4E803D30"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del w:id="0" w:author="Jordan, Amanda C CIV USARMY HQDA ASA ALT (USA)" w:date="2023-01-03T10:35:00Z">
        <w:r w:rsidR="001560D1" w:rsidDel="00C24C70">
          <w:rPr>
            <w:rFonts w:ascii="Times New Roman" w:hAnsi="Times New Roman" w:cs="Times New Roman"/>
            <w:bCs/>
            <w:i/>
            <w:sz w:val="24"/>
            <w:szCs w:val="24"/>
          </w:rPr>
          <w:delText xml:space="preserve"> </w:delText>
        </w:r>
      </w:del>
      <w:ins w:id="1" w:author="Jordan, Amanda C CIV USARMY HQDA ASA ALT (USA)" w:date="2023-01-03T10:35:00Z">
        <w:r w:rsidR="00C24C70">
          <w:rPr>
            <w:rFonts w:ascii="Times New Roman" w:hAnsi="Times New Roman" w:cs="Times New Roman"/>
            <w:bCs/>
            <w:i/>
            <w:sz w:val="24"/>
            <w:szCs w:val="24"/>
          </w:rPr>
          <w:t>03 January 2023</w:t>
        </w:r>
      </w:ins>
      <w:del w:id="2" w:author="Jordan, Amanda C CIV USARMY HQDA ASA ALT (USA)" w:date="2023-01-03T10:35:00Z">
        <w:r w:rsidR="00B84A65" w:rsidDel="00C24C70">
          <w:rPr>
            <w:rFonts w:ascii="Times New Roman" w:hAnsi="Times New Roman" w:cs="Times New Roman"/>
            <w:bCs/>
            <w:i/>
            <w:sz w:val="24"/>
            <w:szCs w:val="24"/>
          </w:rPr>
          <w:delText>2</w:delText>
        </w:r>
        <w:r w:rsidR="00C24C70" w:rsidDel="00C24C70">
          <w:rPr>
            <w:rFonts w:ascii="Times New Roman" w:hAnsi="Times New Roman" w:cs="Times New Roman"/>
            <w:bCs/>
            <w:i/>
            <w:sz w:val="24"/>
            <w:szCs w:val="24"/>
          </w:rPr>
          <w:delText xml:space="preserve">7 </w:delText>
        </w:r>
        <w:r w:rsidR="00EE51CE" w:rsidDel="00C24C70">
          <w:rPr>
            <w:rFonts w:ascii="Times New Roman" w:hAnsi="Times New Roman" w:cs="Times New Roman"/>
            <w:bCs/>
            <w:i/>
            <w:sz w:val="24"/>
            <w:szCs w:val="24"/>
          </w:rPr>
          <w:delText xml:space="preserve">December </w:delText>
        </w:r>
        <w:r w:rsidR="00C5506F" w:rsidDel="00C24C70">
          <w:rPr>
            <w:rFonts w:ascii="Times New Roman" w:hAnsi="Times New Roman" w:cs="Times New Roman"/>
            <w:bCs/>
            <w:i/>
            <w:sz w:val="24"/>
            <w:szCs w:val="24"/>
          </w:rPr>
          <w:delText>2022</w:delText>
        </w:r>
      </w:del>
      <w:r w:rsidR="00F95F2E">
        <w:rPr>
          <w:rFonts w:ascii="Times New Roman" w:hAnsi="Times New Roman" w:cs="Times New Roman"/>
          <w:bCs/>
          <w:i/>
          <w:sz w:val="24"/>
          <w:szCs w:val="24"/>
        </w:rPr>
        <w:t>)</w:t>
      </w:r>
    </w:p>
    <w:p w14:paraId="592B3D59" w14:textId="22BCF6CD" w:rsidR="0003406C" w:rsidRDefault="0003406C">
      <w:pPr>
        <w:pStyle w:val="TOC3"/>
        <w:tabs>
          <w:tab w:val="right" w:leader="dot" w:pos="9350"/>
        </w:tabs>
        <w:rPr>
          <w:ins w:id="3" w:author="Jordan, Amanda C CIV USARMY HQDA ASA ALT (USA)" w:date="2022-12-29T13:34:00Z"/>
          <w:rFonts w:eastAsiaTheme="minorEastAsia"/>
          <w:noProof/>
        </w:rPr>
      </w:pPr>
      <w:ins w:id="4" w:author="Jordan, Amanda C CIV USARMY HQDA ASA ALT (USA)" w:date="2022-12-29T13:34:00Z">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\h \z \u </w:instrText>
        </w:r>
      </w:ins>
      <w:r>
        <w:rPr>
          <w:rFonts w:ascii="Times New Roman" w:hAnsi="Times New Roman" w:cs="Times New Roman"/>
          <w:bCs/>
          <w:i/>
          <w:sz w:val="24"/>
          <w:szCs w:val="24"/>
        </w:rPr>
        <w:fldChar w:fldCharType="separate"/>
      </w:r>
      <w:ins w:id="5"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"_Toc123213310"</w:instrText>
        </w:r>
        <w:r w:rsidRPr="00677F9D">
          <w:rPr>
            <w:rStyle w:val="Hyperlink"/>
            <w:noProof/>
          </w:rPr>
          <w:instrText xml:space="preserve"> </w:instrText>
        </w:r>
        <w:r w:rsidRPr="00677F9D">
          <w:rPr>
            <w:rStyle w:val="Hyperlink"/>
            <w:noProof/>
          </w:rPr>
          <w:fldChar w:fldCharType="separate"/>
        </w:r>
        <w:r w:rsidRPr="00677F9D">
          <w:rPr>
            <w:rStyle w:val="Hyperlink"/>
            <w:noProof/>
          </w:rPr>
          <w:t>Subpart 5153.2 – Prescription of Forms</w:t>
        </w:r>
        <w:r>
          <w:rPr>
            <w:noProof/>
            <w:webHidden/>
          </w:rPr>
          <w:tab/>
        </w:r>
        <w:r>
          <w:rPr>
            <w:noProof/>
            <w:webHidden/>
          </w:rPr>
          <w:fldChar w:fldCharType="begin"/>
        </w:r>
        <w:r>
          <w:rPr>
            <w:noProof/>
            <w:webHidden/>
          </w:rPr>
          <w:instrText xml:space="preserve"> PAGEREF _Toc123213310 \h </w:instrText>
        </w:r>
      </w:ins>
      <w:r>
        <w:rPr>
          <w:noProof/>
          <w:webHidden/>
        </w:rPr>
      </w:r>
      <w:r>
        <w:rPr>
          <w:noProof/>
          <w:webHidden/>
        </w:rPr>
        <w:fldChar w:fldCharType="separate"/>
      </w:r>
      <w:ins w:id="6"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6ADD5AD1" w14:textId="296957E8" w:rsidR="0003406C" w:rsidRDefault="0003406C">
      <w:pPr>
        <w:pStyle w:val="TOC4"/>
        <w:tabs>
          <w:tab w:val="right" w:leader="dot" w:pos="9350"/>
        </w:tabs>
        <w:rPr>
          <w:ins w:id="7" w:author="Jordan, Amanda C CIV USARMY HQDA ASA ALT (USA)" w:date="2022-12-29T13:34:00Z"/>
          <w:rFonts w:eastAsiaTheme="minorEastAsia"/>
          <w:noProof/>
        </w:rPr>
      </w:pPr>
      <w:ins w:id="8"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"_Toc123213311"</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5153.201  Federal acquisition system.</w:t>
        </w:r>
        <w:r>
          <w:rPr>
            <w:noProof/>
            <w:webHidden/>
          </w:rPr>
          <w:tab/>
        </w:r>
        <w:r>
          <w:rPr>
            <w:noProof/>
            <w:webHidden/>
          </w:rPr>
          <w:fldChar w:fldCharType="begin"/>
        </w:r>
        <w:r>
          <w:rPr>
            <w:noProof/>
            <w:webHidden/>
          </w:rPr>
          <w:instrText xml:space="preserve"> PAGEREF _Toc123213311 \h </w:instrText>
        </w:r>
      </w:ins>
      <w:r>
        <w:rPr>
          <w:noProof/>
          <w:webHidden/>
        </w:rPr>
      </w:r>
      <w:r>
        <w:rPr>
          <w:noProof/>
          <w:webHidden/>
        </w:rPr>
        <w:fldChar w:fldCharType="separate"/>
      </w:r>
      <w:ins w:id="9"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48F1FBD0" w14:textId="4C74084B" w:rsidR="0003406C" w:rsidRDefault="0003406C">
      <w:pPr>
        <w:pStyle w:val="TOC4"/>
        <w:tabs>
          <w:tab w:val="right" w:leader="dot" w:pos="9350"/>
        </w:tabs>
        <w:rPr>
          <w:ins w:id="10" w:author="Jordan, Amanda C CIV USARMY HQDA ASA ALT (USA)" w:date="2022-12-29T13:34:00Z"/>
          <w:rFonts w:eastAsiaTheme="minorEastAsia"/>
          <w:noProof/>
        </w:rPr>
      </w:pPr>
      <w:ins w:id="11"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"_Toc123213312"</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5153.201-90  Sample contracting officer’s representative designation letter.</w:t>
        </w:r>
        <w:r>
          <w:rPr>
            <w:noProof/>
            <w:webHidden/>
          </w:rPr>
          <w:tab/>
        </w:r>
        <w:r>
          <w:rPr>
            <w:noProof/>
            <w:webHidden/>
          </w:rPr>
          <w:fldChar w:fldCharType="begin"/>
        </w:r>
        <w:r>
          <w:rPr>
            <w:noProof/>
            <w:webHidden/>
          </w:rPr>
          <w:instrText xml:space="preserve"> PAGEREF _Toc123213312 \h </w:instrText>
        </w:r>
      </w:ins>
      <w:r>
        <w:rPr>
          <w:noProof/>
          <w:webHidden/>
        </w:rPr>
      </w:r>
      <w:r>
        <w:rPr>
          <w:noProof/>
          <w:webHidden/>
        </w:rPr>
        <w:fldChar w:fldCharType="separate"/>
      </w:r>
      <w:ins w:id="12"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06562605" w14:textId="6C6949FE" w:rsidR="0003406C" w:rsidRDefault="0003406C">
      <w:pPr>
        <w:pStyle w:val="TOC4"/>
        <w:tabs>
          <w:tab w:val="right" w:leader="dot" w:pos="9350"/>
        </w:tabs>
        <w:rPr>
          <w:ins w:id="13" w:author="Jordan, Amanda C CIV USARMY HQDA ASA ALT (USA)" w:date="2022-12-29T13:34:00Z"/>
          <w:rFonts w:eastAsiaTheme="minorEastAsia"/>
          <w:noProof/>
        </w:rPr>
      </w:pPr>
      <w:ins w:id="14"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"_Toc123213313"</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5153.201-91  Sample ordering officer appointment letter.</w:t>
        </w:r>
        <w:r>
          <w:rPr>
            <w:noProof/>
            <w:webHidden/>
          </w:rPr>
          <w:tab/>
        </w:r>
        <w:r>
          <w:rPr>
            <w:noProof/>
            <w:webHidden/>
          </w:rPr>
          <w:fldChar w:fldCharType="begin"/>
        </w:r>
        <w:r>
          <w:rPr>
            <w:noProof/>
            <w:webHidden/>
          </w:rPr>
          <w:instrText xml:space="preserve"> PAGEREF _Toc123213313 \h </w:instrText>
        </w:r>
      </w:ins>
      <w:r>
        <w:rPr>
          <w:noProof/>
          <w:webHidden/>
        </w:rPr>
      </w:r>
      <w:r>
        <w:rPr>
          <w:noProof/>
          <w:webHidden/>
        </w:rPr>
        <w:fldChar w:fldCharType="separate"/>
      </w:r>
      <w:ins w:id="15"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31FD3DEC" w14:textId="4B1CFCD5" w:rsidR="0003406C" w:rsidRDefault="0003406C">
      <w:pPr>
        <w:pStyle w:val="TOC4"/>
        <w:tabs>
          <w:tab w:val="right" w:leader="dot" w:pos="9350"/>
        </w:tabs>
        <w:rPr>
          <w:ins w:id="16" w:author="Jordan, Amanda C CIV USARMY HQDA ASA ALT (USA)" w:date="2022-12-29T13:34:00Z"/>
          <w:rFonts w:eastAsiaTheme="minorEastAsia"/>
          <w:noProof/>
        </w:rPr>
      </w:pPr>
      <w:ins w:id="17"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"_Toc123213314"</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5153.206  Competition requirements.</w:t>
        </w:r>
        <w:r>
          <w:rPr>
            <w:noProof/>
            <w:webHidden/>
          </w:rPr>
          <w:tab/>
        </w:r>
        <w:r>
          <w:rPr>
            <w:noProof/>
            <w:webHidden/>
          </w:rPr>
          <w:fldChar w:fldCharType="begin"/>
        </w:r>
        <w:r>
          <w:rPr>
            <w:noProof/>
            <w:webHidden/>
          </w:rPr>
          <w:instrText xml:space="preserve"> PAGEREF _Toc123213314 \h </w:instrText>
        </w:r>
      </w:ins>
      <w:r>
        <w:rPr>
          <w:noProof/>
          <w:webHidden/>
        </w:rPr>
      </w:r>
      <w:r>
        <w:rPr>
          <w:noProof/>
          <w:webHidden/>
        </w:rPr>
        <w:fldChar w:fldCharType="separate"/>
      </w:r>
      <w:ins w:id="18"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5B3D51BC" w14:textId="2C7AE15B" w:rsidR="0003406C" w:rsidRDefault="0003406C">
      <w:pPr>
        <w:pStyle w:val="TOC4"/>
        <w:tabs>
          <w:tab w:val="right" w:leader="dot" w:pos="9350"/>
        </w:tabs>
        <w:rPr>
          <w:ins w:id="19" w:author="Jordan, Amanda C CIV USARMY HQDA ASA ALT (USA)" w:date="2022-12-29T13:34:00Z"/>
          <w:rFonts w:eastAsiaTheme="minorEastAsia"/>
          <w:noProof/>
        </w:rPr>
      </w:pPr>
      <w:ins w:id="20"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"_Toc123213315"</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5153.206-90  Format for justification review document.</w:t>
        </w:r>
        <w:r>
          <w:rPr>
            <w:noProof/>
            <w:webHidden/>
          </w:rPr>
          <w:tab/>
        </w:r>
        <w:r>
          <w:rPr>
            <w:noProof/>
            <w:webHidden/>
          </w:rPr>
          <w:fldChar w:fldCharType="begin"/>
        </w:r>
        <w:r>
          <w:rPr>
            <w:noProof/>
            <w:webHidden/>
          </w:rPr>
          <w:instrText xml:space="preserve"> PAGEREF _Toc123213315 \h </w:instrText>
        </w:r>
      </w:ins>
      <w:r>
        <w:rPr>
          <w:noProof/>
          <w:webHidden/>
        </w:rPr>
      </w:r>
      <w:r>
        <w:rPr>
          <w:noProof/>
          <w:webHidden/>
        </w:rPr>
        <w:fldChar w:fldCharType="separate"/>
      </w:r>
      <w:ins w:id="21" w:author="Jordan, Amanda C CIV USARMY HQDA ASA ALT (USA)" w:date="2022-12-29T13:34:00Z">
        <w:r>
          <w:rPr>
            <w:noProof/>
            <w:webHidden/>
          </w:rPr>
          <w:t>2</w:t>
        </w:r>
        <w:r>
          <w:rPr>
            <w:noProof/>
            <w:webHidden/>
          </w:rPr>
          <w:fldChar w:fldCharType="end"/>
        </w:r>
        <w:r w:rsidRPr="00677F9D">
          <w:rPr>
            <w:rStyle w:val="Hyperlink"/>
            <w:noProof/>
          </w:rPr>
          <w:fldChar w:fldCharType="end"/>
        </w:r>
      </w:ins>
    </w:p>
    <w:p w14:paraId="5A7592AE" w14:textId="4286B4D8" w:rsidR="0003406C" w:rsidRDefault="0003406C">
      <w:pPr>
        <w:pStyle w:val="TOC4"/>
        <w:tabs>
          <w:tab w:val="right" w:leader="dot" w:pos="9350"/>
        </w:tabs>
        <w:rPr>
          <w:ins w:id="22" w:author="Jordan, Amanda C CIV USARMY HQDA ASA ALT (USA)" w:date="2022-12-29T13:34:00Z"/>
          <w:rFonts w:eastAsiaTheme="minorEastAsia"/>
          <w:noProof/>
        </w:rPr>
      </w:pPr>
      <w:ins w:id="23"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"_Toc123213316"</w:instrText>
        </w:r>
        <w:r w:rsidRPr="00677F9D">
          <w:rPr>
            <w:rStyle w:val="Hyperlink"/>
            <w:noProof/>
          </w:rPr>
          <w:instrText xml:space="preserve"> </w:instrText>
        </w:r>
        <w:r w:rsidRPr="00677F9D">
          <w:rPr>
            <w:rStyle w:val="Hyperlink"/>
            <w:noProof/>
          </w:rPr>
          <w:fldChar w:fldCharType="separate"/>
        </w:r>
        <w:r w:rsidRPr="00677F9D">
          <w:rPr>
            <w:rStyle w:val="Hyperlink"/>
            <w:noProof/>
          </w:rPr>
          <w:t>5153.206-91  Format for justification and approval for other than full and open competition.</w:t>
        </w:r>
        <w:r>
          <w:rPr>
            <w:noProof/>
            <w:webHidden/>
          </w:rPr>
          <w:tab/>
        </w:r>
        <w:r>
          <w:rPr>
            <w:noProof/>
            <w:webHidden/>
          </w:rPr>
          <w:fldChar w:fldCharType="begin"/>
        </w:r>
        <w:r>
          <w:rPr>
            <w:noProof/>
            <w:webHidden/>
          </w:rPr>
          <w:instrText xml:space="preserve"> PAGEREF _Toc123213316 \h </w:instrText>
        </w:r>
      </w:ins>
      <w:r>
        <w:rPr>
          <w:noProof/>
          <w:webHidden/>
        </w:rPr>
      </w:r>
      <w:r>
        <w:rPr>
          <w:noProof/>
          <w:webHidden/>
        </w:rPr>
        <w:fldChar w:fldCharType="separate"/>
      </w:r>
      <w:ins w:id="24"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6B8900F0" w14:textId="2D8F4985" w:rsidR="0003406C" w:rsidRDefault="0003406C">
      <w:pPr>
        <w:pStyle w:val="TOC4"/>
        <w:tabs>
          <w:tab w:val="right" w:leader="dot" w:pos="9350"/>
        </w:tabs>
        <w:rPr>
          <w:ins w:id="25" w:author="Jordan, Amanda C CIV USARMY HQDA ASA ALT (USA)" w:date="2022-12-29T13:34:00Z"/>
          <w:rFonts w:eastAsiaTheme="minorEastAsia"/>
          <w:noProof/>
        </w:rPr>
      </w:pPr>
      <w:ins w:id="26"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"_Toc123213317"</w:instrText>
        </w:r>
        <w:r w:rsidRPr="00677F9D">
          <w:rPr>
            <w:rStyle w:val="Hyperlink"/>
            <w:noProof/>
          </w:rPr>
          <w:instrText xml:space="preserve"> </w:instrText>
        </w:r>
        <w:r w:rsidRPr="00677F9D">
          <w:rPr>
            <w:rStyle w:val="Hyperlink"/>
            <w:noProof/>
          </w:rPr>
          <w:fldChar w:fldCharType="separate"/>
        </w:r>
        <w:r w:rsidRPr="00677F9D">
          <w:rPr>
            <w:rStyle w:val="Hyperlink"/>
            <w:bCs/>
            <w:noProof/>
          </w:rPr>
          <w:t xml:space="preserve">5153.206-92 Format for Determination and Findings for other than full and open competition. </w:t>
        </w:r>
        <w:r w:rsidRPr="00677F9D">
          <w:rPr>
            <w:rStyle w:val="Hyperlink"/>
            <w:noProof/>
          </w:rPr>
          <w:t>(DPC 2023-O0003 Class Deviation—Temporary Authorizations for Covered Contracts Related to Ukraine).</w:t>
        </w:r>
        <w:r>
          <w:rPr>
            <w:noProof/>
            <w:webHidden/>
          </w:rPr>
          <w:tab/>
        </w:r>
        <w:r>
          <w:rPr>
            <w:noProof/>
            <w:webHidden/>
          </w:rPr>
          <w:fldChar w:fldCharType="begin"/>
        </w:r>
        <w:r>
          <w:rPr>
            <w:noProof/>
            <w:webHidden/>
          </w:rPr>
          <w:instrText xml:space="preserve"> PAGEREF _Toc123213317 \h </w:instrText>
        </w:r>
      </w:ins>
      <w:r>
        <w:rPr>
          <w:noProof/>
          <w:webHidden/>
        </w:rPr>
      </w:r>
      <w:r>
        <w:rPr>
          <w:noProof/>
          <w:webHidden/>
        </w:rPr>
        <w:fldChar w:fldCharType="separate"/>
      </w:r>
      <w:ins w:id="27"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01F5EE54" w14:textId="6410220F" w:rsidR="0003406C" w:rsidRDefault="0003406C">
      <w:pPr>
        <w:pStyle w:val="TOC4"/>
        <w:tabs>
          <w:tab w:val="right" w:leader="dot" w:pos="9350"/>
        </w:tabs>
        <w:rPr>
          <w:ins w:id="28" w:author="Jordan, Amanda C CIV USARMY HQDA ASA ALT (USA)" w:date="2022-12-29T13:34:00Z"/>
          <w:rFonts w:eastAsiaTheme="minorEastAsia"/>
          <w:noProof/>
        </w:rPr>
      </w:pPr>
      <w:ins w:id="29"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"_Toc123213318"</w:instrText>
        </w:r>
        <w:r w:rsidRPr="00677F9D">
          <w:rPr>
            <w:rStyle w:val="Hyperlink"/>
            <w:noProof/>
          </w:rPr>
          <w:instrText xml:space="preserve"> </w:instrText>
        </w:r>
        <w:r w:rsidRPr="00677F9D">
          <w:rPr>
            <w:rStyle w:val="Hyperlink"/>
            <w:noProof/>
          </w:rPr>
          <w:fldChar w:fldCharType="separate"/>
        </w:r>
        <w:r w:rsidRPr="00677F9D">
          <w:rPr>
            <w:rStyle w:val="Hyperlink"/>
            <w:noProof/>
          </w:rPr>
          <w:t>5153.213  Simplified acquisition procedures.</w:t>
        </w:r>
        <w:r>
          <w:rPr>
            <w:noProof/>
            <w:webHidden/>
          </w:rPr>
          <w:tab/>
        </w:r>
        <w:r>
          <w:rPr>
            <w:noProof/>
            <w:webHidden/>
          </w:rPr>
          <w:fldChar w:fldCharType="begin"/>
        </w:r>
        <w:r>
          <w:rPr>
            <w:noProof/>
            <w:webHidden/>
          </w:rPr>
          <w:instrText xml:space="preserve"> PAGEREF _Toc123213318 \h </w:instrText>
        </w:r>
      </w:ins>
      <w:r>
        <w:rPr>
          <w:noProof/>
          <w:webHidden/>
        </w:rPr>
      </w:r>
      <w:r>
        <w:rPr>
          <w:noProof/>
          <w:webHidden/>
        </w:rPr>
        <w:fldChar w:fldCharType="separate"/>
      </w:r>
      <w:ins w:id="30"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52C4B8CC" w14:textId="63D95E39" w:rsidR="0003406C" w:rsidRDefault="0003406C">
      <w:pPr>
        <w:pStyle w:val="TOC4"/>
        <w:tabs>
          <w:tab w:val="right" w:leader="dot" w:pos="9350"/>
        </w:tabs>
        <w:rPr>
          <w:ins w:id="31" w:author="Jordan, Amanda C CIV USARMY HQDA ASA ALT (USA)" w:date="2022-12-29T13:34:00Z"/>
          <w:rFonts w:eastAsiaTheme="minorEastAsia"/>
          <w:noProof/>
        </w:rPr>
      </w:pPr>
      <w:ins w:id="32"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"_Toc123213319"</w:instrText>
        </w:r>
        <w:r w:rsidRPr="00677F9D">
          <w:rPr>
            <w:rStyle w:val="Hyperlink"/>
            <w:noProof/>
          </w:rPr>
          <w:instrText xml:space="preserve"> </w:instrText>
        </w:r>
        <w:r w:rsidRPr="00677F9D">
          <w:rPr>
            <w:rStyle w:val="Hyperlink"/>
            <w:noProof/>
          </w:rPr>
          <w:fldChar w:fldCharType="separate"/>
        </w:r>
        <w:r w:rsidRPr="00677F9D">
          <w:rPr>
            <w:rStyle w:val="Hyperlink"/>
            <w:noProof/>
          </w:rPr>
          <w:t>5153.213-70  Completion of DD Form 1155, order for supplies or services.</w:t>
        </w:r>
        <w:r>
          <w:rPr>
            <w:noProof/>
            <w:webHidden/>
          </w:rPr>
          <w:tab/>
        </w:r>
        <w:r>
          <w:rPr>
            <w:noProof/>
            <w:webHidden/>
          </w:rPr>
          <w:fldChar w:fldCharType="begin"/>
        </w:r>
        <w:r>
          <w:rPr>
            <w:noProof/>
            <w:webHidden/>
          </w:rPr>
          <w:instrText xml:space="preserve"> PAGEREF _Toc123213319 \h </w:instrText>
        </w:r>
      </w:ins>
      <w:r>
        <w:rPr>
          <w:noProof/>
          <w:webHidden/>
        </w:rPr>
      </w:r>
      <w:r>
        <w:rPr>
          <w:noProof/>
          <w:webHidden/>
        </w:rPr>
        <w:fldChar w:fldCharType="separate"/>
      </w:r>
      <w:ins w:id="33"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5FF2515C" w14:textId="3CC3AF0A" w:rsidR="0003406C" w:rsidRDefault="0003406C">
      <w:pPr>
        <w:pStyle w:val="TOC4"/>
        <w:tabs>
          <w:tab w:val="right" w:leader="dot" w:pos="9350"/>
        </w:tabs>
        <w:rPr>
          <w:ins w:id="34" w:author="Jordan, Amanda C CIV USARMY HQDA ASA ALT (USA)" w:date="2022-12-29T13:34:00Z"/>
          <w:rFonts w:eastAsiaTheme="minorEastAsia"/>
          <w:noProof/>
        </w:rPr>
      </w:pPr>
      <w:ins w:id="35"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"_Toc123213320"</w:instrText>
        </w:r>
        <w:r w:rsidRPr="00677F9D">
          <w:rPr>
            <w:rStyle w:val="Hyperlink"/>
            <w:noProof/>
          </w:rPr>
          <w:instrText xml:space="preserve"> </w:instrText>
        </w:r>
        <w:r w:rsidRPr="00677F9D">
          <w:rPr>
            <w:rStyle w:val="Hyperlink"/>
            <w:noProof/>
          </w:rPr>
          <w:fldChar w:fldCharType="separate"/>
        </w:r>
        <w:r w:rsidRPr="00677F9D">
          <w:rPr>
            <w:rStyle w:val="Hyperlink"/>
            <w:noProof/>
          </w:rPr>
          <w:t>5153.233  Protests, disputes, and appeals.</w:t>
        </w:r>
        <w:r>
          <w:rPr>
            <w:noProof/>
            <w:webHidden/>
          </w:rPr>
          <w:tab/>
        </w:r>
        <w:r>
          <w:rPr>
            <w:noProof/>
            <w:webHidden/>
          </w:rPr>
          <w:fldChar w:fldCharType="begin"/>
        </w:r>
        <w:r>
          <w:rPr>
            <w:noProof/>
            <w:webHidden/>
          </w:rPr>
          <w:instrText xml:space="preserve"> PAGEREF _Toc123213320 \h </w:instrText>
        </w:r>
      </w:ins>
      <w:r>
        <w:rPr>
          <w:noProof/>
          <w:webHidden/>
        </w:rPr>
      </w:r>
      <w:r>
        <w:rPr>
          <w:noProof/>
          <w:webHidden/>
        </w:rPr>
        <w:fldChar w:fldCharType="separate"/>
      </w:r>
      <w:ins w:id="36"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6E2832CD" w14:textId="3FE9CF2B" w:rsidR="0003406C" w:rsidRDefault="0003406C">
      <w:pPr>
        <w:pStyle w:val="TOC4"/>
        <w:tabs>
          <w:tab w:val="right" w:leader="dot" w:pos="9350"/>
        </w:tabs>
        <w:rPr>
          <w:ins w:id="37" w:author="Jordan, Amanda C CIV USARMY HQDA ASA ALT (USA)" w:date="2022-12-29T13:34:00Z"/>
          <w:rFonts w:eastAsiaTheme="minorEastAsia"/>
          <w:noProof/>
        </w:rPr>
      </w:pPr>
      <w:ins w:id="38"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"_Toc123213321"</w:instrText>
        </w:r>
        <w:r w:rsidRPr="00677F9D">
          <w:rPr>
            <w:rStyle w:val="Hyperlink"/>
            <w:noProof/>
          </w:rPr>
          <w:instrText xml:space="preserve"> </w:instrText>
        </w:r>
        <w:r w:rsidRPr="00677F9D">
          <w:rPr>
            <w:rStyle w:val="Hyperlink"/>
            <w:noProof/>
          </w:rPr>
          <w:fldChar w:fldCharType="separate"/>
        </w:r>
        <w:r w:rsidRPr="00677F9D">
          <w:rPr>
            <w:rStyle w:val="Hyperlink"/>
            <w:noProof/>
          </w:rPr>
          <w:t>5153.233-90  Format for bid protest action report.</w:t>
        </w:r>
        <w:r>
          <w:rPr>
            <w:noProof/>
            <w:webHidden/>
          </w:rPr>
          <w:tab/>
        </w:r>
        <w:r>
          <w:rPr>
            <w:noProof/>
            <w:webHidden/>
          </w:rPr>
          <w:fldChar w:fldCharType="begin"/>
        </w:r>
        <w:r>
          <w:rPr>
            <w:noProof/>
            <w:webHidden/>
          </w:rPr>
          <w:instrText xml:space="preserve"> PAGEREF _Toc123213321 \h </w:instrText>
        </w:r>
      </w:ins>
      <w:r>
        <w:rPr>
          <w:noProof/>
          <w:webHidden/>
        </w:rPr>
      </w:r>
      <w:r>
        <w:rPr>
          <w:noProof/>
          <w:webHidden/>
        </w:rPr>
        <w:fldChar w:fldCharType="separate"/>
      </w:r>
      <w:ins w:id="39"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1731D065" w14:textId="4E3D89CB" w:rsidR="0003406C" w:rsidRDefault="0003406C">
      <w:pPr>
        <w:pStyle w:val="TOC4"/>
        <w:tabs>
          <w:tab w:val="right" w:leader="dot" w:pos="9350"/>
        </w:tabs>
        <w:rPr>
          <w:ins w:id="40" w:author="Jordan, Amanda C CIV USARMY HQDA ASA ALT (USA)" w:date="2022-12-29T13:34:00Z"/>
          <w:rFonts w:eastAsiaTheme="minorEastAsia"/>
          <w:noProof/>
        </w:rPr>
      </w:pPr>
      <w:ins w:id="41"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"_Toc123213322"</w:instrText>
        </w:r>
        <w:r w:rsidRPr="00677F9D">
          <w:rPr>
            <w:rStyle w:val="Hyperlink"/>
            <w:noProof/>
          </w:rPr>
          <w:instrText xml:space="preserve"> </w:instrText>
        </w:r>
        <w:r w:rsidRPr="00677F9D">
          <w:rPr>
            <w:rStyle w:val="Hyperlink"/>
            <w:noProof/>
          </w:rPr>
          <w:fldChar w:fldCharType="separate"/>
        </w:r>
        <w:r w:rsidRPr="00677F9D">
          <w:rPr>
            <w:rStyle w:val="Hyperlink"/>
            <w:noProof/>
          </w:rPr>
          <w:t>5153.233-91  Format for quarterly bid protest analysis report.</w:t>
        </w:r>
        <w:r>
          <w:rPr>
            <w:noProof/>
            <w:webHidden/>
          </w:rPr>
          <w:tab/>
        </w:r>
        <w:r>
          <w:rPr>
            <w:noProof/>
            <w:webHidden/>
          </w:rPr>
          <w:fldChar w:fldCharType="begin"/>
        </w:r>
        <w:r>
          <w:rPr>
            <w:noProof/>
            <w:webHidden/>
          </w:rPr>
          <w:instrText xml:space="preserve"> PAGEREF _Toc123213322 \h </w:instrText>
        </w:r>
      </w:ins>
      <w:r>
        <w:rPr>
          <w:noProof/>
          <w:webHidden/>
        </w:rPr>
      </w:r>
      <w:r>
        <w:rPr>
          <w:noProof/>
          <w:webHidden/>
        </w:rPr>
        <w:fldChar w:fldCharType="separate"/>
      </w:r>
      <w:ins w:id="42" w:author="Jordan, Amanda C CIV USARMY HQDA ASA ALT (USA)" w:date="2022-12-29T13:34:00Z">
        <w:r>
          <w:rPr>
            <w:noProof/>
            <w:webHidden/>
          </w:rPr>
          <w:t>3</w:t>
        </w:r>
        <w:r>
          <w:rPr>
            <w:noProof/>
            <w:webHidden/>
          </w:rPr>
          <w:fldChar w:fldCharType="end"/>
        </w:r>
        <w:r w:rsidRPr="00677F9D">
          <w:rPr>
            <w:rStyle w:val="Hyperlink"/>
            <w:noProof/>
          </w:rPr>
          <w:fldChar w:fldCharType="end"/>
        </w:r>
      </w:ins>
    </w:p>
    <w:p w14:paraId="6D147826" w14:textId="5369DC43" w:rsidR="0003406C" w:rsidRDefault="0003406C">
      <w:pPr>
        <w:pStyle w:val="TOC4"/>
        <w:tabs>
          <w:tab w:val="right" w:leader="dot" w:pos="9350"/>
        </w:tabs>
        <w:rPr>
          <w:ins w:id="43" w:author="Jordan, Amanda C CIV USARMY HQDA ASA ALT (USA)" w:date="2022-12-29T13:34:00Z"/>
          <w:rFonts w:eastAsiaTheme="minorEastAsia"/>
          <w:noProof/>
        </w:rPr>
      </w:pPr>
      <w:ins w:id="44"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"_Toc123213323"</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5153.242  Contract administration and audit services.</w:t>
        </w:r>
        <w:r>
          <w:rPr>
            <w:noProof/>
            <w:webHidden/>
          </w:rPr>
          <w:tab/>
        </w:r>
        <w:r>
          <w:rPr>
            <w:noProof/>
            <w:webHidden/>
          </w:rPr>
          <w:fldChar w:fldCharType="begin"/>
        </w:r>
        <w:r>
          <w:rPr>
            <w:noProof/>
            <w:webHidden/>
          </w:rPr>
          <w:instrText xml:space="preserve"> PAGEREF _Toc123213323 \h </w:instrText>
        </w:r>
      </w:ins>
      <w:r>
        <w:rPr>
          <w:noProof/>
          <w:webHidden/>
        </w:rPr>
      </w:r>
      <w:r>
        <w:rPr>
          <w:noProof/>
          <w:webHidden/>
        </w:rPr>
        <w:fldChar w:fldCharType="separate"/>
      </w:r>
      <w:ins w:id="45"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45523241" w14:textId="78C58CEC" w:rsidR="0003406C" w:rsidRDefault="0003406C">
      <w:pPr>
        <w:pStyle w:val="TOC4"/>
        <w:tabs>
          <w:tab w:val="right" w:leader="dot" w:pos="9350"/>
        </w:tabs>
        <w:rPr>
          <w:ins w:id="46" w:author="Jordan, Amanda C CIV USARMY HQDA ASA ALT (USA)" w:date="2022-12-29T13:34:00Z"/>
          <w:rFonts w:eastAsiaTheme="minorEastAsia"/>
          <w:noProof/>
        </w:rPr>
      </w:pPr>
      <w:ins w:id="47"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"_Toc123213324"</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5153.242-90  Contractor Performance Assessment Reporting System initial registration consolidated format.</w:t>
        </w:r>
        <w:r>
          <w:rPr>
            <w:noProof/>
            <w:webHidden/>
          </w:rPr>
          <w:tab/>
        </w:r>
        <w:r>
          <w:rPr>
            <w:noProof/>
            <w:webHidden/>
          </w:rPr>
          <w:fldChar w:fldCharType="begin"/>
        </w:r>
        <w:r>
          <w:rPr>
            <w:noProof/>
            <w:webHidden/>
          </w:rPr>
          <w:instrText xml:space="preserve"> PAGEREF _Toc123213324 \h </w:instrText>
        </w:r>
      </w:ins>
      <w:r>
        <w:rPr>
          <w:noProof/>
          <w:webHidden/>
        </w:rPr>
      </w:r>
      <w:r>
        <w:rPr>
          <w:noProof/>
          <w:webHidden/>
        </w:rPr>
        <w:fldChar w:fldCharType="separate"/>
      </w:r>
      <w:ins w:id="48"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7D5EC98B" w14:textId="56EF764C" w:rsidR="0003406C" w:rsidRDefault="0003406C">
      <w:pPr>
        <w:pStyle w:val="TOC4"/>
        <w:tabs>
          <w:tab w:val="right" w:leader="dot" w:pos="9350"/>
        </w:tabs>
        <w:rPr>
          <w:ins w:id="49" w:author="Jordan, Amanda C CIV USARMY HQDA ASA ALT (USA)" w:date="2022-12-29T13:34:00Z"/>
          <w:rFonts w:eastAsiaTheme="minorEastAsia"/>
          <w:noProof/>
        </w:rPr>
      </w:pPr>
      <w:ins w:id="50"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"_Toc123213325"</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5153.242-91  CPARS access request format.</w:t>
        </w:r>
        <w:r>
          <w:rPr>
            <w:noProof/>
            <w:webHidden/>
          </w:rPr>
          <w:tab/>
        </w:r>
        <w:r>
          <w:rPr>
            <w:noProof/>
            <w:webHidden/>
          </w:rPr>
          <w:fldChar w:fldCharType="begin"/>
        </w:r>
        <w:r>
          <w:rPr>
            <w:noProof/>
            <w:webHidden/>
          </w:rPr>
          <w:instrText xml:space="preserve"> PAGEREF _Toc123213325 \h </w:instrText>
        </w:r>
      </w:ins>
      <w:r>
        <w:rPr>
          <w:noProof/>
          <w:webHidden/>
        </w:rPr>
      </w:r>
      <w:r>
        <w:rPr>
          <w:noProof/>
          <w:webHidden/>
        </w:rPr>
        <w:fldChar w:fldCharType="separate"/>
      </w:r>
      <w:ins w:id="51"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3866C2D9" w14:textId="42500C8B" w:rsidR="0003406C" w:rsidRDefault="0003406C">
      <w:pPr>
        <w:pStyle w:val="TOC4"/>
        <w:tabs>
          <w:tab w:val="right" w:leader="dot" w:pos="9350"/>
        </w:tabs>
        <w:rPr>
          <w:ins w:id="52" w:author="Jordan, Amanda C CIV USARMY HQDA ASA ALT (USA)" w:date="2022-12-29T13:34:00Z"/>
          <w:rFonts w:eastAsiaTheme="minorEastAsia"/>
          <w:noProof/>
        </w:rPr>
      </w:pPr>
      <w:ins w:id="53"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"_Toc123213326"</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5153.245  Government property.</w:t>
        </w:r>
        <w:r>
          <w:rPr>
            <w:noProof/>
            <w:webHidden/>
          </w:rPr>
          <w:tab/>
        </w:r>
        <w:r>
          <w:rPr>
            <w:noProof/>
            <w:webHidden/>
          </w:rPr>
          <w:fldChar w:fldCharType="begin"/>
        </w:r>
        <w:r>
          <w:rPr>
            <w:noProof/>
            <w:webHidden/>
          </w:rPr>
          <w:instrText xml:space="preserve"> PAGEREF _Toc123213326 \h </w:instrText>
        </w:r>
      </w:ins>
      <w:r>
        <w:rPr>
          <w:noProof/>
          <w:webHidden/>
        </w:rPr>
      </w:r>
      <w:r>
        <w:rPr>
          <w:noProof/>
          <w:webHidden/>
        </w:rPr>
        <w:fldChar w:fldCharType="separate"/>
      </w:r>
      <w:ins w:id="54"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594DC14B" w14:textId="093B2712" w:rsidR="0003406C" w:rsidRDefault="0003406C">
      <w:pPr>
        <w:pStyle w:val="TOC4"/>
        <w:tabs>
          <w:tab w:val="right" w:leader="dot" w:pos="9350"/>
        </w:tabs>
        <w:rPr>
          <w:ins w:id="55" w:author="Jordan, Amanda C CIV USARMY HQDA ASA ALT (USA)" w:date="2022-12-29T13:34:00Z"/>
          <w:rFonts w:eastAsiaTheme="minorEastAsia"/>
          <w:noProof/>
        </w:rPr>
      </w:pPr>
      <w:ins w:id="56"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"_Toc123213327"</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5153.245-90  Sample withdrawal of approval of property control system letter.</w:t>
        </w:r>
        <w:r>
          <w:rPr>
            <w:noProof/>
            <w:webHidden/>
          </w:rPr>
          <w:tab/>
        </w:r>
        <w:r>
          <w:rPr>
            <w:noProof/>
            <w:webHidden/>
          </w:rPr>
          <w:fldChar w:fldCharType="begin"/>
        </w:r>
        <w:r>
          <w:rPr>
            <w:noProof/>
            <w:webHidden/>
          </w:rPr>
          <w:instrText xml:space="preserve"> PAGEREF _Toc123213327 \h </w:instrText>
        </w:r>
      </w:ins>
      <w:r>
        <w:rPr>
          <w:noProof/>
          <w:webHidden/>
        </w:rPr>
      </w:r>
      <w:r>
        <w:rPr>
          <w:noProof/>
          <w:webHidden/>
        </w:rPr>
        <w:fldChar w:fldCharType="separate"/>
      </w:r>
      <w:ins w:id="57"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16FD3882" w14:textId="7685FD74" w:rsidR="0003406C" w:rsidRDefault="0003406C">
      <w:pPr>
        <w:pStyle w:val="TOC4"/>
        <w:tabs>
          <w:tab w:val="right" w:leader="dot" w:pos="9350"/>
        </w:tabs>
        <w:rPr>
          <w:ins w:id="58" w:author="Jordan, Amanda C CIV USARMY HQDA ASA ALT (USA)" w:date="2022-12-29T13:34:00Z"/>
          <w:rFonts w:eastAsiaTheme="minorEastAsia"/>
          <w:noProof/>
        </w:rPr>
      </w:pPr>
      <w:ins w:id="59"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"_Toc123213328"</w:instrText>
        </w:r>
        <w:r w:rsidRPr="00677F9D">
          <w:rPr>
            <w:rStyle w:val="Hyperlink"/>
            <w:noProof/>
          </w:rPr>
          <w:instrText xml:space="preserve"> </w:instrText>
        </w:r>
        <w:r w:rsidRPr="00677F9D">
          <w:rPr>
            <w:rStyle w:val="Hyperlink"/>
            <w:noProof/>
          </w:rPr>
          <w:fldChar w:fldCharType="separate"/>
        </w:r>
        <w:r w:rsidRPr="00677F9D">
          <w:rPr>
            <w:rStyle w:val="Hyperlink"/>
            <w:noProof/>
          </w:rPr>
          <w:t>5153.245-91  Consumption reports for ammunition.</w:t>
        </w:r>
        <w:r>
          <w:rPr>
            <w:noProof/>
            <w:webHidden/>
          </w:rPr>
          <w:tab/>
        </w:r>
        <w:r>
          <w:rPr>
            <w:noProof/>
            <w:webHidden/>
          </w:rPr>
          <w:fldChar w:fldCharType="begin"/>
        </w:r>
        <w:r>
          <w:rPr>
            <w:noProof/>
            <w:webHidden/>
          </w:rPr>
          <w:instrText xml:space="preserve"> PAGEREF _Toc123213328 \h </w:instrText>
        </w:r>
      </w:ins>
      <w:r>
        <w:rPr>
          <w:noProof/>
          <w:webHidden/>
        </w:rPr>
      </w:r>
      <w:r>
        <w:rPr>
          <w:noProof/>
          <w:webHidden/>
        </w:rPr>
        <w:fldChar w:fldCharType="separate"/>
      </w:r>
      <w:ins w:id="60"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0B6D9A0A" w14:textId="61961AD4" w:rsidR="0003406C" w:rsidRDefault="0003406C">
      <w:pPr>
        <w:pStyle w:val="TOC3"/>
        <w:tabs>
          <w:tab w:val="right" w:leader="dot" w:pos="9350"/>
        </w:tabs>
        <w:rPr>
          <w:ins w:id="61" w:author="Jordan, Amanda C CIV USARMY HQDA ASA ALT (USA)" w:date="2022-12-29T13:34:00Z"/>
          <w:rFonts w:eastAsiaTheme="minorEastAsia"/>
          <w:noProof/>
        </w:rPr>
      </w:pPr>
      <w:ins w:id="62"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"_Toc123213329"</w:instrText>
        </w:r>
        <w:r w:rsidRPr="00677F9D">
          <w:rPr>
            <w:rStyle w:val="Hyperlink"/>
            <w:noProof/>
          </w:rPr>
          <w:instrText xml:space="preserve"> </w:instrText>
        </w:r>
        <w:r w:rsidRPr="00677F9D">
          <w:rPr>
            <w:rStyle w:val="Hyperlink"/>
            <w:noProof/>
          </w:rPr>
          <w:fldChar w:fldCharType="separate"/>
        </w:r>
        <w:r w:rsidRPr="00677F9D">
          <w:rPr>
            <w:rStyle w:val="Hyperlink"/>
            <w:noProof/>
          </w:rPr>
          <w:t>Subpart 5153.3 – Illustration of Forms</w:t>
        </w:r>
        <w:r>
          <w:rPr>
            <w:noProof/>
            <w:webHidden/>
          </w:rPr>
          <w:tab/>
        </w:r>
        <w:r>
          <w:rPr>
            <w:noProof/>
            <w:webHidden/>
          </w:rPr>
          <w:fldChar w:fldCharType="begin"/>
        </w:r>
        <w:r>
          <w:rPr>
            <w:noProof/>
            <w:webHidden/>
          </w:rPr>
          <w:instrText xml:space="preserve"> PAGEREF _Toc123213329 \h </w:instrText>
        </w:r>
      </w:ins>
      <w:r>
        <w:rPr>
          <w:noProof/>
          <w:webHidden/>
        </w:rPr>
      </w:r>
      <w:r>
        <w:rPr>
          <w:noProof/>
          <w:webHidden/>
        </w:rPr>
        <w:fldChar w:fldCharType="separate"/>
      </w:r>
      <w:ins w:id="63"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06BB17B3" w14:textId="49E1BAD6" w:rsidR="0003406C" w:rsidRDefault="0003406C">
      <w:pPr>
        <w:pStyle w:val="TOC4"/>
        <w:tabs>
          <w:tab w:val="right" w:leader="dot" w:pos="9350"/>
        </w:tabs>
        <w:rPr>
          <w:ins w:id="64" w:author="Jordan, Amanda C CIV USARMY HQDA ASA ALT (USA)" w:date="2022-12-29T13:34:00Z"/>
          <w:rFonts w:eastAsiaTheme="minorEastAsia"/>
          <w:noProof/>
        </w:rPr>
      </w:pPr>
      <w:ins w:id="65"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"_Toc123213330"</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  Agency forms.</w:t>
        </w:r>
        <w:r>
          <w:rPr>
            <w:noProof/>
            <w:webHidden/>
          </w:rPr>
          <w:tab/>
        </w:r>
        <w:r>
          <w:rPr>
            <w:noProof/>
            <w:webHidden/>
          </w:rPr>
          <w:fldChar w:fldCharType="begin"/>
        </w:r>
        <w:r>
          <w:rPr>
            <w:noProof/>
            <w:webHidden/>
          </w:rPr>
          <w:instrText xml:space="preserve"> PAGEREF _Toc123213330 \h </w:instrText>
        </w:r>
      </w:ins>
      <w:r>
        <w:rPr>
          <w:noProof/>
          <w:webHidden/>
        </w:rPr>
      </w:r>
      <w:r>
        <w:rPr>
          <w:noProof/>
          <w:webHidden/>
        </w:rPr>
        <w:fldChar w:fldCharType="separate"/>
      </w:r>
      <w:ins w:id="66" w:author="Jordan, Amanda C CIV USARMY HQDA ASA ALT (USA)" w:date="2022-12-29T13:34:00Z">
        <w:r>
          <w:rPr>
            <w:noProof/>
            <w:webHidden/>
          </w:rPr>
          <w:t>4</w:t>
        </w:r>
        <w:r>
          <w:rPr>
            <w:noProof/>
            <w:webHidden/>
          </w:rPr>
          <w:fldChar w:fldCharType="end"/>
        </w:r>
        <w:r w:rsidRPr="00677F9D">
          <w:rPr>
            <w:rStyle w:val="Hyperlink"/>
            <w:noProof/>
          </w:rPr>
          <w:fldChar w:fldCharType="end"/>
        </w:r>
      </w:ins>
    </w:p>
    <w:p w14:paraId="5288EBFE" w14:textId="4EE15B67" w:rsidR="0003406C" w:rsidRDefault="0003406C">
      <w:pPr>
        <w:pStyle w:val="TOC4"/>
        <w:tabs>
          <w:tab w:val="right" w:leader="dot" w:pos="9350"/>
        </w:tabs>
        <w:rPr>
          <w:ins w:id="67" w:author="Jordan, Amanda C CIV USARMY HQDA ASA ALT (USA)" w:date="2022-12-29T13:34:00Z"/>
          <w:rFonts w:eastAsiaTheme="minorEastAsia"/>
          <w:noProof/>
        </w:rPr>
      </w:pPr>
      <w:ins w:id="68"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"_Toc123213331"</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5153.303-1  Sample contracting officer’s representative (COR) designation.</w:t>
        </w:r>
        <w:r>
          <w:rPr>
            <w:noProof/>
            <w:webHidden/>
          </w:rPr>
          <w:tab/>
        </w:r>
        <w:r>
          <w:rPr>
            <w:noProof/>
            <w:webHidden/>
          </w:rPr>
          <w:fldChar w:fldCharType="begin"/>
        </w:r>
        <w:r>
          <w:rPr>
            <w:noProof/>
            <w:webHidden/>
          </w:rPr>
          <w:instrText xml:space="preserve"> PAGEREF _Toc123213331 \h </w:instrText>
        </w:r>
      </w:ins>
      <w:r>
        <w:rPr>
          <w:noProof/>
          <w:webHidden/>
        </w:rPr>
      </w:r>
      <w:r>
        <w:rPr>
          <w:noProof/>
          <w:webHidden/>
        </w:rPr>
        <w:fldChar w:fldCharType="separate"/>
      </w:r>
      <w:ins w:id="69" w:author="Jordan, Amanda C CIV USARMY HQDA ASA ALT (USA)" w:date="2022-12-29T13:34:00Z">
        <w:r>
          <w:rPr>
            <w:noProof/>
            <w:webHidden/>
          </w:rPr>
          <w:t>5</w:t>
        </w:r>
        <w:r>
          <w:rPr>
            <w:noProof/>
            <w:webHidden/>
          </w:rPr>
          <w:fldChar w:fldCharType="end"/>
        </w:r>
        <w:r w:rsidRPr="00677F9D">
          <w:rPr>
            <w:rStyle w:val="Hyperlink"/>
            <w:noProof/>
          </w:rPr>
          <w:fldChar w:fldCharType="end"/>
        </w:r>
      </w:ins>
    </w:p>
    <w:p w14:paraId="69D2516D" w14:textId="5838448F" w:rsidR="0003406C" w:rsidRDefault="0003406C">
      <w:pPr>
        <w:pStyle w:val="TOC4"/>
        <w:tabs>
          <w:tab w:val="right" w:leader="dot" w:pos="9350"/>
        </w:tabs>
        <w:rPr>
          <w:ins w:id="70" w:author="Jordan, Amanda C CIV USARMY HQDA ASA ALT (USA)" w:date="2022-12-29T13:34:00Z"/>
          <w:rFonts w:eastAsiaTheme="minorEastAsia"/>
          <w:noProof/>
        </w:rPr>
      </w:pPr>
      <w:ins w:id="71"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"_Toc123213332"</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5153.303-2  Sample ordering officer appointment.</w:t>
        </w:r>
        <w:r>
          <w:rPr>
            <w:noProof/>
            <w:webHidden/>
          </w:rPr>
          <w:tab/>
        </w:r>
        <w:r>
          <w:rPr>
            <w:noProof/>
            <w:webHidden/>
          </w:rPr>
          <w:fldChar w:fldCharType="begin"/>
        </w:r>
        <w:r>
          <w:rPr>
            <w:noProof/>
            <w:webHidden/>
          </w:rPr>
          <w:instrText xml:space="preserve"> PAGEREF _Toc123213332 \h </w:instrText>
        </w:r>
      </w:ins>
      <w:r>
        <w:rPr>
          <w:noProof/>
          <w:webHidden/>
        </w:rPr>
      </w:r>
      <w:r>
        <w:rPr>
          <w:noProof/>
          <w:webHidden/>
        </w:rPr>
        <w:fldChar w:fldCharType="separate"/>
      </w:r>
      <w:ins w:id="72" w:author="Jordan, Amanda C CIV USARMY HQDA ASA ALT (USA)" w:date="2022-12-29T13:34:00Z">
        <w:r>
          <w:rPr>
            <w:noProof/>
            <w:webHidden/>
          </w:rPr>
          <w:t>7</w:t>
        </w:r>
        <w:r>
          <w:rPr>
            <w:noProof/>
            <w:webHidden/>
          </w:rPr>
          <w:fldChar w:fldCharType="end"/>
        </w:r>
        <w:r w:rsidRPr="00677F9D">
          <w:rPr>
            <w:rStyle w:val="Hyperlink"/>
            <w:noProof/>
          </w:rPr>
          <w:fldChar w:fldCharType="end"/>
        </w:r>
      </w:ins>
    </w:p>
    <w:p w14:paraId="448AC0DA" w14:textId="2DF31809" w:rsidR="0003406C" w:rsidRDefault="0003406C">
      <w:pPr>
        <w:pStyle w:val="TOC4"/>
        <w:tabs>
          <w:tab w:val="right" w:leader="dot" w:pos="9350"/>
        </w:tabs>
        <w:rPr>
          <w:ins w:id="73" w:author="Jordan, Amanda C CIV USARMY HQDA ASA ALT (USA)" w:date="2022-12-29T13:34:00Z"/>
          <w:rFonts w:eastAsiaTheme="minorEastAsia"/>
          <w:noProof/>
        </w:rPr>
      </w:pPr>
      <w:ins w:id="74"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"_Toc123213333"</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5153.303-3  Reserved.</w:t>
        </w:r>
        <w:r>
          <w:rPr>
            <w:noProof/>
            <w:webHidden/>
          </w:rPr>
          <w:tab/>
        </w:r>
        <w:r>
          <w:rPr>
            <w:noProof/>
            <w:webHidden/>
          </w:rPr>
          <w:fldChar w:fldCharType="begin"/>
        </w:r>
        <w:r>
          <w:rPr>
            <w:noProof/>
            <w:webHidden/>
          </w:rPr>
          <w:instrText xml:space="preserve"> PAGEREF _Toc123213333 \h </w:instrText>
        </w:r>
      </w:ins>
      <w:r>
        <w:rPr>
          <w:noProof/>
          <w:webHidden/>
        </w:rPr>
      </w:r>
      <w:r>
        <w:rPr>
          <w:noProof/>
          <w:webHidden/>
        </w:rPr>
        <w:fldChar w:fldCharType="separate"/>
      </w:r>
      <w:ins w:id="75" w:author="Jordan, Amanda C CIV USARMY HQDA ASA ALT (USA)" w:date="2022-12-29T13:34:00Z">
        <w:r>
          <w:rPr>
            <w:noProof/>
            <w:webHidden/>
          </w:rPr>
          <w:t>10</w:t>
        </w:r>
        <w:r>
          <w:rPr>
            <w:noProof/>
            <w:webHidden/>
          </w:rPr>
          <w:fldChar w:fldCharType="end"/>
        </w:r>
        <w:r w:rsidRPr="00677F9D">
          <w:rPr>
            <w:rStyle w:val="Hyperlink"/>
            <w:noProof/>
          </w:rPr>
          <w:fldChar w:fldCharType="end"/>
        </w:r>
      </w:ins>
    </w:p>
    <w:p w14:paraId="1A154782" w14:textId="025168AB" w:rsidR="0003406C" w:rsidRDefault="0003406C">
      <w:pPr>
        <w:pStyle w:val="TOC4"/>
        <w:tabs>
          <w:tab w:val="right" w:leader="dot" w:pos="9350"/>
        </w:tabs>
        <w:rPr>
          <w:ins w:id="76" w:author="Jordan, Amanda C CIV USARMY HQDA ASA ALT (USA)" w:date="2022-12-29T13:34:00Z"/>
          <w:rFonts w:eastAsiaTheme="minorEastAsia"/>
          <w:noProof/>
        </w:rPr>
      </w:pPr>
      <w:ins w:id="77" w:author="Jordan, Amanda C CIV USARMY HQDA ASA ALT (USA)" w:date="2022-12-29T13:34:00Z">
        <w:r w:rsidRPr="00677F9D">
          <w:rPr>
            <w:rStyle w:val="Hyperlink"/>
            <w:noProof/>
          </w:rPr>
          <w:lastRenderedPageBreak/>
          <w:fldChar w:fldCharType="begin"/>
        </w:r>
        <w:r w:rsidRPr="00677F9D">
          <w:rPr>
            <w:rStyle w:val="Hyperlink"/>
            <w:noProof/>
          </w:rPr>
          <w:instrText xml:space="preserve"> </w:instrText>
        </w:r>
        <w:r>
          <w:rPr>
            <w:noProof/>
          </w:rPr>
          <w:instrText>HYPERLINK \l "_Toc123213334"</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5153.303-4  Format for a justification review document for other than full and open competition.</w:t>
        </w:r>
        <w:r>
          <w:rPr>
            <w:noProof/>
            <w:webHidden/>
          </w:rPr>
          <w:tab/>
        </w:r>
        <w:r>
          <w:rPr>
            <w:noProof/>
            <w:webHidden/>
          </w:rPr>
          <w:fldChar w:fldCharType="begin"/>
        </w:r>
        <w:r>
          <w:rPr>
            <w:noProof/>
            <w:webHidden/>
          </w:rPr>
          <w:instrText xml:space="preserve"> PAGEREF _Toc123213334 \h </w:instrText>
        </w:r>
      </w:ins>
      <w:r>
        <w:rPr>
          <w:noProof/>
          <w:webHidden/>
        </w:rPr>
      </w:r>
      <w:r>
        <w:rPr>
          <w:noProof/>
          <w:webHidden/>
        </w:rPr>
        <w:fldChar w:fldCharType="separate"/>
      </w:r>
      <w:ins w:id="78" w:author="Jordan, Amanda C CIV USARMY HQDA ASA ALT (USA)" w:date="2022-12-29T13:34:00Z">
        <w:r>
          <w:rPr>
            <w:noProof/>
            <w:webHidden/>
          </w:rPr>
          <w:t>10</w:t>
        </w:r>
        <w:r>
          <w:rPr>
            <w:noProof/>
            <w:webHidden/>
          </w:rPr>
          <w:fldChar w:fldCharType="end"/>
        </w:r>
        <w:r w:rsidRPr="00677F9D">
          <w:rPr>
            <w:rStyle w:val="Hyperlink"/>
            <w:noProof/>
          </w:rPr>
          <w:fldChar w:fldCharType="end"/>
        </w:r>
      </w:ins>
    </w:p>
    <w:p w14:paraId="3D6517AD" w14:textId="439B3190" w:rsidR="0003406C" w:rsidRDefault="0003406C">
      <w:pPr>
        <w:pStyle w:val="TOC4"/>
        <w:tabs>
          <w:tab w:val="right" w:leader="dot" w:pos="9350"/>
        </w:tabs>
        <w:rPr>
          <w:ins w:id="79" w:author="Jordan, Amanda C CIV USARMY HQDA ASA ALT (USA)" w:date="2022-12-29T13:34:00Z"/>
          <w:rFonts w:eastAsiaTheme="minorEastAsia"/>
          <w:noProof/>
        </w:rPr>
      </w:pPr>
      <w:ins w:id="80"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"_Toc123213335"</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5153.303-5  Format for a justification and approval for other than full and open competition.</w:t>
        </w:r>
        <w:r>
          <w:rPr>
            <w:noProof/>
            <w:webHidden/>
          </w:rPr>
          <w:tab/>
        </w:r>
        <w:r>
          <w:rPr>
            <w:noProof/>
            <w:webHidden/>
          </w:rPr>
          <w:fldChar w:fldCharType="begin"/>
        </w:r>
        <w:r>
          <w:rPr>
            <w:noProof/>
            <w:webHidden/>
          </w:rPr>
          <w:instrText xml:space="preserve"> PAGEREF _Toc123213335 \h </w:instrText>
        </w:r>
      </w:ins>
      <w:r>
        <w:rPr>
          <w:noProof/>
          <w:webHidden/>
        </w:rPr>
      </w:r>
      <w:r>
        <w:rPr>
          <w:noProof/>
          <w:webHidden/>
        </w:rPr>
        <w:fldChar w:fldCharType="separate"/>
      </w:r>
      <w:ins w:id="81" w:author="Jordan, Amanda C CIV USARMY HQDA ASA ALT (USA)" w:date="2022-12-29T13:34:00Z">
        <w:r>
          <w:rPr>
            <w:noProof/>
            <w:webHidden/>
          </w:rPr>
          <w:t>12</w:t>
        </w:r>
        <w:r>
          <w:rPr>
            <w:noProof/>
            <w:webHidden/>
          </w:rPr>
          <w:fldChar w:fldCharType="end"/>
        </w:r>
        <w:r w:rsidRPr="00677F9D">
          <w:rPr>
            <w:rStyle w:val="Hyperlink"/>
            <w:noProof/>
          </w:rPr>
          <w:fldChar w:fldCharType="end"/>
        </w:r>
      </w:ins>
    </w:p>
    <w:p w14:paraId="6A4A0C54" w14:textId="72DAFE01" w:rsidR="0003406C" w:rsidRDefault="0003406C">
      <w:pPr>
        <w:pStyle w:val="TOC4"/>
        <w:tabs>
          <w:tab w:val="right" w:leader="dot" w:pos="9350"/>
        </w:tabs>
        <w:rPr>
          <w:ins w:id="82" w:author="Jordan, Amanda C CIV USARMY HQDA ASA ALT (USA)" w:date="2022-12-29T13:34:00Z"/>
          <w:rFonts w:eastAsiaTheme="minorEastAsia"/>
          <w:noProof/>
        </w:rPr>
      </w:pPr>
      <w:ins w:id="83"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"_Toc123213336"</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5153.303-6  Format for a bid protest action report.</w:t>
        </w:r>
        <w:r>
          <w:rPr>
            <w:noProof/>
            <w:webHidden/>
          </w:rPr>
          <w:tab/>
        </w:r>
        <w:r>
          <w:rPr>
            <w:noProof/>
            <w:webHidden/>
          </w:rPr>
          <w:fldChar w:fldCharType="begin"/>
        </w:r>
        <w:r>
          <w:rPr>
            <w:noProof/>
            <w:webHidden/>
          </w:rPr>
          <w:instrText xml:space="preserve"> PAGEREF _Toc123213336 \h </w:instrText>
        </w:r>
      </w:ins>
      <w:r>
        <w:rPr>
          <w:noProof/>
          <w:webHidden/>
        </w:rPr>
      </w:r>
      <w:r>
        <w:rPr>
          <w:noProof/>
          <w:webHidden/>
        </w:rPr>
        <w:fldChar w:fldCharType="separate"/>
      </w:r>
      <w:ins w:id="84" w:author="Jordan, Amanda C CIV USARMY HQDA ASA ALT (USA)" w:date="2022-12-29T13:34:00Z">
        <w:r>
          <w:rPr>
            <w:noProof/>
            <w:webHidden/>
          </w:rPr>
          <w:t>17</w:t>
        </w:r>
        <w:r>
          <w:rPr>
            <w:noProof/>
            <w:webHidden/>
          </w:rPr>
          <w:fldChar w:fldCharType="end"/>
        </w:r>
        <w:r w:rsidRPr="00677F9D">
          <w:rPr>
            <w:rStyle w:val="Hyperlink"/>
            <w:noProof/>
          </w:rPr>
          <w:fldChar w:fldCharType="end"/>
        </w:r>
      </w:ins>
    </w:p>
    <w:p w14:paraId="35C7F378" w14:textId="27B260F9" w:rsidR="0003406C" w:rsidRDefault="0003406C">
      <w:pPr>
        <w:pStyle w:val="TOC4"/>
        <w:tabs>
          <w:tab w:val="right" w:leader="dot" w:pos="9350"/>
        </w:tabs>
        <w:rPr>
          <w:ins w:id="85" w:author="Jordan, Amanda C CIV USARMY HQDA ASA ALT (USA)" w:date="2022-12-29T13:34:00Z"/>
          <w:rFonts w:eastAsiaTheme="minorEastAsia"/>
          <w:noProof/>
        </w:rPr>
      </w:pPr>
      <w:ins w:id="86"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"_Toc123213337"</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5153.303-7  Format for a quarterly bid protest analysis report.</w:t>
        </w:r>
        <w:r>
          <w:rPr>
            <w:noProof/>
            <w:webHidden/>
          </w:rPr>
          <w:tab/>
        </w:r>
        <w:r>
          <w:rPr>
            <w:noProof/>
            <w:webHidden/>
          </w:rPr>
          <w:fldChar w:fldCharType="begin"/>
        </w:r>
        <w:r>
          <w:rPr>
            <w:noProof/>
            <w:webHidden/>
          </w:rPr>
          <w:instrText xml:space="preserve"> PAGEREF _Toc123213337 \h </w:instrText>
        </w:r>
      </w:ins>
      <w:r>
        <w:rPr>
          <w:noProof/>
          <w:webHidden/>
        </w:rPr>
      </w:r>
      <w:r>
        <w:rPr>
          <w:noProof/>
          <w:webHidden/>
        </w:rPr>
        <w:fldChar w:fldCharType="separate"/>
      </w:r>
      <w:ins w:id="87" w:author="Jordan, Amanda C CIV USARMY HQDA ASA ALT (USA)" w:date="2022-12-29T13:34:00Z">
        <w:r>
          <w:rPr>
            <w:noProof/>
            <w:webHidden/>
          </w:rPr>
          <w:t>18</w:t>
        </w:r>
        <w:r>
          <w:rPr>
            <w:noProof/>
            <w:webHidden/>
          </w:rPr>
          <w:fldChar w:fldCharType="end"/>
        </w:r>
        <w:r w:rsidRPr="00677F9D">
          <w:rPr>
            <w:rStyle w:val="Hyperlink"/>
            <w:noProof/>
          </w:rPr>
          <w:fldChar w:fldCharType="end"/>
        </w:r>
      </w:ins>
    </w:p>
    <w:p w14:paraId="52D40D39" w14:textId="780FF90F" w:rsidR="0003406C" w:rsidRDefault="0003406C">
      <w:pPr>
        <w:pStyle w:val="TOC4"/>
        <w:tabs>
          <w:tab w:val="right" w:leader="dot" w:pos="9350"/>
        </w:tabs>
        <w:rPr>
          <w:ins w:id="88" w:author="Jordan, Amanda C CIV USARMY HQDA ASA ALT (USA)" w:date="2022-12-29T13:34:00Z"/>
          <w:rFonts w:eastAsiaTheme="minorEastAsia"/>
          <w:noProof/>
        </w:rPr>
      </w:pPr>
      <w:ins w:id="89"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"_Toc123213338"</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5153.303-8  Withdrawal of approval of property control system.</w:t>
        </w:r>
        <w:r>
          <w:rPr>
            <w:noProof/>
            <w:webHidden/>
          </w:rPr>
          <w:tab/>
        </w:r>
        <w:r>
          <w:rPr>
            <w:noProof/>
            <w:webHidden/>
          </w:rPr>
          <w:fldChar w:fldCharType="begin"/>
        </w:r>
        <w:r>
          <w:rPr>
            <w:noProof/>
            <w:webHidden/>
          </w:rPr>
          <w:instrText xml:space="preserve"> PAGEREF _Toc123213338 \h </w:instrText>
        </w:r>
      </w:ins>
      <w:r>
        <w:rPr>
          <w:noProof/>
          <w:webHidden/>
        </w:rPr>
      </w:r>
      <w:r>
        <w:rPr>
          <w:noProof/>
          <w:webHidden/>
        </w:rPr>
        <w:fldChar w:fldCharType="separate"/>
      </w:r>
      <w:ins w:id="90" w:author="Jordan, Amanda C CIV USARMY HQDA ASA ALT (USA)" w:date="2022-12-29T13:34:00Z">
        <w:r>
          <w:rPr>
            <w:noProof/>
            <w:webHidden/>
          </w:rPr>
          <w:t>18</w:t>
        </w:r>
        <w:r>
          <w:rPr>
            <w:noProof/>
            <w:webHidden/>
          </w:rPr>
          <w:fldChar w:fldCharType="end"/>
        </w:r>
        <w:r w:rsidRPr="00677F9D">
          <w:rPr>
            <w:rStyle w:val="Hyperlink"/>
            <w:noProof/>
          </w:rPr>
          <w:fldChar w:fldCharType="end"/>
        </w:r>
      </w:ins>
    </w:p>
    <w:p w14:paraId="2C0C1A40" w14:textId="6624FF0A" w:rsidR="0003406C" w:rsidRDefault="0003406C">
      <w:pPr>
        <w:pStyle w:val="TOC4"/>
        <w:tabs>
          <w:tab w:val="right" w:leader="dot" w:pos="9350"/>
        </w:tabs>
        <w:rPr>
          <w:ins w:id="91" w:author="Jordan, Amanda C CIV USARMY HQDA ASA ALT (USA)" w:date="2022-12-29T13:34:00Z"/>
          <w:rFonts w:eastAsiaTheme="minorEastAsia"/>
          <w:noProof/>
        </w:rPr>
      </w:pPr>
      <w:ins w:id="92"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"_Toc123213339"</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5153.303-9  Contractor Performance Assessment Report System initial registration consolidated format.</w:t>
        </w:r>
        <w:r>
          <w:rPr>
            <w:noProof/>
            <w:webHidden/>
          </w:rPr>
          <w:tab/>
        </w:r>
        <w:r>
          <w:rPr>
            <w:noProof/>
            <w:webHidden/>
          </w:rPr>
          <w:fldChar w:fldCharType="begin"/>
        </w:r>
        <w:r>
          <w:rPr>
            <w:noProof/>
            <w:webHidden/>
          </w:rPr>
          <w:instrText xml:space="preserve"> PAGEREF _Toc123213339 \h </w:instrText>
        </w:r>
      </w:ins>
      <w:r>
        <w:rPr>
          <w:noProof/>
          <w:webHidden/>
        </w:rPr>
      </w:r>
      <w:r>
        <w:rPr>
          <w:noProof/>
          <w:webHidden/>
        </w:rPr>
        <w:fldChar w:fldCharType="separate"/>
      </w:r>
      <w:ins w:id="93" w:author="Jordan, Amanda C CIV USARMY HQDA ASA ALT (USA)" w:date="2022-12-29T13:34:00Z">
        <w:r>
          <w:rPr>
            <w:noProof/>
            <w:webHidden/>
          </w:rPr>
          <w:t>19</w:t>
        </w:r>
        <w:r>
          <w:rPr>
            <w:noProof/>
            <w:webHidden/>
          </w:rPr>
          <w:fldChar w:fldCharType="end"/>
        </w:r>
        <w:r w:rsidRPr="00677F9D">
          <w:rPr>
            <w:rStyle w:val="Hyperlink"/>
            <w:noProof/>
          </w:rPr>
          <w:fldChar w:fldCharType="end"/>
        </w:r>
      </w:ins>
    </w:p>
    <w:p w14:paraId="6757DB38" w14:textId="65033D61" w:rsidR="0003406C" w:rsidRDefault="0003406C">
      <w:pPr>
        <w:pStyle w:val="TOC4"/>
        <w:tabs>
          <w:tab w:val="right" w:leader="dot" w:pos="9350"/>
        </w:tabs>
        <w:rPr>
          <w:ins w:id="94" w:author="Jordan, Amanda C CIV USARMY HQDA ASA ALT (USA)" w:date="2022-12-29T13:34:00Z"/>
          <w:rFonts w:eastAsiaTheme="minorEastAsia"/>
          <w:noProof/>
        </w:rPr>
      </w:pPr>
      <w:ins w:id="95"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"_Toc123213340"</w:instrText>
        </w:r>
        <w:r w:rsidRPr="00677F9D">
          <w:rPr>
            <w:rStyle w:val="Hyperlink"/>
            <w:noProof/>
          </w:rPr>
          <w:instrText xml:space="preserve"> </w:instrText>
        </w:r>
        <w:r w:rsidRPr="00677F9D">
          <w:rPr>
            <w:rStyle w:val="Hyperlink"/>
            <w:noProof/>
          </w:rPr>
          <w:fldChar w:fldCharType="separate"/>
        </w:r>
        <w:r w:rsidRPr="00677F9D">
          <w:rPr>
            <w:rStyle w:val="Hyperlink"/>
            <w:noProof/>
          </w:rPr>
          <w:t>5153.303-10  Contractor Performance Assessment Report System access request format.</w:t>
        </w:r>
        <w:r>
          <w:rPr>
            <w:noProof/>
            <w:webHidden/>
          </w:rPr>
          <w:tab/>
        </w:r>
        <w:r>
          <w:rPr>
            <w:noProof/>
            <w:webHidden/>
          </w:rPr>
          <w:fldChar w:fldCharType="begin"/>
        </w:r>
        <w:r>
          <w:rPr>
            <w:noProof/>
            <w:webHidden/>
          </w:rPr>
          <w:instrText xml:space="preserve"> PAGEREF _Toc123213340 \h </w:instrText>
        </w:r>
      </w:ins>
      <w:r>
        <w:rPr>
          <w:noProof/>
          <w:webHidden/>
        </w:rPr>
      </w:r>
      <w:r>
        <w:rPr>
          <w:noProof/>
          <w:webHidden/>
        </w:rPr>
        <w:fldChar w:fldCharType="separate"/>
      </w:r>
      <w:ins w:id="96" w:author="Jordan, Amanda C CIV USARMY HQDA ASA ALT (USA)" w:date="2022-12-29T13:34:00Z">
        <w:r>
          <w:rPr>
            <w:noProof/>
            <w:webHidden/>
          </w:rPr>
          <w:t>21</w:t>
        </w:r>
        <w:r>
          <w:rPr>
            <w:noProof/>
            <w:webHidden/>
          </w:rPr>
          <w:fldChar w:fldCharType="end"/>
        </w:r>
        <w:r w:rsidRPr="00677F9D">
          <w:rPr>
            <w:rStyle w:val="Hyperlink"/>
            <w:noProof/>
          </w:rPr>
          <w:fldChar w:fldCharType="end"/>
        </w:r>
      </w:ins>
    </w:p>
    <w:p w14:paraId="3081E89C" w14:textId="40E92AAB" w:rsidR="0003406C" w:rsidRDefault="0003406C">
      <w:pPr>
        <w:pStyle w:val="TOC4"/>
        <w:tabs>
          <w:tab w:val="right" w:leader="dot" w:pos="9350"/>
        </w:tabs>
        <w:rPr>
          <w:ins w:id="97" w:author="Jordan, Amanda C CIV USARMY HQDA ASA ALT (USA)" w:date="2022-12-29T13:34:00Z"/>
          <w:rFonts w:eastAsiaTheme="minorEastAsia"/>
          <w:noProof/>
        </w:rPr>
      </w:pPr>
      <w:ins w:id="98" w:author="Jordan, Amanda C CIV USARMY HQDA ASA ALT (USA)" w:date="2022-12-29T13:34:00Z">
        <w:r w:rsidRPr="00677F9D">
          <w:rPr>
            <w:rStyle w:val="Hyperlink"/>
            <w:noProof/>
          </w:rPr>
          <w:fldChar w:fldCharType="begin"/>
        </w:r>
        <w:r w:rsidRPr="00677F9D">
          <w:rPr>
            <w:rStyle w:val="Hyperlink"/>
            <w:noProof/>
          </w:rPr>
          <w:instrText xml:space="preserve"> </w:instrText>
        </w:r>
        <w:r>
          <w:rPr>
            <w:noProof/>
          </w:rPr>
          <w:instrText>HYPERLINK \l "_Toc123213341"</w:instrText>
        </w:r>
        <w:r w:rsidRPr="00677F9D">
          <w:rPr>
            <w:rStyle w:val="Hyperlink"/>
            <w:noProof/>
          </w:rPr>
          <w:instrText xml:space="preserve"> </w:instrText>
        </w:r>
        <w:r w:rsidRPr="00677F9D">
          <w:rPr>
            <w:rStyle w:val="Hyperlink"/>
            <w:noProof/>
          </w:rPr>
          <w:fldChar w:fldCharType="separate"/>
        </w:r>
        <w:r w:rsidRPr="00677F9D">
          <w:rPr>
            <w:rStyle w:val="Hyperlink"/>
            <w:noProof/>
          </w:rPr>
          <w:t xml:space="preserve">5153.303-11 </w:t>
        </w:r>
        <w:r w:rsidRPr="00677F9D">
          <w:rPr>
            <w:rStyle w:val="Hyperlink"/>
            <w:bCs/>
            <w:noProof/>
          </w:rPr>
          <w:t xml:space="preserve">Format for Determination and Findings for other than full and open competition. </w:t>
        </w:r>
        <w:r w:rsidRPr="00677F9D">
          <w:rPr>
            <w:rStyle w:val="Hyperlink"/>
            <w:noProof/>
          </w:rPr>
          <w:t xml:space="preserve">(DPC 2023-O0003 Class Deviation—Temporary Authorizations for Covered Contracts Related to Ukraine). </w:t>
        </w:r>
        <w:r>
          <w:rPr>
            <w:noProof/>
            <w:webHidden/>
          </w:rPr>
          <w:tab/>
        </w:r>
        <w:r>
          <w:rPr>
            <w:noProof/>
            <w:webHidden/>
          </w:rPr>
          <w:fldChar w:fldCharType="begin"/>
        </w:r>
        <w:r>
          <w:rPr>
            <w:noProof/>
            <w:webHidden/>
          </w:rPr>
          <w:instrText xml:space="preserve"> PAGEREF _Toc123213341 \h </w:instrText>
        </w:r>
      </w:ins>
      <w:r>
        <w:rPr>
          <w:noProof/>
          <w:webHidden/>
        </w:rPr>
      </w:r>
      <w:r>
        <w:rPr>
          <w:noProof/>
          <w:webHidden/>
        </w:rPr>
        <w:fldChar w:fldCharType="separate"/>
      </w:r>
      <w:ins w:id="99" w:author="Jordan, Amanda C CIV USARMY HQDA ASA ALT (USA)" w:date="2022-12-29T13:34:00Z">
        <w:r>
          <w:rPr>
            <w:noProof/>
            <w:webHidden/>
          </w:rPr>
          <w:t>23</w:t>
        </w:r>
        <w:r>
          <w:rPr>
            <w:noProof/>
            <w:webHidden/>
          </w:rPr>
          <w:fldChar w:fldCharType="end"/>
        </w:r>
        <w:r w:rsidRPr="00677F9D">
          <w:rPr>
            <w:rStyle w:val="Hyperlink"/>
            <w:noProof/>
          </w:rPr>
          <w:fldChar w:fldCharType="end"/>
        </w:r>
      </w:ins>
    </w:p>
    <w:p w14:paraId="44344A39" w14:textId="02C5666B" w:rsidR="00A96D5A" w:rsidRPr="00A608E3" w:rsidRDefault="0003406C" w:rsidP="00633A4B">
      <w:pPr>
        <w:pStyle w:val="note"/>
        <w:tabs>
          <w:tab w:val="clear" w:pos="1656"/>
        </w:tabs>
        <w:spacing w:after="240"/>
        <w:ind w:left="0" w:firstLine="0"/>
        <w:jc w:val="center"/>
        <w:rPr>
          <w:rFonts w:ascii="Times New Roman" w:hAnsi="Times New Roman" w:cs="Times New Roman"/>
          <w:bCs/>
          <w:i/>
          <w:sz w:val="24"/>
          <w:szCs w:val="24"/>
        </w:rPr>
      </w:pPr>
      <w:ins w:id="100" w:author="Jordan, Amanda C CIV USARMY HQDA ASA ALT (USA)" w:date="2022-12-29T13:34:00Z">
        <w:r>
          <w:rPr>
            <w:rFonts w:ascii="Times New Roman" w:hAnsi="Times New Roman" w:cs="Times New Roman"/>
            <w:bCs/>
            <w:i/>
            <w:sz w:val="24"/>
            <w:szCs w:val="24"/>
          </w:rPr>
          <w:fldChar w:fldCharType="end"/>
        </w:r>
      </w:ins>
    </w:p>
    <w:p w14:paraId="5473A932" w14:textId="77777777" w:rsidR="008318E1" w:rsidRPr="008318E1" w:rsidRDefault="008318E1" w:rsidP="00A96D5A">
      <w:pPr>
        <w:pStyle w:val="Heading3"/>
      </w:pPr>
      <w:bookmarkStart w:id="101" w:name="_Toc512858658"/>
      <w:bookmarkStart w:id="102" w:name="_Toc123213310"/>
      <w:r w:rsidRPr="008318E1">
        <w:t xml:space="preserve">Subpart 5153.2 </w:t>
      </w:r>
      <w:r w:rsidR="00407B1B">
        <w:t>–</w:t>
      </w:r>
      <w:r w:rsidRPr="008318E1">
        <w:t xml:space="preserve"> Prescription of Forms</w:t>
      </w:r>
      <w:bookmarkEnd w:id="101"/>
      <w:bookmarkEnd w:id="102"/>
    </w:p>
    <w:p w14:paraId="5473A933" w14:textId="77777777" w:rsidR="008318E1" w:rsidRDefault="00796F5E" w:rsidP="00A96D5A">
      <w:pPr>
        <w:pStyle w:val="Heading4"/>
      </w:pPr>
      <w:bookmarkStart w:id="103" w:name="_Toc512858659"/>
      <w:bookmarkStart w:id="104" w:name="_Toc123213311"/>
      <w:proofErr w:type="gramStart"/>
      <w:r>
        <w:t xml:space="preserve">5153.201 </w:t>
      </w:r>
      <w:r w:rsidR="00407B1B">
        <w:t xml:space="preserve"> </w:t>
      </w:r>
      <w:r>
        <w:t>Federal</w:t>
      </w:r>
      <w:proofErr w:type="gramEnd"/>
      <w:r>
        <w:t xml:space="preserve"> acquisition </w:t>
      </w:r>
      <w:r w:rsidRPr="00A96D5A">
        <w:t>system</w:t>
      </w:r>
      <w:r>
        <w:t>.</w:t>
      </w:r>
      <w:bookmarkEnd w:id="103"/>
      <w:bookmarkEnd w:id="104"/>
    </w:p>
    <w:p w14:paraId="5473A934" w14:textId="77777777" w:rsidR="008318E1" w:rsidRPr="008318E1" w:rsidRDefault="008318E1" w:rsidP="00A96D5A">
      <w:pPr>
        <w:pStyle w:val="Heading4"/>
      </w:pPr>
      <w:bookmarkStart w:id="105" w:name="_Toc512858660"/>
      <w:bookmarkStart w:id="106" w:name="_Toc123213312"/>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105"/>
      <w:bookmarkEnd w:id="106"/>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107" w:name="_Toc512858661"/>
      <w:bookmarkStart w:id="108" w:name="_Toc123213313"/>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107"/>
      <w:bookmarkEnd w:id="108"/>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109" w:name="_Toc512858662"/>
      <w:bookmarkStart w:id="110" w:name="_Toc123213314"/>
      <w:proofErr w:type="gramStart"/>
      <w:r w:rsidRPr="008318E1">
        <w:t xml:space="preserve">5153.206  </w:t>
      </w:r>
      <w:r w:rsidR="00407B1B">
        <w:t>Competition</w:t>
      </w:r>
      <w:proofErr w:type="gramEnd"/>
      <w:r w:rsidR="00407B1B">
        <w:t xml:space="preserve"> requirements.</w:t>
      </w:r>
      <w:bookmarkEnd w:id="109"/>
      <w:bookmarkEnd w:id="110"/>
    </w:p>
    <w:p w14:paraId="5473A939" w14:textId="77777777" w:rsidR="008318E1" w:rsidRPr="008318E1" w:rsidRDefault="008318E1" w:rsidP="00A96D5A">
      <w:pPr>
        <w:pStyle w:val="Heading4"/>
      </w:pPr>
      <w:bookmarkStart w:id="111" w:name="_Toc512858663"/>
      <w:bookmarkStart w:id="112" w:name="_Toc123213315"/>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111"/>
      <w:bookmarkEnd w:id="112"/>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113" w:name="_Toc512858664"/>
      <w:bookmarkStart w:id="114" w:name="_Toc123213316"/>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113"/>
      <w:bookmarkEnd w:id="114"/>
    </w:p>
    <w:p w14:paraId="5473A93D" w14:textId="64C0B307" w:rsidR="008318E1" w:rsidRDefault="00590E46" w:rsidP="000D3C0C">
      <w:pPr>
        <w:spacing w:after="240"/>
        <w:rPr>
          <w:ins w:id="115" w:author="Moye, Rachel J CIV USARMY HQDA ASA ALT (USA)" w:date="2022-12-24T11:55:00Z"/>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69AB0FB6" w:rsidR="00474685" w:rsidRPr="00474685" w:rsidRDefault="00474685" w:rsidP="00B84A65">
      <w:pPr>
        <w:pStyle w:val="Heading4"/>
        <w:rPr>
          <w:ins w:id="116" w:author="Moye, Rachel J CIV USARMY HQDA ASA ALT (USA)" w:date="2022-12-24T11:55:00Z"/>
          <w:bCs/>
        </w:rPr>
      </w:pPr>
      <w:bookmarkStart w:id="117" w:name="_Toc123213317"/>
      <w:ins w:id="118" w:author="Moye, Rachel J CIV USARMY HQDA ASA ALT (USA)" w:date="2022-12-24T11:55:00Z">
        <w:r w:rsidRPr="00474685">
          <w:rPr>
            <w:bCs/>
          </w:rPr>
          <w:t xml:space="preserve">5153.206-92 Format for Determination and Findings for other than full and open competition. </w:t>
        </w:r>
        <w:r w:rsidRPr="00474685">
          <w:t>(DPC 2023-O0003 Class Deviation—Temporary Authorizations for Covered Contracts Related to Ukraine)</w:t>
        </w:r>
      </w:ins>
      <w:ins w:id="119" w:author="Jordan, Amanda C CIV USARMY HQDA ASA ALT (USA)" w:date="2022-12-27T14:29:00Z">
        <w:r w:rsidR="00B84A65">
          <w:t>.</w:t>
        </w:r>
      </w:ins>
      <w:bookmarkEnd w:id="117"/>
    </w:p>
    <w:p w14:paraId="56B93EB1" w14:textId="5C8313A2" w:rsidR="00474685" w:rsidRDefault="00474685" w:rsidP="00474685">
      <w:pPr>
        <w:spacing w:after="240"/>
        <w:rPr>
          <w:ins w:id="120" w:author="Hoburg, Paul D CIV USARMY HQDA OGC (USA)" w:date="2022-12-28T10:24:00Z"/>
          <w:rFonts w:ascii="Times New Roman" w:hAnsi="Times New Roman" w:cs="Times New Roman"/>
          <w:sz w:val="24"/>
          <w:szCs w:val="24"/>
        </w:rPr>
      </w:pPr>
      <w:ins w:id="121" w:author="Moye, Rachel J CIV USARMY HQDA ASA ALT (USA)" w:date="2022-12-24T11:55:00Z">
        <w:r w:rsidRPr="00474685">
          <w:rPr>
            <w:rFonts w:ascii="Times New Roman" w:hAnsi="Times New Roman" w:cs="Times New Roman"/>
            <w:sz w:val="24"/>
            <w:szCs w:val="24"/>
          </w:rPr>
          <w:t>See AFARS 5153.303-11 for determination and findings sample format.</w:t>
        </w:r>
      </w:ins>
    </w:p>
    <w:p w14:paraId="2B9522AB" w14:textId="77777777" w:rsidR="006D5A3E" w:rsidRPr="00474685" w:rsidRDefault="006D5A3E" w:rsidP="00474685">
      <w:pPr>
        <w:spacing w:after="240"/>
        <w:rPr>
          <w:ins w:id="122" w:author="Moye, Rachel J CIV USARMY HQDA ASA ALT (USA)" w:date="2022-12-24T11:55:00Z"/>
          <w:rFonts w:ascii="Times New Roman" w:hAnsi="Times New Roman" w:cs="Times New Roman"/>
          <w:sz w:val="24"/>
          <w:szCs w:val="24"/>
        </w:rPr>
      </w:pPr>
    </w:p>
    <w:p w14:paraId="29F77DE1" w14:textId="6286A251" w:rsidR="00C5506F" w:rsidRPr="000D3C0C" w:rsidDel="00B84A65" w:rsidRDefault="00C5506F" w:rsidP="000D3C0C">
      <w:pPr>
        <w:spacing w:after="240"/>
        <w:rPr>
          <w:del w:id="123" w:author="Jordan, Amanda C CIV USARMY HQDA ASA ALT (USA)" w:date="2022-12-27T14:29:00Z"/>
          <w:rFonts w:ascii="Times New Roman" w:hAnsi="Times New Roman" w:cs="Times New Roman"/>
          <w:b/>
          <w:sz w:val="24"/>
          <w:szCs w:val="24"/>
        </w:rPr>
      </w:pPr>
    </w:p>
    <w:p w14:paraId="5473A93E" w14:textId="77777777" w:rsidR="005E18D1" w:rsidRDefault="005E18D1" w:rsidP="00A96D5A">
      <w:pPr>
        <w:pStyle w:val="Heading4"/>
      </w:pPr>
      <w:bookmarkStart w:id="124" w:name="_Toc512858665"/>
      <w:bookmarkStart w:id="125" w:name="_Toc123213318"/>
      <w:proofErr w:type="gramStart"/>
      <w:r>
        <w:t>5153.213  Simplified</w:t>
      </w:r>
      <w:proofErr w:type="gramEnd"/>
      <w:r>
        <w:t xml:space="preserve"> acquisition procedures.</w:t>
      </w:r>
      <w:bookmarkEnd w:id="124"/>
      <w:bookmarkEnd w:id="125"/>
    </w:p>
    <w:p w14:paraId="5473A93F" w14:textId="77777777" w:rsidR="005E18D1" w:rsidRPr="008318E1" w:rsidRDefault="005E18D1" w:rsidP="00A96D5A">
      <w:pPr>
        <w:pStyle w:val="Heading4"/>
      </w:pPr>
      <w:bookmarkStart w:id="126" w:name="_Toc512858666"/>
      <w:bookmarkStart w:id="127" w:name="_Toc123213319"/>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126"/>
      <w:bookmarkEnd w:id="127"/>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A96D5A">
      <w:pPr>
        <w:pStyle w:val="Heading4"/>
      </w:pPr>
      <w:bookmarkStart w:id="128" w:name="_Toc512858667"/>
      <w:bookmarkStart w:id="129" w:name="_Toc123213320"/>
      <w:proofErr w:type="gramStart"/>
      <w:r>
        <w:t>5153.233  Protests</w:t>
      </w:r>
      <w:proofErr w:type="gramEnd"/>
      <w:r>
        <w:t>, disputes, and appeals.</w:t>
      </w:r>
      <w:bookmarkEnd w:id="128"/>
      <w:bookmarkEnd w:id="129"/>
    </w:p>
    <w:p w14:paraId="5473A943" w14:textId="77777777" w:rsidR="008318E1" w:rsidRPr="008318E1" w:rsidRDefault="008318E1" w:rsidP="00A96D5A">
      <w:pPr>
        <w:pStyle w:val="Heading4"/>
      </w:pPr>
      <w:bookmarkStart w:id="130" w:name="_Toc512858668"/>
      <w:bookmarkStart w:id="131" w:name="_Toc123213321"/>
      <w:r w:rsidRPr="008318E1">
        <w:t>5153.233-</w:t>
      </w:r>
      <w:proofErr w:type="gramStart"/>
      <w:r w:rsidRPr="008318E1">
        <w:t>90  Format</w:t>
      </w:r>
      <w:proofErr w:type="gramEnd"/>
      <w:r w:rsidRPr="008318E1">
        <w:t xml:space="preserve"> for bid protest action report.</w:t>
      </w:r>
      <w:bookmarkEnd w:id="130"/>
      <w:bookmarkEnd w:id="13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132" w:name="_Toc512858669"/>
      <w:bookmarkStart w:id="133" w:name="_Toc123213322"/>
      <w:r w:rsidRPr="008318E1">
        <w:t>5153.233-</w:t>
      </w:r>
      <w:proofErr w:type="gramStart"/>
      <w:r w:rsidRPr="008318E1">
        <w:t>91  Format</w:t>
      </w:r>
      <w:proofErr w:type="gramEnd"/>
      <w:r w:rsidRPr="008318E1">
        <w:t xml:space="preserve"> for quarterly bid protest analysis report.</w:t>
      </w:r>
      <w:bookmarkEnd w:id="132"/>
      <w:bookmarkEnd w:id="133"/>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134" w:name="_Toc512858670"/>
      <w:bookmarkStart w:id="135" w:name="_Toc123213323"/>
      <w:proofErr w:type="gramStart"/>
      <w:r>
        <w:t xml:space="preserve">5153.242  </w:t>
      </w:r>
      <w:r w:rsidR="008501A4">
        <w:t>Contract</w:t>
      </w:r>
      <w:proofErr w:type="gramEnd"/>
      <w:r w:rsidR="008501A4">
        <w:t xml:space="preserve"> administration and audit services.</w:t>
      </w:r>
      <w:bookmarkEnd w:id="134"/>
      <w:bookmarkEnd w:id="135"/>
    </w:p>
    <w:p w14:paraId="5473A948" w14:textId="77777777" w:rsidR="007F4ED0" w:rsidRPr="007F4ED0" w:rsidRDefault="008318E1" w:rsidP="00A96D5A">
      <w:pPr>
        <w:pStyle w:val="Heading4"/>
      </w:pPr>
      <w:bookmarkStart w:id="136" w:name="_Toc512858671"/>
      <w:bookmarkStart w:id="137" w:name="_Toc123213324"/>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36"/>
      <w:bookmarkEnd w:id="137"/>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138" w:name="_Toc512858672"/>
      <w:bookmarkStart w:id="139" w:name="_Toc123213325"/>
      <w:r w:rsidRPr="008318E1">
        <w:t>5153.242-</w:t>
      </w:r>
      <w:proofErr w:type="gramStart"/>
      <w:r w:rsidRPr="008318E1">
        <w:t>91  CPARS</w:t>
      </w:r>
      <w:proofErr w:type="gramEnd"/>
      <w:r w:rsidRPr="008318E1">
        <w:t xml:space="preserve"> access request format.</w:t>
      </w:r>
      <w:bookmarkEnd w:id="138"/>
      <w:bookmarkEnd w:id="139"/>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140" w:name="_Toc512858673"/>
      <w:bookmarkStart w:id="141" w:name="_Toc123213326"/>
      <w:proofErr w:type="gramStart"/>
      <w:r>
        <w:t>5153.245  Government</w:t>
      </w:r>
      <w:proofErr w:type="gramEnd"/>
      <w:r>
        <w:t xml:space="preserve"> property.</w:t>
      </w:r>
      <w:bookmarkEnd w:id="140"/>
      <w:bookmarkEnd w:id="141"/>
    </w:p>
    <w:p w14:paraId="5473A94D" w14:textId="77777777" w:rsidR="007F4ED0" w:rsidRPr="007F4ED0" w:rsidRDefault="008318E1" w:rsidP="00A96D5A">
      <w:pPr>
        <w:pStyle w:val="Heading4"/>
      </w:pPr>
      <w:bookmarkStart w:id="142" w:name="_Toc512858674"/>
      <w:bookmarkStart w:id="143" w:name="_Toc123213327"/>
      <w:r w:rsidRPr="008318E1">
        <w:t>5153.245-</w:t>
      </w:r>
      <w:proofErr w:type="gramStart"/>
      <w:r w:rsidRPr="008318E1">
        <w:t>90  Sample</w:t>
      </w:r>
      <w:proofErr w:type="gramEnd"/>
      <w:r w:rsidRPr="008318E1">
        <w:t xml:space="preserve"> withdrawal of approval of property control system letter.</w:t>
      </w:r>
      <w:bookmarkEnd w:id="142"/>
      <w:bookmarkEnd w:id="143"/>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144" w:name="_Toc512858675"/>
      <w:bookmarkStart w:id="145" w:name="_Toc123213328"/>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144"/>
      <w:r w:rsidR="00A930D3">
        <w:t>.</w:t>
      </w:r>
      <w:bookmarkEnd w:id="145"/>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146" w:name="_Toc512858676"/>
      <w:bookmarkStart w:id="147" w:name="_Toc123213329"/>
      <w:r w:rsidRPr="008318E1">
        <w:t xml:space="preserve">Subpart 5153.3 </w:t>
      </w:r>
      <w:r w:rsidR="004D0881">
        <w:t xml:space="preserve">– </w:t>
      </w:r>
      <w:r w:rsidRPr="008318E1">
        <w:t>Illustration of Forms</w:t>
      </w:r>
      <w:bookmarkEnd w:id="146"/>
      <w:bookmarkEnd w:id="147"/>
    </w:p>
    <w:p w14:paraId="5473A950" w14:textId="77777777" w:rsidR="008318E1" w:rsidRPr="008318E1" w:rsidRDefault="008318E1" w:rsidP="00A96D5A">
      <w:pPr>
        <w:pStyle w:val="Heading4"/>
      </w:pPr>
      <w:bookmarkStart w:id="148" w:name="_Toc512858677"/>
      <w:bookmarkStart w:id="149" w:name="_Toc123213330"/>
      <w:proofErr w:type="gramStart"/>
      <w:r w:rsidRPr="008318E1">
        <w:lastRenderedPageBreak/>
        <w:t>5153.</w:t>
      </w:r>
      <w:r w:rsidR="00796F5E">
        <w:t xml:space="preserve">303 </w:t>
      </w:r>
      <w:r w:rsidR="004D0881">
        <w:t xml:space="preserve"> </w:t>
      </w:r>
      <w:r w:rsidR="00796F5E">
        <w:t>Agency</w:t>
      </w:r>
      <w:proofErr w:type="gramEnd"/>
      <w:r w:rsidR="00796F5E">
        <w:t xml:space="preserve"> forms.</w:t>
      </w:r>
      <w:bookmarkEnd w:id="148"/>
      <w:bookmarkEnd w:id="149"/>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150" w:name="_Toc512858678"/>
      <w:bookmarkStart w:id="151" w:name="_Toc123213331"/>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150"/>
      <w:bookmarkEnd w:id="15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You are authorized by this designation to </w:t>
      </w:r>
      <w:proofErr w:type="gramStart"/>
      <w:r w:rsidRPr="008318E1">
        <w:rPr>
          <w:rFonts w:ascii="Times New Roman" w:hAnsi="Times New Roman" w:cs="Times New Roman"/>
          <w:sz w:val="24"/>
          <w:szCs w:val="24"/>
        </w:rPr>
        <w:t>take action</w:t>
      </w:r>
      <w:proofErr w:type="gramEnd"/>
      <w:r w:rsidRPr="008318E1">
        <w:rPr>
          <w:rFonts w:ascii="Times New Roman" w:hAnsi="Times New Roman" w:cs="Times New Roman"/>
          <w:sz w:val="24"/>
          <w:szCs w:val="24"/>
        </w:rPr>
        <w:t xml:space="preserve">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Verify that the contractor performs the technical requirements of the contract in accordance with the contract terms, </w:t>
      </w:r>
      <w:proofErr w:type="gramStart"/>
      <w:r w:rsidRPr="008318E1">
        <w:rPr>
          <w:rFonts w:ascii="Times New Roman" w:hAnsi="Times New Roman" w:cs="Times New Roman"/>
          <w:sz w:val="24"/>
          <w:szCs w:val="24"/>
        </w:rPr>
        <w:t>conditions</w:t>
      </w:r>
      <w:proofErr w:type="gramEnd"/>
      <w:r w:rsidRPr="008318E1">
        <w:rPr>
          <w:rFonts w:ascii="Times New Roman" w:hAnsi="Times New Roman" w:cs="Times New Roman"/>
          <w:sz w:val="24"/>
          <w:szCs w:val="24"/>
        </w:rPr>
        <w:t xml:space="preserve">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Monitor the contractor’s performance, notify the contractor of deficiencies observed during surveillance and direct appropriate action to effect correction.  Record and report to the contracting officer incidents of faulty or nonconforming work, </w:t>
      </w:r>
      <w:proofErr w:type="gramStart"/>
      <w:r w:rsidRPr="008318E1">
        <w:rPr>
          <w:rFonts w:ascii="Times New Roman" w:hAnsi="Times New Roman" w:cs="Times New Roman"/>
          <w:sz w:val="24"/>
          <w:szCs w:val="24"/>
        </w:rPr>
        <w:t>delays</w:t>
      </w:r>
      <w:proofErr w:type="gramEnd"/>
      <w:r w:rsidRPr="008318E1">
        <w:rPr>
          <w:rFonts w:ascii="Times New Roman" w:hAnsi="Times New Roman" w:cs="Times New Roman"/>
          <w:sz w:val="24"/>
          <w:szCs w:val="24"/>
        </w:rPr>
        <w:t xml:space="preserve">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e.  Coordinate site entry for contractor </w:t>
      </w:r>
      <w:proofErr w:type="gramStart"/>
      <w:r w:rsidRPr="008318E1">
        <w:rPr>
          <w:rFonts w:ascii="Times New Roman" w:hAnsi="Times New Roman" w:cs="Times New Roman"/>
          <w:sz w:val="24"/>
          <w:szCs w:val="24"/>
        </w:rPr>
        <w:t>personnel, and</w:t>
      </w:r>
      <w:proofErr w:type="gramEnd"/>
      <w:r w:rsidRPr="008318E1">
        <w:rPr>
          <w:rFonts w:ascii="Times New Roman" w:hAnsi="Times New Roman" w:cs="Times New Roman"/>
          <w:sz w:val="24"/>
          <w:szCs w:val="24"/>
        </w:rPr>
        <w:t xml:space="preserve">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3.  You are not empowered to award, agree </w:t>
      </w:r>
      <w:proofErr w:type="gramStart"/>
      <w:r w:rsidRPr="008318E1">
        <w:rPr>
          <w:rFonts w:ascii="Times New Roman" w:hAnsi="Times New Roman" w:cs="Times New Roman"/>
          <w:sz w:val="24"/>
          <w:szCs w:val="24"/>
        </w:rPr>
        <w:t>to</w:t>
      </w:r>
      <w:proofErr w:type="gramEnd"/>
      <w:r w:rsidRPr="008318E1">
        <w:rPr>
          <w:rFonts w:ascii="Times New Roman" w:hAnsi="Times New Roman" w:cs="Times New Roman"/>
          <w:sz w:val="24"/>
          <w:szCs w:val="24"/>
        </w:rPr>
        <w:t xml:space="preserve"> or sign any contract (including delivery orders) or contract modification or in any way to obligate the payment of money by the Government.  You may not take any action which may affect contract or delivery order schedules, </w:t>
      </w:r>
      <w:proofErr w:type="gramStart"/>
      <w:r w:rsidRPr="008318E1">
        <w:rPr>
          <w:rFonts w:ascii="Times New Roman" w:hAnsi="Times New Roman" w:cs="Times New Roman"/>
          <w:sz w:val="24"/>
          <w:szCs w:val="24"/>
        </w:rPr>
        <w:t>funds</w:t>
      </w:r>
      <w:proofErr w:type="gramEnd"/>
      <w:r w:rsidRPr="008318E1">
        <w:rPr>
          <w:rFonts w:ascii="Times New Roman" w:hAnsi="Times New Roman" w:cs="Times New Roman"/>
          <w:sz w:val="24"/>
          <w:szCs w:val="24"/>
        </w:rPr>
        <w:t xml:space="preserve">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xml:space="preserve">.  A COR who may have direct or indirect financial interests which would place the COR in a position where there is a conflict between the COR’s private </w:t>
      </w:r>
      <w:proofErr w:type="gramStart"/>
      <w:r w:rsidR="008318E1" w:rsidRPr="008318E1">
        <w:rPr>
          <w:rFonts w:ascii="Times New Roman" w:hAnsi="Times New Roman" w:cs="Times New Roman"/>
          <w:sz w:val="24"/>
          <w:szCs w:val="24"/>
        </w:rPr>
        <w:t>interests</w:t>
      </w:r>
      <w:proofErr w:type="gramEnd"/>
      <w:r w:rsidR="008318E1" w:rsidRPr="008318E1">
        <w:rPr>
          <w:rFonts w:ascii="Times New Roman" w:hAnsi="Times New Roman" w:cs="Times New Roman"/>
          <w:sz w:val="24"/>
          <w:szCs w:val="24"/>
        </w:rPr>
        <w:t xml:space="preserve">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152" w:name="_Toc512858679"/>
      <w:bookmarkStart w:id="153" w:name="_Toc123213332"/>
      <w:r w:rsidRPr="008318E1">
        <w:lastRenderedPageBreak/>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152"/>
      <w:bookmarkEnd w:id="153"/>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xml:space="preserve">, you are appointed an Ordering Officer for the purposes set forth in paragraph 2.  Your appointment becomes effective (enter date) and will remain effective, unless sooner revoked, until expiration of the contract(s) enumerated in paragraph 2 or until you are </w:t>
      </w:r>
      <w:proofErr w:type="gramStart"/>
      <w:r w:rsidRPr="008318E1">
        <w:rPr>
          <w:rFonts w:ascii="Times New Roman" w:hAnsi="Times New Roman" w:cs="Times New Roman"/>
          <w:sz w:val="24"/>
          <w:szCs w:val="24"/>
        </w:rPr>
        <w:t>reassigned</w:t>
      </w:r>
      <w:proofErr w:type="gramEnd"/>
      <w:r w:rsidRPr="008318E1">
        <w:rPr>
          <w:rFonts w:ascii="Times New Roman" w:hAnsi="Times New Roman" w:cs="Times New Roman"/>
          <w:sz w:val="24"/>
          <w:szCs w:val="24"/>
        </w:rPr>
        <w:t xml:space="preserve">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 xml:space="preserve">Your appointment is subject to the use of the following method(s) of purchase, </w:t>
      </w:r>
      <w:proofErr w:type="gramStart"/>
      <w:r w:rsidRPr="008318E1">
        <w:rPr>
          <w:rFonts w:ascii="Times New Roman" w:hAnsi="Times New Roman" w:cs="Times New Roman"/>
          <w:sz w:val="24"/>
          <w:szCs w:val="24"/>
        </w:rPr>
        <w:t>limitations</w:t>
      </w:r>
      <w:proofErr w:type="gramEnd"/>
      <w:r w:rsidRPr="008318E1">
        <w:rPr>
          <w:rFonts w:ascii="Times New Roman" w:hAnsi="Times New Roman" w:cs="Times New Roman"/>
          <w:sz w:val="24"/>
          <w:szCs w:val="24"/>
        </w:rPr>
        <w:t xml:space="preserve">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Subject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xml:space="preserve">, provided </w:t>
      </w:r>
      <w:proofErr w:type="gramStart"/>
      <w:r w:rsidRPr="008318E1">
        <w:rPr>
          <w:rFonts w:ascii="Times New Roman" w:hAnsi="Times New Roman" w:cs="Times New Roman"/>
          <w:sz w:val="24"/>
          <w:szCs w:val="24"/>
        </w:rPr>
        <w:t>all of</w:t>
      </w:r>
      <w:proofErr w:type="gramEnd"/>
      <w:r w:rsidRPr="008318E1">
        <w:rPr>
          <w:rFonts w:ascii="Times New Roman" w:hAnsi="Times New Roman" w:cs="Times New Roman"/>
          <w:sz w:val="24"/>
          <w:szCs w:val="24"/>
        </w:rPr>
        <w:t xml:space="preserve">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a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the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Brand Name contracts published in Defense Personnel Support Center Supply Bulletins in the SB 10-500 or SB 10-600 </w:t>
      </w:r>
      <w:proofErr w:type="gramStart"/>
      <w:r w:rsidRPr="008318E1">
        <w:rPr>
          <w:rFonts w:ascii="Times New Roman" w:hAnsi="Times New Roman" w:cs="Times New Roman"/>
          <w:sz w:val="24"/>
          <w:szCs w:val="24"/>
        </w:rPr>
        <w:t>series;</w:t>
      </w:r>
      <w:proofErr w:type="gramEnd"/>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 xml:space="preserve">(2)  Defense Personnel Support Center requirements contracts for subsistence </w:t>
      </w:r>
      <w:proofErr w:type="gramStart"/>
      <w:r w:rsidRPr="008318E1">
        <w:rPr>
          <w:rFonts w:ascii="Times New Roman" w:hAnsi="Times New Roman" w:cs="Times New Roman"/>
          <w:sz w:val="24"/>
          <w:szCs w:val="24"/>
        </w:rPr>
        <w:t>items;</w:t>
      </w:r>
      <w:proofErr w:type="gramEnd"/>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Distributing and administering delivery orders that you </w:t>
      </w:r>
      <w:proofErr w:type="gramStart"/>
      <w:r w:rsidRPr="008318E1">
        <w:rPr>
          <w:rFonts w:ascii="Times New Roman" w:hAnsi="Times New Roman" w:cs="Times New Roman"/>
          <w:sz w:val="24"/>
          <w:szCs w:val="24"/>
        </w:rPr>
        <w:t>place;</w:t>
      </w:r>
      <w:proofErr w:type="gramEnd"/>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t>
      </w:r>
      <w:r w:rsidRPr="008318E1">
        <w:rPr>
          <w:rFonts w:ascii="Times New Roman" w:hAnsi="Times New Roman" w:cs="Times New Roman"/>
          <w:sz w:val="24"/>
          <w:szCs w:val="24"/>
        </w:rPr>
        <w:lastRenderedPageBreak/>
        <w:t xml:space="preserve">writing.  Your appointment will be terminated in writing if you are reassigned; it shall automatically be terminated on the date you are separated from Government </w:t>
      </w:r>
      <w:proofErr w:type="gramStart"/>
      <w:r w:rsidRPr="008318E1">
        <w:rPr>
          <w:rFonts w:ascii="Times New Roman" w:hAnsi="Times New Roman" w:cs="Times New Roman"/>
          <w:sz w:val="24"/>
          <w:szCs w:val="24"/>
        </w:rPr>
        <w:t>service, if</w:t>
      </w:r>
      <w:proofErr w:type="gramEnd"/>
      <w:r w:rsidRPr="008318E1">
        <w:rPr>
          <w:rFonts w:ascii="Times New Roman" w:hAnsi="Times New Roman" w:cs="Times New Roman"/>
          <w:sz w:val="24"/>
          <w:szCs w:val="24"/>
        </w:rPr>
        <w:t xml:space="preserve">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154" w:name="_Toc512858680"/>
      <w:bookmarkStart w:id="155" w:name="_Toc123213333"/>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154"/>
      <w:bookmarkEnd w:id="155"/>
    </w:p>
    <w:p w14:paraId="5473A99F" w14:textId="77777777" w:rsidR="008318E1" w:rsidRPr="008318E1" w:rsidRDefault="008318E1" w:rsidP="00A96D5A">
      <w:pPr>
        <w:pStyle w:val="Heading4"/>
      </w:pPr>
      <w:bookmarkStart w:id="156" w:name="_Toc512858681"/>
      <w:bookmarkStart w:id="157" w:name="_Toc123213334"/>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56"/>
      <w:bookmarkEnd w:id="157"/>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proofErr w:type="gramStart"/>
      <w:r w:rsidRPr="00A96D5A">
        <w:rPr>
          <w:rFonts w:ascii="Times New Roman" w:hAnsi="Times New Roman" w:cs="Times New Roman"/>
          <w:sz w:val="24"/>
          <w:szCs w:val="24"/>
        </w:rPr>
        <w:t>E-mail:_</w:t>
      </w:r>
      <w:proofErr w:type="gramEnd"/>
      <w:r w:rsidRPr="00A96D5A">
        <w:rPr>
          <w:rFonts w:ascii="Times New Roman" w:hAnsi="Times New Roman" w:cs="Times New Roman"/>
          <w:sz w:val="24"/>
          <w:szCs w:val="24"/>
        </w:rPr>
        <w:t>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lastRenderedPageBreak/>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lastRenderedPageBreak/>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158" w:name="_Toc512858682"/>
      <w:bookmarkStart w:id="159" w:name="_Toc123213335"/>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58"/>
      <w:bookmarkEnd w:id="159"/>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lastRenderedPageBreak/>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w:t>
      </w:r>
      <w:proofErr w:type="gramStart"/>
      <w:r w:rsidRPr="008318E1">
        <w:rPr>
          <w:rFonts w:ascii="Times New Roman" w:hAnsi="Times New Roman" w:cs="Times New Roman"/>
          <w:sz w:val="24"/>
          <w:szCs w:val="24"/>
        </w:rPr>
        <w:t>Government, and</w:t>
      </w:r>
      <w:proofErr w:type="gramEnd"/>
      <w:r w:rsidRPr="008318E1">
        <w:rPr>
          <w:rFonts w:ascii="Times New Roman" w:hAnsi="Times New Roman" w:cs="Times New Roman"/>
          <w:sz w:val="24"/>
          <w:szCs w:val="24"/>
        </w:rPr>
        <w:t xml:space="preserve">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Only the most senior persons within the organization responsible for acquiring the supplies or services described in the justification (</w:t>
      </w:r>
      <w:proofErr w:type="gramStart"/>
      <w:r w:rsidRPr="008318E1">
        <w:rPr>
          <w:rFonts w:ascii="Times New Roman" w:hAnsi="Times New Roman" w:cs="Times New Roman"/>
          <w:sz w:val="24"/>
          <w:szCs w:val="24"/>
        </w:rPr>
        <w:t>e.g.</w:t>
      </w:r>
      <w:proofErr w:type="gramEnd"/>
      <w:r w:rsidRPr="008318E1">
        <w:rPr>
          <w:rFonts w:ascii="Times New Roman" w:hAnsi="Times New Roman" w:cs="Times New Roman"/>
          <w:sz w:val="24"/>
          <w:szCs w:val="24"/>
        </w:rPr>
        <w:t xml:space="preserve">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proofErr w:type="gramStart"/>
      <w:r w:rsidRPr="008318E1">
        <w:rPr>
          <w:rFonts w:ascii="Times New Roman" w:hAnsi="Times New Roman" w:cs="Times New Roman"/>
          <w:sz w:val="24"/>
          <w:szCs w:val="24"/>
        </w:rPr>
        <w:t>:  “</w:t>
      </w:r>
      <w:proofErr w:type="gramEnd"/>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Based on the foregoing justification, I hereby approve the procurement of (state equipment/services being procured) on </w:t>
      </w:r>
      <w:proofErr w:type="gramStart"/>
      <w:r w:rsidRPr="008318E1">
        <w:rPr>
          <w:rFonts w:ascii="Times New Roman" w:hAnsi="Times New Roman" w:cs="Times New Roman"/>
          <w:sz w:val="24"/>
          <w:szCs w:val="24"/>
        </w:rPr>
        <w:t>an other</w:t>
      </w:r>
      <w:proofErr w:type="gramEnd"/>
      <w:r w:rsidRPr="008318E1">
        <w:rPr>
          <w:rFonts w:ascii="Times New Roman" w:hAnsi="Times New Roman" w:cs="Times New Roman"/>
          <w:sz w:val="24"/>
          <w:szCs w:val="24"/>
        </w:rPr>
        <w:t xml:space="preserve">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160" w:name="_Toc512858683"/>
      <w:bookmarkStart w:id="161" w:name="_Toc123213336"/>
      <w:r w:rsidRPr="008318E1">
        <w:lastRenderedPageBreak/>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160"/>
      <w:bookmarkEnd w:id="161"/>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w:t>
      </w:r>
      <w:proofErr w:type="gramStart"/>
      <w:r w:rsidRPr="008318E1">
        <w:rPr>
          <w:rFonts w:ascii="Times New Roman" w:hAnsi="Times New Roman" w:cs="Times New Roman"/>
          <w:sz w:val="24"/>
          <w:szCs w:val="24"/>
        </w:rPr>
        <w:t>high level</w:t>
      </w:r>
      <w:proofErr w:type="gramEnd"/>
      <w:r w:rsidRPr="008318E1">
        <w:rPr>
          <w:rFonts w:ascii="Times New Roman" w:hAnsi="Times New Roman" w:cs="Times New Roman"/>
          <w:sz w:val="24"/>
          <w:szCs w:val="24"/>
        </w:rPr>
        <w:t xml:space="preserve">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r w:rsidR="00166A57">
        <w:rPr>
          <w:rFonts w:ascii="Times New Roman" w:hAnsi="Times New Roman" w:cs="Times New Roman"/>
          <w:b/>
          <w:sz w:val="24"/>
          <w:szCs w:val="24"/>
        </w:rPr>
        <w:t>.</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t>
      </w:r>
      <w:proofErr w:type="gramStart"/>
      <w:r w:rsidR="00166A57">
        <w:rPr>
          <w:rFonts w:ascii="Times New Roman" w:hAnsi="Times New Roman" w:cs="Times New Roman"/>
          <w:sz w:val="24"/>
          <w:szCs w:val="24"/>
        </w:rPr>
        <w:t>whether or not</w:t>
      </w:r>
      <w:proofErr w:type="gramEnd"/>
      <w:r w:rsidR="00166A57">
        <w:rPr>
          <w:rFonts w:ascii="Times New Roman" w:hAnsi="Times New Roman" w:cs="Times New Roman"/>
          <w:sz w:val="24"/>
          <w:szCs w:val="24"/>
        </w:rPr>
        <w:t xml:space="preserve">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162" w:name="_Toc512858684"/>
      <w:bookmarkStart w:id="163" w:name="_Toc123213337"/>
      <w:r w:rsidRPr="008318E1">
        <w:lastRenderedPageBreak/>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162"/>
      <w:bookmarkEnd w:id="163"/>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(1)  </w:t>
      </w:r>
      <w:proofErr w:type="spellStart"/>
      <w:r w:rsidRPr="008318E1">
        <w:rPr>
          <w:rFonts w:ascii="Times New Roman" w:hAnsi="Times New Roman" w:cs="Times New Roman"/>
          <w:sz w:val="24"/>
          <w:szCs w:val="24"/>
        </w:rPr>
        <w:t>Preaward</w:t>
      </w:r>
      <w:proofErr w:type="spellEnd"/>
      <w:r w:rsidRPr="008318E1">
        <w:rPr>
          <w:rFonts w:ascii="Times New Roman" w:hAnsi="Times New Roman" w:cs="Times New Roman"/>
          <w:sz w:val="24"/>
          <w:szCs w:val="24"/>
        </w:rPr>
        <w:t xml:space="preserve">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(2)  </w:t>
      </w:r>
      <w:proofErr w:type="spellStart"/>
      <w:r w:rsidRPr="008318E1">
        <w:rPr>
          <w:rFonts w:ascii="Times New Roman" w:hAnsi="Times New Roman" w:cs="Times New Roman"/>
          <w:sz w:val="24"/>
          <w:szCs w:val="24"/>
        </w:rPr>
        <w:t>Postaward</w:t>
      </w:r>
      <w:proofErr w:type="spellEnd"/>
      <w:r w:rsidRPr="008318E1">
        <w:rPr>
          <w:rFonts w:ascii="Times New Roman" w:hAnsi="Times New Roman" w:cs="Times New Roman"/>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164" w:name="_Toc512858685"/>
      <w:bookmarkStart w:id="165" w:name="_Toc123213338"/>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164"/>
      <w:bookmarkEnd w:id="165"/>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Government contract (insert contract number) requires (insert contractor’s name) to establish and maintain, in accordance with FAR Subpart 45.5 and DFARS Subpart 245.5, a system to control, </w:t>
      </w:r>
      <w:r w:rsidRPr="008318E1">
        <w:rPr>
          <w:rFonts w:ascii="Times New Roman" w:hAnsi="Times New Roman" w:cs="Times New Roman"/>
          <w:sz w:val="24"/>
          <w:szCs w:val="24"/>
        </w:rPr>
        <w:lastRenderedPageBreak/>
        <w:t>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166" w:name="_Toc512858686"/>
      <w:bookmarkStart w:id="167" w:name="_Toc123213339"/>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166"/>
      <w:bookmarkEnd w:id="167"/>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 xml:space="preserve">(Include last possible </w:t>
      </w:r>
      <w:proofErr w:type="gramStart"/>
      <w:r w:rsidRPr="00E835F3">
        <w:rPr>
          <w:rFonts w:ascii="Times New Roman" w:hAnsi="Times New Roman" w:cs="Times New Roman"/>
          <w:sz w:val="24"/>
          <w:szCs w:val="24"/>
        </w:rPr>
        <w:t>date, if</w:t>
      </w:r>
      <w:proofErr w:type="gramEnd"/>
      <w:r w:rsidRPr="00E835F3">
        <w:rPr>
          <w:rFonts w:ascii="Times New Roman" w:hAnsi="Times New Roman" w:cs="Times New Roman"/>
          <w:sz w:val="24"/>
          <w:szCs w:val="24"/>
        </w:rPr>
        <w:t xml:space="preserve">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CONTRACTOR PROGRAM </w:t>
      </w:r>
      <w:proofErr w:type="gramStart"/>
      <w:r w:rsidRPr="00E835F3">
        <w:rPr>
          <w:rFonts w:ascii="Times New Roman" w:hAnsi="Times New Roman" w:cs="Times New Roman"/>
          <w:b/>
          <w:sz w:val="24"/>
          <w:szCs w:val="24"/>
        </w:rPr>
        <w:t>MANAGER:_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1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2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3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4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168" w:name="_Toc512858687"/>
      <w:bookmarkStart w:id="169" w:name="_Toc123213340"/>
      <w:r w:rsidRPr="008318E1">
        <w:t>51</w:t>
      </w:r>
      <w:bookmarkEnd w:id="168"/>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169"/>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lastRenderedPageBreak/>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proofErr w:type="gramStart"/>
      <w:r w:rsidRPr="00224E11">
        <w:rPr>
          <w:rFonts w:ascii="Times New Roman" w:hAnsi="Times New Roman" w:cs="Times New Roman"/>
          <w:sz w:val="24"/>
          <w:szCs w:val="24"/>
        </w:rPr>
        <w:t>quality</w:t>
      </w:r>
      <w:proofErr w:type="gramEnd"/>
      <w:r w:rsidRPr="00224E11">
        <w:rPr>
          <w:rFonts w:ascii="Times New Roman" w:hAnsi="Times New Roman" w:cs="Times New Roman"/>
          <w:sz w:val="24"/>
          <w:szCs w:val="24"/>
        </w:rPr>
        <w:t xml:space="preserve">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lastRenderedPageBreak/>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ins w:id="170" w:author="Moye, Rachel J CIV USARMY HQDA ASA ALT (USA)" w:date="2022-12-22T10:31:00Z"/>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ins w:id="171" w:author="Moye, Rachel J CIV USARMY HQDA ASA ALT (USA)" w:date="2022-12-24T12:00:00Z"/>
          <w:rFonts w:ascii="Times New Roman" w:hAnsi="Times New Roman" w:cs="Times New Roman"/>
          <w:bCs/>
          <w:sz w:val="24"/>
          <w:szCs w:val="24"/>
        </w:rPr>
      </w:pPr>
    </w:p>
    <w:p w14:paraId="3AD0EE90" w14:textId="2CF6A6E6" w:rsidR="00474685" w:rsidRPr="00F21BE9" w:rsidRDefault="00474685" w:rsidP="00B84A65">
      <w:pPr>
        <w:pStyle w:val="Heading4"/>
        <w:rPr>
          <w:ins w:id="172" w:author="Moye, Rachel J CIV USARMY HQDA ASA ALT (USA)" w:date="2022-12-24T12:00:00Z"/>
          <w:rFonts w:ascii="Arial" w:hAnsi="Arial" w:cs="Arial"/>
        </w:rPr>
      </w:pPr>
      <w:bookmarkStart w:id="173" w:name="_Toc123213341"/>
      <w:bookmarkStart w:id="174" w:name="_Hlk123115506"/>
      <w:ins w:id="175" w:author="Moye, Rachel J CIV USARMY HQDA ASA ALT (USA)" w:date="2022-12-24T12:00:00Z">
        <w:r w:rsidRPr="00F21BE9">
          <w:t xml:space="preserve">5153.303-11 </w:t>
        </w:r>
      </w:ins>
      <w:ins w:id="176" w:author="Hoburg, Paul D CIV USARMY HQDA OGC (USA)" w:date="2022-12-28T10:26:00Z">
        <w:r w:rsidR="006D5A3E" w:rsidRPr="00474685">
          <w:rPr>
            <w:bCs/>
          </w:rPr>
          <w:t xml:space="preserve">Format for Determination and Findings for other than full and open competition. </w:t>
        </w:r>
        <w:r w:rsidR="006D5A3E" w:rsidRPr="00474685">
          <w:t>(DPC 2023-O0003 Class Deviation—Temporary Authorizations for Covered Contracts Related to Ukraine)</w:t>
        </w:r>
        <w:r w:rsidR="006D5A3E">
          <w:t xml:space="preserve">. </w:t>
        </w:r>
      </w:ins>
      <w:bookmarkEnd w:id="173"/>
    </w:p>
    <w:bookmarkEnd w:id="174"/>
    <w:p w14:paraId="7C5CE5A6" w14:textId="76A0C06A" w:rsidR="00474685" w:rsidRPr="00F21BE9" w:rsidRDefault="00474685" w:rsidP="00474685">
      <w:pPr>
        <w:spacing w:after="240"/>
        <w:rPr>
          <w:ins w:id="177" w:author="Moye, Rachel J CIV USARMY HQDA ASA ALT (USA)" w:date="2022-12-24T12:00:00Z"/>
          <w:rFonts w:ascii="Arial" w:hAnsi="Arial" w:cs="Arial"/>
          <w:sz w:val="24"/>
          <w:szCs w:val="24"/>
        </w:rPr>
      </w:pPr>
      <w:ins w:id="178" w:author="Moye, Rachel J CIV USARMY HQDA ASA ALT (USA)" w:date="2022-12-24T12:00:00Z">
        <w:r w:rsidRPr="00F21BE9">
          <w:rPr>
            <w:rFonts w:ascii="Times New Roman" w:hAnsi="Times New Roman" w:cs="Times New Roman"/>
            <w:sz w:val="24"/>
            <w:szCs w:val="24"/>
          </w:rPr>
          <w:t xml:space="preserve">This form shall be used to document a public interest determination under 10 USC 3204(a)(7) and FAR 6.302-7 in support </w:t>
        </w:r>
        <w:del w:id="179" w:author="Hoburg, Paul D CIV USARMY HQDA OGC (USA)" w:date="2023-01-03T12:40:00Z">
          <w:r w:rsidRPr="00F21BE9" w:rsidDel="00C24391">
            <w:rPr>
              <w:rFonts w:ascii="Times New Roman" w:hAnsi="Times New Roman" w:cs="Times New Roman"/>
              <w:sz w:val="24"/>
              <w:szCs w:val="24"/>
            </w:rPr>
            <w:delText>in support</w:delText>
          </w:r>
        </w:del>
        <w:r w:rsidRPr="00F21BE9">
          <w:rPr>
            <w:rFonts w:ascii="Times New Roman" w:hAnsi="Times New Roman" w:cs="Times New Roman"/>
            <w:sz w:val="24"/>
            <w:szCs w:val="24"/>
          </w:rPr>
          <w:t xml:space="preserve"> of the award of “covered contracts.”  See DPC 2023-O0003 Class Deviation </w:t>
        </w:r>
        <w:del w:id="180" w:author="Hoburg, Paul D CIV USARMY HQDA OGC (USA)" w:date="2022-12-28T10:19:00Z">
          <w:r w:rsidRPr="00F21BE9" w:rsidDel="006D5A3E">
            <w:rPr>
              <w:rFonts w:ascii="Times New Roman" w:hAnsi="Times New Roman" w:cs="Times New Roman"/>
              <w:sz w:val="24"/>
              <w:szCs w:val="24"/>
            </w:rPr>
            <w:delText>--</w:delText>
          </w:r>
        </w:del>
      </w:ins>
      <w:ins w:id="181" w:author="Hoburg, Paul D CIV USARMY HQDA OGC (USA)" w:date="2022-12-28T10:19:00Z">
        <w:r w:rsidR="006D5A3E">
          <w:rPr>
            <w:rFonts w:ascii="Times New Roman" w:hAnsi="Times New Roman" w:cs="Times New Roman"/>
            <w:sz w:val="24"/>
            <w:szCs w:val="24"/>
          </w:rPr>
          <w:t>–</w:t>
        </w:r>
      </w:ins>
      <w:ins w:id="182" w:author="Moye, Rachel J CIV USARMY HQDA ASA ALT (USA)" w:date="2022-12-24T12:00:00Z">
        <w:r w:rsidRPr="00F21BE9">
          <w:rPr>
            <w:rFonts w:ascii="Times New Roman" w:hAnsi="Times New Roman" w:cs="Times New Roman"/>
            <w:sz w:val="24"/>
            <w:szCs w:val="24"/>
          </w:rPr>
          <w:t xml:space="preserve"> </w:t>
        </w:r>
      </w:ins>
      <w:ins w:id="183" w:author="Hoburg, Paul D CIV USARMY HQDA OGC (USA)" w:date="2022-12-28T10:19:00Z">
        <w:r w:rsidR="006D5A3E">
          <w:rPr>
            <w:rFonts w:ascii="Times New Roman" w:hAnsi="Times New Roman" w:cs="Times New Roman"/>
            <w:sz w:val="24"/>
            <w:szCs w:val="24"/>
          </w:rPr>
          <w:t>Temporary Authorizations for Covered Cont</w:t>
        </w:r>
      </w:ins>
      <w:ins w:id="184" w:author="Hoburg, Paul D CIV USARMY HQDA OGC (USA)" w:date="2022-12-28T10:20:00Z">
        <w:r w:rsidR="006D5A3E">
          <w:rPr>
            <w:rFonts w:ascii="Times New Roman" w:hAnsi="Times New Roman" w:cs="Times New Roman"/>
            <w:sz w:val="24"/>
            <w:szCs w:val="24"/>
          </w:rPr>
          <w:t>racts Related to Ukraine</w:t>
        </w:r>
      </w:ins>
      <w:ins w:id="185" w:author="Moye, Rachel J CIV USARMY HQDA ASA ALT (USA)" w:date="2022-12-24T12:00:00Z">
        <w:r w:rsidRPr="00F21BE9">
          <w:rPr>
            <w:rFonts w:ascii="Times New Roman" w:hAnsi="Times New Roman" w:cs="Times New Roman"/>
            <w:sz w:val="24"/>
            <w:szCs w:val="24"/>
          </w:rPr>
          <w:t>.</w:t>
        </w:r>
      </w:ins>
    </w:p>
    <w:p w14:paraId="12E2FB42" w14:textId="77777777" w:rsidR="00474685" w:rsidRPr="00F21BE9" w:rsidRDefault="00474685" w:rsidP="00474685">
      <w:pPr>
        <w:spacing w:after="240"/>
        <w:rPr>
          <w:ins w:id="186" w:author="Moye, Rachel J CIV USARMY HQDA ASA ALT (USA)" w:date="2022-12-24T12:00:00Z"/>
          <w:rFonts w:ascii="Times New Roman" w:hAnsi="Times New Roman" w:cs="Times New Roman"/>
          <w:sz w:val="24"/>
          <w:szCs w:val="24"/>
        </w:rPr>
      </w:pPr>
      <w:ins w:id="187" w:author="Moye, Rachel J CIV USARMY HQDA ASA ALT (USA)" w:date="2022-12-24T12:00:00Z">
        <w:r w:rsidRPr="00F21BE9">
          <w:rPr>
            <w:rFonts w:ascii="Times New Roman" w:hAnsi="Times New Roman" w:cs="Times New Roman"/>
            <w:sz w:val="24"/>
            <w:szCs w:val="24"/>
          </w:rPr>
          <w:lastRenderedPageBreak/>
          <w:t xml:space="preserve">Do not use letterhead for this document. </w:t>
        </w:r>
      </w:ins>
    </w:p>
    <w:p w14:paraId="28CDC076" w14:textId="77777777" w:rsidR="00474685" w:rsidRPr="00F21BE9" w:rsidRDefault="00474685" w:rsidP="00474685">
      <w:pPr>
        <w:spacing w:after="240"/>
        <w:rPr>
          <w:ins w:id="188" w:author="Moye, Rachel J CIV USARMY HQDA ASA ALT (USA)" w:date="2022-12-24T12:00:00Z"/>
          <w:rFonts w:ascii="Times New Roman" w:hAnsi="Times New Roman" w:cs="Times New Roman"/>
          <w:i/>
          <w:iCs/>
          <w:sz w:val="24"/>
          <w:szCs w:val="24"/>
        </w:rPr>
      </w:pPr>
      <w:ins w:id="189" w:author="Moye, Rachel J CIV USARMY HQDA ASA ALT (USA)" w:date="2022-12-24T12:00:00Z">
        <w:r w:rsidRPr="00F21BE9">
          <w:rPr>
            <w:rFonts w:ascii="Times New Roman" w:hAnsi="Times New Roman" w:cs="Times New Roman"/>
            <w:i/>
            <w:iCs/>
            <w:sz w:val="24"/>
            <w:szCs w:val="24"/>
          </w:rPr>
          <w:t xml:space="preserve">(See AFARS 5106.302-7, AFARS 5153, and Appendix GG for further delegations)  </w:t>
        </w:r>
      </w:ins>
    </w:p>
    <w:p w14:paraId="4D7C87DE" w14:textId="77777777" w:rsidR="00240299" w:rsidRPr="002A2346" w:rsidRDefault="00240299" w:rsidP="00240299">
      <w:pPr>
        <w:pBdr>
          <w:bottom w:val="single" w:sz="6" w:space="1" w:color="auto"/>
        </w:pBdr>
        <w:jc w:val="center"/>
        <w:rPr>
          <w:ins w:id="190" w:author="Moye, Rachel J CIV USARMY HQDA ASA ALT (USA)" w:date="2022-12-24T12:38:00Z"/>
          <w:rFonts w:ascii="Arial" w:hAnsi="Arial" w:cs="Arial"/>
          <w:b/>
          <w:bCs/>
          <w:sz w:val="24"/>
          <w:szCs w:val="24"/>
        </w:rPr>
      </w:pPr>
      <w:bookmarkStart w:id="191" w:name="_Hlk121071004"/>
      <w:bookmarkStart w:id="192" w:name="_Hlk121072862"/>
      <w:ins w:id="193" w:author="Moye, Rachel J CIV USARMY HQDA ASA ALT (USA)" w:date="2022-12-24T12:38:00Z">
        <w:r w:rsidRPr="002A2346">
          <w:rPr>
            <w:rFonts w:ascii="Arial" w:hAnsi="Arial" w:cs="Arial"/>
            <w:b/>
            <w:bCs/>
            <w:sz w:val="24"/>
            <w:szCs w:val="24"/>
          </w:rPr>
          <w:t>DETERMINATION AND FINDINGS</w:t>
        </w:r>
      </w:ins>
    </w:p>
    <w:p w14:paraId="3D752451" w14:textId="77777777" w:rsidR="00240299" w:rsidRDefault="00240299" w:rsidP="00240299">
      <w:pPr>
        <w:spacing w:after="0" w:line="240" w:lineRule="auto"/>
        <w:rPr>
          <w:ins w:id="194" w:author="Moye, Rachel J CIV USARMY HQDA ASA ALT (USA)" w:date="2022-12-24T12:38:00Z"/>
          <w:rFonts w:ascii="Arial" w:eastAsia="Times New Roman" w:hAnsi="Arial" w:cs="Arial"/>
          <w:sz w:val="24"/>
          <w:szCs w:val="24"/>
        </w:rPr>
      </w:pPr>
    </w:p>
    <w:p w14:paraId="51FF1B01" w14:textId="77777777" w:rsidR="00240299" w:rsidRPr="0091317D" w:rsidRDefault="00240299" w:rsidP="00240299">
      <w:pPr>
        <w:rPr>
          <w:ins w:id="195" w:author="Moye, Rachel J CIV USARMY HQDA ASA ALT (USA)" w:date="2022-12-24T12:38:00Z"/>
          <w:rFonts w:ascii="Arial" w:hAnsi="Arial" w:cs="Arial"/>
          <w:sz w:val="24"/>
          <w:szCs w:val="24"/>
        </w:rPr>
      </w:pPr>
      <w:ins w:id="196" w:author="Moye, Rachel J CIV USARMY HQDA ASA ALT (USA)" w:date="2022-12-24T12:38:00Z">
        <w:r>
          <w:rPr>
            <w:rFonts w:ascii="Arial" w:hAnsi="Arial" w:cs="Arial"/>
            <w:b/>
            <w:bCs/>
            <w:sz w:val="24"/>
            <w:szCs w:val="24"/>
          </w:rPr>
          <w:t>Title</w:t>
        </w:r>
        <w:r w:rsidRPr="002A2346">
          <w:rPr>
            <w:rFonts w:ascii="Arial" w:hAnsi="Arial" w:cs="Arial"/>
            <w:b/>
            <w:bCs/>
            <w:sz w:val="24"/>
            <w:szCs w:val="24"/>
          </w:rPr>
          <w:t>:</w:t>
        </w:r>
        <w:r w:rsidRPr="0091317D">
          <w:rPr>
            <w:rFonts w:ascii="Arial" w:hAnsi="Arial" w:cs="Arial"/>
            <w:sz w:val="24"/>
            <w:szCs w:val="24"/>
          </w:rPr>
          <w:t xml:space="preserve">  </w:t>
        </w:r>
        <w:r>
          <w:rPr>
            <w:rFonts w:ascii="Arial" w:hAnsi="Arial" w:cs="Arial"/>
            <w:sz w:val="24"/>
            <w:szCs w:val="24"/>
          </w:rPr>
          <w:t xml:space="preserve">Public Interest Determination Under </w:t>
        </w:r>
        <w:bookmarkStart w:id="197" w:name="_Hlk122700391"/>
        <w:r>
          <w:rPr>
            <w:rFonts w:ascii="Arial" w:hAnsi="Arial" w:cs="Arial"/>
            <w:sz w:val="24"/>
            <w:szCs w:val="24"/>
          </w:rPr>
          <w:t>Section 3204(a)(7) of Title 10, United States Code</w:t>
        </w:r>
        <w:bookmarkEnd w:id="197"/>
      </w:ins>
    </w:p>
    <w:p w14:paraId="42BBDE90" w14:textId="77777777" w:rsidR="00240299" w:rsidRDefault="00240299" w:rsidP="00240299">
      <w:pPr>
        <w:rPr>
          <w:ins w:id="198" w:author="Moye, Rachel J CIV USARMY HQDA ASA ALT (USA)" w:date="2022-12-24T12:38:00Z"/>
          <w:rFonts w:ascii="Arial" w:hAnsi="Arial" w:cs="Arial"/>
          <w:sz w:val="24"/>
          <w:szCs w:val="24"/>
        </w:rPr>
      </w:pPr>
      <w:ins w:id="199" w:author="Moye, Rachel J CIV USARMY HQDA ASA ALT (USA)" w:date="2022-12-24T12:38:00Z">
        <w:r w:rsidRPr="0091317D">
          <w:rPr>
            <w:rFonts w:ascii="Arial" w:hAnsi="Arial" w:cs="Arial"/>
            <w:b/>
            <w:bCs/>
            <w:sz w:val="24"/>
            <w:szCs w:val="24"/>
          </w:rPr>
          <w:t>Authority:</w:t>
        </w:r>
        <w:r w:rsidRPr="0091317D">
          <w:rPr>
            <w:rFonts w:ascii="Arial" w:hAnsi="Arial" w:cs="Arial"/>
            <w:sz w:val="24"/>
            <w:szCs w:val="24"/>
          </w:rPr>
          <w:t xml:space="preserve">  </w:t>
        </w:r>
      </w:ins>
    </w:p>
    <w:p w14:paraId="3C56150D" w14:textId="77777777" w:rsidR="00240299" w:rsidRPr="00FA37D5" w:rsidRDefault="00240299" w:rsidP="00240299">
      <w:pPr>
        <w:pStyle w:val="NoSpacing"/>
        <w:numPr>
          <w:ilvl w:val="0"/>
          <w:numId w:val="9"/>
        </w:numPr>
        <w:rPr>
          <w:ins w:id="200" w:author="Moye, Rachel J CIV USARMY HQDA ASA ALT (USA)" w:date="2022-12-24T12:38:00Z"/>
          <w:rFonts w:ascii="Arial" w:hAnsi="Arial" w:cs="Arial"/>
          <w:sz w:val="24"/>
          <w:szCs w:val="24"/>
        </w:rPr>
      </w:pPr>
      <w:ins w:id="201" w:author="Moye, Rachel J CIV USARMY HQDA ASA ALT (USA)" w:date="2022-12-24T12:38:00Z">
        <w:r w:rsidRPr="00FA37D5">
          <w:rPr>
            <w:rFonts w:ascii="Arial" w:hAnsi="Arial" w:cs="Arial"/>
            <w:sz w:val="24"/>
            <w:szCs w:val="24"/>
          </w:rPr>
          <w:t>Section 3204(a)(7) of Title 10, United States Code (10 U.S.C. 3204(a)(7))</w:t>
        </w:r>
      </w:ins>
    </w:p>
    <w:p w14:paraId="4D726C4A" w14:textId="77777777" w:rsidR="00240299" w:rsidRPr="00FA37D5" w:rsidRDefault="00240299" w:rsidP="00240299">
      <w:pPr>
        <w:pStyle w:val="NoSpacing"/>
        <w:numPr>
          <w:ilvl w:val="0"/>
          <w:numId w:val="9"/>
        </w:numPr>
        <w:rPr>
          <w:ins w:id="202" w:author="Moye, Rachel J CIV USARMY HQDA ASA ALT (USA)" w:date="2022-12-24T12:38:00Z"/>
          <w:rFonts w:ascii="Arial" w:hAnsi="Arial" w:cs="Arial"/>
          <w:sz w:val="24"/>
          <w:szCs w:val="24"/>
        </w:rPr>
      </w:pPr>
      <w:ins w:id="203" w:author="Moye, Rachel J CIV USARMY HQDA ASA ALT (USA)" w:date="2022-12-24T12:38:00Z">
        <w:r w:rsidRPr="00FA37D5">
          <w:rPr>
            <w:rFonts w:ascii="Arial" w:hAnsi="Arial" w:cs="Arial"/>
            <w:sz w:val="24"/>
            <w:szCs w:val="24"/>
          </w:rPr>
          <w:t>Subsection 1244(a)(2), of the James M. Inhofe National Defense Authorization Act for</w:t>
        </w:r>
        <w:r>
          <w:rPr>
            <w:rFonts w:ascii="Arial" w:hAnsi="Arial" w:cs="Arial"/>
            <w:sz w:val="24"/>
            <w:szCs w:val="24"/>
          </w:rPr>
          <w:t xml:space="preserve"> </w:t>
        </w:r>
        <w:r w:rsidRPr="00FA37D5">
          <w:rPr>
            <w:rFonts w:ascii="Arial" w:hAnsi="Arial" w:cs="Arial"/>
            <w:sz w:val="24"/>
            <w:szCs w:val="24"/>
          </w:rPr>
          <w:t>Fiscal Year 2023</w:t>
        </w:r>
      </w:ins>
    </w:p>
    <w:p w14:paraId="39B1212F" w14:textId="77777777" w:rsidR="00240299" w:rsidRPr="00FA37D5" w:rsidRDefault="00240299" w:rsidP="00240299">
      <w:pPr>
        <w:pStyle w:val="NoSpacing"/>
        <w:numPr>
          <w:ilvl w:val="0"/>
          <w:numId w:val="9"/>
        </w:numPr>
        <w:rPr>
          <w:ins w:id="204" w:author="Moye, Rachel J CIV USARMY HQDA ASA ALT (USA)" w:date="2022-12-24T12:38:00Z"/>
          <w:rFonts w:ascii="Arial" w:hAnsi="Arial" w:cs="Arial"/>
          <w:sz w:val="24"/>
          <w:szCs w:val="24"/>
        </w:rPr>
      </w:pPr>
      <w:ins w:id="205" w:author="Moye, Rachel J CIV USARMY HQDA ASA ALT (USA)" w:date="2022-12-24T12:38:00Z">
        <w:r w:rsidRPr="00FA37D5">
          <w:rPr>
            <w:rFonts w:ascii="Arial" w:hAnsi="Arial" w:cs="Arial"/>
            <w:sz w:val="24"/>
            <w:szCs w:val="24"/>
          </w:rPr>
          <w:t xml:space="preserve">Defense Contracting and Pricing </w:t>
        </w:r>
        <w:r w:rsidRPr="00FA37D5">
          <w:rPr>
            <w:rFonts w:ascii="Arial" w:eastAsia="Times New Roman" w:hAnsi="Arial" w:cs="Arial"/>
            <w:sz w:val="24"/>
            <w:szCs w:val="24"/>
          </w:rPr>
          <w:t xml:space="preserve">CLASS DEVIATION 2023-O0003 </w:t>
        </w:r>
      </w:ins>
    </w:p>
    <w:p w14:paraId="5B52DACB" w14:textId="77777777" w:rsidR="00240299" w:rsidRDefault="00240299" w:rsidP="00240299">
      <w:pPr>
        <w:pStyle w:val="NoSpacing"/>
        <w:numPr>
          <w:ilvl w:val="0"/>
          <w:numId w:val="9"/>
        </w:numPr>
        <w:rPr>
          <w:ins w:id="206" w:author="Moye, Rachel J CIV USARMY HQDA ASA ALT (USA)" w:date="2022-12-24T12:38:00Z"/>
          <w:rFonts w:ascii="Arial" w:hAnsi="Arial" w:cs="Arial"/>
          <w:sz w:val="24"/>
          <w:szCs w:val="24"/>
        </w:rPr>
      </w:pPr>
      <w:ins w:id="207" w:author="Moye, Rachel J CIV USARMY HQDA ASA ALT (USA)" w:date="2022-12-24T12:38:00Z">
        <w:r w:rsidRPr="00FA37D5">
          <w:rPr>
            <w:rFonts w:ascii="Arial" w:hAnsi="Arial" w:cs="Arial"/>
            <w:sz w:val="24"/>
            <w:szCs w:val="24"/>
          </w:rPr>
          <w:t>Army FAR Supplement 5106.302-7 and Appendix GG</w:t>
        </w:r>
      </w:ins>
    </w:p>
    <w:p w14:paraId="14A08BF8" w14:textId="77777777" w:rsidR="00240299" w:rsidRPr="00FA37D5" w:rsidRDefault="00240299" w:rsidP="00240299">
      <w:pPr>
        <w:pStyle w:val="NoSpacing"/>
        <w:rPr>
          <w:ins w:id="208" w:author="Moye, Rachel J CIV USARMY HQDA ASA ALT (USA)" w:date="2022-12-24T12:38:00Z"/>
          <w:rFonts w:ascii="Arial" w:hAnsi="Arial" w:cs="Arial"/>
          <w:sz w:val="24"/>
          <w:szCs w:val="24"/>
        </w:rPr>
      </w:pPr>
    </w:p>
    <w:p w14:paraId="6E2663FC" w14:textId="77777777" w:rsidR="00240299" w:rsidRPr="0091317D" w:rsidRDefault="00240299" w:rsidP="00240299">
      <w:pPr>
        <w:rPr>
          <w:ins w:id="209" w:author="Moye, Rachel J CIV USARMY HQDA ASA ALT (USA)" w:date="2022-12-24T12:38:00Z"/>
          <w:rFonts w:ascii="Arial" w:hAnsi="Arial" w:cs="Arial"/>
          <w:sz w:val="24"/>
          <w:szCs w:val="24"/>
        </w:rPr>
      </w:pPr>
      <w:ins w:id="210" w:author="Moye, Rachel J CIV USARMY HQDA ASA ALT (USA)" w:date="2022-12-24T12:38:00Z">
        <w:r>
          <w:rPr>
            <w:rFonts w:ascii="Arial" w:hAnsi="Arial" w:cs="Arial"/>
            <w:b/>
            <w:bCs/>
            <w:sz w:val="24"/>
            <w:szCs w:val="24"/>
          </w:rPr>
          <w:t>Requesting Activity/</w:t>
        </w:r>
        <w:r w:rsidRPr="0091317D">
          <w:rPr>
            <w:rFonts w:ascii="Arial" w:hAnsi="Arial" w:cs="Arial"/>
            <w:b/>
            <w:bCs/>
            <w:sz w:val="24"/>
            <w:szCs w:val="24"/>
          </w:rPr>
          <w:t>Program Office</w:t>
        </w:r>
        <w:proofErr w:type="gramStart"/>
        <w:r w:rsidRPr="0091317D">
          <w:rPr>
            <w:rFonts w:ascii="Arial" w:hAnsi="Arial" w:cs="Arial"/>
            <w:b/>
            <w:bCs/>
            <w:sz w:val="24"/>
            <w:szCs w:val="24"/>
          </w:rPr>
          <w:t>:</w:t>
        </w:r>
        <w:r w:rsidRPr="0091317D">
          <w:rPr>
            <w:rFonts w:ascii="Arial" w:hAnsi="Arial" w:cs="Arial"/>
            <w:sz w:val="24"/>
            <w:szCs w:val="24"/>
          </w:rPr>
          <w:t xml:space="preserve">  </w:t>
        </w:r>
        <w:r w:rsidRPr="00304877">
          <w:rPr>
            <w:rFonts w:ascii="Arial" w:hAnsi="Arial" w:cs="Arial"/>
            <w:i/>
            <w:iCs/>
            <w:color w:val="FF0000"/>
            <w:sz w:val="24"/>
            <w:szCs w:val="24"/>
          </w:rPr>
          <w:t>(</w:t>
        </w:r>
        <w:proofErr w:type="gramEnd"/>
        <w:r w:rsidRPr="00304877">
          <w:rPr>
            <w:rFonts w:ascii="Arial" w:hAnsi="Arial" w:cs="Arial"/>
            <w:i/>
            <w:iCs/>
            <w:color w:val="FF0000"/>
            <w:sz w:val="24"/>
            <w:szCs w:val="24"/>
          </w:rPr>
          <w:t xml:space="preserve">insert requiring/program office name – e.g. PEO </w:t>
        </w:r>
        <w:r>
          <w:rPr>
            <w:rFonts w:ascii="Arial" w:hAnsi="Arial" w:cs="Arial"/>
            <w:i/>
            <w:iCs/>
            <w:color w:val="FF0000"/>
            <w:sz w:val="24"/>
            <w:szCs w:val="24"/>
          </w:rPr>
          <w:t>Missiles and Space</w:t>
        </w:r>
        <w:r w:rsidRPr="00304877">
          <w:rPr>
            <w:rFonts w:ascii="Arial" w:hAnsi="Arial" w:cs="Arial"/>
            <w:i/>
            <w:iCs/>
            <w:color w:val="FF0000"/>
            <w:sz w:val="24"/>
            <w:szCs w:val="24"/>
          </w:rPr>
          <w:t>)</w:t>
        </w:r>
      </w:ins>
    </w:p>
    <w:p w14:paraId="51D6B1E8" w14:textId="77777777" w:rsidR="00240299" w:rsidRPr="0091317D" w:rsidRDefault="00240299" w:rsidP="00240299">
      <w:pPr>
        <w:rPr>
          <w:ins w:id="211" w:author="Moye, Rachel J CIV USARMY HQDA ASA ALT (USA)" w:date="2022-12-24T12:38:00Z"/>
          <w:rFonts w:ascii="Arial" w:hAnsi="Arial" w:cs="Arial"/>
          <w:sz w:val="24"/>
          <w:szCs w:val="24"/>
        </w:rPr>
      </w:pPr>
      <w:ins w:id="212" w:author="Moye, Rachel J CIV USARMY HQDA ASA ALT (USA)" w:date="2022-12-24T12:38:00Z">
        <w:r w:rsidRPr="0091317D">
          <w:rPr>
            <w:rFonts w:ascii="Arial" w:hAnsi="Arial" w:cs="Arial"/>
            <w:b/>
            <w:bCs/>
            <w:sz w:val="24"/>
            <w:szCs w:val="24"/>
          </w:rPr>
          <w:t>Contracting Activity</w:t>
        </w:r>
        <w:proofErr w:type="gramStart"/>
        <w:r w:rsidRPr="0091317D">
          <w:rPr>
            <w:rFonts w:ascii="Arial" w:hAnsi="Arial" w:cs="Arial"/>
            <w:b/>
            <w:bCs/>
            <w:sz w:val="24"/>
            <w:szCs w:val="24"/>
          </w:rPr>
          <w:t>:</w:t>
        </w:r>
        <w:r w:rsidRPr="0091317D">
          <w:rPr>
            <w:rFonts w:ascii="Arial" w:hAnsi="Arial" w:cs="Arial"/>
            <w:sz w:val="24"/>
            <w:szCs w:val="24"/>
          </w:rPr>
          <w:t xml:space="preserve"> </w:t>
        </w:r>
        <w:r w:rsidRPr="0091317D">
          <w:rPr>
            <w:rFonts w:ascii="Arial" w:hAnsi="Arial" w:cs="Arial"/>
            <w:i/>
            <w:iCs/>
            <w:sz w:val="24"/>
            <w:szCs w:val="24"/>
          </w:rPr>
          <w:t xml:space="preserve"> </w:t>
        </w:r>
        <w:bookmarkStart w:id="213" w:name="_Hlk122695875"/>
        <w:r w:rsidRPr="00304877">
          <w:rPr>
            <w:rFonts w:ascii="Arial" w:hAnsi="Arial" w:cs="Arial"/>
            <w:i/>
            <w:iCs/>
            <w:color w:val="FF0000"/>
            <w:sz w:val="24"/>
            <w:szCs w:val="24"/>
          </w:rPr>
          <w:t>(</w:t>
        </w:r>
        <w:proofErr w:type="gramEnd"/>
        <w:r w:rsidRPr="00304877">
          <w:rPr>
            <w:rFonts w:ascii="Arial" w:hAnsi="Arial" w:cs="Arial"/>
            <w:i/>
            <w:iCs/>
            <w:color w:val="FF0000"/>
            <w:sz w:val="24"/>
            <w:szCs w:val="24"/>
          </w:rPr>
          <w:t xml:space="preserve">insert awarding contracting office </w:t>
        </w:r>
        <w:bookmarkEnd w:id="213"/>
        <w:r w:rsidRPr="00304877">
          <w:rPr>
            <w:rFonts w:ascii="Arial" w:hAnsi="Arial" w:cs="Arial"/>
            <w:i/>
            <w:iCs/>
            <w:color w:val="FF0000"/>
            <w:sz w:val="24"/>
            <w:szCs w:val="24"/>
          </w:rPr>
          <w:t xml:space="preserve">– e.g. Army Contracting Command – </w:t>
        </w:r>
        <w:r>
          <w:rPr>
            <w:rFonts w:ascii="Arial" w:hAnsi="Arial" w:cs="Arial"/>
            <w:i/>
            <w:iCs/>
            <w:color w:val="FF0000"/>
            <w:sz w:val="24"/>
            <w:szCs w:val="24"/>
          </w:rPr>
          <w:t>Redstone Arsenal</w:t>
        </w:r>
        <w:r w:rsidRPr="00304877">
          <w:rPr>
            <w:rFonts w:ascii="Arial" w:hAnsi="Arial" w:cs="Arial"/>
            <w:i/>
            <w:iCs/>
            <w:color w:val="FF0000"/>
            <w:sz w:val="24"/>
            <w:szCs w:val="24"/>
          </w:rPr>
          <w:t xml:space="preserve"> and Contracting Officer name and email address)</w:t>
        </w:r>
      </w:ins>
    </w:p>
    <w:p w14:paraId="3473F8C2" w14:textId="77777777" w:rsidR="00240299" w:rsidRPr="0091317D" w:rsidRDefault="00240299" w:rsidP="00240299">
      <w:pPr>
        <w:rPr>
          <w:ins w:id="214" w:author="Moye, Rachel J CIV USARMY HQDA ASA ALT (USA)" w:date="2022-12-24T12:38:00Z"/>
          <w:rFonts w:ascii="Arial" w:hAnsi="Arial" w:cs="Arial"/>
          <w:b/>
          <w:bCs/>
          <w:sz w:val="24"/>
          <w:szCs w:val="24"/>
        </w:rPr>
      </w:pPr>
      <w:ins w:id="215" w:author="Moye, Rachel J CIV USARMY HQDA ASA ALT (USA)" w:date="2022-12-24T12:38:00Z">
        <w:r w:rsidRPr="0091317D">
          <w:rPr>
            <w:rFonts w:ascii="Arial" w:hAnsi="Arial" w:cs="Arial"/>
            <w:b/>
            <w:bCs/>
            <w:sz w:val="24"/>
            <w:szCs w:val="24"/>
          </w:rPr>
          <w:t>Contract Information</w:t>
        </w:r>
        <w:proofErr w:type="gramStart"/>
        <w:r w:rsidRPr="0091317D">
          <w:rPr>
            <w:rFonts w:ascii="Arial" w:hAnsi="Arial" w:cs="Arial"/>
            <w:b/>
            <w:bCs/>
            <w:sz w:val="24"/>
            <w:szCs w:val="24"/>
          </w:rPr>
          <w:t xml:space="preserve">:  </w:t>
        </w:r>
        <w:r w:rsidRPr="0091317D">
          <w:rPr>
            <w:rFonts w:ascii="Arial" w:hAnsi="Arial" w:cs="Arial"/>
            <w:i/>
            <w:iCs/>
            <w:sz w:val="24"/>
            <w:szCs w:val="24"/>
          </w:rPr>
          <w:t>(</w:t>
        </w:r>
        <w:proofErr w:type="gramEnd"/>
        <w:r w:rsidRPr="0091317D">
          <w:rPr>
            <w:rFonts w:ascii="Arial" w:hAnsi="Arial" w:cs="Arial"/>
            <w:i/>
            <w:iCs/>
            <w:sz w:val="24"/>
            <w:szCs w:val="24"/>
          </w:rPr>
          <w:t xml:space="preserve">insert contract number, total contract value, and </w:t>
        </w:r>
        <w:r>
          <w:rPr>
            <w:rFonts w:ascii="Arial" w:hAnsi="Arial" w:cs="Arial"/>
            <w:i/>
            <w:iCs/>
            <w:sz w:val="24"/>
            <w:szCs w:val="24"/>
          </w:rPr>
          <w:t xml:space="preserve">total obligated </w:t>
        </w:r>
        <w:r w:rsidRPr="0091317D">
          <w:rPr>
            <w:rFonts w:ascii="Arial" w:hAnsi="Arial" w:cs="Arial"/>
            <w:i/>
            <w:iCs/>
            <w:sz w:val="24"/>
            <w:szCs w:val="24"/>
          </w:rPr>
          <w:t>dollars</w:t>
        </w:r>
        <w:r>
          <w:rPr>
            <w:rFonts w:ascii="Arial" w:hAnsi="Arial" w:cs="Arial"/>
            <w:i/>
            <w:iCs/>
            <w:sz w:val="24"/>
            <w:szCs w:val="24"/>
          </w:rPr>
          <w:t>)</w:t>
        </w:r>
      </w:ins>
    </w:p>
    <w:p w14:paraId="601AFE65" w14:textId="77777777" w:rsidR="00240299" w:rsidRDefault="00240299" w:rsidP="00240299">
      <w:pPr>
        <w:rPr>
          <w:ins w:id="216" w:author="Moye, Rachel J CIV USARMY HQDA ASA ALT (USA)" w:date="2022-12-24T12:38:00Z"/>
          <w:rFonts w:ascii="Arial" w:hAnsi="Arial" w:cs="Arial"/>
          <w:i/>
          <w:iCs/>
          <w:sz w:val="24"/>
          <w:szCs w:val="24"/>
        </w:rPr>
      </w:pPr>
      <w:ins w:id="217" w:author="Moye, Rachel J CIV USARMY HQDA ASA ALT (USA)" w:date="2022-12-24T12:38:00Z">
        <w:r w:rsidRPr="0091317D">
          <w:rPr>
            <w:rFonts w:ascii="Arial" w:hAnsi="Arial" w:cs="Arial"/>
            <w:b/>
            <w:bCs/>
            <w:sz w:val="24"/>
            <w:szCs w:val="24"/>
          </w:rPr>
          <w:t>Anticipated Award Date</w:t>
        </w:r>
        <w:proofErr w:type="gramStart"/>
        <w:r w:rsidRPr="0091317D">
          <w:rPr>
            <w:rFonts w:ascii="Arial" w:hAnsi="Arial" w:cs="Arial"/>
            <w:b/>
            <w:bCs/>
            <w:sz w:val="24"/>
            <w:szCs w:val="24"/>
          </w:rPr>
          <w:t>:</w:t>
        </w:r>
        <w:r w:rsidRPr="0091317D">
          <w:rPr>
            <w:rFonts w:ascii="Arial" w:hAnsi="Arial" w:cs="Arial"/>
            <w:i/>
            <w:iCs/>
            <w:sz w:val="24"/>
            <w:szCs w:val="24"/>
          </w:rPr>
          <w:t xml:space="preserve">  </w:t>
        </w:r>
        <w:r w:rsidRPr="00304877">
          <w:rPr>
            <w:rFonts w:ascii="Arial" w:hAnsi="Arial" w:cs="Arial"/>
            <w:i/>
            <w:iCs/>
            <w:color w:val="FF0000"/>
            <w:sz w:val="24"/>
            <w:szCs w:val="24"/>
          </w:rPr>
          <w:t>(</w:t>
        </w:r>
        <w:proofErr w:type="gramEnd"/>
        <w:r w:rsidRPr="00304877">
          <w:rPr>
            <w:rFonts w:ascii="Arial" w:hAnsi="Arial" w:cs="Arial"/>
            <w:i/>
            <w:iCs/>
            <w:color w:val="FF0000"/>
            <w:sz w:val="24"/>
            <w:szCs w:val="24"/>
          </w:rPr>
          <w:t xml:space="preserve">insert award date </w:t>
        </w:r>
        <w:r>
          <w:rPr>
            <w:rFonts w:ascii="Arial" w:hAnsi="Arial" w:cs="Arial"/>
            <w:i/>
            <w:iCs/>
            <w:color w:val="FF0000"/>
            <w:sz w:val="24"/>
            <w:szCs w:val="24"/>
          </w:rPr>
          <w:t>taking into account the seven (7) congressional notification requirement.</w:t>
        </w:r>
      </w:ins>
    </w:p>
    <w:p w14:paraId="069E5351" w14:textId="77777777" w:rsidR="00240299" w:rsidRPr="00553B21" w:rsidRDefault="00240299" w:rsidP="00240299">
      <w:pPr>
        <w:pStyle w:val="NoSpacing"/>
        <w:rPr>
          <w:ins w:id="218" w:author="Moye, Rachel J CIV USARMY HQDA ASA ALT (USA)" w:date="2022-12-24T12:38:00Z"/>
          <w:rFonts w:ascii="Arial" w:hAnsi="Arial" w:cs="Arial"/>
          <w:sz w:val="24"/>
          <w:szCs w:val="24"/>
        </w:rPr>
      </w:pPr>
    </w:p>
    <w:p w14:paraId="02EF101D" w14:textId="77777777" w:rsidR="00240299" w:rsidRPr="00553B21" w:rsidRDefault="00240299" w:rsidP="00240299">
      <w:pPr>
        <w:pStyle w:val="NoSpacing"/>
        <w:rPr>
          <w:ins w:id="219" w:author="Moye, Rachel J CIV USARMY HQDA ASA ALT (USA)" w:date="2022-12-24T12:38:00Z"/>
          <w:rFonts w:ascii="Arial" w:hAnsi="Arial" w:cs="Arial"/>
          <w:sz w:val="24"/>
          <w:szCs w:val="24"/>
        </w:rPr>
      </w:pPr>
      <w:ins w:id="220" w:author="Moye, Rachel J CIV USARMY HQDA ASA ALT (USA)" w:date="2022-12-24T12:38:00Z">
        <w:r w:rsidRPr="00A903A6">
          <w:rPr>
            <w:rFonts w:ascii="Arial" w:hAnsi="Arial" w:cs="Arial"/>
            <w:b/>
            <w:bCs/>
            <w:sz w:val="24"/>
            <w:szCs w:val="24"/>
          </w:rPr>
          <w:t>Requirement Description:</w:t>
        </w:r>
        <w:r w:rsidRPr="00553B21">
          <w:rPr>
            <w:rFonts w:ascii="Arial" w:hAnsi="Arial" w:cs="Arial"/>
            <w:sz w:val="24"/>
            <w:szCs w:val="24"/>
          </w:rPr>
          <w:t xml:space="preserve"> </w:t>
        </w:r>
        <w:r w:rsidRPr="00304877">
          <w:rPr>
            <w:rFonts w:ascii="Arial" w:hAnsi="Arial" w:cs="Arial"/>
            <w:i/>
            <w:color w:val="FF0000"/>
            <w:sz w:val="24"/>
            <w:szCs w:val="24"/>
          </w:rPr>
          <w:t>(Insert brief description of the type of supplies/services to be acquired</w:t>
        </w:r>
        <w:r>
          <w:rPr>
            <w:rFonts w:ascii="Arial" w:hAnsi="Arial" w:cs="Arial"/>
            <w:i/>
            <w:color w:val="FF0000"/>
            <w:sz w:val="24"/>
            <w:szCs w:val="24"/>
          </w:rPr>
          <w:t xml:space="preserve"> and estimated dollar value of the award</w:t>
        </w:r>
        <w:r w:rsidRPr="00304877">
          <w:rPr>
            <w:rFonts w:ascii="Arial" w:hAnsi="Arial" w:cs="Arial"/>
            <w:i/>
            <w:color w:val="FF0000"/>
            <w:sz w:val="24"/>
            <w:szCs w:val="24"/>
          </w:rPr>
          <w:t>)</w:t>
        </w:r>
        <w:r w:rsidRPr="00304877">
          <w:rPr>
            <w:rFonts w:ascii="Arial" w:hAnsi="Arial" w:cs="Arial"/>
            <w:color w:val="FF0000"/>
            <w:sz w:val="24"/>
            <w:szCs w:val="24"/>
          </w:rPr>
          <w:t xml:space="preserve"> </w:t>
        </w:r>
      </w:ins>
    </w:p>
    <w:p w14:paraId="2849D92A" w14:textId="77777777" w:rsidR="00240299" w:rsidRPr="00553B21" w:rsidRDefault="00240299" w:rsidP="00240299">
      <w:pPr>
        <w:pStyle w:val="NoSpacing"/>
        <w:rPr>
          <w:ins w:id="221" w:author="Moye, Rachel J CIV USARMY HQDA ASA ALT (USA)" w:date="2022-12-24T12:38:00Z"/>
          <w:rFonts w:ascii="Arial" w:hAnsi="Arial" w:cs="Arial"/>
          <w:sz w:val="24"/>
          <w:szCs w:val="24"/>
        </w:rPr>
      </w:pPr>
    </w:p>
    <w:p w14:paraId="341CF5AE" w14:textId="77777777" w:rsidR="00240299" w:rsidRPr="00553B21" w:rsidRDefault="00240299" w:rsidP="00240299">
      <w:pPr>
        <w:pStyle w:val="NoSpacing"/>
        <w:rPr>
          <w:ins w:id="222" w:author="Moye, Rachel J CIV USARMY HQDA ASA ALT (USA)" w:date="2022-12-24T12:38:00Z"/>
          <w:rFonts w:ascii="Arial" w:hAnsi="Arial" w:cs="Arial"/>
          <w:i/>
          <w:sz w:val="24"/>
          <w:szCs w:val="24"/>
        </w:rPr>
      </w:pPr>
    </w:p>
    <w:p w14:paraId="5609E163" w14:textId="77777777" w:rsidR="00240299" w:rsidRDefault="00240299" w:rsidP="00240299">
      <w:pPr>
        <w:jc w:val="center"/>
        <w:rPr>
          <w:ins w:id="223" w:author="Moye, Rachel J CIV USARMY HQDA ASA ALT (USA)" w:date="2022-12-24T12:38:00Z"/>
          <w:rFonts w:ascii="Arial" w:hAnsi="Arial" w:cs="Arial"/>
          <w:b/>
          <w:bCs/>
          <w:sz w:val="24"/>
          <w:szCs w:val="24"/>
        </w:rPr>
      </w:pPr>
      <w:ins w:id="224" w:author="Moye, Rachel J CIV USARMY HQDA ASA ALT (USA)" w:date="2022-12-24T12:38:00Z">
        <w:r>
          <w:rPr>
            <w:rFonts w:ascii="Arial" w:hAnsi="Arial" w:cs="Arial"/>
            <w:b/>
            <w:bCs/>
            <w:sz w:val="24"/>
            <w:szCs w:val="24"/>
          </w:rPr>
          <w:t>FINDINGS</w:t>
        </w:r>
      </w:ins>
    </w:p>
    <w:p w14:paraId="54187040" w14:textId="77777777" w:rsidR="00240299" w:rsidRPr="0091317D" w:rsidRDefault="00240299" w:rsidP="00240299">
      <w:pPr>
        <w:kinsoku w:val="0"/>
        <w:overflowPunct w:val="0"/>
        <w:autoSpaceDE w:val="0"/>
        <w:autoSpaceDN w:val="0"/>
        <w:adjustRightInd w:val="0"/>
        <w:spacing w:before="1" w:after="0" w:line="240" w:lineRule="auto"/>
        <w:ind w:left="40" w:right="113"/>
        <w:rPr>
          <w:ins w:id="225" w:author="Moye, Rachel J CIV USARMY HQDA ASA ALT (USA)" w:date="2022-12-24T12:38:00Z"/>
          <w:rFonts w:ascii="Arial" w:hAnsi="Arial" w:cs="Arial"/>
          <w:i/>
          <w:iCs/>
          <w:sz w:val="24"/>
          <w:szCs w:val="24"/>
        </w:rPr>
      </w:pPr>
      <w:ins w:id="226" w:author="Moye, Rachel J CIV USARMY HQDA ASA ALT (USA)" w:date="2022-12-24T12:38:00Z">
        <w:r>
          <w:rPr>
            <w:rFonts w:ascii="Arial" w:hAnsi="Arial" w:cs="Arial"/>
            <w:sz w:val="24"/>
            <w:szCs w:val="24"/>
          </w:rPr>
          <w:t xml:space="preserve">1.  Pursuant to 10 U.S.C. section 3207(a)(7), as implemented in </w:t>
        </w:r>
        <w:bookmarkStart w:id="227" w:name="_Hlk123123345"/>
        <w:r>
          <w:rPr>
            <w:rFonts w:ascii="Arial" w:hAnsi="Arial" w:cs="Arial"/>
            <w:sz w:val="24"/>
            <w:szCs w:val="24"/>
          </w:rPr>
          <w:t>Federal Acquisition Regulation 6.302-7</w:t>
        </w:r>
        <w:bookmarkEnd w:id="227"/>
        <w:r>
          <w:rPr>
            <w:rFonts w:ascii="Arial" w:hAnsi="Arial" w:cs="Arial"/>
            <w:sz w:val="24"/>
            <w:szCs w:val="24"/>
          </w:rPr>
          <w:t xml:space="preserve">, full and open competition need not be provided for when the head of the agency determines that it is not in the public interest in the </w:t>
        </w:r>
        <w:proofErr w:type="gramStart"/>
        <w:r>
          <w:rPr>
            <w:rFonts w:ascii="Arial" w:hAnsi="Arial" w:cs="Arial"/>
            <w:sz w:val="24"/>
            <w:szCs w:val="24"/>
          </w:rPr>
          <w:t>particular procurement</w:t>
        </w:r>
        <w:proofErr w:type="gramEnd"/>
        <w:r>
          <w:rPr>
            <w:rFonts w:ascii="Arial" w:hAnsi="Arial" w:cs="Arial"/>
            <w:sz w:val="24"/>
            <w:szCs w:val="24"/>
          </w:rPr>
          <w:t xml:space="preserve"> concerned.  Subsection 1244(a)(2) of the James M. Inhofe National Defense Authorization Act for Fiscal Year 2023 (NDAA 2023), implemented in Class Deviation 2023-O0003, provides that a “covered contract” may be presumed to be in the public interest.  A “covered contract” is any </w:t>
        </w:r>
        <w:r w:rsidRPr="00FA37D5">
          <w:rPr>
            <w:rFonts w:ascii="Arial" w:hAnsi="Arial" w:cs="Arial"/>
            <w:sz w:val="24"/>
            <w:szCs w:val="24"/>
          </w:rPr>
          <w:t>contract, subcontract, or modification of a contract, or subcontract</w:t>
        </w:r>
        <w:r w:rsidRPr="0091317D">
          <w:rPr>
            <w:rFonts w:ascii="Arial" w:hAnsi="Arial" w:cs="Arial"/>
            <w:sz w:val="24"/>
            <w:szCs w:val="24"/>
          </w:rPr>
          <w:t xml:space="preserve"> awarded by the Department of Defense</w:t>
        </w:r>
        <w:r>
          <w:rPr>
            <w:rFonts w:ascii="Arial" w:hAnsi="Arial" w:cs="Arial"/>
            <w:sz w:val="24"/>
            <w:szCs w:val="24"/>
          </w:rPr>
          <w:t xml:space="preserve"> to:</w:t>
        </w:r>
      </w:ins>
    </w:p>
    <w:p w14:paraId="4897268F" w14:textId="77777777" w:rsidR="00240299" w:rsidRPr="0091317D" w:rsidRDefault="00240299" w:rsidP="00240299">
      <w:pPr>
        <w:widowControl w:val="0"/>
        <w:autoSpaceDE w:val="0"/>
        <w:autoSpaceDN w:val="0"/>
        <w:adjustRightInd w:val="0"/>
        <w:spacing w:before="120" w:after="0" w:line="240" w:lineRule="auto"/>
        <w:ind w:left="720"/>
        <w:rPr>
          <w:ins w:id="228" w:author="Moye, Rachel J CIV USARMY HQDA ASA ALT (USA)" w:date="2022-12-24T12:38:00Z"/>
          <w:rFonts w:ascii="Arial" w:hAnsi="Arial" w:cs="Arial"/>
          <w:sz w:val="24"/>
          <w:szCs w:val="24"/>
        </w:rPr>
      </w:pPr>
      <w:proofErr w:type="gramStart"/>
      <w:ins w:id="229" w:author="Moye, Rachel J CIV USARMY HQDA ASA ALT (USA)" w:date="2022-12-24T12:38:00Z">
        <w:r w:rsidRPr="0091317D">
          <w:rPr>
            <w:rFonts w:ascii="Arial" w:hAnsi="Arial" w:cs="Arial"/>
            <w:sz w:val="24"/>
            <w:szCs w:val="24"/>
          </w:rPr>
          <w:t xml:space="preserve">□ </w:t>
        </w:r>
        <w:r>
          <w:rPr>
            <w:rFonts w:ascii="Arial" w:hAnsi="Arial" w:cs="Arial"/>
            <w:sz w:val="24"/>
            <w:szCs w:val="24"/>
          </w:rPr>
          <w:t xml:space="preserve"> </w:t>
        </w:r>
        <w:r w:rsidRPr="0091317D">
          <w:rPr>
            <w:rFonts w:ascii="Arial" w:hAnsi="Arial" w:cs="Arial"/>
            <w:sz w:val="24"/>
            <w:szCs w:val="24"/>
          </w:rPr>
          <w:t>build</w:t>
        </w:r>
        <w:proofErr w:type="gramEnd"/>
        <w:r w:rsidRPr="0091317D">
          <w:rPr>
            <w:rFonts w:ascii="Arial" w:hAnsi="Arial" w:cs="Arial"/>
            <w:sz w:val="24"/>
            <w:szCs w:val="24"/>
          </w:rPr>
          <w:t xml:space="preserve"> the stocks of critical munitions and other defense articles of the </w:t>
        </w:r>
        <w:r w:rsidRPr="0091317D">
          <w:rPr>
            <w:rFonts w:ascii="Arial" w:hAnsi="Arial" w:cs="Arial"/>
            <w:sz w:val="24"/>
            <w:szCs w:val="24"/>
          </w:rPr>
          <w:lastRenderedPageBreak/>
          <w:t>Department</w:t>
        </w:r>
      </w:ins>
    </w:p>
    <w:p w14:paraId="69AF1796" w14:textId="77777777" w:rsidR="00240299" w:rsidRPr="0091317D" w:rsidRDefault="00240299" w:rsidP="00240299">
      <w:pPr>
        <w:widowControl w:val="0"/>
        <w:autoSpaceDE w:val="0"/>
        <w:autoSpaceDN w:val="0"/>
        <w:adjustRightInd w:val="0"/>
        <w:spacing w:before="120" w:after="0" w:line="240" w:lineRule="auto"/>
        <w:ind w:left="720"/>
        <w:rPr>
          <w:ins w:id="230" w:author="Moye, Rachel J CIV USARMY HQDA ASA ALT (USA)" w:date="2022-12-24T12:38:00Z"/>
          <w:rFonts w:ascii="Arial" w:hAnsi="Arial" w:cs="Arial"/>
          <w:sz w:val="24"/>
          <w:szCs w:val="24"/>
        </w:rPr>
      </w:pPr>
      <w:proofErr w:type="gramStart"/>
      <w:ins w:id="231" w:author="Moye, Rachel J CIV USARMY HQDA ASA ALT (USA)" w:date="2022-12-24T12:38:00Z">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foreign allies and partners that have provided support to the Government of Ukraine </w:t>
        </w:r>
      </w:ins>
    </w:p>
    <w:p w14:paraId="7D28B4F3" w14:textId="77777777" w:rsidR="00240299" w:rsidRPr="0091317D" w:rsidRDefault="00240299" w:rsidP="00240299">
      <w:pPr>
        <w:widowControl w:val="0"/>
        <w:autoSpaceDE w:val="0"/>
        <w:autoSpaceDN w:val="0"/>
        <w:adjustRightInd w:val="0"/>
        <w:spacing w:before="120" w:after="0" w:line="240" w:lineRule="auto"/>
        <w:ind w:left="720"/>
        <w:rPr>
          <w:ins w:id="232" w:author="Moye, Rachel J CIV USARMY HQDA ASA ALT (USA)" w:date="2022-12-24T12:38:00Z"/>
          <w:rFonts w:ascii="Arial" w:hAnsi="Arial" w:cs="Arial"/>
          <w:sz w:val="24"/>
          <w:szCs w:val="24"/>
        </w:rPr>
      </w:pPr>
      <w:proofErr w:type="gramStart"/>
      <w:ins w:id="233" w:author="Moye, Rachel J CIV USARMY HQDA ASA ALT (USA)" w:date="2022-12-24T12:38:00Z">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the Government of Ukraine</w:t>
        </w:r>
      </w:ins>
    </w:p>
    <w:p w14:paraId="1DB2B7DB" w14:textId="77777777" w:rsidR="00240299" w:rsidRDefault="00240299" w:rsidP="00240299">
      <w:pPr>
        <w:kinsoku w:val="0"/>
        <w:overflowPunct w:val="0"/>
        <w:autoSpaceDE w:val="0"/>
        <w:autoSpaceDN w:val="0"/>
        <w:adjustRightInd w:val="0"/>
        <w:spacing w:before="1" w:after="0" w:line="240" w:lineRule="auto"/>
        <w:ind w:left="40" w:right="113"/>
        <w:rPr>
          <w:ins w:id="234" w:author="Moye, Rachel J CIV USARMY HQDA ASA ALT (USA)" w:date="2022-12-24T12:38:00Z"/>
          <w:rFonts w:ascii="Arial" w:hAnsi="Arial" w:cs="Arial"/>
          <w:b/>
          <w:bCs/>
          <w:sz w:val="24"/>
          <w:szCs w:val="24"/>
        </w:rPr>
      </w:pPr>
    </w:p>
    <w:p w14:paraId="6C43FD7C" w14:textId="77777777" w:rsidR="00240299" w:rsidRDefault="00240299" w:rsidP="00240299">
      <w:pPr>
        <w:kinsoku w:val="0"/>
        <w:overflowPunct w:val="0"/>
        <w:autoSpaceDE w:val="0"/>
        <w:autoSpaceDN w:val="0"/>
        <w:adjustRightInd w:val="0"/>
        <w:spacing w:before="1" w:after="0" w:line="240" w:lineRule="auto"/>
        <w:ind w:left="40" w:right="113"/>
        <w:rPr>
          <w:ins w:id="235" w:author="Moye, Rachel J CIV USARMY HQDA ASA ALT (USA)" w:date="2022-12-24T12:38:00Z"/>
          <w:rFonts w:ascii="Arial" w:hAnsi="Arial" w:cs="Arial"/>
          <w:sz w:val="24"/>
          <w:szCs w:val="24"/>
        </w:rPr>
      </w:pPr>
      <w:ins w:id="236" w:author="Moye, Rachel J CIV USARMY HQDA ASA ALT (USA)" w:date="2022-12-24T12:38:00Z">
        <w:r>
          <w:rPr>
            <w:rFonts w:ascii="Arial" w:hAnsi="Arial" w:cs="Arial"/>
            <w:sz w:val="24"/>
            <w:szCs w:val="24"/>
          </w:rPr>
          <w:t xml:space="preserve">2.  Pursuant to AFARS 5106.302-7 and Appendix GG, the head of agency authority has been delegated to </w:t>
        </w:r>
        <w:r w:rsidRPr="00FA37D5">
          <w:rPr>
            <w:rFonts w:ascii="Arial" w:hAnsi="Arial" w:cs="Arial"/>
            <w:i/>
            <w:iCs/>
            <w:color w:val="FF0000"/>
            <w:sz w:val="24"/>
            <w:szCs w:val="24"/>
          </w:rPr>
          <w:t>(identify delegate).</w:t>
        </w:r>
      </w:ins>
    </w:p>
    <w:p w14:paraId="07606F58" w14:textId="77777777" w:rsidR="00240299" w:rsidRDefault="00240299" w:rsidP="00240299">
      <w:pPr>
        <w:kinsoku w:val="0"/>
        <w:overflowPunct w:val="0"/>
        <w:autoSpaceDE w:val="0"/>
        <w:autoSpaceDN w:val="0"/>
        <w:adjustRightInd w:val="0"/>
        <w:spacing w:before="1" w:after="0" w:line="240" w:lineRule="auto"/>
        <w:ind w:left="40" w:right="113"/>
        <w:rPr>
          <w:ins w:id="237" w:author="Moye, Rachel J CIV USARMY HQDA ASA ALT (USA)" w:date="2022-12-24T12:38:00Z"/>
          <w:rFonts w:ascii="Arial" w:hAnsi="Arial" w:cs="Arial"/>
          <w:sz w:val="24"/>
          <w:szCs w:val="24"/>
        </w:rPr>
      </w:pPr>
    </w:p>
    <w:p w14:paraId="199C28A9" w14:textId="77777777" w:rsidR="00240299" w:rsidRDefault="00240299" w:rsidP="00240299">
      <w:pPr>
        <w:kinsoku w:val="0"/>
        <w:overflowPunct w:val="0"/>
        <w:autoSpaceDE w:val="0"/>
        <w:autoSpaceDN w:val="0"/>
        <w:adjustRightInd w:val="0"/>
        <w:spacing w:before="1" w:after="0" w:line="240" w:lineRule="auto"/>
        <w:ind w:left="40" w:right="113"/>
        <w:rPr>
          <w:ins w:id="238" w:author="Moye, Rachel J CIV USARMY HQDA ASA ALT (USA)" w:date="2022-12-24T12:38:00Z"/>
          <w:rFonts w:ascii="Arial" w:hAnsi="Arial" w:cs="Arial"/>
          <w:sz w:val="24"/>
          <w:szCs w:val="24"/>
        </w:rPr>
      </w:pPr>
      <w:ins w:id="239" w:author="Moye, Rachel J CIV USARMY HQDA ASA ALT (USA)" w:date="2022-12-24T12:38:00Z">
        <w:r>
          <w:rPr>
            <w:rFonts w:ascii="Arial" w:hAnsi="Arial" w:cs="Arial"/>
            <w:sz w:val="24"/>
            <w:szCs w:val="24"/>
          </w:rPr>
          <w:t>3</w:t>
        </w:r>
        <w:r w:rsidRPr="00FA37D5">
          <w:rPr>
            <w:rFonts w:ascii="Arial" w:hAnsi="Arial" w:cs="Arial"/>
            <w:sz w:val="24"/>
            <w:szCs w:val="24"/>
          </w:rPr>
          <w:t xml:space="preserve">.  </w:t>
        </w:r>
        <w:r>
          <w:rPr>
            <w:rFonts w:ascii="Arial" w:hAnsi="Arial" w:cs="Arial"/>
            <w:sz w:val="24"/>
            <w:szCs w:val="24"/>
          </w:rPr>
          <w:t xml:space="preserve">Army Contracting Command – </w:t>
        </w:r>
        <w:r w:rsidRPr="00304877">
          <w:rPr>
            <w:rFonts w:ascii="Arial" w:hAnsi="Arial" w:cs="Arial"/>
            <w:i/>
            <w:iCs/>
            <w:color w:val="FF0000"/>
            <w:sz w:val="24"/>
            <w:szCs w:val="24"/>
          </w:rPr>
          <w:t>(insert awarding contracting office</w:t>
        </w:r>
        <w:r>
          <w:rPr>
            <w:rFonts w:ascii="Arial" w:hAnsi="Arial" w:cs="Arial"/>
            <w:i/>
            <w:iCs/>
            <w:color w:val="FF0000"/>
            <w:sz w:val="24"/>
            <w:szCs w:val="24"/>
          </w:rPr>
          <w:t>)</w:t>
        </w:r>
        <w:r w:rsidRPr="00304877">
          <w:rPr>
            <w:rFonts w:ascii="Arial" w:hAnsi="Arial" w:cs="Arial"/>
            <w:i/>
            <w:iCs/>
            <w:color w:val="FF0000"/>
            <w:sz w:val="24"/>
            <w:szCs w:val="24"/>
          </w:rPr>
          <w:t xml:space="preserve"> </w:t>
        </w:r>
        <w:r>
          <w:rPr>
            <w:rFonts w:ascii="Arial" w:hAnsi="Arial" w:cs="Arial"/>
            <w:sz w:val="24"/>
            <w:szCs w:val="24"/>
          </w:rPr>
          <w:t xml:space="preserve">on behalf of Program Executive Office </w:t>
        </w:r>
        <w:r w:rsidRPr="00304877">
          <w:rPr>
            <w:rFonts w:ascii="Arial" w:hAnsi="Arial" w:cs="Arial"/>
            <w:i/>
            <w:iCs/>
            <w:color w:val="FF0000"/>
            <w:sz w:val="24"/>
            <w:szCs w:val="24"/>
          </w:rPr>
          <w:t xml:space="preserve">(insert </w:t>
        </w:r>
        <w:r>
          <w:rPr>
            <w:rFonts w:ascii="Arial" w:hAnsi="Arial" w:cs="Arial"/>
            <w:i/>
            <w:iCs/>
            <w:color w:val="FF0000"/>
            <w:sz w:val="24"/>
            <w:szCs w:val="24"/>
          </w:rPr>
          <w:t>the responsible PEO)</w:t>
        </w:r>
        <w:r>
          <w:rPr>
            <w:rFonts w:ascii="Arial" w:hAnsi="Arial" w:cs="Arial"/>
            <w:sz w:val="24"/>
            <w:szCs w:val="24"/>
          </w:rPr>
          <w:t xml:space="preserve"> plans to award a contract for </w:t>
        </w:r>
        <w:r w:rsidRPr="00304877">
          <w:rPr>
            <w:rFonts w:ascii="Arial" w:hAnsi="Arial" w:cs="Arial"/>
            <w:i/>
            <w:iCs/>
            <w:color w:val="FF0000"/>
            <w:sz w:val="24"/>
            <w:szCs w:val="24"/>
          </w:rPr>
          <w:t xml:space="preserve">(insert </w:t>
        </w:r>
        <w:r>
          <w:rPr>
            <w:rFonts w:ascii="Arial" w:hAnsi="Arial" w:cs="Arial"/>
            <w:i/>
            <w:iCs/>
            <w:color w:val="FF0000"/>
            <w:sz w:val="24"/>
            <w:szCs w:val="24"/>
          </w:rPr>
          <w:t>brief description)</w:t>
        </w:r>
        <w:r>
          <w:rPr>
            <w:rFonts w:ascii="Arial" w:hAnsi="Arial" w:cs="Arial"/>
            <w:sz w:val="24"/>
            <w:szCs w:val="24"/>
          </w:rPr>
          <w:t xml:space="preserve">.  The planned contract is a “covered contract” because </w:t>
        </w:r>
        <w:r w:rsidRPr="00304877">
          <w:rPr>
            <w:rFonts w:ascii="Arial" w:hAnsi="Arial" w:cs="Arial"/>
            <w:i/>
            <w:iCs/>
            <w:color w:val="FF0000"/>
            <w:sz w:val="24"/>
            <w:szCs w:val="24"/>
          </w:rPr>
          <w:t xml:space="preserve">(insert </w:t>
        </w:r>
        <w:r>
          <w:rPr>
            <w:rFonts w:ascii="Arial" w:hAnsi="Arial" w:cs="Arial"/>
            <w:i/>
            <w:iCs/>
            <w:color w:val="FF0000"/>
            <w:sz w:val="24"/>
            <w:szCs w:val="24"/>
          </w:rPr>
          <w:t>succinct explanation as to how it meets the above criteria)</w:t>
        </w:r>
        <w:r>
          <w:rPr>
            <w:rFonts w:ascii="Arial" w:hAnsi="Arial" w:cs="Arial"/>
            <w:sz w:val="24"/>
            <w:szCs w:val="24"/>
          </w:rPr>
          <w:t xml:space="preserve">. </w:t>
        </w:r>
      </w:ins>
    </w:p>
    <w:p w14:paraId="16D09CE2" w14:textId="77777777" w:rsidR="00240299" w:rsidRDefault="00240299" w:rsidP="00240299">
      <w:pPr>
        <w:kinsoku w:val="0"/>
        <w:overflowPunct w:val="0"/>
        <w:autoSpaceDE w:val="0"/>
        <w:autoSpaceDN w:val="0"/>
        <w:adjustRightInd w:val="0"/>
        <w:spacing w:before="1" w:after="0" w:line="240" w:lineRule="auto"/>
        <w:ind w:left="40" w:right="113"/>
        <w:rPr>
          <w:ins w:id="240" w:author="Moye, Rachel J CIV USARMY HQDA ASA ALT (USA)" w:date="2022-12-24T12:38:00Z"/>
          <w:rFonts w:ascii="Arial" w:hAnsi="Arial" w:cs="Arial"/>
          <w:sz w:val="24"/>
          <w:szCs w:val="24"/>
        </w:rPr>
      </w:pPr>
    </w:p>
    <w:p w14:paraId="5C1F5A80" w14:textId="7349F5F8" w:rsidR="00240299" w:rsidRDefault="00240299" w:rsidP="00240299">
      <w:pPr>
        <w:kinsoku w:val="0"/>
        <w:overflowPunct w:val="0"/>
        <w:autoSpaceDE w:val="0"/>
        <w:autoSpaceDN w:val="0"/>
        <w:adjustRightInd w:val="0"/>
        <w:spacing w:before="1" w:after="0" w:line="240" w:lineRule="auto"/>
        <w:ind w:left="40" w:right="113"/>
        <w:rPr>
          <w:ins w:id="241" w:author="Moye, Rachel J CIV USARMY HQDA ASA ALT (USA)" w:date="2022-12-24T12:38:00Z"/>
          <w:rFonts w:ascii="Arial" w:hAnsi="Arial" w:cs="Arial"/>
          <w:sz w:val="24"/>
          <w:szCs w:val="24"/>
        </w:rPr>
      </w:pPr>
      <w:ins w:id="242" w:author="Moye, Rachel J CIV USARMY HQDA ASA ALT (USA)" w:date="2022-12-24T12:38:00Z">
        <w:r>
          <w:rPr>
            <w:rFonts w:ascii="Arial" w:hAnsi="Arial" w:cs="Arial"/>
            <w:sz w:val="24"/>
            <w:szCs w:val="24"/>
          </w:rPr>
          <w:t>4.  As a “covered contract” the planned award may be presumed to be in the public interest.  Application of that presumption to this procurement expedites contract award and thereby advances important DoD and national objectives related to Ukraine support.</w:t>
        </w:r>
      </w:ins>
      <w:ins w:id="243" w:author="Hoburg, Paul D CIV USARMY HQDA OGC (USA)" w:date="2022-12-28T10:28:00Z">
        <w:r w:rsidR="001E738F">
          <w:rPr>
            <w:rFonts w:ascii="Arial" w:hAnsi="Arial" w:cs="Arial"/>
            <w:sz w:val="24"/>
            <w:szCs w:val="24"/>
          </w:rPr>
          <w:t xml:space="preserve"> </w:t>
        </w:r>
        <w:r w:rsidR="001E738F" w:rsidRPr="004927D3">
          <w:rPr>
            <w:rFonts w:ascii="Arial" w:hAnsi="Arial" w:cs="Arial"/>
            <w:i/>
            <w:iCs/>
            <w:sz w:val="24"/>
            <w:szCs w:val="24"/>
          </w:rPr>
          <w:t>(</w:t>
        </w:r>
        <w:proofErr w:type="gramStart"/>
        <w:r w:rsidR="001E738F" w:rsidRPr="004927D3">
          <w:rPr>
            <w:rFonts w:ascii="Arial" w:hAnsi="Arial" w:cs="Arial"/>
            <w:i/>
            <w:iCs/>
            <w:sz w:val="24"/>
            <w:szCs w:val="24"/>
          </w:rPr>
          <w:t>add</w:t>
        </w:r>
        <w:proofErr w:type="gramEnd"/>
        <w:r w:rsidR="001E738F" w:rsidRPr="004927D3">
          <w:rPr>
            <w:rFonts w:ascii="Arial" w:hAnsi="Arial" w:cs="Arial"/>
            <w:i/>
            <w:iCs/>
            <w:sz w:val="24"/>
            <w:szCs w:val="24"/>
          </w:rPr>
          <w:t xml:space="preserve"> other pertinent consideratio</w:t>
        </w:r>
      </w:ins>
      <w:ins w:id="244" w:author="Hoburg, Paul D CIV USARMY HQDA OGC (USA)" w:date="2022-12-28T10:29:00Z">
        <w:r w:rsidR="001E738F" w:rsidRPr="004927D3">
          <w:rPr>
            <w:rFonts w:ascii="Arial" w:hAnsi="Arial" w:cs="Arial"/>
            <w:i/>
            <w:iCs/>
            <w:sz w:val="24"/>
            <w:szCs w:val="24"/>
          </w:rPr>
          <w:t>ns).</w:t>
        </w:r>
      </w:ins>
      <w:ins w:id="245" w:author="Moye, Rachel J CIV USARMY HQDA ASA ALT (USA)" w:date="2022-12-24T12:38:00Z">
        <w:r>
          <w:rPr>
            <w:rFonts w:ascii="Arial" w:hAnsi="Arial" w:cs="Arial"/>
            <w:sz w:val="24"/>
            <w:szCs w:val="24"/>
          </w:rPr>
          <w:t xml:space="preserve"> </w:t>
        </w:r>
      </w:ins>
    </w:p>
    <w:p w14:paraId="39DFB685" w14:textId="77777777" w:rsidR="00240299" w:rsidRDefault="00240299" w:rsidP="00240299">
      <w:pPr>
        <w:kinsoku w:val="0"/>
        <w:overflowPunct w:val="0"/>
        <w:autoSpaceDE w:val="0"/>
        <w:autoSpaceDN w:val="0"/>
        <w:adjustRightInd w:val="0"/>
        <w:spacing w:before="1" w:after="0" w:line="240" w:lineRule="auto"/>
        <w:ind w:left="40" w:right="113"/>
        <w:rPr>
          <w:ins w:id="246" w:author="Moye, Rachel J CIV USARMY HQDA ASA ALT (USA)" w:date="2022-12-24T12:38:00Z"/>
          <w:rFonts w:ascii="Arial" w:hAnsi="Arial" w:cs="Arial"/>
          <w:sz w:val="24"/>
          <w:szCs w:val="24"/>
        </w:rPr>
      </w:pPr>
    </w:p>
    <w:p w14:paraId="5669D3DF" w14:textId="77777777" w:rsidR="00240299" w:rsidRPr="00FA37D5" w:rsidRDefault="00240299" w:rsidP="00240299">
      <w:pPr>
        <w:kinsoku w:val="0"/>
        <w:overflowPunct w:val="0"/>
        <w:autoSpaceDE w:val="0"/>
        <w:autoSpaceDN w:val="0"/>
        <w:adjustRightInd w:val="0"/>
        <w:spacing w:before="1" w:after="0" w:line="240" w:lineRule="auto"/>
        <w:ind w:left="40" w:right="113"/>
        <w:rPr>
          <w:ins w:id="247" w:author="Moye, Rachel J CIV USARMY HQDA ASA ALT (USA)" w:date="2022-12-24T12:38:00Z"/>
          <w:rFonts w:ascii="Arial" w:hAnsi="Arial" w:cs="Arial"/>
          <w:sz w:val="24"/>
          <w:szCs w:val="24"/>
        </w:rPr>
      </w:pPr>
      <w:ins w:id="248" w:author="Moye, Rachel J CIV USARMY HQDA ASA ALT (USA)" w:date="2022-12-24T12:38:00Z">
        <w:r>
          <w:rPr>
            <w:rFonts w:ascii="Arial" w:hAnsi="Arial" w:cs="Arial"/>
            <w:sz w:val="24"/>
            <w:szCs w:val="24"/>
          </w:rPr>
          <w:t>5.  The contracting activity will ensure compliance with the seven (7)-day congressional notification requirement, under NDAA 2023, subsection 1244(a)(2)(B)(iii), prior to making award.</w:t>
        </w:r>
      </w:ins>
    </w:p>
    <w:p w14:paraId="34F1FDC2" w14:textId="77777777" w:rsidR="00240299" w:rsidRPr="00FA37D5" w:rsidRDefault="00240299" w:rsidP="00240299">
      <w:pPr>
        <w:spacing w:after="160" w:line="259" w:lineRule="auto"/>
        <w:rPr>
          <w:ins w:id="249" w:author="Moye, Rachel J CIV USARMY HQDA ASA ALT (USA)" w:date="2022-12-24T12:38:00Z"/>
          <w:rFonts w:ascii="Arial" w:hAnsi="Arial" w:cs="Arial"/>
          <w:sz w:val="24"/>
          <w:szCs w:val="24"/>
        </w:rPr>
      </w:pPr>
      <w:ins w:id="250" w:author="Moye, Rachel J CIV USARMY HQDA ASA ALT (USA)" w:date="2022-12-24T12:38:00Z">
        <w:r>
          <w:rPr>
            <w:rFonts w:ascii="Arial" w:hAnsi="Arial" w:cs="Arial"/>
            <w:sz w:val="24"/>
            <w:szCs w:val="24"/>
          </w:rPr>
          <w:t>The undersigned attest that the preceding findings are accurate and complete and are sufficient to substantiate use of the public interest exception.</w:t>
        </w:r>
      </w:ins>
    </w:p>
    <w:p w14:paraId="42A0DCF5" w14:textId="77777777" w:rsidR="00240299" w:rsidRDefault="00240299" w:rsidP="00240299">
      <w:pPr>
        <w:kinsoku w:val="0"/>
        <w:overflowPunct w:val="0"/>
        <w:autoSpaceDE w:val="0"/>
        <w:autoSpaceDN w:val="0"/>
        <w:adjustRightInd w:val="0"/>
        <w:spacing w:before="1" w:after="0" w:line="240" w:lineRule="auto"/>
        <w:ind w:left="40" w:right="113"/>
        <w:rPr>
          <w:ins w:id="251" w:author="Moye, Rachel J CIV USARMY HQDA ASA ALT (USA)" w:date="2022-12-24T12:38:00Z"/>
          <w:rFonts w:ascii="Arial" w:hAnsi="Arial" w:cs="Arial"/>
          <w:b/>
          <w:bCs/>
          <w:sz w:val="24"/>
          <w:szCs w:val="24"/>
        </w:rPr>
      </w:pPr>
    </w:p>
    <w:p w14:paraId="304988E8" w14:textId="77777777" w:rsidR="00240299" w:rsidRDefault="00240299" w:rsidP="00240299">
      <w:pPr>
        <w:kinsoku w:val="0"/>
        <w:overflowPunct w:val="0"/>
        <w:autoSpaceDE w:val="0"/>
        <w:autoSpaceDN w:val="0"/>
        <w:adjustRightInd w:val="0"/>
        <w:spacing w:before="1" w:after="0" w:line="240" w:lineRule="auto"/>
        <w:ind w:left="40" w:right="113"/>
        <w:rPr>
          <w:ins w:id="252" w:author="Moye, Rachel J CIV USARMY HQDA ASA ALT (USA)" w:date="2022-12-24T12:38:00Z"/>
          <w:rFonts w:ascii="Arial" w:hAnsi="Arial" w:cs="Arial"/>
          <w:b/>
          <w:bCs/>
          <w:sz w:val="24"/>
          <w:szCs w:val="24"/>
        </w:rPr>
      </w:pPr>
      <w:ins w:id="253" w:author="Moye, Rachel J CIV USARMY HQDA ASA ALT (USA)" w:date="2022-12-24T12:38:00Z">
        <w:r>
          <w:rPr>
            <w:rFonts w:ascii="Arial" w:hAnsi="Arial" w:cs="Arial"/>
            <w:b/>
            <w:bCs/>
            <w:sz w:val="24"/>
            <w:szCs w:val="24"/>
          </w:rPr>
          <w:t>Contracting Officer:</w:t>
        </w:r>
      </w:ins>
    </w:p>
    <w:p w14:paraId="10160753" w14:textId="77777777" w:rsidR="00240299" w:rsidRDefault="00240299" w:rsidP="00240299">
      <w:pPr>
        <w:kinsoku w:val="0"/>
        <w:overflowPunct w:val="0"/>
        <w:autoSpaceDE w:val="0"/>
        <w:autoSpaceDN w:val="0"/>
        <w:adjustRightInd w:val="0"/>
        <w:spacing w:before="1" w:after="0" w:line="240" w:lineRule="auto"/>
        <w:ind w:left="40" w:right="113"/>
        <w:rPr>
          <w:ins w:id="254" w:author="Moye, Rachel J CIV USARMY HQDA ASA ALT (USA)" w:date="2022-12-24T12:38:00Z"/>
          <w:rFonts w:ascii="Arial" w:hAnsi="Arial" w:cs="Arial"/>
          <w:sz w:val="24"/>
          <w:szCs w:val="24"/>
        </w:rPr>
      </w:pPr>
    </w:p>
    <w:p w14:paraId="3823A2DD" w14:textId="77777777" w:rsidR="00240299" w:rsidRPr="00FA37D5" w:rsidRDefault="00240299" w:rsidP="00240299">
      <w:pPr>
        <w:kinsoku w:val="0"/>
        <w:overflowPunct w:val="0"/>
        <w:autoSpaceDE w:val="0"/>
        <w:autoSpaceDN w:val="0"/>
        <w:adjustRightInd w:val="0"/>
        <w:spacing w:before="1" w:after="0" w:line="240" w:lineRule="auto"/>
        <w:ind w:left="40" w:right="113"/>
        <w:rPr>
          <w:ins w:id="255" w:author="Moye, Rachel J CIV USARMY HQDA ASA ALT (USA)" w:date="2022-12-24T12:38:00Z"/>
          <w:rFonts w:ascii="Arial" w:hAnsi="Arial" w:cs="Arial"/>
          <w:sz w:val="24"/>
          <w:szCs w:val="24"/>
        </w:rPr>
      </w:pPr>
      <w:bookmarkStart w:id="256" w:name="_Hlk121741027"/>
      <w:ins w:id="257" w:author="Moye, Rachel J CIV USARMY HQDA ASA ALT (USA)" w:date="2022-12-24T12:38:00Z">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Pr>
            <w:rFonts w:ascii="Arial" w:hAnsi="Arial" w:cs="Arial"/>
            <w:sz w:val="24"/>
            <w:szCs w:val="24"/>
          </w:rPr>
          <w:tab/>
        </w:r>
        <w:r w:rsidRPr="00FA37D5">
          <w:rPr>
            <w:rFonts w:ascii="Arial" w:hAnsi="Arial" w:cs="Arial"/>
            <w:sz w:val="24"/>
            <w:szCs w:val="24"/>
          </w:rPr>
          <w:t>Email:</w:t>
        </w:r>
      </w:ins>
    </w:p>
    <w:p w14:paraId="4A2BDC77" w14:textId="77777777" w:rsidR="00240299" w:rsidRPr="00FA37D5" w:rsidRDefault="00240299" w:rsidP="00240299">
      <w:pPr>
        <w:kinsoku w:val="0"/>
        <w:overflowPunct w:val="0"/>
        <w:autoSpaceDE w:val="0"/>
        <w:autoSpaceDN w:val="0"/>
        <w:adjustRightInd w:val="0"/>
        <w:spacing w:before="1" w:after="0" w:line="240" w:lineRule="auto"/>
        <w:ind w:left="40" w:right="113"/>
        <w:rPr>
          <w:ins w:id="258" w:author="Moye, Rachel J CIV USARMY HQDA ASA ALT (USA)" w:date="2022-12-24T12:38:00Z"/>
          <w:rFonts w:ascii="Arial" w:hAnsi="Arial" w:cs="Arial"/>
          <w:sz w:val="24"/>
          <w:szCs w:val="24"/>
        </w:rPr>
      </w:pPr>
      <w:ins w:id="259" w:author="Moye, Rachel J CIV USARMY HQDA ASA ALT (USA)" w:date="2022-12-24T12:38:00Z">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ins>
    </w:p>
    <w:p w14:paraId="0FB59574" w14:textId="77777777" w:rsidR="00240299" w:rsidRDefault="00240299" w:rsidP="00240299">
      <w:pPr>
        <w:kinsoku w:val="0"/>
        <w:overflowPunct w:val="0"/>
        <w:autoSpaceDE w:val="0"/>
        <w:autoSpaceDN w:val="0"/>
        <w:adjustRightInd w:val="0"/>
        <w:spacing w:before="1" w:after="0" w:line="240" w:lineRule="auto"/>
        <w:ind w:left="40" w:right="113"/>
        <w:rPr>
          <w:ins w:id="260" w:author="Moye, Rachel J CIV USARMY HQDA ASA ALT (USA)" w:date="2022-12-24T12:38:00Z"/>
          <w:rFonts w:ascii="Arial" w:hAnsi="Arial" w:cs="Arial"/>
          <w:b/>
          <w:bCs/>
          <w:sz w:val="24"/>
          <w:szCs w:val="24"/>
        </w:rPr>
      </w:pPr>
    </w:p>
    <w:bookmarkEnd w:id="256"/>
    <w:p w14:paraId="44333CE9" w14:textId="77777777" w:rsidR="00240299" w:rsidRPr="00D54FC4" w:rsidRDefault="00240299" w:rsidP="00240299">
      <w:pPr>
        <w:kinsoku w:val="0"/>
        <w:overflowPunct w:val="0"/>
        <w:autoSpaceDE w:val="0"/>
        <w:autoSpaceDN w:val="0"/>
        <w:adjustRightInd w:val="0"/>
        <w:spacing w:before="1" w:after="0" w:line="240" w:lineRule="auto"/>
        <w:ind w:left="40" w:right="113"/>
        <w:rPr>
          <w:ins w:id="261" w:author="Moye, Rachel J CIV USARMY HQDA ASA ALT (USA)" w:date="2022-12-24T12:38:00Z"/>
          <w:rFonts w:ascii="Arial" w:hAnsi="Arial" w:cs="Arial"/>
          <w:b/>
          <w:bCs/>
          <w:sz w:val="24"/>
          <w:szCs w:val="24"/>
        </w:rPr>
      </w:pPr>
    </w:p>
    <w:p w14:paraId="7CB49234" w14:textId="77777777" w:rsidR="00240299" w:rsidRDefault="00240299" w:rsidP="00240299">
      <w:pPr>
        <w:kinsoku w:val="0"/>
        <w:overflowPunct w:val="0"/>
        <w:autoSpaceDE w:val="0"/>
        <w:autoSpaceDN w:val="0"/>
        <w:adjustRightInd w:val="0"/>
        <w:spacing w:before="1" w:after="0" w:line="240" w:lineRule="auto"/>
        <w:ind w:left="40" w:right="113"/>
        <w:rPr>
          <w:ins w:id="262" w:author="Moye, Rachel J CIV USARMY HQDA ASA ALT (USA)" w:date="2022-12-24T12:38:00Z"/>
          <w:rFonts w:ascii="Arial" w:hAnsi="Arial" w:cs="Arial"/>
          <w:b/>
          <w:bCs/>
          <w:sz w:val="24"/>
          <w:szCs w:val="24"/>
        </w:rPr>
      </w:pPr>
      <w:ins w:id="263" w:author="Moye, Rachel J CIV USARMY HQDA ASA ALT (USA)" w:date="2022-12-24T12:38:00Z">
        <w:r>
          <w:rPr>
            <w:rFonts w:ascii="Arial" w:hAnsi="Arial" w:cs="Arial"/>
            <w:b/>
            <w:bCs/>
            <w:sz w:val="24"/>
            <w:szCs w:val="24"/>
          </w:rPr>
          <w:t>Requiring Activity/</w:t>
        </w:r>
        <w:r w:rsidRPr="00415A9C">
          <w:rPr>
            <w:rFonts w:ascii="Arial" w:hAnsi="Arial" w:cs="Arial"/>
            <w:b/>
            <w:bCs/>
            <w:sz w:val="24"/>
            <w:szCs w:val="24"/>
          </w:rPr>
          <w:t xml:space="preserve">Program </w:t>
        </w:r>
        <w:r>
          <w:rPr>
            <w:rFonts w:ascii="Arial" w:hAnsi="Arial" w:cs="Arial"/>
            <w:b/>
            <w:bCs/>
            <w:sz w:val="24"/>
            <w:szCs w:val="24"/>
          </w:rPr>
          <w:t>Executive Officer</w:t>
        </w:r>
      </w:ins>
    </w:p>
    <w:p w14:paraId="3659D3BF" w14:textId="77777777" w:rsidR="00240299" w:rsidRDefault="00240299" w:rsidP="00240299">
      <w:pPr>
        <w:kinsoku w:val="0"/>
        <w:overflowPunct w:val="0"/>
        <w:autoSpaceDE w:val="0"/>
        <w:autoSpaceDN w:val="0"/>
        <w:adjustRightInd w:val="0"/>
        <w:spacing w:before="1" w:after="0" w:line="240" w:lineRule="auto"/>
        <w:ind w:left="40" w:right="113"/>
        <w:rPr>
          <w:ins w:id="264" w:author="Moye, Rachel J CIV USARMY HQDA ASA ALT (USA)" w:date="2022-12-24T12:38:00Z"/>
          <w:rFonts w:ascii="Arial" w:hAnsi="Arial" w:cs="Arial"/>
          <w:sz w:val="24"/>
          <w:szCs w:val="24"/>
        </w:rPr>
      </w:pPr>
    </w:p>
    <w:p w14:paraId="2F1D0DCB" w14:textId="77777777" w:rsidR="00240299" w:rsidRPr="00FA37D5" w:rsidRDefault="00240299" w:rsidP="00240299">
      <w:pPr>
        <w:kinsoku w:val="0"/>
        <w:overflowPunct w:val="0"/>
        <w:autoSpaceDE w:val="0"/>
        <w:autoSpaceDN w:val="0"/>
        <w:adjustRightInd w:val="0"/>
        <w:spacing w:before="1" w:after="0" w:line="240" w:lineRule="auto"/>
        <w:ind w:right="113"/>
        <w:rPr>
          <w:ins w:id="265" w:author="Moye, Rachel J CIV USARMY HQDA ASA ALT (USA)" w:date="2022-12-24T12:38:00Z"/>
          <w:rFonts w:ascii="Arial" w:hAnsi="Arial" w:cs="Arial"/>
          <w:sz w:val="24"/>
          <w:szCs w:val="24"/>
        </w:rPr>
      </w:pPr>
      <w:ins w:id="266" w:author="Moye, Rachel J CIV USARMY HQDA ASA ALT (USA)" w:date="2022-12-24T12:38:00Z">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ins>
    </w:p>
    <w:p w14:paraId="08A7028F" w14:textId="77777777" w:rsidR="00240299" w:rsidRPr="00FA37D5" w:rsidRDefault="00240299" w:rsidP="00240299">
      <w:pPr>
        <w:kinsoku w:val="0"/>
        <w:overflowPunct w:val="0"/>
        <w:autoSpaceDE w:val="0"/>
        <w:autoSpaceDN w:val="0"/>
        <w:adjustRightInd w:val="0"/>
        <w:spacing w:before="1" w:after="0" w:line="240" w:lineRule="auto"/>
        <w:ind w:left="40" w:right="113"/>
        <w:rPr>
          <w:ins w:id="267" w:author="Moye, Rachel J CIV USARMY HQDA ASA ALT (USA)" w:date="2022-12-24T12:38:00Z"/>
          <w:rFonts w:ascii="Arial" w:hAnsi="Arial" w:cs="Arial"/>
          <w:sz w:val="24"/>
          <w:szCs w:val="24"/>
        </w:rPr>
      </w:pPr>
      <w:ins w:id="268" w:author="Moye, Rachel J CIV USARMY HQDA ASA ALT (USA)" w:date="2022-12-24T12:38:00Z">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ins>
    </w:p>
    <w:p w14:paraId="0A19EB50" w14:textId="77777777" w:rsidR="00240299" w:rsidRDefault="00240299" w:rsidP="00240299">
      <w:pPr>
        <w:kinsoku w:val="0"/>
        <w:overflowPunct w:val="0"/>
        <w:autoSpaceDE w:val="0"/>
        <w:autoSpaceDN w:val="0"/>
        <w:adjustRightInd w:val="0"/>
        <w:spacing w:before="1" w:after="0" w:line="240" w:lineRule="auto"/>
        <w:ind w:left="40" w:right="113"/>
        <w:rPr>
          <w:ins w:id="269" w:author="Moye, Rachel J CIV USARMY HQDA ASA ALT (USA)" w:date="2022-12-24T12:38:00Z"/>
          <w:rFonts w:ascii="Arial" w:hAnsi="Arial" w:cs="Arial"/>
          <w:b/>
          <w:bCs/>
          <w:sz w:val="24"/>
          <w:szCs w:val="24"/>
        </w:rPr>
      </w:pPr>
    </w:p>
    <w:p w14:paraId="1F651ADB" w14:textId="77777777" w:rsidR="00240299" w:rsidRDefault="00240299" w:rsidP="00240299">
      <w:pPr>
        <w:kinsoku w:val="0"/>
        <w:overflowPunct w:val="0"/>
        <w:autoSpaceDE w:val="0"/>
        <w:autoSpaceDN w:val="0"/>
        <w:adjustRightInd w:val="0"/>
        <w:spacing w:before="1" w:after="0" w:line="240" w:lineRule="auto"/>
        <w:ind w:left="40" w:right="113"/>
        <w:rPr>
          <w:ins w:id="270" w:author="Moye, Rachel J CIV USARMY HQDA ASA ALT (USA)" w:date="2022-12-24T12:38:00Z"/>
          <w:rFonts w:ascii="Arial" w:hAnsi="Arial" w:cs="Arial"/>
          <w:b/>
          <w:bCs/>
          <w:sz w:val="24"/>
          <w:szCs w:val="24"/>
        </w:rPr>
      </w:pPr>
    </w:p>
    <w:p w14:paraId="04C3FF48" w14:textId="77777777" w:rsidR="00240299" w:rsidRPr="0091317D" w:rsidRDefault="00240299" w:rsidP="00240299">
      <w:pPr>
        <w:kinsoku w:val="0"/>
        <w:overflowPunct w:val="0"/>
        <w:autoSpaceDE w:val="0"/>
        <w:autoSpaceDN w:val="0"/>
        <w:adjustRightInd w:val="0"/>
        <w:spacing w:before="1" w:after="0" w:line="240" w:lineRule="auto"/>
        <w:ind w:left="40" w:right="113"/>
        <w:rPr>
          <w:ins w:id="271" w:author="Moye, Rachel J CIV USARMY HQDA ASA ALT (USA)" w:date="2022-12-24T12:38:00Z"/>
          <w:rFonts w:ascii="Arial" w:hAnsi="Arial" w:cs="Arial"/>
          <w:b/>
          <w:bCs/>
          <w:sz w:val="24"/>
          <w:szCs w:val="24"/>
        </w:rPr>
      </w:pPr>
      <w:ins w:id="272" w:author="Moye, Rachel J CIV USARMY HQDA ASA ALT (USA)" w:date="2022-12-24T12:38:00Z">
        <w:r w:rsidRPr="0091317D">
          <w:rPr>
            <w:rFonts w:ascii="Arial" w:hAnsi="Arial" w:cs="Arial"/>
            <w:b/>
            <w:bCs/>
            <w:sz w:val="24"/>
            <w:szCs w:val="24"/>
          </w:rPr>
          <w:t>Senior Contracting Official</w:t>
        </w:r>
        <w:r>
          <w:rPr>
            <w:rFonts w:ascii="Arial" w:hAnsi="Arial" w:cs="Arial"/>
            <w:b/>
            <w:bCs/>
            <w:sz w:val="24"/>
            <w:szCs w:val="24"/>
          </w:rPr>
          <w:t xml:space="preserve"> (when not serving as approval authority)</w:t>
        </w:r>
        <w:r w:rsidRPr="0091317D">
          <w:rPr>
            <w:rFonts w:ascii="Arial" w:hAnsi="Arial" w:cs="Arial"/>
            <w:b/>
            <w:bCs/>
            <w:sz w:val="24"/>
            <w:szCs w:val="24"/>
          </w:rPr>
          <w:t xml:space="preserve">  </w:t>
        </w:r>
      </w:ins>
    </w:p>
    <w:p w14:paraId="6E2517B7" w14:textId="77777777" w:rsidR="00240299" w:rsidRPr="0091317D" w:rsidRDefault="00240299" w:rsidP="00240299">
      <w:pPr>
        <w:kinsoku w:val="0"/>
        <w:overflowPunct w:val="0"/>
        <w:autoSpaceDE w:val="0"/>
        <w:autoSpaceDN w:val="0"/>
        <w:adjustRightInd w:val="0"/>
        <w:spacing w:before="1" w:after="0" w:line="240" w:lineRule="auto"/>
        <w:ind w:left="40" w:right="113"/>
        <w:rPr>
          <w:ins w:id="273" w:author="Moye, Rachel J CIV USARMY HQDA ASA ALT (USA)" w:date="2022-12-24T12:38:00Z"/>
          <w:rFonts w:ascii="Arial" w:hAnsi="Arial" w:cs="Arial"/>
          <w:sz w:val="24"/>
          <w:szCs w:val="24"/>
        </w:rPr>
      </w:pPr>
    </w:p>
    <w:p w14:paraId="200BA7EA" w14:textId="77777777" w:rsidR="00240299" w:rsidRPr="00FA37D5" w:rsidRDefault="00240299" w:rsidP="00240299">
      <w:pPr>
        <w:kinsoku w:val="0"/>
        <w:overflowPunct w:val="0"/>
        <w:autoSpaceDE w:val="0"/>
        <w:autoSpaceDN w:val="0"/>
        <w:adjustRightInd w:val="0"/>
        <w:spacing w:before="13" w:after="0" w:line="240" w:lineRule="auto"/>
        <w:ind w:left="46"/>
        <w:rPr>
          <w:ins w:id="274" w:author="Moye, Rachel J CIV USARMY HQDA ASA ALT (USA)" w:date="2022-12-24T12:38:00Z"/>
          <w:rFonts w:ascii="Arial" w:hAnsi="Arial" w:cs="Arial"/>
          <w:position w:val="-3"/>
          <w:sz w:val="24"/>
          <w:szCs w:val="24"/>
        </w:rPr>
      </w:pPr>
      <w:bookmarkStart w:id="275" w:name="_Hlk120464986"/>
      <w:bookmarkStart w:id="276" w:name="_Hlk121069102"/>
      <w:ins w:id="277" w:author="Moye, Rachel J CIV USARMY HQDA ASA ALT (USA)" w:date="2022-12-24T12:38:00Z">
        <w:r w:rsidRPr="00FA37D5">
          <w:rPr>
            <w:rFonts w:ascii="Arial" w:hAnsi="Arial" w:cs="Arial"/>
            <w:sz w:val="24"/>
            <w:szCs w:val="24"/>
          </w:rPr>
          <w:t>Typed Name: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position w:val="-3"/>
            <w:sz w:val="24"/>
            <w:szCs w:val="24"/>
          </w:rPr>
          <w:t>Email:</w:t>
        </w:r>
      </w:ins>
    </w:p>
    <w:p w14:paraId="7A358D27" w14:textId="77777777" w:rsidR="00240299" w:rsidRPr="00FA37D5" w:rsidRDefault="00240299" w:rsidP="00240299">
      <w:pPr>
        <w:kinsoku w:val="0"/>
        <w:overflowPunct w:val="0"/>
        <w:autoSpaceDE w:val="0"/>
        <w:autoSpaceDN w:val="0"/>
        <w:adjustRightInd w:val="0"/>
        <w:spacing w:before="13" w:after="0" w:line="240" w:lineRule="auto"/>
        <w:ind w:left="46"/>
        <w:rPr>
          <w:ins w:id="278" w:author="Moye, Rachel J CIV USARMY HQDA ASA ALT (USA)" w:date="2022-12-24T12:38:00Z"/>
          <w:rFonts w:ascii="Arial" w:hAnsi="Arial" w:cs="Arial"/>
          <w:position w:val="1"/>
          <w:sz w:val="24"/>
          <w:szCs w:val="24"/>
        </w:rPr>
      </w:pPr>
      <w:ins w:id="279" w:author="Moye, Rachel J CIV USARMY HQDA ASA ALT (USA)" w:date="2022-12-24T12:38:00Z">
        <w:r w:rsidRPr="00FA37D5">
          <w:rPr>
            <w:rFonts w:ascii="Arial" w:hAnsi="Arial" w:cs="Arial"/>
            <w:sz w:val="24"/>
            <w:szCs w:val="24"/>
          </w:rPr>
          <w:t>Date: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spacing w:val="80"/>
            <w:w w:val="150"/>
            <w:sz w:val="24"/>
            <w:szCs w:val="24"/>
          </w:rPr>
          <w:tab/>
        </w:r>
        <w:r w:rsidRPr="00FA37D5">
          <w:rPr>
            <w:rFonts w:ascii="Arial" w:hAnsi="Arial" w:cs="Arial"/>
            <w:position w:val="1"/>
            <w:sz w:val="24"/>
            <w:szCs w:val="24"/>
          </w:rPr>
          <w:t>Signature</w:t>
        </w:r>
        <w:bookmarkEnd w:id="275"/>
        <w:r w:rsidRPr="00FA37D5">
          <w:rPr>
            <w:rFonts w:ascii="Arial" w:hAnsi="Arial" w:cs="Arial"/>
            <w:position w:val="1"/>
            <w:sz w:val="24"/>
            <w:szCs w:val="24"/>
          </w:rPr>
          <w:t>:</w:t>
        </w:r>
      </w:ins>
    </w:p>
    <w:bookmarkEnd w:id="276"/>
    <w:p w14:paraId="73750681" w14:textId="77777777" w:rsidR="00240299" w:rsidRDefault="00240299" w:rsidP="00240299">
      <w:pPr>
        <w:kinsoku w:val="0"/>
        <w:overflowPunct w:val="0"/>
        <w:autoSpaceDE w:val="0"/>
        <w:autoSpaceDN w:val="0"/>
        <w:adjustRightInd w:val="0"/>
        <w:spacing w:before="1" w:after="0" w:line="240" w:lineRule="auto"/>
        <w:ind w:left="40" w:right="113"/>
        <w:jc w:val="center"/>
        <w:rPr>
          <w:ins w:id="280" w:author="Moye, Rachel J CIV USARMY HQDA ASA ALT (USA)" w:date="2022-12-24T12:38:00Z"/>
          <w:rFonts w:ascii="Arial" w:hAnsi="Arial" w:cs="Arial"/>
          <w:b/>
          <w:bCs/>
          <w:sz w:val="24"/>
          <w:szCs w:val="24"/>
        </w:rPr>
      </w:pPr>
    </w:p>
    <w:p w14:paraId="6B876E15" w14:textId="77777777" w:rsidR="00240299" w:rsidRDefault="00240299" w:rsidP="00240299">
      <w:pPr>
        <w:rPr>
          <w:ins w:id="281" w:author="Moye, Rachel J CIV USARMY HQDA ASA ALT (USA)" w:date="2022-12-24T12:38:00Z"/>
          <w:rFonts w:ascii="Arial" w:hAnsi="Arial" w:cs="Arial"/>
          <w:b/>
          <w:bCs/>
          <w:sz w:val="24"/>
          <w:szCs w:val="24"/>
        </w:rPr>
      </w:pPr>
    </w:p>
    <w:p w14:paraId="45971922" w14:textId="77777777" w:rsidR="00240299" w:rsidRDefault="00240299" w:rsidP="00240299">
      <w:pPr>
        <w:kinsoku w:val="0"/>
        <w:overflowPunct w:val="0"/>
        <w:autoSpaceDE w:val="0"/>
        <w:autoSpaceDN w:val="0"/>
        <w:adjustRightInd w:val="0"/>
        <w:spacing w:before="1" w:after="0" w:line="240" w:lineRule="auto"/>
        <w:ind w:left="40" w:right="113"/>
        <w:jc w:val="center"/>
        <w:rPr>
          <w:ins w:id="282" w:author="Moye, Rachel J CIV USARMY HQDA ASA ALT (USA)" w:date="2022-12-24T12:38:00Z"/>
          <w:rFonts w:ascii="Arial" w:hAnsi="Arial" w:cs="Arial"/>
          <w:b/>
          <w:bCs/>
          <w:sz w:val="24"/>
          <w:szCs w:val="24"/>
        </w:rPr>
      </w:pPr>
      <w:ins w:id="283" w:author="Moye, Rachel J CIV USARMY HQDA ASA ALT (USA)" w:date="2022-12-24T12:38:00Z">
        <w:r>
          <w:rPr>
            <w:rFonts w:ascii="Arial" w:hAnsi="Arial" w:cs="Arial"/>
            <w:b/>
            <w:bCs/>
            <w:sz w:val="24"/>
            <w:szCs w:val="24"/>
          </w:rPr>
          <w:t>DETERMINATION</w:t>
        </w:r>
      </w:ins>
    </w:p>
    <w:p w14:paraId="50AC10C8" w14:textId="77777777" w:rsidR="00240299" w:rsidRDefault="00240299" w:rsidP="00240299">
      <w:pPr>
        <w:kinsoku w:val="0"/>
        <w:overflowPunct w:val="0"/>
        <w:autoSpaceDE w:val="0"/>
        <w:autoSpaceDN w:val="0"/>
        <w:adjustRightInd w:val="0"/>
        <w:spacing w:before="1" w:after="0" w:line="240" w:lineRule="auto"/>
        <w:ind w:left="40" w:right="113"/>
        <w:jc w:val="center"/>
        <w:rPr>
          <w:ins w:id="284" w:author="Moye, Rachel J CIV USARMY HQDA ASA ALT (USA)" w:date="2022-12-24T12:38:00Z"/>
          <w:rFonts w:ascii="Arial" w:hAnsi="Arial" w:cs="Arial"/>
          <w:b/>
          <w:bCs/>
          <w:sz w:val="24"/>
          <w:szCs w:val="24"/>
        </w:rPr>
      </w:pPr>
    </w:p>
    <w:p w14:paraId="740CA3EB" w14:textId="77777777" w:rsidR="00240299" w:rsidRPr="002A2346" w:rsidRDefault="00240299" w:rsidP="00240299">
      <w:pPr>
        <w:kinsoku w:val="0"/>
        <w:overflowPunct w:val="0"/>
        <w:autoSpaceDE w:val="0"/>
        <w:autoSpaceDN w:val="0"/>
        <w:adjustRightInd w:val="0"/>
        <w:spacing w:before="52" w:after="0" w:line="290" w:lineRule="auto"/>
        <w:ind w:left="47" w:right="146"/>
        <w:rPr>
          <w:ins w:id="285" w:author="Moye, Rachel J CIV USARMY HQDA ASA ALT (USA)" w:date="2022-12-24T12:38:00Z"/>
          <w:rFonts w:ascii="Arial" w:hAnsi="Arial" w:cs="Arial"/>
          <w:b/>
          <w:bCs/>
          <w:sz w:val="24"/>
          <w:szCs w:val="24"/>
        </w:rPr>
      </w:pPr>
      <w:ins w:id="286" w:author="Moye, Rachel J CIV USARMY HQDA ASA ALT (USA)" w:date="2022-12-24T12:38:00Z">
        <w:r w:rsidRPr="002A2346">
          <w:rPr>
            <w:rFonts w:ascii="Arial" w:hAnsi="Arial" w:cs="Arial"/>
            <w:b/>
            <w:bCs/>
            <w:sz w:val="24"/>
            <w:szCs w:val="24"/>
          </w:rPr>
          <w:lastRenderedPageBreak/>
          <w:t>(</w:t>
        </w:r>
        <w:r>
          <w:rPr>
            <w:rFonts w:ascii="Arial" w:hAnsi="Arial" w:cs="Arial"/>
            <w:b/>
            <w:bCs/>
            <w:sz w:val="24"/>
            <w:szCs w:val="24"/>
          </w:rPr>
          <w:t xml:space="preserve">By </w:t>
        </w:r>
        <w:r w:rsidRPr="002A2346">
          <w:rPr>
            <w:rFonts w:ascii="Arial" w:hAnsi="Arial" w:cs="Arial"/>
            <w:b/>
            <w:bCs/>
            <w:sz w:val="24"/>
            <w:szCs w:val="24"/>
          </w:rPr>
          <w:t xml:space="preserve">Head of the Contracting Activity or </w:t>
        </w:r>
        <w:r>
          <w:rPr>
            <w:rFonts w:ascii="Arial" w:hAnsi="Arial" w:cs="Arial"/>
            <w:b/>
            <w:bCs/>
            <w:sz w:val="24"/>
            <w:szCs w:val="24"/>
          </w:rPr>
          <w:t>authorized delegate</w:t>
        </w:r>
        <w:r w:rsidRPr="002A2346">
          <w:rPr>
            <w:rFonts w:ascii="Arial" w:hAnsi="Arial" w:cs="Arial"/>
            <w:b/>
            <w:bCs/>
            <w:sz w:val="24"/>
            <w:szCs w:val="24"/>
          </w:rPr>
          <w:t>)</w:t>
        </w:r>
      </w:ins>
    </w:p>
    <w:p w14:paraId="23F9515A" w14:textId="7526ED73" w:rsidR="00240299" w:rsidRDefault="00240299" w:rsidP="00240299">
      <w:pPr>
        <w:kinsoku w:val="0"/>
        <w:overflowPunct w:val="0"/>
        <w:autoSpaceDE w:val="0"/>
        <w:autoSpaceDN w:val="0"/>
        <w:adjustRightInd w:val="0"/>
        <w:spacing w:before="52" w:after="0" w:line="290" w:lineRule="auto"/>
        <w:ind w:left="47" w:right="146"/>
        <w:rPr>
          <w:ins w:id="287" w:author="Moye, Rachel J CIV USARMY HQDA ASA ALT (USA)" w:date="2022-12-24T12:38:00Z"/>
          <w:rFonts w:ascii="Arial" w:hAnsi="Arial" w:cs="Arial"/>
          <w:sz w:val="24"/>
          <w:szCs w:val="24"/>
        </w:rPr>
      </w:pPr>
      <w:ins w:id="288" w:author="Moye, Rachel J CIV USARMY HQDA ASA ALT (USA)" w:date="2022-12-24T12:38:00Z">
        <w:r>
          <w:rPr>
            <w:rFonts w:ascii="Arial" w:hAnsi="Arial" w:cs="Arial"/>
            <w:sz w:val="24"/>
            <w:szCs w:val="24"/>
          </w:rPr>
          <w:t>Based u</w:t>
        </w:r>
        <w:r w:rsidRPr="00215FAE">
          <w:rPr>
            <w:rFonts w:ascii="Arial" w:hAnsi="Arial" w:cs="Arial"/>
            <w:sz w:val="24"/>
            <w:szCs w:val="24"/>
          </w:rPr>
          <w:t>pon the for</w:t>
        </w:r>
        <w:r>
          <w:rPr>
            <w:rFonts w:ascii="Arial" w:hAnsi="Arial" w:cs="Arial"/>
            <w:sz w:val="24"/>
            <w:szCs w:val="24"/>
          </w:rPr>
          <w:t>eg</w:t>
        </w:r>
        <w:r w:rsidRPr="00215FAE">
          <w:rPr>
            <w:rFonts w:ascii="Arial" w:hAnsi="Arial" w:cs="Arial"/>
            <w:sz w:val="24"/>
            <w:szCs w:val="24"/>
          </w:rPr>
          <w:t xml:space="preserve">oing findings, </w:t>
        </w:r>
        <w:r>
          <w:rPr>
            <w:rFonts w:ascii="Arial" w:hAnsi="Arial" w:cs="Arial"/>
            <w:sz w:val="24"/>
            <w:szCs w:val="24"/>
          </w:rPr>
          <w:t>and pursuant to 10 U.S.C. 3204(a)(7)</w:t>
        </w:r>
      </w:ins>
      <w:ins w:id="289" w:author="Hoburg, Paul D CIV USARMY HQDA OGC (USA)" w:date="2022-12-28T12:35:00Z">
        <w:r w:rsidR="00C73C61">
          <w:rPr>
            <w:rFonts w:ascii="Arial" w:hAnsi="Arial" w:cs="Arial"/>
            <w:sz w:val="24"/>
            <w:szCs w:val="24"/>
          </w:rPr>
          <w:t xml:space="preserve"> and</w:t>
        </w:r>
        <w:r w:rsidR="00C73C61" w:rsidRPr="00C73C61">
          <w:rPr>
            <w:rFonts w:ascii="Arial" w:hAnsi="Arial" w:cs="Arial"/>
            <w:sz w:val="24"/>
            <w:szCs w:val="24"/>
          </w:rPr>
          <w:t xml:space="preserve"> </w:t>
        </w:r>
        <w:r w:rsidR="00C73C61">
          <w:rPr>
            <w:rFonts w:ascii="Arial" w:hAnsi="Arial" w:cs="Arial"/>
            <w:sz w:val="24"/>
            <w:szCs w:val="24"/>
          </w:rPr>
          <w:t>Federal Acquisition Regulation 6.302-7</w:t>
        </w:r>
      </w:ins>
      <w:ins w:id="290" w:author="Moye, Rachel J CIV USARMY HQDA ASA ALT (USA)" w:date="2022-12-24T12:38:00Z">
        <w:r>
          <w:rPr>
            <w:rFonts w:ascii="Arial" w:hAnsi="Arial" w:cs="Arial"/>
            <w:sz w:val="24"/>
            <w:szCs w:val="24"/>
          </w:rPr>
          <w:t xml:space="preserve">, </w:t>
        </w:r>
        <w:r w:rsidRPr="00215FAE">
          <w:rPr>
            <w:rFonts w:ascii="Arial" w:hAnsi="Arial" w:cs="Arial"/>
            <w:sz w:val="24"/>
            <w:szCs w:val="24"/>
          </w:rPr>
          <w:t>I determine</w:t>
        </w:r>
        <w:r>
          <w:rPr>
            <w:rFonts w:ascii="Arial" w:hAnsi="Arial" w:cs="Arial"/>
            <w:sz w:val="24"/>
            <w:szCs w:val="24"/>
          </w:rPr>
          <w:t xml:space="preserve"> that use of full and open competition is not in the public interest for the procurement of </w:t>
        </w:r>
        <w:r w:rsidRPr="00FA37D5">
          <w:rPr>
            <w:rFonts w:ascii="Arial" w:hAnsi="Arial" w:cs="Arial"/>
            <w:i/>
            <w:iCs/>
            <w:color w:val="FF0000"/>
            <w:sz w:val="24"/>
            <w:szCs w:val="24"/>
          </w:rPr>
          <w:t>(insert description)</w:t>
        </w:r>
        <w:r>
          <w:rPr>
            <w:rFonts w:ascii="Arial" w:hAnsi="Arial" w:cs="Arial"/>
            <w:sz w:val="24"/>
            <w:szCs w:val="24"/>
          </w:rPr>
          <w:t>.</w:t>
        </w:r>
      </w:ins>
    </w:p>
    <w:p w14:paraId="2EB2C196" w14:textId="77777777" w:rsidR="00240299" w:rsidRPr="00FA37D5" w:rsidRDefault="00240299" w:rsidP="00240299">
      <w:pPr>
        <w:kinsoku w:val="0"/>
        <w:overflowPunct w:val="0"/>
        <w:autoSpaceDE w:val="0"/>
        <w:autoSpaceDN w:val="0"/>
        <w:adjustRightInd w:val="0"/>
        <w:spacing w:before="52" w:after="0" w:line="290" w:lineRule="auto"/>
        <w:ind w:left="47" w:right="146"/>
        <w:rPr>
          <w:ins w:id="291" w:author="Moye, Rachel J CIV USARMY HQDA ASA ALT (USA)" w:date="2022-12-24T12:38:00Z"/>
          <w:rFonts w:ascii="Arial" w:hAnsi="Arial" w:cs="Arial"/>
          <w:i/>
          <w:iCs/>
          <w:color w:val="FF0000"/>
          <w:sz w:val="24"/>
          <w:szCs w:val="24"/>
        </w:rPr>
      </w:pPr>
    </w:p>
    <w:p w14:paraId="1AB973CE" w14:textId="77777777" w:rsidR="00240299" w:rsidRPr="00FA37D5" w:rsidRDefault="00240299" w:rsidP="00240299">
      <w:pPr>
        <w:kinsoku w:val="0"/>
        <w:overflowPunct w:val="0"/>
        <w:autoSpaceDE w:val="0"/>
        <w:autoSpaceDN w:val="0"/>
        <w:adjustRightInd w:val="0"/>
        <w:spacing w:after="0" w:line="251" w:lineRule="exact"/>
        <w:rPr>
          <w:ins w:id="292" w:author="Moye, Rachel J CIV USARMY HQDA ASA ALT (USA)" w:date="2022-12-24T12:38:00Z"/>
          <w:rFonts w:ascii="Arial" w:hAnsi="Arial" w:cs="Arial"/>
          <w:sz w:val="24"/>
          <w:szCs w:val="24"/>
        </w:rPr>
      </w:pPr>
      <w:ins w:id="293" w:author="Moye, Rachel J CIV USARMY HQDA ASA ALT (USA)" w:date="2022-12-24T12:38:00Z">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ins>
    </w:p>
    <w:p w14:paraId="579C7748" w14:textId="77777777" w:rsidR="00240299" w:rsidRPr="00FA37D5" w:rsidRDefault="00240299" w:rsidP="00240299">
      <w:pPr>
        <w:kinsoku w:val="0"/>
        <w:overflowPunct w:val="0"/>
        <w:autoSpaceDE w:val="0"/>
        <w:autoSpaceDN w:val="0"/>
        <w:adjustRightInd w:val="0"/>
        <w:spacing w:after="0" w:line="251" w:lineRule="exact"/>
        <w:rPr>
          <w:ins w:id="294" w:author="Moye, Rachel J CIV USARMY HQDA ASA ALT (USA)" w:date="2022-12-24T12:38:00Z"/>
          <w:rFonts w:ascii="Arial" w:hAnsi="Arial" w:cs="Arial"/>
          <w:spacing w:val="-2"/>
          <w:sz w:val="24"/>
          <w:szCs w:val="24"/>
        </w:rPr>
      </w:pPr>
      <w:ins w:id="295" w:author="Moye, Rachel J CIV USARMY HQDA ASA ALT (USA)" w:date="2022-12-24T12:38:00Z">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bookmarkEnd w:id="191"/>
        <w:bookmarkEnd w:id="192"/>
      </w:ins>
    </w:p>
    <w:p w14:paraId="1646F27A" w14:textId="77777777" w:rsidR="00474685" w:rsidRDefault="00474685" w:rsidP="008318E1">
      <w:pPr>
        <w:spacing w:after="240"/>
        <w:rPr>
          <w:ins w:id="296" w:author="Moye, Rachel J CIV USARMY HQDA ASA ALT (USA)" w:date="2022-12-22T10:31:00Z"/>
          <w:rFonts w:ascii="Times New Roman" w:hAnsi="Times New Roman" w:cs="Times New Roman"/>
          <w:bCs/>
          <w:sz w:val="24"/>
          <w:szCs w:val="24"/>
        </w:rPr>
      </w:pPr>
    </w:p>
    <w:p w14:paraId="417ACBED" w14:textId="77777777" w:rsidR="00D34B2A" w:rsidRPr="00703285" w:rsidRDefault="00D34B2A" w:rsidP="008318E1">
      <w:pPr>
        <w:spacing w:after="240"/>
        <w:rPr>
          <w:rFonts w:ascii="Times New Roman" w:hAnsi="Times New Roman" w:cs="Times New Roman"/>
          <w:bCs/>
          <w:sz w:val="24"/>
          <w:szCs w:val="24"/>
        </w:rPr>
      </w:pPr>
    </w:p>
    <w:sectPr w:rsidR="00D34B2A"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8"/>
  </w:num>
  <w:num w:numId="5">
    <w:abstractNumId w:val="7"/>
  </w:num>
  <w:num w:numId="6">
    <w:abstractNumId w:val="5"/>
  </w:num>
  <w:num w:numId="7">
    <w:abstractNumId w:val="6"/>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Moye, Rachel J CIV USARMY HQDA ASA ALT (USA)">
    <w15:presenceInfo w15:providerId="None" w15:userId="Moye, Rachel J CIV USARMY HQDA ASA ALT (USA)"/>
  </w15:person>
  <w15:person w15:author="Hoburg, Paul D CIV USARMY HQDA OGC (USA)">
    <w15:presenceInfo w15:providerId="None" w15:userId="Hoburg, Paul D CIV USARMY HQDA OGC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3406C"/>
    <w:rsid w:val="0004201B"/>
    <w:rsid w:val="000454E7"/>
    <w:rsid w:val="0005545F"/>
    <w:rsid w:val="0006238B"/>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38D5"/>
    <w:rsid w:val="001855DF"/>
    <w:rsid w:val="00186590"/>
    <w:rsid w:val="00187817"/>
    <w:rsid w:val="001A7CAE"/>
    <w:rsid w:val="001B3520"/>
    <w:rsid w:val="001B79D4"/>
    <w:rsid w:val="001B7AD0"/>
    <w:rsid w:val="001C22DB"/>
    <w:rsid w:val="001D2C55"/>
    <w:rsid w:val="001E738F"/>
    <w:rsid w:val="00224E11"/>
    <w:rsid w:val="00227473"/>
    <w:rsid w:val="00240299"/>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45455"/>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65426"/>
    <w:rsid w:val="004715FB"/>
    <w:rsid w:val="00474685"/>
    <w:rsid w:val="00491E3F"/>
    <w:rsid w:val="004927D3"/>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5065"/>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5A3E"/>
    <w:rsid w:val="006D67DC"/>
    <w:rsid w:val="007016E0"/>
    <w:rsid w:val="00703285"/>
    <w:rsid w:val="00713A34"/>
    <w:rsid w:val="00725CF5"/>
    <w:rsid w:val="00731214"/>
    <w:rsid w:val="00732536"/>
    <w:rsid w:val="007549E9"/>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1135B"/>
    <w:rsid w:val="00812365"/>
    <w:rsid w:val="008144B9"/>
    <w:rsid w:val="0082704F"/>
    <w:rsid w:val="008318E1"/>
    <w:rsid w:val="00833D04"/>
    <w:rsid w:val="00835907"/>
    <w:rsid w:val="008501A4"/>
    <w:rsid w:val="00863EB8"/>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E83"/>
    <w:rsid w:val="009F3F95"/>
    <w:rsid w:val="00A01224"/>
    <w:rsid w:val="00A01CC2"/>
    <w:rsid w:val="00A25287"/>
    <w:rsid w:val="00A457DB"/>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84A65"/>
    <w:rsid w:val="00B965D5"/>
    <w:rsid w:val="00BA078C"/>
    <w:rsid w:val="00BB1B64"/>
    <w:rsid w:val="00BF23BF"/>
    <w:rsid w:val="00BF2F58"/>
    <w:rsid w:val="00BF33FD"/>
    <w:rsid w:val="00C132BF"/>
    <w:rsid w:val="00C166BB"/>
    <w:rsid w:val="00C24391"/>
    <w:rsid w:val="00C24C70"/>
    <w:rsid w:val="00C3737F"/>
    <w:rsid w:val="00C50AE1"/>
    <w:rsid w:val="00C54CDD"/>
    <w:rsid w:val="00C5506F"/>
    <w:rsid w:val="00C56EE2"/>
    <w:rsid w:val="00C61388"/>
    <w:rsid w:val="00C73C61"/>
    <w:rsid w:val="00C81CE9"/>
    <w:rsid w:val="00C85C2B"/>
    <w:rsid w:val="00CB473F"/>
    <w:rsid w:val="00CB4DDB"/>
    <w:rsid w:val="00CE01E9"/>
    <w:rsid w:val="00CE213E"/>
    <w:rsid w:val="00CF2004"/>
    <w:rsid w:val="00D03788"/>
    <w:rsid w:val="00D132EE"/>
    <w:rsid w:val="00D213FC"/>
    <w:rsid w:val="00D34B2A"/>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1CE"/>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Props1.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3.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4.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5.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7217</Words>
  <Characters>41142</Characters>
  <Application>Microsoft Office Word</Application>
  <DocSecurity>4</DocSecurity>
  <Lines>342</Lines>
  <Paragraphs>96</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48263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2</cp:revision>
  <cp:lastPrinted>2013-09-26T13:16:00Z</cp:lastPrinted>
  <dcterms:created xsi:type="dcterms:W3CDTF">2023-01-04T12:31:00Z</dcterms:created>
  <dcterms:modified xsi:type="dcterms:W3CDTF">2023-01-04T12:31:00Z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