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D693" w14:textId="182D72FF" w:rsidR="00412703" w:rsidRPr="00F24299" w:rsidRDefault="00193A81" w:rsidP="00F24299">
      <w:pPr>
        <w:jc w:val="center"/>
        <w:rPr>
          <w:rFonts w:ascii="Times New Roman" w:hAnsi="Times New Roman" w:cs="Times New Roman"/>
          <w:b/>
          <w:sz w:val="32"/>
          <w:szCs w:val="32"/>
        </w:rPr>
      </w:pPr>
      <w:r w:rsidRPr="00F24299">
        <w:rPr>
          <w:rFonts w:ascii="Times New Roman" w:hAnsi="Times New Roman" w:cs="Times New Roman"/>
          <w:b/>
          <w:sz w:val="32"/>
          <w:szCs w:val="32"/>
        </w:rPr>
        <w:t xml:space="preserve">AFARS </w:t>
      </w:r>
      <w:r w:rsidR="00510818" w:rsidRPr="00F24299">
        <w:rPr>
          <w:rFonts w:ascii="Times New Roman" w:hAnsi="Times New Roman" w:cs="Times New Roman"/>
          <w:b/>
          <w:sz w:val="32"/>
          <w:szCs w:val="32"/>
        </w:rPr>
        <w:t xml:space="preserve">– </w:t>
      </w:r>
      <w:r w:rsidRPr="00F24299">
        <w:rPr>
          <w:rFonts w:ascii="Times New Roman" w:hAnsi="Times New Roman" w:cs="Times New Roman"/>
          <w:b/>
          <w:sz w:val="32"/>
          <w:szCs w:val="32"/>
        </w:rPr>
        <w:t>P</w:t>
      </w:r>
      <w:r w:rsidR="00FF3F35">
        <w:rPr>
          <w:rFonts w:ascii="Times New Roman" w:hAnsi="Times New Roman" w:cs="Times New Roman"/>
          <w:b/>
          <w:sz w:val="32"/>
          <w:szCs w:val="32"/>
        </w:rPr>
        <w:t>ART</w:t>
      </w:r>
      <w:r w:rsidRPr="00F24299">
        <w:rPr>
          <w:rFonts w:ascii="Times New Roman" w:hAnsi="Times New Roman" w:cs="Times New Roman"/>
          <w:b/>
          <w:sz w:val="32"/>
          <w:szCs w:val="32"/>
        </w:rPr>
        <w:t xml:space="preserve"> 51</w:t>
      </w:r>
      <w:r w:rsidR="00510818" w:rsidRPr="00F24299">
        <w:rPr>
          <w:rFonts w:ascii="Times New Roman" w:hAnsi="Times New Roman" w:cs="Times New Roman"/>
          <w:b/>
          <w:sz w:val="32"/>
          <w:szCs w:val="32"/>
        </w:rPr>
        <w:t>17</w:t>
      </w:r>
    </w:p>
    <w:p w14:paraId="5F9ED694" w14:textId="77777777" w:rsidR="00193A81" w:rsidRPr="00F24299" w:rsidRDefault="00510818" w:rsidP="00F24299">
      <w:pPr>
        <w:jc w:val="center"/>
        <w:rPr>
          <w:rFonts w:ascii="Times New Roman" w:hAnsi="Times New Roman" w:cs="Times New Roman"/>
          <w:b/>
          <w:sz w:val="32"/>
          <w:szCs w:val="32"/>
        </w:rPr>
      </w:pPr>
      <w:r w:rsidRPr="00F24299">
        <w:rPr>
          <w:rFonts w:ascii="Times New Roman" w:hAnsi="Times New Roman" w:cs="Times New Roman"/>
          <w:b/>
          <w:sz w:val="32"/>
          <w:szCs w:val="32"/>
        </w:rPr>
        <w:t>Sp</w:t>
      </w:r>
      <w:r w:rsidR="00193A81" w:rsidRPr="00F24299">
        <w:rPr>
          <w:rFonts w:ascii="Times New Roman" w:hAnsi="Times New Roman" w:cs="Times New Roman"/>
          <w:b/>
          <w:sz w:val="32"/>
          <w:szCs w:val="32"/>
        </w:rPr>
        <w:t>e</w:t>
      </w:r>
      <w:r w:rsidRPr="00F24299">
        <w:rPr>
          <w:rFonts w:ascii="Times New Roman" w:hAnsi="Times New Roman" w:cs="Times New Roman"/>
          <w:b/>
          <w:sz w:val="32"/>
          <w:szCs w:val="32"/>
        </w:rPr>
        <w:t>cial Contracting Methods</w:t>
      </w:r>
    </w:p>
    <w:p w14:paraId="173FD6A7" w14:textId="703FCA49"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 xml:space="preserve">(Revised </w:t>
      </w:r>
      <w:del w:id="0" w:author="Jordan, Amanda C CIV USARMY HQDA ASA ALT (USA)" w:date="2022-08-03T08:37:00Z">
        <w:r w:rsidR="00A27C17" w:rsidDel="006B0922">
          <w:rPr>
            <w:rFonts w:ascii="Times New Roman" w:hAnsi="Times New Roman" w:cs="Times New Roman"/>
            <w:i/>
            <w:sz w:val="24"/>
            <w:szCs w:val="24"/>
          </w:rPr>
          <w:delText>13</w:delText>
        </w:r>
        <w:r w:rsidR="00C70CA2" w:rsidDel="006B0922">
          <w:rPr>
            <w:rFonts w:ascii="Times New Roman" w:hAnsi="Times New Roman" w:cs="Times New Roman"/>
            <w:i/>
            <w:sz w:val="24"/>
            <w:szCs w:val="24"/>
          </w:rPr>
          <w:delText xml:space="preserve"> </w:delText>
        </w:r>
      </w:del>
      <w:ins w:id="1" w:author="Jordan, Amanda C CIV USARMY HQDA ASA ALT (USA)" w:date="2022-08-03T08:37:00Z">
        <w:r w:rsidR="006B0922">
          <w:rPr>
            <w:rFonts w:ascii="Times New Roman" w:hAnsi="Times New Roman" w:cs="Times New Roman"/>
            <w:i/>
            <w:sz w:val="24"/>
            <w:szCs w:val="24"/>
          </w:rPr>
          <w:t xml:space="preserve">3 </w:t>
        </w:r>
      </w:ins>
      <w:r w:rsidR="00C70CA2">
        <w:rPr>
          <w:rFonts w:ascii="Times New Roman" w:hAnsi="Times New Roman" w:cs="Times New Roman"/>
          <w:i/>
          <w:sz w:val="24"/>
          <w:szCs w:val="24"/>
        </w:rPr>
        <w:t>August</w:t>
      </w:r>
      <w:r w:rsidR="00A156A8">
        <w:rPr>
          <w:rFonts w:ascii="Times New Roman" w:hAnsi="Times New Roman" w:cs="Times New Roman"/>
          <w:i/>
          <w:sz w:val="24"/>
          <w:szCs w:val="24"/>
        </w:rPr>
        <w:t xml:space="preserve"> 20</w:t>
      </w:r>
      <w:ins w:id="2" w:author="Jordan, Amanda C CIV USARMY HQDA ASA ALT (USA)" w:date="2022-08-03T08:37:00Z">
        <w:r w:rsidR="006B0922">
          <w:rPr>
            <w:rFonts w:ascii="Times New Roman" w:hAnsi="Times New Roman" w:cs="Times New Roman"/>
            <w:i/>
            <w:sz w:val="24"/>
            <w:szCs w:val="24"/>
          </w:rPr>
          <w:t>22</w:t>
        </w:r>
      </w:ins>
      <w:del w:id="3" w:author="Jordan, Amanda C CIV USARMY HQDA ASA ALT (USA)" w:date="2022-08-03T08:37:00Z">
        <w:r w:rsidR="00A156A8" w:rsidDel="006B0922">
          <w:rPr>
            <w:rFonts w:ascii="Times New Roman" w:hAnsi="Times New Roman" w:cs="Times New Roman"/>
            <w:i/>
            <w:sz w:val="24"/>
            <w:szCs w:val="24"/>
          </w:rPr>
          <w:delText>19</w:delText>
        </w:r>
      </w:del>
      <w:r w:rsidRPr="00F24299">
        <w:rPr>
          <w:rFonts w:ascii="Times New Roman" w:hAnsi="Times New Roman" w:cs="Times New Roman"/>
          <w:i/>
          <w:sz w:val="24"/>
          <w:szCs w:val="24"/>
        </w:rPr>
        <w:t>)</w:t>
      </w:r>
    </w:p>
    <w:p w14:paraId="3BE5CFFC" w14:textId="7B4749E4" w:rsidR="00CA4E11" w:rsidRPr="00CA4E11" w:rsidRDefault="00CA4E11">
      <w:pPr>
        <w:pStyle w:val="TOC3"/>
        <w:tabs>
          <w:tab w:val="right" w:leader="dot" w:pos="9350"/>
        </w:tabs>
        <w:rPr>
          <w:rFonts w:ascii="Times New Roman" w:eastAsiaTheme="minorEastAsia" w:hAnsi="Times New Roman" w:cs="Times New Roman"/>
          <w:noProof/>
          <w:sz w:val="24"/>
          <w:szCs w:val="24"/>
        </w:rPr>
      </w:pPr>
      <w:r w:rsidRPr="00CA4E11">
        <w:rPr>
          <w:rFonts w:ascii="Times New Roman" w:hAnsi="Times New Roman" w:cs="Times New Roman"/>
          <w:i/>
          <w:sz w:val="24"/>
          <w:szCs w:val="24"/>
        </w:rPr>
        <w:fldChar w:fldCharType="begin"/>
      </w:r>
      <w:r w:rsidRPr="00CA4E11">
        <w:rPr>
          <w:rFonts w:ascii="Times New Roman" w:hAnsi="Times New Roman" w:cs="Times New Roman"/>
          <w:i/>
          <w:sz w:val="24"/>
          <w:szCs w:val="24"/>
        </w:rPr>
        <w:instrText xml:space="preserve"> TOC \o "1-4" \h \z \u </w:instrText>
      </w:r>
      <w:r w:rsidRPr="00CA4E11">
        <w:rPr>
          <w:rFonts w:ascii="Times New Roman" w:hAnsi="Times New Roman" w:cs="Times New Roman"/>
          <w:i/>
          <w:sz w:val="24"/>
          <w:szCs w:val="24"/>
        </w:rPr>
        <w:fldChar w:fldCharType="separate"/>
      </w:r>
      <w:hyperlink w:anchor="_Toc11911205" w:history="1">
        <w:r w:rsidRPr="00CA4E11">
          <w:rPr>
            <w:rStyle w:val="Hyperlink"/>
            <w:rFonts w:ascii="Times New Roman" w:hAnsi="Times New Roman" w:cs="Times New Roman"/>
            <w:noProof/>
            <w:sz w:val="24"/>
            <w:szCs w:val="24"/>
          </w:rPr>
          <w:t>Subpart 5117.1 – Multi-Year Contracting</w:t>
        </w:r>
        <w:r w:rsidRPr="00CA4E11">
          <w:rPr>
            <w:rFonts w:ascii="Times New Roman" w:hAnsi="Times New Roman" w:cs="Times New Roman"/>
            <w:noProof/>
            <w:webHidden/>
            <w:sz w:val="24"/>
            <w:szCs w:val="24"/>
          </w:rPr>
          <w:tab/>
        </w:r>
        <w:r w:rsidRPr="00CA4E11">
          <w:rPr>
            <w:rFonts w:ascii="Times New Roman" w:hAnsi="Times New Roman" w:cs="Times New Roman"/>
            <w:noProof/>
            <w:webHidden/>
            <w:sz w:val="24"/>
            <w:szCs w:val="24"/>
          </w:rPr>
          <w:fldChar w:fldCharType="begin"/>
        </w:r>
        <w:r w:rsidRPr="00CA4E11">
          <w:rPr>
            <w:rFonts w:ascii="Times New Roman" w:hAnsi="Times New Roman" w:cs="Times New Roman"/>
            <w:noProof/>
            <w:webHidden/>
            <w:sz w:val="24"/>
            <w:szCs w:val="24"/>
          </w:rPr>
          <w:instrText xml:space="preserve"> PAGEREF _Toc11911205 \h </w:instrText>
        </w:r>
        <w:r w:rsidRPr="00CA4E11">
          <w:rPr>
            <w:rFonts w:ascii="Times New Roman" w:hAnsi="Times New Roman" w:cs="Times New Roman"/>
            <w:noProof/>
            <w:webHidden/>
            <w:sz w:val="24"/>
            <w:szCs w:val="24"/>
          </w:rPr>
        </w:r>
        <w:r w:rsidRPr="00CA4E11">
          <w:rPr>
            <w:rFonts w:ascii="Times New Roman" w:hAnsi="Times New Roman" w:cs="Times New Roman"/>
            <w:noProof/>
            <w:webHidden/>
            <w:sz w:val="24"/>
            <w:szCs w:val="24"/>
          </w:rPr>
          <w:fldChar w:fldCharType="separate"/>
        </w:r>
        <w:r w:rsidRPr="00CA4E11">
          <w:rPr>
            <w:rFonts w:ascii="Times New Roman" w:hAnsi="Times New Roman" w:cs="Times New Roman"/>
            <w:noProof/>
            <w:webHidden/>
            <w:sz w:val="24"/>
            <w:szCs w:val="24"/>
          </w:rPr>
          <w:t>2</w:t>
        </w:r>
        <w:r w:rsidRPr="00CA4E11">
          <w:rPr>
            <w:rFonts w:ascii="Times New Roman" w:hAnsi="Times New Roman" w:cs="Times New Roman"/>
            <w:noProof/>
            <w:webHidden/>
            <w:sz w:val="24"/>
            <w:szCs w:val="24"/>
          </w:rPr>
          <w:fldChar w:fldCharType="end"/>
        </w:r>
      </w:hyperlink>
    </w:p>
    <w:p w14:paraId="7A68D21B" w14:textId="4FC9988A"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06" w:history="1">
        <w:r w:rsidR="00CA4E11" w:rsidRPr="00CA4E11">
          <w:rPr>
            <w:rStyle w:val="Hyperlink"/>
            <w:rFonts w:ascii="Times New Roman" w:hAnsi="Times New Roman" w:cs="Times New Roman"/>
            <w:noProof/>
            <w:sz w:val="24"/>
            <w:szCs w:val="24"/>
          </w:rPr>
          <w:t>5117.104  General.</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225154AA" w14:textId="508D9633"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07" w:history="1">
        <w:r w:rsidR="00CA4E11" w:rsidRPr="00CA4E11">
          <w:rPr>
            <w:rStyle w:val="Hyperlink"/>
            <w:rFonts w:ascii="Times New Roman" w:hAnsi="Times New Roman" w:cs="Times New Roman"/>
            <w:noProof/>
            <w:sz w:val="24"/>
            <w:szCs w:val="24"/>
          </w:rPr>
          <w:t>5117.105  Policy.</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2529C52B" w14:textId="77591102"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08" w:history="1">
        <w:r w:rsidR="00CA4E11" w:rsidRPr="00CA4E11">
          <w:rPr>
            <w:rStyle w:val="Hyperlink"/>
            <w:rFonts w:ascii="Times New Roman" w:hAnsi="Times New Roman" w:cs="Times New Roman"/>
            <w:noProof/>
            <w:sz w:val="24"/>
            <w:szCs w:val="24"/>
          </w:rPr>
          <w:t>5117.105-1  Uses.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4E7DBA11" w14:textId="0C716947"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09" w:history="1">
        <w:r w:rsidR="00CA4E11" w:rsidRPr="00CA4E11">
          <w:rPr>
            <w:rStyle w:val="Hyperlink"/>
            <w:rFonts w:ascii="Times New Roman" w:hAnsi="Times New Roman" w:cs="Times New Roman"/>
            <w:noProof/>
            <w:sz w:val="24"/>
            <w:szCs w:val="24"/>
            <w:lang w:val="en"/>
          </w:rPr>
          <w:t>5117.106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485807E6" w14:textId="71E125DA"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10" w:history="1">
        <w:r w:rsidR="00CA4E11" w:rsidRPr="00CA4E11">
          <w:rPr>
            <w:rStyle w:val="Hyperlink"/>
            <w:rFonts w:ascii="Times New Roman" w:hAnsi="Times New Roman" w:cs="Times New Roman"/>
            <w:noProof/>
            <w:sz w:val="24"/>
            <w:szCs w:val="24"/>
            <w:lang w:val="en"/>
          </w:rPr>
          <w:t>5117.106-3  Special procedures applicable to DoD, NASA, and the Coast Guard.</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7433E7B4" w14:textId="61BA8047"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11" w:history="1">
        <w:r w:rsidR="00CA4E11" w:rsidRPr="00CA4E11">
          <w:rPr>
            <w:rStyle w:val="Hyperlink"/>
            <w:rFonts w:ascii="Times New Roman" w:hAnsi="Times New Roman" w:cs="Times New Roman"/>
            <w:noProof/>
            <w:sz w:val="24"/>
            <w:szCs w:val="24"/>
            <w:lang w:val="en"/>
          </w:rPr>
          <w:t>5117.108  Congressional notification.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064CECD7" w14:textId="4BE8D83A"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12" w:history="1">
        <w:r w:rsidR="00CA4E11" w:rsidRPr="00CA4E11">
          <w:rPr>
            <w:rStyle w:val="Hyperlink"/>
            <w:rFonts w:ascii="Times New Roman" w:hAnsi="Times New Roman" w:cs="Times New Roman"/>
            <w:noProof/>
            <w:sz w:val="24"/>
            <w:szCs w:val="24"/>
            <w:lang w:val="en"/>
          </w:rPr>
          <w:t>5117.171  Multi-year contracts for services.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50269EBD" w14:textId="00E965B3"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13" w:history="1">
        <w:r w:rsidR="00CA4E11" w:rsidRPr="00CA4E11">
          <w:rPr>
            <w:rStyle w:val="Hyperlink"/>
            <w:rFonts w:ascii="Times New Roman" w:hAnsi="Times New Roman" w:cs="Times New Roman"/>
            <w:noProof/>
            <w:sz w:val="24"/>
            <w:szCs w:val="24"/>
            <w:lang w:val="en"/>
          </w:rPr>
          <w:t>5117.172  Multi-year contracts for supplies.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74A4A00F" w14:textId="4D6DBD73"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14" w:history="1">
        <w:r w:rsidR="00CA4E11" w:rsidRPr="00CA4E11">
          <w:rPr>
            <w:rStyle w:val="Hyperlink"/>
            <w:rFonts w:ascii="Times New Roman" w:hAnsi="Times New Roman" w:cs="Times New Roman"/>
            <w:noProof/>
            <w:sz w:val="24"/>
            <w:szCs w:val="24"/>
            <w:lang w:val="en"/>
          </w:rPr>
          <w:t>5117.174  Multi-year contracts for electricity from renewable energy sources.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6A9D52C3" w14:textId="3685578E" w:rsidR="00CA4E11" w:rsidRPr="00CA4E11" w:rsidRDefault="000777A0">
      <w:pPr>
        <w:pStyle w:val="TOC3"/>
        <w:tabs>
          <w:tab w:val="right" w:leader="dot" w:pos="9350"/>
        </w:tabs>
        <w:rPr>
          <w:rFonts w:ascii="Times New Roman" w:eastAsiaTheme="minorEastAsia" w:hAnsi="Times New Roman" w:cs="Times New Roman"/>
          <w:noProof/>
          <w:sz w:val="24"/>
          <w:szCs w:val="24"/>
        </w:rPr>
      </w:pPr>
      <w:hyperlink w:anchor="_Toc11911215" w:history="1">
        <w:r w:rsidR="00CA4E11" w:rsidRPr="00CA4E11">
          <w:rPr>
            <w:rStyle w:val="Hyperlink"/>
            <w:rFonts w:ascii="Times New Roman" w:hAnsi="Times New Roman" w:cs="Times New Roman"/>
            <w:noProof/>
            <w:sz w:val="24"/>
            <w:szCs w:val="24"/>
          </w:rPr>
          <w:t>Subpart 5117.2 – Options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307CF1A9" w14:textId="0962A834"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16" w:history="1">
        <w:r w:rsidR="00CA4E11" w:rsidRPr="00CA4E11">
          <w:rPr>
            <w:rStyle w:val="Hyperlink"/>
            <w:rFonts w:ascii="Times New Roman" w:hAnsi="Times New Roman" w:cs="Times New Roman"/>
            <w:noProof/>
            <w:sz w:val="24"/>
            <w:szCs w:val="24"/>
          </w:rPr>
          <w:t>5117.204  Contracts.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4</w:t>
        </w:r>
        <w:r w:rsidR="00CA4E11" w:rsidRPr="00CA4E11">
          <w:rPr>
            <w:rFonts w:ascii="Times New Roman" w:hAnsi="Times New Roman" w:cs="Times New Roman"/>
            <w:noProof/>
            <w:webHidden/>
            <w:sz w:val="24"/>
            <w:szCs w:val="24"/>
          </w:rPr>
          <w:fldChar w:fldCharType="end"/>
        </w:r>
      </w:hyperlink>
    </w:p>
    <w:p w14:paraId="444FACAC" w14:textId="668A117F"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17" w:history="1">
        <w:r w:rsidR="00CA4E11" w:rsidRPr="00CA4E11">
          <w:rPr>
            <w:rStyle w:val="Hyperlink"/>
            <w:rFonts w:ascii="Times New Roman" w:hAnsi="Times New Roman" w:cs="Times New Roman"/>
            <w:noProof/>
            <w:sz w:val="24"/>
            <w:szCs w:val="24"/>
          </w:rPr>
          <w:t>5117.206  Evaluation.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4</w:t>
        </w:r>
        <w:r w:rsidR="00CA4E11" w:rsidRPr="00CA4E11">
          <w:rPr>
            <w:rFonts w:ascii="Times New Roman" w:hAnsi="Times New Roman" w:cs="Times New Roman"/>
            <w:noProof/>
            <w:webHidden/>
            <w:sz w:val="24"/>
            <w:szCs w:val="24"/>
          </w:rPr>
          <w:fldChar w:fldCharType="end"/>
        </w:r>
      </w:hyperlink>
    </w:p>
    <w:p w14:paraId="3FA018E1" w14:textId="7A60D601"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18" w:history="1">
        <w:r w:rsidR="00CA4E11" w:rsidRPr="00CA4E11">
          <w:rPr>
            <w:rStyle w:val="Hyperlink"/>
            <w:rFonts w:ascii="Times New Roman" w:hAnsi="Times New Roman" w:cs="Times New Roman"/>
            <w:noProof/>
            <w:sz w:val="24"/>
            <w:szCs w:val="24"/>
          </w:rPr>
          <w:t>5117.207  Exercise of options.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4</w:t>
        </w:r>
        <w:r w:rsidR="00CA4E11" w:rsidRPr="00CA4E11">
          <w:rPr>
            <w:rFonts w:ascii="Times New Roman" w:hAnsi="Times New Roman" w:cs="Times New Roman"/>
            <w:noProof/>
            <w:webHidden/>
            <w:sz w:val="24"/>
            <w:szCs w:val="24"/>
          </w:rPr>
          <w:fldChar w:fldCharType="end"/>
        </w:r>
      </w:hyperlink>
    </w:p>
    <w:p w14:paraId="7BE733C5" w14:textId="746A616C"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19" w:history="1">
        <w:r w:rsidR="00CA4E11" w:rsidRPr="00CA4E11">
          <w:rPr>
            <w:rStyle w:val="Hyperlink"/>
            <w:rFonts w:ascii="Times New Roman" w:hAnsi="Times New Roman" w:cs="Times New Roman"/>
            <w:noProof/>
            <w:sz w:val="24"/>
            <w:szCs w:val="24"/>
          </w:rPr>
          <w:t>5117.290  Addition of option clause or quantities to contracts after award.</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6FBA0A12" w14:textId="76B1E922" w:rsidR="00CA4E11" w:rsidRPr="00CA4E11" w:rsidRDefault="000777A0">
      <w:pPr>
        <w:pStyle w:val="TOC3"/>
        <w:tabs>
          <w:tab w:val="right" w:leader="dot" w:pos="9350"/>
        </w:tabs>
        <w:rPr>
          <w:rFonts w:ascii="Times New Roman" w:eastAsiaTheme="minorEastAsia" w:hAnsi="Times New Roman" w:cs="Times New Roman"/>
          <w:noProof/>
          <w:sz w:val="24"/>
          <w:szCs w:val="24"/>
        </w:rPr>
      </w:pPr>
      <w:hyperlink w:anchor="_Toc11911220" w:history="1">
        <w:r w:rsidR="00CA4E11" w:rsidRPr="00CA4E11">
          <w:rPr>
            <w:rStyle w:val="Hyperlink"/>
            <w:rFonts w:ascii="Times New Roman" w:hAnsi="Times New Roman" w:cs="Times New Roman"/>
            <w:noProof/>
            <w:sz w:val="24"/>
            <w:szCs w:val="24"/>
          </w:rPr>
          <w:t>Subpart 5117.5 – Interagency Acquisitions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4F2137F8" w14:textId="2CACB9BC"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21" w:history="1">
        <w:r w:rsidR="00CA4E11" w:rsidRPr="00CA4E11">
          <w:rPr>
            <w:rStyle w:val="Hyperlink"/>
            <w:rFonts w:ascii="Times New Roman" w:hAnsi="Times New Roman" w:cs="Times New Roman"/>
            <w:noProof/>
            <w:sz w:val="24"/>
            <w:szCs w:val="24"/>
          </w:rPr>
          <w:t>5117.502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486D006E" w14:textId="7D679E84"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22" w:history="1">
        <w:r w:rsidR="00CA4E11" w:rsidRPr="00CA4E11">
          <w:rPr>
            <w:rStyle w:val="Hyperlink"/>
            <w:rFonts w:ascii="Times New Roman" w:hAnsi="Times New Roman" w:cs="Times New Roman"/>
            <w:noProof/>
            <w:sz w:val="24"/>
            <w:szCs w:val="24"/>
          </w:rPr>
          <w:t>5117.502-1  General.</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18B665EA" w14:textId="2EA48CA3"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23" w:history="1">
        <w:r w:rsidR="00CA4E11" w:rsidRPr="00CA4E11">
          <w:rPr>
            <w:rStyle w:val="Hyperlink"/>
            <w:rFonts w:ascii="Times New Roman" w:hAnsi="Times New Roman" w:cs="Times New Roman"/>
            <w:noProof/>
            <w:sz w:val="24"/>
            <w:szCs w:val="24"/>
          </w:rPr>
          <w:t>5117.502-2  The Economy Act.</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6</w:t>
        </w:r>
        <w:r w:rsidR="00CA4E11" w:rsidRPr="00CA4E11">
          <w:rPr>
            <w:rFonts w:ascii="Times New Roman" w:hAnsi="Times New Roman" w:cs="Times New Roman"/>
            <w:noProof/>
            <w:webHidden/>
            <w:sz w:val="24"/>
            <w:szCs w:val="24"/>
          </w:rPr>
          <w:fldChar w:fldCharType="end"/>
        </w:r>
      </w:hyperlink>
    </w:p>
    <w:p w14:paraId="28706F57" w14:textId="291D6629" w:rsidR="00CA4E11" w:rsidRPr="00CA4E11" w:rsidRDefault="000777A0">
      <w:pPr>
        <w:pStyle w:val="TOC3"/>
        <w:tabs>
          <w:tab w:val="right" w:leader="dot" w:pos="9350"/>
        </w:tabs>
        <w:rPr>
          <w:rFonts w:ascii="Times New Roman" w:eastAsiaTheme="minorEastAsia" w:hAnsi="Times New Roman" w:cs="Times New Roman"/>
          <w:noProof/>
          <w:sz w:val="24"/>
          <w:szCs w:val="24"/>
        </w:rPr>
      </w:pPr>
      <w:hyperlink w:anchor="_Toc11911224" w:history="1">
        <w:r w:rsidR="00CA4E11" w:rsidRPr="00CA4E11">
          <w:rPr>
            <w:rStyle w:val="Hyperlink"/>
            <w:rFonts w:ascii="Times New Roman" w:hAnsi="Times New Roman" w:cs="Times New Roman"/>
            <w:noProof/>
            <w:sz w:val="24"/>
            <w:szCs w:val="24"/>
          </w:rPr>
          <w:t>Subpart 5117.7 – Interagency Acquisitions:  Acquisitions by Nondefense Agencies on Behalf of the Department of Defense</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C6C3252" w14:textId="6D86F978"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25" w:history="1">
        <w:r w:rsidR="00CA4E11" w:rsidRPr="00CA4E11">
          <w:rPr>
            <w:rStyle w:val="Hyperlink"/>
            <w:rFonts w:ascii="Times New Roman" w:hAnsi="Times New Roman" w:cs="Times New Roman"/>
            <w:noProof/>
            <w:sz w:val="24"/>
            <w:szCs w:val="24"/>
          </w:rPr>
          <w:t>5117.703 Policy.</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5DD36C33" w14:textId="1182D8D5"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26" w:history="1">
        <w:r w:rsidR="00CA4E11" w:rsidRPr="00CA4E11">
          <w:rPr>
            <w:rStyle w:val="Hyperlink"/>
            <w:rFonts w:ascii="Times New Roman" w:hAnsi="Times New Roman" w:cs="Times New Roman"/>
            <w:noProof/>
            <w:sz w:val="24"/>
            <w:szCs w:val="24"/>
          </w:rPr>
          <w:t>5117.770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12EAB679" w14:textId="1A79F398" w:rsidR="00CA4E11" w:rsidRPr="00CA4E11" w:rsidRDefault="000777A0">
      <w:pPr>
        <w:pStyle w:val="TOC3"/>
        <w:tabs>
          <w:tab w:val="right" w:leader="dot" w:pos="9350"/>
        </w:tabs>
        <w:rPr>
          <w:rFonts w:ascii="Times New Roman" w:eastAsiaTheme="minorEastAsia" w:hAnsi="Times New Roman" w:cs="Times New Roman"/>
          <w:noProof/>
          <w:sz w:val="24"/>
          <w:szCs w:val="24"/>
        </w:rPr>
      </w:pPr>
      <w:hyperlink w:anchor="_Toc11911227" w:history="1">
        <w:r w:rsidR="00CA4E11" w:rsidRPr="00CA4E11">
          <w:rPr>
            <w:rStyle w:val="Hyperlink"/>
            <w:rFonts w:ascii="Times New Roman" w:hAnsi="Times New Roman" w:cs="Times New Roman"/>
            <w:noProof/>
            <w:sz w:val="24"/>
            <w:szCs w:val="24"/>
          </w:rPr>
          <w:t>Subpart 5117.74 – Undefinitized Contract Actions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5167008B" w14:textId="4BB9A611"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28" w:history="1">
        <w:r w:rsidR="00CA4E11" w:rsidRPr="00CA4E11">
          <w:rPr>
            <w:rStyle w:val="Hyperlink"/>
            <w:rFonts w:ascii="Times New Roman" w:hAnsi="Times New Roman" w:cs="Times New Roman"/>
            <w:noProof/>
            <w:sz w:val="24"/>
            <w:szCs w:val="24"/>
          </w:rPr>
          <w:t>5117.7404  Limitations.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78CC45C" w14:textId="7210406C"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29" w:history="1">
        <w:r w:rsidR="00CA4E11" w:rsidRPr="00CA4E11">
          <w:rPr>
            <w:rStyle w:val="Hyperlink"/>
            <w:rFonts w:ascii="Times New Roman" w:hAnsi="Times New Roman" w:cs="Times New Roman"/>
            <w:noProof/>
            <w:sz w:val="24"/>
            <w:szCs w:val="24"/>
          </w:rPr>
          <w:t>5117.7404-1  Authorization.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6E5604E4" w14:textId="7AC41EA1"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30" w:history="1">
        <w:r w:rsidR="00CA4E11" w:rsidRPr="00CA4E11">
          <w:rPr>
            <w:rStyle w:val="Hyperlink"/>
            <w:rFonts w:ascii="Times New Roman" w:hAnsi="Times New Roman" w:cs="Times New Roman"/>
            <w:noProof/>
            <w:sz w:val="24"/>
            <w:szCs w:val="24"/>
          </w:rPr>
          <w:t>5117.7404-5  Exceptions.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5068840" w14:textId="66B1031E"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31" w:history="1">
        <w:r w:rsidR="00CA4E11" w:rsidRPr="00CA4E11">
          <w:rPr>
            <w:rStyle w:val="Hyperlink"/>
            <w:rFonts w:ascii="Times New Roman" w:hAnsi="Times New Roman" w:cs="Times New Roman"/>
            <w:noProof/>
            <w:sz w:val="24"/>
            <w:szCs w:val="24"/>
          </w:rPr>
          <w:t>5117.7404-6  Allowable profit.</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16A5EEF9" w14:textId="3061D5C9" w:rsidR="00CA4E11" w:rsidRPr="00CA4E11" w:rsidRDefault="000777A0">
      <w:pPr>
        <w:pStyle w:val="TOC3"/>
        <w:tabs>
          <w:tab w:val="right" w:leader="dot" w:pos="9350"/>
        </w:tabs>
        <w:rPr>
          <w:rFonts w:ascii="Times New Roman" w:eastAsiaTheme="minorEastAsia" w:hAnsi="Times New Roman" w:cs="Times New Roman"/>
          <w:noProof/>
          <w:sz w:val="24"/>
          <w:szCs w:val="24"/>
        </w:rPr>
      </w:pPr>
      <w:hyperlink w:anchor="_Toc11911232" w:history="1">
        <w:r w:rsidR="00CA4E11" w:rsidRPr="00CA4E11">
          <w:rPr>
            <w:rStyle w:val="Hyperlink"/>
            <w:rFonts w:ascii="Times New Roman" w:hAnsi="Times New Roman" w:cs="Times New Roman"/>
            <w:noProof/>
            <w:sz w:val="24"/>
            <w:szCs w:val="24"/>
          </w:rPr>
          <w:t>Subpart 5117.75 – Acquisition of Replenishment Parts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6CD7356" w14:textId="61AE22D8"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33" w:history="1">
        <w:r w:rsidR="00CA4E11" w:rsidRPr="00CA4E11">
          <w:rPr>
            <w:rStyle w:val="Hyperlink"/>
            <w:rFonts w:ascii="Times New Roman" w:hAnsi="Times New Roman" w:cs="Times New Roman"/>
            <w:noProof/>
            <w:sz w:val="24"/>
            <w:szCs w:val="24"/>
          </w:rPr>
          <w:t>5117.7504  Acquisition of parts when data is not available.</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42CEA2E0" w14:textId="35303AD1" w:rsidR="00CA4E11" w:rsidRPr="00CA4E11" w:rsidRDefault="000777A0">
      <w:pPr>
        <w:pStyle w:val="TOC3"/>
        <w:tabs>
          <w:tab w:val="right" w:leader="dot" w:pos="9350"/>
        </w:tabs>
        <w:rPr>
          <w:rFonts w:ascii="Times New Roman" w:eastAsiaTheme="minorEastAsia" w:hAnsi="Times New Roman" w:cs="Times New Roman"/>
          <w:noProof/>
          <w:sz w:val="24"/>
          <w:szCs w:val="24"/>
        </w:rPr>
      </w:pPr>
      <w:hyperlink w:anchor="_Toc11911234" w:history="1">
        <w:r w:rsidR="00CA4E11" w:rsidRPr="00CA4E11">
          <w:rPr>
            <w:rStyle w:val="Hyperlink"/>
            <w:rFonts w:ascii="Times New Roman" w:hAnsi="Times New Roman" w:cs="Times New Roman"/>
            <w:noProof/>
            <w:sz w:val="24"/>
            <w:szCs w:val="24"/>
          </w:rPr>
          <w:t>Subpart 5117.90 – Job Order Contracts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8</w:t>
        </w:r>
        <w:r w:rsidR="00CA4E11" w:rsidRPr="00CA4E11">
          <w:rPr>
            <w:rFonts w:ascii="Times New Roman" w:hAnsi="Times New Roman" w:cs="Times New Roman"/>
            <w:noProof/>
            <w:webHidden/>
            <w:sz w:val="24"/>
            <w:szCs w:val="24"/>
          </w:rPr>
          <w:fldChar w:fldCharType="end"/>
        </w:r>
      </w:hyperlink>
    </w:p>
    <w:p w14:paraId="0C4B564D" w14:textId="5271A95E"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35" w:history="1">
        <w:r w:rsidR="00CA4E11" w:rsidRPr="00CA4E11">
          <w:rPr>
            <w:rStyle w:val="Hyperlink"/>
            <w:rFonts w:ascii="Times New Roman" w:hAnsi="Times New Roman" w:cs="Times New Roman"/>
            <w:noProof/>
            <w:sz w:val="24"/>
            <w:szCs w:val="24"/>
          </w:rPr>
          <w:t>5117.9000  Scope of subpart.</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8</w:t>
        </w:r>
        <w:r w:rsidR="00CA4E11" w:rsidRPr="00CA4E11">
          <w:rPr>
            <w:rFonts w:ascii="Times New Roman" w:hAnsi="Times New Roman" w:cs="Times New Roman"/>
            <w:noProof/>
            <w:webHidden/>
            <w:sz w:val="24"/>
            <w:szCs w:val="24"/>
          </w:rPr>
          <w:fldChar w:fldCharType="end"/>
        </w:r>
      </w:hyperlink>
    </w:p>
    <w:p w14:paraId="413A832B" w14:textId="4A5BE6E1"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36" w:history="1">
        <w:r w:rsidR="00CA4E11" w:rsidRPr="00CA4E11">
          <w:rPr>
            <w:rStyle w:val="Hyperlink"/>
            <w:rFonts w:ascii="Times New Roman" w:hAnsi="Times New Roman" w:cs="Times New Roman"/>
            <w:noProof/>
            <w:sz w:val="24"/>
            <w:szCs w:val="24"/>
          </w:rPr>
          <w:t>5117.9001  Definitions.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8</w:t>
        </w:r>
        <w:r w:rsidR="00CA4E11" w:rsidRPr="00CA4E11">
          <w:rPr>
            <w:rFonts w:ascii="Times New Roman" w:hAnsi="Times New Roman" w:cs="Times New Roman"/>
            <w:noProof/>
            <w:webHidden/>
            <w:sz w:val="24"/>
            <w:szCs w:val="24"/>
          </w:rPr>
          <w:fldChar w:fldCharType="end"/>
        </w:r>
      </w:hyperlink>
    </w:p>
    <w:p w14:paraId="7CC6CF20" w14:textId="5BC1AEFC"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37" w:history="1">
        <w:r w:rsidR="00CA4E11" w:rsidRPr="00CA4E11">
          <w:rPr>
            <w:rStyle w:val="Hyperlink"/>
            <w:rFonts w:ascii="Times New Roman" w:hAnsi="Times New Roman" w:cs="Times New Roman"/>
            <w:noProof/>
            <w:sz w:val="24"/>
            <w:szCs w:val="24"/>
          </w:rPr>
          <w:t>5117.9002  Applicability.</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9</w:t>
        </w:r>
        <w:r w:rsidR="00CA4E11" w:rsidRPr="00CA4E11">
          <w:rPr>
            <w:rFonts w:ascii="Times New Roman" w:hAnsi="Times New Roman" w:cs="Times New Roman"/>
            <w:noProof/>
            <w:webHidden/>
            <w:sz w:val="24"/>
            <w:szCs w:val="24"/>
          </w:rPr>
          <w:fldChar w:fldCharType="end"/>
        </w:r>
      </w:hyperlink>
    </w:p>
    <w:p w14:paraId="7204FBE7" w14:textId="73E8BCBE"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38" w:history="1">
        <w:r w:rsidR="00CA4E11" w:rsidRPr="00CA4E11">
          <w:rPr>
            <w:rStyle w:val="Hyperlink"/>
            <w:rFonts w:ascii="Times New Roman" w:hAnsi="Times New Roman" w:cs="Times New Roman"/>
            <w:noProof/>
            <w:sz w:val="24"/>
            <w:szCs w:val="24"/>
          </w:rPr>
          <w:t>5117.9003  Use of job order contracts.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9</w:t>
        </w:r>
        <w:r w:rsidR="00CA4E11" w:rsidRPr="00CA4E11">
          <w:rPr>
            <w:rFonts w:ascii="Times New Roman" w:hAnsi="Times New Roman" w:cs="Times New Roman"/>
            <w:noProof/>
            <w:webHidden/>
            <w:sz w:val="24"/>
            <w:szCs w:val="24"/>
          </w:rPr>
          <w:fldChar w:fldCharType="end"/>
        </w:r>
      </w:hyperlink>
    </w:p>
    <w:p w14:paraId="4440C1BB" w14:textId="23206125"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39" w:history="1">
        <w:r w:rsidR="00CA4E11" w:rsidRPr="00CA4E11">
          <w:rPr>
            <w:rStyle w:val="Hyperlink"/>
            <w:rFonts w:ascii="Times New Roman" w:hAnsi="Times New Roman" w:cs="Times New Roman"/>
            <w:noProof/>
            <w:sz w:val="24"/>
            <w:szCs w:val="24"/>
          </w:rPr>
          <w:t>5117.9003-1  Characteristics.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9</w:t>
        </w:r>
        <w:r w:rsidR="00CA4E11" w:rsidRPr="00CA4E11">
          <w:rPr>
            <w:rFonts w:ascii="Times New Roman" w:hAnsi="Times New Roman" w:cs="Times New Roman"/>
            <w:noProof/>
            <w:webHidden/>
            <w:sz w:val="24"/>
            <w:szCs w:val="24"/>
          </w:rPr>
          <w:fldChar w:fldCharType="end"/>
        </w:r>
      </w:hyperlink>
    </w:p>
    <w:p w14:paraId="035503AC" w14:textId="17017D72"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40" w:history="1">
        <w:r w:rsidR="00CA4E11" w:rsidRPr="00CA4E11">
          <w:rPr>
            <w:rStyle w:val="Hyperlink"/>
            <w:rFonts w:ascii="Times New Roman" w:hAnsi="Times New Roman" w:cs="Times New Roman"/>
            <w:noProof/>
            <w:sz w:val="24"/>
            <w:szCs w:val="24"/>
          </w:rPr>
          <w:t>5117.9003-3  Planning and coordination.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6F7A7DB3" w14:textId="39306DD6"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41" w:history="1">
        <w:r w:rsidR="00CA4E11" w:rsidRPr="00CA4E11">
          <w:rPr>
            <w:rStyle w:val="Hyperlink"/>
            <w:rFonts w:ascii="Times New Roman" w:hAnsi="Times New Roman" w:cs="Times New Roman"/>
            <w:noProof/>
            <w:sz w:val="24"/>
            <w:szCs w:val="24"/>
          </w:rPr>
          <w:t>5117.9004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49354047" w14:textId="704FBB6C"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42" w:history="1">
        <w:r w:rsidR="00CA4E11" w:rsidRPr="00CA4E11">
          <w:rPr>
            <w:rStyle w:val="Hyperlink"/>
            <w:rFonts w:ascii="Times New Roman" w:hAnsi="Times New Roman" w:cs="Times New Roman"/>
            <w:noProof/>
            <w:sz w:val="24"/>
            <w:szCs w:val="24"/>
          </w:rPr>
          <w:t>5117.9004-1  Presolicitation.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1AEFC521" w14:textId="26CD37E4"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43" w:history="1">
        <w:r w:rsidR="00CA4E11" w:rsidRPr="00CA4E11">
          <w:rPr>
            <w:rStyle w:val="Hyperlink"/>
            <w:rFonts w:ascii="Times New Roman" w:hAnsi="Times New Roman" w:cs="Times New Roman"/>
            <w:noProof/>
            <w:sz w:val="24"/>
            <w:szCs w:val="24"/>
          </w:rPr>
          <w:t>5117.9004-2  Solicitation.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7B6A3496" w14:textId="41793F49"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44" w:history="1">
        <w:r w:rsidR="00CA4E11" w:rsidRPr="00CA4E11">
          <w:rPr>
            <w:rStyle w:val="Hyperlink"/>
            <w:rFonts w:ascii="Times New Roman" w:hAnsi="Times New Roman" w:cs="Times New Roman"/>
            <w:noProof/>
            <w:sz w:val="24"/>
            <w:szCs w:val="24"/>
          </w:rPr>
          <w:t>5117.9004-3  Ordering.</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12</w:t>
        </w:r>
        <w:r w:rsidR="00CA4E11" w:rsidRPr="00CA4E11">
          <w:rPr>
            <w:rFonts w:ascii="Times New Roman" w:hAnsi="Times New Roman" w:cs="Times New Roman"/>
            <w:noProof/>
            <w:webHidden/>
            <w:sz w:val="24"/>
            <w:szCs w:val="24"/>
          </w:rPr>
          <w:fldChar w:fldCharType="end"/>
        </w:r>
      </w:hyperlink>
    </w:p>
    <w:p w14:paraId="34706823" w14:textId="73CD63EA"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45" w:history="1">
        <w:r w:rsidR="00CA4E11" w:rsidRPr="00CA4E11">
          <w:rPr>
            <w:rStyle w:val="Hyperlink"/>
            <w:rFonts w:ascii="Times New Roman" w:hAnsi="Times New Roman" w:cs="Times New Roman"/>
            <w:noProof/>
            <w:sz w:val="24"/>
            <w:szCs w:val="24"/>
          </w:rPr>
          <w:t>5117.9005  Contract administration.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15</w:t>
        </w:r>
        <w:r w:rsidR="00CA4E11" w:rsidRPr="00CA4E11">
          <w:rPr>
            <w:rFonts w:ascii="Times New Roman" w:hAnsi="Times New Roman" w:cs="Times New Roman"/>
            <w:noProof/>
            <w:webHidden/>
            <w:sz w:val="24"/>
            <w:szCs w:val="24"/>
          </w:rPr>
          <w:fldChar w:fldCharType="end"/>
        </w:r>
      </w:hyperlink>
    </w:p>
    <w:p w14:paraId="5757D41D" w14:textId="51DD2B98"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46" w:history="1">
        <w:r w:rsidR="00CA4E11" w:rsidRPr="00CA4E11">
          <w:rPr>
            <w:rStyle w:val="Hyperlink"/>
            <w:rFonts w:ascii="Times New Roman" w:hAnsi="Times New Roman" w:cs="Times New Roman"/>
            <w:noProof/>
            <w:sz w:val="24"/>
            <w:szCs w:val="24"/>
          </w:rPr>
          <w:t>5117.9006  JOC ordering officers.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15</w:t>
        </w:r>
        <w:r w:rsidR="00CA4E11" w:rsidRPr="00CA4E11">
          <w:rPr>
            <w:rFonts w:ascii="Times New Roman" w:hAnsi="Times New Roman" w:cs="Times New Roman"/>
            <w:noProof/>
            <w:webHidden/>
            <w:sz w:val="24"/>
            <w:szCs w:val="24"/>
          </w:rPr>
          <w:fldChar w:fldCharType="end"/>
        </w:r>
      </w:hyperlink>
    </w:p>
    <w:p w14:paraId="5F714EB9" w14:textId="41B01160"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47" w:history="1">
        <w:r w:rsidR="00CA4E11" w:rsidRPr="00CA4E11">
          <w:rPr>
            <w:rStyle w:val="Hyperlink"/>
            <w:rFonts w:ascii="Times New Roman" w:hAnsi="Times New Roman" w:cs="Times New Roman"/>
            <w:noProof/>
            <w:sz w:val="24"/>
            <w:szCs w:val="24"/>
          </w:rPr>
          <w:t>5117.9007  Contracting officer responsibilities.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18</w:t>
        </w:r>
        <w:r w:rsidR="00CA4E11" w:rsidRPr="00CA4E11">
          <w:rPr>
            <w:rFonts w:ascii="Times New Roman" w:hAnsi="Times New Roman" w:cs="Times New Roman"/>
            <w:noProof/>
            <w:webHidden/>
            <w:sz w:val="24"/>
            <w:szCs w:val="24"/>
          </w:rPr>
          <w:fldChar w:fldCharType="end"/>
        </w:r>
      </w:hyperlink>
    </w:p>
    <w:p w14:paraId="18E60885" w14:textId="2060D924" w:rsidR="00CA4E11" w:rsidRPr="00CA4E11" w:rsidRDefault="000777A0">
      <w:pPr>
        <w:pStyle w:val="TOC4"/>
        <w:tabs>
          <w:tab w:val="right" w:leader="dot" w:pos="9350"/>
        </w:tabs>
        <w:rPr>
          <w:rFonts w:ascii="Times New Roman" w:eastAsiaTheme="minorEastAsia" w:hAnsi="Times New Roman" w:cs="Times New Roman"/>
          <w:noProof/>
          <w:sz w:val="24"/>
          <w:szCs w:val="24"/>
        </w:rPr>
      </w:pPr>
      <w:hyperlink w:anchor="_Toc11911248" w:history="1">
        <w:r w:rsidR="00CA4E11" w:rsidRPr="00CA4E11">
          <w:rPr>
            <w:rStyle w:val="Hyperlink"/>
            <w:rFonts w:ascii="Times New Roman" w:hAnsi="Times New Roman" w:cs="Times New Roman"/>
            <w:noProof/>
            <w:sz w:val="24"/>
            <w:szCs w:val="24"/>
          </w:rPr>
          <w:t>5117.9008  Internal controls.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18</w:t>
        </w:r>
        <w:r w:rsidR="00CA4E11" w:rsidRPr="00CA4E11">
          <w:rPr>
            <w:rFonts w:ascii="Times New Roman" w:hAnsi="Times New Roman" w:cs="Times New Roman"/>
            <w:noProof/>
            <w:webHidden/>
            <w:sz w:val="24"/>
            <w:szCs w:val="24"/>
          </w:rPr>
          <w:fldChar w:fldCharType="end"/>
        </w:r>
      </w:hyperlink>
    </w:p>
    <w:p w14:paraId="694B606C" w14:textId="7C803116" w:rsidR="000E6E76" w:rsidRPr="00F24299" w:rsidRDefault="00CA4E11" w:rsidP="000E6E76">
      <w:pPr>
        <w:jc w:val="center"/>
        <w:rPr>
          <w:rFonts w:ascii="Times New Roman" w:hAnsi="Times New Roman" w:cs="Times New Roman"/>
          <w:i/>
          <w:sz w:val="24"/>
          <w:szCs w:val="24"/>
        </w:rPr>
      </w:pPr>
      <w:r w:rsidRPr="00CA4E11">
        <w:rPr>
          <w:rFonts w:ascii="Times New Roman" w:hAnsi="Times New Roman" w:cs="Times New Roman"/>
          <w:i/>
          <w:sz w:val="24"/>
          <w:szCs w:val="24"/>
        </w:rPr>
        <w:fldChar w:fldCharType="end"/>
      </w:r>
    </w:p>
    <w:p w14:paraId="5F9ED696" w14:textId="29A06747" w:rsidR="00DC55C7" w:rsidRDefault="005D3B3A" w:rsidP="00F24299">
      <w:pPr>
        <w:pStyle w:val="Heading3"/>
      </w:pPr>
      <w:bookmarkStart w:id="4" w:name="_Toc514063557"/>
      <w:bookmarkStart w:id="5" w:name="_Toc520184650"/>
      <w:bookmarkStart w:id="6" w:name="_Toc11911205"/>
      <w:r>
        <w:t>Subpart 5117.1 – Multi-Year Contracting</w:t>
      </w:r>
      <w:bookmarkEnd w:id="4"/>
      <w:bookmarkEnd w:id="5"/>
      <w:bookmarkEnd w:id="6"/>
    </w:p>
    <w:p w14:paraId="4AB7982E" w14:textId="07BF017A" w:rsidR="00B16161" w:rsidRDefault="00B16161" w:rsidP="00F24299">
      <w:pPr>
        <w:pStyle w:val="Heading4"/>
      </w:pPr>
      <w:bookmarkStart w:id="7" w:name="_Toc514063558"/>
      <w:bookmarkStart w:id="8" w:name="_Toc520184651"/>
      <w:bookmarkStart w:id="9" w:name="_Toc11911206"/>
      <w:r>
        <w:t xml:space="preserve">5117.104  </w:t>
      </w:r>
      <w:r w:rsidRPr="00F24299">
        <w:t>General</w:t>
      </w:r>
      <w:r>
        <w:t>.</w:t>
      </w:r>
      <w:bookmarkEnd w:id="7"/>
      <w:bookmarkEnd w:id="8"/>
      <w:bookmarkEnd w:id="9"/>
    </w:p>
    <w:p w14:paraId="0D165C14" w14:textId="2BB6425F" w:rsidR="00B16161" w:rsidRPr="00F24299" w:rsidRDefault="00B16161" w:rsidP="00F24299">
      <w:pPr>
        <w:spacing w:line="240" w:lineRule="auto"/>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w:t>
      </w:r>
      <w:r w:rsidR="00310CC1" w:rsidRPr="00F24299">
        <w:rPr>
          <w:rFonts w:ascii="Times New Roman" w:hAnsi="Times New Roman" w:cs="Times New Roman"/>
          <w:sz w:val="24"/>
          <w:szCs w:val="24"/>
        </w:rPr>
        <w:t xml:space="preserve">tion, Logistics and Technology) </w:t>
      </w:r>
      <w:r w:rsidRPr="00F24299">
        <w:rPr>
          <w:rFonts w:ascii="Times New Roman" w:hAnsi="Times New Roman" w:cs="Times New Roman"/>
          <w:sz w:val="24"/>
          <w:szCs w:val="24"/>
        </w:rPr>
        <w:t xml:space="preserve">may authorize modifications of the requirements as set forth in FAR 17.1. </w:t>
      </w:r>
      <w:r w:rsidR="00CE5721" w:rsidRPr="00F24299">
        <w:rPr>
          <w:rFonts w:ascii="Times New Roman" w:hAnsi="Times New Roman" w:cs="Times New Roman"/>
          <w:sz w:val="24"/>
          <w:szCs w:val="24"/>
        </w:rPr>
        <w:t xml:space="preserve"> See Appendix GG for further delegation.</w:t>
      </w:r>
    </w:p>
    <w:p w14:paraId="033A7D50" w14:textId="0F405B27" w:rsidR="005D3B3A" w:rsidRDefault="005D3B3A" w:rsidP="00F24299">
      <w:pPr>
        <w:pStyle w:val="Heading4"/>
      </w:pPr>
      <w:bookmarkStart w:id="10" w:name="_Toc514063559"/>
      <w:bookmarkStart w:id="11" w:name="_Toc520184652"/>
      <w:bookmarkStart w:id="12" w:name="_Toc11911207"/>
      <w:r>
        <w:t>5117.105  Policy</w:t>
      </w:r>
      <w:r w:rsidR="00B16161">
        <w:t>.</w:t>
      </w:r>
      <w:bookmarkEnd w:id="10"/>
      <w:bookmarkEnd w:id="11"/>
      <w:bookmarkEnd w:id="12"/>
    </w:p>
    <w:p w14:paraId="6F198A0B" w14:textId="08A913AE" w:rsidR="005D3B3A" w:rsidRDefault="005D3B3A" w:rsidP="00F24299">
      <w:pPr>
        <w:pStyle w:val="Heading4"/>
      </w:pPr>
      <w:bookmarkStart w:id="13" w:name="_Toc514063560"/>
      <w:bookmarkStart w:id="14" w:name="_Toc520184653"/>
      <w:bookmarkStart w:id="15" w:name="_Toc11911208"/>
      <w:r>
        <w:t>5117.105-1  Uses.</w:t>
      </w:r>
      <w:bookmarkEnd w:id="13"/>
      <w:bookmarkEnd w:id="14"/>
      <w:bookmarkEnd w:id="15"/>
    </w:p>
    <w:p w14:paraId="25BE17F0" w14:textId="1DBD2191" w:rsidR="005D3B3A" w:rsidRDefault="005D3B3A" w:rsidP="00F24299">
      <w:pPr>
        <w:spacing w:after="0" w:line="240" w:lineRule="auto"/>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(Acquisition, Logistics and Technology) may enter into a multi-year contract for supplies as described in FAR 17.105-1(b).  See Appendix GG for further delegation.</w:t>
      </w:r>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16" w:name="_Toc514063561"/>
      <w:bookmarkStart w:id="17" w:name="_Toc520184654"/>
      <w:bookmarkStart w:id="18" w:name="_Toc11911209"/>
      <w:r w:rsidRPr="005D3B3A">
        <w:rPr>
          <w:lang w:val="en"/>
        </w:rPr>
        <w:t>5117.106  Procedures.</w:t>
      </w:r>
      <w:bookmarkEnd w:id="16"/>
      <w:bookmarkEnd w:id="17"/>
      <w:bookmarkEnd w:id="18"/>
      <w:r w:rsidRPr="005D3B3A">
        <w:rPr>
          <w:lang w:val="en"/>
        </w:rPr>
        <w:t xml:space="preserve">  </w:t>
      </w:r>
    </w:p>
    <w:p w14:paraId="14832808" w14:textId="77777777" w:rsidR="00F24299" w:rsidRPr="00F24299" w:rsidRDefault="00F24299" w:rsidP="00F24299">
      <w:pPr>
        <w:rPr>
          <w:lang w:val="en"/>
        </w:rPr>
      </w:pPr>
    </w:p>
    <w:p w14:paraId="4A4C840B" w14:textId="553848BB" w:rsidR="005D3B3A" w:rsidRDefault="005D3B3A" w:rsidP="00F24299">
      <w:pPr>
        <w:pStyle w:val="Heading4"/>
        <w:spacing w:before="0" w:after="0"/>
        <w:rPr>
          <w:lang w:val="en"/>
        </w:rPr>
      </w:pPr>
      <w:bookmarkStart w:id="19" w:name="_Toc514063562"/>
      <w:bookmarkStart w:id="20" w:name="_Toc520184655"/>
      <w:bookmarkStart w:id="21" w:name="_Toc11911210"/>
      <w:r w:rsidRPr="005D3B3A">
        <w:rPr>
          <w:lang w:val="en"/>
        </w:rPr>
        <w:lastRenderedPageBreak/>
        <w:t xml:space="preserve">5117.106-3  </w:t>
      </w:r>
      <w:r w:rsidR="00C25547">
        <w:rPr>
          <w:lang w:val="en"/>
        </w:rPr>
        <w:t>Special procedures a</w:t>
      </w:r>
      <w:r>
        <w:rPr>
          <w:lang w:val="en"/>
        </w:rPr>
        <w:t>pplicable to DoD, NASA, and the Coast Guard.</w:t>
      </w:r>
      <w:bookmarkEnd w:id="19"/>
      <w:bookmarkEnd w:id="20"/>
      <w:bookmarkEnd w:id="21"/>
    </w:p>
    <w:p w14:paraId="29E71140" w14:textId="77777777" w:rsidR="00F24299" w:rsidRPr="00F24299" w:rsidRDefault="00F24299" w:rsidP="00F24299">
      <w:pPr>
        <w:rPr>
          <w:lang w:val="en"/>
        </w:rPr>
      </w:pPr>
    </w:p>
    <w:p w14:paraId="10225EB5" w14:textId="45A86409" w:rsidR="006B3787" w:rsidRPr="00F24299" w:rsidRDefault="00F46711" w:rsidP="00F24299">
      <w:pPr>
        <w:rPr>
          <w:rFonts w:ascii="Times New Roman" w:hAnsi="Times New Roman" w:cs="Times New Roman"/>
          <w:sz w:val="24"/>
          <w:szCs w:val="24"/>
        </w:rPr>
      </w:pPr>
      <w:r w:rsidRPr="00F24299">
        <w:rPr>
          <w:rFonts w:ascii="Times New Roman" w:hAnsi="Times New Roman" w:cs="Times New Roman"/>
          <w:sz w:val="24"/>
          <w:szCs w:val="24"/>
        </w:rPr>
        <w:t xml:space="preserve">(e) The Assistant Secretary of the Army (Acquisition, </w:t>
      </w:r>
      <w:r w:rsidR="00310CC1" w:rsidRPr="00F24299">
        <w:rPr>
          <w:rFonts w:ascii="Times New Roman" w:hAnsi="Times New Roman" w:cs="Times New Roman"/>
          <w:sz w:val="24"/>
          <w:szCs w:val="24"/>
        </w:rPr>
        <w:t xml:space="preserve">Logistics and Technology) </w:t>
      </w:r>
      <w:r w:rsidRPr="00F24299">
        <w:rPr>
          <w:rFonts w:ascii="Times New Roman" w:hAnsi="Times New Roman" w:cs="Times New Roman"/>
          <w:sz w:val="24"/>
          <w:szCs w:val="24"/>
        </w:rPr>
        <w:t xml:space="preserve">makes the approval as described in FAR 17.106-3(e).  </w:t>
      </w:r>
      <w:r w:rsidR="00644E16" w:rsidRPr="00F24299">
        <w:rPr>
          <w:rFonts w:ascii="Times New Roman" w:hAnsi="Times New Roman" w:cs="Times New Roman"/>
          <w:sz w:val="24"/>
          <w:szCs w:val="24"/>
        </w:rPr>
        <w:t xml:space="preserve"> See Appendix GG for further delegation.</w:t>
      </w:r>
    </w:p>
    <w:p w14:paraId="5DD05211" w14:textId="02E48CA4"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(f)  </w:t>
      </w:r>
      <w:r w:rsidR="001F291A" w:rsidRPr="00F24299">
        <w:rPr>
          <w:rFonts w:ascii="Times New Roman" w:hAnsi="Times New Roman" w:cs="Times New Roman"/>
          <w:sz w:val="24"/>
          <w:szCs w:val="24"/>
        </w:rPr>
        <w:t xml:space="preserve">The head of a contracting activity may authorize the use of a solicitation requesting only multi-year prices as described in FAR 17.106-3(f).  </w:t>
      </w:r>
      <w:r w:rsidRPr="00F24299">
        <w:rPr>
          <w:rFonts w:ascii="Times New Roman" w:hAnsi="Times New Roman" w:cs="Times New Roman"/>
          <w:sz w:val="24"/>
          <w:szCs w:val="24"/>
        </w:rPr>
        <w:t>See Appendix GG for further delegation.</w:t>
      </w:r>
    </w:p>
    <w:p w14:paraId="2810C346" w14:textId="26202C66" w:rsidR="005A0695"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rPr>
        <w:t xml:space="preserve">(g)  </w:t>
      </w:r>
      <w:r w:rsidR="001F291A" w:rsidRPr="00F24299">
        <w:rPr>
          <w:rFonts w:ascii="Times New Roman" w:hAnsi="Times New Roman" w:cs="Times New Roman"/>
          <w:sz w:val="24"/>
          <w:szCs w:val="24"/>
        </w:rPr>
        <w:t xml:space="preserve">The head of the contracting activity may approve the use of variable unit prices as described in FAR 17.106-3(f).  </w:t>
      </w:r>
      <w:r w:rsidRPr="00F24299">
        <w:rPr>
          <w:rFonts w:ascii="Times New Roman" w:hAnsi="Times New Roman" w:cs="Times New Roman"/>
          <w:sz w:val="24"/>
          <w:szCs w:val="24"/>
        </w:rPr>
        <w:t>See Appendix</w:t>
      </w:r>
      <w:r w:rsidRPr="00F24299">
        <w:rPr>
          <w:rFonts w:ascii="Times New Roman" w:hAnsi="Times New Roman" w:cs="Times New Roman"/>
          <w:sz w:val="24"/>
          <w:szCs w:val="24"/>
          <w:lang w:val="en"/>
        </w:rPr>
        <w:t xml:space="preserve"> GG for further delegation.</w:t>
      </w:r>
    </w:p>
    <w:p w14:paraId="5B8CADF8" w14:textId="73FB4DC0" w:rsidR="006B3787" w:rsidRPr="00F46711" w:rsidRDefault="00C25547" w:rsidP="00F24299">
      <w:pPr>
        <w:pStyle w:val="Heading4"/>
        <w:rPr>
          <w:lang w:val="en"/>
        </w:rPr>
      </w:pPr>
      <w:bookmarkStart w:id="22" w:name="_Toc514063563"/>
      <w:bookmarkStart w:id="23" w:name="_Toc520184656"/>
      <w:bookmarkStart w:id="24" w:name="_Toc11911211"/>
      <w:r>
        <w:rPr>
          <w:lang w:val="en"/>
        </w:rPr>
        <w:t>5117.108  Congressional n</w:t>
      </w:r>
      <w:r w:rsidR="00F46711" w:rsidRPr="00F46711">
        <w:rPr>
          <w:lang w:val="en"/>
        </w:rPr>
        <w:t>otification.</w:t>
      </w:r>
      <w:bookmarkEnd w:id="22"/>
      <w:bookmarkEnd w:id="23"/>
      <w:bookmarkEnd w:id="24"/>
      <w:r w:rsidR="00F46711" w:rsidRPr="00F46711">
        <w:rPr>
          <w:lang w:val="en"/>
        </w:rPr>
        <w:t xml:space="preserve"> </w:t>
      </w:r>
    </w:p>
    <w:p w14:paraId="469A8D3C" w14:textId="2B04F500" w:rsidR="009B6682" w:rsidRPr="00F24299" w:rsidRDefault="00F46711" w:rsidP="00F24299">
      <w:pPr>
        <w:rPr>
          <w:rFonts w:ascii="Times New Roman" w:hAnsi="Times New Roman" w:cs="Times New Roman"/>
          <w:b/>
          <w:sz w:val="24"/>
          <w:szCs w:val="24"/>
          <w:lang w:val="en"/>
        </w:rPr>
      </w:pPr>
      <w:r w:rsidRPr="00F24299">
        <w:rPr>
          <w:rFonts w:ascii="Times New Roman" w:hAnsi="Times New Roman" w:cs="Times New Roman"/>
          <w:sz w:val="24"/>
          <w:szCs w:val="24"/>
          <w:lang w:val="en"/>
        </w:rPr>
        <w:t xml:space="preserve">(b)  The </w:t>
      </w:r>
      <w:r w:rsidRPr="00F24299">
        <w:rPr>
          <w:rFonts w:ascii="Times New Roman" w:hAnsi="Times New Roman" w:cs="Times New Roman"/>
          <w:sz w:val="24"/>
          <w:szCs w:val="24"/>
        </w:rPr>
        <w:t>Assistant</w:t>
      </w:r>
      <w:r w:rsidRPr="00F24299">
        <w:rPr>
          <w:rFonts w:ascii="Times New Roman" w:hAnsi="Times New Roman" w:cs="Times New Roman"/>
          <w:sz w:val="24"/>
          <w:szCs w:val="24"/>
          <w:lang w:val="en"/>
        </w:rPr>
        <w:t xml:space="preserve"> Secretary of the Army (Acquisition, Logistics and Technology) gives the written notification as set forth in FAR 17.108(b).  See Appendix GG for further delegation. </w:t>
      </w:r>
    </w:p>
    <w:p w14:paraId="617F4050" w14:textId="3F363595" w:rsidR="00921296" w:rsidRDefault="00921296" w:rsidP="00F24299">
      <w:pPr>
        <w:pStyle w:val="Heading4"/>
        <w:rPr>
          <w:lang w:val="en"/>
        </w:rPr>
      </w:pPr>
      <w:bookmarkStart w:id="25" w:name="_Toc514063564"/>
      <w:bookmarkStart w:id="26" w:name="_Toc520184657"/>
      <w:bookmarkStart w:id="27" w:name="_Toc11911212"/>
      <w:r>
        <w:rPr>
          <w:lang w:val="en"/>
        </w:rPr>
        <w:t>5117.171  Multi</w:t>
      </w:r>
      <w:r w:rsidR="00C25547">
        <w:rPr>
          <w:lang w:val="en"/>
        </w:rPr>
        <w:t>-</w:t>
      </w:r>
      <w:r>
        <w:rPr>
          <w:lang w:val="en"/>
        </w:rPr>
        <w:t>year contracts for services.</w:t>
      </w:r>
      <w:bookmarkEnd w:id="25"/>
      <w:bookmarkEnd w:id="26"/>
      <w:bookmarkEnd w:id="27"/>
    </w:p>
    <w:p w14:paraId="2C8675E4" w14:textId="34CA2F51"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(a)  The Assistant Secretary of the Army (Acquisition, Logistics and Technology) may perform the duties as described in DFARS 217.171(a).  See Appendix GG for further delegation.</w:t>
      </w:r>
    </w:p>
    <w:p w14:paraId="399EE033" w14:textId="553901C3"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w:t>
      </w:r>
      <w:r w:rsidR="006913B3" w:rsidRPr="00F24299">
        <w:rPr>
          <w:rFonts w:ascii="Times New Roman" w:hAnsi="Times New Roman" w:cs="Times New Roman"/>
          <w:sz w:val="24"/>
          <w:szCs w:val="24"/>
        </w:rPr>
        <w:t>must be guided by the principles</w:t>
      </w:r>
      <w:r w:rsidRPr="00F24299">
        <w:rPr>
          <w:rFonts w:ascii="Times New Roman" w:hAnsi="Times New Roman" w:cs="Times New Roman"/>
          <w:sz w:val="24"/>
          <w:szCs w:val="24"/>
        </w:rPr>
        <w:t xml:space="preserve"> as described in DFARS 217.171(b).  See Appendix GG for further delegation.</w:t>
      </w:r>
    </w:p>
    <w:p w14:paraId="69D33180" w14:textId="1F0BE81C" w:rsidR="00921296" w:rsidRPr="00F24299" w:rsidRDefault="00921296" w:rsidP="00F24299">
      <w:pPr>
        <w:rPr>
          <w:rFonts w:ascii="Times New Roman" w:hAnsi="Times New Roman" w:cs="Times New Roman"/>
          <w:sz w:val="24"/>
          <w:szCs w:val="24"/>
        </w:rPr>
      </w:pPr>
      <w:r w:rsidRPr="00F24299">
        <w:rPr>
          <w:rFonts w:ascii="Times New Roman" w:hAnsi="Times New Roman" w:cs="Times New Roman"/>
          <w:sz w:val="24"/>
          <w:szCs w:val="24"/>
        </w:rPr>
        <w:t>(c)  The Assistant Secretary of the Army (Acquisition, Logistics and Technology) must make a written determination as stated in DFARS 217.171(c).  See Appendix GG for further delegation.</w:t>
      </w:r>
    </w:p>
    <w:p w14:paraId="08B788E4" w14:textId="1DB2653B" w:rsidR="005D3B3A" w:rsidRPr="005D3B3A" w:rsidRDefault="005D3B3A" w:rsidP="00F24299">
      <w:pPr>
        <w:pStyle w:val="Heading4"/>
        <w:rPr>
          <w:lang w:val="en"/>
        </w:rPr>
      </w:pPr>
      <w:bookmarkStart w:id="28" w:name="_Toc514063565"/>
      <w:bookmarkStart w:id="29" w:name="_Toc520184658"/>
      <w:bookmarkStart w:id="30" w:name="_Toc11911213"/>
      <w:r w:rsidRPr="005D3B3A">
        <w:rPr>
          <w:lang w:val="en"/>
        </w:rPr>
        <w:t>5117.172  Multi</w:t>
      </w:r>
      <w:r w:rsidR="00C25547">
        <w:rPr>
          <w:lang w:val="en"/>
        </w:rPr>
        <w:t>-</w:t>
      </w:r>
      <w:r w:rsidRPr="005D3B3A">
        <w:rPr>
          <w:lang w:val="en"/>
        </w:rPr>
        <w:t>year contracts for supplies.</w:t>
      </w:r>
      <w:bookmarkEnd w:id="28"/>
      <w:bookmarkEnd w:id="29"/>
      <w:bookmarkEnd w:id="30"/>
    </w:p>
    <w:p w14:paraId="040B494F" w14:textId="36476654" w:rsidR="005D3B3A"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lang w:val="en"/>
        </w:rPr>
        <w:t xml:space="preserve">(f)(2)  </w:t>
      </w:r>
      <w:r w:rsidR="001F291A" w:rsidRPr="00F24299">
        <w:rPr>
          <w:rFonts w:ascii="Times New Roman" w:hAnsi="Times New Roman" w:cs="Times New Roman"/>
          <w:sz w:val="24"/>
          <w:szCs w:val="24"/>
          <w:lang w:val="en"/>
        </w:rPr>
        <w:t xml:space="preserve">The head of the contracting activity makes the determination as stated in DFARS 217.172(f)(2).  </w:t>
      </w:r>
      <w:r w:rsidRPr="00F24299">
        <w:rPr>
          <w:rFonts w:ascii="Times New Roman" w:hAnsi="Times New Roman" w:cs="Times New Roman"/>
          <w:sz w:val="24"/>
          <w:szCs w:val="24"/>
          <w:lang w:val="en"/>
        </w:rPr>
        <w:t>See Appendix GG for further delegation.</w:t>
      </w:r>
    </w:p>
    <w:p w14:paraId="6A42C011" w14:textId="5FE24294" w:rsidR="005D3B3A" w:rsidRDefault="005D3B3A" w:rsidP="00F24299">
      <w:pPr>
        <w:pStyle w:val="Heading4"/>
        <w:rPr>
          <w:lang w:val="en"/>
        </w:rPr>
      </w:pPr>
      <w:bookmarkStart w:id="31" w:name="_Toc514063566"/>
      <w:bookmarkStart w:id="32" w:name="_Toc520184659"/>
      <w:bookmarkStart w:id="33" w:name="_Toc11911214"/>
      <w:r w:rsidRPr="005D3B3A">
        <w:rPr>
          <w:lang w:val="en"/>
        </w:rPr>
        <w:t>5117.174  Multi</w:t>
      </w:r>
      <w:r w:rsidR="00C25547">
        <w:rPr>
          <w:lang w:val="en"/>
        </w:rPr>
        <w:t>-</w:t>
      </w:r>
      <w:r w:rsidRPr="005D3B3A">
        <w:rPr>
          <w:lang w:val="en"/>
        </w:rPr>
        <w:t>year contracts for electricity from renewable energy sources.</w:t>
      </w:r>
      <w:bookmarkEnd w:id="31"/>
      <w:bookmarkEnd w:id="32"/>
      <w:bookmarkEnd w:id="33"/>
    </w:p>
    <w:p w14:paraId="5A443C19" w14:textId="69AE05E6"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(a)  </w:t>
      </w:r>
      <w:r w:rsidR="001F291A" w:rsidRPr="00F24299">
        <w:rPr>
          <w:rFonts w:ascii="Times New Roman" w:hAnsi="Times New Roman" w:cs="Times New Roman"/>
          <w:sz w:val="24"/>
          <w:szCs w:val="24"/>
        </w:rPr>
        <w:t xml:space="preserve">The head of the contracting activity shall perform the functions as described in DFARS 217.174(a).  </w:t>
      </w:r>
      <w:r w:rsidRPr="00F24299">
        <w:rPr>
          <w:rFonts w:ascii="Times New Roman" w:hAnsi="Times New Roman" w:cs="Times New Roman"/>
          <w:sz w:val="24"/>
          <w:szCs w:val="24"/>
        </w:rPr>
        <w:t>See Appendix GG for further delegation.</w:t>
      </w:r>
    </w:p>
    <w:p w14:paraId="6EBCD454" w14:textId="542545AF" w:rsidR="005D3B3A" w:rsidRPr="00F24299" w:rsidRDefault="005D3B3A" w:rsidP="00F24299">
      <w:pPr>
        <w:rPr>
          <w:rFonts w:ascii="Times New Roman" w:hAnsi="Times New Roman" w:cs="Times New Roman"/>
          <w:sz w:val="24"/>
          <w:szCs w:val="24"/>
        </w:rPr>
      </w:pPr>
      <w:r w:rsidRPr="00C25547">
        <w:rPr>
          <w:rFonts w:ascii="Times New Roman" w:hAnsi="Times New Roman" w:cs="Times New Roman"/>
          <w:i/>
          <w:sz w:val="24"/>
          <w:szCs w:val="24"/>
        </w:rPr>
        <w:t>(b)  Limitations.</w:t>
      </w:r>
      <w:r w:rsidRPr="00F24299">
        <w:rPr>
          <w:rFonts w:ascii="Times New Roman" w:hAnsi="Times New Roman" w:cs="Times New Roman"/>
          <w:sz w:val="24"/>
          <w:szCs w:val="24"/>
        </w:rPr>
        <w:t xml:space="preserve">  </w:t>
      </w:r>
      <w:r w:rsidR="001F291A" w:rsidRPr="00F24299">
        <w:rPr>
          <w:rFonts w:ascii="Times New Roman" w:hAnsi="Times New Roman" w:cs="Times New Roman"/>
          <w:sz w:val="24"/>
          <w:szCs w:val="24"/>
        </w:rPr>
        <w:t xml:space="preserve">The head of the contracting activity may exercise the authority as stated in DFARS 217.174(b).  </w:t>
      </w:r>
      <w:r w:rsidRPr="00F24299">
        <w:rPr>
          <w:rFonts w:ascii="Times New Roman" w:hAnsi="Times New Roman" w:cs="Times New Roman"/>
          <w:sz w:val="24"/>
          <w:szCs w:val="24"/>
        </w:rPr>
        <w:t>See Appendix GG for further delegation.</w:t>
      </w:r>
    </w:p>
    <w:p w14:paraId="5F9ED697" w14:textId="77777777" w:rsidR="00193A81" w:rsidRDefault="00193A81" w:rsidP="00F24299">
      <w:pPr>
        <w:pStyle w:val="Heading3"/>
      </w:pPr>
      <w:bookmarkStart w:id="34" w:name="_Toc514063567"/>
      <w:bookmarkStart w:id="35" w:name="_Toc520184660"/>
      <w:bookmarkStart w:id="36" w:name="_Toc11911215"/>
      <w:r>
        <w:t>Subpart 51</w:t>
      </w:r>
      <w:r w:rsidR="00510818">
        <w:t>17</w:t>
      </w:r>
      <w:r>
        <w:t>.</w:t>
      </w:r>
      <w:r w:rsidR="00510818">
        <w:t>2</w:t>
      </w:r>
      <w:r w:rsidR="006E41E6">
        <w:t xml:space="preserve"> – </w:t>
      </w:r>
      <w:r w:rsidR="00510818">
        <w:t>Options</w:t>
      </w:r>
      <w:bookmarkEnd w:id="34"/>
      <w:bookmarkEnd w:id="35"/>
      <w:bookmarkEnd w:id="36"/>
    </w:p>
    <w:p w14:paraId="5F9ED698" w14:textId="77777777" w:rsidR="00193A81" w:rsidRPr="009453EB" w:rsidRDefault="00B043C0" w:rsidP="00F24299">
      <w:pPr>
        <w:pStyle w:val="Heading4"/>
      </w:pPr>
      <w:bookmarkStart w:id="37" w:name="_Toc514063568"/>
      <w:bookmarkStart w:id="38" w:name="_Toc520184661"/>
      <w:bookmarkStart w:id="39" w:name="_Toc11911216"/>
      <w:r w:rsidRPr="009453EB">
        <w:lastRenderedPageBreak/>
        <w:t>51</w:t>
      </w:r>
      <w:r w:rsidR="00510818" w:rsidRPr="009453EB">
        <w:t>17</w:t>
      </w:r>
      <w:r w:rsidRPr="009453EB">
        <w:t>.</w:t>
      </w:r>
      <w:r w:rsidR="00510818" w:rsidRPr="009453EB">
        <w:t>204</w:t>
      </w:r>
      <w:r w:rsidRPr="009453EB">
        <w:t xml:space="preserve">  </w:t>
      </w:r>
      <w:r w:rsidR="00510818" w:rsidRPr="009453EB">
        <w:t>Contracts.</w:t>
      </w:r>
      <w:bookmarkEnd w:id="37"/>
      <w:bookmarkEnd w:id="38"/>
      <w:bookmarkEnd w:id="39"/>
    </w:p>
    <w:p w14:paraId="75EB3AF9" w14:textId="767162E0" w:rsidR="00F93662" w:rsidRDefault="00B043C0" w:rsidP="00B043C0">
      <w:pPr>
        <w:pStyle w:val="AFARSText"/>
      </w:pPr>
      <w:r w:rsidRPr="009453EB">
        <w:t>(</w:t>
      </w:r>
      <w:r w:rsidR="00510818" w:rsidRPr="009453EB">
        <w:t>e</w:t>
      </w:r>
      <w:r w:rsidRPr="009453EB">
        <w:t>)</w:t>
      </w:r>
      <w:r w:rsidR="00F93662">
        <w:t xml:space="preserve">  The </w:t>
      </w:r>
      <w:r w:rsidR="00F22B5C">
        <w:t xml:space="preserve">head of the contracting activity </w:t>
      </w:r>
      <w:r w:rsidR="00F93662">
        <w:t xml:space="preserve">approves the use of contract terms in excess of the limitations specified in FAR 17.204(e).  See </w:t>
      </w:r>
      <w:ins w:id="40" w:author="Jordan, Amanda C CIV USARMY HQDA ASA ALT (USA)" w:date="2022-08-03T08:40:00Z">
        <w:r w:rsidR="006B0922">
          <w:fldChar w:fldCharType="begin"/>
        </w:r>
        <w:r w:rsidR="006B0922">
          <w:instrText xml:space="preserve"> HYPERLINK "https://spcs3.kc.army.mil/asaalt/procurement/AFARS/AFARS_AppGG.aspx" </w:instrText>
        </w:r>
        <w:r w:rsidR="006B0922">
          <w:fldChar w:fldCharType="separate"/>
        </w:r>
        <w:r w:rsidR="00F93662" w:rsidRPr="006B0922">
          <w:rPr>
            <w:rStyle w:val="Hyperlink"/>
          </w:rPr>
          <w:t>Appendix GG</w:t>
        </w:r>
        <w:r w:rsidR="006B0922">
          <w:fldChar w:fldCharType="end"/>
        </w:r>
      </w:ins>
      <w:r w:rsidR="00F93662">
        <w:t xml:space="preserve"> for delegation.  </w:t>
      </w:r>
    </w:p>
    <w:p w14:paraId="75ADEEBB" w14:textId="77777777" w:rsidR="00F93662" w:rsidRDefault="00F93662" w:rsidP="00B043C0">
      <w:pPr>
        <w:pStyle w:val="AFARSText"/>
      </w:pPr>
    </w:p>
    <w:p w14:paraId="5F9ED699" w14:textId="02DC5C88" w:rsidR="00B043C0" w:rsidRDefault="009453EB" w:rsidP="00F93662">
      <w:pPr>
        <w:pStyle w:val="AFARSText"/>
        <w:ind w:firstLine="274"/>
        <w:rPr>
          <w:rFonts w:cs="Times New Roman"/>
          <w:szCs w:val="24"/>
        </w:rPr>
      </w:pPr>
      <w:r w:rsidRPr="009453EB">
        <w:t>(i)</w:t>
      </w:r>
      <w:r w:rsidR="00D60CB0">
        <w:t>(C)</w:t>
      </w:r>
      <w:r w:rsidR="00B043C0" w:rsidRPr="009453EB">
        <w:t xml:space="preserve">  </w:t>
      </w:r>
      <w:r w:rsidR="00115768">
        <w:t xml:space="preserve">DFARS 217.204(e)(i)(C) requires an “exceptional circumstances” determination to authorize task and delivery order contracts (including contracts for information technology) with ordering periods that would exceed 10 years.  </w:t>
      </w:r>
      <w:r w:rsidRPr="009453EB">
        <w:t xml:space="preserve">The Assistant Secretary of the Army (Acquisition, Logistics and Technology) </w:t>
      </w:r>
      <w:r w:rsidR="00510818" w:rsidRPr="009453EB">
        <w:rPr>
          <w:rFonts w:cs="Times New Roman"/>
          <w:szCs w:val="24"/>
        </w:rPr>
        <w:t>approve</w:t>
      </w:r>
      <w:r w:rsidR="00115768">
        <w:rPr>
          <w:rFonts w:cs="Times New Roman"/>
          <w:szCs w:val="24"/>
        </w:rPr>
        <w:t>s</w:t>
      </w:r>
      <w:r w:rsidR="00510818" w:rsidRPr="009453EB">
        <w:rPr>
          <w:rFonts w:cs="Times New Roman"/>
          <w:szCs w:val="24"/>
        </w:rPr>
        <w:t xml:space="preserve"> </w:t>
      </w:r>
      <w:r w:rsidR="00115768">
        <w:rPr>
          <w:rFonts w:cs="Times New Roman"/>
          <w:szCs w:val="24"/>
        </w:rPr>
        <w:t>the “exceptional circumstances” determination</w:t>
      </w:r>
      <w:r w:rsidR="00510818" w:rsidRPr="009453EB">
        <w:rPr>
          <w:rFonts w:cs="Times New Roman"/>
          <w:szCs w:val="24"/>
        </w:rPr>
        <w:t>.</w:t>
      </w:r>
      <w:r w:rsidRPr="009453EB">
        <w:rPr>
          <w:rFonts w:cs="Times New Roman"/>
          <w:szCs w:val="24"/>
        </w:rPr>
        <w:t xml:space="preserve">  See </w:t>
      </w:r>
      <w:ins w:id="41" w:author="Jordan, Amanda C CIV USARMY HQDA ASA ALT (USA)" w:date="2022-08-03T08:40:00Z">
        <w:r w:rsidR="006B0922">
          <w:rPr>
            <w:rFonts w:cs="Times New Roman"/>
            <w:szCs w:val="24"/>
          </w:rPr>
          <w:fldChar w:fldCharType="begin"/>
        </w:r>
        <w:r w:rsidR="006B0922">
          <w:rPr>
            <w:rFonts w:cs="Times New Roman"/>
            <w:szCs w:val="24"/>
          </w:rPr>
          <w:instrText xml:space="preserve"> HYPERLINK "https://spcs3.kc.army.mil/asaalt/procurement/AFARS/AFARS_AppGG.aspx" </w:instrText>
        </w:r>
        <w:r w:rsidR="006B0922">
          <w:rPr>
            <w:rFonts w:cs="Times New Roman"/>
            <w:szCs w:val="24"/>
          </w:rPr>
          <w:fldChar w:fldCharType="separate"/>
        </w:r>
        <w:r w:rsidRPr="006B0922">
          <w:rPr>
            <w:rStyle w:val="Hyperlink"/>
            <w:rFonts w:cs="Times New Roman"/>
            <w:szCs w:val="24"/>
          </w:rPr>
          <w:t>Appendix GG</w:t>
        </w:r>
        <w:r w:rsidR="006B0922">
          <w:rPr>
            <w:rFonts w:cs="Times New Roman"/>
            <w:szCs w:val="24"/>
          </w:rPr>
          <w:fldChar w:fldCharType="end"/>
        </w:r>
      </w:ins>
      <w:r w:rsidRPr="009453EB">
        <w:rPr>
          <w:rFonts w:cs="Times New Roman"/>
          <w:szCs w:val="24"/>
        </w:rPr>
        <w:t xml:space="preserve"> for further delegation.</w:t>
      </w:r>
      <w:r>
        <w:rPr>
          <w:rFonts w:cs="Times New Roman"/>
          <w:szCs w:val="24"/>
        </w:rPr>
        <w:t xml:space="preserve"> </w:t>
      </w:r>
    </w:p>
    <w:p w14:paraId="40D9A486" w14:textId="77777777" w:rsidR="00321CC4" w:rsidRDefault="00321CC4" w:rsidP="00B043C0">
      <w:pPr>
        <w:pStyle w:val="AFARSText"/>
      </w:pPr>
    </w:p>
    <w:p w14:paraId="1DE64299" w14:textId="76ED4450"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 xml:space="preserve">(iii).  See </w:t>
      </w:r>
      <w:ins w:id="42" w:author="Jordan, Amanda C CIV USARMY HQDA ASA ALT (USA)" w:date="2022-08-03T08:40:00Z">
        <w:r w:rsidR="006B0922">
          <w:fldChar w:fldCharType="begin"/>
        </w:r>
        <w:r w:rsidR="006B0922">
          <w:instrText xml:space="preserve"> HYPERLINK "https://spcs3.kc.army.mil/asaalt/procurement/AFARS/AFARS_AppGG.aspx" </w:instrText>
        </w:r>
        <w:r w:rsidR="006B0922">
          <w:fldChar w:fldCharType="separate"/>
        </w:r>
        <w:r w:rsidRPr="006B0922">
          <w:rPr>
            <w:rStyle w:val="Hyperlink"/>
          </w:rPr>
          <w:t>Appendix GG</w:t>
        </w:r>
        <w:r w:rsidR="006B0922">
          <w:fldChar w:fldCharType="end"/>
        </w:r>
      </w:ins>
      <w:r>
        <w:t xml:space="preserve"> for further delegation.</w:t>
      </w:r>
    </w:p>
    <w:p w14:paraId="5F9ED69A" w14:textId="77777777" w:rsidR="00B043C0" w:rsidRDefault="000C0BAB" w:rsidP="00F24299">
      <w:pPr>
        <w:pStyle w:val="Heading4"/>
      </w:pPr>
      <w:bookmarkStart w:id="43" w:name="_Toc514063569"/>
      <w:bookmarkStart w:id="44" w:name="_Toc520184662"/>
      <w:bookmarkStart w:id="45" w:name="_Toc11911217"/>
      <w:r>
        <w:t>51</w:t>
      </w:r>
      <w:r w:rsidR="00510818">
        <w:t>17</w:t>
      </w:r>
      <w:r>
        <w:t>.</w:t>
      </w:r>
      <w:r w:rsidR="00510818">
        <w:t>206</w:t>
      </w:r>
      <w:r>
        <w:t xml:space="preserve">  </w:t>
      </w:r>
      <w:r w:rsidR="00510818">
        <w:t>Evaluation.</w:t>
      </w:r>
      <w:bookmarkEnd w:id="43"/>
      <w:bookmarkEnd w:id="44"/>
      <w:bookmarkEnd w:id="45"/>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5F9ED69C" w14:textId="77777777" w:rsidR="00510818" w:rsidRDefault="00510818" w:rsidP="00F24299">
      <w:pPr>
        <w:pStyle w:val="Heading4"/>
      </w:pPr>
      <w:bookmarkStart w:id="46" w:name="_Toc514063570"/>
      <w:bookmarkStart w:id="47" w:name="_Toc520184663"/>
      <w:bookmarkStart w:id="48" w:name="_Toc11911218"/>
      <w:r>
        <w:t>5117.207  Exercise of options.</w:t>
      </w:r>
      <w:bookmarkEnd w:id="46"/>
      <w:bookmarkEnd w:id="47"/>
      <w:bookmarkEnd w:id="48"/>
    </w:p>
    <w:p w14:paraId="5F9ED69D" w14:textId="77777777" w:rsidR="00510818" w:rsidRDefault="00510818" w:rsidP="00510818">
      <w:pPr>
        <w:pStyle w:val="AFARSText"/>
        <w:rPr>
          <w:rFonts w:cs="Times New Roman"/>
          <w:szCs w:val="24"/>
        </w:rPr>
      </w:pPr>
      <w:r w:rsidRPr="008A65C8">
        <w:rPr>
          <w:rFonts w:cs="Times New Roman"/>
          <w:szCs w:val="24"/>
        </w:rPr>
        <w:t>(c)  In addition to the requirements at FAR 17.207(c) and DFARS 217.207(c), the contracting officer may exercise options only after determining, when applicable, that –</w:t>
      </w:r>
    </w:p>
    <w:p w14:paraId="5F9ED69E" w14:textId="77777777" w:rsidR="00510818" w:rsidRDefault="00510818" w:rsidP="00510818">
      <w:pPr>
        <w:pStyle w:val="AFARSText"/>
        <w:rPr>
          <w:rFonts w:cs="Times New Roman"/>
          <w:szCs w:val="24"/>
        </w:rPr>
      </w:pPr>
    </w:p>
    <w:p w14:paraId="5F9ED69F" w14:textId="77777777" w:rsidR="00510818" w:rsidRDefault="00510818" w:rsidP="00510818">
      <w:pPr>
        <w:pStyle w:val="AFARSText"/>
        <w:ind w:firstLine="720"/>
        <w:rPr>
          <w:rFonts w:cs="Times New Roman"/>
          <w:szCs w:val="24"/>
        </w:rPr>
      </w:pPr>
      <w:r w:rsidRPr="008A65C8">
        <w:rPr>
          <w:rFonts w:cs="Times New Roman"/>
          <w:szCs w:val="24"/>
        </w:rPr>
        <w:t xml:space="preserve">(i)  Government performance monitors have used a written </w:t>
      </w:r>
      <w:r>
        <w:rPr>
          <w:rFonts w:cs="Times New Roman"/>
          <w:szCs w:val="24"/>
        </w:rPr>
        <w:t>q</w:t>
      </w:r>
      <w:r w:rsidRPr="008A65C8">
        <w:rPr>
          <w:rFonts w:cs="Times New Roman"/>
          <w:szCs w:val="24"/>
        </w:rPr>
        <w:t xml:space="preserve">uality </w:t>
      </w:r>
      <w:r>
        <w:rPr>
          <w:rFonts w:cs="Times New Roman"/>
          <w:szCs w:val="24"/>
        </w:rPr>
        <w:t>a</w:t>
      </w:r>
      <w:r w:rsidRPr="008A65C8">
        <w:rPr>
          <w:rFonts w:cs="Times New Roman"/>
          <w:szCs w:val="24"/>
        </w:rPr>
        <w:t xml:space="preserve">ssurance </w:t>
      </w:r>
      <w:r>
        <w:rPr>
          <w:rFonts w:cs="Times New Roman"/>
          <w:szCs w:val="24"/>
        </w:rPr>
        <w:t>s</w:t>
      </w:r>
      <w:r w:rsidRPr="008A65C8">
        <w:rPr>
          <w:rFonts w:cs="Times New Roman"/>
          <w:szCs w:val="24"/>
        </w:rPr>
        <w:t xml:space="preserve">urveillance </w:t>
      </w:r>
      <w:r>
        <w:rPr>
          <w:rFonts w:cs="Times New Roman"/>
          <w:szCs w:val="24"/>
        </w:rPr>
        <w:t>p</w:t>
      </w:r>
      <w:r w:rsidRPr="008A65C8">
        <w:rPr>
          <w:rFonts w:cs="Times New Roman"/>
          <w:szCs w:val="24"/>
        </w:rPr>
        <w:t xml:space="preserve">lan to ensure that services </w:t>
      </w:r>
      <w:r>
        <w:rPr>
          <w:rFonts w:cs="Times New Roman"/>
          <w:szCs w:val="24"/>
        </w:rPr>
        <w:t xml:space="preserve">and supplies </w:t>
      </w:r>
      <w:r w:rsidRPr="008A65C8">
        <w:rPr>
          <w:rFonts w:cs="Times New Roman"/>
          <w:szCs w:val="24"/>
        </w:rPr>
        <w:t>conform to contractual requirements</w:t>
      </w:r>
      <w:r>
        <w:rPr>
          <w:rFonts w:cs="Times New Roman"/>
          <w:szCs w:val="24"/>
        </w:rPr>
        <w:t xml:space="preserve"> (see FAR 37.603, 37.604, 46.102 and 46.401)</w:t>
      </w:r>
      <w:r w:rsidRPr="008A65C8">
        <w:rPr>
          <w:rFonts w:cs="Times New Roman"/>
          <w:szCs w:val="24"/>
        </w:rPr>
        <w:t>;</w:t>
      </w:r>
    </w:p>
    <w:p w14:paraId="5F9ED6A0" w14:textId="77777777" w:rsidR="00510818" w:rsidRDefault="00510818" w:rsidP="00510818">
      <w:pPr>
        <w:pStyle w:val="AFARSText"/>
        <w:ind w:firstLine="720"/>
      </w:pPr>
    </w:p>
    <w:p w14:paraId="5F9ED6A1" w14:textId="77777777" w:rsidR="00510818" w:rsidRDefault="00510818" w:rsidP="00510818">
      <w:pPr>
        <w:pStyle w:val="AFARSText"/>
        <w:ind w:firstLine="720"/>
        <w:rPr>
          <w:rFonts w:cs="Times New Roman"/>
          <w:szCs w:val="24"/>
        </w:rPr>
      </w:pPr>
      <w:r w:rsidRPr="008A65C8">
        <w:rPr>
          <w:rFonts w:cs="Times New Roman"/>
          <w:szCs w:val="24"/>
        </w:rPr>
        <w:t>(ii)  The contracting officer has appointed a properly</w:t>
      </w:r>
      <w:r>
        <w:rPr>
          <w:rFonts w:cs="Times New Roman"/>
          <w:szCs w:val="24"/>
        </w:rPr>
        <w:t xml:space="preserve"> </w:t>
      </w:r>
      <w:r w:rsidRPr="008A65C8">
        <w:rPr>
          <w:rFonts w:cs="Times New Roman"/>
          <w:szCs w:val="24"/>
        </w:rPr>
        <w:t xml:space="preserve">trained </w:t>
      </w:r>
      <w:r>
        <w:rPr>
          <w:rFonts w:cs="Times New Roman"/>
          <w:szCs w:val="24"/>
        </w:rPr>
        <w:t>c</w:t>
      </w:r>
      <w:r w:rsidRPr="008A65C8">
        <w:rPr>
          <w:rFonts w:cs="Times New Roman"/>
          <w:szCs w:val="24"/>
        </w:rPr>
        <w:t xml:space="preserve">ontracting </w:t>
      </w:r>
      <w:r>
        <w:rPr>
          <w:rFonts w:cs="Times New Roman"/>
          <w:szCs w:val="24"/>
        </w:rPr>
        <w:t>o</w:t>
      </w:r>
      <w:r w:rsidRPr="008A65C8">
        <w:rPr>
          <w:rFonts w:cs="Times New Roman"/>
          <w:szCs w:val="24"/>
        </w:rPr>
        <w:t xml:space="preserve">fficer’s </w:t>
      </w:r>
      <w:r>
        <w:rPr>
          <w:rFonts w:cs="Times New Roman"/>
          <w:szCs w:val="24"/>
        </w:rPr>
        <w:t>r</w:t>
      </w:r>
      <w:r w:rsidRPr="008A65C8">
        <w:rPr>
          <w:rFonts w:cs="Times New Roman"/>
          <w:szCs w:val="24"/>
        </w:rPr>
        <w:t xml:space="preserve">epresentative for </w:t>
      </w:r>
      <w:r>
        <w:rPr>
          <w:rFonts w:cs="Times New Roman"/>
          <w:szCs w:val="24"/>
        </w:rPr>
        <w:t xml:space="preserve">the </w:t>
      </w:r>
      <w:r w:rsidRPr="008A65C8">
        <w:rPr>
          <w:rFonts w:cs="Times New Roman"/>
          <w:szCs w:val="24"/>
        </w:rPr>
        <w:t>contract or task order, or has documented the file to support retention of surveillance duties by the contracting officer</w:t>
      </w:r>
      <w:r>
        <w:rPr>
          <w:rFonts w:cs="Times New Roman"/>
          <w:szCs w:val="24"/>
        </w:rPr>
        <w:t xml:space="preserve"> (see DFARS PGI 201.602-2)</w:t>
      </w:r>
      <w:r w:rsidRPr="008A65C8">
        <w:rPr>
          <w:rFonts w:cs="Times New Roman"/>
          <w:szCs w:val="24"/>
        </w:rPr>
        <w:t>;</w:t>
      </w:r>
    </w:p>
    <w:p w14:paraId="5F9ED6A2" w14:textId="77777777" w:rsidR="00510818" w:rsidRDefault="00510818" w:rsidP="00510818">
      <w:pPr>
        <w:pStyle w:val="AFARSText"/>
        <w:ind w:firstLine="720"/>
        <w:rPr>
          <w:rFonts w:cs="Times New Roman"/>
          <w:szCs w:val="24"/>
        </w:rPr>
      </w:pPr>
    </w:p>
    <w:p w14:paraId="5F9ED6A3" w14:textId="77777777" w:rsidR="00510818" w:rsidRDefault="00510818" w:rsidP="00510818">
      <w:pPr>
        <w:pStyle w:val="AFARSText"/>
        <w:ind w:firstLine="720"/>
        <w:rPr>
          <w:rFonts w:cs="Times New Roman"/>
          <w:szCs w:val="24"/>
        </w:rPr>
      </w:pPr>
      <w:r w:rsidRPr="008A65C8">
        <w:rPr>
          <w:rFonts w:cs="Times New Roman"/>
          <w:szCs w:val="24"/>
        </w:rPr>
        <w:t xml:space="preserve">(iii)  </w:t>
      </w:r>
      <w:r>
        <w:rPr>
          <w:rFonts w:cs="Times New Roman"/>
          <w:szCs w:val="24"/>
        </w:rPr>
        <w:t xml:space="preserve">The contracting officer has verified registration in the </w:t>
      </w:r>
      <w:r w:rsidRPr="008A65C8">
        <w:rPr>
          <w:rFonts w:cs="Times New Roman"/>
          <w:szCs w:val="24"/>
        </w:rPr>
        <w:t>Contractor Performance Assessment Reporting System o</w:t>
      </w:r>
      <w:r>
        <w:rPr>
          <w:rFonts w:cs="Times New Roman"/>
          <w:szCs w:val="24"/>
        </w:rPr>
        <w:t>f</w:t>
      </w:r>
      <w:r w:rsidRPr="008A65C8">
        <w:rPr>
          <w:rFonts w:cs="Times New Roman"/>
          <w:szCs w:val="24"/>
        </w:rPr>
        <w:t xml:space="preserve"> the contract or task order for the current period</w:t>
      </w:r>
      <w:r>
        <w:rPr>
          <w:rFonts w:cs="Times New Roman"/>
          <w:szCs w:val="24"/>
        </w:rPr>
        <w:t xml:space="preserve"> (see FAR 42.1502, DFARS 242.1502, and 5142.1502), and that the assessing official will complete the final report within 120 days following the end of the current performance period; </w:t>
      </w:r>
      <w:r w:rsidRPr="008A65C8">
        <w:rPr>
          <w:rFonts w:cs="Times New Roman"/>
          <w:szCs w:val="24"/>
        </w:rPr>
        <w:t>and</w:t>
      </w:r>
    </w:p>
    <w:p w14:paraId="5F9ED6A4" w14:textId="77777777" w:rsidR="00510818" w:rsidRDefault="00510818" w:rsidP="00510818">
      <w:pPr>
        <w:pStyle w:val="AFARSText"/>
        <w:ind w:firstLine="720"/>
        <w:rPr>
          <w:rFonts w:cs="Times New Roman"/>
          <w:szCs w:val="24"/>
        </w:rPr>
      </w:pPr>
    </w:p>
    <w:p w14:paraId="5F9ED6A5" w14:textId="77777777" w:rsidR="00510818" w:rsidRDefault="00510818" w:rsidP="00510818">
      <w:pPr>
        <w:pStyle w:val="AFARSText"/>
        <w:ind w:firstLine="720"/>
        <w:rPr>
          <w:rFonts w:cs="Times New Roman"/>
          <w:szCs w:val="24"/>
        </w:rPr>
      </w:pPr>
      <w:r w:rsidRPr="008A65C8">
        <w:rPr>
          <w:rFonts w:cs="Times New Roman"/>
          <w:szCs w:val="24"/>
        </w:rPr>
        <w:t>(iv)  There are monthly surveillance reports in the Virtual Contracting Enterprise C</w:t>
      </w:r>
      <w:r>
        <w:rPr>
          <w:rFonts w:cs="Times New Roman"/>
          <w:szCs w:val="24"/>
        </w:rPr>
        <w:t xml:space="preserve">ontracting </w:t>
      </w:r>
      <w:r w:rsidRPr="008A65C8">
        <w:rPr>
          <w:rFonts w:cs="Times New Roman"/>
          <w:szCs w:val="24"/>
        </w:rPr>
        <w:t>O</w:t>
      </w:r>
      <w:r>
        <w:rPr>
          <w:rFonts w:cs="Times New Roman"/>
          <w:szCs w:val="24"/>
        </w:rPr>
        <w:t xml:space="preserve">fficer’s </w:t>
      </w:r>
      <w:r w:rsidRPr="008A65C8">
        <w:rPr>
          <w:rFonts w:cs="Times New Roman"/>
          <w:szCs w:val="24"/>
        </w:rPr>
        <w:t>R</w:t>
      </w:r>
      <w:r>
        <w:rPr>
          <w:rFonts w:cs="Times New Roman"/>
          <w:szCs w:val="24"/>
        </w:rPr>
        <w:t>epresentative</w:t>
      </w:r>
      <w:r w:rsidRPr="008A65C8">
        <w:rPr>
          <w:rFonts w:cs="Times New Roman"/>
          <w:szCs w:val="24"/>
        </w:rPr>
        <w:t xml:space="preserve"> </w:t>
      </w:r>
      <w:r>
        <w:rPr>
          <w:rFonts w:cs="Times New Roman"/>
          <w:szCs w:val="24"/>
        </w:rPr>
        <w:t>Module</w:t>
      </w:r>
      <w:r w:rsidRPr="008A65C8">
        <w:rPr>
          <w:rFonts w:cs="Times New Roman"/>
          <w:szCs w:val="24"/>
        </w:rPr>
        <w:t>, along with necessary corrective actions.</w:t>
      </w:r>
    </w:p>
    <w:p w14:paraId="5F9ED6A6" w14:textId="77777777" w:rsidR="00510818" w:rsidRDefault="00510818" w:rsidP="00F24299">
      <w:pPr>
        <w:pStyle w:val="Heading4"/>
      </w:pPr>
      <w:bookmarkStart w:id="49" w:name="_Toc514063571"/>
      <w:bookmarkStart w:id="50" w:name="_Toc520184664"/>
      <w:bookmarkStart w:id="51" w:name="_Toc11911219"/>
      <w:r>
        <w:lastRenderedPageBreak/>
        <w:t>5117.290  Addition of option clause or quantities to contracts after award.</w:t>
      </w:r>
      <w:bookmarkEnd w:id="49"/>
      <w:bookmarkEnd w:id="50"/>
      <w:bookmarkEnd w:id="51"/>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77777777" w:rsidR="000C0BAB" w:rsidRDefault="000C0BAB" w:rsidP="00F24299">
      <w:pPr>
        <w:pStyle w:val="Heading3"/>
      </w:pPr>
      <w:bookmarkStart w:id="52" w:name="_Toc514063572"/>
      <w:bookmarkStart w:id="53" w:name="_Toc520184665"/>
      <w:bookmarkStart w:id="54" w:name="_Toc11911220"/>
      <w:r>
        <w:t>Subpart 51</w:t>
      </w:r>
      <w:r w:rsidR="00510818">
        <w:t>17</w:t>
      </w:r>
      <w:r>
        <w:t>.</w:t>
      </w:r>
      <w:r w:rsidR="00510818">
        <w:t>5</w:t>
      </w:r>
      <w:r>
        <w:t xml:space="preserve"> – </w:t>
      </w:r>
      <w:r w:rsidR="00510818">
        <w:t>Interagency Acquisitions</w:t>
      </w:r>
      <w:bookmarkEnd w:id="52"/>
      <w:bookmarkEnd w:id="53"/>
      <w:bookmarkEnd w:id="54"/>
    </w:p>
    <w:p w14:paraId="5F9ED6A9" w14:textId="77777777" w:rsidR="000C0BAB" w:rsidRDefault="000C0BAB" w:rsidP="00F24299">
      <w:pPr>
        <w:pStyle w:val="Heading4"/>
      </w:pPr>
      <w:bookmarkStart w:id="55" w:name="_Toc514063573"/>
      <w:bookmarkStart w:id="56" w:name="_Toc520184666"/>
      <w:bookmarkStart w:id="57" w:name="_Toc11911221"/>
      <w:r>
        <w:t>51</w:t>
      </w:r>
      <w:r w:rsidR="00510818">
        <w:t>17</w:t>
      </w:r>
      <w:r>
        <w:t>.</w:t>
      </w:r>
      <w:r w:rsidR="00510818">
        <w:t>502</w:t>
      </w:r>
      <w:r>
        <w:t xml:space="preserve">  </w:t>
      </w:r>
      <w:r w:rsidR="00510818">
        <w:t>Procedures.</w:t>
      </w:r>
      <w:bookmarkEnd w:id="55"/>
      <w:bookmarkEnd w:id="56"/>
      <w:bookmarkEnd w:id="57"/>
    </w:p>
    <w:p w14:paraId="5F9ED6AA" w14:textId="77777777" w:rsidR="00510818" w:rsidRPr="00510818" w:rsidRDefault="00510818" w:rsidP="00F24299">
      <w:pPr>
        <w:pStyle w:val="Heading4"/>
      </w:pPr>
      <w:bookmarkStart w:id="58" w:name="_Toc514063574"/>
      <w:bookmarkStart w:id="59" w:name="_Toc520184667"/>
      <w:bookmarkStart w:id="60" w:name="_Toc11911222"/>
      <w:r>
        <w:t>5117.502-1  General.</w:t>
      </w:r>
      <w:bookmarkEnd w:id="58"/>
      <w:bookmarkEnd w:id="59"/>
      <w:bookmarkEnd w:id="60"/>
    </w:p>
    <w:p w14:paraId="5F9ED6BE" w14:textId="77777777" w:rsidR="003E37F2" w:rsidRDefault="003E37F2" w:rsidP="00B043C0">
      <w:pPr>
        <w:pStyle w:val="AFARSText"/>
      </w:pPr>
    </w:p>
    <w:p w14:paraId="5F9ED6BF" w14:textId="5C72257A" w:rsidR="003E37F2" w:rsidRDefault="003E37F2" w:rsidP="00B043C0">
      <w:pPr>
        <w:pStyle w:val="AFARSText"/>
      </w:pPr>
      <w:r w:rsidRPr="00947A57">
        <w:t>(</w:t>
      </w:r>
      <w:r w:rsidR="002D6C17">
        <w:t>a</w:t>
      </w:r>
      <w:r w:rsidRPr="00947A57">
        <w:t xml:space="preserve">) </w:t>
      </w:r>
      <w:r>
        <w:t xml:space="preserve"> </w:t>
      </w:r>
      <w:r w:rsidRPr="00D179B2">
        <w:rPr>
          <w:i/>
        </w:rPr>
        <w:t>Written agreement on responsibility for management and administration.</w:t>
      </w:r>
    </w:p>
    <w:p w14:paraId="5F9ED6C0" w14:textId="77777777" w:rsidR="003E37F2" w:rsidRDefault="003E37F2" w:rsidP="00B043C0">
      <w:pPr>
        <w:pStyle w:val="AFARSText"/>
      </w:pPr>
    </w:p>
    <w:p w14:paraId="5F9ED6C1" w14:textId="3D316392" w:rsidR="003E37F2" w:rsidRDefault="003E37F2" w:rsidP="003E37F2">
      <w:pPr>
        <w:pStyle w:val="AFARSText"/>
        <w:ind w:firstLine="720"/>
      </w:pPr>
      <w:r w:rsidRPr="00947A57">
        <w:t xml:space="preserve">(1)  </w:t>
      </w:r>
      <w:r>
        <w:rPr>
          <w:kern w:val="16"/>
        </w:rPr>
        <w:t>Use t</w:t>
      </w:r>
      <w:r w:rsidRPr="00DB560D">
        <w:rPr>
          <w:kern w:val="16"/>
        </w:rPr>
        <w:t xml:space="preserve">he DD Form 448, Military Interdepartmental Purchase Request </w:t>
      </w:r>
      <w:r>
        <w:rPr>
          <w:kern w:val="16"/>
        </w:rPr>
        <w:t xml:space="preserve">(MIPR) </w:t>
      </w:r>
      <w:r w:rsidRPr="00DB560D">
        <w:rPr>
          <w:kern w:val="16"/>
        </w:rPr>
        <w:t>as Part B</w:t>
      </w:r>
      <w:r>
        <w:rPr>
          <w:kern w:val="16"/>
        </w:rPr>
        <w:t xml:space="preserve"> of the Office of Federal Procurement Policy (OFPP) model interagency agreement</w:t>
      </w:r>
      <w:r w:rsidRPr="00DB560D">
        <w:rPr>
          <w:kern w:val="16"/>
        </w:rPr>
        <w:t>.</w:t>
      </w:r>
      <w:r w:rsidRPr="00612269">
        <w:rPr>
          <w:kern w:val="16"/>
        </w:rPr>
        <w:t xml:space="preserve"> </w:t>
      </w:r>
      <w:r w:rsidRPr="00DB560D">
        <w:t xml:space="preserve"> If a non-DoD agency </w:t>
      </w:r>
      <w:r w:rsidR="00C25547">
        <w:t>is unable to accept a MIPR for P</w:t>
      </w:r>
      <w:r w:rsidRPr="00DB560D">
        <w:t xml:space="preserve">art B, use the </w:t>
      </w:r>
      <w:r>
        <w:t>P</w:t>
      </w:r>
      <w:r w:rsidRPr="00DB560D">
        <w:t xml:space="preserve">art B provided in the OFPP </w:t>
      </w:r>
      <w:r>
        <w:t>model i</w:t>
      </w:r>
      <w:r w:rsidRPr="00DB560D">
        <w:t xml:space="preserve">nteragency </w:t>
      </w:r>
      <w:r>
        <w:t>a</w:t>
      </w:r>
      <w:r w:rsidRPr="00DB560D">
        <w:t>greement.</w:t>
      </w:r>
    </w:p>
    <w:p w14:paraId="5F9ED6C2" w14:textId="77777777" w:rsidR="003E37F2" w:rsidRDefault="003E37F2" w:rsidP="00B043C0">
      <w:pPr>
        <w:pStyle w:val="AFARSText"/>
      </w:pPr>
    </w:p>
    <w:p w14:paraId="5F9ED6C3" w14:textId="6AD2C0FC" w:rsidR="003E37F2" w:rsidRDefault="003E37F2" w:rsidP="00B043C0">
      <w:pPr>
        <w:pStyle w:val="AFARSText"/>
      </w:pPr>
      <w:r w:rsidRPr="00947A57">
        <w:t>(</w:t>
      </w:r>
      <w:r w:rsidR="002D6C17">
        <w:t>b</w:t>
      </w:r>
      <w:r w:rsidRPr="00947A57">
        <w:t>)</w:t>
      </w:r>
      <w:r>
        <w:t xml:space="preserve">  </w:t>
      </w:r>
      <w:r>
        <w:rPr>
          <w:i/>
        </w:rPr>
        <w:t>Business-case analysis requirements for multi-agency contracts and governmentwide acquisition contracts.</w:t>
      </w:r>
      <w:r w:rsidRPr="00947A57">
        <w:t xml:space="preserve">  For guidance on business-case analysis, see FAR 17.502-1(</w:t>
      </w:r>
      <w:ins w:id="61" w:author="Jordan, Amanda C CIV USARMY HQDA ASA ALT (USA)" w:date="2022-08-08T14:55:00Z">
        <w:r w:rsidR="000777A0">
          <w:t>b</w:t>
        </w:r>
      </w:ins>
      <w:del w:id="62" w:author="Jordan, Amanda C CIV USARMY HQDA ASA ALT (USA)" w:date="2022-08-08T14:55:00Z">
        <w:r w:rsidRPr="00947A57" w:rsidDel="000777A0">
          <w:delText>c</w:delText>
        </w:r>
      </w:del>
      <w:r w:rsidRPr="00947A57">
        <w:t>).  Submit the business case to the Office of the Deputy Assistant Secretary of the Army (Procurement) at the email address listed in 5101.290(b)(2)(ii)(A).</w:t>
      </w:r>
    </w:p>
    <w:p w14:paraId="5F9ED6C4" w14:textId="77777777" w:rsidR="003E37F2" w:rsidRDefault="003E37F2" w:rsidP="00B043C0">
      <w:pPr>
        <w:pStyle w:val="AFARSText"/>
      </w:pPr>
    </w:p>
    <w:p w14:paraId="5F9ED6C6" w14:textId="093FE20E" w:rsidR="003E37F2" w:rsidRDefault="003E37F2" w:rsidP="009B6682">
      <w:pPr>
        <w:pStyle w:val="AFARSText"/>
        <w:ind w:firstLine="720"/>
        <w:rPr>
          <w:rFonts w:cs="Times New Roman"/>
          <w:szCs w:val="24"/>
        </w:rPr>
      </w:pPr>
      <w:r w:rsidRPr="00947A57">
        <w:rPr>
          <w:rFonts w:cs="Times New Roman"/>
          <w:szCs w:val="24"/>
        </w:rPr>
        <w:t xml:space="preserve">(i)  </w:t>
      </w:r>
      <w:r w:rsidRPr="00947A57">
        <w:rPr>
          <w:rFonts w:cs="Times New Roman"/>
          <w:i/>
          <w:szCs w:val="24"/>
        </w:rPr>
        <w:t xml:space="preserve">Cover </w:t>
      </w:r>
      <w:r>
        <w:rPr>
          <w:rFonts w:cs="Times New Roman"/>
          <w:i/>
          <w:szCs w:val="24"/>
        </w:rPr>
        <w:t>l</w:t>
      </w:r>
      <w:r w:rsidRPr="00947A57">
        <w:rPr>
          <w:rFonts w:cs="Times New Roman"/>
          <w:i/>
          <w:szCs w:val="24"/>
        </w:rPr>
        <w:t>etter.</w:t>
      </w:r>
      <w:r w:rsidRPr="00947A57">
        <w:rPr>
          <w:rFonts w:cs="Times New Roman"/>
          <w:szCs w:val="24"/>
        </w:rPr>
        <w:t xml:space="preserve">  The </w:t>
      </w:r>
      <w:r w:rsidR="00A156A8">
        <w:rPr>
          <w:rFonts w:cs="Times New Roman"/>
          <w:szCs w:val="24"/>
        </w:rPr>
        <w:t>SCO</w:t>
      </w:r>
      <w:r w:rsidRPr="00947A57">
        <w:rPr>
          <w:rFonts w:cs="Times New Roman"/>
          <w:szCs w:val="24"/>
        </w:rPr>
        <w:t xml:space="preserve"> shall sign the cover letter, recommending the business case for approval.  The letter must indicate whether there is any Congressional interest in the procurement.</w:t>
      </w:r>
    </w:p>
    <w:p w14:paraId="021B7F8B" w14:textId="77777777" w:rsidR="000064C0" w:rsidRDefault="000064C0" w:rsidP="009B6682">
      <w:pPr>
        <w:pStyle w:val="AFARSText"/>
        <w:ind w:firstLine="720"/>
      </w:pPr>
    </w:p>
    <w:p w14:paraId="5F9ED6C7" w14:textId="06EBBFB3" w:rsidR="003E37F2" w:rsidRDefault="003E37F2" w:rsidP="003E37F2">
      <w:pPr>
        <w:pStyle w:val="AFARSText"/>
        <w:ind w:firstLine="720"/>
        <w:rPr>
          <w:rFonts w:cs="Times New Roman"/>
          <w:szCs w:val="24"/>
        </w:rPr>
      </w:pPr>
      <w:r w:rsidRPr="00947A57">
        <w:rPr>
          <w:rFonts w:cs="Times New Roman"/>
          <w:szCs w:val="24"/>
        </w:rPr>
        <w:t xml:space="preserve">(ii)  </w:t>
      </w:r>
      <w:r w:rsidRPr="00947A57">
        <w:rPr>
          <w:rFonts w:cs="Times New Roman"/>
          <w:i/>
          <w:szCs w:val="24"/>
        </w:rPr>
        <w:t xml:space="preserve">Business </w:t>
      </w:r>
      <w:r>
        <w:rPr>
          <w:rFonts w:cs="Times New Roman"/>
          <w:i/>
          <w:szCs w:val="24"/>
        </w:rPr>
        <w:t>c</w:t>
      </w:r>
      <w:r w:rsidRPr="00947A57">
        <w:rPr>
          <w:rFonts w:cs="Times New Roman"/>
          <w:i/>
          <w:szCs w:val="24"/>
        </w:rPr>
        <w:t xml:space="preserve">ase </w:t>
      </w:r>
      <w:r>
        <w:rPr>
          <w:rFonts w:cs="Times New Roman"/>
          <w:i/>
          <w:szCs w:val="24"/>
        </w:rPr>
        <w:t>r</w:t>
      </w:r>
      <w:r w:rsidRPr="00947A57">
        <w:rPr>
          <w:rFonts w:cs="Times New Roman"/>
          <w:i/>
          <w:szCs w:val="24"/>
        </w:rPr>
        <w:t xml:space="preserve">eview </w:t>
      </w:r>
      <w:r>
        <w:rPr>
          <w:rFonts w:cs="Times New Roman"/>
          <w:i/>
          <w:szCs w:val="24"/>
        </w:rPr>
        <w:t>d</w:t>
      </w:r>
      <w:r w:rsidRPr="00947A57">
        <w:rPr>
          <w:rFonts w:cs="Times New Roman"/>
          <w:i/>
          <w:szCs w:val="24"/>
        </w:rPr>
        <w:t>ocument.</w:t>
      </w:r>
      <w:r w:rsidRPr="00947A57">
        <w:rPr>
          <w:rFonts w:cs="Times New Roman"/>
          <w:szCs w:val="24"/>
        </w:rPr>
        <w:t xml:space="preserve">  The business case review document shall include the signatures of the preparer, contracting officer, technical representative, requirements representative, program manager, program executive officer, legal counsel, </w:t>
      </w:r>
      <w:r>
        <w:rPr>
          <w:rFonts w:cs="Times New Roman"/>
          <w:szCs w:val="24"/>
        </w:rPr>
        <w:t xml:space="preserve">and </w:t>
      </w:r>
      <w:r w:rsidR="00A156A8">
        <w:rPr>
          <w:rFonts w:cs="Times New Roman"/>
          <w:szCs w:val="24"/>
        </w:rPr>
        <w:t>SCO</w:t>
      </w:r>
      <w:r>
        <w:rPr>
          <w:rFonts w:cs="Times New Roman"/>
          <w:szCs w:val="24"/>
        </w:rPr>
        <w:t>.</w:t>
      </w:r>
    </w:p>
    <w:p w14:paraId="5F9ED6C8" w14:textId="77777777" w:rsidR="003E37F2" w:rsidRDefault="003E37F2" w:rsidP="003E37F2">
      <w:pPr>
        <w:pStyle w:val="AFARSText"/>
        <w:ind w:firstLine="720"/>
        <w:rPr>
          <w:rFonts w:cs="Times New Roman"/>
          <w:szCs w:val="24"/>
        </w:rPr>
      </w:pPr>
    </w:p>
    <w:p w14:paraId="5F9ED6C9" w14:textId="1C28F885" w:rsidR="003E37F2" w:rsidRDefault="003E37F2" w:rsidP="003E37F2">
      <w:pPr>
        <w:pStyle w:val="AFARSText"/>
        <w:ind w:firstLine="720"/>
        <w:rPr>
          <w:rFonts w:cs="Times New Roman"/>
          <w:szCs w:val="24"/>
        </w:rPr>
      </w:pPr>
      <w:r w:rsidRPr="00947A57">
        <w:rPr>
          <w:rFonts w:cs="Times New Roman"/>
          <w:szCs w:val="24"/>
        </w:rPr>
        <w:t xml:space="preserve">(iii)  </w:t>
      </w:r>
      <w:r w:rsidRPr="00947A57">
        <w:rPr>
          <w:rFonts w:cs="Times New Roman"/>
          <w:i/>
          <w:szCs w:val="24"/>
        </w:rPr>
        <w:t xml:space="preserve">Business </w:t>
      </w:r>
      <w:r>
        <w:rPr>
          <w:rFonts w:cs="Times New Roman"/>
          <w:i/>
          <w:szCs w:val="24"/>
        </w:rPr>
        <w:t>c</w:t>
      </w:r>
      <w:r w:rsidRPr="00947A57">
        <w:rPr>
          <w:rFonts w:cs="Times New Roman"/>
          <w:i/>
          <w:szCs w:val="24"/>
        </w:rPr>
        <w:t>ase.</w:t>
      </w:r>
      <w:r w:rsidRPr="00947A57">
        <w:rPr>
          <w:rFonts w:cs="Times New Roman"/>
          <w:szCs w:val="24"/>
        </w:rPr>
        <w:t xml:space="preserve">  Use the format provided at FAR 17.502-1(</w:t>
      </w:r>
      <w:ins w:id="63" w:author="Jordan, Amanda C CIV USARMY HQDA ASA ALT (USA)" w:date="2022-08-08T14:55:00Z">
        <w:r w:rsidR="000777A0">
          <w:rPr>
            <w:rFonts w:cs="Times New Roman"/>
            <w:szCs w:val="24"/>
          </w:rPr>
          <w:t>b</w:t>
        </w:r>
      </w:ins>
      <w:del w:id="64" w:author="Jordan, Amanda C CIV USARMY HQDA ASA ALT (USA)" w:date="2022-08-08T14:55:00Z">
        <w:r w:rsidRPr="00947A57" w:rsidDel="000777A0">
          <w:rPr>
            <w:rFonts w:cs="Times New Roman"/>
            <w:szCs w:val="24"/>
          </w:rPr>
          <w:delText>c</w:delText>
        </w:r>
      </w:del>
      <w:r w:rsidRPr="00947A57">
        <w:rPr>
          <w:rFonts w:cs="Times New Roman"/>
          <w:szCs w:val="24"/>
        </w:rPr>
        <w:t xml:space="preserve">).  Include the command control number on the upper right hand corner of every page of the business case, including the review document and approval page, to enable the reassembling of the business case analysis if </w:t>
      </w:r>
      <w:r>
        <w:rPr>
          <w:rFonts w:cs="Times New Roman"/>
          <w:szCs w:val="24"/>
        </w:rPr>
        <w:t>the documents</w:t>
      </w:r>
      <w:r w:rsidRPr="00947A57">
        <w:rPr>
          <w:rFonts w:cs="Times New Roman"/>
          <w:szCs w:val="24"/>
        </w:rPr>
        <w:t xml:space="preserve"> become separated.</w:t>
      </w:r>
    </w:p>
    <w:p w14:paraId="5F9ED6CA" w14:textId="77777777" w:rsidR="003E37F2" w:rsidRDefault="003E37F2" w:rsidP="003E37F2">
      <w:pPr>
        <w:pStyle w:val="AFARSText"/>
        <w:ind w:firstLine="720"/>
        <w:rPr>
          <w:rFonts w:cs="Times New Roman"/>
          <w:szCs w:val="24"/>
        </w:rPr>
      </w:pPr>
    </w:p>
    <w:p w14:paraId="5F9ED6CB" w14:textId="77777777" w:rsidR="003E37F2" w:rsidRDefault="003E37F2" w:rsidP="003E37F2">
      <w:pPr>
        <w:pStyle w:val="AFARSText"/>
        <w:ind w:firstLine="720"/>
      </w:pPr>
      <w:r w:rsidRPr="00947A57">
        <w:t xml:space="preserve">(iv)  </w:t>
      </w:r>
      <w:r w:rsidRPr="00947A57">
        <w:rPr>
          <w:i/>
        </w:rPr>
        <w:t xml:space="preserve">Approval </w:t>
      </w:r>
      <w:r>
        <w:rPr>
          <w:i/>
        </w:rPr>
        <w:t>p</w:t>
      </w:r>
      <w:r w:rsidRPr="00947A57">
        <w:rPr>
          <w:i/>
        </w:rPr>
        <w:t>age.</w:t>
      </w:r>
      <w:r w:rsidRPr="00947A57">
        <w:t xml:space="preserve">  Submit the approval language as the last page of the business case on </w:t>
      </w:r>
      <w:r>
        <w:t xml:space="preserve">a </w:t>
      </w:r>
      <w:r w:rsidRPr="00947A57">
        <w:t xml:space="preserve">plain </w:t>
      </w:r>
      <w:r>
        <w:t>page</w:t>
      </w:r>
      <w:r w:rsidRPr="00947A57">
        <w:t>, not letterhead.</w:t>
      </w:r>
    </w:p>
    <w:p w14:paraId="5F9ED6CC" w14:textId="77777777" w:rsidR="003E37F2" w:rsidRDefault="003E37F2" w:rsidP="000064C0">
      <w:pPr>
        <w:pStyle w:val="Heading4"/>
      </w:pPr>
      <w:bookmarkStart w:id="65" w:name="_Toc514063575"/>
      <w:bookmarkStart w:id="66" w:name="_Toc520184668"/>
      <w:bookmarkStart w:id="67" w:name="_Toc11911223"/>
      <w:r>
        <w:t>5117.502-2  The Economy Act.</w:t>
      </w:r>
      <w:bookmarkEnd w:id="65"/>
      <w:bookmarkEnd w:id="66"/>
      <w:bookmarkEnd w:id="67"/>
    </w:p>
    <w:p w14:paraId="5F9ED6CD" w14:textId="2CA13850" w:rsidR="003E37F2" w:rsidRPr="003E37F2" w:rsidDel="00351563" w:rsidRDefault="003E37F2" w:rsidP="003E37F2">
      <w:pPr>
        <w:pStyle w:val="AFARSText"/>
        <w:rPr>
          <w:del w:id="68" w:author="Jordan, Amanda C CIV USARMY HQDA ASA ALT (USA)" w:date="2022-08-03T08:44:00Z"/>
        </w:rPr>
      </w:pPr>
      <w:r w:rsidRPr="00947A57">
        <w:t>(a)  Assisted acquisitions that are subject to the Economy Act shall comply with</w:t>
      </w:r>
      <w:ins w:id="69" w:author="Jordan, Amanda C CIV USARMY HQDA ASA ALT (USA)" w:date="2022-08-03T08:44:00Z">
        <w:r w:rsidR="00351563">
          <w:t xml:space="preserve"> </w:t>
        </w:r>
      </w:ins>
      <w:del w:id="70" w:author="Jordan, Amanda C CIV USARMY HQDA ASA ALT (USA)" w:date="2022-08-03T08:44:00Z">
        <w:r w:rsidRPr="00947A57" w:rsidDel="00351563">
          <w:delText>:</w:delText>
        </w:r>
      </w:del>
    </w:p>
    <w:p w14:paraId="5F9ED6CE" w14:textId="77777777" w:rsidR="003E37F2" w:rsidDel="00351563" w:rsidRDefault="003E37F2" w:rsidP="00B043C0">
      <w:pPr>
        <w:pStyle w:val="AFARSText"/>
        <w:rPr>
          <w:del w:id="71" w:author="Jordan, Amanda C CIV USARMY HQDA ASA ALT (USA)" w:date="2022-08-03T08:44:00Z"/>
        </w:rPr>
      </w:pPr>
    </w:p>
    <w:p w14:paraId="5F9ED6CF" w14:textId="77777777" w:rsidR="003E37F2" w:rsidRDefault="003E37F2" w:rsidP="00351563">
      <w:pPr>
        <w:pStyle w:val="AFARSText"/>
      </w:pPr>
      <w:del w:id="72" w:author="Jordan, Amanda C CIV USARMY HQDA ASA ALT (USA)" w:date="2022-08-03T08:44:00Z">
        <w:r w:rsidRPr="00947A57" w:rsidDel="00351563">
          <w:delText>(</w:delText>
        </w:r>
        <w:r w:rsidDel="00351563">
          <w:delText>i</w:delText>
        </w:r>
        <w:r w:rsidRPr="00947A57" w:rsidDel="00351563">
          <w:delText xml:space="preserve">)  </w:delText>
        </w:r>
      </w:del>
      <w:r w:rsidRPr="00947A57">
        <w:t>DoD Financial Management Regulation DoD 7000.14-R, Vol 11A Chapter 3 and</w:t>
      </w:r>
    </w:p>
    <w:p w14:paraId="5F9ED6D0" w14:textId="77777777" w:rsidR="003E37F2" w:rsidRDefault="003E37F2" w:rsidP="003E37F2">
      <w:pPr>
        <w:pStyle w:val="AFARSText"/>
        <w:ind w:firstLine="720"/>
      </w:pPr>
    </w:p>
    <w:p w14:paraId="5F9ED6D1" w14:textId="1E1512D6" w:rsidR="003E37F2" w:rsidRDefault="003E37F2" w:rsidP="003E37F2">
      <w:pPr>
        <w:pStyle w:val="AFARSText"/>
        <w:ind w:firstLine="720"/>
      </w:pPr>
      <w:del w:id="73" w:author="Jordan, Amanda C CIV USARMY HQDA ASA ALT (USA)" w:date="2022-08-03T08:44:00Z">
        <w:r w:rsidRPr="00947A57" w:rsidDel="00351563">
          <w:delText>(</w:delText>
        </w:r>
        <w:r w:rsidDel="00351563">
          <w:delText>ii</w:delText>
        </w:r>
        <w:r w:rsidRPr="00947A57" w:rsidDel="00351563">
          <w:delText>)  DFAS-IN Regulation 37-1, Chapter 12.</w:delText>
        </w:r>
      </w:del>
    </w:p>
    <w:p w14:paraId="5F9ED6D2" w14:textId="77777777" w:rsidR="003E37F2" w:rsidRDefault="003E37F2" w:rsidP="00B043C0">
      <w:pPr>
        <w:pStyle w:val="AFARSText"/>
      </w:pPr>
    </w:p>
    <w:p w14:paraId="5F9ED6D3" w14:textId="4523E57A" w:rsidR="003E37F2" w:rsidRDefault="003E37F2" w:rsidP="00B043C0">
      <w:pPr>
        <w:pStyle w:val="AFARSText"/>
      </w:pPr>
      <w:r w:rsidRPr="00947A57">
        <w:t>(c)  The requiring activity is responsible for preparing the Economy Act determination and findings (D&amp;F).  Approval of the D&amp;F is in accordance with</w:t>
      </w:r>
      <w:del w:id="74" w:author="Jordan, Amanda C CIV USARMY HQDA ASA ALT (USA)" w:date="2022-08-03T08:46:00Z">
        <w:r w:rsidRPr="00947A57" w:rsidDel="00351563">
          <w:delText xml:space="preserve"> </w:delText>
        </w:r>
      </w:del>
      <w:ins w:id="75" w:author="Jordan, Amanda C CIV USARMY HQDA ASA ALT (USA)" w:date="2022-08-03T08:46:00Z">
        <w:r w:rsidR="00351563">
          <w:t xml:space="preserve">FAR </w:t>
        </w:r>
        <w:r w:rsidR="00351563" w:rsidRPr="00351563">
          <w:t>17.502-2(c)(2)</w:t>
        </w:r>
      </w:ins>
      <w:ins w:id="76" w:author="Jordan, Amanda C CIV USARMY HQDA ASA ALT (USA)" w:date="2022-08-03T08:47:00Z">
        <w:r w:rsidR="00351563">
          <w:t xml:space="preserve">.  See </w:t>
        </w:r>
      </w:ins>
      <w:ins w:id="77" w:author="Jordan, Amanda C CIV USARMY HQDA ASA ALT (USA)" w:date="2022-08-03T08:48:00Z">
        <w:r w:rsidR="00351563">
          <w:fldChar w:fldCharType="begin"/>
        </w:r>
        <w:r w:rsidR="00351563">
          <w:instrText xml:space="preserve"> HYPERLINK "https://spcs3.kc.army.mil/asaalt/procurement/AFARS/AFARS_AppGG.aspx" </w:instrText>
        </w:r>
        <w:r w:rsidR="00351563">
          <w:fldChar w:fldCharType="separate"/>
        </w:r>
        <w:r w:rsidR="00351563" w:rsidRPr="00351563">
          <w:rPr>
            <w:rStyle w:val="Hyperlink"/>
          </w:rPr>
          <w:t>Appendix GG</w:t>
        </w:r>
        <w:r w:rsidR="00351563">
          <w:fldChar w:fldCharType="end"/>
        </w:r>
      </w:ins>
      <w:ins w:id="78" w:author="Jordan, Amanda C CIV USARMY HQDA ASA ALT (USA)" w:date="2022-08-03T08:47:00Z">
        <w:r w:rsidR="00351563">
          <w:t xml:space="preserve"> for further delegation.  </w:t>
        </w:r>
      </w:ins>
      <w:del w:id="79" w:author="Jordan, Amanda C CIV USARMY HQDA ASA ALT (USA)" w:date="2022-08-03T08:46:00Z">
        <w:r w:rsidRPr="00947A57" w:rsidDel="00351563">
          <w:delText>DFAS-IN Regulation 37-1, Chapter 12.</w:delText>
        </w:r>
      </w:del>
      <w:r w:rsidRPr="00947A57">
        <w:t xml:space="preserve">  The Economy Act D&amp;F is required for both direct and assisted acquisitions, in addition to the </w:t>
      </w:r>
      <w:r w:rsidR="002D6C17">
        <w:t>approval to use a non-DoD contract, when applicable (see 5117.770)</w:t>
      </w:r>
      <w:r w:rsidRPr="00947A57">
        <w:t>.</w:t>
      </w:r>
    </w:p>
    <w:p w14:paraId="66098806" w14:textId="02C09ED1" w:rsidR="00115EAD" w:rsidRDefault="00115EAD" w:rsidP="000064C0">
      <w:pPr>
        <w:pStyle w:val="Heading3"/>
      </w:pPr>
      <w:bookmarkStart w:id="80" w:name="_Toc514063576"/>
      <w:bookmarkStart w:id="81" w:name="_Toc520184669"/>
      <w:bookmarkStart w:id="82" w:name="_Toc11911224"/>
      <w:r w:rsidRPr="000E7C5A">
        <w:t>Subpart 5117.7 – Interagency Acquisitions:  Acquisitions by Nondefense Agencies on Behalf of the Department of Defense</w:t>
      </w:r>
      <w:bookmarkEnd w:id="80"/>
      <w:bookmarkEnd w:id="81"/>
      <w:bookmarkEnd w:id="82"/>
    </w:p>
    <w:p w14:paraId="357B1D08" w14:textId="3C45F2B2" w:rsidR="004C508C" w:rsidRDefault="004C508C" w:rsidP="000064C0">
      <w:pPr>
        <w:pStyle w:val="Heading4"/>
      </w:pPr>
      <w:bookmarkStart w:id="83" w:name="_Toc11911225"/>
      <w:bookmarkStart w:id="84" w:name="_Toc514063577"/>
      <w:bookmarkStart w:id="85" w:name="_Toc520184670"/>
      <w:r>
        <w:t>5117.703</w:t>
      </w:r>
      <w:r w:rsidR="00C24182">
        <w:t xml:space="preserve"> Policy.</w:t>
      </w:r>
      <w:bookmarkEnd w:id="83"/>
    </w:p>
    <w:p w14:paraId="627C5F45" w14:textId="0ADB4052" w:rsidR="00C24182" w:rsidRPr="00C24182" w:rsidRDefault="00C24182" w:rsidP="00C24182">
      <w:pPr>
        <w:rPr>
          <w:rFonts w:ascii="Times New Roman" w:hAnsi="Times New Roman" w:cs="Times New Roman"/>
          <w:sz w:val="24"/>
          <w:szCs w:val="24"/>
        </w:rPr>
      </w:pPr>
      <w:r w:rsidRPr="00C24182">
        <w:rPr>
          <w:rFonts w:ascii="Times New Roman" w:hAnsi="Times New Roman" w:cs="Times New Roman"/>
          <w:sz w:val="24"/>
          <w:szCs w:val="24"/>
        </w:rPr>
        <w:t xml:space="preserve">(e) The Under Secretary of Defense for Acquisition and Sustainment (USD(A&amp;S)) shall make the determination as described in FAR 17.703(e).  See </w:t>
      </w:r>
      <w:ins w:id="86" w:author="Jordan, Amanda C CIV USARMY HQDA ASA ALT (USA)" w:date="2022-08-03T08:54:00Z">
        <w:r w:rsidR="005B541E">
          <w:rPr>
            <w:rFonts w:ascii="Times New Roman" w:hAnsi="Times New Roman" w:cs="Times New Roman"/>
            <w:sz w:val="24"/>
            <w:szCs w:val="24"/>
          </w:rPr>
          <w:fldChar w:fldCharType="begin"/>
        </w:r>
        <w:r w:rsidR="005B541E">
          <w:rPr>
            <w:rFonts w:ascii="Times New Roman" w:hAnsi="Times New Roman" w:cs="Times New Roman"/>
            <w:sz w:val="24"/>
            <w:szCs w:val="24"/>
          </w:rPr>
          <w:instrText xml:space="preserve"> HYPERLINK "https://spcs3.kc.army.mil/asaalt/procurement/AFARS/AFARS_AppGG.aspx" </w:instrText>
        </w:r>
        <w:r w:rsidR="005B541E">
          <w:rPr>
            <w:rFonts w:ascii="Times New Roman" w:hAnsi="Times New Roman" w:cs="Times New Roman"/>
            <w:sz w:val="24"/>
            <w:szCs w:val="24"/>
          </w:rPr>
          <w:fldChar w:fldCharType="separate"/>
        </w:r>
        <w:r w:rsidRPr="005B541E">
          <w:rPr>
            <w:rStyle w:val="Hyperlink"/>
            <w:rFonts w:ascii="Times New Roman" w:hAnsi="Times New Roman" w:cs="Times New Roman"/>
            <w:sz w:val="24"/>
            <w:szCs w:val="24"/>
          </w:rPr>
          <w:t>Appendix GG</w:t>
        </w:r>
        <w:r w:rsidR="005B541E">
          <w:rPr>
            <w:rFonts w:ascii="Times New Roman" w:hAnsi="Times New Roman" w:cs="Times New Roman"/>
            <w:sz w:val="24"/>
            <w:szCs w:val="24"/>
          </w:rPr>
          <w:fldChar w:fldCharType="end"/>
        </w:r>
      </w:ins>
      <w:r w:rsidRPr="00C24182">
        <w:rPr>
          <w:rFonts w:ascii="Times New Roman" w:hAnsi="Times New Roman" w:cs="Times New Roman"/>
          <w:sz w:val="24"/>
          <w:szCs w:val="24"/>
        </w:rPr>
        <w:t xml:space="preserve"> for further delegation.  </w:t>
      </w:r>
    </w:p>
    <w:p w14:paraId="44272FAB" w14:textId="5FC2210F" w:rsidR="00115EAD" w:rsidRDefault="00115EAD" w:rsidP="000064C0">
      <w:pPr>
        <w:pStyle w:val="Heading4"/>
      </w:pPr>
      <w:bookmarkStart w:id="87" w:name="_Toc11911226"/>
      <w:r>
        <w:t>5117.770 Procedures.</w:t>
      </w:r>
      <w:bookmarkEnd w:id="84"/>
      <w:bookmarkEnd w:id="85"/>
      <w:bookmarkEnd w:id="87"/>
    </w:p>
    <w:p w14:paraId="66657A38" w14:textId="5B8CC734" w:rsidR="00336851" w:rsidRDefault="00336851" w:rsidP="00F56109">
      <w:pPr>
        <w:pStyle w:val="AFARSText"/>
      </w:pPr>
      <w: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71E0542C" w14:textId="77777777" w:rsidR="00336851" w:rsidRDefault="00336851" w:rsidP="00F56109">
      <w:pPr>
        <w:pStyle w:val="AFARSText"/>
      </w:pPr>
    </w:p>
    <w:p w14:paraId="24BDBA27" w14:textId="77777777" w:rsidR="00E61E87" w:rsidRDefault="00336851" w:rsidP="00F56109">
      <w:pPr>
        <w:pStyle w:val="AFARSText"/>
      </w:pPr>
      <w:r>
        <w:t xml:space="preserve">(2)  </w:t>
      </w:r>
      <w:r w:rsidR="00E61E87">
        <w:t>The following officials from the requiring activity’s responsible contracting office shall concur with the use of a non-DoD contract prior to public announcement of the requirement:</w:t>
      </w:r>
    </w:p>
    <w:p w14:paraId="646DE1DC" w14:textId="77777777" w:rsidR="00E61E87" w:rsidRDefault="00E61E87" w:rsidP="00F56109">
      <w:pPr>
        <w:pStyle w:val="AFARSText"/>
      </w:pPr>
    </w:p>
    <w:p w14:paraId="0D435344" w14:textId="788B137E" w:rsidR="00E61E87" w:rsidRDefault="00E61E87" w:rsidP="00F56109">
      <w:pPr>
        <w:pStyle w:val="AFARSText"/>
        <w:ind w:firstLine="360"/>
      </w:pPr>
      <w:r w:rsidRPr="00E61E87">
        <w:t>(i</w:t>
      </w:r>
      <w:r>
        <w:t xml:space="preserve">)  For acquisitions valued at or above the simplified acquisition threshold, but less than $50 million, the head of the contracting activity (HCA).  See </w:t>
      </w:r>
      <w:ins w:id="88" w:author="Jordan, Amanda C CIV USARMY HQDA ASA ALT (USA)" w:date="2022-08-03T08:55:00Z">
        <w:r w:rsidR="005B541E">
          <w:fldChar w:fldCharType="begin"/>
        </w:r>
        <w:r w:rsidR="005B541E">
          <w:instrText xml:space="preserve"> HYPERLINK "https://spcs3.kc.army.mil/asaalt/procurement/AFARS/AFARS_AppGG.aspx" </w:instrText>
        </w:r>
        <w:r w:rsidR="005B541E">
          <w:fldChar w:fldCharType="separate"/>
        </w:r>
        <w:r w:rsidRPr="005B541E">
          <w:rPr>
            <w:rStyle w:val="Hyperlink"/>
          </w:rPr>
          <w:t>Appendix GG</w:t>
        </w:r>
        <w:r w:rsidR="005B541E">
          <w:fldChar w:fldCharType="end"/>
        </w:r>
      </w:ins>
      <w:r>
        <w:t xml:space="preserve"> for further delegation.</w:t>
      </w:r>
    </w:p>
    <w:p w14:paraId="36236D3C" w14:textId="77777777" w:rsidR="00E61E87" w:rsidRDefault="00E61E87" w:rsidP="00F56109">
      <w:pPr>
        <w:pStyle w:val="AFARSText"/>
        <w:ind w:firstLine="360"/>
      </w:pPr>
    </w:p>
    <w:p w14:paraId="5208CD4D" w14:textId="4D42394B" w:rsidR="00E61E87" w:rsidRDefault="00E61E87" w:rsidP="00F56109">
      <w:pPr>
        <w:pStyle w:val="AFARSText"/>
        <w:ind w:firstLine="360"/>
      </w:pPr>
      <w:r>
        <w:t xml:space="preserve">(ii)  For acquisitions valued at or above $50 million but less than $250 million, the HCA.  See </w:t>
      </w:r>
      <w:ins w:id="89" w:author="Jordan, Amanda C CIV USARMY HQDA ASA ALT (USA)" w:date="2022-08-03T08:55:00Z">
        <w:r w:rsidR="005B541E">
          <w:fldChar w:fldCharType="begin"/>
        </w:r>
        <w:r w:rsidR="005B541E">
          <w:instrText xml:space="preserve"> HYPERLINK "https://spcs3.kc.army.mil/asaalt/procurement/AFARS/AFARS_AppGG.aspx" </w:instrText>
        </w:r>
        <w:r w:rsidR="005B541E">
          <w:fldChar w:fldCharType="separate"/>
        </w:r>
        <w:r w:rsidRPr="005B541E">
          <w:rPr>
            <w:rStyle w:val="Hyperlink"/>
          </w:rPr>
          <w:t>Appendix GG</w:t>
        </w:r>
        <w:r w:rsidR="005B541E">
          <w:fldChar w:fldCharType="end"/>
        </w:r>
      </w:ins>
      <w:r>
        <w:t xml:space="preserve"> for further delegation.</w:t>
      </w:r>
    </w:p>
    <w:p w14:paraId="6FDBC820" w14:textId="77777777" w:rsidR="00E61E87" w:rsidRDefault="00E61E87" w:rsidP="00F56109">
      <w:pPr>
        <w:pStyle w:val="AFARSText"/>
        <w:ind w:firstLine="360"/>
      </w:pPr>
    </w:p>
    <w:p w14:paraId="099D591F" w14:textId="49616857" w:rsidR="00E61E87" w:rsidRDefault="00E61E87" w:rsidP="00F56109">
      <w:pPr>
        <w:pStyle w:val="AFARSText"/>
        <w:ind w:firstLine="360"/>
      </w:pPr>
      <w:r>
        <w:t xml:space="preserve">(iii)  For acquisitions valued at or above $250 million, the HCA.  See </w:t>
      </w:r>
      <w:ins w:id="90" w:author="Jordan, Amanda C CIV USARMY HQDA ASA ALT (USA)" w:date="2022-08-03T08:55:00Z">
        <w:r w:rsidR="005B541E">
          <w:fldChar w:fldCharType="begin"/>
        </w:r>
        <w:r w:rsidR="005B541E">
          <w:instrText xml:space="preserve"> HYPERLINK "https://spcs3.kc.army.mil/asaalt/procurement/AFARS/AFARS_AppGG.aspx" </w:instrText>
        </w:r>
        <w:r w:rsidR="005B541E">
          <w:fldChar w:fldCharType="separate"/>
        </w:r>
        <w:r w:rsidRPr="005B541E">
          <w:rPr>
            <w:rStyle w:val="Hyperlink"/>
          </w:rPr>
          <w:t>Appendix GG</w:t>
        </w:r>
        <w:r w:rsidR="005B541E">
          <w:fldChar w:fldCharType="end"/>
        </w:r>
      </w:ins>
      <w:r>
        <w:t xml:space="preserve"> for further delegation.</w:t>
      </w:r>
    </w:p>
    <w:p w14:paraId="245B2B17" w14:textId="77777777" w:rsidR="00E61E87" w:rsidRDefault="00E61E87" w:rsidP="00F56109">
      <w:pPr>
        <w:pStyle w:val="AFARSText"/>
      </w:pPr>
    </w:p>
    <w:p w14:paraId="33921557" w14:textId="77777777" w:rsidR="00E61E87" w:rsidRDefault="00E61E87" w:rsidP="00F56109">
      <w:pPr>
        <w:pStyle w:val="AFARSText"/>
      </w:pPr>
      <w: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4D8A79AA" w14:textId="77777777" w:rsidR="00E61E87" w:rsidRDefault="00E61E87" w:rsidP="00F56109">
      <w:pPr>
        <w:pStyle w:val="AFARSText"/>
      </w:pPr>
    </w:p>
    <w:p w14:paraId="000C1DC3" w14:textId="77777777" w:rsidR="00E61E87" w:rsidRDefault="00E61E87" w:rsidP="00F56109">
      <w:pPr>
        <w:pStyle w:val="AFARSText"/>
      </w:pPr>
      <w:r>
        <w:lastRenderedPageBreak/>
        <w:t>(4)  If the approving official approves the use of a non-DoD contract at the blanket purchase agreement level, the individual calls against the agreement do not require separate determinations.</w:t>
      </w:r>
    </w:p>
    <w:p w14:paraId="4D679735" w14:textId="77777777" w:rsidR="00E61E87" w:rsidRDefault="00E61E87" w:rsidP="00F56109">
      <w:pPr>
        <w:pStyle w:val="AFARSText"/>
      </w:pPr>
    </w:p>
    <w:p w14:paraId="15E5CA6D" w14:textId="25ED5E6D" w:rsidR="00612946" w:rsidRDefault="00E61E87" w:rsidP="00F56109">
      <w:pPr>
        <w:pStyle w:val="AFARSText"/>
      </w:pPr>
      <w:r>
        <w:t>(5)  Contracting officers shall follow the reporting requirements in DFARS 204.6 to support the Army’s</w:t>
      </w:r>
      <w:r w:rsidR="00A8005A">
        <w:t xml:space="preserve"> data collection and reporting </w:t>
      </w:r>
      <w:r>
        <w:t>requirements at DFARS 217.770(d)</w:t>
      </w:r>
      <w:r w:rsidR="00115EAD">
        <w:t>.</w:t>
      </w:r>
    </w:p>
    <w:p w14:paraId="0F60DA4A" w14:textId="7EF82360" w:rsidR="00612946" w:rsidRPr="000064C0" w:rsidRDefault="00612946" w:rsidP="000064C0">
      <w:pPr>
        <w:pStyle w:val="Heading3"/>
      </w:pPr>
      <w:bookmarkStart w:id="91" w:name="_Toc514063578"/>
      <w:bookmarkStart w:id="92" w:name="_Toc520184671"/>
      <w:bookmarkStart w:id="93" w:name="_Toc11911227"/>
      <w:r w:rsidRPr="00612946">
        <w:t>Subpart 5117.74 – Undefinitized Contract Actions</w:t>
      </w:r>
      <w:bookmarkEnd w:id="91"/>
      <w:bookmarkEnd w:id="92"/>
      <w:bookmarkEnd w:id="93"/>
    </w:p>
    <w:p w14:paraId="32F4DB66" w14:textId="07CEEFCA" w:rsidR="00612946" w:rsidRDefault="00612946" w:rsidP="000064C0">
      <w:pPr>
        <w:pStyle w:val="Heading4"/>
      </w:pPr>
      <w:bookmarkStart w:id="94" w:name="_Toc514063579"/>
      <w:bookmarkStart w:id="95" w:name="_Toc520184672"/>
      <w:bookmarkStart w:id="96" w:name="_Toc11911228"/>
      <w:r>
        <w:t>5117.7404  Limitations.</w:t>
      </w:r>
      <w:bookmarkEnd w:id="94"/>
      <w:bookmarkEnd w:id="95"/>
      <w:bookmarkEnd w:id="96"/>
    </w:p>
    <w:p w14:paraId="28D1C557" w14:textId="774B16C8" w:rsidR="00A27C17" w:rsidRPr="00A27C17"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(a)(1)(ii) The head of the contracting activity shall approve actions as stated in DFARS 217.7404(a)(1)(ii)</w:t>
      </w:r>
      <w:r>
        <w:rPr>
          <w:rFonts w:ascii="Times New Roman" w:hAnsi="Times New Roman" w:cs="Times New Roman"/>
          <w:sz w:val="24"/>
          <w:szCs w:val="24"/>
        </w:rPr>
        <w:t>.  See Appendix GG for further delegation.</w:t>
      </w:r>
    </w:p>
    <w:p w14:paraId="151354DE" w14:textId="768CB1BA" w:rsidR="009B6682" w:rsidRPr="000064C0" w:rsidRDefault="00612946" w:rsidP="000064C0">
      <w:pPr>
        <w:pStyle w:val="Heading4"/>
      </w:pPr>
      <w:bookmarkStart w:id="97" w:name="_Toc514063580"/>
      <w:bookmarkStart w:id="98" w:name="_Toc520184673"/>
      <w:bookmarkStart w:id="99" w:name="_Toc11911229"/>
      <w:r>
        <w:t>5117.7404-1  Authorization.</w:t>
      </w:r>
      <w:bookmarkEnd w:id="97"/>
      <w:bookmarkEnd w:id="98"/>
      <w:bookmarkEnd w:id="99"/>
      <w:r>
        <w:t xml:space="preserve">  </w:t>
      </w:r>
    </w:p>
    <w:p w14:paraId="0DA4DC6C" w14:textId="0A6408FA" w:rsidR="009C678E" w:rsidRDefault="001F291A" w:rsidP="00F56109">
      <w:pPr>
        <w:pStyle w:val="AFARSText"/>
      </w:pPr>
      <w:r>
        <w:t xml:space="preserve">The head of the contracting activity shall </w:t>
      </w:r>
      <w:r w:rsidR="002339F2">
        <w:t xml:space="preserve">approve actions </w:t>
      </w:r>
      <w:r>
        <w:t xml:space="preserve">as stated in DFARS 217.7404-1.  </w:t>
      </w:r>
      <w:r w:rsidR="00612946" w:rsidRPr="00612946">
        <w:t>See Appendix GG for further delegation.</w:t>
      </w:r>
    </w:p>
    <w:p w14:paraId="1A889CD2" w14:textId="019BD846" w:rsidR="00612946" w:rsidRDefault="00612946" w:rsidP="000064C0">
      <w:pPr>
        <w:pStyle w:val="Heading4"/>
      </w:pPr>
      <w:bookmarkStart w:id="100" w:name="_Toc514063581"/>
      <w:bookmarkStart w:id="101" w:name="_Toc520184674"/>
      <w:bookmarkStart w:id="102" w:name="_Toc11911230"/>
      <w:r w:rsidRPr="009C678E">
        <w:t>5117.7404-5  Exceptions.</w:t>
      </w:r>
      <w:bookmarkEnd w:id="100"/>
      <w:bookmarkEnd w:id="101"/>
      <w:bookmarkEnd w:id="102"/>
      <w:r w:rsidRPr="009C678E">
        <w:t xml:space="preserve">  </w:t>
      </w:r>
    </w:p>
    <w:p w14:paraId="7D7CB973" w14:textId="77777777" w:rsidR="009C678E" w:rsidRDefault="009C678E" w:rsidP="00F56109">
      <w:pPr>
        <w:pStyle w:val="AFARSText"/>
        <w:rPr>
          <w:b/>
        </w:rPr>
      </w:pPr>
    </w:p>
    <w:p w14:paraId="4D9E9AD4" w14:textId="67731120" w:rsidR="009C678E" w:rsidRDefault="00CA7BEA" w:rsidP="00F56109">
      <w:pPr>
        <w:pStyle w:val="AFARSText"/>
      </w:pPr>
      <w:r>
        <w:t>(b</w:t>
      </w:r>
      <w:r w:rsidR="009C678E" w:rsidRPr="009C678E">
        <w:t>) The Assistant Secretary of the Army (Acquisition, Logistics and Technology) may waive the limitations as described in DFARS 217.7404-5.  See Appendix GG for further delegation.</w:t>
      </w:r>
    </w:p>
    <w:p w14:paraId="47857DEF" w14:textId="6F96BB1A" w:rsidR="009C678E" w:rsidRPr="000064C0" w:rsidRDefault="009C678E" w:rsidP="000064C0">
      <w:pPr>
        <w:pStyle w:val="Heading4"/>
      </w:pPr>
      <w:bookmarkStart w:id="103" w:name="_Toc514063582"/>
      <w:bookmarkStart w:id="104" w:name="_Toc520184675"/>
      <w:bookmarkStart w:id="105" w:name="_Toc11911231"/>
      <w:r>
        <w:t>5117.7404-6  Allowable profit.</w:t>
      </w:r>
      <w:bookmarkEnd w:id="103"/>
      <w:bookmarkEnd w:id="104"/>
      <w:bookmarkEnd w:id="105"/>
    </w:p>
    <w:p w14:paraId="08A8C233" w14:textId="58A9A459" w:rsidR="009C678E" w:rsidRDefault="008742C9" w:rsidP="00F56109">
      <w:pPr>
        <w:pStyle w:val="AFARSText"/>
      </w:pPr>
      <w:r>
        <w:t xml:space="preserve">The head of the contracting activity shall perform the duties as stated in DFARS 217.7404-6.  </w:t>
      </w:r>
      <w:r w:rsidR="009C678E" w:rsidRPr="00612946">
        <w:t>See Appendix GG for further delegation.</w:t>
      </w:r>
    </w:p>
    <w:p w14:paraId="546F561F" w14:textId="11975425" w:rsidR="009C678E" w:rsidRDefault="009C678E" w:rsidP="000064C0">
      <w:pPr>
        <w:pStyle w:val="Heading3"/>
      </w:pPr>
      <w:bookmarkStart w:id="106" w:name="_Toc514063583"/>
      <w:bookmarkStart w:id="107" w:name="_Toc520184676"/>
      <w:bookmarkStart w:id="108" w:name="_Toc11911232"/>
      <w:r w:rsidRPr="009C678E">
        <w:t>Subpart 5117.75 – Acquisition of Replenishment Parts</w:t>
      </w:r>
      <w:bookmarkEnd w:id="106"/>
      <w:bookmarkEnd w:id="107"/>
      <w:bookmarkEnd w:id="108"/>
    </w:p>
    <w:p w14:paraId="4732E21A" w14:textId="5DC4E16B" w:rsidR="009C678E" w:rsidRPr="000064C0" w:rsidRDefault="009C678E" w:rsidP="000064C0">
      <w:pPr>
        <w:pStyle w:val="Heading4"/>
      </w:pPr>
      <w:bookmarkStart w:id="109" w:name="_Toc514063584"/>
      <w:bookmarkStart w:id="110" w:name="_Toc520184677"/>
      <w:bookmarkStart w:id="111" w:name="_Toc11911233"/>
      <w:r w:rsidRPr="009C678E">
        <w:t>5117.7504  Acquisition of parts when data is not available.</w:t>
      </w:r>
      <w:bookmarkEnd w:id="109"/>
      <w:bookmarkEnd w:id="110"/>
      <w:bookmarkEnd w:id="111"/>
      <w:r w:rsidRPr="009C678E">
        <w:t xml:space="preserve"> </w:t>
      </w:r>
    </w:p>
    <w:p w14:paraId="0618D864" w14:textId="2FF33158" w:rsidR="009C678E" w:rsidRDefault="009C678E" w:rsidP="00F56109">
      <w:pPr>
        <w:pStyle w:val="AFARSText"/>
      </w:pPr>
      <w:r w:rsidRPr="009C678E">
        <w:t xml:space="preserve">(4)(ii)  </w:t>
      </w:r>
      <w:r w:rsidR="008742C9">
        <w:t xml:space="preserve">The head of the contracting activity authorizes the action described in DFARS PGI 217.7504(4)(ii).  </w:t>
      </w:r>
      <w:r w:rsidRPr="009C678E">
        <w:t>See Appendix GG for further delegation.</w:t>
      </w:r>
    </w:p>
    <w:p w14:paraId="5F9ED6D7" w14:textId="77777777" w:rsidR="003E37F2" w:rsidRDefault="003E37F2" w:rsidP="000064C0">
      <w:pPr>
        <w:pStyle w:val="Heading3"/>
      </w:pPr>
      <w:bookmarkStart w:id="112" w:name="_Toc514063585"/>
      <w:bookmarkStart w:id="113" w:name="_Toc520184678"/>
      <w:bookmarkStart w:id="114" w:name="_Toc11911234"/>
      <w:r>
        <w:t>Subpart 5117.90 – Job Order Contracts</w:t>
      </w:r>
      <w:bookmarkEnd w:id="112"/>
      <w:bookmarkEnd w:id="113"/>
      <w:bookmarkEnd w:id="114"/>
    </w:p>
    <w:p w14:paraId="5F9ED6D8" w14:textId="77777777" w:rsidR="003E37F2" w:rsidRDefault="003E37F2" w:rsidP="000064C0">
      <w:pPr>
        <w:pStyle w:val="Heading4"/>
      </w:pPr>
      <w:bookmarkStart w:id="115" w:name="_Toc514063586"/>
      <w:bookmarkStart w:id="116" w:name="_Toc520184679"/>
      <w:bookmarkStart w:id="117" w:name="_Toc11911235"/>
      <w:r>
        <w:t>5117.9000  Scope of subpart.</w:t>
      </w:r>
      <w:bookmarkEnd w:id="115"/>
      <w:bookmarkEnd w:id="116"/>
      <w:bookmarkEnd w:id="117"/>
    </w:p>
    <w:p w14:paraId="00DCCEB4" w14:textId="77777777" w:rsidR="002203C6" w:rsidRPr="003E0944" w:rsidRDefault="002203C6" w:rsidP="002203C6">
      <w:pPr>
        <w:spacing w:after="0" w:line="240" w:lineRule="auto"/>
        <w:rPr>
          <w:ins w:id="118" w:author="Jordan, Amanda C CIV USARMY HQDA ASA ALT (USA)" w:date="2022-08-03T10:30:00Z"/>
          <w:rFonts w:ascii="Times New Roman" w:eastAsia="Times New Roman" w:hAnsi="Times New Roman" w:cs="Times New Roman"/>
          <w:color w:val="444444"/>
          <w:sz w:val="24"/>
          <w:szCs w:val="24"/>
        </w:rPr>
      </w:pPr>
      <w:ins w:id="119" w:author="Jordan, Amanda C CIV USARMY HQDA ASA ALT (USA)" w:date="2022-08-03T10:30:00Z">
        <w:r w:rsidRPr="003E0944">
          <w:rPr>
            <w:rFonts w:ascii="Times New Roman" w:eastAsia="Times New Roman" w:hAnsi="Times New Roman" w:cs="Times New Roman"/>
            <w:color w:val="444444"/>
            <w:sz w:val="24"/>
            <w:szCs w:val="24"/>
          </w:rPr>
          <w:lastRenderedPageBreak/>
          <w:t xml:space="preserve">A Job Order Contract (JOC) is an indefinite-delivery, indefinite-quantity contract and an alternative contracting method to fulfill repair, maintenance, and minor construction requirements on a variety of projects ranging from sustainment, restoration, and modernization, simplified acquisition of base repair requirements, civil works operations and maintenance, small renovations, real property repair and maintenance with an estimated value more than the micro-purchase threshold for acquisitions of construction.  A JOC includes a comprehensive collection of detailed </w:t>
        </w:r>
        <w:bookmarkStart w:id="120" w:name="_Hlk97186178"/>
        <w:r w:rsidRPr="003E0944">
          <w:rPr>
            <w:rFonts w:ascii="Times New Roman" w:eastAsia="Times New Roman" w:hAnsi="Times New Roman" w:cs="Times New Roman"/>
            <w:color w:val="444444"/>
            <w:sz w:val="24"/>
            <w:szCs w:val="24"/>
          </w:rPr>
          <w:t xml:space="preserve">repair, maintenance, and minor </w:t>
        </w:r>
        <w:bookmarkEnd w:id="120"/>
        <w:r w:rsidRPr="003E0944">
          <w:rPr>
            <w:rFonts w:ascii="Times New Roman" w:eastAsia="Times New Roman" w:hAnsi="Times New Roman" w:cs="Times New Roman"/>
            <w:color w:val="444444"/>
            <w:sz w:val="24"/>
            <w:szCs w:val="24"/>
          </w:rPr>
          <w:t>construction task descriptions or specifications, units of measure, and pre-established unit prices for discrete tasks.  Each JOC order is comprised of several pre-described and pre-priced tasks.</w:t>
        </w:r>
        <w:r w:rsidRPr="003E0944">
          <w:rPr>
            <w:rStyle w:val="CommentReference"/>
            <w:rFonts w:ascii="Times New Roman" w:hAnsi="Times New Roman" w:cs="Times New Roman"/>
            <w:sz w:val="24"/>
            <w:szCs w:val="24"/>
          </w:rPr>
          <w:t xml:space="preserve">  </w:t>
        </w:r>
        <w:r w:rsidRPr="003E0944">
          <w:rPr>
            <w:rFonts w:ascii="Times New Roman" w:eastAsia="Times New Roman" w:hAnsi="Times New Roman" w:cs="Times New Roman"/>
            <w:color w:val="444444"/>
            <w:sz w:val="24"/>
            <w:szCs w:val="24"/>
          </w:rPr>
          <w:t>In general, proposed projects valued at or below the micro-purchase threshold for acquisitions of construction are considered inappropriate for ordering under a JOC because of the administrative costs associated with processing JOC orders and the simplified purchase methods available for these actions. </w:t>
        </w:r>
      </w:ins>
    </w:p>
    <w:p w14:paraId="21637DC6" w14:textId="77777777" w:rsidR="002203C6" w:rsidRDefault="002203C6" w:rsidP="003E37F2">
      <w:pPr>
        <w:pStyle w:val="AFARSText"/>
        <w:rPr>
          <w:ins w:id="121" w:author="Jordan, Amanda C CIV USARMY HQDA ASA ALT (USA)" w:date="2022-08-03T10:30:00Z"/>
          <w:rFonts w:cs="Times New Roman"/>
          <w:szCs w:val="24"/>
        </w:rPr>
      </w:pPr>
    </w:p>
    <w:p w14:paraId="5F9ED6D9" w14:textId="7A120C01" w:rsidR="003E37F2" w:rsidDel="002203C6" w:rsidRDefault="003E37F2" w:rsidP="003E37F2">
      <w:pPr>
        <w:pStyle w:val="AFARSText"/>
        <w:rPr>
          <w:del w:id="122" w:author="Jordan, Amanda C CIV USARMY HQDA ASA ALT (USA)" w:date="2022-08-03T10:30:00Z"/>
          <w:rFonts w:cs="Times New Roman"/>
          <w:szCs w:val="24"/>
        </w:rPr>
      </w:pPr>
      <w:del w:id="123" w:author="Jordan, Amanda C CIV USARMY HQDA ASA ALT (USA)" w:date="2022-08-03T10:30:00Z">
        <w:r w:rsidRPr="008A65C8" w:rsidDel="002203C6">
          <w:rPr>
            <w:rFonts w:cs="Times New Roman"/>
            <w:szCs w:val="24"/>
          </w:rPr>
          <w:delText>(a)  Job Order Contracting (JOC) is an alternative contracting method to fulfill requirements for sustainment, restoration, and modernization (</w:delText>
        </w:r>
        <w:smartTag w:uri="urn:schemas-microsoft-com:office:smarttags" w:element="stockticker">
          <w:r w:rsidRPr="008A65C8" w:rsidDel="002203C6">
            <w:rPr>
              <w:rFonts w:cs="Times New Roman"/>
              <w:szCs w:val="24"/>
            </w:rPr>
            <w:delText>SRM</w:delText>
          </w:r>
        </w:smartTag>
        <w:r w:rsidRPr="008A65C8" w:rsidDel="002203C6">
          <w:rPr>
            <w:rFonts w:cs="Times New Roman"/>
            <w:szCs w:val="24"/>
          </w:rPr>
          <w:delText>) projects at installation level (post, camp or station), with an estimated value exceeding $2</w:delText>
        </w:r>
        <w:r w:rsidR="00CC55E5" w:rsidDel="002203C6">
          <w:rPr>
            <w:rFonts w:cs="Times New Roman"/>
            <w:szCs w:val="24"/>
          </w:rPr>
          <w:delText>,</w:delText>
        </w:r>
        <w:r w:rsidRPr="008A65C8" w:rsidDel="002203C6">
          <w:rPr>
            <w:rFonts w:cs="Times New Roman"/>
            <w:szCs w:val="24"/>
          </w:rPr>
          <w:delText xml:space="preserve">000, but not exceeding the amount of SRM authority delegated to the installation by the ACOM and/or HQDA.  In general, proposed projects valued at $2,000 or less are considered inappropriate for ordering under JOC because of the administrative costs associated with processing JOC orders and the simplified purchase methods available for these actions.  </w:delText>
        </w:r>
        <w:r w:rsidRPr="008A65C8" w:rsidDel="002203C6">
          <w:rPr>
            <w:rFonts w:cs="Times New Roman"/>
            <w:i/>
            <w:szCs w:val="24"/>
          </w:rPr>
          <w:delText>[AFARS Revision #15, dated February 17, 2005]</w:delText>
        </w:r>
      </w:del>
    </w:p>
    <w:p w14:paraId="5F9ED6DA" w14:textId="05E183D0" w:rsidR="003E37F2" w:rsidDel="002203C6" w:rsidRDefault="003E37F2" w:rsidP="003E37F2">
      <w:pPr>
        <w:pStyle w:val="AFARSText"/>
        <w:rPr>
          <w:del w:id="124" w:author="Jordan, Amanda C CIV USARMY HQDA ASA ALT (USA)" w:date="2022-08-03T10:30:00Z"/>
          <w:rFonts w:cs="Times New Roman"/>
          <w:szCs w:val="24"/>
        </w:rPr>
      </w:pPr>
    </w:p>
    <w:p w14:paraId="5F9ED6DB" w14:textId="23727C2A" w:rsidR="003E37F2" w:rsidDel="002203C6" w:rsidRDefault="003E37F2" w:rsidP="003E37F2">
      <w:pPr>
        <w:pStyle w:val="AFARSText"/>
        <w:rPr>
          <w:del w:id="125" w:author="Jordan, Amanda C CIV USARMY HQDA ASA ALT (USA)" w:date="2022-08-03T10:30:00Z"/>
          <w:rFonts w:cs="Times New Roman"/>
          <w:szCs w:val="24"/>
        </w:rPr>
      </w:pPr>
      <w:del w:id="126" w:author="Jordan, Amanda C CIV USARMY HQDA ASA ALT (USA)" w:date="2022-08-03T10:30:00Z">
        <w:r w:rsidRPr="008A65C8" w:rsidDel="002203C6">
          <w:rPr>
            <w:rFonts w:cs="Times New Roman"/>
            <w:szCs w:val="24"/>
          </w:rPr>
          <w:delText>(b)  Additional information on executing JOC is found in the JOC Guide published by the JOC Steering Committee.  The guide may be obtained from Assistant Chief Of Staff (Installation Management), Attn:  DAIM-FDF-M, 7701 Telegraph Road, Bldg. 2594, Alexandria, VA 22315-3800.</w:delText>
        </w:r>
      </w:del>
    </w:p>
    <w:p w14:paraId="5F9ED6DC" w14:textId="77777777" w:rsidR="003E37F2" w:rsidRDefault="003E37F2" w:rsidP="000064C0">
      <w:pPr>
        <w:pStyle w:val="Heading4"/>
      </w:pPr>
      <w:bookmarkStart w:id="127" w:name="_Toc514063587"/>
      <w:bookmarkStart w:id="128" w:name="_Toc520184680"/>
      <w:bookmarkStart w:id="129" w:name="_Toc11911236"/>
      <w:r>
        <w:t>5117.9001  Definitions.</w:t>
      </w:r>
      <w:bookmarkEnd w:id="127"/>
      <w:bookmarkEnd w:id="128"/>
      <w:bookmarkEnd w:id="129"/>
    </w:p>
    <w:p w14:paraId="5F9ED6DD" w14:textId="77777777" w:rsidR="003E37F2" w:rsidRDefault="003E37F2" w:rsidP="003E37F2">
      <w:pPr>
        <w:pStyle w:val="AFARSText"/>
        <w:rPr>
          <w:rFonts w:cs="Times New Roman"/>
          <w:szCs w:val="24"/>
        </w:rPr>
      </w:pPr>
      <w:r w:rsidRPr="008A65C8">
        <w:rPr>
          <w:rFonts w:cs="Times New Roman"/>
          <w:szCs w:val="24"/>
        </w:rPr>
        <w:t>As used in this subpart –</w:t>
      </w:r>
    </w:p>
    <w:p w14:paraId="5F9ED6DE" w14:textId="77777777" w:rsidR="003E37F2" w:rsidRDefault="003E37F2" w:rsidP="003E37F2">
      <w:pPr>
        <w:pStyle w:val="AFARSText"/>
        <w:rPr>
          <w:rFonts w:cs="Times New Roman"/>
          <w:szCs w:val="24"/>
        </w:rPr>
      </w:pPr>
    </w:p>
    <w:p w14:paraId="2A422300" w14:textId="77777777" w:rsidR="002203C6" w:rsidRPr="003E0944" w:rsidRDefault="002203C6" w:rsidP="002203C6">
      <w:pPr>
        <w:spacing w:after="0" w:line="240" w:lineRule="auto"/>
        <w:rPr>
          <w:ins w:id="130" w:author="Jordan, Amanda C CIV USARMY HQDA ASA ALT (USA)" w:date="2022-08-03T10:31:00Z"/>
          <w:rFonts w:ascii="Times New Roman" w:hAnsi="Times New Roman" w:cs="Times New Roman"/>
          <w:color w:val="444444"/>
          <w:sz w:val="24"/>
          <w:szCs w:val="24"/>
        </w:rPr>
      </w:pPr>
      <w:ins w:id="131" w:author="Jordan, Amanda C CIV USARMY HQDA ASA ALT (USA)" w:date="2022-08-03T10:31:00Z">
        <w:r w:rsidRPr="003E0944">
          <w:rPr>
            <w:rFonts w:ascii="Times New Roman" w:hAnsi="Times New Roman" w:cs="Times New Roman"/>
            <w:color w:val="444444"/>
            <w:sz w:val="24"/>
            <w:szCs w:val="24"/>
          </w:rPr>
          <w:t>“JOC Price Book” (JOCPB) means the compilation of repair, maintenance, and minor construction</w:t>
        </w:r>
        <w:r w:rsidRPr="003E0944">
          <w:rPr>
            <w:rFonts w:ascii="Times New Roman" w:eastAsia="Times New Roman" w:hAnsi="Times New Roman" w:cs="Times New Roman"/>
            <w:color w:val="444444"/>
            <w:sz w:val="24"/>
            <w:szCs w:val="24"/>
          </w:rPr>
          <w:t xml:space="preserve"> tasks, associated units of measure and unit prices that are used in job order solicitations and a JOC.  JOC unit prices include direct material, labor and equipment costs, but not indirect costs or profits which are addressed in the coefficient(s).  </w:t>
        </w:r>
        <w:r w:rsidRPr="003E0944">
          <w:rPr>
            <w:rFonts w:ascii="Times New Roman" w:hAnsi="Times New Roman" w:cs="Times New Roman"/>
            <w:color w:val="444444"/>
            <w:sz w:val="24"/>
            <w:szCs w:val="24"/>
          </w:rPr>
          <w:t xml:space="preserve">The use of labor-only line items is appropriate for use when proper internal controls are in place and incidental to construction.  Labor line items are not to provide services, typically performed under a separate service or requirements contract.  The JOCPB reflects the current local costs in detail for construction tasks expected to be performed in the geographical area of the base contract with the primary use of developing a detailed line item price.  </w:t>
        </w:r>
        <w:bookmarkStart w:id="132" w:name="_Hlk69982712"/>
        <w:bookmarkStart w:id="133" w:name="_Hlk69982731"/>
        <w:r w:rsidRPr="003E0944">
          <w:rPr>
            <w:rFonts w:ascii="Times New Roman" w:hAnsi="Times New Roman" w:cs="Times New Roman"/>
            <w:color w:val="444444"/>
            <w:sz w:val="24"/>
            <w:szCs w:val="24"/>
          </w:rPr>
          <w:t>For CONUS, the JOCPB shall be developed using commercially available pricing tools to ensure consistent and comprehensive pricing of tasks unless the contracting officer determines the use of a commercially available pricing tool is not in the best interest of the government.</w:t>
        </w:r>
        <w:bookmarkEnd w:id="132"/>
      </w:ins>
    </w:p>
    <w:bookmarkEnd w:id="133"/>
    <w:p w14:paraId="46456EAC" w14:textId="77777777" w:rsidR="002203C6" w:rsidRPr="003E0944" w:rsidRDefault="002203C6" w:rsidP="002203C6">
      <w:pPr>
        <w:spacing w:after="0" w:line="240" w:lineRule="auto"/>
        <w:rPr>
          <w:ins w:id="134" w:author="Jordan, Amanda C CIV USARMY HQDA ASA ALT (USA)" w:date="2022-08-03T10:31:00Z"/>
          <w:rFonts w:ascii="Times New Roman" w:eastAsia="Times New Roman" w:hAnsi="Times New Roman" w:cs="Times New Roman"/>
          <w:color w:val="444444"/>
          <w:sz w:val="24"/>
          <w:szCs w:val="24"/>
        </w:rPr>
      </w:pPr>
    </w:p>
    <w:p w14:paraId="70B394BF" w14:textId="77777777" w:rsidR="002203C6" w:rsidRPr="003E0944" w:rsidRDefault="002203C6" w:rsidP="002203C6">
      <w:pPr>
        <w:spacing w:after="0" w:line="240" w:lineRule="auto"/>
        <w:rPr>
          <w:ins w:id="135" w:author="Jordan, Amanda C CIV USARMY HQDA ASA ALT (USA)" w:date="2022-08-03T10:31:00Z"/>
          <w:rFonts w:ascii="Times New Roman" w:eastAsia="Times New Roman" w:hAnsi="Times New Roman" w:cs="Times New Roman"/>
          <w:color w:val="444444"/>
          <w:sz w:val="24"/>
          <w:szCs w:val="24"/>
        </w:rPr>
      </w:pPr>
      <w:ins w:id="136" w:author="Jordan, Amanda C CIV USARMY HQDA ASA ALT (USA)" w:date="2022-08-03T10:31:00Z">
        <w:r w:rsidRPr="003E0944">
          <w:rPr>
            <w:rFonts w:ascii="Times New Roman" w:eastAsia="Times New Roman" w:hAnsi="Times New Roman" w:cs="Times New Roman"/>
            <w:color w:val="444444"/>
            <w:sz w:val="24"/>
            <w:szCs w:val="24"/>
          </w:rPr>
          <w:t xml:space="preserve">“Coefficient” means a numerical factor that represents costs (generally indirect costs) not included in </w:t>
        </w:r>
        <w:r w:rsidRPr="003E0944">
          <w:rPr>
            <w:rFonts w:ascii="Times New Roman" w:hAnsi="Times New Roman" w:cs="Times New Roman"/>
            <w:color w:val="444444"/>
            <w:sz w:val="24"/>
            <w:szCs w:val="24"/>
          </w:rPr>
          <w:t>JOCPB</w:t>
        </w:r>
        <w:r w:rsidRPr="003E0944">
          <w:rPr>
            <w:rFonts w:ascii="Times New Roman" w:eastAsia="Times New Roman" w:hAnsi="Times New Roman" w:cs="Times New Roman"/>
            <w:color w:val="444444"/>
            <w:sz w:val="24"/>
            <w:szCs w:val="24"/>
          </w:rPr>
          <w:t xml:space="preserve"> unit prices (e.g., general and administrative and other overhead costs, insurance costs, bonding and alternative payment protection costs, protective clothing, </w:t>
        </w:r>
        <w:r w:rsidRPr="003E0944">
          <w:rPr>
            <w:rFonts w:ascii="Times New Roman" w:eastAsia="Times New Roman" w:hAnsi="Times New Roman" w:cs="Times New Roman"/>
            <w:color w:val="444444"/>
            <w:sz w:val="24"/>
            <w:szCs w:val="24"/>
          </w:rPr>
          <w:lastRenderedPageBreak/>
          <w:t>equipment rental, sales tax and compliance with tax laws, and profit).  Other costs associated with changes such as</w:t>
        </w:r>
        <w:r w:rsidRPr="003E0944" w:rsidDel="00D615C9">
          <w:rPr>
            <w:rFonts w:ascii="Times New Roman" w:eastAsia="Times New Roman" w:hAnsi="Times New Roman" w:cs="Times New Roman"/>
            <w:color w:val="444444"/>
            <w:sz w:val="24"/>
            <w:szCs w:val="24"/>
          </w:rPr>
          <w:t xml:space="preserve"> </w:t>
        </w:r>
        <w:r w:rsidRPr="003E0944">
          <w:rPr>
            <w:rFonts w:ascii="Times New Roman" w:eastAsia="Times New Roman" w:hAnsi="Times New Roman" w:cs="Times New Roman"/>
            <w:color w:val="444444"/>
            <w:sz w:val="24"/>
            <w:szCs w:val="24"/>
          </w:rPr>
          <w:t xml:space="preserve">wage rates and inflation in option years are also covered in the coefficient.  Coefficients proposed by offerors are multiplied times the unit prices in the JOCPB to price a job or project on individual orders.  The coefficient(s) proposed by the offeror and accepted by the Government are incorporated in the JOC and are only applied to the pre-priced task or item.  </w:t>
        </w:r>
      </w:ins>
    </w:p>
    <w:p w14:paraId="7C56D54F" w14:textId="77777777" w:rsidR="002203C6" w:rsidRDefault="002203C6" w:rsidP="003E37F2">
      <w:pPr>
        <w:pStyle w:val="AFARSText"/>
        <w:rPr>
          <w:ins w:id="137" w:author="Jordan, Amanda C CIV USARMY HQDA ASA ALT (USA)" w:date="2022-08-03T10:31:00Z"/>
          <w:rFonts w:cs="Times New Roman"/>
          <w:bCs/>
          <w:szCs w:val="24"/>
        </w:rPr>
      </w:pPr>
    </w:p>
    <w:p w14:paraId="5F9ED6DF" w14:textId="6064211A" w:rsidR="003E37F2" w:rsidDel="002203C6" w:rsidRDefault="003E37F2" w:rsidP="003E37F2">
      <w:pPr>
        <w:pStyle w:val="AFARSText"/>
        <w:rPr>
          <w:del w:id="138" w:author="Jordan, Amanda C CIV USARMY HQDA ASA ALT (USA)" w:date="2022-08-03T10:31:00Z"/>
          <w:rFonts w:cs="Times New Roman"/>
          <w:szCs w:val="24"/>
        </w:rPr>
      </w:pPr>
      <w:del w:id="139" w:author="Jordan, Amanda C CIV USARMY HQDA ASA ALT (USA)" w:date="2022-08-03T10:31:00Z">
        <w:r w:rsidRPr="001D45F9" w:rsidDel="002203C6">
          <w:rPr>
            <w:rFonts w:cs="Times New Roman"/>
            <w:bCs/>
            <w:szCs w:val="24"/>
          </w:rPr>
          <w:delText>“Coefficient”</w:delText>
        </w:r>
        <w:r w:rsidRPr="001D45F9" w:rsidDel="002203C6">
          <w:rPr>
            <w:rFonts w:cs="Times New Roman"/>
            <w:szCs w:val="24"/>
          </w:rPr>
          <w:delText xml:space="preserve"> </w:delText>
        </w:r>
        <w:r w:rsidRPr="008A65C8" w:rsidDel="002203C6">
          <w:rPr>
            <w:rFonts w:cs="Times New Roman"/>
            <w:szCs w:val="24"/>
          </w:rPr>
          <w:delText xml:space="preserve">means a numerical factor that represents costs (generally indirect costs) not considered to be included in “Unit Price Book” unit prices (e.g., general and administrative and other overhead costs, insurance costs, bonding and alternative payment protection costs, protective clothing, equipment rental, sales tax and compliance with tax laws, and also contractor’s profit).  Contingencies such as changes in wage rates and the effect of inflation in option years are also covered in the coefficient when Economic Price Adjustment is not used.  Coefficients proposed by offerors are multiplied times the unit prices in the Unit Price Book to price a job or project on individual orders.  The coefficient(s) proposed by the offeror and accepted by the Government are incorporated in the JOC.  </w:delText>
        </w:r>
        <w:r w:rsidRPr="008A65C8" w:rsidDel="002203C6">
          <w:rPr>
            <w:rFonts w:cs="Times New Roman"/>
            <w:i/>
            <w:szCs w:val="24"/>
          </w:rPr>
          <w:delText>[AFARS Revision #15, dated February 17, 2005]</w:delText>
        </w:r>
      </w:del>
    </w:p>
    <w:p w14:paraId="5F9ED6E0" w14:textId="11D6D18D" w:rsidR="003E37F2" w:rsidDel="002203C6" w:rsidRDefault="003E37F2" w:rsidP="003E37F2">
      <w:pPr>
        <w:pStyle w:val="AFARSText"/>
        <w:rPr>
          <w:del w:id="140" w:author="Jordan, Amanda C CIV USARMY HQDA ASA ALT (USA)" w:date="2022-08-03T10:31:00Z"/>
          <w:rFonts w:cs="Times New Roman"/>
          <w:szCs w:val="24"/>
        </w:rPr>
      </w:pPr>
    </w:p>
    <w:p w14:paraId="5F9ED6E1" w14:textId="4AA901AA" w:rsidR="003E37F2" w:rsidDel="002203C6" w:rsidRDefault="003E37F2" w:rsidP="003E37F2">
      <w:pPr>
        <w:pStyle w:val="AFARSText"/>
        <w:rPr>
          <w:del w:id="141" w:author="Jordan, Amanda C CIV USARMY HQDA ASA ALT (USA)" w:date="2022-08-03T10:31:00Z"/>
        </w:rPr>
      </w:pPr>
      <w:del w:id="142" w:author="Jordan, Amanda C CIV USARMY HQDA ASA ALT (USA)" w:date="2022-08-03T10:31:00Z">
        <w:r w:rsidRPr="001D45F9" w:rsidDel="002203C6">
          <w:rPr>
            <w:rFonts w:cs="Times New Roman"/>
            <w:szCs w:val="24"/>
          </w:rPr>
          <w:delText xml:space="preserve">“Job order contract” </w:delText>
        </w:r>
        <w:r w:rsidRPr="008A65C8" w:rsidDel="002203C6">
          <w:rPr>
            <w:rFonts w:cs="Times New Roman"/>
            <w:szCs w:val="24"/>
          </w:rPr>
          <w:delText xml:space="preserve">means an indefinite-delivery, indefinite-quantity contract which is awarded on the basis of full and open competition and effective competition and is used to execute sustainment, restoration and modernization projects at installation (post, camp, or station) level.  The JOC includes a comprehensive collection of detailed repair, maintenance and minor construction task descriptions or specifications, units of measure and pre-established unit prices for each of these discrete tasks.  Each project or job ordered under a JOC is normally comprised of a number of pre-described and pre-priced tasks.  </w:delText>
        </w:r>
        <w:r w:rsidRPr="008A65C8" w:rsidDel="002203C6">
          <w:rPr>
            <w:rFonts w:cs="Times New Roman"/>
            <w:i/>
            <w:szCs w:val="24"/>
          </w:rPr>
          <w:delText>[AFARS Revision #15, dated February 17, 2005]</w:delText>
        </w:r>
      </w:del>
    </w:p>
    <w:p w14:paraId="5F9ED6E2" w14:textId="50B1AA3A" w:rsidR="003E37F2" w:rsidDel="002203C6" w:rsidRDefault="003E37F2" w:rsidP="003E37F2">
      <w:pPr>
        <w:pStyle w:val="AFARSText"/>
        <w:rPr>
          <w:del w:id="143" w:author="Jordan, Amanda C CIV USARMY HQDA ASA ALT (USA)" w:date="2022-08-03T10:31:00Z"/>
        </w:rPr>
      </w:pPr>
    </w:p>
    <w:p w14:paraId="5F9ED6E3" w14:textId="3134BDCE" w:rsidR="003E37F2" w:rsidDel="002203C6" w:rsidRDefault="003E37F2" w:rsidP="003E37F2">
      <w:pPr>
        <w:pStyle w:val="AFARSText"/>
        <w:rPr>
          <w:del w:id="144" w:author="Jordan, Amanda C CIV USARMY HQDA ASA ALT (USA)" w:date="2022-08-03T10:31:00Z"/>
          <w:rFonts w:cs="Times New Roman"/>
          <w:szCs w:val="24"/>
        </w:rPr>
      </w:pPr>
      <w:del w:id="145" w:author="Jordan, Amanda C CIV USARMY HQDA ASA ALT (USA)" w:date="2022-08-03T10:31:00Z">
        <w:r w:rsidRPr="001D45F9" w:rsidDel="002203C6">
          <w:rPr>
            <w:rFonts w:cs="Times New Roman"/>
            <w:bCs/>
            <w:szCs w:val="24"/>
          </w:rPr>
          <w:delText>“Non-pre</w:delText>
        </w:r>
        <w:r w:rsidR="00343D1C" w:rsidDel="002203C6">
          <w:rPr>
            <w:rFonts w:cs="Times New Roman"/>
            <w:bCs/>
            <w:szCs w:val="24"/>
          </w:rPr>
          <w:delText>-</w:delText>
        </w:r>
        <w:r w:rsidRPr="001D45F9" w:rsidDel="002203C6">
          <w:rPr>
            <w:rFonts w:cs="Times New Roman"/>
            <w:bCs/>
            <w:szCs w:val="24"/>
          </w:rPr>
          <w:delText>priced task or item”</w:delText>
        </w:r>
        <w:r w:rsidRPr="001D45F9" w:rsidDel="002203C6">
          <w:rPr>
            <w:rFonts w:cs="Times New Roman"/>
            <w:szCs w:val="24"/>
          </w:rPr>
          <w:delText xml:space="preserve"> </w:delText>
        </w:r>
        <w:r w:rsidRPr="008A65C8" w:rsidDel="002203C6">
          <w:rPr>
            <w:rFonts w:cs="Times New Roman"/>
            <w:szCs w:val="24"/>
          </w:rPr>
          <w:delText>means a necessary, but incidental, part of a job or project ordered or to be ordered under a JOC that is not susceptible to unit pricing using the pre-priced tasks in the Unit Price Book or database incorporated in the JOC.  The coefficient developed for a pre</w:delText>
        </w:r>
        <w:r w:rsidR="00343D1C" w:rsidDel="002203C6">
          <w:rPr>
            <w:rFonts w:cs="Times New Roman"/>
            <w:szCs w:val="24"/>
          </w:rPr>
          <w:delText>-</w:delText>
        </w:r>
        <w:r w:rsidRPr="008A65C8" w:rsidDel="002203C6">
          <w:rPr>
            <w:rFonts w:cs="Times New Roman"/>
            <w:szCs w:val="24"/>
          </w:rPr>
          <w:delText>priced task or item m</w:delText>
        </w:r>
        <w:r w:rsidR="00343D1C" w:rsidDel="002203C6">
          <w:rPr>
            <w:rFonts w:cs="Times New Roman"/>
            <w:szCs w:val="24"/>
          </w:rPr>
          <w:delText>ust not be applied to a non-pre-</w:delText>
        </w:r>
        <w:r w:rsidRPr="008A65C8" w:rsidDel="002203C6">
          <w:rPr>
            <w:rFonts w:cs="Times New Roman"/>
            <w:szCs w:val="24"/>
          </w:rPr>
          <w:delText>priced task or item.</w:delText>
        </w:r>
      </w:del>
    </w:p>
    <w:p w14:paraId="5F9ED6E4" w14:textId="4F626618" w:rsidR="003E37F2" w:rsidDel="002203C6" w:rsidRDefault="003E37F2" w:rsidP="003E37F2">
      <w:pPr>
        <w:pStyle w:val="AFARSText"/>
        <w:rPr>
          <w:del w:id="146" w:author="Jordan, Amanda C CIV USARMY HQDA ASA ALT (USA)" w:date="2022-08-03T10:31:00Z"/>
        </w:rPr>
      </w:pPr>
    </w:p>
    <w:p w14:paraId="5F9ED6E5" w14:textId="6982F7AA" w:rsidR="003E37F2" w:rsidDel="002203C6" w:rsidRDefault="003E37F2" w:rsidP="003E37F2">
      <w:pPr>
        <w:pStyle w:val="AFARSText"/>
        <w:rPr>
          <w:del w:id="147" w:author="Jordan, Amanda C CIV USARMY HQDA ASA ALT (USA)" w:date="2022-08-03T10:31:00Z"/>
        </w:rPr>
      </w:pPr>
      <w:del w:id="148" w:author="Jordan, Amanda C CIV USARMY HQDA ASA ALT (USA)" w:date="2022-08-03T10:31:00Z">
        <w:r w:rsidRPr="001D45F9" w:rsidDel="002203C6">
          <w:rPr>
            <w:rFonts w:cs="Times New Roman"/>
            <w:szCs w:val="24"/>
          </w:rPr>
          <w:delText>“Unit Price Book”</w:delText>
        </w:r>
        <w:r w:rsidRPr="008A65C8" w:rsidDel="002203C6">
          <w:rPr>
            <w:rFonts w:cs="Times New Roman"/>
            <w:szCs w:val="24"/>
          </w:rPr>
          <w:delText xml:space="preserve"> means the compilation of sustainment, restoration, and modernization tasks, associated units of measure and unit prices that are used in job order solicitations and JOC.  JOC unit prices include direct material, labor and equipment costs, but not indirect costs or profits</w:delText>
        </w:r>
        <w:r w:rsidR="00343D1C" w:rsidDel="002203C6">
          <w:rPr>
            <w:rFonts w:cs="Times New Roman"/>
            <w:szCs w:val="24"/>
          </w:rPr>
          <w:delText xml:space="preserve"> </w:delText>
        </w:r>
        <w:r w:rsidRPr="008A65C8" w:rsidDel="002203C6">
          <w:rPr>
            <w:rFonts w:cs="Times New Roman"/>
            <w:szCs w:val="24"/>
          </w:rPr>
          <w:delText xml:space="preserve">which are addressed in the coefficient(s).  Depending upon the source of the data base used, the Unit Price Base (UPB) may contain from 25,000-90,000 line items. </w:delText>
        </w:r>
        <w:r w:rsidRPr="008A65C8" w:rsidDel="002203C6">
          <w:rPr>
            <w:rFonts w:cs="Times New Roman"/>
            <w:i/>
            <w:szCs w:val="24"/>
          </w:rPr>
          <w:delText xml:space="preserve"> [AFARS Revision #15, dated February 17, 2005]</w:delText>
        </w:r>
      </w:del>
    </w:p>
    <w:p w14:paraId="5F9ED6E6" w14:textId="03622C9B" w:rsidR="003E37F2" w:rsidRDefault="003E37F2" w:rsidP="000064C0">
      <w:pPr>
        <w:pStyle w:val="Heading4"/>
        <w:rPr>
          <w:ins w:id="149" w:author="Jordan, Amanda C CIV USARMY HQDA ASA ALT (USA)" w:date="2022-08-03T10:31:00Z"/>
        </w:rPr>
      </w:pPr>
      <w:bookmarkStart w:id="150" w:name="_Toc514063588"/>
      <w:bookmarkStart w:id="151" w:name="_Toc520184681"/>
      <w:bookmarkStart w:id="152" w:name="_Toc11911237"/>
      <w:r>
        <w:t>5117.9002  Applicability.</w:t>
      </w:r>
      <w:bookmarkEnd w:id="150"/>
      <w:bookmarkEnd w:id="151"/>
      <w:bookmarkEnd w:id="152"/>
    </w:p>
    <w:p w14:paraId="428C3A7A" w14:textId="77777777" w:rsidR="002203C6" w:rsidRPr="003E0944" w:rsidRDefault="002203C6" w:rsidP="002203C6">
      <w:pPr>
        <w:spacing w:after="0" w:line="240" w:lineRule="auto"/>
        <w:rPr>
          <w:ins w:id="153" w:author="Jordan, Amanda C CIV USARMY HQDA ASA ALT (USA)" w:date="2022-08-03T10:31:00Z"/>
          <w:rFonts w:ascii="Times New Roman" w:eastAsia="Times New Roman" w:hAnsi="Times New Roman" w:cs="Times New Roman"/>
          <w:color w:val="444444"/>
          <w:sz w:val="24"/>
          <w:szCs w:val="24"/>
        </w:rPr>
      </w:pPr>
      <w:ins w:id="154" w:author="Jordan, Amanda C CIV USARMY HQDA ASA ALT (USA)" w:date="2022-08-03T10:31:00Z">
        <w:r w:rsidRPr="003E0944">
          <w:rPr>
            <w:rFonts w:ascii="Times New Roman" w:eastAsia="Times New Roman" w:hAnsi="Times New Roman" w:cs="Times New Roman"/>
            <w:color w:val="444444"/>
            <w:sz w:val="24"/>
            <w:szCs w:val="24"/>
          </w:rPr>
          <w:t>(a)  A JOC may be used to execute repair, maintenance, and minor construction requirements for the requiring activity and are subject to the requirements in other parts of the FAR, DFARS, and this regulation.</w:t>
        </w:r>
        <w:r w:rsidRPr="003E0944" w:rsidDel="009806F3">
          <w:rPr>
            <w:rFonts w:ascii="Times New Roman" w:eastAsia="Times New Roman" w:hAnsi="Times New Roman" w:cs="Times New Roman"/>
            <w:color w:val="444444"/>
            <w:sz w:val="24"/>
            <w:szCs w:val="24"/>
          </w:rPr>
          <w:t xml:space="preserve"> </w:t>
        </w:r>
      </w:ins>
    </w:p>
    <w:p w14:paraId="18AC32BD" w14:textId="77777777" w:rsidR="002203C6" w:rsidRPr="003E0944" w:rsidRDefault="002203C6" w:rsidP="002203C6">
      <w:pPr>
        <w:spacing w:after="0" w:line="240" w:lineRule="auto"/>
        <w:rPr>
          <w:ins w:id="155" w:author="Jordan, Amanda C CIV USARMY HQDA ASA ALT (USA)" w:date="2022-08-03T10:31:00Z"/>
          <w:rFonts w:ascii="Times New Roman" w:eastAsia="Times New Roman" w:hAnsi="Times New Roman" w:cs="Times New Roman"/>
          <w:color w:val="444444"/>
          <w:sz w:val="24"/>
          <w:szCs w:val="24"/>
        </w:rPr>
      </w:pPr>
      <w:ins w:id="156" w:author="Jordan, Amanda C CIV USARMY HQDA ASA ALT (USA)" w:date="2022-08-03T10:31:00Z">
        <w:r w:rsidRPr="003E0944">
          <w:rPr>
            <w:rFonts w:ascii="Times New Roman" w:eastAsia="Times New Roman" w:hAnsi="Times New Roman" w:cs="Times New Roman"/>
            <w:color w:val="444444"/>
            <w:sz w:val="24"/>
            <w:szCs w:val="24"/>
          </w:rPr>
          <w:t> </w:t>
        </w:r>
      </w:ins>
    </w:p>
    <w:p w14:paraId="21233D07" w14:textId="77777777" w:rsidR="002203C6" w:rsidRPr="003E0944" w:rsidRDefault="002203C6" w:rsidP="002203C6">
      <w:pPr>
        <w:spacing w:after="0" w:line="240" w:lineRule="auto"/>
        <w:rPr>
          <w:ins w:id="157" w:author="Jordan, Amanda C CIV USARMY HQDA ASA ALT (USA)" w:date="2022-08-03T10:31:00Z"/>
          <w:rFonts w:ascii="Times New Roman" w:eastAsia="Times New Roman" w:hAnsi="Times New Roman" w:cs="Times New Roman"/>
          <w:color w:val="444444"/>
          <w:sz w:val="24"/>
          <w:szCs w:val="24"/>
        </w:rPr>
      </w:pPr>
      <w:ins w:id="158" w:author="Jordan, Amanda C CIV USARMY HQDA ASA ALT (USA)" w:date="2022-08-03T10:31:00Z">
        <w:r w:rsidRPr="003E0944">
          <w:rPr>
            <w:rFonts w:ascii="Times New Roman" w:eastAsia="Times New Roman" w:hAnsi="Times New Roman" w:cs="Times New Roman"/>
            <w:color w:val="444444"/>
            <w:sz w:val="24"/>
            <w:szCs w:val="24"/>
          </w:rPr>
          <w:lastRenderedPageBreak/>
          <w:t>(b)  A JOC must only be used for the projects covered at 5117.9000. The requiring activity’s reoccurring facilities engineering support services, such as utility plant operation, custodial, grounds maintenance, refuse collection and disposal, and similar work shall not be acquired using a JOC.  Architect-engineer services as defined in FAR 36.102 and Design-Build requirements as defined in FAR 36.3 shall not be acquired under a JOC.  However, informal (shop) and as-built drawings, incidental to the job, reflecting the plan of action and the completed project, are anticipated under a JOC.</w:t>
        </w:r>
      </w:ins>
    </w:p>
    <w:p w14:paraId="6855E703" w14:textId="77777777" w:rsidR="002203C6" w:rsidRPr="002203C6" w:rsidRDefault="002203C6" w:rsidP="002203C6"/>
    <w:p w14:paraId="5F9ED6E7" w14:textId="285D63BE" w:rsidR="003E37F2" w:rsidDel="002203C6" w:rsidRDefault="003E37F2" w:rsidP="003E37F2">
      <w:pPr>
        <w:pStyle w:val="AFARSText"/>
        <w:rPr>
          <w:del w:id="159" w:author="Jordan, Amanda C CIV USARMY HQDA ASA ALT (USA)" w:date="2022-08-03T10:31:00Z"/>
        </w:rPr>
      </w:pPr>
      <w:del w:id="160" w:author="Jordan, Amanda C CIV USARMY HQDA ASA ALT (USA)" w:date="2022-08-03T10:31:00Z">
        <w:r w:rsidRPr="008A65C8" w:rsidDel="002203C6">
          <w:rPr>
            <w:rFonts w:cs="Times New Roman"/>
            <w:szCs w:val="24"/>
          </w:rPr>
          <w:delText xml:space="preserve">(a)  JOC may be used to execute sustainment, restoration, and modernization projects at an installation.  </w:delText>
        </w:r>
        <w:r w:rsidRPr="008A65C8" w:rsidDel="002203C6">
          <w:rPr>
            <w:rFonts w:cs="Times New Roman"/>
            <w:i/>
            <w:szCs w:val="24"/>
          </w:rPr>
          <w:delText>[AFARS Revision #15, dated February 17, 2005]</w:delText>
        </w:r>
      </w:del>
    </w:p>
    <w:p w14:paraId="5F9ED6E8" w14:textId="21C82D51" w:rsidR="003E37F2" w:rsidDel="002203C6" w:rsidRDefault="003E37F2" w:rsidP="003E37F2">
      <w:pPr>
        <w:pStyle w:val="AFARSText"/>
        <w:rPr>
          <w:del w:id="161" w:author="Jordan, Amanda C CIV USARMY HQDA ASA ALT (USA)" w:date="2022-08-03T10:31:00Z"/>
        </w:rPr>
      </w:pPr>
    </w:p>
    <w:p w14:paraId="5F9ED6E9" w14:textId="099216AA" w:rsidR="003E37F2" w:rsidDel="002203C6" w:rsidRDefault="003E37F2" w:rsidP="003E37F2">
      <w:pPr>
        <w:pStyle w:val="AFARSText"/>
        <w:rPr>
          <w:del w:id="162" w:author="Jordan, Amanda C CIV USARMY HQDA ASA ALT (USA)" w:date="2022-08-03T10:31:00Z"/>
        </w:rPr>
      </w:pPr>
      <w:del w:id="163" w:author="Jordan, Amanda C CIV USARMY HQDA ASA ALT (USA)" w:date="2022-08-03T10:31:00Z">
        <w:r w:rsidRPr="008A65C8" w:rsidDel="002203C6">
          <w:rPr>
            <w:rFonts w:cs="Times New Roman"/>
            <w:szCs w:val="24"/>
          </w:rPr>
          <w:delText>(b)  JOC must only be used for the projects covered at 5117.9000.  Installation facilities engineering support services, such as utility plant operation, custodial, grounds maintenance, refuse collection and disposal, and similar work cannot be acquired using JOC.  Architect-engineer services as defined in FAR 36.102 cannot be acquired under JOC.  However, informal (shop) drawings, incidental to the job, reflecting the plan of action and the completed project, are anticipated under JOC.</w:delText>
        </w:r>
      </w:del>
    </w:p>
    <w:p w14:paraId="5F9ED6EA" w14:textId="77777777" w:rsidR="003E37F2" w:rsidRDefault="003E37F2" w:rsidP="000064C0">
      <w:pPr>
        <w:pStyle w:val="Heading4"/>
      </w:pPr>
      <w:bookmarkStart w:id="164" w:name="_Toc514063589"/>
      <w:bookmarkStart w:id="165" w:name="_Toc520184682"/>
      <w:bookmarkStart w:id="166" w:name="_Toc11911238"/>
      <w:r w:rsidRPr="008A65C8">
        <w:t>5117.9003</w:t>
      </w:r>
      <w:r>
        <w:t xml:space="preserve">  </w:t>
      </w:r>
      <w:r w:rsidRPr="008A65C8">
        <w:t xml:space="preserve">Use of </w:t>
      </w:r>
      <w:r>
        <w:t>j</w:t>
      </w:r>
      <w:r w:rsidRPr="008A65C8">
        <w:t xml:space="preserve">ob </w:t>
      </w:r>
      <w:r>
        <w:t>o</w:t>
      </w:r>
      <w:r w:rsidRPr="008A65C8">
        <w:t xml:space="preserve">rder </w:t>
      </w:r>
      <w:r>
        <w:t>c</w:t>
      </w:r>
      <w:r w:rsidRPr="008A65C8">
        <w:t>ontracts</w:t>
      </w:r>
      <w:r>
        <w:t>.</w:t>
      </w:r>
      <w:bookmarkEnd w:id="164"/>
      <w:bookmarkEnd w:id="165"/>
      <w:bookmarkEnd w:id="166"/>
    </w:p>
    <w:p w14:paraId="5F9ED6EB" w14:textId="042CE3BD" w:rsidR="003E37F2" w:rsidRDefault="003E37F2" w:rsidP="000064C0">
      <w:pPr>
        <w:pStyle w:val="Heading4"/>
      </w:pPr>
      <w:bookmarkStart w:id="167" w:name="_Toc514063590"/>
      <w:bookmarkStart w:id="168" w:name="_Toc520184683"/>
      <w:bookmarkStart w:id="169" w:name="_Toc11911239"/>
      <w:r>
        <w:t xml:space="preserve">5117.9003-1  </w:t>
      </w:r>
      <w:del w:id="170" w:author="Jordan, Amanda C CIV USARMY HQDA ASA ALT (USA)" w:date="2022-08-03T10:32:00Z">
        <w:r w:rsidDel="002203C6">
          <w:delText>Characteristics.</w:delText>
        </w:r>
      </w:del>
      <w:bookmarkEnd w:id="167"/>
      <w:bookmarkEnd w:id="168"/>
      <w:bookmarkEnd w:id="169"/>
      <w:ins w:id="171" w:author="Jordan, Amanda C CIV USARMY HQDA ASA ALT (USA)" w:date="2022-08-03T10:32:00Z">
        <w:r w:rsidR="002203C6">
          <w:t>Planning and coordination.</w:t>
        </w:r>
      </w:ins>
    </w:p>
    <w:p w14:paraId="7BB504A7" w14:textId="77777777" w:rsidR="002203C6" w:rsidRPr="003E0944" w:rsidRDefault="002203C6" w:rsidP="002203C6">
      <w:pPr>
        <w:spacing w:after="0" w:line="240" w:lineRule="auto"/>
        <w:rPr>
          <w:ins w:id="172" w:author="Jordan, Amanda C CIV USARMY HQDA ASA ALT (USA)" w:date="2022-08-03T10:32:00Z"/>
          <w:rFonts w:ascii="Times New Roman" w:eastAsia="Times New Roman" w:hAnsi="Times New Roman" w:cs="Times New Roman"/>
          <w:color w:val="444444"/>
          <w:sz w:val="24"/>
          <w:szCs w:val="24"/>
        </w:rPr>
      </w:pPr>
      <w:ins w:id="173" w:author="Jordan, Amanda C CIV USARMY HQDA ASA ALT (USA)" w:date="2022-08-03T10:32:00Z">
        <w:r w:rsidRPr="003E0944">
          <w:rPr>
            <w:rFonts w:ascii="Times New Roman" w:eastAsia="Times New Roman" w:hAnsi="Times New Roman" w:cs="Times New Roman"/>
            <w:color w:val="444444"/>
            <w:sz w:val="24"/>
            <w:szCs w:val="24"/>
          </w:rPr>
          <w:t>(a)  A JOC should be considered when the workload is anticipated to be of such a yearly volume that benefits derived from a JOC utilization are greater than the costs of the Government resources and contractor overhead associated with establishing and using a JOC.  These costs include the total Government resources required to award, use, monitor, and administer the JOC and JOC orders, and management oversight and functional support of the entire JOC process.  The calculated workload for a potential JOC should exclude –</w:t>
        </w:r>
      </w:ins>
    </w:p>
    <w:p w14:paraId="6A807EC4" w14:textId="77777777" w:rsidR="002203C6" w:rsidRPr="003E0944" w:rsidRDefault="002203C6" w:rsidP="002203C6">
      <w:pPr>
        <w:spacing w:after="0" w:line="240" w:lineRule="auto"/>
        <w:rPr>
          <w:ins w:id="174" w:author="Jordan, Amanda C CIV USARMY HQDA ASA ALT (USA)" w:date="2022-08-03T10:32:00Z"/>
          <w:rFonts w:ascii="Times New Roman" w:eastAsia="Times New Roman" w:hAnsi="Times New Roman" w:cs="Times New Roman"/>
          <w:color w:val="444444"/>
          <w:sz w:val="24"/>
          <w:szCs w:val="24"/>
        </w:rPr>
      </w:pPr>
      <w:ins w:id="175" w:author="Jordan, Amanda C CIV USARMY HQDA ASA ALT (USA)" w:date="2022-08-03T10:32:00Z">
        <w:r w:rsidRPr="003E0944">
          <w:rPr>
            <w:rFonts w:ascii="Times New Roman" w:eastAsia="Times New Roman" w:hAnsi="Times New Roman" w:cs="Times New Roman"/>
            <w:color w:val="444444"/>
            <w:sz w:val="24"/>
            <w:szCs w:val="24"/>
          </w:rPr>
          <w:t> </w:t>
        </w:r>
      </w:ins>
    </w:p>
    <w:p w14:paraId="5E8C0808" w14:textId="77777777" w:rsidR="002203C6" w:rsidRPr="003E0944" w:rsidRDefault="002203C6" w:rsidP="002203C6">
      <w:pPr>
        <w:spacing w:after="0" w:line="240" w:lineRule="auto"/>
        <w:ind w:firstLine="720"/>
        <w:rPr>
          <w:ins w:id="176" w:author="Jordan, Amanda C CIV USARMY HQDA ASA ALT (USA)" w:date="2022-08-03T10:32:00Z"/>
          <w:rFonts w:ascii="Times New Roman" w:eastAsia="Times New Roman" w:hAnsi="Times New Roman" w:cs="Times New Roman"/>
          <w:color w:val="444444"/>
          <w:sz w:val="24"/>
          <w:szCs w:val="24"/>
        </w:rPr>
      </w:pPr>
      <w:ins w:id="177" w:author="Jordan, Amanda C CIV USARMY HQDA ASA ALT (USA)" w:date="2022-08-03T10:32:00Z">
        <w:r w:rsidRPr="003E0944">
          <w:rPr>
            <w:rFonts w:ascii="Times New Roman" w:eastAsia="Times New Roman" w:hAnsi="Times New Roman" w:cs="Times New Roman"/>
            <w:color w:val="444444"/>
            <w:sz w:val="24"/>
            <w:szCs w:val="24"/>
          </w:rPr>
          <w:t>(1)  Work normally reserved for 8(a) or set aside for small businesses; and</w:t>
        </w:r>
      </w:ins>
    </w:p>
    <w:p w14:paraId="3D1D0B26" w14:textId="77777777" w:rsidR="002203C6" w:rsidRPr="003E0944" w:rsidRDefault="002203C6" w:rsidP="002203C6">
      <w:pPr>
        <w:spacing w:after="0" w:line="240" w:lineRule="auto"/>
        <w:ind w:firstLine="720"/>
        <w:rPr>
          <w:ins w:id="178" w:author="Jordan, Amanda C CIV USARMY HQDA ASA ALT (USA)" w:date="2022-08-03T10:32:00Z"/>
          <w:rFonts w:ascii="Times New Roman" w:eastAsia="Times New Roman" w:hAnsi="Times New Roman" w:cs="Times New Roman"/>
          <w:color w:val="444444"/>
          <w:sz w:val="24"/>
          <w:szCs w:val="24"/>
        </w:rPr>
      </w:pPr>
      <w:ins w:id="179" w:author="Jordan, Amanda C CIV USARMY HQDA ASA ALT (USA)" w:date="2022-08-03T10:32:00Z">
        <w:r w:rsidRPr="003E0944">
          <w:rPr>
            <w:rFonts w:ascii="Times New Roman" w:eastAsia="Times New Roman" w:hAnsi="Times New Roman" w:cs="Times New Roman"/>
            <w:color w:val="444444"/>
            <w:sz w:val="24"/>
            <w:szCs w:val="24"/>
          </w:rPr>
          <w:t xml:space="preserve">(2)  Work that can be effectively and economically accomplished by in-house resources.  </w:t>
        </w:r>
      </w:ins>
    </w:p>
    <w:p w14:paraId="30546023" w14:textId="77777777" w:rsidR="002203C6" w:rsidRDefault="002203C6" w:rsidP="003E37F2">
      <w:pPr>
        <w:pStyle w:val="AFARSText"/>
        <w:rPr>
          <w:ins w:id="180" w:author="Jordan, Amanda C CIV USARMY HQDA ASA ALT (USA)" w:date="2022-08-03T10:32:00Z"/>
          <w:rFonts w:cs="Times New Roman"/>
          <w:szCs w:val="24"/>
        </w:rPr>
      </w:pPr>
    </w:p>
    <w:p w14:paraId="5F9ED6EC" w14:textId="4DE4EA39" w:rsidR="003E37F2" w:rsidRPr="003E37F2" w:rsidDel="002203C6" w:rsidRDefault="003E37F2" w:rsidP="003E37F2">
      <w:pPr>
        <w:pStyle w:val="AFARSText"/>
        <w:rPr>
          <w:del w:id="181" w:author="Jordan, Amanda C CIV USARMY HQDA ASA ALT (USA)" w:date="2022-08-03T10:32:00Z"/>
        </w:rPr>
      </w:pPr>
      <w:del w:id="182" w:author="Jordan, Amanda C CIV USARMY HQDA ASA ALT (USA)" w:date="2022-08-03T10:32:00Z">
        <w:r w:rsidRPr="008A65C8" w:rsidDel="002203C6">
          <w:rPr>
            <w:rFonts w:cs="Times New Roman"/>
            <w:szCs w:val="24"/>
          </w:rPr>
          <w:delText>In general, a JOC involves the following unique characteristics:</w:delText>
        </w:r>
      </w:del>
    </w:p>
    <w:p w14:paraId="5F9ED6ED" w14:textId="61FA5CBB" w:rsidR="003E37F2" w:rsidDel="002203C6" w:rsidRDefault="003E37F2" w:rsidP="003E37F2">
      <w:pPr>
        <w:pStyle w:val="AFARSText"/>
        <w:rPr>
          <w:del w:id="183" w:author="Jordan, Amanda C CIV USARMY HQDA ASA ALT (USA)" w:date="2022-08-03T10:32:00Z"/>
        </w:rPr>
      </w:pPr>
    </w:p>
    <w:p w14:paraId="5F9ED6EE" w14:textId="458591C6" w:rsidR="003E37F2" w:rsidDel="002203C6" w:rsidRDefault="003E37F2" w:rsidP="009076C0">
      <w:pPr>
        <w:pStyle w:val="AFARSText"/>
        <w:ind w:firstLine="720"/>
        <w:rPr>
          <w:del w:id="184" w:author="Jordan, Amanda C CIV USARMY HQDA ASA ALT (USA)" w:date="2022-08-03T10:32:00Z"/>
        </w:rPr>
      </w:pPr>
      <w:del w:id="185" w:author="Jordan, Amanda C CIV USARMY HQDA ASA ALT (USA)" w:date="2022-08-03T10:32:00Z">
        <w:r w:rsidRPr="008A65C8" w:rsidDel="002203C6">
          <w:rPr>
            <w:rFonts w:cs="Times New Roman"/>
            <w:szCs w:val="24"/>
          </w:rPr>
          <w:delText>(a)  Use of a “Unit Price Book” to pre-price the direct material, labor, and equipment costs associated with tasks listed in the book coupled with one or more “coefficient(s)” to cover contractor profit and indirect costs.</w:delText>
        </w:r>
      </w:del>
    </w:p>
    <w:p w14:paraId="5F9ED6EF" w14:textId="303625BC" w:rsidR="003E37F2" w:rsidDel="002203C6" w:rsidRDefault="003E37F2" w:rsidP="009076C0">
      <w:pPr>
        <w:pStyle w:val="AFARSText"/>
        <w:ind w:firstLine="720"/>
        <w:rPr>
          <w:del w:id="186" w:author="Jordan, Amanda C CIV USARMY HQDA ASA ALT (USA)" w:date="2022-08-03T10:32:00Z"/>
        </w:rPr>
      </w:pPr>
    </w:p>
    <w:p w14:paraId="5F9ED6F0" w14:textId="75669E2A" w:rsidR="003E37F2" w:rsidDel="002203C6" w:rsidRDefault="003E37F2" w:rsidP="009076C0">
      <w:pPr>
        <w:pStyle w:val="AFARSText"/>
        <w:ind w:firstLine="720"/>
        <w:rPr>
          <w:del w:id="187" w:author="Jordan, Amanda C CIV USARMY HQDA ASA ALT (USA)" w:date="2022-08-03T10:32:00Z"/>
        </w:rPr>
      </w:pPr>
      <w:del w:id="188" w:author="Jordan, Amanda C CIV USARMY HQDA ASA ALT (USA)" w:date="2022-08-03T10:32:00Z">
        <w:r w:rsidRPr="008A65C8" w:rsidDel="002203C6">
          <w:rPr>
            <w:rFonts w:cs="Times New Roman"/>
            <w:szCs w:val="24"/>
          </w:rPr>
          <w:delText>(b)  A solicitation and contract which contain a large volume of pre-priced, elementary, facilities engineering type, detailed tasks that are normally available on an automated database;</w:delText>
        </w:r>
      </w:del>
    </w:p>
    <w:p w14:paraId="5F9ED6F1" w14:textId="7CCEA279" w:rsidR="003E37F2" w:rsidDel="002203C6" w:rsidRDefault="003E37F2" w:rsidP="009076C0">
      <w:pPr>
        <w:pStyle w:val="AFARSText"/>
        <w:ind w:firstLine="720"/>
        <w:rPr>
          <w:del w:id="189" w:author="Jordan, Amanda C CIV USARMY HQDA ASA ALT (USA)" w:date="2022-08-03T10:32:00Z"/>
        </w:rPr>
      </w:pPr>
    </w:p>
    <w:p w14:paraId="5F9ED6F2" w14:textId="268270AD" w:rsidR="003E37F2" w:rsidDel="002203C6" w:rsidRDefault="003E37F2" w:rsidP="002203C6">
      <w:pPr>
        <w:pStyle w:val="AFARSText"/>
        <w:ind w:firstLine="720"/>
        <w:rPr>
          <w:del w:id="190" w:author="Jordan, Amanda C CIV USARMY HQDA ASA ALT (USA)" w:date="2022-08-03T10:32:00Z"/>
        </w:rPr>
      </w:pPr>
      <w:del w:id="191" w:author="Jordan, Amanda C CIV USARMY HQDA ASA ALT (USA)" w:date="2022-08-03T10:32:00Z">
        <w:r w:rsidRPr="008A65C8" w:rsidDel="002203C6">
          <w:rPr>
            <w:rFonts w:cs="Times New Roman"/>
            <w:szCs w:val="24"/>
          </w:rPr>
          <w:delText xml:space="preserve">(c)  Competitive source selection based on an integrated assessment of capability and past performance, technical and management proposals, sample task proposal, and the coefficient(s) </w:delText>
        </w:r>
        <w:r w:rsidRPr="008A65C8" w:rsidDel="002203C6">
          <w:rPr>
            <w:rFonts w:cs="Times New Roman"/>
            <w:szCs w:val="24"/>
          </w:rPr>
          <w:lastRenderedPageBreak/>
          <w:delText>proposed for the base year and option years, as appropriate (best value).  (</w:delText>
        </w:r>
        <w:r w:rsidDel="002203C6">
          <w:rPr>
            <w:rFonts w:cs="Times New Roman"/>
            <w:szCs w:val="24"/>
          </w:rPr>
          <w:delText>Selection of Architects and Engineers statute</w:delText>
        </w:r>
        <w:r w:rsidRPr="008A65C8" w:rsidDel="002203C6">
          <w:rPr>
            <w:rFonts w:cs="Times New Roman"/>
            <w:szCs w:val="24"/>
          </w:rPr>
          <w:delText xml:space="preserve"> procedures must not be used for evaluation or award of JOC.)</w:delText>
        </w:r>
      </w:del>
    </w:p>
    <w:p w14:paraId="5F9ED6F3" w14:textId="752957AA" w:rsidR="003E37F2" w:rsidDel="002203C6" w:rsidRDefault="003E37F2" w:rsidP="002203C6">
      <w:pPr>
        <w:pStyle w:val="AFARSText"/>
        <w:ind w:firstLine="720"/>
        <w:rPr>
          <w:del w:id="192" w:author="Jordan, Amanda C CIV USARMY HQDA ASA ALT (USA)" w:date="2022-08-03T10:32:00Z"/>
        </w:rPr>
      </w:pPr>
    </w:p>
    <w:p w14:paraId="5F9ED6F4" w14:textId="425C5918" w:rsidR="003E37F2" w:rsidDel="002203C6" w:rsidRDefault="003E37F2" w:rsidP="002203C6">
      <w:pPr>
        <w:pStyle w:val="AFARSText"/>
        <w:ind w:firstLine="720"/>
        <w:rPr>
          <w:del w:id="193" w:author="Jordan, Amanda C CIV USARMY HQDA ASA ALT (USA)" w:date="2022-08-03T10:32:00Z"/>
        </w:rPr>
      </w:pPr>
      <w:del w:id="194" w:author="Jordan, Amanda C CIV USARMY HQDA ASA ALT (USA)" w:date="2022-08-03T10:32:00Z">
        <w:r w:rsidRPr="008A65C8" w:rsidDel="002203C6">
          <w:rPr>
            <w:rFonts w:cs="Times New Roman"/>
            <w:szCs w:val="24"/>
          </w:rPr>
          <w:delText>(d)  An indefinite-delivery, indefinite-quantity (task order) contract which provides for the use of negotiated, definitive, bilateral orders (i.e., the JOC contractor formally accepts the order, as mutually agreed, by signing the DD Form 1155; see 5117.9004-3(h)); and</w:delText>
        </w:r>
      </w:del>
    </w:p>
    <w:p w14:paraId="5F9ED6F5" w14:textId="6BD2B99E" w:rsidR="003E37F2" w:rsidDel="002203C6" w:rsidRDefault="003E37F2">
      <w:pPr>
        <w:pStyle w:val="AFARSText"/>
        <w:ind w:firstLine="720"/>
        <w:rPr>
          <w:del w:id="195" w:author="Jordan, Amanda C CIV USARMY HQDA ASA ALT (USA)" w:date="2022-08-03T10:32:00Z"/>
        </w:rPr>
      </w:pPr>
    </w:p>
    <w:p w14:paraId="5F9ED6F6" w14:textId="0E27E2AE" w:rsidR="003E37F2" w:rsidRDefault="003E37F2">
      <w:pPr>
        <w:pStyle w:val="AFARSText"/>
        <w:ind w:firstLine="720"/>
      </w:pPr>
      <w:del w:id="196" w:author="Jordan, Amanda C CIV USARMY HQDA ASA ALT (USA)" w:date="2022-08-03T10:32:00Z">
        <w:r w:rsidRPr="008A65C8" w:rsidDel="002203C6">
          <w:rPr>
            <w:rFonts w:cs="Times New Roman"/>
            <w:szCs w:val="24"/>
          </w:rPr>
          <w:delText>(e)  Each signed task order becomes, in effect, a fixed price, lump sum contract and is managed accordingly.</w:delText>
        </w:r>
      </w:del>
    </w:p>
    <w:p w14:paraId="5F9ED6F7" w14:textId="49BA4130" w:rsidR="003E37F2" w:rsidDel="002203C6" w:rsidRDefault="009076C0" w:rsidP="000064C0">
      <w:pPr>
        <w:pStyle w:val="Heading4"/>
        <w:rPr>
          <w:del w:id="197" w:author="Jordan, Amanda C CIV USARMY HQDA ASA ALT (USA)" w:date="2022-08-03T10:33:00Z"/>
        </w:rPr>
      </w:pPr>
      <w:bookmarkStart w:id="198" w:name="_Toc514063591"/>
      <w:bookmarkStart w:id="199" w:name="_Toc520184684"/>
      <w:bookmarkStart w:id="200" w:name="_Toc11911240"/>
      <w:del w:id="201" w:author="Jordan, Amanda C CIV USARMY HQDA ASA ALT (USA)" w:date="2022-08-03T10:33:00Z">
        <w:r w:rsidDel="002203C6">
          <w:delText>5117.9003-3  Planning and coordination.</w:delText>
        </w:r>
        <w:bookmarkEnd w:id="198"/>
        <w:bookmarkEnd w:id="199"/>
        <w:bookmarkEnd w:id="200"/>
      </w:del>
    </w:p>
    <w:p w14:paraId="5F9ED6F8" w14:textId="207D7E00" w:rsidR="009076C0" w:rsidDel="002203C6" w:rsidRDefault="009076C0" w:rsidP="002203C6">
      <w:pPr>
        <w:pStyle w:val="AFARSText"/>
        <w:rPr>
          <w:del w:id="202" w:author="Jordan, Amanda C CIV USARMY HQDA ASA ALT (USA)" w:date="2022-08-03T10:33:00Z"/>
          <w:rFonts w:cs="Times New Roman"/>
          <w:szCs w:val="24"/>
        </w:rPr>
      </w:pPr>
      <w:del w:id="203" w:author="Jordan, Amanda C CIV USARMY HQDA ASA ALT (USA)" w:date="2022-08-03T10:33:00Z">
        <w:r w:rsidRPr="008A65C8" w:rsidDel="002203C6">
          <w:rPr>
            <w:rFonts w:cs="Times New Roman"/>
            <w:szCs w:val="24"/>
          </w:rPr>
          <w:delText xml:space="preserve">(a)  JOC should be considered when an installation’s projected sustainment, restoration, and modernization workload is anticipated to be of such a yearly volume that benefits to be derived from JOC use are greater than the costs of the Government resources and contractor overhead associated with establishing and using a JOC.  These costs include the total Government resources required to award, use, monitor and administer the JOC and JOC orders as well as management oversight and functional support of the total JOC process.  The calculated workload for a potential JOC should exclude </w:delText>
        </w:r>
        <w:r w:rsidDel="002203C6">
          <w:rPr>
            <w:rFonts w:cs="Times New Roman"/>
            <w:szCs w:val="24"/>
          </w:rPr>
          <w:delText>–</w:delText>
        </w:r>
      </w:del>
    </w:p>
    <w:p w14:paraId="5F9ED6F9" w14:textId="51F11BCB" w:rsidR="009076C0" w:rsidRPr="009076C0" w:rsidDel="002203C6" w:rsidRDefault="009076C0" w:rsidP="002203C6">
      <w:pPr>
        <w:pStyle w:val="AFARSText"/>
        <w:rPr>
          <w:del w:id="204" w:author="Jordan, Amanda C CIV USARMY HQDA ASA ALT (USA)" w:date="2022-08-03T10:33:00Z"/>
        </w:rPr>
      </w:pPr>
    </w:p>
    <w:p w14:paraId="5F9ED6FA" w14:textId="1432F6F7" w:rsidR="003E37F2" w:rsidDel="002203C6" w:rsidRDefault="009076C0" w:rsidP="002203C6">
      <w:pPr>
        <w:pStyle w:val="AFARSText"/>
        <w:rPr>
          <w:del w:id="205" w:author="Jordan, Amanda C CIV USARMY HQDA ASA ALT (USA)" w:date="2022-08-03T10:33:00Z"/>
          <w:rFonts w:cs="Times New Roman"/>
          <w:szCs w:val="24"/>
        </w:rPr>
      </w:pPr>
      <w:del w:id="206" w:author="Jordan, Amanda C CIV USARMY HQDA ASA ALT (USA)" w:date="2022-08-03T10:33:00Z">
        <w:r w:rsidRPr="008A65C8" w:rsidDel="002203C6">
          <w:rPr>
            <w:rFonts w:cs="Times New Roman"/>
            <w:szCs w:val="24"/>
          </w:rPr>
          <w:delText>(1)  Work normally reserved for 8(a) or set aside for small disadvantaged businesses;</w:delText>
        </w:r>
      </w:del>
    </w:p>
    <w:p w14:paraId="5F9ED6FB" w14:textId="02391D14" w:rsidR="009076C0" w:rsidDel="002203C6" w:rsidRDefault="009076C0" w:rsidP="002203C6">
      <w:pPr>
        <w:pStyle w:val="AFARSText"/>
        <w:rPr>
          <w:del w:id="207" w:author="Jordan, Amanda C CIV USARMY HQDA ASA ALT (USA)" w:date="2022-08-03T10:33:00Z"/>
        </w:rPr>
      </w:pPr>
    </w:p>
    <w:p w14:paraId="5F9ED6FC" w14:textId="4AD809EE" w:rsidR="009076C0" w:rsidDel="002203C6" w:rsidRDefault="009076C0" w:rsidP="002203C6">
      <w:pPr>
        <w:pStyle w:val="AFARSText"/>
        <w:rPr>
          <w:del w:id="208" w:author="Jordan, Amanda C CIV USARMY HQDA ASA ALT (USA)" w:date="2022-08-03T10:33:00Z"/>
        </w:rPr>
      </w:pPr>
      <w:del w:id="209" w:author="Jordan, Amanda C CIV USARMY HQDA ASA ALT (USA)" w:date="2022-08-03T10:33:00Z">
        <w:r w:rsidRPr="008A65C8" w:rsidDel="002203C6">
          <w:rPr>
            <w:rFonts w:cs="Times New Roman"/>
            <w:szCs w:val="24"/>
          </w:rPr>
          <w:delText>(2)  Repetitive tasks that are not complex (such as interior and exterior painting, sanding and finishing/sealing of floors, roofing, etc.) and are traditionally covered by requirements contracts;</w:delText>
        </w:r>
      </w:del>
    </w:p>
    <w:p w14:paraId="5F9ED6FD" w14:textId="5D01C002" w:rsidR="003E37F2" w:rsidDel="002203C6" w:rsidRDefault="003E37F2" w:rsidP="002203C6">
      <w:pPr>
        <w:pStyle w:val="AFARSText"/>
        <w:rPr>
          <w:del w:id="210" w:author="Jordan, Amanda C CIV USARMY HQDA ASA ALT (USA)" w:date="2022-08-03T10:33:00Z"/>
        </w:rPr>
      </w:pPr>
    </w:p>
    <w:p w14:paraId="5F9ED6FE" w14:textId="753128E3" w:rsidR="009076C0" w:rsidDel="002203C6" w:rsidRDefault="009076C0" w:rsidP="002203C6">
      <w:pPr>
        <w:pStyle w:val="AFARSText"/>
        <w:rPr>
          <w:del w:id="211" w:author="Jordan, Amanda C CIV USARMY HQDA ASA ALT (USA)" w:date="2022-08-03T10:33:00Z"/>
        </w:rPr>
      </w:pPr>
      <w:del w:id="212" w:author="Jordan, Amanda C CIV USARMY HQDA ASA ALT (USA)" w:date="2022-08-03T10:33:00Z">
        <w:r w:rsidRPr="008A65C8" w:rsidDel="002203C6">
          <w:rPr>
            <w:rFonts w:cs="Times New Roman"/>
            <w:szCs w:val="24"/>
          </w:rPr>
          <w:delText>(3)  Work covered by contracts awarded under the Commercial Activities Program; and</w:delText>
        </w:r>
      </w:del>
    </w:p>
    <w:p w14:paraId="5F9ED6FF" w14:textId="79FA78F5" w:rsidR="009076C0" w:rsidDel="002203C6" w:rsidRDefault="009076C0" w:rsidP="002203C6">
      <w:pPr>
        <w:pStyle w:val="AFARSText"/>
        <w:rPr>
          <w:del w:id="213" w:author="Jordan, Amanda C CIV USARMY HQDA ASA ALT (USA)" w:date="2022-08-03T10:33:00Z"/>
        </w:rPr>
      </w:pPr>
    </w:p>
    <w:p w14:paraId="5F9ED700" w14:textId="16631B27" w:rsidR="009076C0" w:rsidDel="002203C6" w:rsidRDefault="009076C0" w:rsidP="002203C6">
      <w:pPr>
        <w:pStyle w:val="AFARSText"/>
        <w:rPr>
          <w:del w:id="214" w:author="Jordan, Amanda C CIV USARMY HQDA ASA ALT (USA)" w:date="2022-08-03T10:33:00Z"/>
        </w:rPr>
      </w:pPr>
      <w:del w:id="215" w:author="Jordan, Amanda C CIV USARMY HQDA ASA ALT (USA)" w:date="2022-08-03T10:33:00Z">
        <w:r w:rsidRPr="008A65C8" w:rsidDel="002203C6">
          <w:rPr>
            <w:rFonts w:cs="Times New Roman"/>
            <w:szCs w:val="24"/>
          </w:rPr>
          <w:delText xml:space="preserve">(4)  Work that can be effectively and economically accomplished by in-house resources.  </w:delText>
        </w:r>
        <w:r w:rsidRPr="008A65C8" w:rsidDel="002203C6">
          <w:rPr>
            <w:rFonts w:cs="Times New Roman"/>
            <w:i/>
            <w:szCs w:val="24"/>
          </w:rPr>
          <w:delText>[AFARS Revision #15, dated February 17, 2005</w:delText>
        </w:r>
        <w:r w:rsidRPr="008A65C8" w:rsidDel="002203C6">
          <w:rPr>
            <w:rFonts w:cs="Times New Roman"/>
            <w:szCs w:val="24"/>
          </w:rPr>
          <w:delText>]</w:delText>
        </w:r>
      </w:del>
    </w:p>
    <w:p w14:paraId="5F9ED701" w14:textId="7315571F" w:rsidR="009076C0" w:rsidDel="002203C6" w:rsidRDefault="009076C0" w:rsidP="002203C6">
      <w:pPr>
        <w:pStyle w:val="AFARSText"/>
        <w:rPr>
          <w:del w:id="216" w:author="Jordan, Amanda C CIV USARMY HQDA ASA ALT (USA)" w:date="2022-08-03T10:33:00Z"/>
        </w:rPr>
      </w:pPr>
    </w:p>
    <w:p w14:paraId="5F9ED702" w14:textId="10B218A4" w:rsidR="009076C0" w:rsidRDefault="009076C0" w:rsidP="002203C6">
      <w:pPr>
        <w:pStyle w:val="AFARSText"/>
      </w:pPr>
      <w:del w:id="217" w:author="Jordan, Amanda C CIV USARMY HQDA ASA ALT (USA)" w:date="2022-08-03T10:33:00Z">
        <w:r w:rsidRPr="008A65C8" w:rsidDel="002203C6">
          <w:rPr>
            <w:rFonts w:cs="Times New Roman"/>
            <w:szCs w:val="24"/>
          </w:rPr>
          <w:delText>(b)  A market survey must establish that more than one capable firm is willing to compete for a JOC at the installation.</w:delText>
        </w:r>
      </w:del>
    </w:p>
    <w:p w14:paraId="5F9ED703" w14:textId="77777777" w:rsidR="009076C0" w:rsidRDefault="009076C0" w:rsidP="000064C0">
      <w:pPr>
        <w:pStyle w:val="Heading4"/>
      </w:pPr>
      <w:bookmarkStart w:id="218" w:name="_Toc514063592"/>
      <w:bookmarkStart w:id="219" w:name="_Toc520184685"/>
      <w:bookmarkStart w:id="220" w:name="_Toc11911241"/>
      <w:r>
        <w:t>5117.9004  Procedures.</w:t>
      </w:r>
      <w:bookmarkEnd w:id="218"/>
      <w:bookmarkEnd w:id="219"/>
      <w:bookmarkEnd w:id="220"/>
    </w:p>
    <w:p w14:paraId="5F9ED704" w14:textId="77777777" w:rsidR="009076C0" w:rsidRDefault="009076C0" w:rsidP="000064C0">
      <w:pPr>
        <w:pStyle w:val="Heading4"/>
      </w:pPr>
      <w:bookmarkStart w:id="221" w:name="_Toc514063593"/>
      <w:bookmarkStart w:id="222" w:name="_Toc520184686"/>
      <w:bookmarkStart w:id="223" w:name="_Toc11911242"/>
      <w:r>
        <w:t>5117.9004-1  Presolicitation.</w:t>
      </w:r>
      <w:bookmarkEnd w:id="221"/>
      <w:bookmarkEnd w:id="222"/>
      <w:bookmarkEnd w:id="223"/>
    </w:p>
    <w:p w14:paraId="422C2054" w14:textId="77777777" w:rsidR="002203C6" w:rsidRPr="003E0944" w:rsidRDefault="002203C6" w:rsidP="002203C6">
      <w:pPr>
        <w:spacing w:after="0" w:line="240" w:lineRule="auto"/>
        <w:rPr>
          <w:ins w:id="224" w:author="Jordan, Amanda C CIV USARMY HQDA ASA ALT (USA)" w:date="2022-08-03T10:33:00Z"/>
          <w:rFonts w:ascii="Times New Roman" w:eastAsia="Times New Roman" w:hAnsi="Times New Roman" w:cs="Times New Roman"/>
          <w:color w:val="444444"/>
          <w:sz w:val="24"/>
          <w:szCs w:val="24"/>
        </w:rPr>
      </w:pPr>
      <w:ins w:id="225" w:author="Jordan, Amanda C CIV USARMY HQDA ASA ALT (USA)" w:date="2022-08-03T10:33:00Z">
        <w:r w:rsidRPr="003E0944">
          <w:rPr>
            <w:rFonts w:ascii="Times New Roman" w:eastAsia="Times New Roman" w:hAnsi="Times New Roman" w:cs="Times New Roman"/>
            <w:color w:val="444444"/>
            <w:sz w:val="24"/>
            <w:szCs w:val="24"/>
          </w:rPr>
          <w:t>(a)  To solicit for a JOC, the Government must develop task specifications and a JOCPB tailored to the needs of the requiring activity to be supported.  Any special range pricing (to get quantity discounts) of units associated with the requirements of known JOC projects to be ordered must be specified.</w:t>
        </w:r>
      </w:ins>
    </w:p>
    <w:p w14:paraId="077C2F38" w14:textId="77777777" w:rsidR="002203C6" w:rsidRDefault="002203C6" w:rsidP="009076C0">
      <w:pPr>
        <w:pStyle w:val="AFARSText"/>
        <w:rPr>
          <w:ins w:id="226" w:author="Jordan, Amanda C CIV USARMY HQDA ASA ALT (USA)" w:date="2022-08-03T10:33:00Z"/>
          <w:rFonts w:cs="Times New Roman"/>
          <w:szCs w:val="24"/>
        </w:rPr>
      </w:pPr>
    </w:p>
    <w:p w14:paraId="5F9ED705" w14:textId="4A8C67F0" w:rsidR="009076C0" w:rsidRPr="009076C0" w:rsidDel="002203C6" w:rsidRDefault="009076C0" w:rsidP="009076C0">
      <w:pPr>
        <w:pStyle w:val="AFARSText"/>
        <w:rPr>
          <w:del w:id="227" w:author="Jordan, Amanda C CIV USARMY HQDA ASA ALT (USA)" w:date="2022-08-03T10:33:00Z"/>
        </w:rPr>
      </w:pPr>
      <w:del w:id="228" w:author="Jordan, Amanda C CIV USARMY HQDA ASA ALT (USA)" w:date="2022-08-03T10:33:00Z">
        <w:r w:rsidRPr="008A65C8" w:rsidDel="002203C6">
          <w:rPr>
            <w:rFonts w:cs="Times New Roman"/>
            <w:szCs w:val="24"/>
          </w:rPr>
          <w:delText xml:space="preserve">(a)  The DPW must document the decision and plan to use a JOC in support of an installation or activity.  The garrison commander, who cannot re-delegate this authority, must approve the </w:delText>
        </w:r>
        <w:r w:rsidRPr="008A65C8" w:rsidDel="002203C6">
          <w:rPr>
            <w:rFonts w:cs="Times New Roman"/>
            <w:szCs w:val="24"/>
          </w:rPr>
          <w:lastRenderedPageBreak/>
          <w:delText xml:space="preserve">decision and plan.  The decision to use JOC must also be documented and approved when the JOC is re-solicited. </w:delText>
        </w:r>
        <w:r w:rsidRPr="008A65C8" w:rsidDel="002203C6">
          <w:rPr>
            <w:rFonts w:cs="Times New Roman"/>
            <w:i/>
            <w:szCs w:val="24"/>
          </w:rPr>
          <w:delText xml:space="preserve"> [AFARS Revision #15, dated February 17, 2005]</w:delText>
        </w:r>
      </w:del>
    </w:p>
    <w:p w14:paraId="5F9ED706" w14:textId="41DE5311" w:rsidR="009076C0" w:rsidDel="002203C6" w:rsidRDefault="009076C0" w:rsidP="003E37F2">
      <w:pPr>
        <w:pStyle w:val="AFARSText"/>
        <w:rPr>
          <w:del w:id="229" w:author="Jordan, Amanda C CIV USARMY HQDA ASA ALT (USA)" w:date="2022-08-03T10:33:00Z"/>
        </w:rPr>
      </w:pPr>
    </w:p>
    <w:p w14:paraId="5F9ED707" w14:textId="0D8F390D" w:rsidR="009076C0" w:rsidRDefault="009076C0" w:rsidP="003E37F2">
      <w:pPr>
        <w:pStyle w:val="AFARSText"/>
      </w:pPr>
      <w:del w:id="230" w:author="Jordan, Amanda C CIV USARMY HQDA ASA ALT (USA)" w:date="2022-08-03T10:33:00Z">
        <w:r w:rsidRPr="008A65C8" w:rsidDel="002203C6">
          <w:rPr>
            <w:rFonts w:cs="Times New Roman"/>
            <w:szCs w:val="24"/>
          </w:rPr>
          <w:delText>(b)  To solicit for a JOC, the Government must develop task specifications and a Unit Price Book tailored to the needs of the installation to be supported.  Any special range pricing (to get quantity discounts) of units associated with the requirements of known JOC projects to be ordered must be specified.</w:delText>
        </w:r>
      </w:del>
    </w:p>
    <w:p w14:paraId="5F9ED708" w14:textId="77777777" w:rsidR="009076C0" w:rsidRDefault="009076C0" w:rsidP="000064C0">
      <w:pPr>
        <w:pStyle w:val="Heading4"/>
      </w:pPr>
      <w:bookmarkStart w:id="231" w:name="_Toc514063594"/>
      <w:bookmarkStart w:id="232" w:name="_Toc520184687"/>
      <w:bookmarkStart w:id="233" w:name="_Toc11911243"/>
      <w:r>
        <w:t>5117.9004-2  Solicitation.</w:t>
      </w:r>
      <w:bookmarkEnd w:id="231"/>
      <w:bookmarkEnd w:id="232"/>
      <w:bookmarkEnd w:id="233"/>
    </w:p>
    <w:p w14:paraId="14DD0D2F" w14:textId="77777777" w:rsidR="002203C6" w:rsidRPr="003E0944" w:rsidRDefault="002203C6" w:rsidP="002203C6">
      <w:pPr>
        <w:spacing w:after="0" w:line="240" w:lineRule="auto"/>
        <w:rPr>
          <w:ins w:id="234" w:author="Jordan, Amanda C CIV USARMY HQDA ASA ALT (USA)" w:date="2022-08-03T10:34:00Z"/>
          <w:rFonts w:ascii="Times New Roman" w:eastAsia="Times New Roman" w:hAnsi="Times New Roman" w:cs="Times New Roman"/>
          <w:color w:val="444444"/>
          <w:sz w:val="24"/>
          <w:szCs w:val="24"/>
        </w:rPr>
      </w:pPr>
      <w:ins w:id="235" w:author="Jordan, Amanda C CIV USARMY HQDA ASA ALT (USA)" w:date="2022-08-03T10:34:00Z">
        <w:r w:rsidRPr="003E0944">
          <w:rPr>
            <w:rFonts w:ascii="Times New Roman" w:eastAsia="Times New Roman" w:hAnsi="Times New Roman" w:cs="Times New Roman"/>
            <w:color w:val="444444"/>
            <w:sz w:val="24"/>
            <w:szCs w:val="24"/>
          </w:rPr>
          <w:t xml:space="preserve">(a)  The contracting officer must ensure that the specifications and the JOCPB have undergone technical review and validation and are tailored to meet the projected requirements of the requiring activity and local economic conditions.  </w:t>
        </w:r>
      </w:ins>
    </w:p>
    <w:p w14:paraId="7F4F7DEA" w14:textId="77777777" w:rsidR="002203C6" w:rsidRPr="003E0944" w:rsidRDefault="002203C6" w:rsidP="002203C6">
      <w:pPr>
        <w:spacing w:after="0" w:line="240" w:lineRule="auto"/>
        <w:rPr>
          <w:ins w:id="236" w:author="Jordan, Amanda C CIV USARMY HQDA ASA ALT (USA)" w:date="2022-08-03T10:34:00Z"/>
          <w:rFonts w:ascii="Times New Roman" w:eastAsia="Times New Roman" w:hAnsi="Times New Roman" w:cs="Times New Roman"/>
          <w:color w:val="444444"/>
          <w:sz w:val="24"/>
          <w:szCs w:val="24"/>
        </w:rPr>
      </w:pPr>
      <w:ins w:id="237" w:author="Jordan, Amanda C CIV USARMY HQDA ASA ALT (USA)" w:date="2022-08-03T10:34:00Z">
        <w:r w:rsidRPr="003E0944">
          <w:rPr>
            <w:rFonts w:ascii="Times New Roman" w:eastAsia="Times New Roman" w:hAnsi="Times New Roman" w:cs="Times New Roman"/>
            <w:color w:val="444444"/>
            <w:sz w:val="24"/>
            <w:szCs w:val="24"/>
          </w:rPr>
          <w:t> </w:t>
        </w:r>
      </w:ins>
    </w:p>
    <w:p w14:paraId="279E82E7" w14:textId="77777777" w:rsidR="002203C6" w:rsidRPr="003E0944" w:rsidRDefault="002203C6" w:rsidP="002203C6">
      <w:pPr>
        <w:spacing w:after="0" w:line="240" w:lineRule="auto"/>
        <w:rPr>
          <w:ins w:id="238" w:author="Jordan, Amanda C CIV USARMY HQDA ASA ALT (USA)" w:date="2022-08-03T10:34:00Z"/>
          <w:rFonts w:ascii="Times New Roman" w:eastAsia="Times New Roman" w:hAnsi="Times New Roman" w:cs="Times New Roman"/>
          <w:color w:val="444444"/>
          <w:sz w:val="24"/>
          <w:szCs w:val="24"/>
        </w:rPr>
      </w:pPr>
      <w:ins w:id="239" w:author="Jordan, Amanda C CIV USARMY HQDA ASA ALT (USA)" w:date="2022-08-03T10:34:00Z">
        <w:r w:rsidRPr="003E0944">
          <w:rPr>
            <w:rFonts w:ascii="Times New Roman" w:eastAsia="Times New Roman" w:hAnsi="Times New Roman" w:cs="Times New Roman"/>
            <w:color w:val="444444"/>
            <w:sz w:val="24"/>
            <w:szCs w:val="24"/>
          </w:rPr>
          <w:t xml:space="preserve">(b) The JOC solicitation must include realistic and reasonable annual minimum and maximum dollar amounts for projected requirements to encourage competition and lower coefficients.  Generally, the higher the minimum is, the lower the coefficient proposed will be.  </w:t>
        </w:r>
      </w:ins>
    </w:p>
    <w:p w14:paraId="0710AC5E" w14:textId="77777777" w:rsidR="002203C6" w:rsidRPr="003E0944" w:rsidRDefault="002203C6" w:rsidP="002203C6">
      <w:pPr>
        <w:spacing w:after="0" w:line="240" w:lineRule="auto"/>
        <w:rPr>
          <w:ins w:id="240" w:author="Jordan, Amanda C CIV USARMY HQDA ASA ALT (USA)" w:date="2022-08-03T10:34:00Z"/>
          <w:rFonts w:ascii="Times New Roman" w:eastAsia="Times New Roman" w:hAnsi="Times New Roman" w:cs="Times New Roman"/>
          <w:color w:val="444444"/>
          <w:sz w:val="24"/>
          <w:szCs w:val="24"/>
        </w:rPr>
      </w:pPr>
      <w:ins w:id="241" w:author="Jordan, Amanda C CIV USARMY HQDA ASA ALT (USA)" w:date="2022-08-03T10:34:00Z">
        <w:r w:rsidRPr="003E0944">
          <w:rPr>
            <w:rFonts w:ascii="Times New Roman" w:eastAsia="Times New Roman" w:hAnsi="Times New Roman" w:cs="Times New Roman"/>
            <w:color w:val="444444"/>
            <w:sz w:val="24"/>
            <w:szCs w:val="24"/>
          </w:rPr>
          <w:t>  </w:t>
        </w:r>
      </w:ins>
    </w:p>
    <w:p w14:paraId="25B13A76" w14:textId="77777777" w:rsidR="002203C6" w:rsidRPr="003E0944" w:rsidRDefault="002203C6" w:rsidP="002203C6">
      <w:pPr>
        <w:spacing w:after="0" w:line="240" w:lineRule="auto"/>
        <w:rPr>
          <w:ins w:id="242" w:author="Jordan, Amanda C CIV USARMY HQDA ASA ALT (USA)" w:date="2022-08-03T10:34:00Z"/>
          <w:rFonts w:ascii="Times New Roman" w:eastAsia="Times New Roman" w:hAnsi="Times New Roman" w:cs="Times New Roman"/>
          <w:color w:val="444444"/>
          <w:sz w:val="24"/>
          <w:szCs w:val="24"/>
        </w:rPr>
      </w:pPr>
      <w:ins w:id="243" w:author="Jordan, Amanda C CIV USARMY HQDA ASA ALT (USA)" w:date="2022-08-03T10:34:00Z">
        <w:r w:rsidRPr="003E0944">
          <w:rPr>
            <w:rFonts w:ascii="Times New Roman" w:eastAsia="Times New Roman" w:hAnsi="Times New Roman" w:cs="Times New Roman"/>
            <w:color w:val="444444"/>
            <w:sz w:val="24"/>
            <w:szCs w:val="24"/>
          </w:rPr>
          <w:t>(c)  The solicitation must explain the make-up of the Government unit prices and specify what types of costs, as a minimum, must be covered by the coefficient.  Offerors may have multiple coefficients and must specify what additional types of costs are included in their coefficients in their proposal.  These additional costs may be incorporated in the contract, if appropriate, and may preclude later disagreements over non-pre-priced tasks.  Multiple coefficients may be used for normal working hours and other than normal working hours.</w:t>
        </w:r>
      </w:ins>
    </w:p>
    <w:p w14:paraId="1B1C9012" w14:textId="77777777" w:rsidR="002203C6" w:rsidRPr="003E0944" w:rsidRDefault="002203C6" w:rsidP="002203C6">
      <w:pPr>
        <w:spacing w:after="0" w:line="240" w:lineRule="auto"/>
        <w:rPr>
          <w:ins w:id="244" w:author="Jordan, Amanda C CIV USARMY HQDA ASA ALT (USA)" w:date="2022-08-03T10:34:00Z"/>
          <w:rFonts w:ascii="Times New Roman" w:eastAsia="Times New Roman" w:hAnsi="Times New Roman" w:cs="Times New Roman"/>
          <w:color w:val="444444"/>
          <w:sz w:val="24"/>
          <w:szCs w:val="24"/>
        </w:rPr>
      </w:pPr>
      <w:ins w:id="245" w:author="Jordan, Amanda C CIV USARMY HQDA ASA ALT (USA)" w:date="2022-08-03T10:34:00Z">
        <w:r w:rsidRPr="003E0944">
          <w:rPr>
            <w:rFonts w:ascii="Times New Roman" w:eastAsia="Times New Roman" w:hAnsi="Times New Roman" w:cs="Times New Roman"/>
            <w:color w:val="444444"/>
            <w:sz w:val="24"/>
            <w:szCs w:val="24"/>
          </w:rPr>
          <w:t> </w:t>
        </w:r>
      </w:ins>
    </w:p>
    <w:p w14:paraId="31CFB5CB" w14:textId="77777777" w:rsidR="002203C6" w:rsidRPr="003E0944" w:rsidRDefault="002203C6" w:rsidP="002203C6">
      <w:pPr>
        <w:spacing w:after="0" w:line="240" w:lineRule="auto"/>
        <w:rPr>
          <w:ins w:id="246" w:author="Jordan, Amanda C CIV USARMY HQDA ASA ALT (USA)" w:date="2022-08-03T10:34:00Z"/>
          <w:rFonts w:ascii="Times New Roman" w:eastAsia="Times New Roman" w:hAnsi="Times New Roman" w:cs="Times New Roman"/>
          <w:color w:val="444444"/>
          <w:sz w:val="24"/>
          <w:szCs w:val="24"/>
        </w:rPr>
      </w:pPr>
      <w:ins w:id="247" w:author="Jordan, Amanda C CIV USARMY HQDA ASA ALT (USA)" w:date="2022-08-03T10:34:00Z">
        <w:r w:rsidRPr="003E0944">
          <w:rPr>
            <w:rFonts w:ascii="Times New Roman" w:eastAsia="Times New Roman" w:hAnsi="Times New Roman" w:cs="Times New Roman"/>
            <w:color w:val="444444"/>
            <w:sz w:val="24"/>
            <w:szCs w:val="24"/>
          </w:rPr>
          <w:t>(d)  The solicitation must explain that there will be no separate repayment(s) for bond premiums because the bond premium is repaid through the coefficient, and the coefficient is paid as an indirect cost under progress payment or other standard payment provisions.</w:t>
        </w:r>
      </w:ins>
    </w:p>
    <w:p w14:paraId="087DE984" w14:textId="77777777" w:rsidR="002203C6" w:rsidRPr="003E0944" w:rsidRDefault="002203C6" w:rsidP="002203C6">
      <w:pPr>
        <w:spacing w:after="0" w:line="240" w:lineRule="auto"/>
        <w:rPr>
          <w:ins w:id="248" w:author="Jordan, Amanda C CIV USARMY HQDA ASA ALT (USA)" w:date="2022-08-03T10:34:00Z"/>
          <w:rFonts w:ascii="Times New Roman" w:eastAsia="Times New Roman" w:hAnsi="Times New Roman" w:cs="Times New Roman"/>
          <w:color w:val="444444"/>
          <w:sz w:val="24"/>
          <w:szCs w:val="24"/>
        </w:rPr>
      </w:pPr>
    </w:p>
    <w:p w14:paraId="5C67CAD4" w14:textId="61742C57" w:rsidR="002203C6" w:rsidRDefault="002203C6" w:rsidP="002203C6">
      <w:pPr>
        <w:pStyle w:val="AFARSText"/>
        <w:rPr>
          <w:ins w:id="249" w:author="Jordan, Amanda C CIV USARMY HQDA ASA ALT (USA)" w:date="2022-08-03T10:34:00Z"/>
          <w:rFonts w:cs="Times New Roman"/>
          <w:szCs w:val="24"/>
        </w:rPr>
      </w:pPr>
      <w:ins w:id="250" w:author="Jordan, Amanda C CIV USARMY HQDA ASA ALT (USA)" w:date="2022-08-03T10:34:00Z">
        <w:r w:rsidRPr="003E0944">
          <w:rPr>
            <w:rFonts w:eastAsia="Times New Roman" w:cs="Times New Roman"/>
            <w:color w:val="444444"/>
            <w:szCs w:val="24"/>
          </w:rPr>
          <w:t>(e)   JOC solicitation and contracts must use either annual coefficient adjustments or an annually updated JOCPB, but not both.  Clause 5152.237-9000, Adjustments to Contractor’s Coefficient for Option Years, can be used in JOC contracts in accordance with this paragraph when annual coefficient adjustments are used.</w:t>
        </w:r>
      </w:ins>
    </w:p>
    <w:p w14:paraId="5F9ED709" w14:textId="1059B455" w:rsidR="009076C0" w:rsidRPr="009076C0" w:rsidDel="002203C6" w:rsidRDefault="009076C0" w:rsidP="009076C0">
      <w:pPr>
        <w:pStyle w:val="AFARSText"/>
        <w:rPr>
          <w:del w:id="251" w:author="Jordan, Amanda C CIV USARMY HQDA ASA ALT (USA)" w:date="2022-08-03T10:34:00Z"/>
        </w:rPr>
      </w:pPr>
      <w:del w:id="252" w:author="Jordan, Amanda C CIV USARMY HQDA ASA ALT (USA)" w:date="2022-08-03T10:34:00Z">
        <w:r w:rsidRPr="008A65C8" w:rsidDel="002203C6">
          <w:rPr>
            <w:rFonts w:cs="Times New Roman"/>
            <w:szCs w:val="24"/>
          </w:rPr>
          <w:delText xml:space="preserve">(a)  The contracting officer, in coordination with the installation </w:delText>
        </w:r>
        <w:smartTag w:uri="urn:schemas-microsoft-com:office:smarttags" w:element="stockticker">
          <w:r w:rsidRPr="008A65C8" w:rsidDel="002203C6">
            <w:rPr>
              <w:rFonts w:cs="Times New Roman"/>
              <w:szCs w:val="24"/>
            </w:rPr>
            <w:delText>DPW</w:delText>
          </w:r>
        </w:smartTag>
        <w:r w:rsidRPr="008A65C8" w:rsidDel="002203C6">
          <w:rPr>
            <w:rFonts w:cs="Times New Roman"/>
            <w:szCs w:val="24"/>
          </w:rPr>
          <w:delText>, must assure that the specifications and Unit Price Book have undergone technical review and validation and are tailored to meet the projected requirements of the installation and local economic conditions.  This is a critical step in implementing JOC and is required t</w:delText>
        </w:r>
        <w:r w:rsidR="00343D1C" w:rsidDel="002203C6">
          <w:rPr>
            <w:rFonts w:cs="Times New Roman"/>
            <w:szCs w:val="24"/>
          </w:rPr>
          <w:delText>o minimize the need for non-pre-</w:delText>
        </w:r>
        <w:r w:rsidRPr="008A65C8" w:rsidDel="002203C6">
          <w:rPr>
            <w:rFonts w:cs="Times New Roman"/>
            <w:szCs w:val="24"/>
          </w:rPr>
          <w:delText>priced items during the processing of task orders.  The projects proposed to be ordered under JOC must be identified in internal documentation, and a representative description must be included in the solicitation.</w:delText>
        </w:r>
      </w:del>
    </w:p>
    <w:p w14:paraId="5F9ED70A" w14:textId="210E2E83" w:rsidR="009076C0" w:rsidDel="002203C6" w:rsidRDefault="009076C0" w:rsidP="003E37F2">
      <w:pPr>
        <w:pStyle w:val="AFARSText"/>
        <w:rPr>
          <w:del w:id="253" w:author="Jordan, Amanda C CIV USARMY HQDA ASA ALT (USA)" w:date="2022-08-03T10:34:00Z"/>
        </w:rPr>
      </w:pPr>
    </w:p>
    <w:p w14:paraId="5F9ED70B" w14:textId="06225345" w:rsidR="009076C0" w:rsidDel="002203C6" w:rsidRDefault="009076C0" w:rsidP="003E37F2">
      <w:pPr>
        <w:pStyle w:val="AFARSText"/>
        <w:rPr>
          <w:del w:id="254" w:author="Jordan, Amanda C CIV USARMY HQDA ASA ALT (USA)" w:date="2022-08-03T10:34:00Z"/>
          <w:rFonts w:cs="Times New Roman"/>
          <w:szCs w:val="24"/>
        </w:rPr>
      </w:pPr>
      <w:del w:id="255" w:author="Jordan, Amanda C CIV USARMY HQDA ASA ALT (USA)" w:date="2022-08-03T10:34:00Z">
        <w:r w:rsidRPr="008A65C8" w:rsidDel="002203C6">
          <w:rPr>
            <w:rFonts w:cs="Times New Roman"/>
            <w:szCs w:val="24"/>
          </w:rPr>
          <w:delText>(b)  To encourage competition and lower coefficients, the JOC solicitation must include realistic and reasonable annual minimum and maximum dollar amounts for projected requirements.  Generally, the higher the minimum is, the lower the coefficient proposed will be.  The annual maximum is connected with the bonding requirement (see the definition at 5117.9001).</w:delText>
        </w:r>
      </w:del>
    </w:p>
    <w:p w14:paraId="5F9ED70C" w14:textId="6DE139DB" w:rsidR="009076C0" w:rsidDel="002203C6" w:rsidRDefault="009076C0" w:rsidP="003E37F2">
      <w:pPr>
        <w:pStyle w:val="AFARSText"/>
        <w:rPr>
          <w:del w:id="256" w:author="Jordan, Amanda C CIV USARMY HQDA ASA ALT (USA)" w:date="2022-08-03T10:34:00Z"/>
          <w:rFonts w:cs="Times New Roman"/>
          <w:szCs w:val="24"/>
        </w:rPr>
      </w:pPr>
    </w:p>
    <w:p w14:paraId="5F9ED70D" w14:textId="31F271C5" w:rsidR="009076C0" w:rsidDel="002203C6" w:rsidRDefault="009076C0" w:rsidP="003E37F2">
      <w:pPr>
        <w:pStyle w:val="AFARSText"/>
        <w:rPr>
          <w:del w:id="257" w:author="Jordan, Amanda C CIV USARMY HQDA ASA ALT (USA)" w:date="2022-08-03T10:34:00Z"/>
          <w:rFonts w:cs="Times New Roman"/>
          <w:szCs w:val="24"/>
        </w:rPr>
      </w:pPr>
      <w:del w:id="258" w:author="Jordan, Amanda C CIV USARMY HQDA ASA ALT (USA)" w:date="2022-08-03T10:34:00Z">
        <w:r w:rsidRPr="008A65C8" w:rsidDel="002203C6">
          <w:rPr>
            <w:rFonts w:cs="Times New Roman"/>
            <w:szCs w:val="24"/>
          </w:rPr>
          <w:lastRenderedPageBreak/>
          <w:delText>(c)  The guaranteed minimum for the basic contract and each option period is required.  A new minimum guarantee must be obligated upon exercise of an option.  The minimum guarantee need not be the same amount that was used to secure the work of the basic contract.  However, it must be more than a token amount so that adequate consideration exists.</w:delText>
        </w:r>
      </w:del>
    </w:p>
    <w:p w14:paraId="5F9ED70E" w14:textId="3D0359E6" w:rsidR="009076C0" w:rsidDel="002203C6" w:rsidRDefault="009076C0" w:rsidP="003E37F2">
      <w:pPr>
        <w:pStyle w:val="AFARSText"/>
        <w:rPr>
          <w:del w:id="259" w:author="Jordan, Amanda C CIV USARMY HQDA ASA ALT (USA)" w:date="2022-08-03T10:34:00Z"/>
          <w:rFonts w:cs="Times New Roman"/>
          <w:szCs w:val="24"/>
        </w:rPr>
      </w:pPr>
    </w:p>
    <w:p w14:paraId="5F9ED70F" w14:textId="3F06378C" w:rsidR="009076C0" w:rsidDel="002203C6" w:rsidRDefault="009076C0" w:rsidP="003E37F2">
      <w:pPr>
        <w:pStyle w:val="AFARSText"/>
        <w:rPr>
          <w:del w:id="260" w:author="Jordan, Amanda C CIV USARMY HQDA ASA ALT (USA)" w:date="2022-08-03T10:34:00Z"/>
          <w:rFonts w:cs="Times New Roman"/>
          <w:szCs w:val="24"/>
        </w:rPr>
      </w:pPr>
      <w:del w:id="261" w:author="Jordan, Amanda C CIV USARMY HQDA ASA ALT (USA)" w:date="2022-08-03T10:34:00Z">
        <w:r w:rsidRPr="008A65C8" w:rsidDel="002203C6">
          <w:rPr>
            <w:rFonts w:cs="Times New Roman"/>
            <w:szCs w:val="24"/>
          </w:rPr>
          <w:delText>(d)  Because of the complexity of small and small disadvantaged business utilization issues in relation to JOC, a DD Form 2579 is required for proposed JOC solicitations.  The Small Business Specialist must send a copy of the DD Form 2579 to the Director, Office of Small Business Programs.</w:delText>
        </w:r>
      </w:del>
    </w:p>
    <w:p w14:paraId="5F9ED710" w14:textId="6C8DDB76" w:rsidR="009076C0" w:rsidDel="002203C6" w:rsidRDefault="009076C0" w:rsidP="003E37F2">
      <w:pPr>
        <w:pStyle w:val="AFARSText"/>
        <w:rPr>
          <w:del w:id="262" w:author="Jordan, Amanda C CIV USARMY HQDA ASA ALT (USA)" w:date="2022-08-03T10:34:00Z"/>
          <w:rFonts w:cs="Times New Roman"/>
          <w:szCs w:val="24"/>
        </w:rPr>
      </w:pPr>
    </w:p>
    <w:p w14:paraId="5F9ED711" w14:textId="598F31CD" w:rsidR="009076C0" w:rsidDel="002203C6" w:rsidRDefault="009076C0" w:rsidP="003E37F2">
      <w:pPr>
        <w:pStyle w:val="AFARSText"/>
        <w:rPr>
          <w:del w:id="263" w:author="Jordan, Amanda C CIV USARMY HQDA ASA ALT (USA)" w:date="2022-08-03T10:34:00Z"/>
          <w:rFonts w:cs="Times New Roman"/>
          <w:szCs w:val="24"/>
        </w:rPr>
      </w:pPr>
      <w:del w:id="264" w:author="Jordan, Amanda C CIV USARMY HQDA ASA ALT (USA)" w:date="2022-08-03T10:34:00Z">
        <w:r w:rsidRPr="008A65C8" w:rsidDel="002203C6">
          <w:rPr>
            <w:rFonts w:cs="Times New Roman"/>
            <w:szCs w:val="24"/>
          </w:rPr>
          <w:delText>(e)  The Government’s unilateral right to withdraw a proposed job or order before or after receipt of contractor’s proposal must be included in the solicitation.</w:delText>
        </w:r>
      </w:del>
    </w:p>
    <w:p w14:paraId="5F9ED712" w14:textId="657663A8" w:rsidR="009076C0" w:rsidDel="002203C6" w:rsidRDefault="009076C0" w:rsidP="003E37F2">
      <w:pPr>
        <w:pStyle w:val="AFARSText"/>
        <w:rPr>
          <w:del w:id="265" w:author="Jordan, Amanda C CIV USARMY HQDA ASA ALT (USA)" w:date="2022-08-03T10:34:00Z"/>
          <w:rFonts w:cs="Times New Roman"/>
          <w:szCs w:val="24"/>
        </w:rPr>
      </w:pPr>
    </w:p>
    <w:p w14:paraId="5F9ED713" w14:textId="397C1AA4" w:rsidR="009076C0" w:rsidDel="002203C6" w:rsidRDefault="009076C0" w:rsidP="003E37F2">
      <w:pPr>
        <w:pStyle w:val="AFARSText"/>
        <w:rPr>
          <w:del w:id="266" w:author="Jordan, Amanda C CIV USARMY HQDA ASA ALT (USA)" w:date="2022-08-03T10:34:00Z"/>
          <w:rFonts w:cs="Times New Roman"/>
          <w:szCs w:val="24"/>
        </w:rPr>
      </w:pPr>
      <w:del w:id="267" w:author="Jordan, Amanda C CIV USARMY HQDA ASA ALT (USA)" w:date="2022-08-03T10:34:00Z">
        <w:r w:rsidRPr="008A65C8" w:rsidDel="002203C6">
          <w:rPr>
            <w:rFonts w:cs="Times New Roman"/>
            <w:szCs w:val="24"/>
          </w:rPr>
          <w:delText>(f)  The solicitation must explain the make-up of the Government unit prices and specify what types of costs, as a minimum, must be covered by the coefficient.  (See 5117.9001 for definition.)  Offerors must specify in their proposal what additional types of costs are included in their coefficients.  These additional costs may be incorporated in the contract, if appropriate, and may preclude later disagreements over non-pre-priced tasks.  “Pricing” of option periods, to include consideration of any wage adjustments when Economic Price Adjustment is not used (see 5117.9004-2(i)), must be covered by contractor’s coefficient(s) proposed for those periods.  Separate coefficients may be used for normal working hours and other than normal working hours.</w:delText>
        </w:r>
      </w:del>
    </w:p>
    <w:p w14:paraId="5F9ED714" w14:textId="6916E004" w:rsidR="009076C0" w:rsidDel="002203C6" w:rsidRDefault="009076C0" w:rsidP="003E37F2">
      <w:pPr>
        <w:pStyle w:val="AFARSText"/>
        <w:rPr>
          <w:del w:id="268" w:author="Jordan, Amanda C CIV USARMY HQDA ASA ALT (USA)" w:date="2022-08-03T10:34:00Z"/>
        </w:rPr>
      </w:pPr>
    </w:p>
    <w:p w14:paraId="5F9ED715" w14:textId="05C9233E" w:rsidR="009076C0" w:rsidDel="002203C6" w:rsidRDefault="00CE531B" w:rsidP="002203C6">
      <w:pPr>
        <w:pStyle w:val="AFARSText"/>
        <w:rPr>
          <w:del w:id="269" w:author="Jordan, Amanda C CIV USARMY HQDA ASA ALT (USA)" w:date="2022-08-03T10:34:00Z"/>
        </w:rPr>
      </w:pPr>
      <w:del w:id="270" w:author="Jordan, Amanda C CIV USARMY HQDA ASA ALT (USA)" w:date="2022-08-03T10:34:00Z">
        <w:r w:rsidRPr="008A65C8" w:rsidDel="002203C6">
          <w:rPr>
            <w:rFonts w:cs="Times New Roman"/>
            <w:szCs w:val="24"/>
          </w:rPr>
          <w:delText>(g)  JOC solicitations and contracts must clearly notify offerors of initial and continuing bonding requirements.  The term “bonding” used in this paragraph includes any relevant alternative payment protection as discussed in FAR 28.102-1.  Bonding must be sufficient to cover the stated estimated annual maximum contract value.  No JOC contract shall cite the total estimated maximum value of the contract (including option periods) as the estimated annual maximum value, although there may be language in the contract allowing ordering beyond that “maximum” but less than the estimated value of the total contract with option periods.  The estimated annual maximum value will be a reasonable figure based on historical experience and known workload for the coming year.  This approach should avoid the prior difficulties associated with adjusting bonding coverage every time a new task order is awarded.  Because contractors can now plan their liability for premiums, and because they get unliquidated/unneeded premiums reimbursed by the bonding agent, payment incrementally through the use of the coefficient becomes both logical and reasonable.  Contractors must be clearly notified, in the solicitation and contract, of their responsibility for ensuring sufficient bond coverage during the course of the contract.  All costs associated with bonding (specifically including bond premiums) shall be included in the coefficient</w:delText>
        </w:r>
      </w:del>
      <w:r w:rsidRPr="008A65C8">
        <w:rPr>
          <w:rFonts w:cs="Times New Roman"/>
          <w:szCs w:val="24"/>
        </w:rPr>
        <w:t xml:space="preserve">.  </w:t>
      </w:r>
      <w:del w:id="271" w:author="Jordan, Amanda C CIV USARMY HQDA ASA ALT (USA)" w:date="2022-08-03T10:34:00Z">
        <w:r w:rsidRPr="008A65C8" w:rsidDel="002203C6">
          <w:rPr>
            <w:rFonts w:cs="Times New Roman"/>
            <w:szCs w:val="24"/>
          </w:rPr>
          <w:delText>If the estimated annual maximum value is exceeded, FAR 28.102-2(a) and (b) apply.  Since the bond premium is repaid through the coefficient and the coefficient is paid as an indirect cost under progress payment or other normal payment provisions there will be no separate repayment(s) for bond premiums.</w:delText>
        </w:r>
      </w:del>
    </w:p>
    <w:p w14:paraId="5F9ED716" w14:textId="7FCB7D00" w:rsidR="009076C0" w:rsidDel="002203C6" w:rsidRDefault="009076C0" w:rsidP="002203C6">
      <w:pPr>
        <w:pStyle w:val="AFARSText"/>
        <w:rPr>
          <w:del w:id="272" w:author="Jordan, Amanda C CIV USARMY HQDA ASA ALT (USA)" w:date="2022-08-03T10:34:00Z"/>
        </w:rPr>
      </w:pPr>
    </w:p>
    <w:p w14:paraId="5F9ED717" w14:textId="66866F2A" w:rsidR="00CE531B" w:rsidDel="002203C6" w:rsidRDefault="00CE531B">
      <w:pPr>
        <w:pStyle w:val="AFARSText"/>
        <w:rPr>
          <w:del w:id="273" w:author="Jordan, Amanda C CIV USARMY HQDA ASA ALT (USA)" w:date="2022-08-03T10:34:00Z"/>
        </w:rPr>
      </w:pPr>
      <w:del w:id="274" w:author="Jordan, Amanda C CIV USARMY HQDA ASA ALT (USA)" w:date="2022-08-03T10:34:00Z">
        <w:r w:rsidRPr="008A65C8" w:rsidDel="002203C6">
          <w:rPr>
            <w:rFonts w:cs="Times New Roman"/>
            <w:szCs w:val="24"/>
          </w:rPr>
          <w:delText xml:space="preserve">(h)  JOC solicitations and contracts must contain provisions for making annual adjustments to the option year(s) prices.  This must be done by updating the base year coefficient using criteria and predetermined formulas in an economic price adjustment (EPA) clause.  Adjustments to the base </w:delText>
        </w:r>
        <w:r w:rsidRPr="008A65C8" w:rsidDel="002203C6">
          <w:rPr>
            <w:rFonts w:cs="Times New Roman"/>
            <w:szCs w:val="24"/>
          </w:rPr>
          <w:lastRenderedPageBreak/>
          <w:delText>year coefficient will be based on the Engineering News Record (</w:delText>
        </w:r>
        <w:smartTag w:uri="urn:schemas-microsoft-com:office:smarttags" w:element="stockticker">
          <w:r w:rsidRPr="008A65C8" w:rsidDel="002203C6">
            <w:rPr>
              <w:rFonts w:cs="Times New Roman"/>
              <w:szCs w:val="24"/>
            </w:rPr>
            <w:delText>ENR</w:delText>
          </w:r>
        </w:smartTag>
        <w:r w:rsidRPr="008A65C8" w:rsidDel="002203C6">
          <w:rPr>
            <w:rFonts w:cs="Times New Roman"/>
            <w:szCs w:val="24"/>
          </w:rPr>
          <w:delText>) Building Cost Index (BCI) as published by McGraw Hill.  The ENR index is a weighted aggregate of changes to construction costs.  For computation of the EPA, the BCI for the city closest to the supporting installation will be used.  EPA will not be used for JOCs awarded outside the United States; nor shall it be used under National Guard Bureau, and other, JOC contracts employing an annually updated  catalog.  JOC solicitation and contracts must use annual adjustments or annually updated catalog, but not both.  The clause set forth in 5152.237-9000 must be used in JOC contracts in accordance with this paragraph.  Use of EPA under regional or multi-site JOCs with multiple coefficients is at the discretion of the contracting officer on a case-by-case basis but should be declared in the affected solicitations.  Any deviation from the required use of EPA (and this EPA clause) for pricing option years, or the use of the specified index (BCI), must require prior approval from DAIM-FDF and SAAL-PP.</w:delText>
        </w:r>
      </w:del>
    </w:p>
    <w:p w14:paraId="5F9ED718" w14:textId="4E639086" w:rsidR="00CE531B" w:rsidDel="002203C6" w:rsidRDefault="00CE531B">
      <w:pPr>
        <w:pStyle w:val="AFARSText"/>
        <w:rPr>
          <w:del w:id="275" w:author="Jordan, Amanda C CIV USARMY HQDA ASA ALT (USA)" w:date="2022-08-03T10:34:00Z"/>
        </w:rPr>
      </w:pPr>
    </w:p>
    <w:p w14:paraId="5F9ED719" w14:textId="56EA25DC" w:rsidR="00CE531B" w:rsidDel="002203C6" w:rsidRDefault="00CE531B">
      <w:pPr>
        <w:pStyle w:val="AFARSText"/>
        <w:rPr>
          <w:del w:id="276" w:author="Jordan, Amanda C CIV USARMY HQDA ASA ALT (USA)" w:date="2022-08-03T10:34:00Z"/>
        </w:rPr>
      </w:pPr>
      <w:del w:id="277" w:author="Jordan, Amanda C CIV USARMY HQDA ASA ALT (USA)" w:date="2022-08-03T10:34:00Z">
        <w:r w:rsidRPr="008A65C8" w:rsidDel="002203C6">
          <w:rPr>
            <w:rFonts w:cs="Times New Roman"/>
            <w:szCs w:val="24"/>
          </w:rPr>
          <w:delText>(i)  Job order solicitations must be accorded the same type of planning and management review as commercial activities procurement actions.</w:delText>
        </w:r>
      </w:del>
    </w:p>
    <w:p w14:paraId="5F9ED71A" w14:textId="6FBB3E30" w:rsidR="00CE531B" w:rsidDel="002203C6" w:rsidRDefault="00CE531B">
      <w:pPr>
        <w:pStyle w:val="AFARSText"/>
        <w:rPr>
          <w:del w:id="278" w:author="Jordan, Amanda C CIV USARMY HQDA ASA ALT (USA)" w:date="2022-08-03T10:34:00Z"/>
        </w:rPr>
      </w:pPr>
    </w:p>
    <w:p w14:paraId="5F9ED71B" w14:textId="27DBB3BA" w:rsidR="00CE531B" w:rsidRDefault="00CE531B">
      <w:pPr>
        <w:pStyle w:val="AFARSText"/>
      </w:pPr>
      <w:del w:id="279" w:author="Jordan, Amanda C CIV USARMY HQDA ASA ALT (USA)" w:date="2022-08-03T10:34:00Z">
        <w:r w:rsidRPr="00053914" w:rsidDel="002203C6">
          <w:rPr>
            <w:rFonts w:cs="Times New Roman"/>
            <w:i/>
            <w:szCs w:val="24"/>
          </w:rPr>
          <w:delText>[AFARS Revision #21, dated May 22, 2007]</w:delText>
        </w:r>
      </w:del>
    </w:p>
    <w:p w14:paraId="5F9ED71C" w14:textId="77777777" w:rsidR="00CE531B" w:rsidRDefault="00CE531B" w:rsidP="000064C0">
      <w:pPr>
        <w:pStyle w:val="Heading4"/>
      </w:pPr>
      <w:bookmarkStart w:id="280" w:name="_Toc514063595"/>
      <w:bookmarkStart w:id="281" w:name="_Toc520184688"/>
      <w:bookmarkStart w:id="282" w:name="_Toc11911244"/>
      <w:r>
        <w:t>5117.9004-3  Ordering.</w:t>
      </w:r>
      <w:bookmarkEnd w:id="280"/>
      <w:bookmarkEnd w:id="281"/>
      <w:bookmarkEnd w:id="282"/>
    </w:p>
    <w:p w14:paraId="0B7C22B7" w14:textId="77777777" w:rsidR="002203C6" w:rsidRPr="003E0944" w:rsidRDefault="002203C6" w:rsidP="002203C6">
      <w:pPr>
        <w:spacing w:after="0" w:line="240" w:lineRule="auto"/>
        <w:rPr>
          <w:ins w:id="283" w:author="Jordan, Amanda C CIV USARMY HQDA ASA ALT (USA)" w:date="2022-08-03T10:35:00Z"/>
          <w:rFonts w:ascii="Times New Roman" w:eastAsia="Times New Roman" w:hAnsi="Times New Roman" w:cs="Times New Roman"/>
          <w:color w:val="444444"/>
          <w:sz w:val="24"/>
          <w:szCs w:val="24"/>
        </w:rPr>
      </w:pPr>
      <w:ins w:id="284" w:author="Jordan, Amanda C CIV USARMY HQDA ASA ALT (USA)" w:date="2022-08-03T10:35:00Z">
        <w:r w:rsidRPr="003E0944">
          <w:rPr>
            <w:rFonts w:ascii="Times New Roman" w:eastAsia="Times New Roman" w:hAnsi="Times New Roman" w:cs="Times New Roman"/>
            <w:color w:val="444444"/>
            <w:sz w:val="24"/>
            <w:szCs w:val="24"/>
          </w:rPr>
          <w:t xml:space="preserve">(a)  Except as otherwise specified in this subpart, </w:t>
        </w:r>
        <w:r w:rsidRPr="003E0944">
          <w:rPr>
            <w:rFonts w:ascii="Times New Roman" w:hAnsi="Times New Roman" w:cs="Times New Roman"/>
            <w:color w:val="444444"/>
            <w:sz w:val="24"/>
            <w:szCs w:val="24"/>
          </w:rPr>
          <w:t>orders must be executed in accordance with FAR 16.505</w:t>
        </w:r>
        <w:r w:rsidRPr="003E0944">
          <w:rPr>
            <w:rFonts w:ascii="Times New Roman" w:eastAsia="Times New Roman" w:hAnsi="Times New Roman" w:cs="Times New Roman"/>
            <w:color w:val="444444"/>
            <w:sz w:val="24"/>
            <w:szCs w:val="24"/>
          </w:rPr>
          <w:t>(a)</w:t>
        </w:r>
        <w:r w:rsidRPr="003E0944">
          <w:rPr>
            <w:rFonts w:ascii="Times New Roman" w:hAnsi="Times New Roman" w:cs="Times New Roman"/>
            <w:color w:val="444444"/>
            <w:sz w:val="24"/>
            <w:szCs w:val="24"/>
          </w:rPr>
          <w:t>.</w:t>
        </w:r>
      </w:ins>
    </w:p>
    <w:p w14:paraId="344C6D85" w14:textId="77777777" w:rsidR="002203C6" w:rsidRPr="003E0944" w:rsidRDefault="002203C6" w:rsidP="002203C6">
      <w:pPr>
        <w:spacing w:after="0" w:line="240" w:lineRule="auto"/>
        <w:rPr>
          <w:ins w:id="285" w:author="Jordan, Amanda C CIV USARMY HQDA ASA ALT (USA)" w:date="2022-08-03T10:35:00Z"/>
          <w:rFonts w:ascii="Times New Roman" w:eastAsia="Times New Roman" w:hAnsi="Times New Roman" w:cs="Times New Roman"/>
          <w:color w:val="444444"/>
          <w:sz w:val="24"/>
          <w:szCs w:val="24"/>
        </w:rPr>
      </w:pPr>
      <w:ins w:id="286" w:author="Jordan, Amanda C CIV USARMY HQDA ASA ALT (USA)" w:date="2022-08-03T10:35:00Z">
        <w:r w:rsidRPr="003E0944">
          <w:rPr>
            <w:rFonts w:ascii="Times New Roman" w:eastAsia="Times New Roman" w:hAnsi="Times New Roman" w:cs="Times New Roman"/>
            <w:color w:val="444444"/>
            <w:sz w:val="24"/>
            <w:szCs w:val="24"/>
          </w:rPr>
          <w:t> </w:t>
        </w:r>
      </w:ins>
    </w:p>
    <w:p w14:paraId="73125324" w14:textId="77777777" w:rsidR="002203C6" w:rsidRPr="003E0944" w:rsidRDefault="002203C6" w:rsidP="002203C6">
      <w:pPr>
        <w:spacing w:after="0" w:line="240" w:lineRule="auto"/>
        <w:rPr>
          <w:ins w:id="287" w:author="Jordan, Amanda C CIV USARMY HQDA ASA ALT (USA)" w:date="2022-08-03T10:35:00Z"/>
          <w:rFonts w:ascii="Times New Roman" w:eastAsia="Times New Roman" w:hAnsi="Times New Roman" w:cs="Times New Roman"/>
          <w:color w:val="444444"/>
          <w:sz w:val="24"/>
          <w:szCs w:val="24"/>
        </w:rPr>
      </w:pPr>
      <w:ins w:id="288" w:author="Jordan, Amanda C CIV USARMY HQDA ASA ALT (USA)" w:date="2022-08-03T10:35:00Z">
        <w:r w:rsidRPr="003E0944">
          <w:rPr>
            <w:rFonts w:ascii="Times New Roman" w:eastAsia="Times New Roman" w:hAnsi="Times New Roman" w:cs="Times New Roman"/>
            <w:color w:val="444444"/>
            <w:sz w:val="24"/>
            <w:szCs w:val="24"/>
          </w:rPr>
          <w:t xml:space="preserve">(b)  </w:t>
        </w:r>
        <w:r w:rsidRPr="003E0944">
          <w:rPr>
            <w:rFonts w:ascii="Times New Roman" w:eastAsia="Times New Roman" w:hAnsi="Times New Roman" w:cs="Times New Roman"/>
            <w:i/>
            <w:iCs/>
            <w:color w:val="444444"/>
            <w:sz w:val="24"/>
            <w:szCs w:val="24"/>
          </w:rPr>
          <w:t>Statement of work.</w:t>
        </w:r>
      </w:ins>
    </w:p>
    <w:p w14:paraId="210C8564" w14:textId="77777777" w:rsidR="002203C6" w:rsidRPr="003E0944" w:rsidRDefault="002203C6" w:rsidP="002203C6">
      <w:pPr>
        <w:spacing w:after="0" w:line="240" w:lineRule="auto"/>
        <w:rPr>
          <w:ins w:id="289" w:author="Jordan, Amanda C CIV USARMY HQDA ASA ALT (USA)" w:date="2022-08-03T10:35:00Z"/>
          <w:rFonts w:ascii="Times New Roman" w:eastAsia="Times New Roman" w:hAnsi="Times New Roman" w:cs="Times New Roman"/>
          <w:color w:val="444444"/>
          <w:sz w:val="24"/>
          <w:szCs w:val="24"/>
        </w:rPr>
      </w:pPr>
      <w:ins w:id="290" w:author="Jordan, Amanda C CIV USARMY HQDA ASA ALT (USA)" w:date="2022-08-03T10:35:00Z">
        <w:r w:rsidRPr="003E0944">
          <w:rPr>
            <w:rFonts w:ascii="Times New Roman" w:eastAsia="Times New Roman" w:hAnsi="Times New Roman" w:cs="Times New Roman"/>
            <w:color w:val="444444"/>
            <w:sz w:val="24"/>
            <w:szCs w:val="24"/>
          </w:rPr>
          <w:t> </w:t>
        </w:r>
      </w:ins>
    </w:p>
    <w:p w14:paraId="786603CC" w14:textId="77777777" w:rsidR="002203C6" w:rsidRPr="003E0944" w:rsidRDefault="002203C6" w:rsidP="002203C6">
      <w:pPr>
        <w:spacing w:after="0" w:line="240" w:lineRule="auto"/>
        <w:ind w:firstLine="720"/>
        <w:rPr>
          <w:ins w:id="291" w:author="Jordan, Amanda C CIV USARMY HQDA ASA ALT (USA)" w:date="2022-08-03T10:35:00Z"/>
          <w:rFonts w:ascii="Times New Roman" w:eastAsia="Times New Roman" w:hAnsi="Times New Roman" w:cs="Times New Roman"/>
          <w:color w:val="444444"/>
          <w:sz w:val="24"/>
          <w:szCs w:val="24"/>
        </w:rPr>
      </w:pPr>
      <w:ins w:id="292" w:author="Jordan, Amanda C CIV USARMY HQDA ASA ALT (USA)" w:date="2022-08-03T10:35:00Z">
        <w:r w:rsidRPr="003E0944">
          <w:rPr>
            <w:rFonts w:ascii="Times New Roman" w:eastAsia="Times New Roman" w:hAnsi="Times New Roman" w:cs="Times New Roman"/>
            <w:color w:val="444444"/>
            <w:sz w:val="24"/>
            <w:szCs w:val="24"/>
          </w:rPr>
          <w:t>(1)  The SOW for the proposed order must contain sufficient detail to enable the Government to develop an independent government estimate (IGE), in accordance with FAR 36.203 and to ensure that the contractor can properly prepare a responsive and cost-effective proposal with a minimum of non-pre-priced tasks.</w:t>
        </w:r>
      </w:ins>
    </w:p>
    <w:p w14:paraId="7CACAB55" w14:textId="77777777" w:rsidR="002203C6" w:rsidRPr="003E0944" w:rsidRDefault="002203C6" w:rsidP="002203C6">
      <w:pPr>
        <w:spacing w:after="0" w:line="240" w:lineRule="auto"/>
        <w:ind w:firstLine="720"/>
        <w:rPr>
          <w:ins w:id="293" w:author="Jordan, Amanda C CIV USARMY HQDA ASA ALT (USA)" w:date="2022-08-03T10:35:00Z"/>
          <w:rFonts w:ascii="Times New Roman" w:eastAsia="Times New Roman" w:hAnsi="Times New Roman" w:cs="Times New Roman"/>
          <w:color w:val="444444"/>
          <w:sz w:val="24"/>
          <w:szCs w:val="24"/>
        </w:rPr>
      </w:pPr>
      <w:ins w:id="294" w:author="Jordan, Amanda C CIV USARMY HQDA ASA ALT (USA)" w:date="2022-08-03T10:35:00Z">
        <w:r w:rsidRPr="003E0944">
          <w:rPr>
            <w:rFonts w:ascii="Times New Roman" w:eastAsia="Times New Roman" w:hAnsi="Times New Roman" w:cs="Times New Roman"/>
            <w:color w:val="444444"/>
            <w:sz w:val="24"/>
            <w:szCs w:val="24"/>
          </w:rPr>
          <w:t> </w:t>
        </w:r>
      </w:ins>
    </w:p>
    <w:p w14:paraId="0735D065" w14:textId="77777777" w:rsidR="002203C6" w:rsidRPr="003E0944" w:rsidRDefault="002203C6" w:rsidP="002203C6">
      <w:pPr>
        <w:spacing w:after="0" w:line="240" w:lineRule="auto"/>
        <w:ind w:firstLine="720"/>
        <w:rPr>
          <w:ins w:id="295" w:author="Jordan, Amanda C CIV USARMY HQDA ASA ALT (USA)" w:date="2022-08-03T10:35:00Z"/>
          <w:rFonts w:ascii="Times New Roman" w:eastAsia="Times New Roman" w:hAnsi="Times New Roman" w:cs="Times New Roman"/>
          <w:color w:val="444444"/>
          <w:sz w:val="24"/>
          <w:szCs w:val="24"/>
        </w:rPr>
      </w:pPr>
      <w:ins w:id="296" w:author="Jordan, Amanda C CIV USARMY HQDA ASA ALT (USA)" w:date="2022-08-03T10:35:00Z">
        <w:r w:rsidRPr="003E0944">
          <w:rPr>
            <w:rFonts w:ascii="Times New Roman" w:eastAsia="Times New Roman" w:hAnsi="Times New Roman" w:cs="Times New Roman"/>
            <w:color w:val="444444"/>
            <w:sz w:val="24"/>
            <w:szCs w:val="24"/>
          </w:rPr>
          <w:t xml:space="preserve">(2)  The SOW must be updated before issuing the order to reflect the negotiated agreement’s details and to include significant quantities, methods of construction, quality levels, and the number of days to complete the work.  </w:t>
        </w:r>
      </w:ins>
    </w:p>
    <w:p w14:paraId="3688778D" w14:textId="77777777" w:rsidR="002203C6" w:rsidRPr="003E0944" w:rsidRDefault="002203C6" w:rsidP="002203C6">
      <w:pPr>
        <w:spacing w:after="0" w:line="240" w:lineRule="auto"/>
        <w:rPr>
          <w:ins w:id="297" w:author="Jordan, Amanda C CIV USARMY HQDA ASA ALT (USA)" w:date="2022-08-03T10:35:00Z"/>
          <w:rFonts w:ascii="Times New Roman" w:eastAsia="Times New Roman" w:hAnsi="Times New Roman" w:cs="Times New Roman"/>
          <w:color w:val="444444"/>
          <w:sz w:val="24"/>
          <w:szCs w:val="24"/>
        </w:rPr>
      </w:pPr>
      <w:ins w:id="298" w:author="Jordan, Amanda C CIV USARMY HQDA ASA ALT (USA)" w:date="2022-08-03T10:35:00Z">
        <w:r w:rsidRPr="003E0944">
          <w:rPr>
            <w:rFonts w:ascii="Times New Roman" w:eastAsia="Times New Roman" w:hAnsi="Times New Roman" w:cs="Times New Roman"/>
            <w:color w:val="444444"/>
            <w:sz w:val="24"/>
            <w:szCs w:val="24"/>
          </w:rPr>
          <w:t>  </w:t>
        </w:r>
      </w:ins>
    </w:p>
    <w:p w14:paraId="2C5F334A" w14:textId="77777777" w:rsidR="002203C6" w:rsidRPr="003E0944" w:rsidRDefault="002203C6" w:rsidP="002203C6">
      <w:pPr>
        <w:spacing w:after="0" w:line="240" w:lineRule="auto"/>
        <w:rPr>
          <w:ins w:id="299" w:author="Jordan, Amanda C CIV USARMY HQDA ASA ALT (USA)" w:date="2022-08-03T10:35:00Z"/>
          <w:rFonts w:ascii="Times New Roman" w:eastAsia="Times New Roman" w:hAnsi="Times New Roman" w:cs="Times New Roman"/>
          <w:color w:val="444444"/>
          <w:sz w:val="24"/>
          <w:szCs w:val="24"/>
        </w:rPr>
      </w:pPr>
      <w:ins w:id="300" w:author="Jordan, Amanda C CIV USARMY HQDA ASA ALT (USA)" w:date="2022-08-03T10:35:00Z">
        <w:r w:rsidRPr="003E0944">
          <w:rPr>
            <w:rFonts w:ascii="Times New Roman" w:eastAsia="Times New Roman" w:hAnsi="Times New Roman" w:cs="Times New Roman"/>
            <w:color w:val="444444"/>
            <w:sz w:val="24"/>
            <w:szCs w:val="24"/>
          </w:rPr>
          <w:t xml:space="preserve">(c)  </w:t>
        </w:r>
        <w:r w:rsidRPr="003E0944">
          <w:rPr>
            <w:rFonts w:ascii="Times New Roman" w:eastAsia="Times New Roman" w:hAnsi="Times New Roman" w:cs="Times New Roman"/>
            <w:i/>
            <w:iCs/>
            <w:color w:val="444444"/>
            <w:sz w:val="24"/>
            <w:szCs w:val="24"/>
          </w:rPr>
          <w:t>Limitations.</w:t>
        </w:r>
      </w:ins>
    </w:p>
    <w:p w14:paraId="5B3F7A45" w14:textId="77777777" w:rsidR="002203C6" w:rsidRPr="003E0944" w:rsidRDefault="002203C6" w:rsidP="002203C6">
      <w:pPr>
        <w:spacing w:after="0" w:line="240" w:lineRule="auto"/>
        <w:rPr>
          <w:ins w:id="301" w:author="Jordan, Amanda C CIV USARMY HQDA ASA ALT (USA)" w:date="2022-08-03T10:35:00Z"/>
          <w:rFonts w:ascii="Times New Roman" w:eastAsia="Times New Roman" w:hAnsi="Times New Roman" w:cs="Times New Roman"/>
          <w:color w:val="444444"/>
          <w:sz w:val="24"/>
          <w:szCs w:val="24"/>
        </w:rPr>
      </w:pPr>
      <w:ins w:id="302" w:author="Jordan, Amanda C CIV USARMY HQDA ASA ALT (USA)" w:date="2022-08-03T10:35:00Z">
        <w:r w:rsidRPr="003E0944">
          <w:rPr>
            <w:rFonts w:ascii="Times New Roman" w:eastAsia="Times New Roman" w:hAnsi="Times New Roman" w:cs="Times New Roman"/>
            <w:color w:val="444444"/>
            <w:sz w:val="24"/>
            <w:szCs w:val="24"/>
          </w:rPr>
          <w:t> </w:t>
        </w:r>
      </w:ins>
    </w:p>
    <w:p w14:paraId="2D42817C" w14:textId="77777777" w:rsidR="002203C6" w:rsidRPr="003E0944" w:rsidRDefault="002203C6" w:rsidP="002203C6">
      <w:pPr>
        <w:spacing w:after="0" w:line="240" w:lineRule="auto"/>
        <w:ind w:firstLine="720"/>
        <w:rPr>
          <w:ins w:id="303" w:author="Jordan, Amanda C CIV USARMY HQDA ASA ALT (USA)" w:date="2022-08-03T10:35:00Z"/>
          <w:rFonts w:ascii="Times New Roman" w:eastAsia="Times New Roman" w:hAnsi="Times New Roman" w:cs="Times New Roman"/>
          <w:color w:val="444444"/>
          <w:sz w:val="24"/>
          <w:szCs w:val="24"/>
        </w:rPr>
      </w:pPr>
      <w:ins w:id="304" w:author="Jordan, Amanda C CIV USARMY HQDA ASA ALT (USA)" w:date="2022-08-03T10:35:00Z">
        <w:r w:rsidRPr="003E0944">
          <w:rPr>
            <w:rFonts w:ascii="Times New Roman" w:eastAsia="Times New Roman" w:hAnsi="Times New Roman" w:cs="Times New Roman"/>
            <w:color w:val="444444"/>
            <w:sz w:val="24"/>
            <w:szCs w:val="24"/>
          </w:rPr>
          <w:t>(1)  Except as provided in paragraph (2), the value of non-pre-priced work under an order must not exceed 10 percent of the value of the pre-priced work.</w:t>
        </w:r>
      </w:ins>
    </w:p>
    <w:p w14:paraId="6B6E3268" w14:textId="77777777" w:rsidR="002203C6" w:rsidRPr="003E0944" w:rsidRDefault="002203C6" w:rsidP="002203C6">
      <w:pPr>
        <w:spacing w:after="0" w:line="240" w:lineRule="auto"/>
        <w:rPr>
          <w:ins w:id="305" w:author="Jordan, Amanda C CIV USARMY HQDA ASA ALT (USA)" w:date="2022-08-03T10:35:00Z"/>
          <w:rFonts w:ascii="Times New Roman" w:eastAsia="Times New Roman" w:hAnsi="Times New Roman" w:cs="Times New Roman"/>
          <w:color w:val="444444"/>
          <w:sz w:val="24"/>
          <w:szCs w:val="24"/>
        </w:rPr>
      </w:pPr>
      <w:ins w:id="306" w:author="Jordan, Amanda C CIV USARMY HQDA ASA ALT (USA)" w:date="2022-08-03T10:35:00Z">
        <w:r w:rsidRPr="003E0944">
          <w:rPr>
            <w:rFonts w:ascii="Times New Roman" w:eastAsia="Times New Roman" w:hAnsi="Times New Roman" w:cs="Times New Roman"/>
            <w:color w:val="444444"/>
            <w:sz w:val="24"/>
            <w:szCs w:val="24"/>
          </w:rPr>
          <w:t> </w:t>
        </w:r>
      </w:ins>
    </w:p>
    <w:p w14:paraId="7D90C11B" w14:textId="77777777" w:rsidR="002203C6" w:rsidRPr="003E0944" w:rsidRDefault="002203C6" w:rsidP="002203C6">
      <w:pPr>
        <w:spacing w:after="0" w:line="240" w:lineRule="auto"/>
        <w:ind w:firstLine="1440"/>
        <w:rPr>
          <w:ins w:id="307" w:author="Jordan, Amanda C CIV USARMY HQDA ASA ALT (USA)" w:date="2022-08-03T10:35:00Z"/>
          <w:rFonts w:ascii="Times New Roman" w:eastAsia="Times New Roman" w:hAnsi="Times New Roman" w:cs="Times New Roman"/>
          <w:color w:val="444444"/>
          <w:sz w:val="24"/>
          <w:szCs w:val="24"/>
        </w:rPr>
      </w:pPr>
      <w:ins w:id="308" w:author="Jordan, Amanda C CIV USARMY HQDA ASA ALT (USA)" w:date="2022-08-03T10:35:00Z">
        <w:r w:rsidRPr="003E0944">
          <w:rPr>
            <w:rFonts w:ascii="Times New Roman" w:eastAsia="Times New Roman" w:hAnsi="Times New Roman" w:cs="Times New Roman"/>
            <w:color w:val="444444"/>
            <w:sz w:val="24"/>
            <w:szCs w:val="24"/>
          </w:rPr>
          <w:t>(i)  The value of the pre-priced work must be computed by multiplying the coefficient(s) times the appropriate unit price(s) in the JOCPB.</w:t>
        </w:r>
      </w:ins>
    </w:p>
    <w:p w14:paraId="354D166E" w14:textId="77777777" w:rsidR="002203C6" w:rsidRPr="003E0944" w:rsidRDefault="002203C6" w:rsidP="002203C6">
      <w:pPr>
        <w:spacing w:after="0" w:line="240" w:lineRule="auto"/>
        <w:ind w:firstLine="1440"/>
        <w:rPr>
          <w:ins w:id="309" w:author="Jordan, Amanda C CIV USARMY HQDA ASA ALT (USA)" w:date="2022-08-03T10:35:00Z"/>
          <w:rFonts w:ascii="Times New Roman" w:eastAsia="Times New Roman" w:hAnsi="Times New Roman" w:cs="Times New Roman"/>
          <w:color w:val="444444"/>
          <w:sz w:val="24"/>
          <w:szCs w:val="24"/>
        </w:rPr>
      </w:pPr>
      <w:ins w:id="310" w:author="Jordan, Amanda C CIV USARMY HQDA ASA ALT (USA)" w:date="2022-08-03T10:35:00Z">
        <w:r w:rsidRPr="003E0944">
          <w:rPr>
            <w:rFonts w:ascii="Times New Roman" w:eastAsia="Times New Roman" w:hAnsi="Times New Roman" w:cs="Times New Roman"/>
            <w:color w:val="444444"/>
            <w:sz w:val="24"/>
            <w:szCs w:val="24"/>
          </w:rPr>
          <w:t> </w:t>
        </w:r>
      </w:ins>
    </w:p>
    <w:p w14:paraId="696249E8" w14:textId="77777777" w:rsidR="002203C6" w:rsidRPr="003E0944" w:rsidRDefault="002203C6" w:rsidP="002203C6">
      <w:pPr>
        <w:spacing w:after="0" w:line="240" w:lineRule="auto"/>
        <w:ind w:firstLine="1440"/>
        <w:rPr>
          <w:ins w:id="311" w:author="Jordan, Amanda C CIV USARMY HQDA ASA ALT (USA)" w:date="2022-08-03T10:35:00Z"/>
          <w:rFonts w:ascii="Times New Roman" w:eastAsia="Times New Roman" w:hAnsi="Times New Roman" w:cs="Times New Roman"/>
          <w:color w:val="444444"/>
          <w:sz w:val="24"/>
          <w:szCs w:val="24"/>
        </w:rPr>
      </w:pPr>
      <w:ins w:id="312" w:author="Jordan, Amanda C CIV USARMY HQDA ASA ALT (USA)" w:date="2022-08-03T10:35:00Z">
        <w:r w:rsidRPr="003E0944">
          <w:rPr>
            <w:rFonts w:ascii="Times New Roman" w:eastAsia="Times New Roman" w:hAnsi="Times New Roman" w:cs="Times New Roman"/>
            <w:color w:val="444444"/>
            <w:sz w:val="24"/>
            <w:szCs w:val="24"/>
          </w:rPr>
          <w:t>(ii)  When the contract allows, indirect costs and profit for non-pre-priced work may be attributed by the application of a solicited and pre-agreed rate to be applied to the unburdened labor, equipment, and material costs of the non-pre-priced work.</w:t>
        </w:r>
      </w:ins>
    </w:p>
    <w:p w14:paraId="7ABA4236" w14:textId="77777777" w:rsidR="002203C6" w:rsidRPr="003E0944" w:rsidRDefault="002203C6" w:rsidP="002203C6">
      <w:pPr>
        <w:spacing w:after="0" w:line="240" w:lineRule="auto"/>
        <w:ind w:firstLine="1440"/>
        <w:rPr>
          <w:ins w:id="313" w:author="Jordan, Amanda C CIV USARMY HQDA ASA ALT (USA)" w:date="2022-08-03T10:35:00Z"/>
          <w:rFonts w:ascii="Times New Roman" w:eastAsia="Times New Roman" w:hAnsi="Times New Roman" w:cs="Times New Roman"/>
          <w:color w:val="444444"/>
          <w:sz w:val="24"/>
          <w:szCs w:val="24"/>
        </w:rPr>
      </w:pPr>
      <w:ins w:id="314" w:author="Jordan, Amanda C CIV USARMY HQDA ASA ALT (USA)" w:date="2022-08-03T10:35:00Z">
        <w:r w:rsidRPr="003E0944">
          <w:rPr>
            <w:rFonts w:ascii="Times New Roman" w:eastAsia="Times New Roman" w:hAnsi="Times New Roman" w:cs="Times New Roman"/>
            <w:color w:val="444444"/>
            <w:sz w:val="24"/>
            <w:szCs w:val="24"/>
          </w:rPr>
          <w:t> </w:t>
        </w:r>
      </w:ins>
    </w:p>
    <w:p w14:paraId="568B1843" w14:textId="77777777" w:rsidR="002203C6" w:rsidRPr="003E0944" w:rsidRDefault="002203C6" w:rsidP="002203C6">
      <w:pPr>
        <w:spacing w:after="0" w:line="240" w:lineRule="auto"/>
        <w:ind w:firstLine="1440"/>
        <w:rPr>
          <w:ins w:id="315" w:author="Jordan, Amanda C CIV USARMY HQDA ASA ALT (USA)" w:date="2022-08-03T10:35:00Z"/>
          <w:rFonts w:ascii="Times New Roman" w:eastAsia="Times New Roman" w:hAnsi="Times New Roman" w:cs="Times New Roman"/>
          <w:color w:val="444444"/>
          <w:sz w:val="24"/>
          <w:szCs w:val="24"/>
        </w:rPr>
      </w:pPr>
      <w:ins w:id="316" w:author="Jordan, Amanda C CIV USARMY HQDA ASA ALT (USA)" w:date="2022-08-03T10:35:00Z">
        <w:r w:rsidRPr="003E0944">
          <w:rPr>
            <w:rFonts w:ascii="Times New Roman" w:eastAsia="Times New Roman" w:hAnsi="Times New Roman" w:cs="Times New Roman"/>
            <w:color w:val="444444"/>
            <w:sz w:val="24"/>
            <w:szCs w:val="24"/>
          </w:rPr>
          <w:lastRenderedPageBreak/>
          <w:t>(iii)  Description of non-pre-priced work must not be manipulated or forced to fit under a pre-priced line item, either to avoid including non-pre-priced line items in the order or to reduce the value of non-pre-priced line items in an attempt to circumvent the limitation in (c)(2).</w:t>
        </w:r>
      </w:ins>
    </w:p>
    <w:p w14:paraId="312EABEA" w14:textId="77777777" w:rsidR="002203C6" w:rsidRPr="003E0944" w:rsidRDefault="002203C6" w:rsidP="002203C6">
      <w:pPr>
        <w:spacing w:after="0" w:line="240" w:lineRule="auto"/>
        <w:ind w:firstLine="720"/>
        <w:rPr>
          <w:ins w:id="317" w:author="Jordan, Amanda C CIV USARMY HQDA ASA ALT (USA)" w:date="2022-08-03T10:35:00Z"/>
          <w:rFonts w:ascii="Times New Roman" w:eastAsia="Times New Roman" w:hAnsi="Times New Roman" w:cs="Times New Roman"/>
          <w:color w:val="444444"/>
          <w:sz w:val="24"/>
          <w:szCs w:val="24"/>
        </w:rPr>
      </w:pPr>
      <w:ins w:id="318" w:author="Jordan, Amanda C CIV USARMY HQDA ASA ALT (USA)" w:date="2022-08-03T10:35:00Z">
        <w:r w:rsidRPr="003E0944">
          <w:rPr>
            <w:rFonts w:ascii="Times New Roman" w:eastAsia="Times New Roman" w:hAnsi="Times New Roman" w:cs="Times New Roman"/>
            <w:color w:val="444444"/>
            <w:sz w:val="24"/>
            <w:szCs w:val="24"/>
          </w:rPr>
          <w:t>  </w:t>
        </w:r>
      </w:ins>
    </w:p>
    <w:p w14:paraId="66860739" w14:textId="77777777" w:rsidR="002203C6" w:rsidRPr="003E0944" w:rsidRDefault="002203C6" w:rsidP="002203C6">
      <w:pPr>
        <w:spacing w:after="0" w:line="240" w:lineRule="auto"/>
        <w:ind w:firstLine="720"/>
        <w:rPr>
          <w:ins w:id="319" w:author="Jordan, Amanda C CIV USARMY HQDA ASA ALT (USA)" w:date="2022-08-03T10:35:00Z"/>
          <w:rFonts w:ascii="Times New Roman" w:eastAsia="Times New Roman" w:hAnsi="Times New Roman" w:cs="Times New Roman"/>
          <w:color w:val="444444"/>
          <w:sz w:val="24"/>
          <w:szCs w:val="24"/>
        </w:rPr>
      </w:pPr>
      <w:ins w:id="320" w:author="Jordan, Amanda C CIV USARMY HQDA ASA ALT (USA)" w:date="2022-08-03T10:35:00Z">
        <w:r w:rsidRPr="003E0944">
          <w:rPr>
            <w:rFonts w:ascii="Times New Roman" w:eastAsia="Times New Roman" w:hAnsi="Times New Roman" w:cs="Times New Roman"/>
            <w:color w:val="444444"/>
            <w:sz w:val="24"/>
            <w:szCs w:val="24"/>
          </w:rPr>
          <w:t>(2)  Normally, if the value of the non-pre-priced work exceeds 10 percent, then the non-pre-priced work should be reduced, eliminated, performed in-house, or the job must be acquired using other contracting methods.  However, contracting officers may exceed the 10 percent if justified and approved in accordance with FAR 6.302. The contracting officer shall negotiate the modification and make a determination that the price is fair and reasonable.</w:t>
        </w:r>
      </w:ins>
    </w:p>
    <w:p w14:paraId="3ED00008" w14:textId="77777777" w:rsidR="002203C6" w:rsidRPr="003E0944" w:rsidRDefault="002203C6" w:rsidP="002203C6">
      <w:pPr>
        <w:spacing w:after="0" w:line="240" w:lineRule="auto"/>
        <w:rPr>
          <w:ins w:id="321" w:author="Jordan, Amanda C CIV USARMY HQDA ASA ALT (USA)" w:date="2022-08-03T10:35:00Z"/>
          <w:rFonts w:ascii="Times New Roman" w:eastAsia="Times New Roman" w:hAnsi="Times New Roman" w:cs="Times New Roman"/>
          <w:color w:val="444444"/>
          <w:sz w:val="24"/>
          <w:szCs w:val="24"/>
        </w:rPr>
      </w:pPr>
    </w:p>
    <w:p w14:paraId="4C9E0314" w14:textId="77777777" w:rsidR="002203C6" w:rsidRPr="002203C6" w:rsidRDefault="002203C6" w:rsidP="002203C6">
      <w:pPr>
        <w:rPr>
          <w:ins w:id="322" w:author="Jordan, Amanda C CIV USARMY HQDA ASA ALT (USA)" w:date="2022-08-03T10:35:00Z"/>
          <w:rFonts w:ascii="Times New Roman" w:hAnsi="Times New Roman" w:cs="Times New Roman"/>
          <w:sz w:val="24"/>
          <w:szCs w:val="24"/>
        </w:rPr>
      </w:pPr>
      <w:ins w:id="323" w:author="Jordan, Amanda C CIV USARMY HQDA ASA ALT (USA)" w:date="2022-08-03T10:35:00Z">
        <w:r w:rsidRPr="002203C6">
          <w:rPr>
            <w:rFonts w:ascii="Times New Roman" w:hAnsi="Times New Roman" w:cs="Times New Roman"/>
            <w:sz w:val="24"/>
            <w:szCs w:val="24"/>
          </w:rPr>
          <w:t xml:space="preserve">(d)  </w:t>
        </w:r>
        <w:r w:rsidRPr="002203C6">
          <w:rPr>
            <w:rFonts w:ascii="Times New Roman" w:hAnsi="Times New Roman" w:cs="Times New Roman"/>
            <w:i/>
            <w:iCs/>
            <w:sz w:val="24"/>
            <w:szCs w:val="24"/>
          </w:rPr>
          <w:t>Distribution.</w:t>
        </w:r>
        <w:r w:rsidRPr="002203C6">
          <w:rPr>
            <w:rFonts w:ascii="Times New Roman" w:hAnsi="Times New Roman" w:cs="Times New Roman"/>
            <w:sz w:val="24"/>
            <w:szCs w:val="24"/>
          </w:rPr>
          <w:t>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 and administration shall be done in accordance with the contracting activity procedures.</w:t>
        </w:r>
      </w:ins>
    </w:p>
    <w:p w14:paraId="31119B36" w14:textId="77777777" w:rsidR="002203C6" w:rsidRDefault="002203C6" w:rsidP="00CE531B">
      <w:pPr>
        <w:pStyle w:val="AFARSText"/>
        <w:rPr>
          <w:ins w:id="324" w:author="Jordan, Amanda C CIV USARMY HQDA ASA ALT (USA)" w:date="2022-08-03T10:35:00Z"/>
          <w:rFonts w:cs="Times New Roman"/>
          <w:szCs w:val="24"/>
        </w:rPr>
      </w:pPr>
    </w:p>
    <w:p w14:paraId="5F9ED71D" w14:textId="5FCC0611" w:rsidR="00CE531B" w:rsidRPr="00CE531B" w:rsidDel="002203C6" w:rsidRDefault="00CE531B" w:rsidP="00CE531B">
      <w:pPr>
        <w:pStyle w:val="AFARSText"/>
        <w:rPr>
          <w:del w:id="325" w:author="Jordan, Amanda C CIV USARMY HQDA ASA ALT (USA)" w:date="2022-08-03T10:35:00Z"/>
        </w:rPr>
      </w:pPr>
      <w:del w:id="326" w:author="Jordan, Amanda C CIV USARMY HQDA ASA ALT (USA)" w:date="2022-08-03T10:35:00Z">
        <w:r w:rsidRPr="008A65C8" w:rsidDel="002203C6">
          <w:rPr>
            <w:rFonts w:cs="Times New Roman"/>
            <w:szCs w:val="24"/>
          </w:rPr>
          <w:delText xml:space="preserve">(a)  </w:delText>
        </w:r>
        <w:r w:rsidRPr="008A65C8" w:rsidDel="002203C6">
          <w:rPr>
            <w:rFonts w:cs="Times New Roman"/>
            <w:bCs/>
            <w:i/>
            <w:szCs w:val="24"/>
          </w:rPr>
          <w:delText>Summary of ordering process.</w:delText>
        </w:r>
        <w:r w:rsidRPr="008A65C8" w:rsidDel="002203C6">
          <w:rPr>
            <w:rFonts w:cs="Times New Roman"/>
            <w:szCs w:val="24"/>
          </w:rPr>
          <w:delText xml:space="preserve">  After the requirement is validated in accordance with command or installation procedures and an estimate is prepared to determine suitability of the project for the JOC, the SOW is presented to the contractor with a request for a proposal.  The contractor then prepares a proposal that identifies the tasks and quantities necessary to accomplish the job.  This proposal is subsequently evaluated, and agreement is reached on quantities, time, performance period, etc., through discussions and negotiations.  After agreement, a fixed-price bilateral order is prepared.  (Some integral non-pre-priced work may be included in the order.  (See (e)(2).)</w:delText>
        </w:r>
      </w:del>
    </w:p>
    <w:p w14:paraId="5F9ED71E" w14:textId="311DDB62" w:rsidR="00CE531B" w:rsidDel="002203C6" w:rsidRDefault="00CE531B" w:rsidP="003E37F2">
      <w:pPr>
        <w:pStyle w:val="AFARSText"/>
        <w:rPr>
          <w:del w:id="327" w:author="Jordan, Amanda C CIV USARMY HQDA ASA ALT (USA)" w:date="2022-08-03T10:35:00Z"/>
        </w:rPr>
      </w:pPr>
    </w:p>
    <w:p w14:paraId="5F9ED71F" w14:textId="791A6277" w:rsidR="00CE531B" w:rsidDel="002203C6" w:rsidRDefault="00CE531B" w:rsidP="003E37F2">
      <w:pPr>
        <w:pStyle w:val="AFARSText"/>
        <w:rPr>
          <w:del w:id="328" w:author="Jordan, Amanda C CIV USARMY HQDA ASA ALT (USA)" w:date="2022-08-03T10:35:00Z"/>
        </w:rPr>
      </w:pPr>
      <w:del w:id="329" w:author="Jordan, Amanda C CIV USARMY HQDA ASA ALT (USA)" w:date="2022-08-03T10:35:00Z">
        <w:r w:rsidRPr="008A65C8" w:rsidDel="002203C6">
          <w:rPr>
            <w:rFonts w:cs="Times New Roman"/>
            <w:szCs w:val="24"/>
          </w:rPr>
          <w:delText xml:space="preserve">(b)  </w:delText>
        </w:r>
        <w:r w:rsidRPr="008A65C8" w:rsidDel="002203C6">
          <w:rPr>
            <w:rFonts w:cs="Times New Roman"/>
            <w:i/>
            <w:szCs w:val="24"/>
          </w:rPr>
          <w:delText>Statement of work.</w:delText>
        </w:r>
      </w:del>
    </w:p>
    <w:p w14:paraId="5F9ED720" w14:textId="04406F36" w:rsidR="00CE531B" w:rsidDel="002203C6" w:rsidRDefault="00CE531B" w:rsidP="003E37F2">
      <w:pPr>
        <w:pStyle w:val="AFARSText"/>
        <w:rPr>
          <w:del w:id="330" w:author="Jordan, Amanda C CIV USARMY HQDA ASA ALT (USA)" w:date="2022-08-03T10:35:00Z"/>
        </w:rPr>
      </w:pPr>
    </w:p>
    <w:p w14:paraId="5F9ED721" w14:textId="7F426B35" w:rsidR="00CE531B" w:rsidDel="002203C6" w:rsidRDefault="00CE531B" w:rsidP="00CE531B">
      <w:pPr>
        <w:pStyle w:val="AFARSText"/>
        <w:ind w:firstLine="720"/>
        <w:rPr>
          <w:del w:id="331" w:author="Jordan, Amanda C CIV USARMY HQDA ASA ALT (USA)" w:date="2022-08-03T10:35:00Z"/>
        </w:rPr>
      </w:pPr>
      <w:del w:id="332" w:author="Jordan, Amanda C CIV USARMY HQDA ASA ALT (USA)" w:date="2022-08-03T10:35:00Z">
        <w:r w:rsidRPr="008A65C8" w:rsidDel="002203C6">
          <w:rPr>
            <w:rFonts w:cs="Times New Roman"/>
            <w:szCs w:val="24"/>
          </w:rPr>
          <w:delText>(1)  The SOW for the proposed order must contain sufficient detail to enable the Government to develop an independent government estimate (IGE), for orders $100,000 or more, and to assure that the contractor can properly prepare a responsive and cost effective proposal with a minimum of non-pre-priced tasks.</w:delText>
        </w:r>
      </w:del>
    </w:p>
    <w:p w14:paraId="5F9ED722" w14:textId="3217DA0C" w:rsidR="00CE531B" w:rsidDel="002203C6" w:rsidRDefault="00CE531B" w:rsidP="00CE531B">
      <w:pPr>
        <w:pStyle w:val="AFARSText"/>
        <w:ind w:firstLine="720"/>
        <w:rPr>
          <w:del w:id="333" w:author="Jordan, Amanda C CIV USARMY HQDA ASA ALT (USA)" w:date="2022-08-03T10:35:00Z"/>
        </w:rPr>
      </w:pPr>
    </w:p>
    <w:p w14:paraId="5F9ED723" w14:textId="2F7C90A7" w:rsidR="00CE531B" w:rsidDel="002203C6" w:rsidRDefault="00CE531B" w:rsidP="00CE531B">
      <w:pPr>
        <w:pStyle w:val="AFARSText"/>
        <w:ind w:firstLine="720"/>
        <w:rPr>
          <w:del w:id="334" w:author="Jordan, Amanda C CIV USARMY HQDA ASA ALT (USA)" w:date="2022-08-03T10:35:00Z"/>
        </w:rPr>
      </w:pPr>
      <w:del w:id="335" w:author="Jordan, Amanda C CIV USARMY HQDA ASA ALT (USA)" w:date="2022-08-03T10:35:00Z">
        <w:r w:rsidRPr="008A65C8" w:rsidDel="002203C6">
          <w:rPr>
            <w:rFonts w:cs="Times New Roman"/>
            <w:szCs w:val="24"/>
          </w:rPr>
          <w:delText>(2)  The SOW must be updated prior to issuing the order to reflect the details of the negotiated agreement and to include significant quantities, methods of construction, quality levels, and number of days to complete the work.  This updated SOW may also include a statement that the work must be performed in accordance with the method and quality of construction specified in the contractor’s proposal.  Other pertinent aspects of the contractor’s proposal may also be specifically cited as deemed appropriate; however, the entire contractor’s proposal will not ordinarily be made a part of the SOW.  The updated SOW must contain sufficient detail to allow the Government to effectively monitor the contractor’s performance.</w:delText>
        </w:r>
      </w:del>
    </w:p>
    <w:p w14:paraId="5F9ED724" w14:textId="58C628B7" w:rsidR="00CE531B" w:rsidDel="002203C6" w:rsidRDefault="00CE531B" w:rsidP="003E37F2">
      <w:pPr>
        <w:pStyle w:val="AFARSText"/>
        <w:rPr>
          <w:del w:id="336" w:author="Jordan, Amanda C CIV USARMY HQDA ASA ALT (USA)" w:date="2022-08-03T10:35:00Z"/>
        </w:rPr>
      </w:pPr>
    </w:p>
    <w:p w14:paraId="5F9ED725" w14:textId="29B354E1" w:rsidR="00CE531B" w:rsidDel="002203C6" w:rsidRDefault="00CE531B" w:rsidP="003E37F2">
      <w:pPr>
        <w:pStyle w:val="AFARSText"/>
        <w:rPr>
          <w:del w:id="337" w:author="Jordan, Amanda C CIV USARMY HQDA ASA ALT (USA)" w:date="2022-08-03T10:35:00Z"/>
        </w:rPr>
      </w:pPr>
      <w:del w:id="338" w:author="Jordan, Amanda C CIV USARMY HQDA ASA ALT (USA)" w:date="2022-08-03T10:35:00Z">
        <w:r w:rsidRPr="008A65C8" w:rsidDel="002203C6">
          <w:rPr>
            <w:rFonts w:cs="Times New Roman"/>
            <w:szCs w:val="24"/>
          </w:rPr>
          <w:delText xml:space="preserve">(c)  </w:delText>
        </w:r>
        <w:r w:rsidRPr="008A65C8" w:rsidDel="002203C6">
          <w:rPr>
            <w:rFonts w:cs="Times New Roman"/>
            <w:bCs/>
            <w:i/>
            <w:szCs w:val="24"/>
          </w:rPr>
          <w:delText>Independent Government estimate</w:delText>
        </w:r>
        <w:r w:rsidDel="002203C6">
          <w:rPr>
            <w:rFonts w:cs="Times New Roman"/>
            <w:bCs/>
            <w:i/>
            <w:szCs w:val="24"/>
          </w:rPr>
          <w:delText xml:space="preserve"> (IGE)</w:delText>
        </w:r>
        <w:r w:rsidRPr="008A65C8" w:rsidDel="002203C6">
          <w:rPr>
            <w:rFonts w:cs="Times New Roman"/>
            <w:bCs/>
            <w:i/>
            <w:szCs w:val="24"/>
          </w:rPr>
          <w:delText>.</w:delText>
        </w:r>
      </w:del>
    </w:p>
    <w:p w14:paraId="5F9ED726" w14:textId="77777777" w:rsidR="00CE531B" w:rsidRDefault="00CE531B" w:rsidP="003E37F2">
      <w:pPr>
        <w:pStyle w:val="AFARSText"/>
      </w:pPr>
    </w:p>
    <w:p w14:paraId="5F9ED727" w14:textId="083C022E" w:rsidR="00CE531B" w:rsidDel="002203C6" w:rsidRDefault="00CE531B" w:rsidP="00CE531B">
      <w:pPr>
        <w:pStyle w:val="AFARSText"/>
        <w:ind w:firstLine="720"/>
        <w:rPr>
          <w:del w:id="339" w:author="Jordan, Amanda C CIV USARMY HQDA ASA ALT (USA)" w:date="2022-08-03T10:37:00Z"/>
          <w:rFonts w:cs="Times New Roman"/>
          <w:szCs w:val="24"/>
        </w:rPr>
      </w:pPr>
      <w:del w:id="340" w:author="Jordan, Amanda C CIV USARMY HQDA ASA ALT (USA)" w:date="2022-08-03T10:37:00Z">
        <w:r w:rsidRPr="008A65C8" w:rsidDel="002203C6">
          <w:rPr>
            <w:rFonts w:cs="Times New Roman"/>
            <w:szCs w:val="24"/>
          </w:rPr>
          <w:delText xml:space="preserve">(1)  In accordance with FAR Part 36.203, a detailed IGE for orders $100,000 or more, should be obtained prior to evaluation of the contractor’s proposal.  This IGE is in addition to the </w:delText>
        </w:r>
        <w:r w:rsidRPr="008A65C8" w:rsidDel="002203C6">
          <w:rPr>
            <w:rFonts w:cs="Times New Roman"/>
            <w:szCs w:val="24"/>
          </w:rPr>
          <w:lastRenderedPageBreak/>
          <w:delText>earlier gross estimate, which helped determine whether the proposed work was appropriate for JOC.  The IGE shall be prepared using the same method required of the contractor (e.g., the Unit Price Book).  A detailed analysis of all task orders is required for orders less than $100,000 in order to aid in the determination of a fair and reasonable price.</w:delText>
        </w:r>
      </w:del>
    </w:p>
    <w:p w14:paraId="5F9ED728" w14:textId="012C5796" w:rsidR="00CE531B" w:rsidDel="002203C6" w:rsidRDefault="00CE531B" w:rsidP="00CE531B">
      <w:pPr>
        <w:pStyle w:val="AFARSText"/>
        <w:ind w:firstLine="720"/>
        <w:rPr>
          <w:del w:id="341" w:author="Jordan, Amanda C CIV USARMY HQDA ASA ALT (USA)" w:date="2022-08-03T10:37:00Z"/>
          <w:rFonts w:cs="Times New Roman"/>
          <w:szCs w:val="24"/>
        </w:rPr>
      </w:pPr>
    </w:p>
    <w:p w14:paraId="5F9ED729" w14:textId="6746F0A3" w:rsidR="00CE531B" w:rsidDel="002203C6" w:rsidRDefault="00CE531B" w:rsidP="00CE531B">
      <w:pPr>
        <w:pStyle w:val="AFARSText"/>
        <w:ind w:firstLine="720"/>
        <w:rPr>
          <w:del w:id="342" w:author="Jordan, Amanda C CIV USARMY HQDA ASA ALT (USA)" w:date="2022-08-03T10:37:00Z"/>
        </w:rPr>
      </w:pPr>
      <w:del w:id="343" w:author="Jordan, Amanda C CIV USARMY HQDA ASA ALT (USA)" w:date="2022-08-03T10:37:00Z">
        <w:r w:rsidRPr="008A65C8" w:rsidDel="002203C6">
          <w:rPr>
            <w:rFonts w:cs="Times New Roman"/>
            <w:szCs w:val="24"/>
          </w:rPr>
          <w:delText>(2)  Total or lump sum IGEs are not acceptable for proposed JOC task orders.  The IGE must be sufficiently detailed to be useful in evaluating, not only the reasonableness of the contractor’s proposed price, but also any costs associated with non-pre-priced tasks.</w:delText>
        </w:r>
      </w:del>
    </w:p>
    <w:p w14:paraId="5F9ED72A" w14:textId="278A8691" w:rsidR="00CE531B" w:rsidDel="002203C6" w:rsidRDefault="00CE531B" w:rsidP="00CE531B">
      <w:pPr>
        <w:pStyle w:val="AFARSText"/>
        <w:ind w:firstLine="720"/>
        <w:rPr>
          <w:del w:id="344" w:author="Jordan, Amanda C CIV USARMY HQDA ASA ALT (USA)" w:date="2022-08-03T10:37:00Z"/>
        </w:rPr>
      </w:pPr>
    </w:p>
    <w:p w14:paraId="5F9ED72B" w14:textId="3C2358D9" w:rsidR="00CE531B" w:rsidDel="002203C6" w:rsidRDefault="00CE531B" w:rsidP="00CE531B">
      <w:pPr>
        <w:pStyle w:val="AFARSText"/>
        <w:ind w:firstLine="720"/>
        <w:rPr>
          <w:del w:id="345" w:author="Jordan, Amanda C CIV USARMY HQDA ASA ALT (USA)" w:date="2022-08-03T10:37:00Z"/>
          <w:rFonts w:cs="Times New Roman"/>
          <w:szCs w:val="24"/>
        </w:rPr>
      </w:pPr>
      <w:del w:id="346" w:author="Jordan, Amanda C CIV USARMY HQDA ASA ALT (USA)" w:date="2022-08-03T10:37:00Z">
        <w:r w:rsidRPr="008A65C8" w:rsidDel="002203C6">
          <w:rPr>
            <w:rFonts w:cs="Times New Roman"/>
            <w:szCs w:val="24"/>
          </w:rPr>
          <w:delText>(3)  The contracting officer or, if applicable, the ordering officer, must insure that significant differences among the SOW, the IGE, and the contractor’s proposal are reconciled and documented prior to placing the order.</w:delText>
        </w:r>
      </w:del>
    </w:p>
    <w:p w14:paraId="5F9ED72C" w14:textId="33144883" w:rsidR="00CE531B" w:rsidDel="002203C6" w:rsidRDefault="00CE531B" w:rsidP="00CE531B">
      <w:pPr>
        <w:pStyle w:val="AFARSText"/>
        <w:ind w:firstLine="720"/>
        <w:rPr>
          <w:del w:id="347" w:author="Jordan, Amanda C CIV USARMY HQDA ASA ALT (USA)" w:date="2022-08-03T10:37:00Z"/>
          <w:rFonts w:cs="Times New Roman"/>
          <w:szCs w:val="24"/>
        </w:rPr>
      </w:pPr>
    </w:p>
    <w:p w14:paraId="5F9ED72D" w14:textId="49B616A3" w:rsidR="00CE531B" w:rsidDel="002203C6" w:rsidRDefault="00CE531B" w:rsidP="00CE531B">
      <w:pPr>
        <w:pStyle w:val="AFARSText"/>
        <w:ind w:firstLine="720"/>
        <w:rPr>
          <w:del w:id="348" w:author="Jordan, Amanda C CIV USARMY HQDA ASA ALT (USA)" w:date="2022-08-03T10:37:00Z"/>
          <w:rFonts w:cs="Times New Roman"/>
          <w:szCs w:val="24"/>
        </w:rPr>
      </w:pPr>
      <w:del w:id="349" w:author="Jordan, Amanda C CIV USARMY HQDA ASA ALT (USA)" w:date="2022-08-03T10:37:00Z">
        <w:r w:rsidRPr="008A65C8" w:rsidDel="002203C6">
          <w:rPr>
            <w:rFonts w:cs="Times New Roman"/>
            <w:szCs w:val="24"/>
          </w:rPr>
          <w:delText>(4)  To the extent practicable, identify non-pre-priced tasks in advance and treat them as discrete items in the IGE to help determine if the price of the non-pre-priced work is reasonable and to help calculate the relative value of the non-pre-priced work.</w:delText>
        </w:r>
      </w:del>
    </w:p>
    <w:p w14:paraId="5F9ED72E" w14:textId="698F4461" w:rsidR="00CE531B" w:rsidDel="002203C6" w:rsidRDefault="00CE531B" w:rsidP="003E37F2">
      <w:pPr>
        <w:pStyle w:val="AFARSText"/>
        <w:rPr>
          <w:del w:id="350" w:author="Jordan, Amanda C CIV USARMY HQDA ASA ALT (USA)" w:date="2022-08-03T10:37:00Z"/>
          <w:rFonts w:cs="Times New Roman"/>
          <w:szCs w:val="24"/>
        </w:rPr>
      </w:pPr>
    </w:p>
    <w:p w14:paraId="5F9ED72F" w14:textId="48C7B30C" w:rsidR="00CE531B" w:rsidRPr="00CE531B" w:rsidDel="002203C6" w:rsidRDefault="00CE531B" w:rsidP="003E37F2">
      <w:pPr>
        <w:pStyle w:val="AFARSText"/>
        <w:rPr>
          <w:del w:id="351" w:author="Jordan, Amanda C CIV USARMY HQDA ASA ALT (USA)" w:date="2022-08-03T10:37:00Z"/>
          <w:rFonts w:cs="Times New Roman"/>
          <w:i/>
          <w:szCs w:val="24"/>
        </w:rPr>
      </w:pPr>
      <w:del w:id="352" w:author="Jordan, Amanda C CIV USARMY HQDA ASA ALT (USA)" w:date="2022-08-03T10:37:00Z">
        <w:r w:rsidDel="002203C6">
          <w:rPr>
            <w:rFonts w:cs="Times New Roman"/>
            <w:szCs w:val="24"/>
          </w:rPr>
          <w:delText xml:space="preserve">(d)  </w:delText>
        </w:r>
        <w:r w:rsidDel="002203C6">
          <w:rPr>
            <w:rFonts w:cs="Times New Roman"/>
            <w:i/>
            <w:szCs w:val="24"/>
          </w:rPr>
          <w:delText>Negotiations.</w:delText>
        </w:r>
      </w:del>
    </w:p>
    <w:p w14:paraId="5F9ED730" w14:textId="302CBECF" w:rsidR="00CE531B" w:rsidDel="002203C6" w:rsidRDefault="00CE531B" w:rsidP="003E37F2">
      <w:pPr>
        <w:pStyle w:val="AFARSText"/>
        <w:rPr>
          <w:del w:id="353" w:author="Jordan, Amanda C CIV USARMY HQDA ASA ALT (USA)" w:date="2022-08-03T10:37:00Z"/>
          <w:rFonts w:cs="Times New Roman"/>
          <w:szCs w:val="24"/>
        </w:rPr>
      </w:pPr>
    </w:p>
    <w:p w14:paraId="5F9ED731" w14:textId="1777653A" w:rsidR="00CE531B" w:rsidDel="002203C6" w:rsidRDefault="00CE531B" w:rsidP="00CE531B">
      <w:pPr>
        <w:pStyle w:val="AFARSText"/>
        <w:ind w:firstLine="720"/>
        <w:rPr>
          <w:del w:id="354" w:author="Jordan, Amanda C CIV USARMY HQDA ASA ALT (USA)" w:date="2022-08-03T10:37:00Z"/>
        </w:rPr>
      </w:pPr>
      <w:del w:id="355" w:author="Jordan, Amanda C CIV USARMY HQDA ASA ALT (USA)" w:date="2022-08-03T10:37:00Z">
        <w:r w:rsidRPr="008A65C8" w:rsidDel="002203C6">
          <w:rPr>
            <w:rFonts w:cs="Times New Roman"/>
            <w:szCs w:val="24"/>
          </w:rPr>
          <w:delText>(1)  Negotiations on orders $100,000 or more may not begin without an Independent Government Estimate (IGE).</w:delText>
        </w:r>
      </w:del>
    </w:p>
    <w:p w14:paraId="5F9ED732" w14:textId="5A73153F" w:rsidR="00CE531B" w:rsidDel="002203C6" w:rsidRDefault="00CE531B" w:rsidP="00CE531B">
      <w:pPr>
        <w:pStyle w:val="AFARSText"/>
        <w:ind w:firstLine="720"/>
        <w:rPr>
          <w:del w:id="356" w:author="Jordan, Amanda C CIV USARMY HQDA ASA ALT (USA)" w:date="2022-08-03T10:37:00Z"/>
        </w:rPr>
      </w:pPr>
    </w:p>
    <w:p w14:paraId="5F9ED733" w14:textId="4874C686" w:rsidR="00CE531B" w:rsidDel="002203C6" w:rsidRDefault="00CE531B" w:rsidP="00CE531B">
      <w:pPr>
        <w:pStyle w:val="AFARSText"/>
        <w:ind w:firstLine="720"/>
        <w:rPr>
          <w:del w:id="357" w:author="Jordan, Amanda C CIV USARMY HQDA ASA ALT (USA)" w:date="2022-08-03T10:37:00Z"/>
        </w:rPr>
      </w:pPr>
      <w:del w:id="358" w:author="Jordan, Amanda C CIV USARMY HQDA ASA ALT (USA)" w:date="2022-08-03T10:37:00Z">
        <w:r w:rsidRPr="008A65C8" w:rsidDel="002203C6">
          <w:rPr>
            <w:rFonts w:cs="Times New Roman"/>
            <w:szCs w:val="24"/>
          </w:rPr>
          <w:delText>(2)  Negotiations will further reconcile differences among the IGE, SOW, and the contractor’s proposal.</w:delText>
        </w:r>
      </w:del>
    </w:p>
    <w:p w14:paraId="5F9ED734" w14:textId="42F0DC85" w:rsidR="00CE531B" w:rsidDel="002203C6" w:rsidRDefault="00CE531B" w:rsidP="00CE531B">
      <w:pPr>
        <w:pStyle w:val="AFARSText"/>
        <w:ind w:firstLine="720"/>
        <w:rPr>
          <w:del w:id="359" w:author="Jordan, Amanda C CIV USARMY HQDA ASA ALT (USA)" w:date="2022-08-03T10:37:00Z"/>
        </w:rPr>
      </w:pPr>
    </w:p>
    <w:p w14:paraId="5F9ED735" w14:textId="57FAE24C" w:rsidR="00CE531B" w:rsidDel="002203C6" w:rsidRDefault="00CE531B" w:rsidP="00CE531B">
      <w:pPr>
        <w:pStyle w:val="AFARSText"/>
        <w:ind w:firstLine="720"/>
        <w:rPr>
          <w:del w:id="360" w:author="Jordan, Amanda C CIV USARMY HQDA ASA ALT (USA)" w:date="2022-08-03T10:37:00Z"/>
          <w:rFonts w:cs="Times New Roman"/>
          <w:szCs w:val="24"/>
        </w:rPr>
      </w:pPr>
      <w:del w:id="361" w:author="Jordan, Amanda C CIV USARMY HQDA ASA ALT (USA)" w:date="2022-08-03T10:37:00Z">
        <w:r w:rsidRPr="008A65C8" w:rsidDel="002203C6">
          <w:rPr>
            <w:rFonts w:cs="Times New Roman"/>
            <w:szCs w:val="24"/>
          </w:rPr>
          <w:delText>(3)  At the conclusion of negotiations, the contracting officer or ordering officer must prepare a memorandum of negotiation and place it in the contract file.</w:delText>
        </w:r>
      </w:del>
    </w:p>
    <w:p w14:paraId="5F9ED736" w14:textId="4EC87232" w:rsidR="00CE531B" w:rsidDel="002203C6" w:rsidRDefault="00CE531B" w:rsidP="003E37F2">
      <w:pPr>
        <w:pStyle w:val="AFARSText"/>
        <w:rPr>
          <w:del w:id="362" w:author="Jordan, Amanda C CIV USARMY HQDA ASA ALT (USA)" w:date="2022-08-03T10:37:00Z"/>
        </w:rPr>
      </w:pPr>
    </w:p>
    <w:p w14:paraId="5F9ED737" w14:textId="759DA161" w:rsidR="00CE531B" w:rsidRPr="00CE531B" w:rsidDel="002203C6" w:rsidRDefault="00CE531B" w:rsidP="003E37F2">
      <w:pPr>
        <w:pStyle w:val="AFARSText"/>
        <w:rPr>
          <w:del w:id="363" w:author="Jordan, Amanda C CIV USARMY HQDA ASA ALT (USA)" w:date="2022-08-03T10:37:00Z"/>
          <w:i/>
        </w:rPr>
      </w:pPr>
      <w:del w:id="364" w:author="Jordan, Amanda C CIV USARMY HQDA ASA ALT (USA)" w:date="2022-08-03T10:37:00Z">
        <w:r w:rsidDel="002203C6">
          <w:delText xml:space="preserve">(e)  </w:delText>
        </w:r>
        <w:r w:rsidDel="002203C6">
          <w:rPr>
            <w:i/>
          </w:rPr>
          <w:delText>Limitations.</w:delText>
        </w:r>
      </w:del>
    </w:p>
    <w:p w14:paraId="5F9ED738" w14:textId="3B450F0F" w:rsidR="00CE531B" w:rsidDel="002203C6" w:rsidRDefault="00CE531B" w:rsidP="003E37F2">
      <w:pPr>
        <w:pStyle w:val="AFARSText"/>
        <w:rPr>
          <w:del w:id="365" w:author="Jordan, Amanda C CIV USARMY HQDA ASA ALT (USA)" w:date="2022-08-03T10:37:00Z"/>
        </w:rPr>
      </w:pPr>
    </w:p>
    <w:p w14:paraId="5F9ED739" w14:textId="5E867EE8" w:rsidR="00CE531B" w:rsidDel="002203C6" w:rsidRDefault="00CE531B" w:rsidP="00CE531B">
      <w:pPr>
        <w:pStyle w:val="AFARSText"/>
        <w:ind w:firstLine="720"/>
        <w:rPr>
          <w:del w:id="366" w:author="Jordan, Amanda C CIV USARMY HQDA ASA ALT (USA)" w:date="2022-08-03T10:37:00Z"/>
        </w:rPr>
      </w:pPr>
      <w:del w:id="367" w:author="Jordan, Amanda C CIV USARMY HQDA ASA ALT (USA)" w:date="2022-08-03T10:37:00Z">
        <w:r w:rsidRPr="008A65C8" w:rsidDel="002203C6">
          <w:rPr>
            <w:rFonts w:cs="Times New Roman"/>
            <w:szCs w:val="24"/>
          </w:rPr>
          <w:delText>(1)  The value of non-pre-priced work under an order must not exceed 10 percent of the value of the pre-priced work.</w:delText>
        </w:r>
      </w:del>
    </w:p>
    <w:p w14:paraId="5F9ED73A" w14:textId="68BF67CA" w:rsidR="00CE531B" w:rsidDel="002203C6" w:rsidRDefault="00CE531B" w:rsidP="003E37F2">
      <w:pPr>
        <w:pStyle w:val="AFARSText"/>
        <w:rPr>
          <w:del w:id="368" w:author="Jordan, Amanda C CIV USARMY HQDA ASA ALT (USA)" w:date="2022-08-03T10:37:00Z"/>
        </w:rPr>
      </w:pPr>
    </w:p>
    <w:p w14:paraId="5F9ED73B" w14:textId="4AA050DB" w:rsidR="00CE531B" w:rsidDel="002203C6" w:rsidRDefault="00CE531B" w:rsidP="00CE531B">
      <w:pPr>
        <w:pStyle w:val="AFARSText"/>
        <w:ind w:firstLine="1440"/>
        <w:rPr>
          <w:del w:id="369" w:author="Jordan, Amanda C CIV USARMY HQDA ASA ALT (USA)" w:date="2022-08-03T10:37:00Z"/>
        </w:rPr>
      </w:pPr>
      <w:del w:id="370" w:author="Jordan, Amanda C CIV USARMY HQDA ASA ALT (USA)" w:date="2022-08-03T10:37:00Z">
        <w:r w:rsidRPr="008A65C8" w:rsidDel="002203C6">
          <w:rPr>
            <w:rFonts w:cs="Times New Roman"/>
            <w:szCs w:val="24"/>
          </w:rPr>
          <w:delText>(i)  The value of the pre-priced work must be computed by multiplying the coefficient(s) times the appropriate unit price(s) in the Unit Price Book.</w:delText>
        </w:r>
      </w:del>
    </w:p>
    <w:p w14:paraId="5F9ED73C" w14:textId="034AC225" w:rsidR="00CE531B" w:rsidDel="002203C6" w:rsidRDefault="00CE531B" w:rsidP="00CE531B">
      <w:pPr>
        <w:pStyle w:val="AFARSText"/>
        <w:ind w:firstLine="1440"/>
        <w:rPr>
          <w:del w:id="371" w:author="Jordan, Amanda C CIV USARMY HQDA ASA ALT (USA)" w:date="2022-08-03T10:37:00Z"/>
        </w:rPr>
      </w:pPr>
    </w:p>
    <w:p w14:paraId="5F9ED73D" w14:textId="2EF0DDD8" w:rsidR="00CE531B" w:rsidDel="002203C6" w:rsidRDefault="00CE531B" w:rsidP="00CE531B">
      <w:pPr>
        <w:pStyle w:val="AFARSText"/>
        <w:ind w:firstLine="1440"/>
        <w:rPr>
          <w:del w:id="372" w:author="Jordan, Amanda C CIV USARMY HQDA ASA ALT (USA)" w:date="2022-08-03T10:37:00Z"/>
        </w:rPr>
      </w:pPr>
      <w:del w:id="373" w:author="Jordan, Amanda C CIV USARMY HQDA ASA ALT (USA)" w:date="2022-08-03T10:37:00Z">
        <w:r w:rsidRPr="008A65C8" w:rsidDel="002203C6">
          <w:rPr>
            <w:rFonts w:cs="Times New Roman"/>
            <w:szCs w:val="24"/>
          </w:rPr>
          <w:delText>(ii)  When the contract allows, indirect costs and profit for non-pre-priced work may be attributed by application of a solicited and pre-agreed rate to be applied to the bare labor, equipment, and material costs of the non-pre-priced work.</w:delText>
        </w:r>
      </w:del>
    </w:p>
    <w:p w14:paraId="5F9ED73E" w14:textId="697B867A" w:rsidR="00CE531B" w:rsidDel="002203C6" w:rsidRDefault="00CE531B" w:rsidP="00CE531B">
      <w:pPr>
        <w:pStyle w:val="AFARSText"/>
        <w:ind w:firstLine="1440"/>
        <w:rPr>
          <w:del w:id="374" w:author="Jordan, Amanda C CIV USARMY HQDA ASA ALT (USA)" w:date="2022-08-03T10:37:00Z"/>
        </w:rPr>
      </w:pPr>
    </w:p>
    <w:p w14:paraId="5F9ED73F" w14:textId="0E4B1823" w:rsidR="00CE531B" w:rsidDel="002203C6" w:rsidRDefault="00CE531B" w:rsidP="00CE531B">
      <w:pPr>
        <w:pStyle w:val="AFARSText"/>
        <w:ind w:firstLine="1440"/>
        <w:rPr>
          <w:del w:id="375" w:author="Jordan, Amanda C CIV USARMY HQDA ASA ALT (USA)" w:date="2022-08-03T10:37:00Z"/>
        </w:rPr>
      </w:pPr>
      <w:del w:id="376" w:author="Jordan, Amanda C CIV USARMY HQDA ASA ALT (USA)" w:date="2022-08-03T10:37:00Z">
        <w:r w:rsidRPr="008A65C8" w:rsidDel="002203C6">
          <w:rPr>
            <w:rFonts w:cs="Times New Roman"/>
            <w:szCs w:val="24"/>
          </w:rPr>
          <w:delText>(iii)  Description of non-pre-priced work must not be manipulated or forced to fit under a pre-priced line item, either to avoid including non-pre-priced line items in the order or to reduce the value of non-pre-priced line items in an attempt to circumvent the limitation in (e)(2).</w:delText>
        </w:r>
      </w:del>
    </w:p>
    <w:p w14:paraId="5F9ED740" w14:textId="71E9B5A7" w:rsidR="00CE531B" w:rsidDel="002203C6" w:rsidRDefault="00CE531B" w:rsidP="003E37F2">
      <w:pPr>
        <w:pStyle w:val="AFARSText"/>
        <w:rPr>
          <w:del w:id="377" w:author="Jordan, Amanda C CIV USARMY HQDA ASA ALT (USA)" w:date="2022-08-03T10:37:00Z"/>
        </w:rPr>
      </w:pPr>
    </w:p>
    <w:p w14:paraId="5F9ED741" w14:textId="63E4DE91" w:rsidR="00CE531B" w:rsidDel="002203C6" w:rsidRDefault="00CE531B" w:rsidP="00CE531B">
      <w:pPr>
        <w:pStyle w:val="AFARSText"/>
        <w:ind w:firstLine="720"/>
        <w:rPr>
          <w:del w:id="378" w:author="Jordan, Amanda C CIV USARMY HQDA ASA ALT (USA)" w:date="2022-08-03T10:37:00Z"/>
        </w:rPr>
      </w:pPr>
      <w:del w:id="379" w:author="Jordan, Amanda C CIV USARMY HQDA ASA ALT (USA)" w:date="2022-08-03T10:37:00Z">
        <w:r w:rsidRPr="008A65C8" w:rsidDel="002203C6">
          <w:rPr>
            <w:rFonts w:cs="Times New Roman"/>
            <w:szCs w:val="24"/>
          </w:rPr>
          <w:delText>(2)  Except as provided in paragraph (3) below, the value of non-pre</w:delText>
        </w:r>
        <w:r w:rsidR="00343D1C" w:rsidDel="002203C6">
          <w:rPr>
            <w:rFonts w:cs="Times New Roman"/>
            <w:szCs w:val="24"/>
          </w:rPr>
          <w:delText>-</w:delText>
        </w:r>
        <w:r w:rsidRPr="008A65C8" w:rsidDel="002203C6">
          <w:rPr>
            <w:rFonts w:cs="Times New Roman"/>
            <w:szCs w:val="24"/>
          </w:rPr>
          <w:delText>priced work under an order shall not exceed 10 percent of the value of the pre</w:delText>
        </w:r>
        <w:r w:rsidR="00343D1C" w:rsidDel="002203C6">
          <w:rPr>
            <w:rFonts w:cs="Times New Roman"/>
            <w:szCs w:val="24"/>
          </w:rPr>
          <w:delText>-</w:delText>
        </w:r>
        <w:r w:rsidRPr="008A65C8" w:rsidDel="002203C6">
          <w:rPr>
            <w:rFonts w:cs="Times New Roman"/>
            <w:szCs w:val="24"/>
          </w:rPr>
          <w:delText>priced work.</w:delText>
        </w:r>
      </w:del>
    </w:p>
    <w:p w14:paraId="5F9ED742" w14:textId="5E3B3C76" w:rsidR="00CE531B" w:rsidDel="002203C6" w:rsidRDefault="00CE531B" w:rsidP="00CE531B">
      <w:pPr>
        <w:pStyle w:val="AFARSText"/>
        <w:ind w:firstLine="720"/>
        <w:rPr>
          <w:del w:id="380" w:author="Jordan, Amanda C CIV USARMY HQDA ASA ALT (USA)" w:date="2022-08-03T10:37:00Z"/>
        </w:rPr>
      </w:pPr>
    </w:p>
    <w:p w14:paraId="5F9ED743" w14:textId="2A04B996" w:rsidR="00CE531B" w:rsidDel="002203C6" w:rsidRDefault="00CE531B" w:rsidP="00CE531B">
      <w:pPr>
        <w:pStyle w:val="AFARSText"/>
        <w:ind w:firstLine="720"/>
        <w:rPr>
          <w:del w:id="381" w:author="Jordan, Amanda C CIV USARMY HQDA ASA ALT (USA)" w:date="2022-08-03T10:37:00Z"/>
        </w:rPr>
      </w:pPr>
      <w:del w:id="382" w:author="Jordan, Amanda C CIV USARMY HQDA ASA ALT (USA)" w:date="2022-08-03T10:37:00Z">
        <w:r w:rsidRPr="008A65C8" w:rsidDel="002203C6">
          <w:rPr>
            <w:rFonts w:cs="Times New Roman"/>
            <w:szCs w:val="24"/>
          </w:rPr>
          <w:delText>(3)  Normally, if the value of the non-pre</w:delText>
        </w:r>
        <w:r w:rsidR="00343D1C" w:rsidDel="002203C6">
          <w:rPr>
            <w:rFonts w:cs="Times New Roman"/>
            <w:szCs w:val="24"/>
          </w:rPr>
          <w:delText>-</w:delText>
        </w:r>
        <w:r w:rsidRPr="008A65C8" w:rsidDel="002203C6">
          <w:rPr>
            <w:rFonts w:cs="Times New Roman"/>
            <w:szCs w:val="24"/>
          </w:rPr>
          <w:delText>priced work exceeds 10 percent, then the non-pre</w:delText>
        </w:r>
        <w:r w:rsidR="00343D1C" w:rsidDel="002203C6">
          <w:rPr>
            <w:rFonts w:cs="Times New Roman"/>
            <w:szCs w:val="24"/>
          </w:rPr>
          <w:delText>-</w:delText>
        </w:r>
        <w:r w:rsidRPr="008A65C8" w:rsidDel="002203C6">
          <w:rPr>
            <w:rFonts w:cs="Times New Roman"/>
            <w:szCs w:val="24"/>
          </w:rPr>
          <w:delText>priced work should be reduced, eliminated or performed in house or the job must be acquired using other contracting methods.  However, contracting officers may exceed the 10 percent if the non-pre</w:delText>
        </w:r>
        <w:r w:rsidR="00343D1C" w:rsidDel="002203C6">
          <w:rPr>
            <w:rFonts w:cs="Times New Roman"/>
            <w:szCs w:val="24"/>
          </w:rPr>
          <w:delText>-</w:delText>
        </w:r>
        <w:r w:rsidRPr="008A65C8" w:rsidDel="002203C6">
          <w:rPr>
            <w:rFonts w:cs="Times New Roman"/>
            <w:szCs w:val="24"/>
          </w:rPr>
          <w:delText>priced portion of the order involves urgent or emergency situations or if the contracting officer determines it is a good business decision.  The contracting officer shall negotiate the modification and make a determination that the price is fair and reasonable.</w:delText>
        </w:r>
      </w:del>
    </w:p>
    <w:p w14:paraId="5F9ED744" w14:textId="12508703" w:rsidR="00CE531B" w:rsidDel="002203C6" w:rsidRDefault="00CE531B" w:rsidP="003E37F2">
      <w:pPr>
        <w:pStyle w:val="AFARSText"/>
        <w:rPr>
          <w:del w:id="383" w:author="Jordan, Amanda C CIV USARMY HQDA ASA ALT (USA)" w:date="2022-08-03T10:37:00Z"/>
        </w:rPr>
      </w:pPr>
    </w:p>
    <w:p w14:paraId="5F9ED745" w14:textId="0131A6A7" w:rsidR="00CE531B" w:rsidDel="002203C6" w:rsidRDefault="00CE531B" w:rsidP="003E37F2">
      <w:pPr>
        <w:pStyle w:val="AFARSText"/>
        <w:rPr>
          <w:del w:id="384" w:author="Jordan, Amanda C CIV USARMY HQDA ASA ALT (USA)" w:date="2022-08-03T10:37:00Z"/>
        </w:rPr>
      </w:pPr>
      <w:del w:id="385" w:author="Jordan, Amanda C CIV USARMY HQDA ASA ALT (USA)" w:date="2022-08-03T10:37:00Z">
        <w:r w:rsidRPr="008A65C8" w:rsidDel="002203C6">
          <w:rPr>
            <w:rFonts w:cs="Times New Roman"/>
            <w:szCs w:val="24"/>
          </w:rPr>
          <w:delText xml:space="preserve">(f)  </w:delText>
        </w:r>
        <w:r w:rsidRPr="008A65C8" w:rsidDel="002203C6">
          <w:rPr>
            <w:rFonts w:cs="Times New Roman"/>
            <w:i/>
            <w:szCs w:val="24"/>
          </w:rPr>
          <w:delText>Funding</w:delText>
        </w:r>
        <w:r w:rsidRPr="008A65C8" w:rsidDel="002203C6">
          <w:rPr>
            <w:rFonts w:cs="Times New Roman"/>
            <w:szCs w:val="24"/>
          </w:rPr>
          <w:delText>.  Funds for the guaranteed minimum amount must be obligated on the awarded JOC.  Contract performance and cumulative orders under the guaranteed minimum amount are not limited to the fiscal year in which the contract becomes effective.  Funds beyond the guaranteed minimum required to complete a proposed project must be obligated by each task order.  Orders beyond the guaranteed minimum must also comply with the bona fide need principles in AR 37-1, statutory and other restrictions on year-end spending.</w:delText>
        </w:r>
      </w:del>
    </w:p>
    <w:p w14:paraId="5F9ED746" w14:textId="68D30BF6" w:rsidR="00CE531B" w:rsidDel="002203C6" w:rsidRDefault="00CE531B" w:rsidP="003E37F2">
      <w:pPr>
        <w:pStyle w:val="AFARSText"/>
        <w:rPr>
          <w:del w:id="386" w:author="Jordan, Amanda C CIV USARMY HQDA ASA ALT (USA)" w:date="2022-08-03T10:37:00Z"/>
        </w:rPr>
      </w:pPr>
    </w:p>
    <w:p w14:paraId="5F9ED747" w14:textId="5D1412E0" w:rsidR="00CE531B" w:rsidDel="002203C6" w:rsidRDefault="00CE531B" w:rsidP="003E37F2">
      <w:pPr>
        <w:pStyle w:val="AFARSText"/>
        <w:rPr>
          <w:del w:id="387" w:author="Jordan, Amanda C CIV USARMY HQDA ASA ALT (USA)" w:date="2022-08-03T10:37:00Z"/>
        </w:rPr>
      </w:pPr>
      <w:del w:id="388" w:author="Jordan, Amanda C CIV USARMY HQDA ASA ALT (USA)" w:date="2022-08-03T10:37:00Z">
        <w:r w:rsidRPr="008A65C8" w:rsidDel="002203C6">
          <w:rPr>
            <w:rFonts w:cs="Times New Roman"/>
            <w:szCs w:val="24"/>
          </w:rPr>
          <w:delText xml:space="preserve">(g)  </w:delText>
        </w:r>
        <w:r w:rsidRPr="008A65C8" w:rsidDel="002203C6">
          <w:rPr>
            <w:rFonts w:cs="Times New Roman"/>
            <w:bCs/>
            <w:i/>
            <w:szCs w:val="24"/>
          </w:rPr>
          <w:delText>Forms, numbering and reports.</w:delText>
        </w:r>
      </w:del>
    </w:p>
    <w:p w14:paraId="5F9ED748" w14:textId="662508FE" w:rsidR="00CE531B" w:rsidDel="002203C6" w:rsidRDefault="00CE531B" w:rsidP="003E37F2">
      <w:pPr>
        <w:pStyle w:val="AFARSText"/>
        <w:rPr>
          <w:del w:id="389" w:author="Jordan, Amanda C CIV USARMY HQDA ASA ALT (USA)" w:date="2022-08-03T10:37:00Z"/>
        </w:rPr>
      </w:pPr>
    </w:p>
    <w:p w14:paraId="5F9ED749" w14:textId="4B80B334" w:rsidR="00CE531B" w:rsidDel="002203C6" w:rsidRDefault="00CE531B" w:rsidP="00232B00">
      <w:pPr>
        <w:pStyle w:val="AFARSText"/>
        <w:ind w:firstLine="720"/>
        <w:rPr>
          <w:del w:id="390" w:author="Jordan, Amanda C CIV USARMY HQDA ASA ALT (USA)" w:date="2022-08-03T10:37:00Z"/>
        </w:rPr>
      </w:pPr>
      <w:del w:id="391" w:author="Jordan, Amanda C CIV USARMY HQDA ASA ALT (USA)" w:date="2022-08-03T10:37:00Z">
        <w:r w:rsidRPr="008A65C8" w:rsidDel="002203C6">
          <w:rPr>
            <w:rFonts w:cs="Times New Roman"/>
            <w:szCs w:val="24"/>
          </w:rPr>
          <w:delText>(1)  Use DD Form 1155 to issue task orders.  Include the following statement in Block 19 of the DD Form 1155:</w:delText>
        </w:r>
      </w:del>
    </w:p>
    <w:p w14:paraId="5F9ED74A" w14:textId="2367BB04" w:rsidR="00CE531B" w:rsidDel="002203C6" w:rsidRDefault="00CE531B" w:rsidP="003E37F2">
      <w:pPr>
        <w:pStyle w:val="AFARSText"/>
        <w:rPr>
          <w:del w:id="392" w:author="Jordan, Amanda C CIV USARMY HQDA ASA ALT (USA)" w:date="2022-08-03T10:37:00Z"/>
        </w:rPr>
      </w:pPr>
    </w:p>
    <w:p w14:paraId="5F9ED74B" w14:textId="53A4D364" w:rsidR="00232B00" w:rsidDel="002203C6" w:rsidRDefault="00232B00" w:rsidP="00232B00">
      <w:pPr>
        <w:pStyle w:val="AFARSText"/>
        <w:ind w:firstLine="720"/>
        <w:rPr>
          <w:del w:id="393" w:author="Jordan, Amanda C CIV USARMY HQDA ASA ALT (USA)" w:date="2022-08-03T10:37:00Z"/>
        </w:rPr>
      </w:pPr>
      <w:del w:id="394" w:author="Jordan, Amanda C CIV USARMY HQDA ASA ALT (USA)" w:date="2022-08-03T10:37:00Z">
        <w:r w:rsidRPr="008A65C8" w:rsidDel="002203C6">
          <w:rPr>
            <w:rFonts w:cs="Times New Roman"/>
            <w:szCs w:val="24"/>
          </w:rPr>
          <w:delText>“Contractor must sign this task order in Block 16 and return a copy.  The signature in Block 16 reflects contractor’s acceptance of the task order.”</w:delText>
        </w:r>
      </w:del>
    </w:p>
    <w:p w14:paraId="5F9ED74C" w14:textId="754E979D" w:rsidR="00CE531B" w:rsidDel="002203C6" w:rsidRDefault="00CE531B" w:rsidP="003E37F2">
      <w:pPr>
        <w:pStyle w:val="AFARSText"/>
        <w:rPr>
          <w:del w:id="395" w:author="Jordan, Amanda C CIV USARMY HQDA ASA ALT (USA)" w:date="2022-08-03T10:37:00Z"/>
        </w:rPr>
      </w:pPr>
    </w:p>
    <w:p w14:paraId="5F9ED74D" w14:textId="2D2DBCE4" w:rsidR="00232B00" w:rsidDel="002203C6" w:rsidRDefault="00232B00" w:rsidP="00232B00">
      <w:pPr>
        <w:pStyle w:val="AFARSText"/>
        <w:ind w:firstLine="720"/>
        <w:rPr>
          <w:del w:id="396" w:author="Jordan, Amanda C CIV USARMY HQDA ASA ALT (USA)" w:date="2022-08-03T10:37:00Z"/>
        </w:rPr>
      </w:pPr>
      <w:del w:id="397" w:author="Jordan, Amanda C CIV USARMY HQDA ASA ALT (USA)" w:date="2022-08-03T10:37:00Z">
        <w:r w:rsidRPr="008A65C8" w:rsidDel="002203C6">
          <w:rPr>
            <w:rFonts w:cs="Times New Roman"/>
            <w:szCs w:val="24"/>
          </w:rPr>
          <w:delText>(2)  Use Standard Form 30 to execute modifications to a task order.  When signed by an Ordering Officer, the SF 30 must be modified by deleting the words “Contracting Officer, United States of America” and typing in “Ordering Officer, Authorized Representative of the Contracting Officer”.</w:delText>
        </w:r>
      </w:del>
    </w:p>
    <w:p w14:paraId="5F9ED74E" w14:textId="4EB42EF3" w:rsidR="00232B00" w:rsidDel="002203C6" w:rsidRDefault="00232B00" w:rsidP="00232B00">
      <w:pPr>
        <w:pStyle w:val="AFARSText"/>
        <w:ind w:firstLine="720"/>
        <w:rPr>
          <w:del w:id="398" w:author="Jordan, Amanda C CIV USARMY HQDA ASA ALT (USA)" w:date="2022-08-03T10:37:00Z"/>
        </w:rPr>
      </w:pPr>
    </w:p>
    <w:p w14:paraId="5F9ED74F" w14:textId="0F49E541" w:rsidR="00232B00" w:rsidDel="002203C6" w:rsidRDefault="00232B00" w:rsidP="00232B00">
      <w:pPr>
        <w:pStyle w:val="AFARSText"/>
        <w:ind w:firstLine="720"/>
        <w:rPr>
          <w:del w:id="399" w:author="Jordan, Amanda C CIV USARMY HQDA ASA ALT (USA)" w:date="2022-08-03T10:37:00Z"/>
        </w:rPr>
      </w:pPr>
      <w:del w:id="400" w:author="Jordan, Amanda C CIV USARMY HQDA ASA ALT (USA)" w:date="2022-08-03T10:37:00Z">
        <w:r w:rsidRPr="008A65C8" w:rsidDel="002203C6">
          <w:rPr>
            <w:rFonts w:cs="Times New Roman"/>
            <w:szCs w:val="24"/>
          </w:rPr>
          <w:delText>(3)  The contracting officer responsible for the actions of specific ordering officers must retain control over assignment of all Supplementary Procurement Instrument Identification Numbers (SPIINS) related to JOC task orders.  (See</w:delText>
        </w:r>
        <w:r w:rsidDel="002203C6">
          <w:rPr>
            <w:rFonts w:cs="Times New Roman"/>
            <w:szCs w:val="24"/>
          </w:rPr>
          <w:delText xml:space="preserve"> DFARS subpart 204.70</w:delText>
        </w:r>
        <w:r w:rsidRPr="008A65C8" w:rsidDel="002203C6">
          <w:rPr>
            <w:rFonts w:cs="Times New Roman"/>
            <w:szCs w:val="24"/>
          </w:rPr>
          <w:delText>.)</w:delText>
        </w:r>
      </w:del>
    </w:p>
    <w:p w14:paraId="5F9ED750" w14:textId="20ECAD68" w:rsidR="00232B00" w:rsidDel="002203C6" w:rsidRDefault="00232B00" w:rsidP="00232B00">
      <w:pPr>
        <w:pStyle w:val="AFARSText"/>
        <w:ind w:firstLine="720"/>
        <w:rPr>
          <w:del w:id="401" w:author="Jordan, Amanda C CIV USARMY HQDA ASA ALT (USA)" w:date="2022-08-03T10:37:00Z"/>
        </w:rPr>
      </w:pPr>
    </w:p>
    <w:p w14:paraId="5F9ED751" w14:textId="7866ACAA" w:rsidR="00232B00" w:rsidDel="002203C6" w:rsidRDefault="00232B00" w:rsidP="00232B00">
      <w:pPr>
        <w:pStyle w:val="AFARSText"/>
        <w:ind w:firstLine="720"/>
        <w:rPr>
          <w:del w:id="402" w:author="Jordan, Amanda C CIV USARMY HQDA ASA ALT (USA)" w:date="2022-08-03T10:37:00Z"/>
        </w:rPr>
      </w:pPr>
      <w:del w:id="403" w:author="Jordan, Amanda C CIV USARMY HQDA ASA ALT (USA)" w:date="2022-08-03T10:37:00Z">
        <w:r w:rsidRPr="008A65C8" w:rsidDel="002203C6">
          <w:rPr>
            <w:rFonts w:cs="Times New Roman"/>
            <w:szCs w:val="24"/>
          </w:rPr>
          <w:delText>(4)  The contracting officer must also be responsible for ensuring timely preparation and submission of procurement reporting forms and related reports and data (e.g., DD Forms 350 and 1057).</w:delText>
        </w:r>
      </w:del>
    </w:p>
    <w:p w14:paraId="5F9ED752" w14:textId="15FAED32" w:rsidR="00232B00" w:rsidDel="002203C6" w:rsidRDefault="00232B00" w:rsidP="00232B00">
      <w:pPr>
        <w:pStyle w:val="AFARSText"/>
        <w:ind w:firstLine="720"/>
        <w:rPr>
          <w:del w:id="404" w:author="Jordan, Amanda C CIV USARMY HQDA ASA ALT (USA)" w:date="2022-08-03T10:37:00Z"/>
        </w:rPr>
      </w:pPr>
    </w:p>
    <w:p w14:paraId="5F9ED753" w14:textId="70AA6576" w:rsidR="00232B00" w:rsidDel="002203C6" w:rsidRDefault="00232B00" w:rsidP="00232B00">
      <w:pPr>
        <w:pStyle w:val="AFARSText"/>
        <w:ind w:firstLine="720"/>
        <w:rPr>
          <w:del w:id="405" w:author="Jordan, Amanda C CIV USARMY HQDA ASA ALT (USA)" w:date="2022-08-03T10:37:00Z"/>
        </w:rPr>
      </w:pPr>
      <w:del w:id="406" w:author="Jordan, Amanda C CIV USARMY HQDA ASA ALT (USA)" w:date="2022-08-03T10:37:00Z">
        <w:r w:rsidRPr="008A65C8" w:rsidDel="002203C6">
          <w:rPr>
            <w:rFonts w:cs="Times New Roman"/>
            <w:szCs w:val="24"/>
          </w:rPr>
          <w:delText>(5)  Automated versions of forms may be used for JOC if authorized.</w:delText>
        </w:r>
      </w:del>
    </w:p>
    <w:p w14:paraId="5F9ED754" w14:textId="540348C4" w:rsidR="00232B00" w:rsidDel="002203C6" w:rsidRDefault="00232B00" w:rsidP="003E37F2">
      <w:pPr>
        <w:pStyle w:val="AFARSText"/>
        <w:rPr>
          <w:del w:id="407" w:author="Jordan, Amanda C CIV USARMY HQDA ASA ALT (USA)" w:date="2022-08-03T10:37:00Z"/>
        </w:rPr>
      </w:pPr>
    </w:p>
    <w:p w14:paraId="5F9ED755" w14:textId="0909D5C5" w:rsidR="00232B00" w:rsidDel="002203C6" w:rsidRDefault="00232B00" w:rsidP="003E37F2">
      <w:pPr>
        <w:pStyle w:val="AFARSText"/>
        <w:rPr>
          <w:del w:id="408" w:author="Jordan, Amanda C CIV USARMY HQDA ASA ALT (USA)" w:date="2022-08-03T10:37:00Z"/>
        </w:rPr>
      </w:pPr>
      <w:del w:id="409" w:author="Jordan, Amanda C CIV USARMY HQDA ASA ALT (USA)" w:date="2022-08-03T10:37:00Z">
        <w:r w:rsidRPr="008A65C8" w:rsidDel="002203C6">
          <w:rPr>
            <w:rFonts w:cs="Times New Roman"/>
            <w:szCs w:val="24"/>
          </w:rPr>
          <w:delText xml:space="preserve">(h)  </w:delText>
        </w:r>
        <w:r w:rsidRPr="008A65C8" w:rsidDel="002203C6">
          <w:rPr>
            <w:rFonts w:cs="Times New Roman"/>
            <w:bCs/>
            <w:i/>
            <w:szCs w:val="24"/>
          </w:rPr>
          <w:delText>Distribution.</w:delText>
        </w:r>
        <w:r w:rsidRPr="008A65C8" w:rsidDel="002203C6">
          <w:rPr>
            <w:rFonts w:cs="Times New Roman"/>
            <w:szCs w:val="24"/>
          </w:rPr>
          <w:delTex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w:delText>
        </w:r>
      </w:del>
    </w:p>
    <w:p w14:paraId="5F9ED756" w14:textId="3CAFA357" w:rsidR="00232B00" w:rsidRDefault="000F488F" w:rsidP="000064C0">
      <w:pPr>
        <w:pStyle w:val="Heading4"/>
      </w:pPr>
      <w:bookmarkStart w:id="410" w:name="_Toc514063596"/>
      <w:bookmarkStart w:id="411" w:name="_Toc520184689"/>
      <w:bookmarkStart w:id="412" w:name="_Toc11911245"/>
      <w:r>
        <w:t xml:space="preserve">5117.9005  </w:t>
      </w:r>
      <w:del w:id="413" w:author="Jordan, Amanda C CIV USARMY HQDA ASA ALT (USA)" w:date="2022-08-03T10:37:00Z">
        <w:r w:rsidDel="002203C6">
          <w:delText>Contract administration</w:delText>
        </w:r>
      </w:del>
      <w:ins w:id="414" w:author="Jordan, Amanda C CIV USARMY HQDA ASA ALT (USA)" w:date="2022-08-03T10:37:00Z">
        <w:r w:rsidR="002203C6">
          <w:t xml:space="preserve">JOC </w:t>
        </w:r>
      </w:ins>
      <w:ins w:id="415" w:author="Jordan, Amanda C CIV USARMY HQDA ASA ALT (USA)" w:date="2022-08-03T10:39:00Z">
        <w:r w:rsidR="002203C6">
          <w:t>o</w:t>
        </w:r>
      </w:ins>
      <w:ins w:id="416" w:author="Jordan, Amanda C CIV USARMY HQDA ASA ALT (USA)" w:date="2022-08-03T10:37:00Z">
        <w:r w:rsidR="002203C6">
          <w:t>rdering officers</w:t>
        </w:r>
      </w:ins>
      <w:r>
        <w:t>.</w:t>
      </w:r>
      <w:bookmarkEnd w:id="410"/>
      <w:bookmarkEnd w:id="411"/>
      <w:bookmarkEnd w:id="412"/>
    </w:p>
    <w:p w14:paraId="3FC52F66" w14:textId="77777777" w:rsidR="002203C6" w:rsidRPr="003E0944" w:rsidRDefault="002203C6" w:rsidP="002203C6">
      <w:pPr>
        <w:autoSpaceDE w:val="0"/>
        <w:autoSpaceDN w:val="0"/>
        <w:adjustRightInd w:val="0"/>
        <w:spacing w:after="0" w:line="240" w:lineRule="auto"/>
        <w:rPr>
          <w:ins w:id="417" w:author="Jordan, Amanda C CIV USARMY HQDA ASA ALT (USA)" w:date="2022-08-03T10:39:00Z"/>
          <w:rFonts w:ascii="Times New Roman" w:eastAsia="Times New Roman" w:hAnsi="Times New Roman" w:cs="Times New Roman"/>
          <w:color w:val="444444"/>
          <w:sz w:val="24"/>
          <w:szCs w:val="24"/>
        </w:rPr>
      </w:pPr>
      <w:ins w:id="418" w:author="Jordan, Amanda C CIV USARMY HQDA ASA ALT (USA)" w:date="2022-08-03T10:39:00Z">
        <w:r w:rsidRPr="003E0944">
          <w:rPr>
            <w:rFonts w:ascii="Times New Roman" w:eastAsia="Times New Roman" w:hAnsi="Times New Roman" w:cs="Times New Roman"/>
            <w:color w:val="444444"/>
            <w:sz w:val="24"/>
            <w:szCs w:val="24"/>
          </w:rPr>
          <w:lastRenderedPageBreak/>
          <w:t xml:space="preserve">(a)  </w:t>
        </w:r>
        <w:r w:rsidRPr="003E0944">
          <w:rPr>
            <w:rFonts w:ascii="Times New Roman" w:eastAsia="Times New Roman" w:hAnsi="Times New Roman" w:cs="Times New Roman"/>
            <w:i/>
            <w:iCs/>
            <w:color w:val="444444"/>
            <w:sz w:val="24"/>
            <w:szCs w:val="24"/>
          </w:rPr>
          <w:t>Appointment.</w:t>
        </w:r>
        <w:r w:rsidRPr="003E0944">
          <w:rPr>
            <w:rFonts w:ascii="Times New Roman" w:eastAsia="Times New Roman" w:hAnsi="Times New Roman" w:cs="Times New Roman"/>
            <w:color w:val="444444"/>
            <w:sz w:val="24"/>
            <w:szCs w:val="24"/>
          </w:rPr>
          <w:t xml:space="preserve">  </w:t>
        </w:r>
        <w:bookmarkStart w:id="419" w:name="_Hlk70683803"/>
        <w:r w:rsidRPr="003E0944">
          <w:rPr>
            <w:rFonts w:ascii="Times New Roman" w:eastAsia="Times New Roman" w:hAnsi="Times New Roman" w:cs="Times New Roman"/>
            <w:color w:val="444444"/>
            <w:sz w:val="24"/>
            <w:szCs w:val="24"/>
          </w:rPr>
          <w:t>A “JOC ordering officer” appointment is authorized, but is only required when the contracting officer will not be executing all task orders.  Appointments of ordering officers under each JOC must be minimized. The JOC ordering officer shall be obtained in accordance with AFARS 5101.603-1, The contracting officer is the appointing authority for each individual job order that is within the JOC ordering officer authorities.  The requiring activity may recommend JOC ordering officers.  The JOC ordering officer shall be appointed by letter similar to that in 5153.303-2 (see 5101.602-2-92), tailored for JOC.</w:t>
        </w:r>
        <w:bookmarkEnd w:id="419"/>
      </w:ins>
    </w:p>
    <w:p w14:paraId="0AB83094" w14:textId="77777777" w:rsidR="002203C6" w:rsidRPr="003E0944" w:rsidRDefault="002203C6" w:rsidP="002203C6">
      <w:pPr>
        <w:spacing w:after="0" w:line="240" w:lineRule="auto"/>
        <w:rPr>
          <w:ins w:id="420" w:author="Jordan, Amanda C CIV USARMY HQDA ASA ALT (USA)" w:date="2022-08-03T10:39:00Z"/>
          <w:rFonts w:ascii="Times New Roman" w:eastAsia="Times New Roman" w:hAnsi="Times New Roman" w:cs="Times New Roman"/>
          <w:color w:val="444444"/>
          <w:sz w:val="24"/>
          <w:szCs w:val="24"/>
        </w:rPr>
      </w:pPr>
      <w:ins w:id="421" w:author="Jordan, Amanda C CIV USARMY HQDA ASA ALT (USA)" w:date="2022-08-03T10:39:00Z">
        <w:r w:rsidRPr="003E0944">
          <w:rPr>
            <w:rFonts w:ascii="Times New Roman" w:eastAsia="Times New Roman" w:hAnsi="Times New Roman" w:cs="Times New Roman"/>
            <w:color w:val="444444"/>
            <w:sz w:val="24"/>
            <w:szCs w:val="24"/>
          </w:rPr>
          <w:t> </w:t>
        </w:r>
      </w:ins>
    </w:p>
    <w:p w14:paraId="572C4D0B" w14:textId="77777777" w:rsidR="002203C6" w:rsidRPr="003E0944" w:rsidRDefault="002203C6" w:rsidP="002203C6">
      <w:pPr>
        <w:spacing w:after="0" w:line="240" w:lineRule="auto"/>
        <w:rPr>
          <w:ins w:id="422" w:author="Jordan, Amanda C CIV USARMY HQDA ASA ALT (USA)" w:date="2022-08-03T10:39:00Z"/>
          <w:rFonts w:ascii="Times New Roman" w:eastAsia="Times New Roman" w:hAnsi="Times New Roman" w:cs="Times New Roman"/>
          <w:color w:val="444444"/>
          <w:sz w:val="24"/>
          <w:szCs w:val="24"/>
        </w:rPr>
      </w:pPr>
      <w:ins w:id="423" w:author="Jordan, Amanda C CIV USARMY HQDA ASA ALT (USA)" w:date="2022-08-03T10:39:00Z">
        <w:r w:rsidRPr="003E0944">
          <w:rPr>
            <w:rFonts w:ascii="Times New Roman" w:eastAsia="Times New Roman" w:hAnsi="Times New Roman" w:cs="Times New Roman"/>
            <w:color w:val="444444"/>
            <w:sz w:val="24"/>
            <w:szCs w:val="24"/>
          </w:rPr>
          <w:t xml:space="preserve">(b)  </w:t>
        </w:r>
        <w:r w:rsidRPr="003E0944">
          <w:rPr>
            <w:rFonts w:ascii="Times New Roman" w:eastAsia="Times New Roman" w:hAnsi="Times New Roman" w:cs="Times New Roman"/>
            <w:i/>
            <w:iCs/>
            <w:color w:val="444444"/>
            <w:sz w:val="24"/>
            <w:szCs w:val="24"/>
          </w:rPr>
          <w:t>Training</w:t>
        </w:r>
        <w:r w:rsidRPr="003E0944">
          <w:rPr>
            <w:rFonts w:ascii="Times New Roman" w:eastAsia="Times New Roman" w:hAnsi="Times New Roman" w:cs="Times New Roman"/>
            <w:color w:val="444444"/>
            <w:sz w:val="24"/>
            <w:szCs w:val="24"/>
          </w:rPr>
          <w:t xml:space="preserve">.  All JOC ordering officers must receive specific training and orientation from the responsible contracting office at least annually.  This training must cover policy and procedures for the operation of a JOC and shall specifically address the ordering officer’s authority, limitations, and responsibilities, including ethics, conflict of interest, and potential pecuniary liabilities.  JOC ordering officers shall, at a minimum, meet contracting activity COR training requirements.  </w:t>
        </w:r>
      </w:ins>
    </w:p>
    <w:p w14:paraId="59949070" w14:textId="77777777" w:rsidR="002203C6" w:rsidRPr="003E0944" w:rsidRDefault="002203C6" w:rsidP="002203C6">
      <w:pPr>
        <w:spacing w:after="0" w:line="240" w:lineRule="auto"/>
        <w:rPr>
          <w:ins w:id="424" w:author="Jordan, Amanda C CIV USARMY HQDA ASA ALT (USA)" w:date="2022-08-03T10:39:00Z"/>
          <w:rFonts w:ascii="Times New Roman" w:eastAsia="Times New Roman" w:hAnsi="Times New Roman" w:cs="Times New Roman"/>
          <w:color w:val="444444"/>
          <w:sz w:val="24"/>
          <w:szCs w:val="24"/>
        </w:rPr>
      </w:pPr>
      <w:ins w:id="425" w:author="Jordan, Amanda C CIV USARMY HQDA ASA ALT (USA)" w:date="2022-08-03T10:39:00Z">
        <w:r w:rsidRPr="003E0944">
          <w:rPr>
            <w:rFonts w:ascii="Times New Roman" w:eastAsia="Times New Roman" w:hAnsi="Times New Roman" w:cs="Times New Roman"/>
            <w:color w:val="444444"/>
            <w:sz w:val="24"/>
            <w:szCs w:val="24"/>
          </w:rPr>
          <w:t> </w:t>
        </w:r>
      </w:ins>
    </w:p>
    <w:p w14:paraId="3375F2AD" w14:textId="77777777" w:rsidR="002203C6" w:rsidRPr="003E0944" w:rsidRDefault="002203C6" w:rsidP="002203C6">
      <w:pPr>
        <w:spacing w:after="0" w:line="240" w:lineRule="auto"/>
        <w:rPr>
          <w:ins w:id="426" w:author="Jordan, Amanda C CIV USARMY HQDA ASA ALT (USA)" w:date="2022-08-03T10:39:00Z"/>
          <w:rFonts w:ascii="Times New Roman" w:eastAsia="Times New Roman" w:hAnsi="Times New Roman" w:cs="Times New Roman"/>
          <w:color w:val="444444"/>
          <w:sz w:val="24"/>
          <w:szCs w:val="24"/>
        </w:rPr>
      </w:pPr>
      <w:ins w:id="427" w:author="Jordan, Amanda C CIV USARMY HQDA ASA ALT (USA)" w:date="2022-08-03T10:39:00Z">
        <w:r w:rsidRPr="003E0944">
          <w:rPr>
            <w:rFonts w:ascii="Times New Roman" w:eastAsia="Times New Roman" w:hAnsi="Times New Roman" w:cs="Times New Roman"/>
            <w:color w:val="444444"/>
            <w:sz w:val="24"/>
            <w:szCs w:val="24"/>
          </w:rPr>
          <w:t xml:space="preserve">(c)  </w:t>
        </w:r>
        <w:r w:rsidRPr="003E0944">
          <w:rPr>
            <w:rFonts w:ascii="Times New Roman" w:eastAsia="Times New Roman" w:hAnsi="Times New Roman" w:cs="Times New Roman"/>
            <w:i/>
            <w:iCs/>
            <w:color w:val="444444"/>
            <w:sz w:val="24"/>
            <w:szCs w:val="24"/>
          </w:rPr>
          <w:t>Authorization and limitations</w:t>
        </w:r>
        <w:r w:rsidRPr="003E0944">
          <w:rPr>
            <w:rFonts w:ascii="Times New Roman" w:eastAsia="Times New Roman" w:hAnsi="Times New Roman" w:cs="Times New Roman"/>
            <w:color w:val="444444"/>
            <w:sz w:val="24"/>
            <w:szCs w:val="24"/>
          </w:rPr>
          <w:t>.</w:t>
        </w:r>
      </w:ins>
    </w:p>
    <w:p w14:paraId="4EEBB675" w14:textId="77777777" w:rsidR="002203C6" w:rsidRPr="003E0944" w:rsidRDefault="002203C6" w:rsidP="002203C6">
      <w:pPr>
        <w:spacing w:after="0" w:line="240" w:lineRule="auto"/>
        <w:rPr>
          <w:ins w:id="428" w:author="Jordan, Amanda C CIV USARMY HQDA ASA ALT (USA)" w:date="2022-08-03T10:39:00Z"/>
          <w:rFonts w:ascii="Times New Roman" w:eastAsia="Times New Roman" w:hAnsi="Times New Roman" w:cs="Times New Roman"/>
          <w:color w:val="444444"/>
          <w:sz w:val="24"/>
          <w:szCs w:val="24"/>
        </w:rPr>
      </w:pPr>
      <w:ins w:id="429" w:author="Jordan, Amanda C CIV USARMY HQDA ASA ALT (USA)" w:date="2022-08-03T10:39:00Z">
        <w:r w:rsidRPr="003E0944">
          <w:rPr>
            <w:rFonts w:ascii="Times New Roman" w:eastAsia="Times New Roman" w:hAnsi="Times New Roman" w:cs="Times New Roman"/>
            <w:color w:val="444444"/>
            <w:sz w:val="24"/>
            <w:szCs w:val="24"/>
          </w:rPr>
          <w:t> </w:t>
        </w:r>
      </w:ins>
    </w:p>
    <w:p w14:paraId="43C377A7" w14:textId="77777777" w:rsidR="002203C6" w:rsidRPr="003E0944" w:rsidRDefault="002203C6" w:rsidP="002203C6">
      <w:pPr>
        <w:spacing w:after="0" w:line="240" w:lineRule="auto"/>
        <w:ind w:firstLine="720"/>
        <w:rPr>
          <w:ins w:id="430" w:author="Jordan, Amanda C CIV USARMY HQDA ASA ALT (USA)" w:date="2022-08-03T10:39:00Z"/>
          <w:rFonts w:ascii="Times New Roman" w:eastAsia="Times New Roman" w:hAnsi="Times New Roman" w:cs="Times New Roman"/>
          <w:color w:val="444444"/>
          <w:sz w:val="24"/>
          <w:szCs w:val="24"/>
        </w:rPr>
      </w:pPr>
      <w:ins w:id="431" w:author="Jordan, Amanda C CIV USARMY HQDA ASA ALT (USA)" w:date="2022-08-03T10:39:00Z">
        <w:r w:rsidRPr="003E0944">
          <w:rPr>
            <w:rFonts w:ascii="Times New Roman" w:eastAsia="Times New Roman" w:hAnsi="Times New Roman" w:cs="Times New Roman"/>
            <w:color w:val="444444"/>
            <w:sz w:val="24"/>
            <w:szCs w:val="24"/>
          </w:rPr>
          <w:t xml:space="preserve">(1)  JOC ordering officers are authorized to sign task orders on behalf of the Government between the micro-purchase threshold for acquisitions of construction and the </w:t>
        </w:r>
        <w:r w:rsidRPr="003E0944">
          <w:rPr>
            <w:rFonts w:ascii="Times New Roman" w:eastAsia="Times New Roman" w:hAnsi="Times New Roman" w:cs="Times New Roman"/>
            <w:color w:val="000000" w:themeColor="text1"/>
            <w:sz w:val="24"/>
            <w:szCs w:val="24"/>
          </w:rPr>
          <w:t>Simplified Acquisition Threshold (</w:t>
        </w:r>
        <w:r w:rsidRPr="003E0944">
          <w:rPr>
            <w:rFonts w:ascii="Times New Roman" w:eastAsia="Times New Roman" w:hAnsi="Times New Roman" w:cs="Times New Roman"/>
            <w:color w:val="444444"/>
            <w:sz w:val="24"/>
            <w:szCs w:val="24"/>
          </w:rPr>
          <w:t>SAT) as long as the value of the non-pre-priced item(s) does not exceed five percent of the total order to include contract modifications.</w:t>
        </w:r>
      </w:ins>
    </w:p>
    <w:p w14:paraId="3CD210A5" w14:textId="77777777" w:rsidR="002203C6" w:rsidRPr="003E0944" w:rsidRDefault="002203C6" w:rsidP="002203C6">
      <w:pPr>
        <w:spacing w:after="0" w:line="240" w:lineRule="auto"/>
        <w:ind w:firstLine="720"/>
        <w:rPr>
          <w:ins w:id="432" w:author="Jordan, Amanda C CIV USARMY HQDA ASA ALT (USA)" w:date="2022-08-03T10:39:00Z"/>
          <w:rFonts w:ascii="Times New Roman" w:eastAsia="Times New Roman" w:hAnsi="Times New Roman" w:cs="Times New Roman"/>
          <w:color w:val="444444"/>
          <w:sz w:val="24"/>
          <w:szCs w:val="24"/>
        </w:rPr>
      </w:pPr>
      <w:ins w:id="433" w:author="Jordan, Amanda C CIV USARMY HQDA ASA ALT (USA)" w:date="2022-08-03T10:39:00Z">
        <w:r w:rsidRPr="003E0944">
          <w:rPr>
            <w:rFonts w:ascii="Times New Roman" w:eastAsia="Times New Roman" w:hAnsi="Times New Roman" w:cs="Times New Roman"/>
            <w:color w:val="444444"/>
            <w:sz w:val="24"/>
            <w:szCs w:val="24"/>
          </w:rPr>
          <w:t> </w:t>
        </w:r>
      </w:ins>
    </w:p>
    <w:p w14:paraId="61D54EA6" w14:textId="77777777" w:rsidR="002203C6" w:rsidRPr="003E0944" w:rsidRDefault="002203C6" w:rsidP="002203C6">
      <w:pPr>
        <w:spacing w:after="0" w:line="240" w:lineRule="auto"/>
        <w:ind w:firstLine="720"/>
        <w:rPr>
          <w:ins w:id="434" w:author="Jordan, Amanda C CIV USARMY HQDA ASA ALT (USA)" w:date="2022-08-03T10:39:00Z"/>
          <w:rFonts w:ascii="Times New Roman" w:eastAsia="Times New Roman" w:hAnsi="Times New Roman" w:cs="Times New Roman"/>
          <w:color w:val="444444"/>
          <w:sz w:val="24"/>
          <w:szCs w:val="24"/>
        </w:rPr>
      </w:pPr>
      <w:ins w:id="435" w:author="Jordan, Amanda C CIV USARMY HQDA ASA ALT (USA)" w:date="2022-08-03T10:39:00Z">
        <w:r w:rsidRPr="003E0944">
          <w:rPr>
            <w:rFonts w:ascii="Times New Roman" w:eastAsia="Times New Roman" w:hAnsi="Times New Roman" w:cs="Times New Roman"/>
            <w:color w:val="444444"/>
            <w:sz w:val="24"/>
            <w:szCs w:val="24"/>
          </w:rPr>
          <w:t xml:space="preserve">(2)  The HCA may authorize </w:t>
        </w:r>
        <w:r w:rsidRPr="003E0944">
          <w:rPr>
            <w:rFonts w:ascii="Times New Roman" w:hAnsi="Times New Roman" w:cs="Times New Roman"/>
            <w:color w:val="000000" w:themeColor="text1"/>
            <w:sz w:val="24"/>
            <w:szCs w:val="24"/>
          </w:rPr>
          <w:t>JOC ordering officers to sign task orders of greater value</w:t>
        </w:r>
        <w:r w:rsidRPr="003E0944">
          <w:rPr>
            <w:rFonts w:ascii="Times New Roman" w:eastAsia="Times New Roman" w:hAnsi="Times New Roman" w:cs="Times New Roman"/>
            <w:color w:val="000000" w:themeColor="text1"/>
            <w:sz w:val="24"/>
            <w:szCs w:val="24"/>
          </w:rPr>
          <w:t xml:space="preserve"> than SAT.  However, the delegated authority may</w:t>
        </w:r>
        <w:r w:rsidRPr="003E0944">
          <w:rPr>
            <w:rFonts w:ascii="Times New Roman" w:hAnsi="Times New Roman" w:cs="Times New Roman"/>
            <w:color w:val="000000" w:themeColor="text1"/>
            <w:sz w:val="24"/>
            <w:szCs w:val="24"/>
          </w:rPr>
          <w:t xml:space="preserve"> not exceed the thresholds specified in 10 U.S.C. 2805(c</w:t>
        </w:r>
        <w:r w:rsidRPr="003E0944">
          <w:rPr>
            <w:rFonts w:ascii="Times New Roman" w:eastAsia="Times New Roman" w:hAnsi="Times New Roman" w:cs="Times New Roman"/>
            <w:color w:val="000000" w:themeColor="text1"/>
            <w:sz w:val="24"/>
            <w:szCs w:val="24"/>
          </w:rPr>
          <w:t>) and may only be authorized when the HCA</w:t>
        </w:r>
        <w:r w:rsidRPr="003E0944">
          <w:rPr>
            <w:rFonts w:ascii="Times New Roman" w:hAnsi="Times New Roman" w:cs="Times New Roman"/>
            <w:color w:val="000000" w:themeColor="text1"/>
            <w:sz w:val="24"/>
            <w:szCs w:val="24"/>
          </w:rPr>
          <w:t xml:space="preserve"> determines it is necessary to realize the benefits of a JOC, and provided that –</w:t>
        </w:r>
      </w:ins>
    </w:p>
    <w:p w14:paraId="4F3725CC" w14:textId="77777777" w:rsidR="002203C6" w:rsidRPr="003E0944" w:rsidRDefault="002203C6" w:rsidP="002203C6">
      <w:pPr>
        <w:spacing w:after="0" w:line="240" w:lineRule="auto"/>
        <w:rPr>
          <w:ins w:id="436" w:author="Jordan, Amanda C CIV USARMY HQDA ASA ALT (USA)" w:date="2022-08-03T10:39:00Z"/>
          <w:rFonts w:ascii="Times New Roman" w:eastAsia="Times New Roman" w:hAnsi="Times New Roman" w:cs="Times New Roman"/>
          <w:color w:val="444444"/>
          <w:sz w:val="24"/>
          <w:szCs w:val="24"/>
        </w:rPr>
      </w:pPr>
      <w:ins w:id="437" w:author="Jordan, Amanda C CIV USARMY HQDA ASA ALT (USA)" w:date="2022-08-03T10:39:00Z">
        <w:r w:rsidRPr="003E0944">
          <w:rPr>
            <w:rFonts w:ascii="Times New Roman" w:eastAsia="Times New Roman" w:hAnsi="Times New Roman" w:cs="Times New Roman"/>
            <w:color w:val="444444"/>
            <w:sz w:val="24"/>
            <w:szCs w:val="24"/>
          </w:rPr>
          <w:t> </w:t>
        </w:r>
      </w:ins>
    </w:p>
    <w:p w14:paraId="11B1E7BE" w14:textId="77777777" w:rsidR="002203C6" w:rsidRPr="003E0944" w:rsidRDefault="002203C6" w:rsidP="002203C6">
      <w:pPr>
        <w:spacing w:after="0" w:line="240" w:lineRule="auto"/>
        <w:ind w:firstLine="1440"/>
        <w:rPr>
          <w:ins w:id="438" w:author="Jordan, Amanda C CIV USARMY HQDA ASA ALT (USA)" w:date="2022-08-03T10:39:00Z"/>
          <w:rFonts w:ascii="Times New Roman" w:eastAsia="Times New Roman" w:hAnsi="Times New Roman" w:cs="Times New Roman"/>
          <w:color w:val="444444"/>
          <w:sz w:val="24"/>
          <w:szCs w:val="24"/>
        </w:rPr>
      </w:pPr>
      <w:ins w:id="439" w:author="Jordan, Amanda C CIV USARMY HQDA ASA ALT (USA)" w:date="2022-08-03T10:39:00Z">
        <w:r w:rsidRPr="003E0944">
          <w:rPr>
            <w:rFonts w:ascii="Times New Roman" w:eastAsia="Times New Roman" w:hAnsi="Times New Roman" w:cs="Times New Roman"/>
            <w:color w:val="444444"/>
            <w:sz w:val="24"/>
            <w:szCs w:val="24"/>
          </w:rPr>
          <w:t>(i)  adequate management controls are in place (e.g., contracting officer oversight);</w:t>
        </w:r>
      </w:ins>
    </w:p>
    <w:p w14:paraId="71141553" w14:textId="77777777" w:rsidR="002203C6" w:rsidRPr="003E0944" w:rsidRDefault="002203C6" w:rsidP="002203C6">
      <w:pPr>
        <w:spacing w:after="0" w:line="240" w:lineRule="auto"/>
        <w:ind w:firstLine="1440"/>
        <w:rPr>
          <w:ins w:id="440" w:author="Jordan, Amanda C CIV USARMY HQDA ASA ALT (USA)" w:date="2022-08-03T10:39:00Z"/>
          <w:rFonts w:ascii="Times New Roman" w:eastAsia="Times New Roman" w:hAnsi="Times New Roman" w:cs="Times New Roman"/>
          <w:color w:val="444444"/>
          <w:sz w:val="24"/>
          <w:szCs w:val="24"/>
        </w:rPr>
      </w:pPr>
      <w:ins w:id="441" w:author="Jordan, Amanda C CIV USARMY HQDA ASA ALT (USA)" w:date="2022-08-03T10:39:00Z">
        <w:r w:rsidRPr="003E0944">
          <w:rPr>
            <w:rFonts w:ascii="Times New Roman" w:eastAsia="Times New Roman" w:hAnsi="Times New Roman" w:cs="Times New Roman"/>
            <w:color w:val="444444"/>
            <w:sz w:val="24"/>
            <w:szCs w:val="24"/>
          </w:rPr>
          <w:t> </w:t>
        </w:r>
      </w:ins>
    </w:p>
    <w:p w14:paraId="2A82FEED" w14:textId="77777777" w:rsidR="002203C6" w:rsidRPr="003E0944" w:rsidRDefault="002203C6" w:rsidP="002203C6">
      <w:pPr>
        <w:spacing w:after="0" w:line="240" w:lineRule="auto"/>
        <w:ind w:firstLine="1440"/>
        <w:rPr>
          <w:ins w:id="442" w:author="Jordan, Amanda C CIV USARMY HQDA ASA ALT (USA)" w:date="2022-08-03T10:39:00Z"/>
          <w:rFonts w:ascii="Times New Roman" w:eastAsia="Times New Roman" w:hAnsi="Times New Roman" w:cs="Times New Roman"/>
          <w:color w:val="444444"/>
          <w:sz w:val="24"/>
          <w:szCs w:val="24"/>
        </w:rPr>
      </w:pPr>
      <w:ins w:id="443" w:author="Jordan, Amanda C CIV USARMY HQDA ASA ALT (USA)" w:date="2022-08-03T10:39:00Z">
        <w:r w:rsidRPr="003E0944">
          <w:rPr>
            <w:rFonts w:ascii="Times New Roman" w:eastAsia="Times New Roman" w:hAnsi="Times New Roman" w:cs="Times New Roman"/>
            <w:color w:val="444444"/>
            <w:sz w:val="24"/>
            <w:szCs w:val="24"/>
          </w:rPr>
          <w:t>(ii)  adequate training is provided;</w:t>
        </w:r>
      </w:ins>
    </w:p>
    <w:p w14:paraId="7E7A819E" w14:textId="77777777" w:rsidR="002203C6" w:rsidRPr="003E0944" w:rsidRDefault="002203C6" w:rsidP="002203C6">
      <w:pPr>
        <w:spacing w:after="0" w:line="240" w:lineRule="auto"/>
        <w:ind w:firstLine="1440"/>
        <w:rPr>
          <w:ins w:id="444" w:author="Jordan, Amanda C CIV USARMY HQDA ASA ALT (USA)" w:date="2022-08-03T10:39:00Z"/>
          <w:rFonts w:ascii="Times New Roman" w:eastAsia="Times New Roman" w:hAnsi="Times New Roman" w:cs="Times New Roman"/>
          <w:color w:val="444444"/>
          <w:sz w:val="24"/>
          <w:szCs w:val="24"/>
        </w:rPr>
      </w:pPr>
    </w:p>
    <w:p w14:paraId="3CCB7B17" w14:textId="77777777" w:rsidR="002203C6" w:rsidRPr="003E0944" w:rsidRDefault="002203C6" w:rsidP="002203C6">
      <w:pPr>
        <w:spacing w:after="0" w:line="240" w:lineRule="auto"/>
        <w:ind w:firstLine="1440"/>
        <w:rPr>
          <w:ins w:id="445" w:author="Jordan, Amanda C CIV USARMY HQDA ASA ALT (USA)" w:date="2022-08-03T10:39:00Z"/>
          <w:rFonts w:ascii="Times New Roman" w:eastAsia="Times New Roman" w:hAnsi="Times New Roman" w:cs="Times New Roman"/>
          <w:color w:val="444444"/>
          <w:sz w:val="24"/>
          <w:szCs w:val="24"/>
        </w:rPr>
      </w:pPr>
      <w:ins w:id="446" w:author="Jordan, Amanda C CIV USARMY HQDA ASA ALT (USA)" w:date="2022-08-03T10:39:00Z">
        <w:r w:rsidRPr="003E0944">
          <w:rPr>
            <w:rFonts w:ascii="Times New Roman" w:eastAsia="Times New Roman" w:hAnsi="Times New Roman" w:cs="Times New Roman"/>
            <w:color w:val="444444"/>
            <w:sz w:val="24"/>
            <w:szCs w:val="24"/>
          </w:rPr>
          <w:t xml:space="preserve">(iii)  the contracting officer approves; and </w:t>
        </w:r>
      </w:ins>
    </w:p>
    <w:p w14:paraId="653E0263" w14:textId="77777777" w:rsidR="002203C6" w:rsidRPr="003E0944" w:rsidRDefault="002203C6" w:rsidP="002203C6">
      <w:pPr>
        <w:spacing w:after="0" w:line="240" w:lineRule="auto"/>
        <w:ind w:firstLine="1440"/>
        <w:rPr>
          <w:ins w:id="447" w:author="Jordan, Amanda C CIV USARMY HQDA ASA ALT (USA)" w:date="2022-08-03T10:39:00Z"/>
          <w:rFonts w:ascii="Times New Roman" w:eastAsia="Times New Roman" w:hAnsi="Times New Roman" w:cs="Times New Roman"/>
          <w:color w:val="444444"/>
          <w:sz w:val="24"/>
          <w:szCs w:val="24"/>
        </w:rPr>
      </w:pPr>
      <w:ins w:id="448" w:author="Jordan, Amanda C CIV USARMY HQDA ASA ALT (USA)" w:date="2022-08-03T10:39:00Z">
        <w:r w:rsidRPr="003E0944">
          <w:rPr>
            <w:rFonts w:ascii="Times New Roman" w:eastAsia="Times New Roman" w:hAnsi="Times New Roman" w:cs="Times New Roman"/>
            <w:color w:val="444444"/>
            <w:sz w:val="24"/>
            <w:szCs w:val="24"/>
          </w:rPr>
          <w:t> </w:t>
        </w:r>
      </w:ins>
    </w:p>
    <w:p w14:paraId="16EE726C" w14:textId="77777777" w:rsidR="002203C6" w:rsidRPr="003E0944" w:rsidRDefault="002203C6" w:rsidP="002203C6">
      <w:pPr>
        <w:spacing w:after="0" w:line="240" w:lineRule="auto"/>
        <w:ind w:firstLine="1440"/>
        <w:rPr>
          <w:ins w:id="449" w:author="Jordan, Amanda C CIV USARMY HQDA ASA ALT (USA)" w:date="2022-08-03T10:39:00Z"/>
          <w:rFonts w:ascii="Times New Roman" w:eastAsia="Times New Roman" w:hAnsi="Times New Roman" w:cs="Times New Roman"/>
          <w:color w:val="444444"/>
          <w:sz w:val="24"/>
          <w:szCs w:val="24"/>
        </w:rPr>
      </w:pPr>
      <w:ins w:id="450" w:author="Jordan, Amanda C CIV USARMY HQDA ASA ALT (USA)" w:date="2022-08-03T10:39:00Z">
        <w:r w:rsidRPr="003E0944">
          <w:rPr>
            <w:rFonts w:ascii="Times New Roman" w:eastAsia="Times New Roman" w:hAnsi="Times New Roman" w:cs="Times New Roman"/>
            <w:color w:val="444444"/>
            <w:sz w:val="24"/>
            <w:szCs w:val="24"/>
          </w:rPr>
          <w:t xml:space="preserve">(iv)  the value of any non-pre-priced item(s) does not exceed  five percent. </w:t>
        </w:r>
      </w:ins>
    </w:p>
    <w:p w14:paraId="54A866A2" w14:textId="77777777" w:rsidR="002203C6" w:rsidRPr="003E0944" w:rsidRDefault="002203C6" w:rsidP="002203C6">
      <w:pPr>
        <w:spacing w:after="0" w:line="240" w:lineRule="auto"/>
        <w:rPr>
          <w:ins w:id="451" w:author="Jordan, Amanda C CIV USARMY HQDA ASA ALT (USA)" w:date="2022-08-03T10:39:00Z"/>
          <w:rFonts w:ascii="Times New Roman" w:eastAsia="Times New Roman" w:hAnsi="Times New Roman" w:cs="Times New Roman"/>
          <w:color w:val="444444"/>
          <w:sz w:val="24"/>
          <w:szCs w:val="24"/>
        </w:rPr>
      </w:pPr>
      <w:ins w:id="452" w:author="Jordan, Amanda C CIV USARMY HQDA ASA ALT (USA)" w:date="2022-08-03T10:39:00Z">
        <w:r w:rsidRPr="003E0944">
          <w:rPr>
            <w:rFonts w:ascii="Times New Roman" w:eastAsia="Times New Roman" w:hAnsi="Times New Roman" w:cs="Times New Roman"/>
            <w:color w:val="444444"/>
            <w:sz w:val="24"/>
            <w:szCs w:val="24"/>
          </w:rPr>
          <w:t> </w:t>
        </w:r>
      </w:ins>
    </w:p>
    <w:p w14:paraId="5B76470A" w14:textId="77777777" w:rsidR="002203C6" w:rsidRPr="003E0944" w:rsidRDefault="002203C6" w:rsidP="002203C6">
      <w:pPr>
        <w:spacing w:after="0" w:line="240" w:lineRule="auto"/>
        <w:ind w:firstLine="720"/>
        <w:rPr>
          <w:ins w:id="453" w:author="Jordan, Amanda C CIV USARMY HQDA ASA ALT (USA)" w:date="2022-08-03T10:39:00Z"/>
          <w:rFonts w:ascii="Times New Roman" w:eastAsia="Times New Roman" w:hAnsi="Times New Roman" w:cs="Times New Roman"/>
          <w:color w:val="444444"/>
          <w:sz w:val="24"/>
          <w:szCs w:val="24"/>
        </w:rPr>
      </w:pPr>
      <w:ins w:id="454" w:author="Jordan, Amanda C CIV USARMY HQDA ASA ALT (USA)" w:date="2022-08-03T10:39:00Z">
        <w:r w:rsidRPr="003E0944">
          <w:rPr>
            <w:rFonts w:ascii="Times New Roman" w:eastAsia="Times New Roman" w:hAnsi="Times New Roman" w:cs="Times New Roman"/>
            <w:color w:val="444444"/>
            <w:sz w:val="24"/>
            <w:szCs w:val="24"/>
          </w:rPr>
          <w:t>(3)  JOC ordering officers may execute modifications to existing task orders provided that -</w:t>
        </w:r>
      </w:ins>
    </w:p>
    <w:p w14:paraId="639043F1" w14:textId="77777777" w:rsidR="002203C6" w:rsidRPr="003E0944" w:rsidRDefault="002203C6" w:rsidP="002203C6">
      <w:pPr>
        <w:spacing w:after="0" w:line="240" w:lineRule="auto"/>
        <w:ind w:firstLine="1440"/>
        <w:rPr>
          <w:ins w:id="455" w:author="Jordan, Amanda C CIV USARMY HQDA ASA ALT (USA)" w:date="2022-08-03T10:39:00Z"/>
          <w:rFonts w:ascii="Times New Roman" w:eastAsia="Times New Roman" w:hAnsi="Times New Roman" w:cs="Times New Roman"/>
          <w:color w:val="444444"/>
          <w:sz w:val="24"/>
          <w:szCs w:val="24"/>
        </w:rPr>
      </w:pPr>
      <w:ins w:id="456" w:author="Jordan, Amanda C CIV USARMY HQDA ASA ALT (USA)" w:date="2022-08-03T10:39:00Z">
        <w:r w:rsidRPr="003E0944">
          <w:rPr>
            <w:rFonts w:ascii="Times New Roman" w:eastAsia="Times New Roman" w:hAnsi="Times New Roman" w:cs="Times New Roman"/>
            <w:color w:val="444444"/>
            <w:sz w:val="24"/>
            <w:szCs w:val="24"/>
          </w:rPr>
          <w:t> </w:t>
        </w:r>
      </w:ins>
    </w:p>
    <w:p w14:paraId="308B5150" w14:textId="77777777" w:rsidR="002203C6" w:rsidRPr="003E0944" w:rsidRDefault="002203C6" w:rsidP="002203C6">
      <w:pPr>
        <w:spacing w:after="0" w:line="240" w:lineRule="auto"/>
        <w:ind w:firstLine="1440"/>
        <w:rPr>
          <w:ins w:id="457" w:author="Jordan, Amanda C CIV USARMY HQDA ASA ALT (USA)" w:date="2022-08-03T10:39:00Z"/>
          <w:rFonts w:ascii="Times New Roman" w:eastAsia="Times New Roman" w:hAnsi="Times New Roman" w:cs="Times New Roman"/>
          <w:color w:val="444444"/>
          <w:sz w:val="24"/>
          <w:szCs w:val="24"/>
        </w:rPr>
      </w:pPr>
      <w:ins w:id="458" w:author="Jordan, Amanda C CIV USARMY HQDA ASA ALT (USA)" w:date="2022-08-03T10:39:00Z">
        <w:r w:rsidRPr="003E0944">
          <w:rPr>
            <w:rFonts w:ascii="Times New Roman" w:eastAsia="Times New Roman" w:hAnsi="Times New Roman" w:cs="Times New Roman"/>
            <w:color w:val="444444"/>
            <w:sz w:val="24"/>
            <w:szCs w:val="24"/>
          </w:rPr>
          <w:t xml:space="preserve">(i)  the contracting officer delegates explicitly this authority in the JOC ordering officer appointment letter; </w:t>
        </w:r>
      </w:ins>
    </w:p>
    <w:p w14:paraId="6BBB3EF4" w14:textId="77777777" w:rsidR="002203C6" w:rsidRPr="003E0944" w:rsidRDefault="002203C6" w:rsidP="002203C6">
      <w:pPr>
        <w:spacing w:after="0" w:line="240" w:lineRule="auto"/>
        <w:ind w:firstLine="1440"/>
        <w:rPr>
          <w:ins w:id="459" w:author="Jordan, Amanda C CIV USARMY HQDA ASA ALT (USA)" w:date="2022-08-03T10:39:00Z"/>
          <w:rFonts w:ascii="Times New Roman" w:eastAsia="Times New Roman" w:hAnsi="Times New Roman" w:cs="Times New Roman"/>
          <w:color w:val="444444"/>
          <w:sz w:val="24"/>
          <w:szCs w:val="24"/>
        </w:rPr>
      </w:pPr>
      <w:ins w:id="460" w:author="Jordan, Amanda C CIV USARMY HQDA ASA ALT (USA)" w:date="2022-08-03T10:39:00Z">
        <w:r w:rsidRPr="003E0944">
          <w:rPr>
            <w:rFonts w:ascii="Times New Roman" w:eastAsia="Times New Roman" w:hAnsi="Times New Roman" w:cs="Times New Roman"/>
            <w:color w:val="444444"/>
            <w:sz w:val="24"/>
            <w:szCs w:val="24"/>
          </w:rPr>
          <w:t> </w:t>
        </w:r>
      </w:ins>
    </w:p>
    <w:p w14:paraId="096B0F21" w14:textId="77777777" w:rsidR="002203C6" w:rsidRPr="003E0944" w:rsidRDefault="002203C6" w:rsidP="002203C6">
      <w:pPr>
        <w:spacing w:after="0" w:line="240" w:lineRule="auto"/>
        <w:ind w:firstLine="1440"/>
        <w:rPr>
          <w:ins w:id="461" w:author="Jordan, Amanda C CIV USARMY HQDA ASA ALT (USA)" w:date="2022-08-03T10:39:00Z"/>
          <w:rFonts w:ascii="Times New Roman" w:eastAsia="Times New Roman" w:hAnsi="Times New Roman" w:cs="Times New Roman"/>
          <w:color w:val="444444"/>
          <w:sz w:val="24"/>
          <w:szCs w:val="24"/>
        </w:rPr>
      </w:pPr>
      <w:ins w:id="462" w:author="Jordan, Amanda C CIV USARMY HQDA ASA ALT (USA)" w:date="2022-08-03T10:39:00Z">
        <w:r w:rsidRPr="003E0944">
          <w:rPr>
            <w:rFonts w:ascii="Times New Roman" w:eastAsia="Times New Roman" w:hAnsi="Times New Roman" w:cs="Times New Roman"/>
            <w:color w:val="444444"/>
            <w:sz w:val="24"/>
            <w:szCs w:val="24"/>
          </w:rPr>
          <w:t>(ii)  the absolute value of the order as modified does not exceed the ordering officer’s authority; and</w:t>
        </w:r>
      </w:ins>
    </w:p>
    <w:p w14:paraId="6B301B75" w14:textId="77777777" w:rsidR="002203C6" w:rsidRPr="003E0944" w:rsidRDefault="002203C6" w:rsidP="002203C6">
      <w:pPr>
        <w:spacing w:after="0" w:line="240" w:lineRule="auto"/>
        <w:ind w:firstLine="1440"/>
        <w:rPr>
          <w:ins w:id="463" w:author="Jordan, Amanda C CIV USARMY HQDA ASA ALT (USA)" w:date="2022-08-03T10:39:00Z"/>
          <w:rFonts w:ascii="Times New Roman" w:eastAsia="Times New Roman" w:hAnsi="Times New Roman" w:cs="Times New Roman"/>
          <w:color w:val="444444"/>
          <w:sz w:val="24"/>
          <w:szCs w:val="24"/>
        </w:rPr>
      </w:pPr>
      <w:ins w:id="464" w:author="Jordan, Amanda C CIV USARMY HQDA ASA ALT (USA)" w:date="2022-08-03T10:39:00Z">
        <w:r w:rsidRPr="003E0944">
          <w:rPr>
            <w:rFonts w:ascii="Times New Roman" w:eastAsia="Times New Roman" w:hAnsi="Times New Roman" w:cs="Times New Roman"/>
            <w:color w:val="444444"/>
            <w:sz w:val="24"/>
            <w:szCs w:val="24"/>
          </w:rPr>
          <w:t> </w:t>
        </w:r>
      </w:ins>
    </w:p>
    <w:p w14:paraId="2F9A59BB" w14:textId="77777777" w:rsidR="002203C6" w:rsidRPr="003E0944" w:rsidRDefault="002203C6" w:rsidP="002203C6">
      <w:pPr>
        <w:spacing w:after="0" w:line="240" w:lineRule="auto"/>
        <w:ind w:firstLine="1440"/>
        <w:rPr>
          <w:ins w:id="465" w:author="Jordan, Amanda C CIV USARMY HQDA ASA ALT (USA)" w:date="2022-08-03T10:39:00Z"/>
          <w:rFonts w:ascii="Times New Roman" w:eastAsia="Times New Roman" w:hAnsi="Times New Roman" w:cs="Times New Roman"/>
          <w:color w:val="444444"/>
          <w:sz w:val="24"/>
          <w:szCs w:val="24"/>
        </w:rPr>
      </w:pPr>
      <w:ins w:id="466" w:author="Jordan, Amanda C CIV USARMY HQDA ASA ALT (USA)" w:date="2022-08-03T10:39:00Z">
        <w:r w:rsidRPr="003E0944">
          <w:rPr>
            <w:rFonts w:ascii="Times New Roman" w:eastAsia="Times New Roman" w:hAnsi="Times New Roman" w:cs="Times New Roman"/>
            <w:color w:val="444444"/>
            <w:sz w:val="24"/>
            <w:szCs w:val="24"/>
          </w:rPr>
          <w:t>(iii)  pricing is accomplished by using the JOCPB.</w:t>
        </w:r>
      </w:ins>
    </w:p>
    <w:p w14:paraId="4F712915" w14:textId="77777777" w:rsidR="002203C6" w:rsidRPr="003E0944" w:rsidRDefault="002203C6" w:rsidP="002203C6">
      <w:pPr>
        <w:spacing w:after="0" w:line="240" w:lineRule="auto"/>
        <w:ind w:firstLine="1440"/>
        <w:rPr>
          <w:ins w:id="467" w:author="Jordan, Amanda C CIV USARMY HQDA ASA ALT (USA)" w:date="2022-08-03T10:39:00Z"/>
          <w:rFonts w:ascii="Times New Roman" w:eastAsia="Times New Roman" w:hAnsi="Times New Roman" w:cs="Times New Roman"/>
          <w:color w:val="444444"/>
          <w:sz w:val="24"/>
          <w:szCs w:val="24"/>
        </w:rPr>
      </w:pPr>
      <w:ins w:id="468" w:author="Jordan, Amanda C CIV USARMY HQDA ASA ALT (USA)" w:date="2022-08-03T10:39:00Z">
        <w:r w:rsidRPr="003E0944">
          <w:rPr>
            <w:rFonts w:ascii="Times New Roman" w:eastAsia="Times New Roman" w:hAnsi="Times New Roman" w:cs="Times New Roman"/>
            <w:color w:val="444444"/>
            <w:sz w:val="24"/>
            <w:szCs w:val="24"/>
          </w:rPr>
          <w:lastRenderedPageBreak/>
          <w:t> </w:t>
        </w:r>
      </w:ins>
    </w:p>
    <w:p w14:paraId="4341F5C7" w14:textId="77777777" w:rsidR="002203C6" w:rsidRPr="003E0944" w:rsidRDefault="002203C6" w:rsidP="002203C6">
      <w:pPr>
        <w:spacing w:after="0" w:line="240" w:lineRule="auto"/>
        <w:ind w:firstLine="1440"/>
        <w:rPr>
          <w:ins w:id="469" w:author="Jordan, Amanda C CIV USARMY HQDA ASA ALT (USA)" w:date="2022-08-03T10:39:00Z"/>
          <w:rFonts w:ascii="Times New Roman" w:eastAsia="Times New Roman" w:hAnsi="Times New Roman" w:cs="Times New Roman"/>
          <w:color w:val="444444"/>
          <w:sz w:val="24"/>
          <w:szCs w:val="24"/>
        </w:rPr>
      </w:pPr>
      <w:ins w:id="470" w:author="Jordan, Amanda C CIV USARMY HQDA ASA ALT (USA)" w:date="2022-08-03T10:39:00Z">
        <w:r w:rsidRPr="003E0944">
          <w:rPr>
            <w:rFonts w:ascii="Times New Roman" w:eastAsia="Times New Roman" w:hAnsi="Times New Roman" w:cs="Times New Roman"/>
            <w:color w:val="444444"/>
            <w:sz w:val="24"/>
            <w:szCs w:val="24"/>
          </w:rPr>
          <w:t>(iv) Modifications shall be limited to changing quantities of JOCPB items in the existing order unless the contracting officer signs an in-scope determination.</w:t>
        </w:r>
      </w:ins>
    </w:p>
    <w:p w14:paraId="547EA364" w14:textId="77777777" w:rsidR="002203C6" w:rsidRPr="003E0944" w:rsidRDefault="002203C6" w:rsidP="002203C6">
      <w:pPr>
        <w:spacing w:after="0" w:line="240" w:lineRule="auto"/>
        <w:rPr>
          <w:ins w:id="471" w:author="Jordan, Amanda C CIV USARMY HQDA ASA ALT (USA)" w:date="2022-08-03T10:39:00Z"/>
          <w:rFonts w:ascii="Times New Roman" w:eastAsia="Times New Roman" w:hAnsi="Times New Roman" w:cs="Times New Roman"/>
          <w:color w:val="444444"/>
          <w:sz w:val="24"/>
          <w:szCs w:val="24"/>
        </w:rPr>
      </w:pPr>
      <w:ins w:id="472" w:author="Jordan, Amanda C CIV USARMY HQDA ASA ALT (USA)" w:date="2022-08-03T10:39:00Z">
        <w:r w:rsidRPr="003E0944">
          <w:rPr>
            <w:rFonts w:ascii="Times New Roman" w:eastAsia="Times New Roman" w:hAnsi="Times New Roman" w:cs="Times New Roman"/>
            <w:color w:val="444444"/>
            <w:sz w:val="24"/>
            <w:szCs w:val="24"/>
          </w:rPr>
          <w:t> </w:t>
        </w:r>
      </w:ins>
    </w:p>
    <w:p w14:paraId="194F13D7" w14:textId="77777777" w:rsidR="002203C6" w:rsidRPr="003E0944" w:rsidRDefault="002203C6" w:rsidP="002203C6">
      <w:pPr>
        <w:spacing w:after="0" w:line="240" w:lineRule="auto"/>
        <w:ind w:firstLine="720"/>
        <w:rPr>
          <w:ins w:id="473" w:author="Jordan, Amanda C CIV USARMY HQDA ASA ALT (USA)" w:date="2022-08-03T10:39:00Z"/>
          <w:rFonts w:ascii="Times New Roman" w:eastAsia="Times New Roman" w:hAnsi="Times New Roman" w:cs="Times New Roman"/>
          <w:color w:val="444444"/>
          <w:sz w:val="24"/>
          <w:szCs w:val="24"/>
        </w:rPr>
      </w:pPr>
      <w:ins w:id="474" w:author="Jordan, Amanda C CIV USARMY HQDA ASA ALT (USA)" w:date="2022-08-03T10:39:00Z">
        <w:r w:rsidRPr="003E0944">
          <w:rPr>
            <w:rFonts w:ascii="Times New Roman" w:eastAsia="Times New Roman" w:hAnsi="Times New Roman" w:cs="Times New Roman"/>
            <w:color w:val="444444"/>
            <w:sz w:val="24"/>
            <w:szCs w:val="24"/>
          </w:rPr>
          <w:t>(4)   JOC Ordering Officers must notify the contracting officer immediately of any modifications.  The contracting officer shall execute any modification outside of paragraph 3 above.</w:t>
        </w:r>
      </w:ins>
    </w:p>
    <w:p w14:paraId="09B8D0C9" w14:textId="77777777" w:rsidR="002203C6" w:rsidRPr="003E0944" w:rsidRDefault="002203C6" w:rsidP="002203C6">
      <w:pPr>
        <w:spacing w:after="0" w:line="240" w:lineRule="auto"/>
        <w:ind w:firstLine="720"/>
        <w:rPr>
          <w:ins w:id="475" w:author="Jordan, Amanda C CIV USARMY HQDA ASA ALT (USA)" w:date="2022-08-03T10:39:00Z"/>
          <w:rFonts w:ascii="Times New Roman" w:eastAsia="Times New Roman" w:hAnsi="Times New Roman" w:cs="Times New Roman"/>
          <w:color w:val="444444"/>
          <w:sz w:val="24"/>
          <w:szCs w:val="24"/>
        </w:rPr>
      </w:pPr>
    </w:p>
    <w:p w14:paraId="122E72E8" w14:textId="77777777" w:rsidR="002203C6" w:rsidRPr="003E0944" w:rsidRDefault="002203C6" w:rsidP="002203C6">
      <w:pPr>
        <w:spacing w:after="0" w:line="240" w:lineRule="auto"/>
        <w:rPr>
          <w:ins w:id="476" w:author="Jordan, Amanda C CIV USARMY HQDA ASA ALT (USA)" w:date="2022-08-03T10:39:00Z"/>
          <w:rFonts w:ascii="Times New Roman" w:eastAsia="Times New Roman" w:hAnsi="Times New Roman" w:cs="Times New Roman"/>
          <w:color w:val="444444"/>
          <w:sz w:val="24"/>
          <w:szCs w:val="24"/>
        </w:rPr>
      </w:pPr>
      <w:ins w:id="477" w:author="Jordan, Amanda C CIV USARMY HQDA ASA ALT (USA)" w:date="2022-08-03T10:39:00Z">
        <w:r w:rsidRPr="003E0944">
          <w:rPr>
            <w:rFonts w:ascii="Times New Roman" w:eastAsia="Times New Roman" w:hAnsi="Times New Roman" w:cs="Times New Roman"/>
            <w:color w:val="444444"/>
            <w:sz w:val="24"/>
            <w:szCs w:val="24"/>
          </w:rPr>
          <w:t xml:space="preserve">(d)  </w:t>
        </w:r>
        <w:r w:rsidRPr="003E0944">
          <w:rPr>
            <w:rFonts w:ascii="Times New Roman" w:eastAsia="Times New Roman" w:hAnsi="Times New Roman" w:cs="Times New Roman"/>
            <w:i/>
            <w:iCs/>
            <w:color w:val="444444"/>
            <w:sz w:val="24"/>
            <w:szCs w:val="24"/>
          </w:rPr>
          <w:t>Responsibilities</w:t>
        </w:r>
        <w:r w:rsidRPr="003E0944">
          <w:rPr>
            <w:rFonts w:ascii="Times New Roman" w:eastAsia="Times New Roman" w:hAnsi="Times New Roman" w:cs="Times New Roman"/>
            <w:color w:val="444444"/>
            <w:sz w:val="24"/>
            <w:szCs w:val="24"/>
          </w:rPr>
          <w:t>.  JOC ordering officers --</w:t>
        </w:r>
      </w:ins>
    </w:p>
    <w:p w14:paraId="1AFAF77D" w14:textId="77777777" w:rsidR="002203C6" w:rsidRPr="003E0944" w:rsidRDefault="002203C6" w:rsidP="002203C6">
      <w:pPr>
        <w:spacing w:after="0" w:line="240" w:lineRule="auto"/>
        <w:rPr>
          <w:ins w:id="478" w:author="Jordan, Amanda C CIV USARMY HQDA ASA ALT (USA)" w:date="2022-08-03T10:39:00Z"/>
          <w:rFonts w:ascii="Times New Roman" w:eastAsia="Times New Roman" w:hAnsi="Times New Roman" w:cs="Times New Roman"/>
          <w:color w:val="444444"/>
          <w:sz w:val="24"/>
          <w:szCs w:val="24"/>
        </w:rPr>
      </w:pPr>
      <w:ins w:id="479" w:author="Jordan, Amanda C CIV USARMY HQDA ASA ALT (USA)" w:date="2022-08-03T10:39:00Z">
        <w:r w:rsidRPr="003E0944">
          <w:rPr>
            <w:rFonts w:ascii="Times New Roman" w:eastAsia="Times New Roman" w:hAnsi="Times New Roman" w:cs="Times New Roman"/>
            <w:color w:val="444444"/>
            <w:sz w:val="24"/>
            <w:szCs w:val="24"/>
          </w:rPr>
          <w:t> </w:t>
        </w:r>
      </w:ins>
    </w:p>
    <w:p w14:paraId="28F53BA5" w14:textId="77777777" w:rsidR="002203C6" w:rsidRPr="003E0944" w:rsidRDefault="002203C6" w:rsidP="002203C6">
      <w:pPr>
        <w:spacing w:after="0" w:line="240" w:lineRule="auto"/>
        <w:ind w:firstLine="720"/>
        <w:rPr>
          <w:ins w:id="480" w:author="Jordan, Amanda C CIV USARMY HQDA ASA ALT (USA)" w:date="2022-08-03T10:39:00Z"/>
          <w:rFonts w:ascii="Times New Roman" w:eastAsia="Times New Roman" w:hAnsi="Times New Roman" w:cs="Times New Roman"/>
          <w:color w:val="444444"/>
          <w:sz w:val="24"/>
          <w:szCs w:val="24"/>
        </w:rPr>
      </w:pPr>
      <w:ins w:id="481" w:author="Jordan, Amanda C CIV USARMY HQDA ASA ALT (USA)" w:date="2022-08-03T10:39:00Z">
        <w:r w:rsidRPr="003E0944">
          <w:rPr>
            <w:rFonts w:ascii="Times New Roman" w:eastAsia="Times New Roman" w:hAnsi="Times New Roman" w:cs="Times New Roman"/>
            <w:color w:val="444444"/>
            <w:sz w:val="24"/>
            <w:szCs w:val="24"/>
          </w:rPr>
          <w:t>(1)  Are responsible for ensuring that all proposed JOC project descriptions and task orders express the Government’s actual requirements, validated in accordance with the requiring activity’s procedures;</w:t>
        </w:r>
      </w:ins>
    </w:p>
    <w:p w14:paraId="62FDFC7C" w14:textId="77777777" w:rsidR="002203C6" w:rsidRPr="003E0944" w:rsidRDefault="002203C6" w:rsidP="002203C6">
      <w:pPr>
        <w:spacing w:after="0" w:line="240" w:lineRule="auto"/>
        <w:ind w:firstLine="720"/>
        <w:rPr>
          <w:ins w:id="482" w:author="Jordan, Amanda C CIV USARMY HQDA ASA ALT (USA)" w:date="2022-08-03T10:39:00Z"/>
          <w:rFonts w:ascii="Times New Roman" w:eastAsia="Times New Roman" w:hAnsi="Times New Roman" w:cs="Times New Roman"/>
          <w:color w:val="444444"/>
          <w:sz w:val="24"/>
          <w:szCs w:val="24"/>
        </w:rPr>
      </w:pPr>
    </w:p>
    <w:p w14:paraId="44CC0F31" w14:textId="77777777" w:rsidR="002203C6" w:rsidRPr="003E0944" w:rsidRDefault="002203C6" w:rsidP="002203C6">
      <w:pPr>
        <w:spacing w:after="0" w:line="240" w:lineRule="auto"/>
        <w:ind w:firstLine="720"/>
        <w:rPr>
          <w:ins w:id="483" w:author="Jordan, Amanda C CIV USARMY HQDA ASA ALT (USA)" w:date="2022-08-03T10:39:00Z"/>
          <w:rFonts w:ascii="Times New Roman" w:eastAsia="Times New Roman" w:hAnsi="Times New Roman" w:cs="Times New Roman"/>
          <w:color w:val="444444"/>
          <w:sz w:val="24"/>
          <w:szCs w:val="24"/>
        </w:rPr>
      </w:pPr>
      <w:ins w:id="484" w:author="Jordan, Amanda C CIV USARMY HQDA ASA ALT (USA)" w:date="2022-08-03T10:39:00Z">
        <w:r w:rsidRPr="003E0944">
          <w:rPr>
            <w:rFonts w:ascii="Times New Roman" w:eastAsia="Times New Roman" w:hAnsi="Times New Roman" w:cs="Times New Roman"/>
            <w:color w:val="444444"/>
            <w:sz w:val="24"/>
            <w:szCs w:val="24"/>
          </w:rPr>
          <w:t> (2) Must obtain concurrence from the Contacting Officer that sufficient capacity exists on the JOC before issuing of a task order;</w:t>
        </w:r>
      </w:ins>
    </w:p>
    <w:p w14:paraId="636FA516" w14:textId="77777777" w:rsidR="002203C6" w:rsidRPr="003E0944" w:rsidRDefault="002203C6" w:rsidP="002203C6">
      <w:pPr>
        <w:spacing w:after="0" w:line="240" w:lineRule="auto"/>
        <w:ind w:firstLine="720"/>
        <w:rPr>
          <w:ins w:id="485" w:author="Jordan, Amanda C CIV USARMY HQDA ASA ALT (USA)" w:date="2022-08-03T10:39:00Z"/>
          <w:rFonts w:ascii="Times New Roman" w:eastAsia="Times New Roman" w:hAnsi="Times New Roman" w:cs="Times New Roman"/>
          <w:color w:val="444444"/>
          <w:sz w:val="24"/>
          <w:szCs w:val="24"/>
        </w:rPr>
      </w:pPr>
    </w:p>
    <w:p w14:paraId="4D1D3879" w14:textId="77777777" w:rsidR="002203C6" w:rsidRPr="003E0944" w:rsidRDefault="002203C6" w:rsidP="002203C6">
      <w:pPr>
        <w:spacing w:after="0" w:line="240" w:lineRule="auto"/>
        <w:ind w:firstLine="720"/>
        <w:rPr>
          <w:ins w:id="486" w:author="Jordan, Amanda C CIV USARMY HQDA ASA ALT (USA)" w:date="2022-08-03T10:39:00Z"/>
          <w:rFonts w:ascii="Times New Roman" w:eastAsia="Times New Roman" w:hAnsi="Times New Roman" w:cs="Times New Roman"/>
          <w:color w:val="444444"/>
          <w:sz w:val="24"/>
          <w:szCs w:val="24"/>
        </w:rPr>
      </w:pPr>
      <w:ins w:id="487" w:author="Jordan, Amanda C CIV USARMY HQDA ASA ALT (USA)" w:date="2022-08-03T10:39:00Z">
        <w:r w:rsidRPr="003E0944">
          <w:rPr>
            <w:rFonts w:ascii="Times New Roman" w:eastAsia="Times New Roman" w:hAnsi="Times New Roman" w:cs="Times New Roman"/>
            <w:color w:val="444444"/>
            <w:sz w:val="24"/>
            <w:szCs w:val="24"/>
          </w:rPr>
          <w:t>(3)  Must obtain a valid Purchase Request and Commitment (PR&amp;C) from resource management to ensure that adequate and proper funds are available for the project before issuing an order and/or modification;</w:t>
        </w:r>
      </w:ins>
    </w:p>
    <w:p w14:paraId="750C60FB" w14:textId="77777777" w:rsidR="002203C6" w:rsidRPr="003E0944" w:rsidRDefault="002203C6" w:rsidP="002203C6">
      <w:pPr>
        <w:spacing w:after="0" w:line="240" w:lineRule="auto"/>
        <w:ind w:firstLine="720"/>
        <w:rPr>
          <w:ins w:id="488" w:author="Jordan, Amanda C CIV USARMY HQDA ASA ALT (USA)" w:date="2022-08-03T10:39:00Z"/>
          <w:rFonts w:ascii="Times New Roman" w:eastAsia="Times New Roman" w:hAnsi="Times New Roman" w:cs="Times New Roman"/>
          <w:color w:val="444444"/>
          <w:sz w:val="24"/>
          <w:szCs w:val="24"/>
        </w:rPr>
      </w:pPr>
      <w:ins w:id="489" w:author="Jordan, Amanda C CIV USARMY HQDA ASA ALT (USA)" w:date="2022-08-03T10:39:00Z">
        <w:r w:rsidRPr="003E0944">
          <w:rPr>
            <w:rFonts w:ascii="Times New Roman" w:eastAsia="Times New Roman" w:hAnsi="Times New Roman" w:cs="Times New Roman"/>
            <w:color w:val="444444"/>
            <w:sz w:val="24"/>
            <w:szCs w:val="24"/>
          </w:rPr>
          <w:t> </w:t>
        </w:r>
      </w:ins>
    </w:p>
    <w:p w14:paraId="76F17404" w14:textId="77777777" w:rsidR="002203C6" w:rsidRPr="003E0944" w:rsidRDefault="002203C6" w:rsidP="002203C6">
      <w:pPr>
        <w:spacing w:after="0" w:line="240" w:lineRule="auto"/>
        <w:ind w:firstLine="720"/>
        <w:rPr>
          <w:ins w:id="490" w:author="Jordan, Amanda C CIV USARMY HQDA ASA ALT (USA)" w:date="2022-08-03T10:39:00Z"/>
          <w:rFonts w:ascii="Times New Roman" w:eastAsia="Times New Roman" w:hAnsi="Times New Roman" w:cs="Times New Roman"/>
          <w:color w:val="444444"/>
          <w:sz w:val="24"/>
          <w:szCs w:val="24"/>
        </w:rPr>
      </w:pPr>
      <w:ins w:id="491" w:author="Jordan, Amanda C CIV USARMY HQDA ASA ALT (USA)" w:date="2022-08-03T10:39:00Z">
        <w:r w:rsidRPr="003E0944">
          <w:rPr>
            <w:rFonts w:ascii="Times New Roman" w:eastAsia="Times New Roman" w:hAnsi="Times New Roman" w:cs="Times New Roman"/>
            <w:color w:val="444444"/>
            <w:sz w:val="24"/>
            <w:szCs w:val="24"/>
          </w:rPr>
          <w:t>(4)  Must notify the contracting officer of any additional bonding requirements associated with new orders or changes in the value of existing orders;</w:t>
        </w:r>
      </w:ins>
    </w:p>
    <w:p w14:paraId="27FCC0F4" w14:textId="77777777" w:rsidR="002203C6" w:rsidRPr="003E0944" w:rsidRDefault="002203C6" w:rsidP="002203C6">
      <w:pPr>
        <w:spacing w:after="0" w:line="240" w:lineRule="auto"/>
        <w:ind w:firstLine="720"/>
        <w:rPr>
          <w:ins w:id="492" w:author="Jordan, Amanda C CIV USARMY HQDA ASA ALT (USA)" w:date="2022-08-03T10:39:00Z"/>
          <w:rFonts w:ascii="Times New Roman" w:eastAsia="Times New Roman" w:hAnsi="Times New Roman" w:cs="Times New Roman"/>
          <w:color w:val="444444"/>
          <w:sz w:val="24"/>
          <w:szCs w:val="24"/>
        </w:rPr>
      </w:pPr>
      <w:ins w:id="493" w:author="Jordan, Amanda C CIV USARMY HQDA ASA ALT (USA)" w:date="2022-08-03T10:39:00Z">
        <w:r w:rsidRPr="003E0944">
          <w:rPr>
            <w:rFonts w:ascii="Times New Roman" w:eastAsia="Times New Roman" w:hAnsi="Times New Roman" w:cs="Times New Roman"/>
            <w:color w:val="444444"/>
            <w:sz w:val="24"/>
            <w:szCs w:val="24"/>
          </w:rPr>
          <w:t> </w:t>
        </w:r>
      </w:ins>
    </w:p>
    <w:p w14:paraId="26832217" w14:textId="77777777" w:rsidR="002203C6" w:rsidRPr="003E0944" w:rsidRDefault="002203C6" w:rsidP="002203C6">
      <w:pPr>
        <w:spacing w:after="0" w:line="240" w:lineRule="auto"/>
        <w:ind w:firstLine="720"/>
        <w:rPr>
          <w:ins w:id="494" w:author="Jordan, Amanda C CIV USARMY HQDA ASA ALT (USA)" w:date="2022-08-03T10:39:00Z"/>
          <w:rFonts w:ascii="Times New Roman" w:eastAsia="Times New Roman" w:hAnsi="Times New Roman" w:cs="Times New Roman"/>
          <w:color w:val="444444"/>
          <w:sz w:val="24"/>
          <w:szCs w:val="24"/>
        </w:rPr>
      </w:pPr>
      <w:ins w:id="495" w:author="Jordan, Amanda C CIV USARMY HQDA ASA ALT (USA)" w:date="2022-08-03T10:39:00Z">
        <w:r w:rsidRPr="003E0944">
          <w:rPr>
            <w:rFonts w:ascii="Times New Roman" w:eastAsia="Times New Roman" w:hAnsi="Times New Roman" w:cs="Times New Roman"/>
            <w:color w:val="444444"/>
            <w:sz w:val="24"/>
            <w:szCs w:val="24"/>
          </w:rPr>
          <w:t>(5)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ins>
    </w:p>
    <w:p w14:paraId="0FBF90D8" w14:textId="77777777" w:rsidR="002203C6" w:rsidRPr="003E0944" w:rsidRDefault="002203C6" w:rsidP="002203C6">
      <w:pPr>
        <w:spacing w:after="0" w:line="240" w:lineRule="auto"/>
        <w:ind w:firstLine="720"/>
        <w:rPr>
          <w:ins w:id="496" w:author="Jordan, Amanda C CIV USARMY HQDA ASA ALT (USA)" w:date="2022-08-03T10:39:00Z"/>
          <w:rFonts w:ascii="Times New Roman" w:eastAsia="Times New Roman" w:hAnsi="Times New Roman" w:cs="Times New Roman"/>
          <w:color w:val="444444"/>
          <w:sz w:val="24"/>
          <w:szCs w:val="24"/>
        </w:rPr>
      </w:pPr>
      <w:ins w:id="497" w:author="Jordan, Amanda C CIV USARMY HQDA ASA ALT (USA)" w:date="2022-08-03T10:39:00Z">
        <w:r w:rsidRPr="003E0944">
          <w:rPr>
            <w:rFonts w:ascii="Times New Roman" w:eastAsia="Times New Roman" w:hAnsi="Times New Roman" w:cs="Times New Roman"/>
            <w:color w:val="444444"/>
            <w:sz w:val="24"/>
            <w:szCs w:val="24"/>
          </w:rPr>
          <w:t> </w:t>
        </w:r>
      </w:ins>
    </w:p>
    <w:p w14:paraId="432462B2" w14:textId="77777777" w:rsidR="002203C6" w:rsidRPr="003E0944" w:rsidRDefault="002203C6" w:rsidP="002203C6">
      <w:pPr>
        <w:spacing w:after="0" w:line="240" w:lineRule="auto"/>
        <w:ind w:firstLine="720"/>
        <w:rPr>
          <w:ins w:id="498" w:author="Jordan, Amanda C CIV USARMY HQDA ASA ALT (USA)" w:date="2022-08-03T10:39:00Z"/>
          <w:rFonts w:ascii="Times New Roman" w:eastAsia="Times New Roman" w:hAnsi="Times New Roman" w:cs="Times New Roman"/>
          <w:color w:val="444444"/>
          <w:sz w:val="24"/>
          <w:szCs w:val="24"/>
        </w:rPr>
      </w:pPr>
      <w:ins w:id="499" w:author="Jordan, Amanda C CIV USARMY HQDA ASA ALT (USA)" w:date="2022-08-03T10:39:00Z">
        <w:r w:rsidRPr="003E0944">
          <w:rPr>
            <w:rFonts w:ascii="Times New Roman" w:eastAsia="Times New Roman" w:hAnsi="Times New Roman" w:cs="Times New Roman"/>
            <w:color w:val="444444"/>
            <w:sz w:val="24"/>
            <w:szCs w:val="24"/>
          </w:rPr>
          <w:t>(6)  For orders estimated to exceed the JOC ordering officer’s signature authority, the JOC ordering officer shall conduct an initial evaluation of contractor proposals; may be authorized to solicit such proposals and clarify and negotiate units and quantities of pre-priced tasks; and shall assist the contracting officer, as requested, in negotiations, and resolution of variances between the IGE and the contractor’s proposal;</w:t>
        </w:r>
      </w:ins>
    </w:p>
    <w:p w14:paraId="65EB114A" w14:textId="77777777" w:rsidR="002203C6" w:rsidRPr="003E0944" w:rsidRDefault="002203C6" w:rsidP="002203C6">
      <w:pPr>
        <w:spacing w:after="0" w:line="240" w:lineRule="auto"/>
        <w:ind w:firstLine="720"/>
        <w:rPr>
          <w:ins w:id="500" w:author="Jordan, Amanda C CIV USARMY HQDA ASA ALT (USA)" w:date="2022-08-03T10:39:00Z"/>
          <w:rFonts w:ascii="Times New Roman" w:eastAsia="Times New Roman" w:hAnsi="Times New Roman" w:cs="Times New Roman"/>
          <w:color w:val="444444"/>
          <w:sz w:val="24"/>
          <w:szCs w:val="24"/>
        </w:rPr>
      </w:pPr>
      <w:ins w:id="501" w:author="Jordan, Amanda C CIV USARMY HQDA ASA ALT (USA)" w:date="2022-08-03T10:39:00Z">
        <w:r w:rsidRPr="003E0944">
          <w:rPr>
            <w:rFonts w:ascii="Times New Roman" w:eastAsia="Times New Roman" w:hAnsi="Times New Roman" w:cs="Times New Roman"/>
            <w:color w:val="444444"/>
            <w:sz w:val="24"/>
            <w:szCs w:val="24"/>
          </w:rPr>
          <w:t> </w:t>
        </w:r>
      </w:ins>
    </w:p>
    <w:p w14:paraId="060340CB" w14:textId="77777777" w:rsidR="002203C6" w:rsidRPr="003E0944" w:rsidRDefault="002203C6" w:rsidP="002203C6">
      <w:pPr>
        <w:spacing w:after="0" w:line="240" w:lineRule="auto"/>
        <w:ind w:firstLine="720"/>
        <w:rPr>
          <w:ins w:id="502" w:author="Jordan, Amanda C CIV USARMY HQDA ASA ALT (USA)" w:date="2022-08-03T10:39:00Z"/>
          <w:rFonts w:ascii="Times New Roman" w:eastAsia="Times New Roman" w:hAnsi="Times New Roman" w:cs="Times New Roman"/>
          <w:color w:val="444444"/>
          <w:sz w:val="24"/>
          <w:szCs w:val="24"/>
        </w:rPr>
      </w:pPr>
      <w:ins w:id="503" w:author="Jordan, Amanda C CIV USARMY HQDA ASA ALT (USA)" w:date="2022-08-03T10:39:00Z">
        <w:r w:rsidRPr="003E0944">
          <w:rPr>
            <w:rFonts w:ascii="Times New Roman" w:eastAsia="Times New Roman" w:hAnsi="Times New Roman" w:cs="Times New Roman"/>
            <w:color w:val="444444"/>
            <w:sz w:val="24"/>
            <w:szCs w:val="24"/>
          </w:rPr>
          <w:t>(7)  Must maintain an electronic</w:t>
        </w:r>
        <w:r w:rsidRPr="003E0944">
          <w:rPr>
            <w:rStyle w:val="CommentReference"/>
            <w:rFonts w:ascii="Times New Roman" w:hAnsi="Times New Roman" w:cs="Times New Roman"/>
            <w:sz w:val="24"/>
            <w:szCs w:val="24"/>
          </w:rPr>
          <w:t xml:space="preserve"> </w:t>
        </w:r>
        <w:r w:rsidRPr="003E0944">
          <w:rPr>
            <w:rFonts w:ascii="Times New Roman" w:eastAsia="Times New Roman" w:hAnsi="Times New Roman" w:cs="Times New Roman"/>
            <w:color w:val="444444"/>
            <w:sz w:val="24"/>
            <w:szCs w:val="24"/>
          </w:rPr>
          <w:t>contract file and complete contract documentation for each order and modification executed, including a record of all related correspondence and actions taken before award of the order and in the order administration phase; and</w:t>
        </w:r>
      </w:ins>
    </w:p>
    <w:p w14:paraId="45D9575B" w14:textId="77777777" w:rsidR="002203C6" w:rsidRPr="003E0944" w:rsidRDefault="002203C6" w:rsidP="002203C6">
      <w:pPr>
        <w:spacing w:after="0" w:line="240" w:lineRule="auto"/>
        <w:ind w:firstLine="720"/>
        <w:rPr>
          <w:ins w:id="504" w:author="Jordan, Amanda C CIV USARMY HQDA ASA ALT (USA)" w:date="2022-08-03T10:39:00Z"/>
          <w:rFonts w:ascii="Times New Roman" w:eastAsia="Times New Roman" w:hAnsi="Times New Roman" w:cs="Times New Roman"/>
          <w:color w:val="444444"/>
          <w:sz w:val="24"/>
          <w:szCs w:val="24"/>
        </w:rPr>
      </w:pPr>
    </w:p>
    <w:p w14:paraId="3DF90CF5" w14:textId="77777777" w:rsidR="002203C6" w:rsidRPr="003E0944" w:rsidRDefault="002203C6" w:rsidP="002203C6">
      <w:pPr>
        <w:spacing w:after="0" w:line="240" w:lineRule="auto"/>
        <w:ind w:firstLine="720"/>
        <w:rPr>
          <w:ins w:id="505" w:author="Jordan, Amanda C CIV USARMY HQDA ASA ALT (USA)" w:date="2022-08-03T10:39:00Z"/>
          <w:rFonts w:ascii="Times New Roman" w:eastAsia="Times New Roman" w:hAnsi="Times New Roman" w:cs="Times New Roman"/>
          <w:color w:val="444444"/>
          <w:sz w:val="24"/>
          <w:szCs w:val="24"/>
        </w:rPr>
      </w:pPr>
      <w:ins w:id="506" w:author="Jordan, Amanda C CIV USARMY HQDA ASA ALT (USA)" w:date="2022-08-03T10:39:00Z">
        <w:r w:rsidRPr="003E0944">
          <w:rPr>
            <w:rFonts w:ascii="Times New Roman" w:eastAsia="Times New Roman" w:hAnsi="Times New Roman" w:cs="Times New Roman"/>
            <w:color w:val="444444"/>
            <w:sz w:val="24"/>
            <w:szCs w:val="24"/>
          </w:rPr>
          <w:t>(8)  Is responsible, along with a COR, if appointed, for assisting the contracting officer in technical monitoring of the contractor’s performance of orders issued under a JOC to include --</w:t>
        </w:r>
      </w:ins>
    </w:p>
    <w:p w14:paraId="1672F71C" w14:textId="77777777" w:rsidR="002203C6" w:rsidRPr="003E0944" w:rsidRDefault="002203C6" w:rsidP="002203C6">
      <w:pPr>
        <w:spacing w:after="0" w:line="240" w:lineRule="auto"/>
        <w:rPr>
          <w:ins w:id="507" w:author="Jordan, Amanda C CIV USARMY HQDA ASA ALT (USA)" w:date="2022-08-03T10:39:00Z"/>
          <w:rFonts w:ascii="Times New Roman" w:eastAsia="Times New Roman" w:hAnsi="Times New Roman" w:cs="Times New Roman"/>
          <w:color w:val="444444"/>
          <w:sz w:val="24"/>
          <w:szCs w:val="24"/>
        </w:rPr>
      </w:pPr>
      <w:ins w:id="508" w:author="Jordan, Amanda C CIV USARMY HQDA ASA ALT (USA)" w:date="2022-08-03T10:39:00Z">
        <w:r w:rsidRPr="003E0944">
          <w:rPr>
            <w:rFonts w:ascii="Times New Roman" w:eastAsia="Times New Roman" w:hAnsi="Times New Roman" w:cs="Times New Roman"/>
            <w:color w:val="444444"/>
            <w:sz w:val="24"/>
            <w:szCs w:val="24"/>
          </w:rPr>
          <w:t> </w:t>
        </w:r>
      </w:ins>
    </w:p>
    <w:p w14:paraId="537EBA6C" w14:textId="77777777" w:rsidR="002203C6" w:rsidRPr="003E0944" w:rsidRDefault="002203C6" w:rsidP="002203C6">
      <w:pPr>
        <w:spacing w:after="0" w:line="240" w:lineRule="auto"/>
        <w:ind w:firstLine="1440"/>
        <w:rPr>
          <w:ins w:id="509" w:author="Jordan, Amanda C CIV USARMY HQDA ASA ALT (USA)" w:date="2022-08-03T10:39:00Z"/>
          <w:rFonts w:ascii="Times New Roman" w:eastAsia="Times New Roman" w:hAnsi="Times New Roman" w:cs="Times New Roman"/>
          <w:color w:val="444444"/>
          <w:sz w:val="24"/>
          <w:szCs w:val="24"/>
        </w:rPr>
      </w:pPr>
      <w:ins w:id="510" w:author="Jordan, Amanda C CIV USARMY HQDA ASA ALT (USA)" w:date="2022-08-03T10:39:00Z">
        <w:r w:rsidRPr="003E0944">
          <w:rPr>
            <w:rFonts w:ascii="Times New Roman" w:eastAsia="Times New Roman" w:hAnsi="Times New Roman" w:cs="Times New Roman"/>
            <w:color w:val="444444"/>
            <w:sz w:val="24"/>
            <w:szCs w:val="24"/>
          </w:rPr>
          <w:t>(i)  Monitoring compliance with the SOW and schedule;</w:t>
        </w:r>
      </w:ins>
    </w:p>
    <w:p w14:paraId="3FC2A57D" w14:textId="77777777" w:rsidR="002203C6" w:rsidRPr="003E0944" w:rsidRDefault="002203C6" w:rsidP="002203C6">
      <w:pPr>
        <w:spacing w:after="0" w:line="240" w:lineRule="auto"/>
        <w:ind w:firstLine="1440"/>
        <w:rPr>
          <w:ins w:id="511" w:author="Jordan, Amanda C CIV USARMY HQDA ASA ALT (USA)" w:date="2022-08-03T10:39:00Z"/>
          <w:rFonts w:ascii="Times New Roman" w:eastAsia="Times New Roman" w:hAnsi="Times New Roman" w:cs="Times New Roman"/>
          <w:color w:val="444444"/>
          <w:sz w:val="24"/>
          <w:szCs w:val="24"/>
        </w:rPr>
      </w:pPr>
      <w:ins w:id="512" w:author="Jordan, Amanda C CIV USARMY HQDA ASA ALT (USA)" w:date="2022-08-03T10:39:00Z">
        <w:r w:rsidRPr="003E0944">
          <w:rPr>
            <w:rFonts w:ascii="Times New Roman" w:eastAsia="Times New Roman" w:hAnsi="Times New Roman" w:cs="Times New Roman"/>
            <w:color w:val="444444"/>
            <w:sz w:val="24"/>
            <w:szCs w:val="24"/>
          </w:rPr>
          <w:t> </w:t>
        </w:r>
      </w:ins>
    </w:p>
    <w:p w14:paraId="29538799" w14:textId="77777777" w:rsidR="002203C6" w:rsidRPr="003E0944" w:rsidRDefault="002203C6" w:rsidP="002203C6">
      <w:pPr>
        <w:spacing w:after="0" w:line="240" w:lineRule="auto"/>
        <w:ind w:firstLine="1440"/>
        <w:rPr>
          <w:ins w:id="513" w:author="Jordan, Amanda C CIV USARMY HQDA ASA ALT (USA)" w:date="2022-08-03T10:39:00Z"/>
          <w:rFonts w:ascii="Times New Roman" w:eastAsia="Times New Roman" w:hAnsi="Times New Roman" w:cs="Times New Roman"/>
          <w:color w:val="444444"/>
          <w:sz w:val="24"/>
          <w:szCs w:val="24"/>
        </w:rPr>
      </w:pPr>
      <w:ins w:id="514" w:author="Jordan, Amanda C CIV USARMY HQDA ASA ALT (USA)" w:date="2022-08-03T10:39:00Z">
        <w:r w:rsidRPr="003E0944">
          <w:rPr>
            <w:rFonts w:ascii="Times New Roman" w:eastAsia="Times New Roman" w:hAnsi="Times New Roman" w:cs="Times New Roman"/>
            <w:color w:val="444444"/>
            <w:sz w:val="24"/>
            <w:szCs w:val="24"/>
          </w:rPr>
          <w:lastRenderedPageBreak/>
          <w:t>(ii)  Ensuring contractor or supplier compliance with the clause at FAR 52.225-5, Trade Agreements (Oct 2019);</w:t>
        </w:r>
      </w:ins>
    </w:p>
    <w:p w14:paraId="0485D499" w14:textId="77777777" w:rsidR="002203C6" w:rsidRPr="003E0944" w:rsidRDefault="002203C6" w:rsidP="002203C6">
      <w:pPr>
        <w:spacing w:after="0" w:line="240" w:lineRule="auto"/>
        <w:ind w:firstLine="1440"/>
        <w:rPr>
          <w:ins w:id="515" w:author="Jordan, Amanda C CIV USARMY HQDA ASA ALT (USA)" w:date="2022-08-03T10:39:00Z"/>
          <w:rFonts w:ascii="Times New Roman" w:eastAsia="Times New Roman" w:hAnsi="Times New Roman" w:cs="Times New Roman"/>
          <w:color w:val="444444"/>
          <w:sz w:val="24"/>
          <w:szCs w:val="24"/>
        </w:rPr>
      </w:pPr>
      <w:ins w:id="516" w:author="Jordan, Amanda C CIV USARMY HQDA ASA ALT (USA)" w:date="2022-08-03T10:39:00Z">
        <w:r w:rsidRPr="003E0944">
          <w:rPr>
            <w:rFonts w:ascii="Times New Roman" w:eastAsia="Times New Roman" w:hAnsi="Times New Roman" w:cs="Times New Roman"/>
            <w:color w:val="444444"/>
            <w:sz w:val="24"/>
            <w:szCs w:val="24"/>
          </w:rPr>
          <w:t> </w:t>
        </w:r>
      </w:ins>
    </w:p>
    <w:p w14:paraId="1D39A729" w14:textId="77777777" w:rsidR="002203C6" w:rsidRPr="003E0944" w:rsidRDefault="002203C6" w:rsidP="002203C6">
      <w:pPr>
        <w:spacing w:after="0" w:line="240" w:lineRule="auto"/>
        <w:ind w:firstLine="1440"/>
        <w:rPr>
          <w:ins w:id="517" w:author="Jordan, Amanda C CIV USARMY HQDA ASA ALT (USA)" w:date="2022-08-03T10:39:00Z"/>
          <w:rFonts w:ascii="Times New Roman" w:eastAsia="Times New Roman" w:hAnsi="Times New Roman" w:cs="Times New Roman"/>
          <w:color w:val="444444"/>
          <w:sz w:val="24"/>
          <w:szCs w:val="24"/>
        </w:rPr>
      </w:pPr>
      <w:ins w:id="518" w:author="Jordan, Amanda C CIV USARMY HQDA ASA ALT (USA)" w:date="2022-08-03T10:39:00Z">
        <w:r w:rsidRPr="003E0944">
          <w:rPr>
            <w:rFonts w:ascii="Times New Roman" w:eastAsia="Times New Roman" w:hAnsi="Times New Roman" w:cs="Times New Roman"/>
            <w:color w:val="444444"/>
            <w:sz w:val="24"/>
            <w:szCs w:val="24"/>
          </w:rPr>
          <w:t>(iii)  Ensuring compliance with the Wage Rate Requirements (Construction) statute (40 U.S.C. Chapter 31, Subchapter IV, formerly known as the Davis Bacon Act, subpart 22.4);</w:t>
        </w:r>
      </w:ins>
    </w:p>
    <w:p w14:paraId="47CE7E80" w14:textId="77777777" w:rsidR="002203C6" w:rsidRPr="003E0944" w:rsidRDefault="002203C6" w:rsidP="002203C6">
      <w:pPr>
        <w:spacing w:after="0" w:line="240" w:lineRule="auto"/>
        <w:ind w:firstLine="1440"/>
        <w:rPr>
          <w:ins w:id="519" w:author="Jordan, Amanda C CIV USARMY HQDA ASA ALT (USA)" w:date="2022-08-03T10:39:00Z"/>
          <w:rFonts w:ascii="Times New Roman" w:eastAsia="Times New Roman" w:hAnsi="Times New Roman" w:cs="Times New Roman"/>
          <w:color w:val="444444"/>
          <w:sz w:val="24"/>
          <w:szCs w:val="24"/>
        </w:rPr>
      </w:pPr>
      <w:ins w:id="520" w:author="Jordan, Amanda C CIV USARMY HQDA ASA ALT (USA)" w:date="2022-08-03T10:39:00Z">
        <w:r w:rsidRPr="003E0944">
          <w:rPr>
            <w:rFonts w:ascii="Times New Roman" w:eastAsia="Times New Roman" w:hAnsi="Times New Roman" w:cs="Times New Roman"/>
            <w:color w:val="444444"/>
            <w:sz w:val="24"/>
            <w:szCs w:val="24"/>
          </w:rPr>
          <w:t> </w:t>
        </w:r>
      </w:ins>
    </w:p>
    <w:p w14:paraId="57D7CD97" w14:textId="77777777" w:rsidR="002203C6" w:rsidRPr="003E0944" w:rsidRDefault="002203C6" w:rsidP="002203C6">
      <w:pPr>
        <w:spacing w:after="0" w:line="240" w:lineRule="auto"/>
        <w:ind w:firstLine="1440"/>
        <w:rPr>
          <w:ins w:id="521" w:author="Jordan, Amanda C CIV USARMY HQDA ASA ALT (USA)" w:date="2022-08-03T10:39:00Z"/>
          <w:rFonts w:ascii="Times New Roman" w:eastAsia="Times New Roman" w:hAnsi="Times New Roman" w:cs="Times New Roman"/>
          <w:color w:val="444444"/>
          <w:sz w:val="24"/>
          <w:szCs w:val="24"/>
        </w:rPr>
      </w:pPr>
      <w:ins w:id="522" w:author="Jordan, Amanda C CIV USARMY HQDA ASA ALT (USA)" w:date="2022-08-03T10:39:00Z">
        <w:r w:rsidRPr="003E0944">
          <w:rPr>
            <w:rFonts w:ascii="Times New Roman" w:eastAsia="Times New Roman" w:hAnsi="Times New Roman" w:cs="Times New Roman"/>
            <w:color w:val="444444"/>
            <w:sz w:val="24"/>
            <w:szCs w:val="24"/>
          </w:rPr>
          <w:t>(iv)  Assessment and validation of percentage of completion for progress payment purposes;</w:t>
        </w:r>
      </w:ins>
    </w:p>
    <w:p w14:paraId="0CF6F293" w14:textId="77777777" w:rsidR="002203C6" w:rsidRPr="003E0944" w:rsidRDefault="002203C6" w:rsidP="002203C6">
      <w:pPr>
        <w:spacing w:after="0" w:line="240" w:lineRule="auto"/>
        <w:ind w:firstLine="1440"/>
        <w:rPr>
          <w:ins w:id="523" w:author="Jordan, Amanda C CIV USARMY HQDA ASA ALT (USA)" w:date="2022-08-03T10:39:00Z"/>
          <w:rFonts w:ascii="Times New Roman" w:eastAsia="Times New Roman" w:hAnsi="Times New Roman" w:cs="Times New Roman"/>
          <w:color w:val="444444"/>
          <w:sz w:val="24"/>
          <w:szCs w:val="24"/>
        </w:rPr>
      </w:pPr>
      <w:ins w:id="524" w:author="Jordan, Amanda C CIV USARMY HQDA ASA ALT (USA)" w:date="2022-08-03T10:39:00Z">
        <w:r w:rsidRPr="003E0944">
          <w:rPr>
            <w:rFonts w:ascii="Times New Roman" w:eastAsia="Times New Roman" w:hAnsi="Times New Roman" w:cs="Times New Roman"/>
            <w:color w:val="444444"/>
            <w:sz w:val="24"/>
            <w:szCs w:val="24"/>
          </w:rPr>
          <w:t> </w:t>
        </w:r>
      </w:ins>
    </w:p>
    <w:p w14:paraId="78C4A746" w14:textId="77777777" w:rsidR="002203C6" w:rsidRPr="003E0944" w:rsidRDefault="002203C6" w:rsidP="002203C6">
      <w:pPr>
        <w:spacing w:after="0" w:line="240" w:lineRule="auto"/>
        <w:ind w:firstLine="1440"/>
        <w:rPr>
          <w:ins w:id="525" w:author="Jordan, Amanda C CIV USARMY HQDA ASA ALT (USA)" w:date="2022-08-03T10:39:00Z"/>
          <w:rFonts w:ascii="Times New Roman" w:eastAsia="Times New Roman" w:hAnsi="Times New Roman" w:cs="Times New Roman"/>
          <w:color w:val="444444"/>
          <w:sz w:val="24"/>
          <w:szCs w:val="24"/>
        </w:rPr>
      </w:pPr>
      <w:ins w:id="526" w:author="Jordan, Amanda C CIV USARMY HQDA ASA ALT (USA)" w:date="2022-08-03T10:39:00Z">
        <w:r w:rsidRPr="003E0944">
          <w:rPr>
            <w:rFonts w:ascii="Times New Roman" w:eastAsia="Times New Roman" w:hAnsi="Times New Roman" w:cs="Times New Roman"/>
            <w:color w:val="444444"/>
            <w:sz w:val="24"/>
            <w:szCs w:val="24"/>
          </w:rPr>
          <w:t>(v)  Recommending to the contracting officer changes to existing orders, beyond the ordering officer’s authority;</w:t>
        </w:r>
      </w:ins>
    </w:p>
    <w:p w14:paraId="2B521946" w14:textId="77777777" w:rsidR="002203C6" w:rsidRPr="003E0944" w:rsidRDefault="002203C6" w:rsidP="002203C6">
      <w:pPr>
        <w:spacing w:after="0" w:line="240" w:lineRule="auto"/>
        <w:ind w:firstLine="1440"/>
        <w:rPr>
          <w:ins w:id="527" w:author="Jordan, Amanda C CIV USARMY HQDA ASA ALT (USA)" w:date="2022-08-03T10:39:00Z"/>
          <w:rFonts w:ascii="Times New Roman" w:eastAsia="Times New Roman" w:hAnsi="Times New Roman" w:cs="Times New Roman"/>
          <w:color w:val="444444"/>
          <w:sz w:val="24"/>
          <w:szCs w:val="24"/>
        </w:rPr>
      </w:pPr>
    </w:p>
    <w:p w14:paraId="07A05B30" w14:textId="77777777" w:rsidR="002203C6" w:rsidRPr="003E0944" w:rsidRDefault="002203C6" w:rsidP="002203C6">
      <w:pPr>
        <w:spacing w:after="0" w:line="240" w:lineRule="auto"/>
        <w:ind w:firstLine="1440"/>
        <w:rPr>
          <w:ins w:id="528" w:author="Jordan, Amanda C CIV USARMY HQDA ASA ALT (USA)" w:date="2022-08-03T10:39:00Z"/>
          <w:rFonts w:ascii="Times New Roman" w:eastAsia="Times New Roman" w:hAnsi="Times New Roman" w:cs="Times New Roman"/>
          <w:color w:val="444444"/>
          <w:sz w:val="24"/>
          <w:szCs w:val="24"/>
        </w:rPr>
      </w:pPr>
      <w:ins w:id="529" w:author="Jordan, Amanda C CIV USARMY HQDA ASA ALT (USA)" w:date="2022-08-03T10:39:00Z">
        <w:r w:rsidRPr="003E0944">
          <w:rPr>
            <w:rFonts w:ascii="Times New Roman" w:eastAsia="Times New Roman" w:hAnsi="Times New Roman" w:cs="Times New Roman"/>
            <w:color w:val="444444"/>
            <w:sz w:val="24"/>
            <w:szCs w:val="24"/>
          </w:rPr>
          <w:t> (vi)  Documenting and quickly reporting to the contracting officer systemic or recurring problems in contractor performance;</w:t>
        </w:r>
      </w:ins>
    </w:p>
    <w:p w14:paraId="2DD7023A" w14:textId="77777777" w:rsidR="002203C6" w:rsidRPr="003E0944" w:rsidRDefault="002203C6" w:rsidP="002203C6">
      <w:pPr>
        <w:spacing w:after="0" w:line="240" w:lineRule="auto"/>
        <w:ind w:firstLine="1440"/>
        <w:rPr>
          <w:ins w:id="530" w:author="Jordan, Amanda C CIV USARMY HQDA ASA ALT (USA)" w:date="2022-08-03T10:39:00Z"/>
          <w:rFonts w:ascii="Times New Roman" w:eastAsia="Times New Roman" w:hAnsi="Times New Roman" w:cs="Times New Roman"/>
          <w:color w:val="444444"/>
          <w:sz w:val="24"/>
          <w:szCs w:val="24"/>
        </w:rPr>
      </w:pPr>
      <w:ins w:id="531" w:author="Jordan, Amanda C CIV USARMY HQDA ASA ALT (USA)" w:date="2022-08-03T10:39:00Z">
        <w:r w:rsidRPr="003E0944">
          <w:rPr>
            <w:rFonts w:ascii="Times New Roman" w:eastAsia="Times New Roman" w:hAnsi="Times New Roman" w:cs="Times New Roman"/>
            <w:color w:val="444444"/>
            <w:sz w:val="24"/>
            <w:szCs w:val="24"/>
          </w:rPr>
          <w:t> </w:t>
        </w:r>
      </w:ins>
    </w:p>
    <w:p w14:paraId="2C7D30FB" w14:textId="77777777" w:rsidR="002203C6" w:rsidRPr="003E0944" w:rsidRDefault="002203C6" w:rsidP="002203C6">
      <w:pPr>
        <w:spacing w:after="0" w:line="240" w:lineRule="auto"/>
        <w:ind w:firstLine="1440"/>
        <w:rPr>
          <w:ins w:id="532" w:author="Jordan, Amanda C CIV USARMY HQDA ASA ALT (USA)" w:date="2022-08-03T10:39:00Z"/>
          <w:rFonts w:ascii="Times New Roman" w:eastAsia="Times New Roman" w:hAnsi="Times New Roman" w:cs="Times New Roman"/>
          <w:color w:val="444444"/>
          <w:sz w:val="24"/>
          <w:szCs w:val="24"/>
        </w:rPr>
      </w:pPr>
      <w:ins w:id="533" w:author="Jordan, Amanda C CIV USARMY HQDA ASA ALT (USA)" w:date="2022-08-03T10:39:00Z">
        <w:r w:rsidRPr="003E0944">
          <w:rPr>
            <w:rFonts w:ascii="Times New Roman" w:eastAsia="Times New Roman" w:hAnsi="Times New Roman" w:cs="Times New Roman"/>
            <w:color w:val="444444"/>
            <w:sz w:val="24"/>
            <w:szCs w:val="24"/>
          </w:rPr>
          <w:t>(vii)  Prioritization of orders when required (in coordination with the requiring activities), provided no increase in cost is involved;</w:t>
        </w:r>
      </w:ins>
    </w:p>
    <w:p w14:paraId="59CCD2B7" w14:textId="77777777" w:rsidR="002203C6" w:rsidRPr="003E0944" w:rsidRDefault="002203C6" w:rsidP="002203C6">
      <w:pPr>
        <w:spacing w:after="0" w:line="240" w:lineRule="auto"/>
        <w:ind w:firstLine="1440"/>
        <w:rPr>
          <w:ins w:id="534" w:author="Jordan, Amanda C CIV USARMY HQDA ASA ALT (USA)" w:date="2022-08-03T10:39:00Z"/>
          <w:rFonts w:ascii="Times New Roman" w:eastAsia="Times New Roman" w:hAnsi="Times New Roman" w:cs="Times New Roman"/>
          <w:color w:val="444444"/>
          <w:sz w:val="24"/>
          <w:szCs w:val="24"/>
        </w:rPr>
      </w:pPr>
      <w:ins w:id="535" w:author="Jordan, Amanda C CIV USARMY HQDA ASA ALT (USA)" w:date="2022-08-03T10:39:00Z">
        <w:r w:rsidRPr="003E0944">
          <w:rPr>
            <w:rFonts w:ascii="Times New Roman" w:eastAsia="Times New Roman" w:hAnsi="Times New Roman" w:cs="Times New Roman"/>
            <w:color w:val="444444"/>
            <w:sz w:val="24"/>
            <w:szCs w:val="24"/>
          </w:rPr>
          <w:t> </w:t>
        </w:r>
      </w:ins>
    </w:p>
    <w:p w14:paraId="21BCA5E7" w14:textId="77777777" w:rsidR="002203C6" w:rsidRPr="003E0944" w:rsidRDefault="002203C6" w:rsidP="002203C6">
      <w:pPr>
        <w:spacing w:after="0" w:line="240" w:lineRule="auto"/>
        <w:ind w:firstLine="720"/>
        <w:rPr>
          <w:ins w:id="536" w:author="Jordan, Amanda C CIV USARMY HQDA ASA ALT (USA)" w:date="2022-08-03T10:39:00Z"/>
          <w:rFonts w:ascii="Times New Roman" w:eastAsia="Times New Roman" w:hAnsi="Times New Roman" w:cs="Times New Roman"/>
          <w:color w:val="444444"/>
          <w:sz w:val="24"/>
          <w:szCs w:val="24"/>
        </w:rPr>
      </w:pPr>
      <w:ins w:id="537" w:author="Jordan, Amanda C CIV USARMY HQDA ASA ALT (USA)" w:date="2022-08-03T10:39:00Z">
        <w:r w:rsidRPr="003E0944">
          <w:rPr>
            <w:rFonts w:ascii="Times New Roman" w:eastAsia="Times New Roman" w:hAnsi="Times New Roman" w:cs="Times New Roman"/>
            <w:color w:val="444444"/>
            <w:sz w:val="24"/>
            <w:szCs w:val="24"/>
          </w:rPr>
          <w:tab/>
          <w:t>(viii) Submitting performance evaluation reports (see 5136.201), as applicable; and </w:t>
        </w:r>
      </w:ins>
    </w:p>
    <w:p w14:paraId="5D354637" w14:textId="77777777" w:rsidR="002203C6" w:rsidRPr="003E0944" w:rsidRDefault="002203C6" w:rsidP="002203C6">
      <w:pPr>
        <w:spacing w:after="0" w:line="240" w:lineRule="auto"/>
        <w:ind w:firstLine="720"/>
        <w:rPr>
          <w:ins w:id="538" w:author="Jordan, Amanda C CIV USARMY HQDA ASA ALT (USA)" w:date="2022-08-03T10:39:00Z"/>
          <w:rFonts w:ascii="Times New Roman" w:eastAsia="Times New Roman" w:hAnsi="Times New Roman" w:cs="Times New Roman"/>
          <w:color w:val="444444"/>
          <w:sz w:val="24"/>
          <w:szCs w:val="24"/>
        </w:rPr>
      </w:pPr>
    </w:p>
    <w:p w14:paraId="5FD387C4" w14:textId="77777777" w:rsidR="002203C6" w:rsidRPr="003E0944" w:rsidRDefault="002203C6" w:rsidP="002203C6">
      <w:pPr>
        <w:spacing w:after="0" w:line="240" w:lineRule="auto"/>
        <w:ind w:left="720" w:firstLine="720"/>
        <w:rPr>
          <w:ins w:id="539" w:author="Jordan, Amanda C CIV USARMY HQDA ASA ALT (USA)" w:date="2022-08-03T10:39:00Z"/>
          <w:rFonts w:ascii="Times New Roman" w:eastAsia="Times New Roman" w:hAnsi="Times New Roman" w:cs="Times New Roman"/>
          <w:color w:val="444444"/>
          <w:sz w:val="24"/>
          <w:szCs w:val="24"/>
        </w:rPr>
      </w:pPr>
      <w:ins w:id="540" w:author="Jordan, Amanda C CIV USARMY HQDA ASA ALT (USA)" w:date="2022-08-03T10:39:00Z">
        <w:r w:rsidRPr="003E0944">
          <w:rPr>
            <w:rFonts w:ascii="Times New Roman" w:eastAsia="Times New Roman" w:hAnsi="Times New Roman" w:cs="Times New Roman"/>
            <w:color w:val="444444"/>
            <w:sz w:val="24"/>
            <w:szCs w:val="24"/>
          </w:rPr>
          <w:t>(ix) Providing to the requiring activity documents required for continuing customer responsibilities (e.g., as-built drawings and warranties).</w:t>
        </w:r>
      </w:ins>
    </w:p>
    <w:p w14:paraId="0E2F1855" w14:textId="77777777" w:rsidR="002203C6" w:rsidRDefault="002203C6" w:rsidP="000F488F">
      <w:pPr>
        <w:pStyle w:val="AFARSText"/>
        <w:rPr>
          <w:ins w:id="541" w:author="Jordan, Amanda C CIV USARMY HQDA ASA ALT (USA)" w:date="2022-08-03T10:39:00Z"/>
          <w:rFonts w:cs="Times New Roman"/>
          <w:szCs w:val="24"/>
        </w:rPr>
      </w:pPr>
    </w:p>
    <w:p w14:paraId="5F9ED757" w14:textId="71ACD332" w:rsidR="000F488F" w:rsidDel="002203C6" w:rsidRDefault="000F488F" w:rsidP="000F488F">
      <w:pPr>
        <w:pStyle w:val="AFARSText"/>
        <w:rPr>
          <w:del w:id="542" w:author="Jordan, Amanda C CIV USARMY HQDA ASA ALT (USA)" w:date="2022-08-03T10:39:00Z"/>
          <w:rFonts w:cs="Times New Roman"/>
          <w:szCs w:val="24"/>
        </w:rPr>
      </w:pPr>
      <w:del w:id="543" w:author="Jordan, Amanda C CIV USARMY HQDA ASA ALT (USA)" w:date="2022-08-03T10:39:00Z">
        <w:r w:rsidRPr="008A65C8" w:rsidDel="002203C6">
          <w:rPr>
            <w:rFonts w:cs="Times New Roman"/>
            <w:szCs w:val="24"/>
          </w:rPr>
          <w:delText>Contractor performance evaluations must be prepared for all orders of $100,000 or more and submitted to the CCASS in accordance with 5136.201.</w:delText>
        </w:r>
      </w:del>
    </w:p>
    <w:p w14:paraId="5F9ED758" w14:textId="009F0DFC" w:rsidR="000F488F" w:rsidRDefault="000F488F" w:rsidP="000064C0">
      <w:pPr>
        <w:pStyle w:val="Heading4"/>
        <w:rPr>
          <w:ins w:id="544" w:author="Jordan, Amanda C CIV USARMY HQDA ASA ALT (USA)" w:date="2022-08-03T10:51:00Z"/>
        </w:rPr>
      </w:pPr>
      <w:bookmarkStart w:id="545" w:name="_Toc514063597"/>
      <w:bookmarkStart w:id="546" w:name="_Toc520184690"/>
      <w:bookmarkStart w:id="547" w:name="_Toc11911246"/>
      <w:r>
        <w:t xml:space="preserve">5117.9006  </w:t>
      </w:r>
      <w:del w:id="548" w:author="Jordan, Amanda C CIV USARMY HQDA ASA ALT (USA)" w:date="2022-08-03T10:39:00Z">
        <w:r w:rsidDel="002203C6">
          <w:delText>JOC ordering officers.</w:delText>
        </w:r>
      </w:del>
      <w:bookmarkEnd w:id="545"/>
      <w:bookmarkEnd w:id="546"/>
      <w:bookmarkEnd w:id="547"/>
      <w:ins w:id="549" w:author="Jordan, Amanda C CIV USARMY HQDA ASA ALT (USA)" w:date="2022-08-03T10:39:00Z">
        <w:r w:rsidR="002203C6">
          <w:t>Contracting officer r</w:t>
        </w:r>
      </w:ins>
      <w:ins w:id="550" w:author="Jordan, Amanda C CIV USARMY HQDA ASA ALT (USA)" w:date="2022-08-03T10:40:00Z">
        <w:r w:rsidR="002203C6">
          <w:t>esponsibilities.</w:t>
        </w:r>
      </w:ins>
    </w:p>
    <w:p w14:paraId="14763FA7" w14:textId="77777777" w:rsidR="003D0E85" w:rsidRPr="004E65D5" w:rsidRDefault="003D0E85" w:rsidP="003D0E85">
      <w:pPr>
        <w:spacing w:after="0" w:line="240" w:lineRule="auto"/>
        <w:rPr>
          <w:ins w:id="551" w:author="Jordan, Amanda C CIV USARMY HQDA ASA ALT (USA)" w:date="2022-08-03T10:51:00Z"/>
          <w:rFonts w:ascii="Segoe UI" w:eastAsia="Times New Roman" w:hAnsi="Segoe UI" w:cs="Segoe UI"/>
          <w:color w:val="444444"/>
          <w:sz w:val="20"/>
          <w:szCs w:val="20"/>
        </w:rPr>
      </w:pPr>
      <w:ins w:id="552" w:author="Jordan, Amanda C CIV USARMY HQDA ASA ALT (USA)" w:date="2022-08-03T10:51:00Z">
        <w:r w:rsidRPr="004E65D5">
          <w:rPr>
            <w:rFonts w:ascii="Segoe UI" w:eastAsia="Times New Roman" w:hAnsi="Segoe UI" w:cs="Segoe UI"/>
            <w:color w:val="444444"/>
            <w:sz w:val="20"/>
            <w:szCs w:val="20"/>
          </w:rPr>
          <w:t>(</w:t>
        </w:r>
        <w:r>
          <w:rPr>
            <w:rFonts w:ascii="Segoe UI" w:eastAsia="Times New Roman" w:hAnsi="Segoe UI" w:cs="Segoe UI"/>
            <w:color w:val="444444"/>
            <w:sz w:val="20"/>
            <w:szCs w:val="20"/>
          </w:rPr>
          <w:t>a</w:t>
        </w:r>
        <w:r w:rsidRPr="004E65D5">
          <w:rPr>
            <w:rFonts w:ascii="Segoe UI" w:eastAsia="Times New Roman" w:hAnsi="Segoe UI" w:cs="Segoe UI"/>
            <w:color w:val="444444"/>
            <w:sz w:val="20"/>
            <w:szCs w:val="20"/>
          </w:rPr>
          <w:t xml:space="preserve">)  At least </w:t>
        </w:r>
        <w:r>
          <w:rPr>
            <w:rFonts w:ascii="Segoe UI" w:eastAsia="Times New Roman" w:hAnsi="Segoe UI" w:cs="Segoe UI"/>
            <w:color w:val="444444"/>
            <w:sz w:val="20"/>
            <w:szCs w:val="20"/>
          </w:rPr>
          <w:t>once</w:t>
        </w:r>
        <w:r w:rsidRPr="004E65D5">
          <w:rPr>
            <w:rFonts w:ascii="Segoe UI" w:eastAsia="Times New Roman" w:hAnsi="Segoe UI" w:cs="Segoe UI"/>
            <w:color w:val="444444"/>
            <w:sz w:val="20"/>
            <w:szCs w:val="20"/>
          </w:rPr>
          <w:t xml:space="preserve"> a year, the contracting officer must ensure that ordering officer files and procedures are reviewed and that a representative sampling of orders is selected for tracking from initiation of the requirement to final payment and close-out of the order.</w:t>
        </w:r>
      </w:ins>
    </w:p>
    <w:p w14:paraId="70E8223C" w14:textId="77777777" w:rsidR="003D0E85" w:rsidRPr="003D0E85" w:rsidRDefault="003D0E85" w:rsidP="003D0E85"/>
    <w:p w14:paraId="5F9ED759" w14:textId="486737A4" w:rsidR="000F488F" w:rsidDel="002203C6" w:rsidRDefault="000F488F" w:rsidP="002203C6">
      <w:pPr>
        <w:pStyle w:val="AFARSText"/>
        <w:rPr>
          <w:del w:id="553" w:author="Jordan, Amanda C CIV USARMY HQDA ASA ALT (USA)" w:date="2022-08-03T10:40:00Z"/>
          <w:rFonts w:cs="Times New Roman"/>
          <w:szCs w:val="24"/>
        </w:rPr>
      </w:pPr>
      <w:del w:id="554" w:author="Jordan, Amanda C CIV USARMY HQDA ASA ALT (USA)" w:date="2022-08-03T10:40:00Z">
        <w:r w:rsidRPr="00053914" w:rsidDel="002203C6">
          <w:rPr>
            <w:rFonts w:cs="Times New Roman"/>
            <w:szCs w:val="24"/>
          </w:rPr>
          <w:delText xml:space="preserve">(a)  </w:delText>
        </w:r>
        <w:r w:rsidRPr="00053914" w:rsidDel="002203C6">
          <w:rPr>
            <w:rFonts w:cs="Times New Roman"/>
            <w:bCs/>
            <w:i/>
            <w:szCs w:val="24"/>
          </w:rPr>
          <w:delText>Appointment.</w:delText>
        </w:r>
        <w:r w:rsidRPr="00053914" w:rsidDel="002203C6">
          <w:rPr>
            <w:rFonts w:cs="Times New Roman"/>
            <w:szCs w:val="24"/>
          </w:rPr>
          <w:delText xml:space="preserve">  The appointment of a special “JOC ordering officer” is authorized, but is only required when the contracting officer will not be executing the task orders.  Appointments of ordering officers under each JOC must be minimized.  JOC ordering officers must be nominated by the Director of Public Works (or equivalent facilities engineering manager) and appointed by letter similar to that in 5153.</w:delText>
        </w:r>
        <w:r w:rsidDel="002203C6">
          <w:rPr>
            <w:rFonts w:cs="Times New Roman"/>
            <w:szCs w:val="24"/>
          </w:rPr>
          <w:delText>303-2</w:delText>
        </w:r>
        <w:r w:rsidRPr="00053914" w:rsidDel="002203C6">
          <w:rPr>
            <w:rFonts w:cs="Times New Roman"/>
            <w:szCs w:val="24"/>
          </w:rPr>
          <w:delText xml:space="preserve"> (see 5101.602-2-9</w:delText>
        </w:r>
        <w:r w:rsidDel="002203C6">
          <w:rPr>
            <w:rFonts w:cs="Times New Roman"/>
            <w:szCs w:val="24"/>
          </w:rPr>
          <w:delText>2</w:delText>
        </w:r>
        <w:r w:rsidRPr="00053914" w:rsidDel="002203C6">
          <w:rPr>
            <w:rFonts w:cs="Times New Roman"/>
            <w:szCs w:val="24"/>
          </w:rPr>
          <w:delText>), tailored for JOC, signed by the contracting officer, and approved at a level above the contracting officer, or the chief of the contracting office.</w:delText>
        </w:r>
      </w:del>
    </w:p>
    <w:p w14:paraId="5F9ED75A" w14:textId="641C4534" w:rsidR="000F488F" w:rsidDel="002203C6" w:rsidRDefault="000F488F">
      <w:pPr>
        <w:pStyle w:val="AFARSText"/>
        <w:rPr>
          <w:del w:id="555" w:author="Jordan, Amanda C CIV USARMY HQDA ASA ALT (USA)" w:date="2022-08-03T10:40:00Z"/>
          <w:rFonts w:cs="Times New Roman"/>
          <w:szCs w:val="24"/>
        </w:rPr>
      </w:pPr>
    </w:p>
    <w:p w14:paraId="5F9ED75B" w14:textId="1D6D4E06" w:rsidR="000F488F" w:rsidDel="002203C6" w:rsidRDefault="000F488F">
      <w:pPr>
        <w:pStyle w:val="AFARSText"/>
        <w:rPr>
          <w:del w:id="556" w:author="Jordan, Amanda C CIV USARMY HQDA ASA ALT (USA)" w:date="2022-08-03T10:40:00Z"/>
          <w:rFonts w:cs="Times New Roman"/>
          <w:szCs w:val="24"/>
        </w:rPr>
      </w:pPr>
      <w:del w:id="557" w:author="Jordan, Amanda C CIV USARMY HQDA ASA ALT (USA)" w:date="2022-08-03T10:40:00Z">
        <w:r w:rsidRPr="008A65C8" w:rsidDel="002203C6">
          <w:rPr>
            <w:rFonts w:cs="Times New Roman"/>
            <w:szCs w:val="24"/>
          </w:rPr>
          <w:delText xml:space="preserve">(b)  </w:delText>
        </w:r>
        <w:r w:rsidRPr="001D45F9" w:rsidDel="002203C6">
          <w:rPr>
            <w:rFonts w:cs="Times New Roman"/>
            <w:i/>
            <w:szCs w:val="24"/>
          </w:rPr>
          <w:delText>Training</w:delText>
        </w:r>
        <w:r w:rsidRPr="008A65C8" w:rsidDel="002203C6">
          <w:rPr>
            <w:rFonts w:cs="Times New Roman"/>
            <w:szCs w:val="24"/>
          </w:rPr>
          <w:delText xml:space="preserve">.  All JOC ordering officers must receive specific training and orientation from the responsible contracting office.  This training must cover policy and procedures for operation of JOC, including this AFARS coverage, and shall specifically address the ordering officer’s </w:delText>
        </w:r>
        <w:r w:rsidRPr="008A65C8" w:rsidDel="002203C6">
          <w:rPr>
            <w:rFonts w:cs="Times New Roman"/>
            <w:szCs w:val="24"/>
          </w:rPr>
          <w:lastRenderedPageBreak/>
          <w:delText>authority, limitations and responsibilities, to include ethics, conflict of interest, and potential pecuniary liabilities.</w:delText>
        </w:r>
      </w:del>
    </w:p>
    <w:p w14:paraId="5F9ED75C" w14:textId="05570CA8" w:rsidR="000F488F" w:rsidDel="002203C6" w:rsidRDefault="000F488F">
      <w:pPr>
        <w:pStyle w:val="AFARSText"/>
        <w:rPr>
          <w:del w:id="558" w:author="Jordan, Amanda C CIV USARMY HQDA ASA ALT (USA)" w:date="2022-08-03T10:40:00Z"/>
          <w:rFonts w:cs="Times New Roman"/>
          <w:szCs w:val="24"/>
        </w:rPr>
      </w:pPr>
    </w:p>
    <w:p w14:paraId="5F9ED75D" w14:textId="1746FECA" w:rsidR="000F488F" w:rsidDel="002203C6" w:rsidRDefault="000F488F">
      <w:pPr>
        <w:pStyle w:val="AFARSText"/>
        <w:rPr>
          <w:del w:id="559" w:author="Jordan, Amanda C CIV USARMY HQDA ASA ALT (USA)" w:date="2022-08-03T10:40:00Z"/>
          <w:rFonts w:cs="Times New Roman"/>
          <w:szCs w:val="24"/>
        </w:rPr>
      </w:pPr>
      <w:del w:id="560" w:author="Jordan, Amanda C CIV USARMY HQDA ASA ALT (USA)" w:date="2022-08-03T10:40:00Z">
        <w:r w:rsidRPr="00690248" w:rsidDel="002203C6">
          <w:rPr>
            <w:rFonts w:cs="Times New Roman"/>
            <w:szCs w:val="24"/>
          </w:rPr>
          <w:delText xml:space="preserve">(c)  </w:delText>
        </w:r>
        <w:r w:rsidRPr="001D45F9" w:rsidDel="002203C6">
          <w:rPr>
            <w:rFonts w:cs="Times New Roman"/>
            <w:bCs/>
            <w:i/>
            <w:szCs w:val="24"/>
          </w:rPr>
          <w:delText>Authorization and limitations</w:delText>
        </w:r>
        <w:r w:rsidRPr="00690248" w:rsidDel="002203C6">
          <w:rPr>
            <w:rFonts w:cs="Times New Roman"/>
            <w:bCs/>
            <w:szCs w:val="24"/>
          </w:rPr>
          <w:delText>.</w:delText>
        </w:r>
      </w:del>
    </w:p>
    <w:p w14:paraId="5F9ED75E" w14:textId="19A93F9C" w:rsidR="000F488F" w:rsidDel="002203C6" w:rsidRDefault="000F488F">
      <w:pPr>
        <w:pStyle w:val="AFARSText"/>
        <w:rPr>
          <w:del w:id="561" w:author="Jordan, Amanda C CIV USARMY HQDA ASA ALT (USA)" w:date="2022-08-03T10:40:00Z"/>
          <w:rFonts w:cs="Times New Roman"/>
          <w:szCs w:val="24"/>
        </w:rPr>
      </w:pPr>
    </w:p>
    <w:p w14:paraId="5F9ED75F" w14:textId="4FE677ED" w:rsidR="000F488F" w:rsidDel="002203C6" w:rsidRDefault="000F488F" w:rsidP="002203C6">
      <w:pPr>
        <w:pStyle w:val="AFARSText"/>
        <w:rPr>
          <w:del w:id="562" w:author="Jordan, Amanda C CIV USARMY HQDA ASA ALT (USA)" w:date="2022-08-03T10:40:00Z"/>
          <w:rFonts w:cs="Times New Roman"/>
          <w:szCs w:val="24"/>
        </w:rPr>
      </w:pPr>
      <w:del w:id="563" w:author="Jordan, Amanda C CIV USARMY HQDA ASA ALT (USA)" w:date="2022-08-03T10:40:00Z">
        <w:r w:rsidRPr="008A65C8" w:rsidDel="002203C6">
          <w:rPr>
            <w:rFonts w:cs="Times New Roman"/>
            <w:szCs w:val="24"/>
          </w:rPr>
          <w:delText>(1)  JOC ordering officers may sign task orders under JOC on behalf of the Government when authorized by their appointment letter and the terms of the contract, provided that the total value of the order is $100,000 or less and the value of any non-pre-priced item(s) does not exceed $2,500.</w:delText>
        </w:r>
      </w:del>
    </w:p>
    <w:p w14:paraId="5F9ED760" w14:textId="57938E25" w:rsidR="000F488F" w:rsidDel="002203C6" w:rsidRDefault="000F488F" w:rsidP="002203C6">
      <w:pPr>
        <w:pStyle w:val="AFARSText"/>
        <w:rPr>
          <w:del w:id="564" w:author="Jordan, Amanda C CIV USARMY HQDA ASA ALT (USA)" w:date="2022-08-03T10:40:00Z"/>
          <w:rFonts w:cs="Times New Roman"/>
          <w:szCs w:val="24"/>
        </w:rPr>
      </w:pPr>
    </w:p>
    <w:p w14:paraId="5F9ED761" w14:textId="7EEB28A9" w:rsidR="000F488F" w:rsidDel="002203C6" w:rsidRDefault="000F488F" w:rsidP="002203C6">
      <w:pPr>
        <w:pStyle w:val="AFARSText"/>
        <w:rPr>
          <w:del w:id="565" w:author="Jordan, Amanda C CIV USARMY HQDA ASA ALT (USA)" w:date="2022-08-03T10:40:00Z"/>
          <w:rFonts w:cs="Times New Roman"/>
          <w:color w:val="000000"/>
          <w:szCs w:val="24"/>
        </w:rPr>
      </w:pPr>
      <w:del w:id="566" w:author="Jordan, Amanda C CIV USARMY HQDA ASA ALT (USA)" w:date="2022-08-03T10:40:00Z">
        <w:r w:rsidRPr="008A65C8" w:rsidDel="002203C6">
          <w:rPr>
            <w:rFonts w:cs="Times New Roman"/>
            <w:szCs w:val="24"/>
          </w:rPr>
          <w:delText xml:space="preserve">(2)  </w:delText>
        </w:r>
        <w:r w:rsidRPr="008A65C8" w:rsidDel="002203C6">
          <w:rPr>
            <w:rFonts w:cs="Times New Roman"/>
            <w:color w:val="000000"/>
            <w:szCs w:val="24"/>
          </w:rPr>
          <w:delText xml:space="preserve">JOC ordering officers may be authorized to sign task orders of greater value, but not to exceed the thresholds as specified in 10 U.S.C. 2805(c)(1), on behalf of the Government, if determined necessary to realize the benefits of JOC, provided that </w:delText>
        </w:r>
        <w:r w:rsidDel="002203C6">
          <w:rPr>
            <w:rFonts w:cs="Times New Roman"/>
            <w:color w:val="000000"/>
            <w:szCs w:val="24"/>
          </w:rPr>
          <w:delText>–</w:delText>
        </w:r>
      </w:del>
    </w:p>
    <w:p w14:paraId="5F9ED762" w14:textId="1E83E172" w:rsidR="000F488F" w:rsidDel="002203C6" w:rsidRDefault="000F488F" w:rsidP="002203C6">
      <w:pPr>
        <w:pStyle w:val="AFARSText"/>
        <w:rPr>
          <w:del w:id="567" w:author="Jordan, Amanda C CIV USARMY HQDA ASA ALT (USA)" w:date="2022-08-03T10:40:00Z"/>
          <w:rFonts w:cs="Times New Roman"/>
          <w:szCs w:val="24"/>
        </w:rPr>
      </w:pPr>
    </w:p>
    <w:p w14:paraId="5F9ED763" w14:textId="121A1059" w:rsidR="000F488F" w:rsidDel="002203C6" w:rsidRDefault="000F488F" w:rsidP="002203C6">
      <w:pPr>
        <w:pStyle w:val="AFARSText"/>
        <w:rPr>
          <w:del w:id="568" w:author="Jordan, Amanda C CIV USARMY HQDA ASA ALT (USA)" w:date="2022-08-03T10:40:00Z"/>
        </w:rPr>
      </w:pPr>
      <w:del w:id="569" w:author="Jordan, Amanda C CIV USARMY HQDA ASA ALT (USA)" w:date="2022-08-03T10:40:00Z">
        <w:r w:rsidRPr="008A65C8" w:rsidDel="002203C6">
          <w:delText>(i)  adequate management controls are in place (e.g., contracting officer oversight);</w:delText>
        </w:r>
      </w:del>
    </w:p>
    <w:p w14:paraId="5F9ED764" w14:textId="0CF1E74C" w:rsidR="000F488F" w:rsidRPr="008A65C8" w:rsidDel="002203C6" w:rsidRDefault="000F488F" w:rsidP="002203C6">
      <w:pPr>
        <w:pStyle w:val="AFARSText"/>
        <w:rPr>
          <w:del w:id="570" w:author="Jordan, Amanda C CIV USARMY HQDA ASA ALT (USA)" w:date="2022-08-03T10:40:00Z"/>
        </w:rPr>
      </w:pPr>
    </w:p>
    <w:p w14:paraId="5F9ED765" w14:textId="2379D7B9" w:rsidR="000F488F" w:rsidDel="002203C6" w:rsidRDefault="000F488F" w:rsidP="002203C6">
      <w:pPr>
        <w:pStyle w:val="AFARSText"/>
        <w:rPr>
          <w:del w:id="571" w:author="Jordan, Amanda C CIV USARMY HQDA ASA ALT (USA)" w:date="2022-08-03T10:40:00Z"/>
        </w:rPr>
      </w:pPr>
      <w:del w:id="572" w:author="Jordan, Amanda C CIV USARMY HQDA ASA ALT (USA)" w:date="2022-08-03T10:40:00Z">
        <w:r w:rsidRPr="008A65C8" w:rsidDel="002203C6">
          <w:delText>(ii)  adequate training is provided;</w:delText>
        </w:r>
      </w:del>
    </w:p>
    <w:p w14:paraId="5F9ED766" w14:textId="14559925" w:rsidR="000F488F" w:rsidDel="002203C6" w:rsidRDefault="000F488F" w:rsidP="002203C6">
      <w:pPr>
        <w:pStyle w:val="AFARSText"/>
        <w:rPr>
          <w:del w:id="573" w:author="Jordan, Amanda C CIV USARMY HQDA ASA ALT (USA)" w:date="2022-08-03T10:40:00Z"/>
        </w:rPr>
      </w:pPr>
    </w:p>
    <w:p w14:paraId="5F9ED767" w14:textId="178B9944" w:rsidR="000F488F" w:rsidDel="002203C6" w:rsidRDefault="000F488F" w:rsidP="002203C6">
      <w:pPr>
        <w:pStyle w:val="AFARSText"/>
        <w:rPr>
          <w:del w:id="574" w:author="Jordan, Amanda C CIV USARMY HQDA ASA ALT (USA)" w:date="2022-08-03T10:40:00Z"/>
        </w:rPr>
      </w:pPr>
      <w:del w:id="575" w:author="Jordan, Amanda C CIV USARMY HQDA ASA ALT (USA)" w:date="2022-08-03T10:40:00Z">
        <w:r w:rsidRPr="008A65C8" w:rsidDel="002203C6">
          <w:delText xml:space="preserve">(iii)  the contracting officer approves; and </w:delText>
        </w:r>
      </w:del>
    </w:p>
    <w:p w14:paraId="5F9ED768" w14:textId="6183829E" w:rsidR="000F488F" w:rsidDel="002203C6" w:rsidRDefault="000F488F" w:rsidP="002203C6">
      <w:pPr>
        <w:pStyle w:val="AFARSText"/>
        <w:rPr>
          <w:del w:id="576" w:author="Jordan, Amanda C CIV USARMY HQDA ASA ALT (USA)" w:date="2022-08-03T10:40:00Z"/>
        </w:rPr>
      </w:pPr>
    </w:p>
    <w:p w14:paraId="5F9ED769" w14:textId="1CE4030D" w:rsidR="000F488F" w:rsidDel="002203C6" w:rsidRDefault="000F488F" w:rsidP="002203C6">
      <w:pPr>
        <w:pStyle w:val="AFARSText"/>
        <w:rPr>
          <w:del w:id="577" w:author="Jordan, Amanda C CIV USARMY HQDA ASA ALT (USA)" w:date="2022-08-03T10:40:00Z"/>
          <w:i/>
        </w:rPr>
      </w:pPr>
      <w:del w:id="578" w:author="Jordan, Amanda C CIV USARMY HQDA ASA ALT (USA)" w:date="2022-08-03T10:40:00Z">
        <w:r w:rsidRPr="008A65C8" w:rsidDel="002203C6">
          <w:delText xml:space="preserve">(iv)  the value of any non-pre-priced item(s) does not exceed $2,500.  </w:delText>
        </w:r>
        <w:r w:rsidRPr="008A65C8" w:rsidDel="002203C6">
          <w:rPr>
            <w:i/>
          </w:rPr>
          <w:delText>[AFARS Revision #15, dated February 17, 2005]</w:delText>
        </w:r>
      </w:del>
    </w:p>
    <w:p w14:paraId="5F9ED76A" w14:textId="7255BFBE" w:rsidR="000F488F" w:rsidDel="002203C6" w:rsidRDefault="000F488F" w:rsidP="002203C6">
      <w:pPr>
        <w:pStyle w:val="AFARSText"/>
        <w:rPr>
          <w:del w:id="579" w:author="Jordan, Amanda C CIV USARMY HQDA ASA ALT (USA)" w:date="2022-08-03T10:40:00Z"/>
        </w:rPr>
      </w:pPr>
    </w:p>
    <w:p w14:paraId="5F9ED76B" w14:textId="353BD133" w:rsidR="000F488F" w:rsidRPr="008A65C8" w:rsidDel="002203C6" w:rsidRDefault="000F488F" w:rsidP="002203C6">
      <w:pPr>
        <w:pStyle w:val="AFARSText"/>
        <w:rPr>
          <w:del w:id="580" w:author="Jordan, Amanda C CIV USARMY HQDA ASA ALT (USA)" w:date="2022-08-03T10:40:00Z"/>
        </w:rPr>
      </w:pPr>
      <w:del w:id="581" w:author="Jordan, Amanda C CIV USARMY HQDA ASA ALT (USA)" w:date="2022-08-03T10:40:00Z">
        <w:r w:rsidRPr="008A65C8" w:rsidDel="002203C6">
          <w:delText>(3)  May execute modifications to existing task orders provided that --</w:delText>
        </w:r>
      </w:del>
    </w:p>
    <w:p w14:paraId="5F9ED76C" w14:textId="52D56C7D" w:rsidR="000F488F" w:rsidDel="002203C6" w:rsidRDefault="000F488F" w:rsidP="002203C6">
      <w:pPr>
        <w:pStyle w:val="AFARSText"/>
        <w:rPr>
          <w:del w:id="582" w:author="Jordan, Amanda C CIV USARMY HQDA ASA ALT (USA)" w:date="2022-08-03T10:40:00Z"/>
        </w:rPr>
      </w:pPr>
    </w:p>
    <w:p w14:paraId="5F9ED76D" w14:textId="482C777A" w:rsidR="000F488F" w:rsidRPr="008A65C8" w:rsidDel="002203C6" w:rsidRDefault="000F488F" w:rsidP="002203C6">
      <w:pPr>
        <w:pStyle w:val="AFARSText"/>
        <w:rPr>
          <w:del w:id="583" w:author="Jordan, Amanda C CIV USARMY HQDA ASA ALT (USA)" w:date="2022-08-03T10:40:00Z"/>
        </w:rPr>
      </w:pPr>
      <w:del w:id="584" w:author="Jordan, Amanda C CIV USARMY HQDA ASA ALT (USA)" w:date="2022-08-03T10:40:00Z">
        <w:r w:rsidRPr="008A65C8" w:rsidDel="002203C6">
          <w:delText>(i)  the contracting officer specifically delegates this authority in the JOC ordering officer appointment letter (generally will include modifications under the Changes clause, Changed Site Conditions, etc.);</w:delText>
        </w:r>
      </w:del>
    </w:p>
    <w:p w14:paraId="5F9ED76E" w14:textId="6CF066F9" w:rsidR="000F488F" w:rsidDel="002203C6" w:rsidRDefault="000F488F" w:rsidP="002203C6">
      <w:pPr>
        <w:pStyle w:val="AFARSText"/>
        <w:rPr>
          <w:del w:id="585" w:author="Jordan, Amanda C CIV USARMY HQDA ASA ALT (USA)" w:date="2022-08-03T10:40:00Z"/>
        </w:rPr>
      </w:pPr>
    </w:p>
    <w:p w14:paraId="5F9ED76F" w14:textId="2481FFD6" w:rsidR="000F488F" w:rsidRPr="008A65C8" w:rsidDel="002203C6" w:rsidRDefault="000F488F" w:rsidP="002203C6">
      <w:pPr>
        <w:pStyle w:val="AFARSText"/>
        <w:rPr>
          <w:del w:id="586" w:author="Jordan, Amanda C CIV USARMY HQDA ASA ALT (USA)" w:date="2022-08-03T10:40:00Z"/>
        </w:rPr>
      </w:pPr>
      <w:del w:id="587" w:author="Jordan, Amanda C CIV USARMY HQDA ASA ALT (USA)" w:date="2022-08-03T10:40:00Z">
        <w:r w:rsidRPr="008A65C8" w:rsidDel="002203C6">
          <w:delText>(ii)  the amount of the modification does not exceed the ordering officer’s authority;</w:delText>
        </w:r>
      </w:del>
    </w:p>
    <w:p w14:paraId="5F9ED770" w14:textId="2A407B67" w:rsidR="000F488F" w:rsidDel="002203C6" w:rsidRDefault="000F488F" w:rsidP="002203C6">
      <w:pPr>
        <w:pStyle w:val="AFARSText"/>
        <w:rPr>
          <w:del w:id="588" w:author="Jordan, Amanda C CIV USARMY HQDA ASA ALT (USA)" w:date="2022-08-03T10:40:00Z"/>
        </w:rPr>
      </w:pPr>
    </w:p>
    <w:p w14:paraId="5F9ED771" w14:textId="2F899CDB" w:rsidR="000F488F" w:rsidRPr="008A65C8" w:rsidDel="002203C6" w:rsidRDefault="000F488F" w:rsidP="002203C6">
      <w:pPr>
        <w:pStyle w:val="AFARSText"/>
        <w:rPr>
          <w:del w:id="589" w:author="Jordan, Amanda C CIV USARMY HQDA ASA ALT (USA)" w:date="2022-08-03T10:40:00Z"/>
        </w:rPr>
      </w:pPr>
      <w:del w:id="590" w:author="Jordan, Amanda C CIV USARMY HQDA ASA ALT (USA)" w:date="2022-08-03T10:40:00Z">
        <w:r w:rsidRPr="008A65C8" w:rsidDel="002203C6">
          <w:delText>(iii)  pricing is accomplished by using the unit price book; and</w:delText>
        </w:r>
      </w:del>
    </w:p>
    <w:p w14:paraId="5F9ED772" w14:textId="4D53389A" w:rsidR="000F488F" w:rsidDel="002203C6" w:rsidRDefault="000F488F" w:rsidP="002203C6">
      <w:pPr>
        <w:pStyle w:val="AFARSText"/>
        <w:rPr>
          <w:del w:id="591" w:author="Jordan, Amanda C CIV USARMY HQDA ASA ALT (USA)" w:date="2022-08-03T10:40:00Z"/>
        </w:rPr>
      </w:pPr>
    </w:p>
    <w:p w14:paraId="5F9ED773" w14:textId="38D95BE3" w:rsidR="000F488F" w:rsidRPr="008A65C8" w:rsidDel="002203C6" w:rsidRDefault="000F488F" w:rsidP="002203C6">
      <w:pPr>
        <w:pStyle w:val="AFARSText"/>
        <w:rPr>
          <w:del w:id="592" w:author="Jordan, Amanda C CIV USARMY HQDA ASA ALT (USA)" w:date="2022-08-03T10:40:00Z"/>
        </w:rPr>
      </w:pPr>
      <w:del w:id="593" w:author="Jordan, Amanda C CIV USARMY HQDA ASA ALT (USA)" w:date="2022-08-03T10:40:00Z">
        <w:r w:rsidRPr="008A65C8" w:rsidDel="002203C6">
          <w:delText>(iv)  the total value of non-pre</w:delText>
        </w:r>
        <w:r w:rsidR="00343D1C" w:rsidDel="002203C6">
          <w:delText>-</w:delText>
        </w:r>
        <w:r w:rsidRPr="008A65C8" w:rsidDel="002203C6">
          <w:delText>priced items under the order as modified does not exceed the ordering officer’s authority.</w:delText>
        </w:r>
      </w:del>
    </w:p>
    <w:p w14:paraId="5F9ED774" w14:textId="05A6F1BB" w:rsidR="000F488F" w:rsidDel="002203C6" w:rsidRDefault="000F488F" w:rsidP="002203C6">
      <w:pPr>
        <w:pStyle w:val="AFARSText"/>
        <w:rPr>
          <w:del w:id="594" w:author="Jordan, Amanda C CIV USARMY HQDA ASA ALT (USA)" w:date="2022-08-03T10:40:00Z"/>
        </w:rPr>
      </w:pPr>
    </w:p>
    <w:p w14:paraId="5F9ED775" w14:textId="5DB54A16" w:rsidR="000F488F" w:rsidRPr="008A65C8" w:rsidDel="002203C6" w:rsidRDefault="000F488F" w:rsidP="002203C6">
      <w:pPr>
        <w:pStyle w:val="AFARSText"/>
        <w:rPr>
          <w:del w:id="595" w:author="Jordan, Amanda C CIV USARMY HQDA ASA ALT (USA)" w:date="2022-08-03T10:40:00Z"/>
        </w:rPr>
      </w:pPr>
      <w:del w:id="596" w:author="Jordan, Amanda C CIV USARMY HQDA ASA ALT (USA)" w:date="2022-08-03T10:40:00Z">
        <w:r w:rsidRPr="008A65C8" w:rsidDel="002203C6">
          <w:delText>(4)  If applicable, numbers for modifications shall be obtained from the contracting officer.  Copies of all modifications shall be immediately provided to the contracting officer for reporting.  Modifications effecting changes to termination actions, or work suspensions, shall be executed by the contracting officer because of legal consideration issues and the potential fiscal issues involved.</w:delText>
        </w:r>
      </w:del>
    </w:p>
    <w:p w14:paraId="5F9ED776" w14:textId="0EE81027" w:rsidR="000F488F" w:rsidDel="002203C6" w:rsidRDefault="000F488F" w:rsidP="002203C6">
      <w:pPr>
        <w:pStyle w:val="AFARSText"/>
        <w:rPr>
          <w:del w:id="597" w:author="Jordan, Amanda C CIV USARMY HQDA ASA ALT (USA)" w:date="2022-08-03T10:40:00Z"/>
        </w:rPr>
      </w:pPr>
    </w:p>
    <w:p w14:paraId="5F9ED777" w14:textId="406FC529" w:rsidR="000F488F" w:rsidRPr="008A65C8" w:rsidDel="002203C6" w:rsidRDefault="000F488F" w:rsidP="002203C6">
      <w:pPr>
        <w:pStyle w:val="AFARSText"/>
        <w:rPr>
          <w:del w:id="598" w:author="Jordan, Amanda C CIV USARMY HQDA ASA ALT (USA)" w:date="2022-08-03T10:40:00Z"/>
        </w:rPr>
      </w:pPr>
      <w:del w:id="599" w:author="Jordan, Amanda C CIV USARMY HQDA ASA ALT (USA)" w:date="2022-08-03T10:40:00Z">
        <w:r w:rsidRPr="008A65C8" w:rsidDel="002203C6">
          <w:delText xml:space="preserve">(d)  </w:delText>
        </w:r>
        <w:r w:rsidRPr="008A65C8" w:rsidDel="002203C6">
          <w:rPr>
            <w:bCs/>
            <w:i/>
          </w:rPr>
          <w:delText>Responsibilities</w:delText>
        </w:r>
        <w:r w:rsidRPr="008A65C8" w:rsidDel="002203C6">
          <w:rPr>
            <w:bCs/>
          </w:rPr>
          <w:delText>.</w:delText>
        </w:r>
        <w:r w:rsidRPr="008A65C8" w:rsidDel="002203C6">
          <w:delText xml:space="preserve">  JOC ordering officers --</w:delText>
        </w:r>
      </w:del>
    </w:p>
    <w:p w14:paraId="5F9ED778" w14:textId="1AEB7A15" w:rsidR="000F488F" w:rsidDel="002203C6" w:rsidRDefault="000F488F" w:rsidP="002203C6">
      <w:pPr>
        <w:pStyle w:val="AFARSText"/>
        <w:rPr>
          <w:del w:id="600" w:author="Jordan, Amanda C CIV USARMY HQDA ASA ALT (USA)" w:date="2022-08-03T10:40:00Z"/>
        </w:rPr>
      </w:pPr>
    </w:p>
    <w:p w14:paraId="5F9ED779" w14:textId="73DF5FAB" w:rsidR="000F488F" w:rsidRPr="008A65C8" w:rsidDel="002203C6" w:rsidRDefault="000F488F" w:rsidP="002203C6">
      <w:pPr>
        <w:pStyle w:val="AFARSText"/>
        <w:rPr>
          <w:del w:id="601" w:author="Jordan, Amanda C CIV USARMY HQDA ASA ALT (USA)" w:date="2022-08-03T10:40:00Z"/>
        </w:rPr>
      </w:pPr>
      <w:del w:id="602" w:author="Jordan, Amanda C CIV USARMY HQDA ASA ALT (USA)" w:date="2022-08-03T10:40:00Z">
        <w:r w:rsidRPr="008A65C8" w:rsidDel="002203C6">
          <w:lastRenderedPageBreak/>
          <w:delText>(1)  Are responsible for ensuring that all proposed JOC project descriptions and task orders express the Government’s actual requirements, validated in accordance with command and installation procedures, in a professional and understandable manner;</w:delText>
        </w:r>
      </w:del>
    </w:p>
    <w:p w14:paraId="5F9ED77A" w14:textId="5B66298B" w:rsidR="000F488F" w:rsidDel="002203C6" w:rsidRDefault="000F488F" w:rsidP="002203C6">
      <w:pPr>
        <w:pStyle w:val="AFARSText"/>
        <w:rPr>
          <w:del w:id="603" w:author="Jordan, Amanda C CIV USARMY HQDA ASA ALT (USA)" w:date="2022-08-03T10:40:00Z"/>
        </w:rPr>
      </w:pPr>
    </w:p>
    <w:p w14:paraId="5F9ED77B" w14:textId="5A7898FB" w:rsidR="000F488F" w:rsidRPr="008A65C8" w:rsidDel="002203C6" w:rsidRDefault="000F488F" w:rsidP="002203C6">
      <w:pPr>
        <w:pStyle w:val="AFARSText"/>
        <w:rPr>
          <w:del w:id="604" w:author="Jordan, Amanda C CIV USARMY HQDA ASA ALT (USA)" w:date="2022-08-03T10:40:00Z"/>
        </w:rPr>
      </w:pPr>
      <w:del w:id="605" w:author="Jordan, Amanda C CIV USARMY HQDA ASA ALT (USA)" w:date="2022-08-03T10:40:00Z">
        <w:r w:rsidRPr="008A65C8" w:rsidDel="002203C6">
          <w:delText>(2)  Must ensure that an IGE, for orders $100,000 or more, is prepared prior to evaluating the contractor’s proposal;</w:delText>
        </w:r>
      </w:del>
    </w:p>
    <w:p w14:paraId="5F9ED77C" w14:textId="5F91BE3B" w:rsidR="000F488F" w:rsidDel="002203C6" w:rsidRDefault="000F488F" w:rsidP="002203C6">
      <w:pPr>
        <w:pStyle w:val="AFARSText"/>
        <w:rPr>
          <w:del w:id="606" w:author="Jordan, Amanda C CIV USARMY HQDA ASA ALT (USA)" w:date="2022-08-03T10:40:00Z"/>
        </w:rPr>
      </w:pPr>
    </w:p>
    <w:p w14:paraId="5F9ED77D" w14:textId="753BD098" w:rsidR="000F488F" w:rsidRPr="008A65C8" w:rsidDel="002203C6" w:rsidRDefault="000F488F" w:rsidP="002203C6">
      <w:pPr>
        <w:pStyle w:val="AFARSText"/>
        <w:rPr>
          <w:del w:id="607" w:author="Jordan, Amanda C CIV USARMY HQDA ASA ALT (USA)" w:date="2022-08-03T10:40:00Z"/>
        </w:rPr>
      </w:pPr>
      <w:del w:id="608" w:author="Jordan, Amanda C CIV USARMY HQDA ASA ALT (USA)" w:date="2022-08-03T10:40:00Z">
        <w:r w:rsidRPr="008A65C8" w:rsidDel="002203C6">
          <w:delText>(3)  Must ensure that adequate and proper funds are available for the project prior to</w:delText>
        </w:r>
      </w:del>
      <w:r w:rsidRPr="008A65C8">
        <w:t xml:space="preserve"> i</w:t>
      </w:r>
      <w:del w:id="609" w:author="Jordan, Amanda C CIV USARMY HQDA ASA ALT (USA)" w:date="2022-08-03T10:40:00Z">
        <w:r w:rsidRPr="008A65C8" w:rsidDel="002203C6">
          <w:delText>ssuing an order;</w:delText>
        </w:r>
      </w:del>
    </w:p>
    <w:p w14:paraId="5F9ED77E" w14:textId="057BED27" w:rsidR="000F488F" w:rsidDel="002203C6" w:rsidRDefault="000F488F" w:rsidP="002203C6">
      <w:pPr>
        <w:pStyle w:val="AFARSText"/>
        <w:ind w:firstLine="720"/>
        <w:rPr>
          <w:del w:id="610" w:author="Jordan, Amanda C CIV USARMY HQDA ASA ALT (USA)" w:date="2022-08-03T10:40:00Z"/>
        </w:rPr>
      </w:pPr>
    </w:p>
    <w:p w14:paraId="5F9ED77F" w14:textId="65B648B3" w:rsidR="000F488F" w:rsidRPr="008A65C8" w:rsidDel="002203C6" w:rsidRDefault="000F488F" w:rsidP="002203C6">
      <w:pPr>
        <w:pStyle w:val="AFARSText"/>
        <w:ind w:firstLine="720"/>
        <w:rPr>
          <w:del w:id="611" w:author="Jordan, Amanda C CIV USARMY HQDA ASA ALT (USA)" w:date="2022-08-03T10:40:00Z"/>
        </w:rPr>
      </w:pPr>
      <w:del w:id="612" w:author="Jordan, Amanda C CIV USARMY HQDA ASA ALT (USA)" w:date="2022-08-03T10:40:00Z">
        <w:r w:rsidRPr="008A65C8" w:rsidDel="002203C6">
          <w:delText>(4)  Must notify the contracting officer of any additional bonding requirements associated with new orders or changes in the value of existing orders;</w:delText>
        </w:r>
      </w:del>
    </w:p>
    <w:p w14:paraId="5F9ED780" w14:textId="1D0FDACA" w:rsidR="000F488F" w:rsidDel="002203C6" w:rsidRDefault="000F488F" w:rsidP="002203C6">
      <w:pPr>
        <w:pStyle w:val="AFARSText"/>
        <w:ind w:firstLine="720"/>
        <w:rPr>
          <w:del w:id="613" w:author="Jordan, Amanda C CIV USARMY HQDA ASA ALT (USA)" w:date="2022-08-03T10:40:00Z"/>
        </w:rPr>
      </w:pPr>
    </w:p>
    <w:p w14:paraId="5F9ED781" w14:textId="255093F5" w:rsidR="000F488F" w:rsidRPr="008A65C8" w:rsidDel="002203C6" w:rsidRDefault="000F488F" w:rsidP="002203C6">
      <w:pPr>
        <w:pStyle w:val="AFARSText"/>
        <w:ind w:firstLine="720"/>
        <w:rPr>
          <w:del w:id="614" w:author="Jordan, Amanda C CIV USARMY HQDA ASA ALT (USA)" w:date="2022-08-03T10:40:00Z"/>
        </w:rPr>
      </w:pPr>
      <w:del w:id="615" w:author="Jordan, Amanda C CIV USARMY HQDA ASA ALT (USA)" w:date="2022-08-03T10:40:00Z">
        <w:r w:rsidRPr="008A65C8" w:rsidDel="002203C6">
          <w:delText>(5)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delText>
        </w:r>
      </w:del>
    </w:p>
    <w:p w14:paraId="5F9ED782" w14:textId="1F48E018" w:rsidR="000F488F" w:rsidDel="002203C6" w:rsidRDefault="000F488F" w:rsidP="002203C6">
      <w:pPr>
        <w:pStyle w:val="AFARSText"/>
        <w:ind w:firstLine="720"/>
        <w:rPr>
          <w:del w:id="616" w:author="Jordan, Amanda C CIV USARMY HQDA ASA ALT (USA)" w:date="2022-08-03T10:40:00Z"/>
        </w:rPr>
      </w:pPr>
    </w:p>
    <w:p w14:paraId="5F9ED783" w14:textId="7873DE11" w:rsidR="000F488F" w:rsidRPr="008A65C8" w:rsidDel="002203C6" w:rsidRDefault="000F488F" w:rsidP="002203C6">
      <w:pPr>
        <w:pStyle w:val="AFARSText"/>
        <w:ind w:firstLine="720"/>
        <w:rPr>
          <w:del w:id="617" w:author="Jordan, Amanda C CIV USARMY HQDA ASA ALT (USA)" w:date="2022-08-03T10:40:00Z"/>
        </w:rPr>
      </w:pPr>
      <w:del w:id="618" w:author="Jordan, Amanda C CIV USARMY HQDA ASA ALT (USA)" w:date="2022-08-03T10:40:00Z">
        <w:r w:rsidRPr="008A65C8" w:rsidDel="002203C6">
          <w:delText>(6)  May evaluate contractor proposals; compare them with the IGE; negotiate scope of work, quantities, and performance period for pre-priced and non-pre-priced tasks; and may negotiate price on non-pre-priced tasks valued at $2,500 or less for orders within the JOC ordering officer’s signature authority;</w:delText>
        </w:r>
      </w:del>
    </w:p>
    <w:p w14:paraId="5F9ED784" w14:textId="101B2EA3" w:rsidR="000F488F" w:rsidDel="002203C6" w:rsidRDefault="000F488F">
      <w:pPr>
        <w:pStyle w:val="AFARSText"/>
        <w:ind w:firstLine="720"/>
        <w:rPr>
          <w:del w:id="619" w:author="Jordan, Amanda C CIV USARMY HQDA ASA ALT (USA)" w:date="2022-08-03T10:40:00Z"/>
        </w:rPr>
      </w:pPr>
    </w:p>
    <w:p w14:paraId="5F9ED785" w14:textId="4162BF3F" w:rsidR="000F488F" w:rsidRPr="008A65C8" w:rsidDel="002203C6" w:rsidRDefault="000F488F">
      <w:pPr>
        <w:pStyle w:val="AFARSText"/>
        <w:ind w:firstLine="720"/>
        <w:rPr>
          <w:del w:id="620" w:author="Jordan, Amanda C CIV USARMY HQDA ASA ALT (USA)" w:date="2022-08-03T10:40:00Z"/>
        </w:rPr>
      </w:pPr>
      <w:del w:id="621" w:author="Jordan, Amanda C CIV USARMY HQDA ASA ALT (USA)" w:date="2022-08-03T10:40:00Z">
        <w:r w:rsidRPr="008A65C8" w:rsidDel="002203C6">
          <w:delText>(7)  For orders estimated to exceed the JOC ordering officer’s signature authority, the JOC ordering officer must generally be responsible for evaluation of contractor proposals for proposed orders and may be authorized to solicit such proposals and clarify and negotiate units and quantities of pre-priced tasks; and must assist the contracting officer, as requested, in negotiations and resolution of variances between the IGE and the contractor’s proposal;</w:delText>
        </w:r>
      </w:del>
    </w:p>
    <w:p w14:paraId="5F9ED786" w14:textId="044FB6A6" w:rsidR="000F488F" w:rsidDel="002203C6" w:rsidRDefault="000F488F">
      <w:pPr>
        <w:pStyle w:val="AFARSText"/>
        <w:ind w:firstLine="720"/>
        <w:rPr>
          <w:del w:id="622" w:author="Jordan, Amanda C CIV USARMY HQDA ASA ALT (USA)" w:date="2022-08-03T10:40:00Z"/>
        </w:rPr>
      </w:pPr>
    </w:p>
    <w:p w14:paraId="5F9ED787" w14:textId="045181A4" w:rsidR="000F488F" w:rsidRPr="008A65C8" w:rsidDel="002203C6" w:rsidRDefault="000F488F">
      <w:pPr>
        <w:pStyle w:val="AFARSText"/>
        <w:ind w:firstLine="720"/>
        <w:rPr>
          <w:del w:id="623" w:author="Jordan, Amanda C CIV USARMY HQDA ASA ALT (USA)" w:date="2022-08-03T10:40:00Z"/>
        </w:rPr>
      </w:pPr>
      <w:del w:id="624" w:author="Jordan, Amanda C CIV USARMY HQDA ASA ALT (USA)" w:date="2022-08-03T10:40:00Z">
        <w:r w:rsidRPr="008A65C8" w:rsidDel="002203C6">
          <w:delText>(8)  Must be responsible for maintaining complete contract file documentation for each order and modification executed, including a record of all related correspondence and actions taken prior to award of the order and in the order administration phase;</w:delText>
        </w:r>
      </w:del>
    </w:p>
    <w:p w14:paraId="5F9ED788" w14:textId="45E710FC" w:rsidR="000F488F" w:rsidDel="002203C6" w:rsidRDefault="000F488F">
      <w:pPr>
        <w:pStyle w:val="AFARSText"/>
        <w:ind w:firstLine="720"/>
        <w:rPr>
          <w:del w:id="625" w:author="Jordan, Amanda C CIV USARMY HQDA ASA ALT (USA)" w:date="2022-08-03T10:40:00Z"/>
        </w:rPr>
      </w:pPr>
    </w:p>
    <w:p w14:paraId="5F9ED789" w14:textId="2006B456" w:rsidR="000F488F" w:rsidRPr="008A65C8" w:rsidDel="002203C6" w:rsidRDefault="000F488F">
      <w:pPr>
        <w:pStyle w:val="AFARSText"/>
        <w:ind w:firstLine="720"/>
        <w:rPr>
          <w:del w:id="626" w:author="Jordan, Amanda C CIV USARMY HQDA ASA ALT (USA)" w:date="2022-08-03T10:40:00Z"/>
        </w:rPr>
      </w:pPr>
      <w:del w:id="627" w:author="Jordan, Amanda C CIV USARMY HQDA ASA ALT (USA)" w:date="2022-08-03T10:40:00Z">
        <w:r w:rsidRPr="008A65C8" w:rsidDel="002203C6">
          <w:delText>(9)  Must be responsible, with the Director of Public Works, for assisting the contracting officer in technical monitoring of the contractor’s performance of orders issued under JOC to include --</w:delText>
        </w:r>
      </w:del>
    </w:p>
    <w:p w14:paraId="5F9ED78A" w14:textId="3C410FC6" w:rsidR="000F488F" w:rsidDel="002203C6" w:rsidRDefault="000F488F" w:rsidP="002203C6">
      <w:pPr>
        <w:pStyle w:val="AFARSText"/>
        <w:ind w:firstLine="720"/>
        <w:rPr>
          <w:del w:id="628" w:author="Jordan, Amanda C CIV USARMY HQDA ASA ALT (USA)" w:date="2022-08-03T10:40:00Z"/>
        </w:rPr>
      </w:pPr>
    </w:p>
    <w:p w14:paraId="5F9ED78B" w14:textId="50857A9E" w:rsidR="000F488F" w:rsidRPr="008A65C8" w:rsidDel="002203C6" w:rsidRDefault="000F488F" w:rsidP="002203C6">
      <w:pPr>
        <w:pStyle w:val="AFARSText"/>
        <w:ind w:firstLine="720"/>
        <w:rPr>
          <w:del w:id="629" w:author="Jordan, Amanda C CIV USARMY HQDA ASA ALT (USA)" w:date="2022-08-03T10:40:00Z"/>
        </w:rPr>
      </w:pPr>
      <w:del w:id="630" w:author="Jordan, Amanda C CIV USARMY HQDA ASA ALT (USA)" w:date="2022-08-03T10:40:00Z">
        <w:r w:rsidRPr="008A65C8" w:rsidDel="002203C6">
          <w:delText>(i)  Monitoring compliance with the SOW and schedule;</w:delText>
        </w:r>
      </w:del>
    </w:p>
    <w:p w14:paraId="5F9ED78C" w14:textId="2BBDEA2C" w:rsidR="000F488F" w:rsidDel="002203C6" w:rsidRDefault="000F488F" w:rsidP="002203C6">
      <w:pPr>
        <w:pStyle w:val="AFARSText"/>
        <w:ind w:firstLine="720"/>
        <w:rPr>
          <w:del w:id="631" w:author="Jordan, Amanda C CIV USARMY HQDA ASA ALT (USA)" w:date="2022-08-03T10:40:00Z"/>
        </w:rPr>
      </w:pPr>
    </w:p>
    <w:p w14:paraId="5F9ED78D" w14:textId="553FEF9E" w:rsidR="000F488F" w:rsidRPr="008A65C8" w:rsidDel="002203C6" w:rsidRDefault="000F488F" w:rsidP="002203C6">
      <w:pPr>
        <w:pStyle w:val="AFARSText"/>
        <w:ind w:firstLine="720"/>
        <w:rPr>
          <w:del w:id="632" w:author="Jordan, Amanda C CIV USARMY HQDA ASA ALT (USA)" w:date="2022-08-03T10:40:00Z"/>
        </w:rPr>
      </w:pPr>
      <w:del w:id="633" w:author="Jordan, Amanda C CIV USARMY HQDA ASA ALT (USA)" w:date="2022-08-03T10:40:00Z">
        <w:r w:rsidRPr="008A65C8" w:rsidDel="002203C6">
          <w:delText>(ii)  Contractor or supplier compliance with the clause at FAR 52.225-5, Trade Agreements (Apr 2000);</w:delText>
        </w:r>
      </w:del>
    </w:p>
    <w:p w14:paraId="5F9ED78E" w14:textId="10D8560B" w:rsidR="000F488F" w:rsidDel="002203C6" w:rsidRDefault="000F488F" w:rsidP="002203C6">
      <w:pPr>
        <w:pStyle w:val="AFARSText"/>
        <w:ind w:firstLine="720"/>
        <w:rPr>
          <w:del w:id="634" w:author="Jordan, Amanda C CIV USARMY HQDA ASA ALT (USA)" w:date="2022-08-03T10:40:00Z"/>
        </w:rPr>
      </w:pPr>
    </w:p>
    <w:p w14:paraId="5F9ED78F" w14:textId="183568D6" w:rsidR="000F488F" w:rsidRPr="008A65C8" w:rsidDel="002203C6" w:rsidRDefault="000F488F" w:rsidP="002203C6">
      <w:pPr>
        <w:pStyle w:val="AFARSText"/>
        <w:ind w:firstLine="720"/>
        <w:rPr>
          <w:del w:id="635" w:author="Jordan, Amanda C CIV USARMY HQDA ASA ALT (USA)" w:date="2022-08-03T10:40:00Z"/>
        </w:rPr>
      </w:pPr>
      <w:del w:id="636" w:author="Jordan, Amanda C CIV USARMY HQDA ASA ALT (USA)" w:date="2022-08-03T10:40:00Z">
        <w:r w:rsidRPr="008A65C8" w:rsidDel="002203C6">
          <w:delText xml:space="preserve">(iii)  </w:delText>
        </w:r>
        <w:r w:rsidDel="002203C6">
          <w:delText>Wage Rate Requirements (Construction) statute</w:delText>
        </w:r>
        <w:r w:rsidRPr="008A65C8" w:rsidDel="002203C6">
          <w:delText xml:space="preserve"> compliance;</w:delText>
        </w:r>
      </w:del>
    </w:p>
    <w:p w14:paraId="5F9ED790" w14:textId="5403A8B7" w:rsidR="000F488F" w:rsidDel="002203C6" w:rsidRDefault="000F488F" w:rsidP="002203C6">
      <w:pPr>
        <w:pStyle w:val="AFARSText"/>
        <w:ind w:firstLine="720"/>
        <w:rPr>
          <w:del w:id="637" w:author="Jordan, Amanda C CIV USARMY HQDA ASA ALT (USA)" w:date="2022-08-03T10:40:00Z"/>
        </w:rPr>
      </w:pPr>
    </w:p>
    <w:p w14:paraId="5F9ED791" w14:textId="779A93B6" w:rsidR="000F488F" w:rsidDel="002203C6" w:rsidRDefault="000F488F" w:rsidP="002203C6">
      <w:pPr>
        <w:pStyle w:val="AFARSText"/>
        <w:ind w:firstLine="720"/>
        <w:rPr>
          <w:del w:id="638" w:author="Jordan, Amanda C CIV USARMY HQDA ASA ALT (USA)" w:date="2022-08-03T10:40:00Z"/>
        </w:rPr>
      </w:pPr>
      <w:del w:id="639" w:author="Jordan, Amanda C CIV USARMY HQDA ASA ALT (USA)" w:date="2022-08-03T10:40:00Z">
        <w:r w:rsidRPr="008A65C8" w:rsidDel="002203C6">
          <w:lastRenderedPageBreak/>
          <w:delText>(iv)  Assessment and validation of percentage of completion for progress payment purposes;</w:delText>
        </w:r>
      </w:del>
    </w:p>
    <w:p w14:paraId="5F9ED792" w14:textId="0021B81D" w:rsidR="000F488F" w:rsidRPr="008A65C8" w:rsidDel="002203C6" w:rsidRDefault="000F488F" w:rsidP="002203C6">
      <w:pPr>
        <w:pStyle w:val="AFARSText"/>
        <w:ind w:firstLine="720"/>
        <w:rPr>
          <w:del w:id="640" w:author="Jordan, Amanda C CIV USARMY HQDA ASA ALT (USA)" w:date="2022-08-03T10:40:00Z"/>
        </w:rPr>
      </w:pPr>
    </w:p>
    <w:p w14:paraId="5F9ED793" w14:textId="220743AE" w:rsidR="000F488F" w:rsidRPr="008A65C8" w:rsidDel="002203C6" w:rsidRDefault="000F488F" w:rsidP="002203C6">
      <w:pPr>
        <w:pStyle w:val="AFARSText"/>
        <w:ind w:firstLine="720"/>
        <w:rPr>
          <w:del w:id="641" w:author="Jordan, Amanda C CIV USARMY HQDA ASA ALT (USA)" w:date="2022-08-03T10:40:00Z"/>
        </w:rPr>
      </w:pPr>
      <w:del w:id="642" w:author="Jordan, Amanda C CIV USARMY HQDA ASA ALT (USA)" w:date="2022-08-03T10:40:00Z">
        <w:r w:rsidRPr="008A65C8" w:rsidDel="002203C6">
          <w:delText>(v)  Recommendations to the contracting officer for changes to existing orders, beyond the ordering officer’s authority;</w:delText>
        </w:r>
      </w:del>
    </w:p>
    <w:p w14:paraId="5F9ED794" w14:textId="0BBC2927" w:rsidR="000F488F" w:rsidDel="002203C6" w:rsidRDefault="000F488F" w:rsidP="002203C6">
      <w:pPr>
        <w:pStyle w:val="AFARSText"/>
        <w:ind w:firstLine="720"/>
        <w:rPr>
          <w:del w:id="643" w:author="Jordan, Amanda C CIV USARMY HQDA ASA ALT (USA)" w:date="2022-08-03T10:40:00Z"/>
        </w:rPr>
      </w:pPr>
    </w:p>
    <w:p w14:paraId="5F9ED795" w14:textId="6CD81555" w:rsidR="000F488F" w:rsidRPr="008A65C8" w:rsidDel="002203C6" w:rsidRDefault="000F488F" w:rsidP="002203C6">
      <w:pPr>
        <w:pStyle w:val="AFARSText"/>
        <w:ind w:firstLine="720"/>
        <w:rPr>
          <w:del w:id="644" w:author="Jordan, Amanda C CIV USARMY HQDA ASA ALT (USA)" w:date="2022-08-03T10:40:00Z"/>
        </w:rPr>
      </w:pPr>
      <w:del w:id="645" w:author="Jordan, Amanda C CIV USARMY HQDA ASA ALT (USA)" w:date="2022-08-03T10:40:00Z">
        <w:r w:rsidRPr="008A65C8" w:rsidDel="002203C6">
          <w:delText>(vi)  Documenting and quickly reporting to the contracting officer systemic or recurring problems in contractor performance;</w:delText>
        </w:r>
      </w:del>
    </w:p>
    <w:p w14:paraId="5F9ED796" w14:textId="38B73F10" w:rsidR="000F488F" w:rsidDel="002203C6" w:rsidRDefault="000F488F" w:rsidP="002203C6">
      <w:pPr>
        <w:pStyle w:val="AFARSText"/>
        <w:ind w:firstLine="720"/>
        <w:rPr>
          <w:del w:id="646" w:author="Jordan, Amanda C CIV USARMY HQDA ASA ALT (USA)" w:date="2022-08-03T10:40:00Z"/>
        </w:rPr>
      </w:pPr>
    </w:p>
    <w:p w14:paraId="5F9ED797" w14:textId="536E2FF4" w:rsidR="000F488F" w:rsidRPr="008A65C8" w:rsidDel="002203C6" w:rsidRDefault="000F488F" w:rsidP="002203C6">
      <w:pPr>
        <w:pStyle w:val="AFARSText"/>
        <w:ind w:firstLine="720"/>
        <w:rPr>
          <w:del w:id="647" w:author="Jordan, Amanda C CIV USARMY HQDA ASA ALT (USA)" w:date="2022-08-03T10:40:00Z"/>
        </w:rPr>
      </w:pPr>
      <w:del w:id="648" w:author="Jordan, Amanda C CIV USARMY HQDA ASA ALT (USA)" w:date="2022-08-03T10:40:00Z">
        <w:r w:rsidRPr="008A65C8" w:rsidDel="002203C6">
          <w:delText xml:space="preserve">(vii)  Prioritization of orders when required (in coordination with the </w:delText>
        </w:r>
        <w:smartTag w:uri="urn:schemas-microsoft-com:office:smarttags" w:element="stockticker">
          <w:r w:rsidRPr="008A65C8" w:rsidDel="002203C6">
            <w:delText>DPW</w:delText>
          </w:r>
        </w:smartTag>
        <w:r w:rsidRPr="008A65C8" w:rsidDel="002203C6">
          <w:delText xml:space="preserve"> and appropriate installation officials), provided no increase in cost is involved; and</w:delText>
        </w:r>
      </w:del>
    </w:p>
    <w:p w14:paraId="5F9ED798" w14:textId="45329649" w:rsidR="000F488F" w:rsidDel="002203C6" w:rsidRDefault="000F488F" w:rsidP="002203C6">
      <w:pPr>
        <w:pStyle w:val="AFARSText"/>
        <w:ind w:firstLine="720"/>
        <w:rPr>
          <w:del w:id="649" w:author="Jordan, Amanda C CIV USARMY HQDA ASA ALT (USA)" w:date="2022-08-03T10:40:00Z"/>
        </w:rPr>
      </w:pPr>
    </w:p>
    <w:p w14:paraId="5F9ED799" w14:textId="54AF768D" w:rsidR="000F488F" w:rsidRPr="008A65C8" w:rsidDel="002203C6" w:rsidRDefault="000F488F" w:rsidP="002203C6">
      <w:pPr>
        <w:pStyle w:val="AFARSText"/>
        <w:ind w:firstLine="720"/>
        <w:rPr>
          <w:del w:id="650" w:author="Jordan, Amanda C CIV USARMY HQDA ASA ALT (USA)" w:date="2022-08-03T10:40:00Z"/>
        </w:rPr>
      </w:pPr>
      <w:del w:id="651" w:author="Jordan, Amanda C CIV USARMY HQDA ASA ALT (USA)" w:date="2022-08-03T10:40:00Z">
        <w:r w:rsidRPr="008A65C8" w:rsidDel="002203C6">
          <w:delText>(viii)  Preparation of any JOC status reports required by command, installation, or DOC regulations or directives or as requested by OACSIM or HQDA;</w:delText>
        </w:r>
      </w:del>
    </w:p>
    <w:p w14:paraId="5F9ED79A" w14:textId="6A63E280" w:rsidR="000F488F" w:rsidDel="002203C6" w:rsidRDefault="000F488F" w:rsidP="002203C6">
      <w:pPr>
        <w:pStyle w:val="AFARSText"/>
        <w:ind w:firstLine="720"/>
        <w:rPr>
          <w:del w:id="652" w:author="Jordan, Amanda C CIV USARMY HQDA ASA ALT (USA)" w:date="2022-08-03T10:40:00Z"/>
        </w:rPr>
      </w:pPr>
    </w:p>
    <w:p w14:paraId="5F9ED79B" w14:textId="1F12E8AA" w:rsidR="000F488F" w:rsidRPr="008A65C8" w:rsidDel="002203C6" w:rsidRDefault="000F488F" w:rsidP="002203C6">
      <w:pPr>
        <w:pStyle w:val="AFARSText"/>
        <w:ind w:firstLine="720"/>
        <w:rPr>
          <w:del w:id="653" w:author="Jordan, Amanda C CIV USARMY HQDA ASA ALT (USA)" w:date="2022-08-03T10:40:00Z"/>
        </w:rPr>
      </w:pPr>
      <w:del w:id="654" w:author="Jordan, Amanda C CIV USARMY HQDA ASA ALT (USA)" w:date="2022-08-03T10:40:00Z">
        <w:r w:rsidRPr="008A65C8" w:rsidDel="002203C6">
          <w:delText>(ix)  The above includes preparation of, or input for, performance evaluation reports (see 5136.201);</w:delText>
        </w:r>
      </w:del>
    </w:p>
    <w:p w14:paraId="5F9ED79C" w14:textId="33747276" w:rsidR="000F488F" w:rsidDel="002203C6" w:rsidRDefault="000F488F" w:rsidP="002203C6">
      <w:pPr>
        <w:pStyle w:val="AFARSText"/>
        <w:ind w:firstLine="720"/>
        <w:rPr>
          <w:del w:id="655" w:author="Jordan, Amanda C CIV USARMY HQDA ASA ALT (USA)" w:date="2022-08-03T10:40:00Z"/>
        </w:rPr>
      </w:pPr>
    </w:p>
    <w:p w14:paraId="5F9ED79D" w14:textId="4976CE45" w:rsidR="000F488F" w:rsidRPr="008A65C8" w:rsidDel="002203C6" w:rsidRDefault="000F488F" w:rsidP="002203C6">
      <w:pPr>
        <w:pStyle w:val="AFARSText"/>
        <w:ind w:firstLine="720"/>
        <w:rPr>
          <w:del w:id="656" w:author="Jordan, Amanda C CIV USARMY HQDA ASA ALT (USA)" w:date="2022-08-03T10:40:00Z"/>
        </w:rPr>
      </w:pPr>
      <w:del w:id="657" w:author="Jordan, Amanda C CIV USARMY HQDA ASA ALT (USA)" w:date="2022-08-03T10:40:00Z">
        <w:r w:rsidRPr="008A65C8" w:rsidDel="002203C6">
          <w:delText xml:space="preserve">(10)  Must send the complete record file to the contracting officer upon completion, and keep for </w:delText>
        </w:r>
        <w:smartTag w:uri="urn:schemas-microsoft-com:office:smarttags" w:element="stockticker">
          <w:r w:rsidRPr="008A65C8" w:rsidDel="002203C6">
            <w:delText>DPW</w:delText>
          </w:r>
        </w:smartTag>
        <w:r w:rsidRPr="008A65C8" w:rsidDel="002203C6">
          <w:delText xml:space="preserve"> files, additional copies of documents required for continuing </w:delText>
        </w:r>
        <w:smartTag w:uri="urn:schemas-microsoft-com:office:smarttags" w:element="stockticker">
          <w:r w:rsidRPr="008A65C8" w:rsidDel="002203C6">
            <w:delText>DPW</w:delText>
          </w:r>
        </w:smartTag>
        <w:r w:rsidRPr="008A65C8" w:rsidDel="002203C6">
          <w:delText xml:space="preserve"> responsibility (e.g., as-built drawings and warranties); and</w:delText>
        </w:r>
      </w:del>
    </w:p>
    <w:p w14:paraId="5F9ED79E" w14:textId="6DD40807" w:rsidR="000F488F" w:rsidDel="002203C6" w:rsidRDefault="000F488F" w:rsidP="002203C6">
      <w:pPr>
        <w:pStyle w:val="AFARSText"/>
        <w:ind w:firstLine="720"/>
        <w:rPr>
          <w:del w:id="658" w:author="Jordan, Amanda C CIV USARMY HQDA ASA ALT (USA)" w:date="2022-08-03T10:40:00Z"/>
        </w:rPr>
      </w:pPr>
    </w:p>
    <w:p w14:paraId="5F9ED79F" w14:textId="636A311E" w:rsidR="000F488F" w:rsidRPr="008A65C8" w:rsidDel="002203C6" w:rsidRDefault="000F488F" w:rsidP="002203C6">
      <w:pPr>
        <w:pStyle w:val="AFARSText"/>
        <w:ind w:firstLine="720"/>
        <w:rPr>
          <w:del w:id="659" w:author="Jordan, Amanda C CIV USARMY HQDA ASA ALT (USA)" w:date="2022-08-03T10:40:00Z"/>
        </w:rPr>
      </w:pPr>
      <w:del w:id="660" w:author="Jordan, Amanda C CIV USARMY HQDA ASA ALT (USA)" w:date="2022-08-03T10:40:00Z">
        <w:r w:rsidRPr="008A65C8" w:rsidDel="002203C6">
          <w:delText xml:space="preserve">(11)  Must identify and report to the </w:delText>
        </w:r>
        <w:smartTag w:uri="urn:schemas-microsoft-com:office:smarttags" w:element="stockticker">
          <w:r w:rsidRPr="008A65C8" w:rsidDel="002203C6">
            <w:delText>DPW</w:delText>
          </w:r>
        </w:smartTag>
        <w:r w:rsidRPr="008A65C8" w:rsidDel="002203C6">
          <w:delText xml:space="preserve"> and the contracting officer any recurring or significant inaccuracies or omissions in the task specifications of the Unit Price Book contained in the job order solicitation or JOC and propose needed changes.</w:delText>
        </w:r>
      </w:del>
    </w:p>
    <w:p w14:paraId="5F9ED7A0" w14:textId="38092C5F" w:rsidR="000F488F" w:rsidDel="002203C6" w:rsidRDefault="00E26FD9" w:rsidP="002203C6">
      <w:pPr>
        <w:pStyle w:val="AFARSText"/>
        <w:ind w:firstLine="720"/>
        <w:rPr>
          <w:del w:id="661" w:author="Jordan, Amanda C CIV USARMY HQDA ASA ALT (USA)" w:date="2022-08-03T10:40:00Z"/>
        </w:rPr>
      </w:pPr>
      <w:bookmarkStart w:id="662" w:name="_Toc514063598"/>
      <w:bookmarkStart w:id="663" w:name="_Toc520184691"/>
      <w:bookmarkStart w:id="664" w:name="_Toc11911247"/>
      <w:del w:id="665" w:author="Jordan, Amanda C CIV USARMY HQDA ASA ALT (USA)" w:date="2022-08-03T10:40:00Z">
        <w:r w:rsidDel="002203C6">
          <w:delText>5117.9007  Contracting officer responsibilities.</w:delText>
        </w:r>
        <w:bookmarkEnd w:id="662"/>
        <w:bookmarkEnd w:id="663"/>
        <w:bookmarkEnd w:id="664"/>
      </w:del>
    </w:p>
    <w:p w14:paraId="5F9ED7A1" w14:textId="56E26C46" w:rsidR="00E26FD9" w:rsidRPr="008A65C8" w:rsidDel="002203C6" w:rsidRDefault="00E26FD9" w:rsidP="002203C6">
      <w:pPr>
        <w:pStyle w:val="AFARSText"/>
        <w:ind w:firstLine="720"/>
        <w:rPr>
          <w:del w:id="666" w:author="Jordan, Amanda C CIV USARMY HQDA ASA ALT (USA)" w:date="2022-08-03T10:40:00Z"/>
        </w:rPr>
      </w:pPr>
      <w:del w:id="667" w:author="Jordan, Amanda C CIV USARMY HQDA ASA ALT (USA)" w:date="2022-08-03T10:40:00Z">
        <w:r w:rsidRPr="008A65C8" w:rsidDel="002203C6">
          <w:delText xml:space="preserve">(a)  The contracting officer is the official ultimately responsible for management of all aspects of JOC, including the actions of any JOC ordering officer, COR, and member of the </w:delText>
        </w:r>
        <w:smartTag w:uri="urn:schemas-microsoft-com:office:smarttags" w:element="stockticker">
          <w:r w:rsidRPr="008A65C8" w:rsidDel="002203C6">
            <w:delText>DPW</w:delText>
          </w:r>
        </w:smartTag>
        <w:r w:rsidRPr="008A65C8" w:rsidDel="002203C6">
          <w:delText xml:space="preserve"> staff who is carrying out functional oversight responsibilities related to JOC administration.</w:delText>
        </w:r>
      </w:del>
    </w:p>
    <w:p w14:paraId="5F9ED7A2" w14:textId="4760A33A" w:rsidR="00E26FD9" w:rsidDel="002203C6" w:rsidRDefault="00E26FD9" w:rsidP="002203C6">
      <w:pPr>
        <w:pStyle w:val="AFARSText"/>
        <w:ind w:firstLine="720"/>
        <w:rPr>
          <w:del w:id="668" w:author="Jordan, Amanda C CIV USARMY HQDA ASA ALT (USA)" w:date="2022-08-03T10:40:00Z"/>
        </w:rPr>
      </w:pPr>
    </w:p>
    <w:p w14:paraId="5F9ED7A3" w14:textId="48607EA0" w:rsidR="00E26FD9" w:rsidRPr="008A65C8" w:rsidDel="002203C6" w:rsidRDefault="00E26FD9" w:rsidP="002203C6">
      <w:pPr>
        <w:pStyle w:val="AFARSText"/>
        <w:ind w:firstLine="720"/>
        <w:rPr>
          <w:del w:id="669" w:author="Jordan, Amanda C CIV USARMY HQDA ASA ALT (USA)" w:date="2022-08-03T10:40:00Z"/>
        </w:rPr>
      </w:pPr>
      <w:del w:id="670" w:author="Jordan, Amanda C CIV USARMY HQDA ASA ALT (USA)" w:date="2022-08-03T10:40:00Z">
        <w:r w:rsidRPr="008A65C8" w:rsidDel="002203C6">
          <w:delText>(b)  The contracting officer must issue orders under JOC, and modifications to such orders, which a JOC ordering officer is not authorized to execute.  In general, all orders exceeding the simplified acquisition threshold or involving non-pre-priced tasks exceeding $2,500 must be executed by a warranted contracting officer, but see 5117.9006(c)(2) for an exception.</w:delText>
        </w:r>
      </w:del>
    </w:p>
    <w:p w14:paraId="5F9ED7A4" w14:textId="38E6A2F5" w:rsidR="00E26FD9" w:rsidDel="002203C6" w:rsidRDefault="00E26FD9" w:rsidP="002203C6">
      <w:pPr>
        <w:pStyle w:val="AFARSText"/>
        <w:ind w:firstLine="720"/>
        <w:rPr>
          <w:del w:id="671" w:author="Jordan, Amanda C CIV USARMY HQDA ASA ALT (USA)" w:date="2022-08-03T10:40:00Z"/>
        </w:rPr>
      </w:pPr>
    </w:p>
    <w:p w14:paraId="5F9ED7A5" w14:textId="25D96DB0" w:rsidR="00E26FD9" w:rsidRPr="008A65C8" w:rsidDel="002203C6" w:rsidRDefault="00E26FD9" w:rsidP="002203C6">
      <w:pPr>
        <w:pStyle w:val="AFARSText"/>
        <w:ind w:firstLine="720"/>
        <w:rPr>
          <w:del w:id="672" w:author="Jordan, Amanda C CIV USARMY HQDA ASA ALT (USA)" w:date="2022-08-03T10:40:00Z"/>
        </w:rPr>
      </w:pPr>
      <w:del w:id="673" w:author="Jordan, Amanda C CIV USARMY HQDA ASA ALT (USA)" w:date="2022-08-03T10:40:00Z">
        <w:r w:rsidRPr="008A65C8" w:rsidDel="002203C6">
          <w:delText>(c)  Only the contracting officer may exercise an option to extend, or issue any modification to, a job order contract (as opposed to an order under same).</w:delText>
        </w:r>
      </w:del>
    </w:p>
    <w:p w14:paraId="5F9ED7A6" w14:textId="2151CDC3" w:rsidR="00E26FD9" w:rsidDel="002203C6" w:rsidRDefault="00E26FD9" w:rsidP="002203C6">
      <w:pPr>
        <w:pStyle w:val="AFARSText"/>
        <w:ind w:firstLine="720"/>
        <w:rPr>
          <w:del w:id="674" w:author="Jordan, Amanda C CIV USARMY HQDA ASA ALT (USA)" w:date="2022-08-03T10:40:00Z"/>
          <w:rFonts w:cs="Times New Roman"/>
          <w:szCs w:val="24"/>
        </w:rPr>
      </w:pPr>
    </w:p>
    <w:p w14:paraId="5F9ED7A7" w14:textId="5CBB44B0" w:rsidR="000F488F" w:rsidRDefault="00E26FD9" w:rsidP="002203C6">
      <w:pPr>
        <w:pStyle w:val="AFARSText"/>
        <w:ind w:firstLine="720"/>
        <w:rPr>
          <w:rFonts w:cs="Times New Roman"/>
          <w:szCs w:val="24"/>
        </w:rPr>
      </w:pPr>
      <w:del w:id="675" w:author="Jordan, Amanda C CIV USARMY HQDA ASA ALT (USA)" w:date="2022-08-03T10:40:00Z">
        <w:r w:rsidRPr="008A65C8" w:rsidDel="002203C6">
          <w:rPr>
            <w:rFonts w:cs="Times New Roman"/>
            <w:szCs w:val="24"/>
          </w:rPr>
          <w:delText xml:space="preserve">(d)  The JOC contracting officer must ensure that all orders and modifications to orders, together with significant supporting documentation issued outside the contracting office, are duly received, recorded, and reported and that such orders are regularly reviewed for completeness and compliance with AFARS and sound business practices.  At least twice a year, the contracting officer must ensure that ordering officer files and procedures are reviewed and that a </w:delText>
        </w:r>
        <w:r w:rsidRPr="008A65C8" w:rsidDel="002203C6">
          <w:rPr>
            <w:rFonts w:cs="Times New Roman"/>
            <w:szCs w:val="24"/>
          </w:rPr>
          <w:lastRenderedPageBreak/>
          <w:delText>representative sampling of orders is selected for tracking from initiation of the requirement to final payment and close-out of the order.</w:delText>
        </w:r>
      </w:del>
    </w:p>
    <w:p w14:paraId="5F9ED7A8" w14:textId="1DD89455" w:rsidR="000F488F" w:rsidDel="002203C6" w:rsidRDefault="007F605F" w:rsidP="000064C0">
      <w:pPr>
        <w:pStyle w:val="Heading4"/>
        <w:rPr>
          <w:del w:id="676" w:author="Jordan, Amanda C CIV USARMY HQDA ASA ALT (USA)" w:date="2022-08-03T10:44:00Z"/>
        </w:rPr>
      </w:pPr>
      <w:bookmarkStart w:id="677" w:name="_Toc514063599"/>
      <w:bookmarkStart w:id="678" w:name="_Toc520184692"/>
      <w:bookmarkStart w:id="679" w:name="_Toc11911248"/>
      <w:del w:id="680" w:author="Jordan, Amanda C CIV USARMY HQDA ASA ALT (USA)" w:date="2022-08-03T10:44:00Z">
        <w:r w:rsidDel="002203C6">
          <w:delText>5117.9008  Internal controls.</w:delText>
        </w:r>
        <w:bookmarkEnd w:id="677"/>
        <w:bookmarkEnd w:id="678"/>
        <w:bookmarkEnd w:id="679"/>
      </w:del>
    </w:p>
    <w:p w14:paraId="5F9ED7A9" w14:textId="7F028248" w:rsidR="007F605F" w:rsidDel="002203C6" w:rsidRDefault="007F605F" w:rsidP="007F605F">
      <w:pPr>
        <w:pStyle w:val="AFARSText"/>
        <w:rPr>
          <w:del w:id="681" w:author="Jordan, Amanda C CIV USARMY HQDA ASA ALT (USA)" w:date="2022-08-03T10:44:00Z"/>
        </w:rPr>
      </w:pPr>
      <w:del w:id="682" w:author="Jordan, Amanda C CIV USARMY HQDA ASA ALT (USA)" w:date="2022-08-03T10:44:00Z">
        <w:r w:rsidRPr="008A65C8" w:rsidDel="002203C6">
          <w:delText>(a)  The internal control program must include the following:</w:delText>
        </w:r>
      </w:del>
    </w:p>
    <w:p w14:paraId="5F9ED7AA" w14:textId="1E4CFB4B" w:rsidR="007F605F" w:rsidRPr="008A65C8" w:rsidDel="002203C6" w:rsidRDefault="007F605F" w:rsidP="007F605F">
      <w:pPr>
        <w:pStyle w:val="AFARSText"/>
        <w:rPr>
          <w:del w:id="683" w:author="Jordan, Amanda C CIV USARMY HQDA ASA ALT (USA)" w:date="2022-08-03T10:44:00Z"/>
        </w:rPr>
      </w:pPr>
    </w:p>
    <w:p w14:paraId="5F9ED7AB" w14:textId="69E69814" w:rsidR="007F605F" w:rsidRPr="008A65C8" w:rsidDel="002203C6" w:rsidRDefault="007F605F" w:rsidP="00343D1C">
      <w:pPr>
        <w:pStyle w:val="AFARSText"/>
        <w:ind w:firstLine="360"/>
        <w:rPr>
          <w:del w:id="684" w:author="Jordan, Amanda C CIV USARMY HQDA ASA ALT (USA)" w:date="2022-08-03T10:44:00Z"/>
        </w:rPr>
      </w:pPr>
      <w:del w:id="685" w:author="Jordan, Amanda C CIV USARMY HQDA ASA ALT (USA)" w:date="2022-08-03T10:44:00Z">
        <w:r w:rsidRPr="008A65C8" w:rsidDel="002203C6">
          <w:delText>(1)  Separation of duties and responsibilities to establish internal checks and balances.</w:delText>
        </w:r>
      </w:del>
    </w:p>
    <w:p w14:paraId="5F9ED7AC" w14:textId="4E651CA5" w:rsidR="007F605F" w:rsidDel="002203C6" w:rsidRDefault="007F605F" w:rsidP="007F605F">
      <w:pPr>
        <w:pStyle w:val="AFARSText"/>
        <w:ind w:firstLine="720"/>
        <w:rPr>
          <w:del w:id="686" w:author="Jordan, Amanda C CIV USARMY HQDA ASA ALT (USA)" w:date="2022-08-03T10:44:00Z"/>
        </w:rPr>
      </w:pPr>
    </w:p>
    <w:p w14:paraId="5F9ED7AD" w14:textId="005AB192" w:rsidR="007F605F" w:rsidRPr="008A65C8" w:rsidDel="002203C6" w:rsidRDefault="007F605F" w:rsidP="007F605F">
      <w:pPr>
        <w:pStyle w:val="AFARSText"/>
        <w:ind w:firstLine="720"/>
        <w:rPr>
          <w:del w:id="687" w:author="Jordan, Amanda C CIV USARMY HQDA ASA ALT (USA)" w:date="2022-08-03T10:44:00Z"/>
        </w:rPr>
      </w:pPr>
      <w:del w:id="688" w:author="Jordan, Amanda C CIV USARMY HQDA ASA ALT (USA)" w:date="2022-08-03T10:44:00Z">
        <w:r w:rsidRPr="008A65C8" w:rsidDel="002203C6">
          <w:delText>(i)  Project scoping and project quality assurance/acceptance activities will be kept separate.  Individuals involved with project scoping and development as well as proposal negotiations with the contractor will not be the same individual responsible for monitoring quality assurance.  The responsibility for recommending acceptance of completed work will remain with separate quality assurance personnel.  Alternatives are acceptable; however, they must meet the intent of 5117.9008(a)(1).</w:delText>
        </w:r>
      </w:del>
    </w:p>
    <w:p w14:paraId="5F9ED7AE" w14:textId="325ADE98" w:rsidR="007F605F" w:rsidDel="002203C6" w:rsidRDefault="007F605F" w:rsidP="007F605F">
      <w:pPr>
        <w:pStyle w:val="AFARSText"/>
        <w:ind w:firstLine="720"/>
        <w:rPr>
          <w:del w:id="689" w:author="Jordan, Amanda C CIV USARMY HQDA ASA ALT (USA)" w:date="2022-08-03T10:44:00Z"/>
        </w:rPr>
      </w:pPr>
    </w:p>
    <w:p w14:paraId="5F9ED7AF" w14:textId="63767270" w:rsidR="007F605F" w:rsidRPr="008A65C8" w:rsidDel="002203C6" w:rsidRDefault="007F605F" w:rsidP="00343D1C">
      <w:pPr>
        <w:pStyle w:val="AFARSText"/>
        <w:ind w:firstLine="360"/>
        <w:rPr>
          <w:del w:id="690" w:author="Jordan, Amanda C CIV USARMY HQDA ASA ALT (USA)" w:date="2022-08-03T10:44:00Z"/>
        </w:rPr>
      </w:pPr>
      <w:del w:id="691" w:author="Jordan, Amanda C CIV USARMY HQDA ASA ALT (USA)" w:date="2022-08-03T10:44:00Z">
        <w:r w:rsidRPr="008A65C8" w:rsidDel="002203C6">
          <w:delText>(2)  Clear assignment of responsibilities and authority throughout the JOC process.</w:delText>
        </w:r>
      </w:del>
    </w:p>
    <w:p w14:paraId="5F9ED7B0" w14:textId="52112315" w:rsidR="007F605F" w:rsidDel="002203C6" w:rsidRDefault="007F605F" w:rsidP="007F605F">
      <w:pPr>
        <w:pStyle w:val="AFARSText"/>
        <w:rPr>
          <w:del w:id="692" w:author="Jordan, Amanda C CIV USARMY HQDA ASA ALT (USA)" w:date="2022-08-03T10:44:00Z"/>
          <w:rFonts w:cs="Times New Roman"/>
          <w:szCs w:val="24"/>
        </w:rPr>
      </w:pPr>
    </w:p>
    <w:p w14:paraId="5F9ED7B1" w14:textId="3260889E" w:rsidR="007F605F" w:rsidRPr="007F605F" w:rsidDel="002203C6" w:rsidRDefault="007F605F" w:rsidP="007F605F">
      <w:pPr>
        <w:pStyle w:val="AFARSText"/>
        <w:rPr>
          <w:del w:id="693" w:author="Jordan, Amanda C CIV USARMY HQDA ASA ALT (USA)" w:date="2022-08-03T10:44:00Z"/>
        </w:rPr>
      </w:pPr>
      <w:del w:id="694" w:author="Jordan, Amanda C CIV USARMY HQDA ASA ALT (USA)" w:date="2022-08-03T10:44:00Z">
        <w:r w:rsidRPr="008A65C8" w:rsidDel="002203C6">
          <w:rPr>
            <w:rFonts w:cs="Times New Roman"/>
            <w:szCs w:val="24"/>
          </w:rPr>
          <w:delText>(b)  An internal control JOC action and documentation checklist, tailored to the needs of the command or installation shall be developed to assist personnel responsible for management of JOC.  Activities may use those measures outlined in the Internal Control and Review Plan, Appendix D of the JOC Guide to supplement existing internal control plans.</w:delText>
        </w:r>
      </w:del>
    </w:p>
    <w:p w14:paraId="5F9ED7B2" w14:textId="77777777" w:rsidR="000F488F" w:rsidRPr="000F488F" w:rsidRDefault="000F488F" w:rsidP="000F488F">
      <w:pPr>
        <w:pStyle w:val="AFARSText"/>
      </w:pPr>
    </w:p>
    <w:sectPr w:rsidR="000F488F" w:rsidRPr="000F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64C0"/>
    <w:rsid w:val="00065472"/>
    <w:rsid w:val="000777A0"/>
    <w:rsid w:val="000947EC"/>
    <w:rsid w:val="000C05C4"/>
    <w:rsid w:val="000C0BAB"/>
    <w:rsid w:val="000D637F"/>
    <w:rsid w:val="000E6E76"/>
    <w:rsid w:val="000E7C5A"/>
    <w:rsid w:val="000F488F"/>
    <w:rsid w:val="00115768"/>
    <w:rsid w:val="00115EAD"/>
    <w:rsid w:val="00193A81"/>
    <w:rsid w:val="001F291A"/>
    <w:rsid w:val="002203C6"/>
    <w:rsid w:val="00232B00"/>
    <w:rsid w:val="002339F2"/>
    <w:rsid w:val="00296699"/>
    <w:rsid w:val="002D6C17"/>
    <w:rsid w:val="00307301"/>
    <w:rsid w:val="00310CC1"/>
    <w:rsid w:val="00321CC4"/>
    <w:rsid w:val="00336851"/>
    <w:rsid w:val="00343D1C"/>
    <w:rsid w:val="00351563"/>
    <w:rsid w:val="00384CE6"/>
    <w:rsid w:val="003A21FB"/>
    <w:rsid w:val="003D0E85"/>
    <w:rsid w:val="003D3F30"/>
    <w:rsid w:val="003E37F2"/>
    <w:rsid w:val="00412703"/>
    <w:rsid w:val="00424153"/>
    <w:rsid w:val="00434A72"/>
    <w:rsid w:val="00480E61"/>
    <w:rsid w:val="00494FB4"/>
    <w:rsid w:val="004C508C"/>
    <w:rsid w:val="004F3CC5"/>
    <w:rsid w:val="00510818"/>
    <w:rsid w:val="00543216"/>
    <w:rsid w:val="00584054"/>
    <w:rsid w:val="005A0695"/>
    <w:rsid w:val="005A17F3"/>
    <w:rsid w:val="005B541E"/>
    <w:rsid w:val="005D3B3A"/>
    <w:rsid w:val="005E78EC"/>
    <w:rsid w:val="00612946"/>
    <w:rsid w:val="00643B22"/>
    <w:rsid w:val="00644E16"/>
    <w:rsid w:val="00674D78"/>
    <w:rsid w:val="006756A0"/>
    <w:rsid w:val="006913B3"/>
    <w:rsid w:val="006B0922"/>
    <w:rsid w:val="006B3787"/>
    <w:rsid w:val="006E2398"/>
    <w:rsid w:val="006E41E6"/>
    <w:rsid w:val="006F26D1"/>
    <w:rsid w:val="007B0C1D"/>
    <w:rsid w:val="007E146D"/>
    <w:rsid w:val="007F605F"/>
    <w:rsid w:val="008742C9"/>
    <w:rsid w:val="008E56DF"/>
    <w:rsid w:val="009076C0"/>
    <w:rsid w:val="00916459"/>
    <w:rsid w:val="00921296"/>
    <w:rsid w:val="009453EB"/>
    <w:rsid w:val="00963E9F"/>
    <w:rsid w:val="0097482B"/>
    <w:rsid w:val="00995180"/>
    <w:rsid w:val="009A22BA"/>
    <w:rsid w:val="009B6682"/>
    <w:rsid w:val="009C678E"/>
    <w:rsid w:val="00A156A8"/>
    <w:rsid w:val="00A27C17"/>
    <w:rsid w:val="00A7176B"/>
    <w:rsid w:val="00A8005A"/>
    <w:rsid w:val="00B043C0"/>
    <w:rsid w:val="00B0653A"/>
    <w:rsid w:val="00B16161"/>
    <w:rsid w:val="00C24182"/>
    <w:rsid w:val="00C25547"/>
    <w:rsid w:val="00C70CA2"/>
    <w:rsid w:val="00CA4E11"/>
    <w:rsid w:val="00CA7BEA"/>
    <w:rsid w:val="00CC55E5"/>
    <w:rsid w:val="00CE531B"/>
    <w:rsid w:val="00CE5721"/>
    <w:rsid w:val="00D60CB0"/>
    <w:rsid w:val="00D912D6"/>
    <w:rsid w:val="00DC55C7"/>
    <w:rsid w:val="00DE29D9"/>
    <w:rsid w:val="00E1023B"/>
    <w:rsid w:val="00E26FD9"/>
    <w:rsid w:val="00E61E87"/>
    <w:rsid w:val="00E62A2C"/>
    <w:rsid w:val="00E9585F"/>
    <w:rsid w:val="00F22B5C"/>
    <w:rsid w:val="00F24299"/>
    <w:rsid w:val="00F307E0"/>
    <w:rsid w:val="00F43842"/>
    <w:rsid w:val="00F46711"/>
    <w:rsid w:val="00F56109"/>
    <w:rsid w:val="00F777CC"/>
    <w:rsid w:val="00F93662"/>
    <w:rsid w:val="00FA28D4"/>
    <w:rsid w:val="00FA34EC"/>
    <w:rsid w:val="00FC0A9E"/>
    <w:rsid w:val="00FC5E08"/>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C0"/>
  </w:style>
  <w:style w:type="paragraph" w:styleId="Heading1">
    <w:name w:val="heading 1"/>
    <w:basedOn w:val="Normal"/>
    <w:next w:val="Normal"/>
    <w:link w:val="Heading1Char"/>
    <w:uiPriority w:val="9"/>
    <w:qFormat/>
    <w:rsid w:val="006E2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2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AFARSSubpartHeading"/>
    <w:next w:val="Normal"/>
    <w:link w:val="Heading3Char"/>
    <w:uiPriority w:val="9"/>
    <w:unhideWhenUsed/>
    <w:qFormat/>
    <w:rsid w:val="00F24299"/>
    <w:pPr>
      <w:keepNext w:val="0"/>
      <w:keepLines w:val="0"/>
      <w:outlineLvl w:val="2"/>
    </w:p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spacing w:before="0"/>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E2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2398"/>
    <w:rPr>
      <w:rFonts w:asciiTheme="majorHAnsi" w:eastAsiaTheme="majorEastAsia" w:hAnsiTheme="majorHAnsi" w:cstheme="majorBidi"/>
      <w:color w:val="2E74B5" w:themeColor="accent1" w:themeShade="BF"/>
      <w:sz w:val="26"/>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after="240" w:line="240" w:lineRule="auto"/>
      <w:jc w:val="center"/>
      <w:outlineLvl w:val="0"/>
    </w:pPr>
    <w:rPr>
      <w:rFonts w:ascii="Times New Roman" w:eastAsiaTheme="minorHAnsi" w:hAnsi="Times New Roman" w:cs="Times New Roman"/>
      <w:b/>
      <w:caps/>
      <w:color w:val="auto"/>
      <w:sz w:val="32"/>
      <w:szCs w:val="32"/>
    </w:rPr>
  </w:style>
  <w:style w:type="character" w:customStyle="1" w:styleId="Heading3Char">
    <w:name w:val="Heading 3 Char"/>
    <w:basedOn w:val="DefaultParagraphFont"/>
    <w:link w:val="Heading3"/>
    <w:uiPriority w:val="9"/>
    <w:rsid w:val="00F24299"/>
    <w:rPr>
      <w:rFonts w:ascii="Times New Roman" w:hAnsi="Times New Roman" w:cs="Times New Roman"/>
      <w:b/>
      <w:sz w:val="24"/>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character" w:styleId="UnresolvedMention">
    <w:name w:val="Unresolved Mention"/>
    <w:basedOn w:val="DefaultParagraphFont"/>
    <w:uiPriority w:val="99"/>
    <w:semiHidden/>
    <w:unhideWhenUsed/>
    <w:rsid w:val="006B0922"/>
    <w:rPr>
      <w:color w:val="605E5C"/>
      <w:shd w:val="clear" w:color="auto" w:fill="E1DFDD"/>
    </w:rPr>
  </w:style>
  <w:style w:type="paragraph" w:customStyle="1" w:styleId="Default">
    <w:name w:val="Default"/>
    <w:rsid w:val="002203C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people" Target="people.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class="ExternalClassCCB3438B43FA43C69966BA868105EC57"&gt;&lt;p&gt;revised 5117.7 to remove the determination of best proc approach requirement for Interagency acq.&amp;#160; Adds policy and delegation levels for concurrence for use--see Appendix GG.&lt;/p&gt;&lt;/div&gt;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DASAP-90-671</_dlc_DocId>
    <_dlc_DocIdUrl xmlns="4d2834f2-6e62-48ef-822a-880d84868a39">
      <Url>https://spcs3.kc.army.mil/asaalt/ZPTeam/PPS/_layouts/15/DocIdRedir.aspx?ID=DASAP-90-671</Url>
      <Description>DASAP-90-671</Description>
    </_dlc_DocIdUrl>
    <AFARSRevisionNo xmlns="4d2834f2-6e62-48ef-822a-880d84868a39">28.03</AFARSRevisionNo>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A5C9F6-1AFC-4E99-B2EE-762EB7FCA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6FA5E6-3BB5-466D-8028-132E04A5ED25}">
  <ds:schemaRefs>
    <ds:schemaRef ds:uri="http://schemas.microsoft.com/sharepoint/events"/>
  </ds:schemaRefs>
</ds:datastoreItem>
</file>

<file path=customXml/itemProps3.xml><?xml version="1.0" encoding="utf-8"?>
<ds:datastoreItem xmlns:ds="http://schemas.openxmlformats.org/officeDocument/2006/customXml" ds:itemID="{588362B8-8A04-471E-A164-A35F8B4326A4}">
  <ds:schemaRefs>
    <ds:schemaRef ds:uri="http://schemas.openxmlformats.org/officeDocument/2006/bibliography"/>
  </ds:schemaRefs>
</ds:datastoreItem>
</file>

<file path=customXml/itemProps4.xml><?xml version="1.0" encoding="utf-8"?>
<ds:datastoreItem xmlns:ds="http://schemas.openxmlformats.org/officeDocument/2006/customXml" ds:itemID="{098CFB2A-6EEF-48CC-96B6-AAC09C18CF35}">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4d2834f2-6e62-48ef-822a-880d84868a39"/>
    <ds:schemaRef ds:uri="http://schemas.openxmlformats.org/package/2006/metadata/core-properties"/>
    <ds:schemaRef ds:uri="http://purl.org/dc/dcmitype/"/>
    <ds:schemaRef ds:uri="http://www.w3.org/XML/1998/namespace"/>
  </ds:schemaRefs>
</ds:datastoreItem>
</file>

<file path=customXml/itemProps5.xml><?xml version="1.0" encoding="utf-8"?>
<ds:datastoreItem xmlns:ds="http://schemas.openxmlformats.org/officeDocument/2006/customXml" ds:itemID="{211F9D59-F7C6-402A-82D7-8FEDD0A54A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AFARS Part Template w styles</Template>
  <TotalTime>38</TotalTime>
  <Pages>24</Pages>
  <Words>9087</Words>
  <Characters>51797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AFARS Part 5117_Revision_28_03</vt:lpstr>
    </vt:vector>
  </TitlesOfParts>
  <Company>United States Army</Company>
  <LinksUpToDate>false</LinksUpToDate>
  <CharactersWithSpaces>60763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5117_Revision_28_03</dc:title>
  <dc:subject/>
  <dc:creator>Jennifer D. Johnson</dc:creator>
  <cp:keywords/>
  <dc:description/>
  <cp:lastModifiedBy>Jordan, Amanda C CIV USARMY HQDA ASA ALT (USA)</cp:lastModifiedBy>
  <cp:revision>7</cp:revision>
  <dcterms:created xsi:type="dcterms:W3CDTF">2022-08-03T12:42:00Z</dcterms:created>
  <dcterms:modified xsi:type="dcterms:W3CDTF">2022-08-08T18:55:00Z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9f432e4d-9b34-429f-923c-72e656ce9606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