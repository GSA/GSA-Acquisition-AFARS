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B0FA7" w14:textId="77777777" w:rsidR="00647F69" w:rsidRPr="002A1F6F" w:rsidRDefault="00647F69" w:rsidP="002C47CF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sz w:val="32"/>
        </w:rPr>
      </w:pPr>
      <w:r w:rsidRPr="002A1F6F">
        <w:rPr>
          <w:rFonts w:ascii="Times New Roman" w:hAnsi="Times New Roman" w:cs="Times New Roman"/>
          <w:b/>
          <w:bCs/>
          <w:sz w:val="32"/>
        </w:rPr>
        <w:t xml:space="preserve">AFARS </w:t>
      </w:r>
      <w:r w:rsidR="00576E4A">
        <w:rPr>
          <w:rFonts w:ascii="Times New Roman" w:hAnsi="Times New Roman" w:cs="Times New Roman"/>
          <w:b/>
          <w:bCs/>
          <w:sz w:val="32"/>
        </w:rPr>
        <w:t>–</w:t>
      </w:r>
      <w:r w:rsidR="007F34F5">
        <w:rPr>
          <w:rFonts w:ascii="Times New Roman" w:hAnsi="Times New Roman" w:cs="Times New Roman"/>
          <w:b/>
          <w:bCs/>
          <w:sz w:val="32"/>
        </w:rPr>
        <w:t xml:space="preserve"> P</w:t>
      </w:r>
      <w:r w:rsidR="00F528F2">
        <w:rPr>
          <w:rFonts w:ascii="Times New Roman" w:hAnsi="Times New Roman" w:cs="Times New Roman"/>
          <w:b/>
          <w:bCs/>
          <w:sz w:val="32"/>
        </w:rPr>
        <w:t>ART</w:t>
      </w:r>
      <w:r w:rsidR="007F34F5">
        <w:rPr>
          <w:rFonts w:ascii="Times New Roman" w:hAnsi="Times New Roman" w:cs="Times New Roman"/>
          <w:b/>
          <w:bCs/>
          <w:sz w:val="32"/>
        </w:rPr>
        <w:t xml:space="preserve"> 5121</w:t>
      </w:r>
    </w:p>
    <w:p w14:paraId="76F43C34" w14:textId="37AC5F4B" w:rsidR="00576E4A" w:rsidRPr="000B01C5" w:rsidRDefault="000B01C5" w:rsidP="000B01C5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ins w:id="0" w:author="Jordan, Amanda C CIV USARMY HQDA ASA ALT (USA)" w:date="2024-09-20T11:08:00Z">
        <w:r w:rsidRPr="000B01C5">
          <w:rPr>
            <w:rFonts w:ascii="Times New Roman" w:hAnsi="Times New Roman" w:cs="Times New Roman"/>
            <w:bCs/>
            <w:i/>
            <w:iCs/>
            <w:sz w:val="24"/>
            <w:szCs w:val="24"/>
          </w:rPr>
          <w:t>(as of 01 October 2024)</w:t>
        </w:r>
      </w:ins>
    </w:p>
    <w:p w14:paraId="12B67C1F" w14:textId="77777777" w:rsidR="00647F69" w:rsidRPr="002C47CF" w:rsidRDefault="00711C6B" w:rsidP="002C47CF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</w:rPr>
        <w:t>Reserved</w:t>
      </w:r>
    </w:p>
    <w:p w14:paraId="7DC47405" w14:textId="77777777" w:rsidR="003069DF" w:rsidRPr="00576E4A" w:rsidRDefault="003069DF" w:rsidP="00576E4A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3069DF" w:rsidRPr="00576E4A" w:rsidSect="008D4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rdan, Amanda C CIV USARMY HQDA ASA ALT (USA)">
    <w15:presenceInfo w15:providerId="AD" w15:userId="S::amanda.c.jordan14.civ@army.mil::b3c70d6d-a846-4b2c-bbb3-8ecaeb947b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F69"/>
    <w:rsid w:val="000B01C5"/>
    <w:rsid w:val="002A1F6F"/>
    <w:rsid w:val="002C47CF"/>
    <w:rsid w:val="003069DF"/>
    <w:rsid w:val="003F20FB"/>
    <w:rsid w:val="00576E4A"/>
    <w:rsid w:val="005944E7"/>
    <w:rsid w:val="00641675"/>
    <w:rsid w:val="00647F69"/>
    <w:rsid w:val="00711C6B"/>
    <w:rsid w:val="00735036"/>
    <w:rsid w:val="00746D43"/>
    <w:rsid w:val="007F34F5"/>
    <w:rsid w:val="00866D52"/>
    <w:rsid w:val="008C3E13"/>
    <w:rsid w:val="008D4CD8"/>
    <w:rsid w:val="009F4263"/>
    <w:rsid w:val="00AC6B91"/>
    <w:rsid w:val="00D87C47"/>
    <w:rsid w:val="00E66F07"/>
    <w:rsid w:val="00E83F90"/>
    <w:rsid w:val="00F519E3"/>
    <w:rsid w:val="00F528F2"/>
    <w:rsid w:val="00F8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38479"/>
  <w15:docId w15:val="{6251E8E9-B9BC-4800-8891-1D830EB0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4">
    <w:name w:val="ind .4"/>
    <w:basedOn w:val="Normal"/>
    <w:rsid w:val="00647F69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styleId="Revision">
    <w:name w:val="Revision"/>
    <w:hidden/>
    <w:uiPriority w:val="99"/>
    <w:semiHidden/>
    <w:rsid w:val="000B01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6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5" ma:contentTypeDescription="Army Federal Acquisition Regulation Supplement" ma:contentTypeScope="" ma:versionID="9d4a548d5ad8be2f19451f4e1ee304f9">
  <xsd:schema xmlns:xsd="http://www.w3.org/2001/XMLSchema" xmlns:xs="http://www.w3.org/2001/XMLSchema" xmlns:p="http://schemas.microsoft.com/office/2006/metadata/properties" xmlns:ns1="4d2834f2-6e62-48ef-822a-880d84868a39" xmlns:ns3="1d182ed6-48bb-48f5-abfd-790737af81b2" targetNamespace="http://schemas.microsoft.com/office/2006/metadata/properties" ma:root="true" ma:fieldsID="76cfa627da9704b88091e5bd3eb730e2" ns1:_="" ns3:_="">
    <xsd:import namespace="4d2834f2-6e62-48ef-822a-880d84868a39"/>
    <xsd:import namespace="1d182ed6-48bb-48f5-abfd-790737af81b2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/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82ed6-48bb-48f5-abfd-790737af81b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&lt;div class="ExternalClass48036A4DD00344458366C06C31A83C65"&gt;&lt;p&gt;​PARC to SCO change&lt;/p&gt;&lt;/div&gt;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5121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 Pillar (SAAL-PP)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DASAP-90-615</_dlc_DocId>
    <_dlc_DocIdUrl xmlns="4d2834f2-6e62-48ef-822a-880d84868a39">
      <Url>https://spcs3.kc.army.mil/asaalt/ZPTeam/PPS/_layouts/15/DocIdRedir.aspx?ID=DASAP-90-615</Url>
      <Description>DASAP-90-615</Description>
    </_dlc_DocIdUrl>
    <WebPartName xmlns="4d2834f2-6e62-48ef-822a-880d84868a39" xsi:nil="true"/>
    <AFARSRevisionNo xmlns="4d2834f2-6e62-48ef-822a-880d84868a39">28.01</AFARSRevisionNo>
  </documentManagement>
</p:properties>
</file>

<file path=customXml/itemProps1.xml><?xml version="1.0" encoding="utf-8"?>
<ds:datastoreItem xmlns:ds="http://schemas.openxmlformats.org/officeDocument/2006/customXml" ds:itemID="{E74AFA16-733B-480A-9F91-3D9A0DEF1B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EDD110-B31C-4B17-8EB9-06C757C9622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2FE64E2-F7A8-4258-8710-5F7CA970F4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1d182ed6-48bb-48f5-abfd-790737af81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FCC161-24EE-4637-89D9-65FD8D59715B}">
  <ds:schemaRefs>
    <ds:schemaRef ds:uri="http://schemas.microsoft.com/office/2006/metadata/properties"/>
    <ds:schemaRef ds:uri="http://schemas.microsoft.com/office/infopath/2007/PartnerControls"/>
    <ds:schemaRef ds:uri="4d2834f2-6e62-48ef-822a-880d84868a3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43</Characters>
  <Application>Microsoft Office Word</Application>
  <DocSecurity>0</DocSecurity>
  <Lines>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5121</vt:lpstr>
    </vt:vector>
  </TitlesOfParts>
  <Company>U.S. Army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5121_Revision_28_01</dc:title>
  <dc:creator>Administrator</dc:creator>
  <cp:lastModifiedBy>Jordan, Amanda C CIV USARMY HQDA ASA ALT (USA)</cp:lastModifiedBy>
  <cp:revision>2</cp:revision>
  <dcterms:created xsi:type="dcterms:W3CDTF">2024-09-20T15:08:00Z</dcterms:created>
  <dcterms:modified xsi:type="dcterms:W3CDTF">2024-09-20T15:08:00Z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3489bb12-f406-4e92-a8ed-952bc49b6c93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 Pillar (SAAL-PP)|baec6d0f-085c-46bf-a19f-61084e9a69d8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